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9BE4C" w14:textId="77777777" w:rsidR="006453C1" w:rsidRPr="006453C1" w:rsidRDefault="006453C1" w:rsidP="006453C1">
      <w:pPr>
        <w:spacing w:after="0" w:line="360" w:lineRule="auto"/>
        <w:rPr>
          <w:ins w:id="0" w:author="Φλούδα Χριστίνα" w:date="2018-07-26T11:27:00Z"/>
          <w:rFonts w:eastAsia="Times New Roman"/>
          <w:szCs w:val="24"/>
          <w:lang w:eastAsia="en-US"/>
        </w:rPr>
      </w:pPr>
      <w:bookmarkStart w:id="1" w:name="_GoBack"/>
      <w:bookmarkEnd w:id="1"/>
      <w:ins w:id="2" w:author="Φλούδα Χριστίνα" w:date="2018-07-26T11:27:00Z">
        <w:r w:rsidRPr="006453C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84623C1" w14:textId="77777777" w:rsidR="006453C1" w:rsidRPr="006453C1" w:rsidRDefault="006453C1" w:rsidP="006453C1">
      <w:pPr>
        <w:spacing w:after="0" w:line="360" w:lineRule="auto"/>
        <w:rPr>
          <w:ins w:id="3" w:author="Φλούδα Χριστίνα" w:date="2018-07-26T11:27:00Z"/>
          <w:rFonts w:eastAsia="Times New Roman"/>
          <w:szCs w:val="24"/>
          <w:lang w:eastAsia="en-US"/>
        </w:rPr>
      </w:pPr>
    </w:p>
    <w:p w14:paraId="15D67B28" w14:textId="77777777" w:rsidR="006453C1" w:rsidRPr="006453C1" w:rsidRDefault="006453C1" w:rsidP="006453C1">
      <w:pPr>
        <w:spacing w:after="0" w:line="360" w:lineRule="auto"/>
        <w:rPr>
          <w:ins w:id="4" w:author="Φλούδα Χριστίνα" w:date="2018-07-26T11:27:00Z"/>
          <w:rFonts w:eastAsia="Times New Roman"/>
          <w:szCs w:val="24"/>
          <w:lang w:eastAsia="en-US"/>
        </w:rPr>
      </w:pPr>
      <w:ins w:id="5" w:author="Φλούδα Χριστίνα" w:date="2018-07-26T11:27:00Z">
        <w:r w:rsidRPr="006453C1">
          <w:rPr>
            <w:rFonts w:eastAsia="Times New Roman"/>
            <w:szCs w:val="24"/>
            <w:lang w:eastAsia="en-US"/>
          </w:rPr>
          <w:t>ΠΙΝΑΚΑΣ ΠΕΡΙΕΧΟΜΕΝΩΝ</w:t>
        </w:r>
      </w:ins>
    </w:p>
    <w:p w14:paraId="603F716A" w14:textId="77777777" w:rsidR="006453C1" w:rsidRPr="006453C1" w:rsidRDefault="006453C1" w:rsidP="006453C1">
      <w:pPr>
        <w:spacing w:after="0" w:line="360" w:lineRule="auto"/>
        <w:rPr>
          <w:ins w:id="6" w:author="Φλούδα Χριστίνα" w:date="2018-07-26T11:27:00Z"/>
          <w:rFonts w:eastAsia="Times New Roman"/>
          <w:szCs w:val="24"/>
          <w:lang w:eastAsia="en-US"/>
        </w:rPr>
      </w:pPr>
      <w:ins w:id="7" w:author="Φλούδα Χριστίνα" w:date="2018-07-26T11:27:00Z">
        <w:r w:rsidRPr="006453C1">
          <w:rPr>
            <w:rFonts w:eastAsia="Times New Roman"/>
            <w:szCs w:val="24"/>
            <w:lang w:eastAsia="en-US"/>
          </w:rPr>
          <w:t xml:space="preserve">ΙΖ΄ ΠΕΡΙΟΔΟΣ </w:t>
        </w:r>
      </w:ins>
    </w:p>
    <w:p w14:paraId="7CEEDF13" w14:textId="77777777" w:rsidR="006453C1" w:rsidRPr="006453C1" w:rsidRDefault="006453C1" w:rsidP="006453C1">
      <w:pPr>
        <w:spacing w:after="0" w:line="360" w:lineRule="auto"/>
        <w:rPr>
          <w:ins w:id="8" w:author="Φλούδα Χριστίνα" w:date="2018-07-26T11:27:00Z"/>
          <w:rFonts w:eastAsia="Times New Roman"/>
          <w:szCs w:val="24"/>
          <w:lang w:eastAsia="en-US"/>
        </w:rPr>
      </w:pPr>
      <w:ins w:id="9" w:author="Φλούδα Χριστίνα" w:date="2018-07-26T11:27:00Z">
        <w:r w:rsidRPr="006453C1">
          <w:rPr>
            <w:rFonts w:eastAsia="Times New Roman"/>
            <w:szCs w:val="24"/>
            <w:lang w:eastAsia="en-US"/>
          </w:rPr>
          <w:t>ΠΡΟΕΔΡΕΥΟΜΕΝΗΣ ΚΟΙΝΟΒΟΥΛΕΥΤΙΚΗΣ ΔΗΜΟΚΡΑΤΙΑΣ</w:t>
        </w:r>
      </w:ins>
    </w:p>
    <w:p w14:paraId="72F0C77F" w14:textId="77777777" w:rsidR="006453C1" w:rsidRPr="006453C1" w:rsidRDefault="006453C1" w:rsidP="006453C1">
      <w:pPr>
        <w:spacing w:after="0" w:line="360" w:lineRule="auto"/>
        <w:rPr>
          <w:ins w:id="10" w:author="Φλούδα Χριστίνα" w:date="2018-07-26T11:27:00Z"/>
          <w:rFonts w:eastAsia="Times New Roman"/>
          <w:szCs w:val="24"/>
          <w:lang w:eastAsia="en-US"/>
        </w:rPr>
      </w:pPr>
      <w:ins w:id="11" w:author="Φλούδα Χριστίνα" w:date="2018-07-26T11:27:00Z">
        <w:r w:rsidRPr="006453C1">
          <w:rPr>
            <w:rFonts w:eastAsia="Times New Roman"/>
            <w:szCs w:val="24"/>
            <w:lang w:eastAsia="en-US"/>
          </w:rPr>
          <w:t>ΣΥΝΟΔΟΣ Γ΄</w:t>
        </w:r>
      </w:ins>
    </w:p>
    <w:p w14:paraId="1A224D0C" w14:textId="77777777" w:rsidR="006453C1" w:rsidRPr="006453C1" w:rsidRDefault="006453C1" w:rsidP="006453C1">
      <w:pPr>
        <w:spacing w:after="0" w:line="360" w:lineRule="auto"/>
        <w:rPr>
          <w:ins w:id="12" w:author="Φλούδα Χριστίνα" w:date="2018-07-26T11:27:00Z"/>
          <w:rFonts w:eastAsia="Times New Roman"/>
          <w:szCs w:val="24"/>
          <w:lang w:eastAsia="en-US"/>
        </w:rPr>
      </w:pPr>
    </w:p>
    <w:p w14:paraId="30F28D38" w14:textId="77777777" w:rsidR="006453C1" w:rsidRPr="006453C1" w:rsidRDefault="006453C1" w:rsidP="006453C1">
      <w:pPr>
        <w:spacing w:after="0" w:line="360" w:lineRule="auto"/>
        <w:rPr>
          <w:ins w:id="13" w:author="Φλούδα Χριστίνα" w:date="2018-07-26T11:27:00Z"/>
          <w:rFonts w:eastAsia="Times New Roman"/>
          <w:szCs w:val="24"/>
          <w:lang w:eastAsia="en-US"/>
        </w:rPr>
      </w:pPr>
      <w:ins w:id="14" w:author="Φλούδα Χριστίνα" w:date="2018-07-26T11:27:00Z">
        <w:r w:rsidRPr="006453C1">
          <w:rPr>
            <w:rFonts w:eastAsia="Times New Roman"/>
            <w:szCs w:val="24"/>
            <w:lang w:eastAsia="en-US"/>
          </w:rPr>
          <w:t>ΣΥΝΕΔΡΙΑΣΗ ΡΝΣΤ΄</w:t>
        </w:r>
      </w:ins>
    </w:p>
    <w:p w14:paraId="6420583C" w14:textId="77777777" w:rsidR="006453C1" w:rsidRPr="006453C1" w:rsidRDefault="006453C1" w:rsidP="006453C1">
      <w:pPr>
        <w:spacing w:after="0" w:line="360" w:lineRule="auto"/>
        <w:rPr>
          <w:ins w:id="15" w:author="Φλούδα Χριστίνα" w:date="2018-07-26T11:27:00Z"/>
          <w:rFonts w:eastAsia="Times New Roman"/>
          <w:szCs w:val="24"/>
          <w:lang w:eastAsia="en-US"/>
        </w:rPr>
      </w:pPr>
      <w:ins w:id="16" w:author="Φλούδα Χριστίνα" w:date="2018-07-26T11:27:00Z">
        <w:r w:rsidRPr="006453C1">
          <w:rPr>
            <w:rFonts w:eastAsia="Times New Roman"/>
            <w:szCs w:val="24"/>
            <w:lang w:eastAsia="en-US"/>
          </w:rPr>
          <w:t>Πέμπτη  12 Ιουλίου 2018</w:t>
        </w:r>
      </w:ins>
    </w:p>
    <w:p w14:paraId="47E5ED28" w14:textId="77777777" w:rsidR="006453C1" w:rsidRPr="006453C1" w:rsidRDefault="006453C1" w:rsidP="006453C1">
      <w:pPr>
        <w:spacing w:after="0" w:line="360" w:lineRule="auto"/>
        <w:rPr>
          <w:ins w:id="17" w:author="Φλούδα Χριστίνα" w:date="2018-07-26T11:27:00Z"/>
          <w:rFonts w:eastAsia="Times New Roman"/>
          <w:szCs w:val="24"/>
          <w:lang w:eastAsia="en-US"/>
        </w:rPr>
      </w:pPr>
    </w:p>
    <w:p w14:paraId="5AC7FEEE" w14:textId="77777777" w:rsidR="006453C1" w:rsidRPr="006453C1" w:rsidRDefault="006453C1" w:rsidP="006453C1">
      <w:pPr>
        <w:spacing w:after="0" w:line="360" w:lineRule="auto"/>
        <w:rPr>
          <w:ins w:id="18" w:author="Φλούδα Χριστίνα" w:date="2018-07-26T11:27:00Z"/>
          <w:rFonts w:eastAsia="Times New Roman"/>
          <w:szCs w:val="24"/>
          <w:lang w:eastAsia="en-US"/>
        </w:rPr>
      </w:pPr>
      <w:ins w:id="19" w:author="Φλούδα Χριστίνα" w:date="2018-07-26T11:27:00Z">
        <w:r w:rsidRPr="006453C1">
          <w:rPr>
            <w:rFonts w:eastAsia="Times New Roman"/>
            <w:szCs w:val="24"/>
            <w:lang w:eastAsia="en-US"/>
          </w:rPr>
          <w:t>ΘΕΜΑΤΑ</w:t>
        </w:r>
      </w:ins>
    </w:p>
    <w:p w14:paraId="458BE3C7" w14:textId="77777777" w:rsidR="006453C1" w:rsidRPr="006453C1" w:rsidRDefault="006453C1" w:rsidP="006453C1">
      <w:pPr>
        <w:spacing w:after="0" w:line="360" w:lineRule="auto"/>
        <w:rPr>
          <w:ins w:id="20" w:author="Φλούδα Χριστίνα" w:date="2018-07-26T11:27:00Z"/>
          <w:rFonts w:eastAsia="Times New Roman"/>
          <w:szCs w:val="24"/>
          <w:lang w:eastAsia="en-US"/>
        </w:rPr>
      </w:pPr>
      <w:ins w:id="21" w:author="Φλούδα Χριστίνα" w:date="2018-07-26T11:27:00Z">
        <w:r w:rsidRPr="006453C1">
          <w:rPr>
            <w:rFonts w:eastAsia="Times New Roman"/>
            <w:szCs w:val="24"/>
            <w:lang w:eastAsia="en-US"/>
          </w:rPr>
          <w:t xml:space="preserve"> </w:t>
        </w:r>
        <w:r w:rsidRPr="006453C1">
          <w:rPr>
            <w:rFonts w:eastAsia="Times New Roman"/>
            <w:szCs w:val="24"/>
            <w:lang w:eastAsia="en-US"/>
          </w:rPr>
          <w:br/>
          <w:t xml:space="preserve">Α. ΕΙΔΙΚΑ ΘΕΜΑΤΑ </w:t>
        </w:r>
        <w:r w:rsidRPr="006453C1">
          <w:rPr>
            <w:rFonts w:eastAsia="Times New Roman"/>
            <w:szCs w:val="24"/>
            <w:lang w:eastAsia="en-US"/>
          </w:rPr>
          <w:br/>
          <w:t xml:space="preserve">1. Επικύρωση Πρακτικών, σελ. </w:t>
        </w:r>
        <w:r w:rsidRPr="006453C1">
          <w:rPr>
            <w:rFonts w:eastAsia="Times New Roman"/>
            <w:szCs w:val="24"/>
            <w:lang w:eastAsia="en-US"/>
          </w:rPr>
          <w:br/>
          <w:t xml:space="preserve">2. Ανακοινώνεται ότι τη συνεδρίαση παρακολουθούν Αμερικανοί φοιτητές από το Michigan State University, σελ. </w:t>
        </w:r>
        <w:r w:rsidRPr="006453C1">
          <w:rPr>
            <w:rFonts w:eastAsia="Times New Roman"/>
            <w:szCs w:val="24"/>
            <w:lang w:eastAsia="en-US"/>
          </w:rPr>
          <w:br/>
          <w:t xml:space="preserve">3. Επί διαδικαστικού θέματος, σελ. </w:t>
        </w:r>
        <w:r w:rsidRPr="006453C1">
          <w:rPr>
            <w:rFonts w:eastAsia="Times New Roman"/>
            <w:szCs w:val="24"/>
            <w:lang w:eastAsia="en-US"/>
          </w:rPr>
          <w:br/>
          <w:t xml:space="preserve">4. Επί προσωπικού θέματος, σελ. </w:t>
        </w:r>
        <w:r w:rsidRPr="006453C1">
          <w:rPr>
            <w:rFonts w:eastAsia="Times New Roman"/>
            <w:szCs w:val="24"/>
            <w:lang w:eastAsia="en-US"/>
          </w:rPr>
          <w:br/>
          <w:t xml:space="preserve"> </w:t>
        </w:r>
        <w:r w:rsidRPr="006453C1">
          <w:rPr>
            <w:rFonts w:eastAsia="Times New Roman"/>
            <w:szCs w:val="24"/>
            <w:lang w:eastAsia="en-US"/>
          </w:rPr>
          <w:br/>
          <w:t xml:space="preserve">Β. ΝΟΜΟΘΕΤΙΚΗ ΕΡΓΑΣΙΑ </w:t>
        </w:r>
        <w:r w:rsidRPr="006453C1">
          <w:rPr>
            <w:rFonts w:eastAsia="Times New Roman"/>
            <w:szCs w:val="24"/>
            <w:lang w:eastAsia="en-US"/>
          </w:rPr>
          <w:br/>
          <w:t xml:space="preserve">1. Συζήτηση επί της αρχής των άρθρων και του συνόλου του σχεδίου νόμου του Υπουργείου Εσωτερικών:  «Μεταρρύθμιση του θεσμικού πλαισίου της Τοπικής Αυτοδιοίκησης - Εμβάθυνση της Δημοκρατίας - Ενίσχυση της Συμμετοχής - 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λειτουργίας των ΦΟ.ΔΣ.Α. - Ρυθμίσεις για την αποτελεσματικότερη, ταχύτερη και ενιαία άσκηση των αρμοδιοτήτων σχετικά με την απονομή ιθαγένειας και την πολιτογράφηση - Λοιπές διατάξεις αρμοδιότητας ΥΠΕΣ», σελ. </w:t>
        </w:r>
        <w:r w:rsidRPr="006453C1">
          <w:rPr>
            <w:rFonts w:eastAsia="Times New Roman"/>
            <w:szCs w:val="24"/>
            <w:lang w:eastAsia="en-US"/>
          </w:rPr>
          <w:br/>
          <w:t>2. Αιτήσεις ονομαστικής ψηφοφορίας επί του σχεδίου νόμου του Υπουργείου Εσωτερικών:</w:t>
        </w:r>
        <w:r w:rsidRPr="006453C1">
          <w:rPr>
            <w:rFonts w:eastAsia="Times New Roman"/>
            <w:szCs w:val="24"/>
            <w:lang w:eastAsia="en-US"/>
          </w:rPr>
          <w:br/>
          <w:t xml:space="preserve">    α) Βουλευτών της Νέας Δημοκρατίας επί της αρχής και επί των άρθρων 28 και 56 του σχεδίου νόμου, σελ. </w:t>
        </w:r>
        <w:r w:rsidRPr="006453C1">
          <w:rPr>
            <w:rFonts w:eastAsia="Times New Roman"/>
            <w:szCs w:val="24"/>
            <w:lang w:eastAsia="en-US"/>
          </w:rPr>
          <w:br/>
          <w:t xml:space="preserve">    β) Βουλευτών της Δημοκρατικής Συμπαράταξης επί της αρχής, των άρθρων 6,16,17, 28, 45, 46, 52, 56, 69, 73, 76, 189 και 190, καθώς και επί της τροπολογίας με γενικό αριθμό 1682 και ειδικό αριθμό 71 του σχεδίου νόμου, σελ. </w:t>
        </w:r>
        <w:r w:rsidRPr="006453C1">
          <w:rPr>
            <w:rFonts w:eastAsia="Times New Roman"/>
            <w:szCs w:val="24"/>
            <w:lang w:eastAsia="en-US"/>
          </w:rPr>
          <w:br/>
          <w:t xml:space="preserve">3. Ονομαστική ψηφοφορία επί της αρχής και επί των άρθρων 6, 16, 17, 28, 45, 46, 52, 56, 69, 73, 76, 189, 190 και επί της τροπολογίας με γενικό αριθμό 1682 και ειδικό αριθμό 71 του νομοσχεδίου του Υπουργείου Εσωτερικών, σελ. </w:t>
        </w:r>
        <w:r w:rsidRPr="006453C1">
          <w:rPr>
            <w:rFonts w:eastAsia="Times New Roman"/>
            <w:szCs w:val="24"/>
            <w:lang w:eastAsia="en-US"/>
          </w:rPr>
          <w:br/>
          <w:t xml:space="preserve">4. Επιστολικές ψήφοι επί της ονομαστικής ψηφοφορίας, σελ. </w:t>
        </w:r>
        <w:r w:rsidRPr="006453C1">
          <w:rPr>
            <w:rFonts w:eastAsia="Times New Roman"/>
            <w:szCs w:val="24"/>
            <w:lang w:eastAsia="en-US"/>
          </w:rPr>
          <w:br/>
          <w:t xml:space="preserve"> </w:t>
        </w:r>
        <w:r w:rsidRPr="006453C1">
          <w:rPr>
            <w:rFonts w:eastAsia="Times New Roman"/>
            <w:szCs w:val="24"/>
            <w:lang w:eastAsia="en-US"/>
          </w:rPr>
          <w:br/>
          <w:t>ΠΡΟΕΔΡΕΥΟΝΤΕΣ</w:t>
        </w:r>
      </w:ins>
    </w:p>
    <w:p w14:paraId="22AE11AD" w14:textId="77777777" w:rsidR="006453C1" w:rsidRPr="006453C1" w:rsidRDefault="006453C1" w:rsidP="006453C1">
      <w:pPr>
        <w:spacing w:after="0" w:line="360" w:lineRule="auto"/>
        <w:rPr>
          <w:ins w:id="22" w:author="Φλούδα Χριστίνα" w:date="2018-07-26T11:27:00Z"/>
          <w:rFonts w:eastAsia="Times New Roman"/>
          <w:szCs w:val="24"/>
          <w:lang w:eastAsia="en-US"/>
        </w:rPr>
      </w:pPr>
    </w:p>
    <w:p w14:paraId="0AE8DF29" w14:textId="77777777" w:rsidR="006453C1" w:rsidRPr="006453C1" w:rsidRDefault="006453C1" w:rsidP="006453C1">
      <w:pPr>
        <w:spacing w:after="0" w:line="360" w:lineRule="auto"/>
        <w:rPr>
          <w:ins w:id="23" w:author="Φλούδα Χριστίνα" w:date="2018-07-26T11:27:00Z"/>
          <w:rFonts w:ascii="Calibri" w:eastAsia="Times New Roman" w:hAnsi="Calibri" w:cs="Times New Roman"/>
          <w:sz w:val="22"/>
          <w:szCs w:val="22"/>
          <w:lang w:eastAsia="en-US"/>
        </w:rPr>
      </w:pPr>
      <w:ins w:id="24" w:author="Φλούδα Χριστίνα" w:date="2018-07-26T11:27:00Z">
        <w:r w:rsidRPr="006453C1">
          <w:rPr>
            <w:rFonts w:eastAsia="Times New Roman"/>
            <w:szCs w:val="24"/>
            <w:lang w:eastAsia="en-US"/>
          </w:rPr>
          <w:t>ΒΑΡΕΜΕΝΟΣ Γ. , σελ.</w:t>
        </w:r>
        <w:r w:rsidRPr="006453C1">
          <w:rPr>
            <w:rFonts w:eastAsia="Times New Roman"/>
            <w:szCs w:val="24"/>
            <w:lang w:eastAsia="en-US"/>
          </w:rPr>
          <w:br/>
          <w:t>ΓΕΩΡΓΙΑΔΗΣ Μ. , σελ.</w:t>
        </w:r>
        <w:r w:rsidRPr="006453C1">
          <w:rPr>
            <w:rFonts w:eastAsia="Times New Roman"/>
            <w:szCs w:val="24"/>
            <w:lang w:eastAsia="en-US"/>
          </w:rPr>
          <w:br/>
          <w:t>ΚΑΚΛΑΜΑΝΗΣ Ν. , σελ.</w:t>
        </w:r>
        <w:r w:rsidRPr="006453C1">
          <w:rPr>
            <w:rFonts w:eastAsia="Times New Roman"/>
            <w:szCs w:val="24"/>
            <w:lang w:eastAsia="en-US"/>
          </w:rPr>
          <w:br/>
          <w:t>ΚΡΕΜΑΣΤΙΝΟΣ Δ. , σελ.</w:t>
        </w:r>
        <w:r w:rsidRPr="006453C1">
          <w:rPr>
            <w:rFonts w:eastAsia="Times New Roman"/>
            <w:szCs w:val="24"/>
            <w:lang w:eastAsia="en-US"/>
          </w:rPr>
          <w:br/>
          <w:t>ΛΥΚΟΥΔΗΣ Σ. , σελ.</w:t>
        </w:r>
        <w:r w:rsidRPr="006453C1">
          <w:rPr>
            <w:rFonts w:eastAsia="Times New Roman"/>
            <w:szCs w:val="24"/>
            <w:lang w:eastAsia="en-US"/>
          </w:rPr>
          <w:br/>
          <w:t>ΧΡΙΣΤΟΔΟΥΛΟΠΟΥΛΟΥ Α. , σελ.</w:t>
        </w:r>
        <w:r w:rsidRPr="006453C1">
          <w:rPr>
            <w:rFonts w:eastAsia="Times New Roman"/>
            <w:szCs w:val="24"/>
            <w:lang w:eastAsia="en-US"/>
          </w:rPr>
          <w:br/>
        </w:r>
      </w:ins>
    </w:p>
    <w:p w14:paraId="22C5DC0C" w14:textId="77777777" w:rsidR="006453C1" w:rsidRPr="006453C1" w:rsidRDefault="006453C1" w:rsidP="006453C1">
      <w:pPr>
        <w:spacing w:after="0" w:line="360" w:lineRule="auto"/>
        <w:rPr>
          <w:ins w:id="25" w:author="Φλούδα Χριστίνα" w:date="2018-07-26T11:27:00Z"/>
          <w:rFonts w:eastAsia="Times New Roman"/>
          <w:szCs w:val="24"/>
          <w:lang w:eastAsia="en-US"/>
        </w:rPr>
      </w:pPr>
    </w:p>
    <w:p w14:paraId="1B977C06" w14:textId="77777777" w:rsidR="006453C1" w:rsidRPr="006453C1" w:rsidRDefault="006453C1" w:rsidP="006453C1">
      <w:pPr>
        <w:spacing w:after="0" w:line="360" w:lineRule="auto"/>
        <w:rPr>
          <w:ins w:id="26" w:author="Φλούδα Χριστίνα" w:date="2018-07-26T11:27:00Z"/>
          <w:rFonts w:eastAsia="Times New Roman"/>
          <w:szCs w:val="24"/>
          <w:lang w:eastAsia="en-US"/>
        </w:rPr>
      </w:pPr>
    </w:p>
    <w:p w14:paraId="1D7DA67B" w14:textId="77777777" w:rsidR="006453C1" w:rsidRPr="006453C1" w:rsidRDefault="006453C1" w:rsidP="006453C1">
      <w:pPr>
        <w:spacing w:after="0" w:line="360" w:lineRule="auto"/>
        <w:rPr>
          <w:ins w:id="27" w:author="Φλούδα Χριστίνα" w:date="2018-07-26T11:27:00Z"/>
          <w:rFonts w:eastAsia="Times New Roman"/>
          <w:szCs w:val="24"/>
          <w:lang w:eastAsia="en-US"/>
        </w:rPr>
      </w:pPr>
      <w:ins w:id="28" w:author="Φλούδα Χριστίνα" w:date="2018-07-26T11:27:00Z">
        <w:r w:rsidRPr="006453C1">
          <w:rPr>
            <w:rFonts w:eastAsia="Times New Roman"/>
            <w:szCs w:val="24"/>
            <w:lang w:eastAsia="en-US"/>
          </w:rPr>
          <w:t>ΟΜΙΛΗΤΕΣ</w:t>
        </w:r>
      </w:ins>
    </w:p>
    <w:p w14:paraId="13931FDB" w14:textId="78688E47" w:rsidR="006453C1" w:rsidRDefault="006453C1" w:rsidP="006453C1">
      <w:pPr>
        <w:spacing w:after="0" w:line="600" w:lineRule="auto"/>
        <w:ind w:firstLine="720"/>
        <w:jc w:val="center"/>
        <w:rPr>
          <w:ins w:id="29" w:author="Φλούδα Χριστίνα" w:date="2018-07-26T11:27:00Z"/>
          <w:rFonts w:eastAsia="Times New Roman"/>
          <w:szCs w:val="24"/>
        </w:rPr>
      </w:pPr>
      <w:ins w:id="30" w:author="Φλούδα Χριστίνα" w:date="2018-07-26T11:27:00Z">
        <w:r w:rsidRPr="006453C1">
          <w:rPr>
            <w:rFonts w:eastAsia="Times New Roman"/>
            <w:szCs w:val="24"/>
            <w:lang w:eastAsia="en-US"/>
          </w:rPr>
          <w:br/>
          <w:t>Α. Επί διαδικαστικού θέματος:</w:t>
        </w:r>
        <w:r w:rsidRPr="006453C1">
          <w:rPr>
            <w:rFonts w:eastAsia="Times New Roman"/>
            <w:szCs w:val="24"/>
            <w:lang w:eastAsia="en-US"/>
          </w:rPr>
          <w:br/>
          <w:t>ΑΥΓΕΝΑΚΗΣ Ε. , σελ.</w:t>
        </w:r>
        <w:r w:rsidRPr="006453C1">
          <w:rPr>
            <w:rFonts w:eastAsia="Times New Roman"/>
            <w:szCs w:val="24"/>
            <w:lang w:eastAsia="en-US"/>
          </w:rPr>
          <w:br/>
          <w:t>ΒΑΚΗ Φ. , σελ.</w:t>
        </w:r>
        <w:r w:rsidRPr="006453C1">
          <w:rPr>
            <w:rFonts w:eastAsia="Times New Roman"/>
            <w:szCs w:val="24"/>
            <w:lang w:eastAsia="en-US"/>
          </w:rPr>
          <w:br/>
          <w:t>ΒΑΡΕΜΕΝΟΣ Γ. , σελ.</w:t>
        </w:r>
        <w:r w:rsidRPr="006453C1">
          <w:rPr>
            <w:rFonts w:eastAsia="Times New Roman"/>
            <w:szCs w:val="24"/>
            <w:lang w:eastAsia="en-US"/>
          </w:rPr>
          <w:br/>
          <w:t>ΒΟΡΙΔΗΣ Μ. , σελ.</w:t>
        </w:r>
        <w:r w:rsidRPr="006453C1">
          <w:rPr>
            <w:rFonts w:eastAsia="Times New Roman"/>
            <w:szCs w:val="24"/>
            <w:lang w:eastAsia="en-US"/>
          </w:rPr>
          <w:br/>
          <w:t>ΓΕΝΝΗΜΑΤΑ Φ. , σελ.</w:t>
        </w:r>
        <w:r w:rsidRPr="006453C1">
          <w:rPr>
            <w:rFonts w:eastAsia="Times New Roman"/>
            <w:szCs w:val="24"/>
            <w:lang w:eastAsia="en-US"/>
          </w:rPr>
          <w:br/>
          <w:t>ΓΕΩΡΓΙΑΔΗΣ Μ. , σελ.</w:t>
        </w:r>
        <w:r w:rsidRPr="006453C1">
          <w:rPr>
            <w:rFonts w:eastAsia="Times New Roman"/>
            <w:szCs w:val="24"/>
            <w:lang w:eastAsia="en-US"/>
          </w:rPr>
          <w:br/>
          <w:t>ΓΕΩΡΓΙΑΔΗΣ Σ. , σελ.</w:t>
        </w:r>
        <w:r w:rsidRPr="006453C1">
          <w:rPr>
            <w:rFonts w:eastAsia="Times New Roman"/>
            <w:szCs w:val="24"/>
            <w:lang w:eastAsia="en-US"/>
          </w:rPr>
          <w:br/>
          <w:t>ΔΟΥΖΙΝΑΣ Κ. , σελ.</w:t>
        </w:r>
        <w:r w:rsidRPr="006453C1">
          <w:rPr>
            <w:rFonts w:eastAsia="Times New Roman"/>
            <w:szCs w:val="24"/>
            <w:lang w:eastAsia="en-US"/>
          </w:rPr>
          <w:br/>
          <w:t>ΔΡΙΤΣΑΣ Θ. , σελ.</w:t>
        </w:r>
        <w:r w:rsidRPr="006453C1">
          <w:rPr>
            <w:rFonts w:eastAsia="Times New Roman"/>
            <w:szCs w:val="24"/>
            <w:lang w:eastAsia="en-US"/>
          </w:rPr>
          <w:br/>
          <w:t>ΘΕΛΕΡΙΤΗ Μ. , σελ.</w:t>
        </w:r>
        <w:r w:rsidRPr="006453C1">
          <w:rPr>
            <w:rFonts w:eastAsia="Times New Roman"/>
            <w:szCs w:val="24"/>
            <w:lang w:eastAsia="en-US"/>
          </w:rPr>
          <w:br/>
          <w:t>ΘΕΟΧΑΡΟΠΟΥΛΟΣ Α. , σελ.</w:t>
        </w:r>
        <w:r w:rsidRPr="006453C1">
          <w:rPr>
            <w:rFonts w:eastAsia="Times New Roman"/>
            <w:szCs w:val="24"/>
            <w:lang w:eastAsia="en-US"/>
          </w:rPr>
          <w:br/>
          <w:t>ΚΑΚΛΑΜΑΝΗΣ Ν. , σελ.</w:t>
        </w:r>
        <w:r w:rsidRPr="006453C1">
          <w:rPr>
            <w:rFonts w:eastAsia="Times New Roman"/>
            <w:szCs w:val="24"/>
            <w:lang w:eastAsia="en-US"/>
          </w:rPr>
          <w:br/>
          <w:t>ΚΑΡΑΘΑΝΑΣΟΠΟΥΛΟΣ Ν. , σελ.</w:t>
        </w:r>
        <w:r w:rsidRPr="006453C1">
          <w:rPr>
            <w:rFonts w:eastAsia="Times New Roman"/>
            <w:szCs w:val="24"/>
            <w:lang w:eastAsia="en-US"/>
          </w:rPr>
          <w:br/>
          <w:t>ΚΕΓΚΕΡΟΓΛΟΥ Β. , σελ.</w:t>
        </w:r>
        <w:r w:rsidRPr="006453C1">
          <w:rPr>
            <w:rFonts w:eastAsia="Times New Roman"/>
            <w:szCs w:val="24"/>
            <w:lang w:eastAsia="en-US"/>
          </w:rPr>
          <w:br/>
          <w:t>ΚΟΥΤΣΟΥΚΟΣ Γ. , σελ.</w:t>
        </w:r>
        <w:r w:rsidRPr="006453C1">
          <w:rPr>
            <w:rFonts w:eastAsia="Times New Roman"/>
            <w:szCs w:val="24"/>
            <w:lang w:eastAsia="en-US"/>
          </w:rPr>
          <w:br/>
          <w:t>ΚΡΕΜΑΣΤΙΝΟΣ Δ. , σελ.</w:t>
        </w:r>
        <w:r w:rsidRPr="006453C1">
          <w:rPr>
            <w:rFonts w:eastAsia="Times New Roman"/>
            <w:szCs w:val="24"/>
            <w:lang w:eastAsia="en-US"/>
          </w:rPr>
          <w:br/>
          <w:t>ΚΩΝΣΤΑΝΤΙΝΟΠΟΥΛΟΣ Ο. , σελ.</w:t>
        </w:r>
        <w:r w:rsidRPr="006453C1">
          <w:rPr>
            <w:rFonts w:eastAsia="Times New Roman"/>
            <w:szCs w:val="24"/>
            <w:lang w:eastAsia="en-US"/>
          </w:rPr>
          <w:br/>
          <w:t>ΛΕΒΕΝΤΗΣ Β. , σελ.</w:t>
        </w:r>
        <w:r w:rsidRPr="006453C1">
          <w:rPr>
            <w:rFonts w:eastAsia="Times New Roman"/>
            <w:szCs w:val="24"/>
            <w:lang w:eastAsia="en-US"/>
          </w:rPr>
          <w:br/>
          <w:t>ΛΥΚΟΥΔΗΣ Σ. , σελ.</w:t>
        </w:r>
        <w:r w:rsidRPr="006453C1">
          <w:rPr>
            <w:rFonts w:eastAsia="Times New Roman"/>
            <w:szCs w:val="24"/>
            <w:lang w:eastAsia="en-US"/>
          </w:rPr>
          <w:br/>
          <w:t>ΜΠΟΥΡΑΣ Α. , σελ.</w:t>
        </w:r>
        <w:r w:rsidRPr="006453C1">
          <w:rPr>
            <w:rFonts w:eastAsia="Times New Roman"/>
            <w:szCs w:val="24"/>
            <w:lang w:eastAsia="en-US"/>
          </w:rPr>
          <w:br/>
          <w:t>ΣΚΟΥΡΛΕΤΗΣ Π. , σελ.</w:t>
        </w:r>
        <w:r w:rsidRPr="006453C1">
          <w:rPr>
            <w:rFonts w:eastAsia="Times New Roman"/>
            <w:szCs w:val="24"/>
            <w:lang w:eastAsia="en-US"/>
          </w:rPr>
          <w:br/>
          <w:t>ΤΖΑΒΑΡΑΣ Κ. , σελ.</w:t>
        </w:r>
        <w:r w:rsidRPr="006453C1">
          <w:rPr>
            <w:rFonts w:eastAsia="Times New Roman"/>
            <w:szCs w:val="24"/>
            <w:lang w:eastAsia="en-US"/>
          </w:rPr>
          <w:br/>
          <w:t>ΧΡΙΣΤΟΔΟΥΛΟΠΟΥΛΟΥ Α. , σελ.</w:t>
        </w:r>
        <w:r w:rsidRPr="006453C1">
          <w:rPr>
            <w:rFonts w:eastAsia="Times New Roman"/>
            <w:szCs w:val="24"/>
            <w:lang w:eastAsia="en-US"/>
          </w:rPr>
          <w:br/>
        </w:r>
        <w:r w:rsidRPr="006453C1">
          <w:rPr>
            <w:rFonts w:eastAsia="Times New Roman"/>
            <w:szCs w:val="24"/>
            <w:lang w:eastAsia="en-US"/>
          </w:rPr>
          <w:br/>
          <w:t>Β. Επί προσωπικού θέματος:</w:t>
        </w:r>
        <w:r w:rsidRPr="006453C1">
          <w:rPr>
            <w:rFonts w:eastAsia="Times New Roman"/>
            <w:szCs w:val="24"/>
            <w:lang w:eastAsia="en-US"/>
          </w:rPr>
          <w:br/>
          <w:t>ΓΕΩΡΓΑΝΤΑΣ Γ. , σελ.</w:t>
        </w:r>
        <w:r w:rsidRPr="006453C1">
          <w:rPr>
            <w:rFonts w:eastAsia="Times New Roman"/>
            <w:szCs w:val="24"/>
            <w:lang w:eastAsia="en-US"/>
          </w:rPr>
          <w:br/>
          <w:t>ΧΡΙΣΤΟΔΟΥΛΟΠΟΥΛΟΥ Α. , σελ.</w:t>
        </w:r>
        <w:r w:rsidRPr="006453C1">
          <w:rPr>
            <w:rFonts w:eastAsia="Times New Roman"/>
            <w:szCs w:val="24"/>
            <w:lang w:eastAsia="en-US"/>
          </w:rPr>
          <w:br/>
        </w:r>
        <w:r w:rsidRPr="006453C1">
          <w:rPr>
            <w:rFonts w:eastAsia="Times New Roman"/>
            <w:szCs w:val="24"/>
            <w:lang w:eastAsia="en-US"/>
          </w:rPr>
          <w:br/>
          <w:t>Γ. Επί του σχεδίου νόμου του Υπουργείου Εσωτερικών:</w:t>
        </w:r>
        <w:r w:rsidRPr="006453C1">
          <w:rPr>
            <w:rFonts w:eastAsia="Times New Roman"/>
            <w:szCs w:val="24"/>
            <w:lang w:eastAsia="en-US"/>
          </w:rPr>
          <w:br/>
          <w:t>ΑΚΡΙΩΤΗΣ Γ. , σελ.</w:t>
        </w:r>
        <w:r w:rsidRPr="006453C1">
          <w:rPr>
            <w:rFonts w:eastAsia="Times New Roman"/>
            <w:szCs w:val="24"/>
            <w:lang w:eastAsia="en-US"/>
          </w:rPr>
          <w:br/>
          <w:t>ΑΜΥΡΑΣ Γ. , σελ.</w:t>
        </w:r>
        <w:r w:rsidRPr="006453C1">
          <w:rPr>
            <w:rFonts w:eastAsia="Times New Roman"/>
            <w:szCs w:val="24"/>
            <w:lang w:eastAsia="en-US"/>
          </w:rPr>
          <w:br/>
          <w:t>ΑΝΑΓΝΩΣΤΟΠΟΥΛΟΥ Α. , σελ.</w:t>
        </w:r>
        <w:r w:rsidRPr="006453C1">
          <w:rPr>
            <w:rFonts w:eastAsia="Times New Roman"/>
            <w:szCs w:val="24"/>
            <w:lang w:eastAsia="en-US"/>
          </w:rPr>
          <w:br/>
          <w:t>ΑΝΔΡΙΑΝΟΣ Ι. , σελ.</w:t>
        </w:r>
        <w:r w:rsidRPr="006453C1">
          <w:rPr>
            <w:rFonts w:eastAsia="Times New Roman"/>
            <w:szCs w:val="24"/>
            <w:lang w:eastAsia="en-US"/>
          </w:rPr>
          <w:br/>
          <w:t>ΑΥΓΕΝΑΚΗΣ Ε. , σελ.</w:t>
        </w:r>
        <w:r w:rsidRPr="006453C1">
          <w:rPr>
            <w:rFonts w:eastAsia="Times New Roman"/>
            <w:szCs w:val="24"/>
            <w:lang w:eastAsia="en-US"/>
          </w:rPr>
          <w:br/>
          <w:t>ΒΑΓΙΩΝΑΣ Γ. , σελ.</w:t>
        </w:r>
        <w:r w:rsidRPr="006453C1">
          <w:rPr>
            <w:rFonts w:eastAsia="Times New Roman"/>
            <w:szCs w:val="24"/>
            <w:lang w:eastAsia="en-US"/>
          </w:rPr>
          <w:br/>
          <w:t>ΒΑΚΗ Φ. , σελ.</w:t>
        </w:r>
        <w:r w:rsidRPr="006453C1">
          <w:rPr>
            <w:rFonts w:eastAsia="Times New Roman"/>
            <w:szCs w:val="24"/>
            <w:lang w:eastAsia="en-US"/>
          </w:rPr>
          <w:br/>
          <w:t>ΒΑΡΔΑΚΗΣ Σ. , σελ.</w:t>
        </w:r>
        <w:r w:rsidRPr="006453C1">
          <w:rPr>
            <w:rFonts w:eastAsia="Times New Roman"/>
            <w:szCs w:val="24"/>
            <w:lang w:eastAsia="en-US"/>
          </w:rPr>
          <w:br/>
          <w:t>ΒΕΝΙΖΕΛΟΣ Ε. , σελ.</w:t>
        </w:r>
        <w:r w:rsidRPr="006453C1">
          <w:rPr>
            <w:rFonts w:eastAsia="Times New Roman"/>
            <w:szCs w:val="24"/>
            <w:lang w:eastAsia="en-US"/>
          </w:rPr>
          <w:br/>
          <w:t>ΒΕΡΝΑΡΔΑΚΗΣ Χ. , σελ.</w:t>
        </w:r>
        <w:r w:rsidRPr="006453C1">
          <w:rPr>
            <w:rFonts w:eastAsia="Times New Roman"/>
            <w:szCs w:val="24"/>
            <w:lang w:eastAsia="en-US"/>
          </w:rPr>
          <w:br/>
          <w:t>ΒΟΥΤΣΗΣ Ν. , σελ.</w:t>
        </w:r>
        <w:r w:rsidRPr="006453C1">
          <w:rPr>
            <w:rFonts w:eastAsia="Times New Roman"/>
            <w:szCs w:val="24"/>
            <w:lang w:eastAsia="en-US"/>
          </w:rPr>
          <w:br/>
          <w:t>ΒΡΑΝΤΖΑ Π. , σελ.</w:t>
        </w:r>
        <w:r w:rsidRPr="006453C1">
          <w:rPr>
            <w:rFonts w:eastAsia="Times New Roman"/>
            <w:szCs w:val="24"/>
            <w:lang w:eastAsia="en-US"/>
          </w:rPr>
          <w:br/>
          <w:t>ΓΕΝΝΗΜΑΤΑ Φ. , σελ.</w:t>
        </w:r>
        <w:r w:rsidRPr="006453C1">
          <w:rPr>
            <w:rFonts w:eastAsia="Times New Roman"/>
            <w:szCs w:val="24"/>
            <w:lang w:eastAsia="en-US"/>
          </w:rPr>
          <w:br/>
          <w:t>ΓΕΩΡΓΑΝΤΑΣ Γ. , σελ.</w:t>
        </w:r>
        <w:r w:rsidRPr="006453C1">
          <w:rPr>
            <w:rFonts w:eastAsia="Times New Roman"/>
            <w:szCs w:val="24"/>
            <w:lang w:eastAsia="en-US"/>
          </w:rPr>
          <w:br/>
          <w:t>ΓΕΩΡΓΙΑΔΗΣ Μ. , σελ.</w:t>
        </w:r>
        <w:r w:rsidRPr="006453C1">
          <w:rPr>
            <w:rFonts w:eastAsia="Times New Roman"/>
            <w:szCs w:val="24"/>
            <w:lang w:eastAsia="en-US"/>
          </w:rPr>
          <w:br/>
          <w:t>ΓΕΩΡΓΙΑΔΗΣ Σ. , σελ.</w:t>
        </w:r>
        <w:r w:rsidRPr="006453C1">
          <w:rPr>
            <w:rFonts w:eastAsia="Times New Roman"/>
            <w:szCs w:val="24"/>
            <w:lang w:eastAsia="en-US"/>
          </w:rPr>
          <w:br/>
          <w:t>ΓΙΑΚΟΥΜΑΤΟΣ Γ. , σελ.</w:t>
        </w:r>
        <w:r w:rsidRPr="006453C1">
          <w:rPr>
            <w:rFonts w:eastAsia="Times New Roman"/>
            <w:szCs w:val="24"/>
            <w:lang w:eastAsia="en-US"/>
          </w:rPr>
          <w:br/>
          <w:t>ΓΙΑΝΝΑΚΗΣ Σ. , σελ.</w:t>
        </w:r>
        <w:r w:rsidRPr="006453C1">
          <w:rPr>
            <w:rFonts w:eastAsia="Times New Roman"/>
            <w:szCs w:val="24"/>
            <w:lang w:eastAsia="en-US"/>
          </w:rPr>
          <w:br/>
          <w:t>ΓΚΙΟΛΑΣ Ι. , σελ.</w:t>
        </w:r>
        <w:r w:rsidRPr="006453C1">
          <w:rPr>
            <w:rFonts w:eastAsia="Times New Roman"/>
            <w:szCs w:val="24"/>
            <w:lang w:eastAsia="en-US"/>
          </w:rPr>
          <w:br/>
          <w:t>ΓΡΗΓΟΡΑΚΟΣ Λ. , σελ.</w:t>
        </w:r>
        <w:r w:rsidRPr="006453C1">
          <w:rPr>
            <w:rFonts w:eastAsia="Times New Roman"/>
            <w:szCs w:val="24"/>
            <w:lang w:eastAsia="en-US"/>
          </w:rPr>
          <w:br/>
          <w:t>ΔΗΜΑΡΑΣ Γ. , σελ.</w:t>
        </w:r>
        <w:r w:rsidRPr="006453C1">
          <w:rPr>
            <w:rFonts w:eastAsia="Times New Roman"/>
            <w:szCs w:val="24"/>
            <w:lang w:eastAsia="en-US"/>
          </w:rPr>
          <w:br/>
          <w:t>ΔΗΜΟΣΧΑΚΗΣ Α. , σελ.</w:t>
        </w:r>
        <w:r w:rsidRPr="006453C1">
          <w:rPr>
            <w:rFonts w:eastAsia="Times New Roman"/>
            <w:szCs w:val="24"/>
            <w:lang w:eastAsia="en-US"/>
          </w:rPr>
          <w:br/>
          <w:t>ΔΟΥΖΙΝΑΣ Κ. , σελ.</w:t>
        </w:r>
        <w:r w:rsidRPr="006453C1">
          <w:rPr>
            <w:rFonts w:eastAsia="Times New Roman"/>
            <w:szCs w:val="24"/>
            <w:lang w:eastAsia="en-US"/>
          </w:rPr>
          <w:br/>
          <w:t>ΔΡΙΤΣΑΣ Θ. , σελ.</w:t>
        </w:r>
        <w:r w:rsidRPr="006453C1">
          <w:rPr>
            <w:rFonts w:eastAsia="Times New Roman"/>
            <w:szCs w:val="24"/>
            <w:lang w:eastAsia="en-US"/>
          </w:rPr>
          <w:br/>
          <w:t>ΘΕΟΔΩΡΑΚΗΣ Σ. , σελ.</w:t>
        </w:r>
        <w:r w:rsidRPr="006453C1">
          <w:rPr>
            <w:rFonts w:eastAsia="Times New Roman"/>
            <w:szCs w:val="24"/>
            <w:lang w:eastAsia="en-US"/>
          </w:rPr>
          <w:br/>
          <w:t>ΘΕΟΧΑΡΟΠΟΥΛΟΣ Α. , σελ.</w:t>
        </w:r>
        <w:r w:rsidRPr="006453C1">
          <w:rPr>
            <w:rFonts w:eastAsia="Times New Roman"/>
            <w:szCs w:val="24"/>
            <w:lang w:eastAsia="en-US"/>
          </w:rPr>
          <w:br/>
          <w:t>ΘΗΒΑΙΟΣ Ν. , σελ.</w:t>
        </w:r>
        <w:r w:rsidRPr="006453C1">
          <w:rPr>
            <w:rFonts w:eastAsia="Times New Roman"/>
            <w:szCs w:val="24"/>
            <w:lang w:eastAsia="en-US"/>
          </w:rPr>
          <w:br/>
          <w:t>ΚΑΒΒΑΔΙΑ Ι. , σελ.</w:t>
        </w:r>
        <w:r w:rsidRPr="006453C1">
          <w:rPr>
            <w:rFonts w:eastAsia="Times New Roman"/>
            <w:szCs w:val="24"/>
            <w:lang w:eastAsia="en-US"/>
          </w:rPr>
          <w:br/>
          <w:t>ΚΑΛΑΦΑΤΗΣ Σ. , σελ.</w:t>
        </w:r>
        <w:r w:rsidRPr="006453C1">
          <w:rPr>
            <w:rFonts w:eastAsia="Times New Roman"/>
            <w:szCs w:val="24"/>
            <w:lang w:eastAsia="en-US"/>
          </w:rPr>
          <w:br/>
          <w:t>ΚΑΡΑ ΓΙΟΥΣΟΥΦ Α. , σελ.</w:t>
        </w:r>
        <w:r w:rsidRPr="006453C1">
          <w:rPr>
            <w:rFonts w:eastAsia="Times New Roman"/>
            <w:szCs w:val="24"/>
            <w:lang w:eastAsia="en-US"/>
          </w:rPr>
          <w:br/>
          <w:t>ΚΑΡΑΓΙΑΝΝΙΔΗΣ Χ. , σελ.</w:t>
        </w:r>
        <w:r w:rsidRPr="006453C1">
          <w:rPr>
            <w:rFonts w:eastAsia="Times New Roman"/>
            <w:szCs w:val="24"/>
            <w:lang w:eastAsia="en-US"/>
          </w:rPr>
          <w:br/>
          <w:t>ΚΑΡΑΘΑΝΑΣΟΠΟΥΛΟΣ Ν. , σελ.</w:t>
        </w:r>
        <w:r w:rsidRPr="006453C1">
          <w:rPr>
            <w:rFonts w:eastAsia="Times New Roman"/>
            <w:szCs w:val="24"/>
            <w:lang w:eastAsia="en-US"/>
          </w:rPr>
          <w:br/>
          <w:t>ΚΑΡΑΣΜΑΝΗΣ Γ. , σελ.</w:t>
        </w:r>
        <w:r w:rsidRPr="006453C1">
          <w:rPr>
            <w:rFonts w:eastAsia="Times New Roman"/>
            <w:szCs w:val="24"/>
            <w:lang w:eastAsia="en-US"/>
          </w:rPr>
          <w:br/>
          <w:t>ΚΑΤΣΙΚΗΣ Κ. , σελ.</w:t>
        </w:r>
        <w:r w:rsidRPr="006453C1">
          <w:rPr>
            <w:rFonts w:eastAsia="Times New Roman"/>
            <w:szCs w:val="24"/>
            <w:lang w:eastAsia="en-US"/>
          </w:rPr>
          <w:br/>
          <w:t>ΚΕΔΙΚΟΓΛΟΥ Σ. , σελ.</w:t>
        </w:r>
        <w:r w:rsidRPr="006453C1">
          <w:rPr>
            <w:rFonts w:eastAsia="Times New Roman"/>
            <w:szCs w:val="24"/>
            <w:lang w:eastAsia="en-US"/>
          </w:rPr>
          <w:br/>
          <w:t>ΚΕΡΑΜΕΩΣ Ν. , σελ.</w:t>
        </w:r>
        <w:r w:rsidRPr="006453C1">
          <w:rPr>
            <w:rFonts w:eastAsia="Times New Roman"/>
            <w:szCs w:val="24"/>
            <w:lang w:eastAsia="en-US"/>
          </w:rPr>
          <w:br/>
          <w:t>ΚΕΦΑΛΟΓΙΑΝΝΗΣ Ι. , σελ.</w:t>
        </w:r>
        <w:r w:rsidRPr="006453C1">
          <w:rPr>
            <w:rFonts w:eastAsia="Times New Roman"/>
            <w:szCs w:val="24"/>
            <w:lang w:eastAsia="en-US"/>
          </w:rPr>
          <w:br/>
          <w:t>ΚΟΥΚΟΥΤΣΗΣ Δ. , σελ.</w:t>
        </w:r>
        <w:r w:rsidRPr="006453C1">
          <w:rPr>
            <w:rFonts w:eastAsia="Times New Roman"/>
            <w:szCs w:val="24"/>
            <w:lang w:eastAsia="en-US"/>
          </w:rPr>
          <w:br/>
          <w:t>ΚΟΥΡΟΥΜΠΛΗΣ Π. , σελ.</w:t>
        </w:r>
        <w:r w:rsidRPr="006453C1">
          <w:rPr>
            <w:rFonts w:eastAsia="Times New Roman"/>
            <w:szCs w:val="24"/>
            <w:lang w:eastAsia="en-US"/>
          </w:rPr>
          <w:br/>
          <w:t>ΚΟΥΤΣΟΥΚΟΣ Γ. , σελ.</w:t>
        </w:r>
        <w:r w:rsidRPr="006453C1">
          <w:rPr>
            <w:rFonts w:eastAsia="Times New Roman"/>
            <w:szCs w:val="24"/>
            <w:lang w:eastAsia="en-US"/>
          </w:rPr>
          <w:br/>
          <w:t>ΚΥΡΙΑΖΙΔΗΣ Δ. , σελ.</w:t>
        </w:r>
        <w:r w:rsidRPr="006453C1">
          <w:rPr>
            <w:rFonts w:eastAsia="Times New Roman"/>
            <w:szCs w:val="24"/>
            <w:lang w:eastAsia="en-US"/>
          </w:rPr>
          <w:br/>
          <w:t>ΚΩΝΣΤΑΝΤΙΝΟΠΟΥΛΟΣ Ο. , σελ.</w:t>
        </w:r>
        <w:r w:rsidRPr="006453C1">
          <w:rPr>
            <w:rFonts w:eastAsia="Times New Roman"/>
            <w:szCs w:val="24"/>
            <w:lang w:eastAsia="en-US"/>
          </w:rPr>
          <w:br/>
          <w:t>ΚΩΝΣΤΑΝΤΟΠΟΥΛΟΣ Δ. , σελ.</w:t>
        </w:r>
        <w:r w:rsidRPr="006453C1">
          <w:rPr>
            <w:rFonts w:eastAsia="Times New Roman"/>
            <w:szCs w:val="24"/>
            <w:lang w:eastAsia="en-US"/>
          </w:rPr>
          <w:br/>
          <w:t>ΛΑΜΠΡΟΥΛΗΣ Γ. , σελ.</w:t>
        </w:r>
        <w:r w:rsidRPr="006453C1">
          <w:rPr>
            <w:rFonts w:eastAsia="Times New Roman"/>
            <w:szCs w:val="24"/>
            <w:lang w:eastAsia="en-US"/>
          </w:rPr>
          <w:br/>
          <w:t>ΛΑΠΠΑΣ Σ. , σελ.</w:t>
        </w:r>
        <w:r w:rsidRPr="006453C1">
          <w:rPr>
            <w:rFonts w:eastAsia="Times New Roman"/>
            <w:szCs w:val="24"/>
            <w:lang w:eastAsia="en-US"/>
          </w:rPr>
          <w:br/>
          <w:t>ΛΕΒΕΝΤΗΣ Β. , σελ.</w:t>
        </w:r>
        <w:r w:rsidRPr="006453C1">
          <w:rPr>
            <w:rFonts w:eastAsia="Times New Roman"/>
            <w:szCs w:val="24"/>
            <w:lang w:eastAsia="en-US"/>
          </w:rPr>
          <w:br/>
          <w:t>ΛΟΒΕΡΔΟΣ Α. , σελ.</w:t>
        </w:r>
        <w:r w:rsidRPr="006453C1">
          <w:rPr>
            <w:rFonts w:eastAsia="Times New Roman"/>
            <w:szCs w:val="24"/>
            <w:lang w:eastAsia="en-US"/>
          </w:rPr>
          <w:br/>
          <w:t>ΜΑΡΔΑΣ Δ. , σελ.</w:t>
        </w:r>
        <w:r w:rsidRPr="006453C1">
          <w:rPr>
            <w:rFonts w:eastAsia="Times New Roman"/>
            <w:szCs w:val="24"/>
            <w:lang w:eastAsia="en-US"/>
          </w:rPr>
          <w:br/>
          <w:t>ΜΑΡΚΟΥ Α. , σελ.</w:t>
        </w:r>
        <w:r w:rsidRPr="006453C1">
          <w:rPr>
            <w:rFonts w:eastAsia="Times New Roman"/>
            <w:szCs w:val="24"/>
            <w:lang w:eastAsia="en-US"/>
          </w:rPr>
          <w:br/>
          <w:t>ΜΕΓΑΛΟΜΥΣΤΑΚΑΣ Α. , σελ.</w:t>
        </w:r>
        <w:r w:rsidRPr="006453C1">
          <w:rPr>
            <w:rFonts w:eastAsia="Times New Roman"/>
            <w:szCs w:val="24"/>
            <w:lang w:eastAsia="en-US"/>
          </w:rPr>
          <w:br/>
          <w:t>ΜΗΤΑΦΙΔΗΣ Τ. , σελ.</w:t>
        </w:r>
        <w:r w:rsidRPr="006453C1">
          <w:rPr>
            <w:rFonts w:eastAsia="Times New Roman"/>
            <w:szCs w:val="24"/>
            <w:lang w:eastAsia="en-US"/>
          </w:rPr>
          <w:br/>
          <w:t>ΜΗΤΣΟΤΑΚΗΣ Κ. , σελ.</w:t>
        </w:r>
        <w:r w:rsidRPr="006453C1">
          <w:rPr>
            <w:rFonts w:eastAsia="Times New Roman"/>
            <w:szCs w:val="24"/>
            <w:lang w:eastAsia="en-US"/>
          </w:rPr>
          <w:br/>
          <w:t>ΜΙΧΕΛΗΣ Α. , σελ.</w:t>
        </w:r>
        <w:r w:rsidRPr="006453C1">
          <w:rPr>
            <w:rFonts w:eastAsia="Times New Roman"/>
            <w:szCs w:val="24"/>
            <w:lang w:eastAsia="en-US"/>
          </w:rPr>
          <w:br/>
          <w:t>ΜΠΑΡΓΙΩΤΑΣ Κ. , σελ.</w:t>
        </w:r>
        <w:r w:rsidRPr="006453C1">
          <w:rPr>
            <w:rFonts w:eastAsia="Times New Roman"/>
            <w:szCs w:val="24"/>
            <w:lang w:eastAsia="en-US"/>
          </w:rPr>
          <w:br/>
          <w:t>ΜΠΑΡΚΑΣ Κ. , σελ.</w:t>
        </w:r>
        <w:r w:rsidRPr="006453C1">
          <w:rPr>
            <w:rFonts w:eastAsia="Times New Roman"/>
            <w:szCs w:val="24"/>
            <w:lang w:eastAsia="en-US"/>
          </w:rPr>
          <w:br/>
          <w:t>ΠΑΛΛΗΣ Γ. , σελ.</w:t>
        </w:r>
        <w:r w:rsidRPr="006453C1">
          <w:rPr>
            <w:rFonts w:eastAsia="Times New Roman"/>
            <w:szCs w:val="24"/>
            <w:lang w:eastAsia="en-US"/>
          </w:rPr>
          <w:br/>
          <w:t>ΠΑΝΑΓΙΩΤΑΡΟΣ Η. , σελ.</w:t>
        </w:r>
        <w:r w:rsidRPr="006453C1">
          <w:rPr>
            <w:rFonts w:eastAsia="Times New Roman"/>
            <w:szCs w:val="24"/>
            <w:lang w:eastAsia="en-US"/>
          </w:rPr>
          <w:br/>
          <w:t>ΠΑΠΑΚΩΣΤΑ - ΣΙΔΗΡΟΠΟΥΛΟΥ Α. , σελ.</w:t>
        </w:r>
        <w:r w:rsidRPr="006453C1">
          <w:rPr>
            <w:rFonts w:eastAsia="Times New Roman"/>
            <w:szCs w:val="24"/>
            <w:lang w:eastAsia="en-US"/>
          </w:rPr>
          <w:br/>
          <w:t>ΠΑΥΛΙΔΗΣ Κ. , σελ.</w:t>
        </w:r>
        <w:r w:rsidRPr="006453C1">
          <w:rPr>
            <w:rFonts w:eastAsia="Times New Roman"/>
            <w:szCs w:val="24"/>
            <w:lang w:eastAsia="en-US"/>
          </w:rPr>
          <w:br/>
          <w:t>ΣΙΜΟΡΕΛΗΣ Χ. , σελ.</w:t>
        </w:r>
        <w:r w:rsidRPr="006453C1">
          <w:rPr>
            <w:rFonts w:eastAsia="Times New Roman"/>
            <w:szCs w:val="24"/>
            <w:lang w:eastAsia="en-US"/>
          </w:rPr>
          <w:br/>
          <w:t>ΣΚΑΝΔΑΛΙΔΗΣ Κ. , σελ.</w:t>
        </w:r>
        <w:r w:rsidRPr="006453C1">
          <w:rPr>
            <w:rFonts w:eastAsia="Times New Roman"/>
            <w:szCs w:val="24"/>
            <w:lang w:eastAsia="en-US"/>
          </w:rPr>
          <w:br/>
          <w:t>ΣΚΟΥΡΛΕΤΗΣ Π. , σελ.</w:t>
        </w:r>
        <w:r w:rsidRPr="006453C1">
          <w:rPr>
            <w:rFonts w:eastAsia="Times New Roman"/>
            <w:szCs w:val="24"/>
            <w:lang w:eastAsia="en-US"/>
          </w:rPr>
          <w:br/>
          <w:t>ΣΠΑΡΤΙΝΟΣ Κ. , σελ.</w:t>
        </w:r>
        <w:r w:rsidRPr="006453C1">
          <w:rPr>
            <w:rFonts w:eastAsia="Times New Roman"/>
            <w:szCs w:val="24"/>
            <w:lang w:eastAsia="en-US"/>
          </w:rPr>
          <w:br/>
          <w:t>ΣΠΙΡΤΖΗΣ Χ. , σελ.</w:t>
        </w:r>
        <w:r w:rsidRPr="006453C1">
          <w:rPr>
            <w:rFonts w:eastAsia="Times New Roman"/>
            <w:szCs w:val="24"/>
            <w:lang w:eastAsia="en-US"/>
          </w:rPr>
          <w:br/>
          <w:t>ΣΤΑΜΑΤΑΚΗ Ε. , σελ.</w:t>
        </w:r>
        <w:r w:rsidRPr="006453C1">
          <w:rPr>
            <w:rFonts w:eastAsia="Times New Roman"/>
            <w:szCs w:val="24"/>
            <w:lang w:eastAsia="en-US"/>
          </w:rPr>
          <w:br/>
          <w:t>ΣΥΡΙΓΟΣ Α. , σελ.</w:t>
        </w:r>
        <w:r w:rsidRPr="006453C1">
          <w:rPr>
            <w:rFonts w:eastAsia="Times New Roman"/>
            <w:szCs w:val="24"/>
            <w:lang w:eastAsia="en-US"/>
          </w:rPr>
          <w:br/>
          <w:t>ΣΥΡΜΑΛΕΝΙΟΣ Ν. , σελ.</w:t>
        </w:r>
        <w:r w:rsidRPr="006453C1">
          <w:rPr>
            <w:rFonts w:eastAsia="Times New Roman"/>
            <w:szCs w:val="24"/>
            <w:lang w:eastAsia="en-US"/>
          </w:rPr>
          <w:br/>
          <w:t>ΤΖΑΒΑΡΑΣ Κ. , σελ.</w:t>
        </w:r>
        <w:r w:rsidRPr="006453C1">
          <w:rPr>
            <w:rFonts w:eastAsia="Times New Roman"/>
            <w:szCs w:val="24"/>
            <w:lang w:eastAsia="en-US"/>
          </w:rPr>
          <w:br/>
          <w:t>ΤΖΑΜΑΚΛΗΣ Χ. , σελ.</w:t>
        </w:r>
        <w:r w:rsidRPr="006453C1">
          <w:rPr>
            <w:rFonts w:eastAsia="Times New Roman"/>
            <w:szCs w:val="24"/>
            <w:lang w:eastAsia="en-US"/>
          </w:rPr>
          <w:br/>
          <w:t>ΤΡΙΑΝΤΑΦΥΛΛΙΔΗΣ Α. , σελ.</w:t>
        </w:r>
        <w:r w:rsidRPr="006453C1">
          <w:rPr>
            <w:rFonts w:eastAsia="Times New Roman"/>
            <w:szCs w:val="24"/>
            <w:lang w:eastAsia="en-US"/>
          </w:rPr>
          <w:br/>
          <w:t>ΤΣΙΑΡΑΣ Κ. , σελ.</w:t>
        </w:r>
        <w:r w:rsidRPr="006453C1">
          <w:rPr>
            <w:rFonts w:eastAsia="Times New Roman"/>
            <w:szCs w:val="24"/>
            <w:lang w:eastAsia="en-US"/>
          </w:rPr>
          <w:br/>
          <w:t>ΤΣΙΡΚΑΣ Β. , σελ.</w:t>
        </w:r>
        <w:r w:rsidRPr="006453C1">
          <w:rPr>
            <w:rFonts w:eastAsia="Times New Roman"/>
            <w:szCs w:val="24"/>
            <w:lang w:eastAsia="en-US"/>
          </w:rPr>
          <w:br/>
          <w:t>ΦΑΜΕΛΛΟΣ Σ. , σελ.</w:t>
        </w:r>
        <w:r w:rsidRPr="006453C1">
          <w:rPr>
            <w:rFonts w:eastAsia="Times New Roman"/>
            <w:szCs w:val="24"/>
            <w:lang w:eastAsia="en-US"/>
          </w:rPr>
          <w:br/>
          <w:t>ΦΙΛΗΣ Ν. , σελ.</w:t>
        </w:r>
        <w:r w:rsidRPr="006453C1">
          <w:rPr>
            <w:rFonts w:eastAsia="Times New Roman"/>
            <w:szCs w:val="24"/>
            <w:lang w:eastAsia="en-US"/>
          </w:rPr>
          <w:br/>
          <w:t>ΦΩΤΗΛΑΣ Ι. , σελ.</w:t>
        </w:r>
        <w:r w:rsidRPr="006453C1">
          <w:rPr>
            <w:rFonts w:eastAsia="Times New Roman"/>
            <w:szCs w:val="24"/>
            <w:lang w:eastAsia="en-US"/>
          </w:rPr>
          <w:br/>
          <w:t>ΧΑΡΙΤΣΗΣ Α. , σελ.</w:t>
        </w:r>
        <w:r w:rsidRPr="006453C1">
          <w:rPr>
            <w:rFonts w:eastAsia="Times New Roman"/>
            <w:szCs w:val="24"/>
            <w:lang w:eastAsia="en-US"/>
          </w:rPr>
          <w:br/>
          <w:t>ΧΡΙΣΤΟΔΟΥΛΟΠΟΥΛΟΥ Α. , σελ.</w:t>
        </w:r>
        <w:r w:rsidRPr="006453C1">
          <w:rPr>
            <w:rFonts w:eastAsia="Times New Roman"/>
            <w:szCs w:val="24"/>
            <w:lang w:eastAsia="en-US"/>
          </w:rPr>
          <w:br/>
          <w:t>ΨΥΧΟΓΙΟΣ Γ. , σελ.</w:t>
        </w:r>
        <w:r w:rsidRPr="006453C1">
          <w:rPr>
            <w:rFonts w:eastAsia="Times New Roman"/>
            <w:szCs w:val="24"/>
            <w:lang w:eastAsia="en-US"/>
          </w:rPr>
          <w:br/>
        </w:r>
        <w:r w:rsidRPr="006453C1">
          <w:rPr>
            <w:rFonts w:eastAsia="Times New Roman"/>
            <w:szCs w:val="24"/>
            <w:lang w:eastAsia="en-US"/>
          </w:rPr>
          <w:br/>
          <w:t>ΠΑΡΕΜΒΑΣΕΙΣ:</w:t>
        </w:r>
        <w:r w:rsidRPr="006453C1">
          <w:rPr>
            <w:rFonts w:eastAsia="Times New Roman"/>
            <w:szCs w:val="24"/>
            <w:lang w:eastAsia="en-US"/>
          </w:rPr>
          <w:br/>
          <w:t>ΑΝΤΩΝΙΑΔΗΣ Ι. , σελ.</w:t>
        </w:r>
        <w:r w:rsidRPr="006453C1">
          <w:rPr>
            <w:rFonts w:eastAsia="Times New Roman"/>
            <w:szCs w:val="24"/>
            <w:lang w:eastAsia="en-US"/>
          </w:rPr>
          <w:br/>
          <w:t>ΒΕΣΥΡΟΠΟΥΛΟΣ Α. , σελ.</w:t>
        </w:r>
        <w:r w:rsidRPr="006453C1">
          <w:rPr>
            <w:rFonts w:eastAsia="Times New Roman"/>
            <w:szCs w:val="24"/>
            <w:lang w:eastAsia="en-US"/>
          </w:rPr>
          <w:br/>
          <w:t>ΒΡΟΥΤΣΗΣ Ι. , σελ.</w:t>
        </w:r>
        <w:r w:rsidRPr="006453C1">
          <w:rPr>
            <w:rFonts w:eastAsia="Times New Roman"/>
            <w:szCs w:val="24"/>
            <w:lang w:eastAsia="en-US"/>
          </w:rPr>
          <w:br/>
          <w:t>ΓΑΚΗΣ Δ. , σελ.</w:t>
        </w:r>
        <w:r w:rsidRPr="006453C1">
          <w:rPr>
            <w:rFonts w:eastAsia="Times New Roman"/>
            <w:szCs w:val="24"/>
            <w:lang w:eastAsia="en-US"/>
          </w:rPr>
          <w:br/>
          <w:t>ΗΓΟΥΜΕΝΙΔΗΣ Ν. , σελ.</w:t>
        </w:r>
        <w:r w:rsidRPr="006453C1">
          <w:rPr>
            <w:rFonts w:eastAsia="Times New Roman"/>
            <w:szCs w:val="24"/>
            <w:lang w:eastAsia="en-US"/>
          </w:rPr>
          <w:br/>
          <w:t>ΘΕΛΕΡΙΤΗ Μ. , σελ.</w:t>
        </w:r>
        <w:r w:rsidRPr="006453C1">
          <w:rPr>
            <w:rFonts w:eastAsia="Times New Roman"/>
            <w:szCs w:val="24"/>
            <w:lang w:eastAsia="en-US"/>
          </w:rPr>
          <w:br/>
          <w:t>ΚΟΖΟΜΠΟΛΗ - ΑΜΑΝΑΤΙΔΗ Π. , σελ.</w:t>
        </w:r>
        <w:r w:rsidRPr="006453C1">
          <w:rPr>
            <w:rFonts w:eastAsia="Times New Roman"/>
            <w:szCs w:val="24"/>
            <w:lang w:eastAsia="en-US"/>
          </w:rPr>
          <w:br/>
          <w:t>ΚΟΝΤΟΓΕΩΡΓΟΣ Κ. , σελ.</w:t>
        </w:r>
        <w:r w:rsidRPr="006453C1">
          <w:rPr>
            <w:rFonts w:eastAsia="Times New Roman"/>
            <w:szCs w:val="24"/>
            <w:lang w:eastAsia="en-US"/>
          </w:rPr>
          <w:br/>
          <w:t>ΜΠΑΚΟΓΙΑΝΝΗ Θ. , σελ.</w:t>
        </w:r>
        <w:r w:rsidRPr="006453C1">
          <w:rPr>
            <w:rFonts w:eastAsia="Times New Roman"/>
            <w:szCs w:val="24"/>
            <w:lang w:eastAsia="en-US"/>
          </w:rPr>
          <w:br/>
          <w:t>ΜΠΟΥΡΑΣ Α. , σελ.</w:t>
        </w:r>
        <w:r w:rsidRPr="006453C1">
          <w:rPr>
            <w:rFonts w:eastAsia="Times New Roman"/>
            <w:szCs w:val="24"/>
            <w:lang w:eastAsia="en-US"/>
          </w:rPr>
          <w:br/>
          <w:t>ΝΤΖΙΜΑΝΗΣ Γ. , σελ.</w:t>
        </w:r>
        <w:r w:rsidRPr="006453C1">
          <w:rPr>
            <w:rFonts w:eastAsia="Times New Roman"/>
            <w:szCs w:val="24"/>
            <w:lang w:eastAsia="en-US"/>
          </w:rPr>
          <w:br/>
        </w:r>
      </w:ins>
    </w:p>
    <w:p w14:paraId="0715AB8D" w14:textId="6223D444" w:rsidR="006222AF" w:rsidRDefault="006453C1">
      <w:pPr>
        <w:spacing w:after="0" w:line="600" w:lineRule="auto"/>
        <w:ind w:firstLine="720"/>
        <w:jc w:val="center"/>
        <w:rPr>
          <w:rFonts w:eastAsia="Times New Roman"/>
          <w:szCs w:val="24"/>
        </w:rPr>
      </w:pPr>
      <w:r>
        <w:rPr>
          <w:rFonts w:eastAsia="Times New Roman"/>
          <w:szCs w:val="24"/>
        </w:rPr>
        <w:t>ΠΡΑΚΤΙΚΑ ΒΟΥΛΗΣ</w:t>
      </w:r>
    </w:p>
    <w:p w14:paraId="0715AB8E" w14:textId="77777777" w:rsidR="006222AF" w:rsidRDefault="006453C1">
      <w:pPr>
        <w:spacing w:after="0"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0715AB8F" w14:textId="77777777" w:rsidR="006222AF" w:rsidRDefault="006453C1">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0715AB90" w14:textId="77777777" w:rsidR="006222AF" w:rsidRDefault="006453C1">
      <w:pPr>
        <w:spacing w:after="0" w:line="600" w:lineRule="auto"/>
        <w:ind w:firstLine="720"/>
        <w:jc w:val="center"/>
        <w:rPr>
          <w:rFonts w:eastAsia="Times New Roman"/>
          <w:szCs w:val="24"/>
        </w:rPr>
      </w:pPr>
      <w:r>
        <w:rPr>
          <w:rFonts w:eastAsia="Times New Roman"/>
          <w:szCs w:val="24"/>
        </w:rPr>
        <w:t>ΣΥΝΟΔΟΣ Γ΄</w:t>
      </w:r>
    </w:p>
    <w:p w14:paraId="0715AB91" w14:textId="77777777" w:rsidR="006222AF" w:rsidRDefault="006453C1">
      <w:pPr>
        <w:spacing w:after="0" w:line="600" w:lineRule="auto"/>
        <w:ind w:firstLine="720"/>
        <w:jc w:val="center"/>
        <w:rPr>
          <w:rFonts w:eastAsia="Times New Roman"/>
          <w:szCs w:val="24"/>
        </w:rPr>
      </w:pPr>
      <w:r>
        <w:rPr>
          <w:rFonts w:eastAsia="Times New Roman"/>
          <w:szCs w:val="24"/>
        </w:rPr>
        <w:t xml:space="preserve">ΣΥΝΕΔΡΙΑΣΗ </w:t>
      </w:r>
      <w:r>
        <w:rPr>
          <w:rFonts w:eastAsia="Times New Roman"/>
          <w:szCs w:val="24"/>
        </w:rPr>
        <w:t>ΡΝΣΤ΄</w:t>
      </w:r>
    </w:p>
    <w:p w14:paraId="0715AB92" w14:textId="77777777" w:rsidR="006222AF" w:rsidRDefault="006453C1">
      <w:pPr>
        <w:spacing w:after="0" w:line="600" w:lineRule="auto"/>
        <w:ind w:firstLine="720"/>
        <w:jc w:val="center"/>
        <w:rPr>
          <w:rFonts w:eastAsia="Times New Roman"/>
          <w:szCs w:val="24"/>
        </w:rPr>
      </w:pPr>
      <w:r>
        <w:rPr>
          <w:rFonts w:eastAsia="Times New Roman"/>
          <w:szCs w:val="24"/>
        </w:rPr>
        <w:t>Πέμπτη 12 Ιουλίου 2018</w:t>
      </w:r>
    </w:p>
    <w:p w14:paraId="0715AB93" w14:textId="77777777" w:rsidR="006222AF" w:rsidRDefault="006453C1">
      <w:pPr>
        <w:spacing w:after="0" w:line="600" w:lineRule="auto"/>
        <w:ind w:firstLine="720"/>
        <w:jc w:val="both"/>
        <w:rPr>
          <w:rFonts w:eastAsia="Times New Roman"/>
          <w:szCs w:val="24"/>
        </w:rPr>
      </w:pPr>
      <w:r>
        <w:rPr>
          <w:rFonts w:eastAsia="Times New Roman"/>
          <w:szCs w:val="24"/>
        </w:rPr>
        <w:t xml:space="preserve">Αθήνα, σήμερα στις 12 Ιουλίου 2018, ημέρα Πέμπτη και ώρα 10.14΄, συνήλθε στην Αίθουσα των συνεδριάσεων του Βουλευτηρίου η Βουλή σε ολομέλεια για να συνεδριάσει υπό την προεδρία του Δ΄ Αντιπροέδρου αυτής κ. </w:t>
      </w:r>
      <w:r w:rsidRPr="00830FA1">
        <w:rPr>
          <w:rFonts w:eastAsia="Times New Roman"/>
          <w:b/>
          <w:szCs w:val="24"/>
        </w:rPr>
        <w:t>ΝΙΚΗΤΑ ΚΑΚΛΑΜΑΝΗ</w:t>
      </w:r>
      <w:r>
        <w:rPr>
          <w:rFonts w:eastAsia="Times New Roman"/>
          <w:szCs w:val="24"/>
        </w:rPr>
        <w:t xml:space="preserve">. </w:t>
      </w:r>
    </w:p>
    <w:p w14:paraId="0715AB94" w14:textId="77777777" w:rsidR="006222AF" w:rsidRDefault="006453C1">
      <w:pPr>
        <w:spacing w:after="0"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14:paraId="0715AB95" w14:textId="77777777" w:rsidR="006222AF" w:rsidRDefault="006453C1">
      <w:pPr>
        <w:spacing w:after="0" w:line="600" w:lineRule="auto"/>
        <w:ind w:firstLine="539"/>
        <w:jc w:val="both"/>
        <w:rPr>
          <w:rFonts w:eastAsia="Times New Roman"/>
          <w:szCs w:val="24"/>
        </w:rPr>
      </w:pPr>
      <w:r>
        <w:rPr>
          <w:rFonts w:eastAsia="Times New Roman"/>
          <w:szCs w:val="24"/>
        </w:rPr>
        <w:t>Εισερχόμαστε στην ημερήσια διάταξη της</w:t>
      </w:r>
    </w:p>
    <w:p w14:paraId="0715AB96" w14:textId="77777777" w:rsidR="006222AF" w:rsidRDefault="006453C1">
      <w:pPr>
        <w:keepNext/>
        <w:spacing w:after="0" w:line="600" w:lineRule="auto"/>
        <w:ind w:firstLine="709"/>
        <w:jc w:val="center"/>
        <w:outlineLvl w:val="0"/>
        <w:rPr>
          <w:rFonts w:eastAsia="Times New Roman"/>
          <w:b/>
          <w:bCs/>
          <w:szCs w:val="24"/>
        </w:rPr>
      </w:pPr>
      <w:r>
        <w:rPr>
          <w:rFonts w:eastAsia="Times New Roman"/>
          <w:b/>
          <w:bCs/>
          <w:szCs w:val="24"/>
        </w:rPr>
        <w:t>ΝΟΜΟΘΕΤΙΚΗΣ ΕΡΓΑΣΙΑΣ</w:t>
      </w:r>
    </w:p>
    <w:p w14:paraId="0715AB97" w14:textId="77777777" w:rsidR="006222AF" w:rsidRDefault="006453C1">
      <w:pPr>
        <w:spacing w:after="0" w:line="600" w:lineRule="auto"/>
        <w:ind w:firstLine="539"/>
        <w:jc w:val="both"/>
        <w:rPr>
          <w:rFonts w:eastAsia="Times New Roman" w:cs="Times New Roman"/>
          <w:szCs w:val="24"/>
        </w:rPr>
      </w:pPr>
      <w:r>
        <w:rPr>
          <w:rFonts w:eastAsia="Times New Roman"/>
          <w:szCs w:val="24"/>
        </w:rPr>
        <w:t xml:space="preserve">Συνέχιση της συζήτησης και ψήφιση επί της αρχής, των άρθρων και του συνόλου του σχεδίου νόμου του Υπουργείου Εσωτερικών: </w:t>
      </w:r>
      <w:r>
        <w:rPr>
          <w:rFonts w:eastAsia="Times New Roman" w:cs="Times New Roman"/>
          <w:szCs w:val="24"/>
        </w:rPr>
        <w:t>«Μεταρρύθμιση του θεσ</w:t>
      </w:r>
      <w:r>
        <w:rPr>
          <w:rFonts w:eastAsia="Times New Roman" w:cs="Times New Roman"/>
          <w:szCs w:val="24"/>
        </w:rPr>
        <w:t xml:space="preserve">μικού πλαισίου της Τοπικής </w:t>
      </w:r>
      <w:r>
        <w:rPr>
          <w:rFonts w:eastAsia="Times New Roman" w:cs="Times New Roman"/>
          <w:szCs w:val="24"/>
        </w:rPr>
        <w:lastRenderedPageBreak/>
        <w:t>Αυτοδιοίκησης - Εμβάθυνση της Δημοκρατίας - Ενίσχυση της Συμμετοχής - 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w:t>
      </w:r>
      <w:r>
        <w:rPr>
          <w:rFonts w:eastAsia="Times New Roman" w:cs="Times New Roman"/>
          <w:szCs w:val="24"/>
        </w:rPr>
        <w:t>ας των ΦΟ.ΔΣ.Α. - Ρυθμίσεις για την αποτελεσματικότερη, ταχύτερη και ενιαία άσκηση των αρμοδιοτήτων σχετικά με την απονομή ιθαγένειας και την πολιτογράφηση - Λοιπές διατάξεις αρμοδιότητας ΥΠΕΣ».</w:t>
      </w:r>
    </w:p>
    <w:p w14:paraId="0715AB9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Εχθές </w:t>
      </w:r>
      <w:r w:rsidRPr="004F3CA1">
        <w:rPr>
          <w:rFonts w:eastAsia="Times New Roman"/>
          <w:color w:val="000000"/>
          <w:szCs w:val="24"/>
          <w:shd w:val="clear" w:color="auto" w:fill="FFFFFF"/>
        </w:rPr>
        <w:t>-</w:t>
      </w:r>
      <w:r>
        <w:rPr>
          <w:rFonts w:eastAsia="Times New Roman"/>
          <w:color w:val="000000"/>
          <w:szCs w:val="24"/>
          <w:shd w:val="clear" w:color="auto" w:fill="FFFFFF"/>
        </w:rPr>
        <w:t>κατά την άποψή μου κακώς</w:t>
      </w:r>
      <w:r w:rsidRPr="004F3CA1">
        <w:rPr>
          <w:rFonts w:eastAsia="Times New Roman"/>
          <w:color w:val="000000"/>
          <w:szCs w:val="24"/>
          <w:shd w:val="clear" w:color="auto" w:fill="FFFFFF"/>
        </w:rPr>
        <w:t>-</w:t>
      </w:r>
      <w:r>
        <w:rPr>
          <w:rFonts w:eastAsia="Times New Roman"/>
          <w:color w:val="000000"/>
          <w:szCs w:val="24"/>
          <w:shd w:val="clear" w:color="auto" w:fill="FFFFFF"/>
        </w:rPr>
        <w:t xml:space="preserve"> οκτώ συνάδελφοι από μόνοι το</w:t>
      </w:r>
      <w:r>
        <w:rPr>
          <w:rFonts w:eastAsia="Times New Roman"/>
          <w:color w:val="000000"/>
          <w:szCs w:val="24"/>
          <w:shd w:val="clear" w:color="auto" w:fill="FFFFFF"/>
        </w:rPr>
        <w:t xml:space="preserve">υς ζήτησαν να </w:t>
      </w:r>
      <w:r>
        <w:rPr>
          <w:rFonts w:eastAsia="Times New Roman"/>
          <w:color w:val="000000"/>
          <w:szCs w:val="24"/>
          <w:shd w:val="clear" w:color="auto" w:fill="FFFFFF"/>
        </w:rPr>
        <w:t>μη</w:t>
      </w:r>
      <w:r>
        <w:rPr>
          <w:rFonts w:eastAsia="Times New Roman"/>
          <w:color w:val="000000"/>
          <w:szCs w:val="24"/>
          <w:shd w:val="clear" w:color="auto" w:fill="FFFFFF"/>
        </w:rPr>
        <w:t xml:space="preserve"> μιλήσουν και να τοποθετηθούν σήμερα. Επειδή έγινε δεκτό αυτό από το Προεδρείο, θα τηρηθεί αυτή η συμφωνία που έγινε με το Προεδρείο και θα ξεκινήσουμε με πρώτο </w:t>
      </w:r>
      <w:r>
        <w:rPr>
          <w:rFonts w:eastAsia="Times New Roman"/>
          <w:color w:val="000000"/>
          <w:szCs w:val="24"/>
          <w:shd w:val="clear" w:color="auto" w:fill="FFFFFF"/>
        </w:rPr>
        <w:t xml:space="preserve">ομιλητή </w:t>
      </w:r>
      <w:r>
        <w:rPr>
          <w:rFonts w:eastAsia="Times New Roman"/>
          <w:color w:val="000000"/>
          <w:szCs w:val="24"/>
          <w:shd w:val="clear" w:color="auto" w:fill="FFFFFF"/>
        </w:rPr>
        <w:t xml:space="preserve">τον κ. Γρηγοράκο. </w:t>
      </w:r>
    </w:p>
    <w:p w14:paraId="0715AB9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Σήμερα, όμως, σε συνεννόηση που έκανα με τον Πρόεδρο καταλήξαμε ότι δεν μπορεί να συνεχιστεί αυτό το πράγμα, όπως καταλαβαίνετε, διότι δεν θα μιλήσουν σε </w:t>
      </w:r>
      <w:r>
        <w:rPr>
          <w:rFonts w:eastAsia="Times New Roman"/>
          <w:color w:val="000000"/>
          <w:szCs w:val="24"/>
          <w:shd w:val="clear" w:color="auto" w:fill="FFFFFF"/>
        </w:rPr>
        <w:t>αυτή</w:t>
      </w:r>
      <w:r>
        <w:rPr>
          <w:rFonts w:eastAsia="Times New Roman"/>
          <w:color w:val="000000"/>
          <w:szCs w:val="24"/>
          <w:shd w:val="clear" w:color="auto" w:fill="FFFFFF"/>
        </w:rPr>
        <w:t xml:space="preserve"> την περίπτωση όλοι οι υπόλοιποι εγγεγραμμένοι. Σήμερα μόνο </w:t>
      </w:r>
      <w:r>
        <w:rPr>
          <w:rFonts w:eastAsia="Times New Roman"/>
          <w:color w:val="000000"/>
          <w:szCs w:val="24"/>
          <w:shd w:val="clear" w:color="auto" w:fill="FFFFFF"/>
        </w:rPr>
        <w:t>εά</w:t>
      </w:r>
      <w:r>
        <w:rPr>
          <w:rFonts w:eastAsia="Times New Roman"/>
          <w:color w:val="000000"/>
          <w:szCs w:val="24"/>
          <w:shd w:val="clear" w:color="auto" w:fill="FFFFFF"/>
        </w:rPr>
        <w:t>ν τυχόν την ώρα της εκφώνησης του ον</w:t>
      </w:r>
      <w:r>
        <w:rPr>
          <w:rFonts w:eastAsia="Times New Roman"/>
          <w:color w:val="000000"/>
          <w:szCs w:val="24"/>
          <w:shd w:val="clear" w:color="auto" w:fill="FFFFFF"/>
        </w:rPr>
        <w:t xml:space="preserve">όματός του κάποιος είναι στην </w:t>
      </w:r>
      <w:r>
        <w:rPr>
          <w:rFonts w:eastAsia="Times New Roman"/>
          <w:color w:val="000000"/>
          <w:szCs w:val="24"/>
          <w:shd w:val="clear" w:color="auto" w:fill="FFFFFF"/>
        </w:rPr>
        <w:t>ε</w:t>
      </w:r>
      <w:r>
        <w:rPr>
          <w:rFonts w:eastAsia="Times New Roman"/>
          <w:color w:val="000000"/>
          <w:szCs w:val="24"/>
          <w:shd w:val="clear" w:color="auto" w:fill="FFFFFF"/>
        </w:rPr>
        <w:t xml:space="preserve">πιτροπή, που είναι αντικειμενικός λόγος να μην μπορεί να είναι </w:t>
      </w:r>
      <w:r>
        <w:rPr>
          <w:rFonts w:eastAsia="Times New Roman"/>
          <w:color w:val="000000"/>
          <w:szCs w:val="24"/>
          <w:shd w:val="clear" w:color="auto" w:fill="FFFFFF"/>
        </w:rPr>
        <w:lastRenderedPageBreak/>
        <w:t xml:space="preserve">και </w:t>
      </w:r>
      <w:r>
        <w:rPr>
          <w:rFonts w:eastAsia="Times New Roman"/>
          <w:color w:val="000000"/>
          <w:szCs w:val="24"/>
          <w:shd w:val="clear" w:color="auto" w:fill="FFFFFF"/>
        </w:rPr>
        <w:t>στην Αίθουσα, δεν θα διαγραφεί το όνομά του από τη λίστα των ομιλητών. Διαφορετικά, με συγχωρείτε πολύ, αλλά όσοι δεν είναι παρόντες θα δ</w:t>
      </w:r>
      <w:r>
        <w:rPr>
          <w:rFonts w:eastAsia="Times New Roman"/>
          <w:color w:val="000000"/>
          <w:szCs w:val="24"/>
          <w:shd w:val="clear" w:color="auto" w:fill="FFFFFF"/>
        </w:rPr>
        <w:t>ιαγράφονται. Δεν μπορ</w:t>
      </w:r>
      <w:r>
        <w:rPr>
          <w:rFonts w:eastAsia="Times New Roman"/>
          <w:color w:val="000000"/>
          <w:szCs w:val="24"/>
          <w:shd w:val="clear" w:color="auto" w:fill="FFFFFF"/>
        </w:rPr>
        <w:t>εί να γίνεται</w:t>
      </w:r>
      <w:r>
        <w:rPr>
          <w:rFonts w:eastAsia="Times New Roman"/>
          <w:color w:val="000000"/>
          <w:szCs w:val="24"/>
          <w:shd w:val="clear" w:color="auto" w:fill="FFFFFF"/>
        </w:rPr>
        <w:t xml:space="preserve"> αυτό το πράγμα. </w:t>
      </w:r>
    </w:p>
    <w:p w14:paraId="0715AB9A"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Σήμερα υπολείπονται οκτώ συνάδελφοι από εχθές. Βλέπω ήδη τον κ. Γρηγοράκο, τον κ. Κουκούτση κα</w:t>
      </w:r>
      <w:r>
        <w:rPr>
          <w:rFonts w:eastAsia="Times New Roman"/>
          <w:color w:val="000000"/>
          <w:szCs w:val="24"/>
          <w:shd w:val="clear" w:color="auto" w:fill="FFFFFF"/>
        </w:rPr>
        <w:t>ι άλλους. Αν δεν είναι όλοι εδώ</w:t>
      </w:r>
      <w:r>
        <w:rPr>
          <w:rFonts w:eastAsia="Times New Roman"/>
          <w:color w:val="000000"/>
          <w:szCs w:val="24"/>
          <w:shd w:val="clear" w:color="auto" w:fill="FFFFFF"/>
        </w:rPr>
        <w:t>, θα πάω στον πρώτο στη σειρά μετά τον κ. Σκανδαλίδη, που σύμφωνα με τον κατάλογο ήταν να μιλήσει κα</w:t>
      </w:r>
      <w:r>
        <w:rPr>
          <w:rFonts w:eastAsia="Times New Roman"/>
          <w:color w:val="000000"/>
          <w:szCs w:val="24"/>
          <w:shd w:val="clear" w:color="auto" w:fill="FFFFFF"/>
        </w:rPr>
        <w:t xml:space="preserve">νονικά σήμερα. </w:t>
      </w:r>
    </w:p>
    <w:p w14:paraId="0715AB9B"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παρακαλώ, όμως, οι γραμματείες των Κοινοβουλευτικών Ομάδων, που υποθέτω ότι παρακολουθούν την Ολομέλεια, να ειδοποιήσουν τους συναδέλφους να έλθουν, διότι διαφορετικά δεν θα βρούμε ούτε αρχή ούτε τέλος. Έχουν μιλήσει πενήντα έξι</w:t>
      </w:r>
      <w:r>
        <w:rPr>
          <w:rFonts w:eastAsia="Times New Roman"/>
          <w:color w:val="000000"/>
          <w:szCs w:val="24"/>
          <w:shd w:val="clear" w:color="auto" w:fill="FFFFFF"/>
        </w:rPr>
        <w:t xml:space="preserve">, μείον </w:t>
      </w:r>
      <w:r>
        <w:rPr>
          <w:rFonts w:eastAsia="Times New Roman"/>
          <w:color w:val="000000"/>
          <w:szCs w:val="24"/>
          <w:shd w:val="clear" w:color="auto" w:fill="FFFFFF"/>
        </w:rPr>
        <w:t>τους οκτώ…</w:t>
      </w:r>
      <w:r>
        <w:rPr>
          <w:rFonts w:eastAsia="Times New Roman"/>
          <w:color w:val="000000"/>
          <w:szCs w:val="24"/>
          <w:shd w:val="clear" w:color="auto" w:fill="FFFFFF"/>
        </w:rPr>
        <w:t xml:space="preserve"> στην ουσία, δηλαδή, έχουν μιλήσει σαράντα οκτώ και οι εγγεγραμμένοι είναι εκατόν τριάντα πέντε. Αυτά, εάν θέλουμε να τελειώσουμε σήμερα, αλλιώς θα</w:t>
      </w:r>
      <w:r>
        <w:rPr>
          <w:rFonts w:eastAsia="Times New Roman"/>
          <w:color w:val="000000"/>
          <w:szCs w:val="24"/>
          <w:shd w:val="clear" w:color="auto" w:fill="FFFFFF"/>
        </w:rPr>
        <w:t xml:space="preserve"> πάμε και αύριο. Το λέω έτσι για την αρχή</w:t>
      </w:r>
      <w:r>
        <w:rPr>
          <w:rFonts w:eastAsia="Times New Roman"/>
          <w:color w:val="000000"/>
          <w:szCs w:val="24"/>
          <w:shd w:val="clear" w:color="auto" w:fill="FFFFFF"/>
        </w:rPr>
        <w:t>. Δεν παίρνουμε κα</w:t>
      </w:r>
      <w:r>
        <w:rPr>
          <w:rFonts w:eastAsia="Times New Roman"/>
          <w:color w:val="000000"/>
          <w:szCs w:val="24"/>
          <w:shd w:val="clear" w:color="auto" w:fill="FFFFFF"/>
        </w:rPr>
        <w:t>μ</w:t>
      </w:r>
      <w:r>
        <w:rPr>
          <w:rFonts w:eastAsia="Times New Roman"/>
          <w:color w:val="000000"/>
          <w:szCs w:val="24"/>
          <w:shd w:val="clear" w:color="auto" w:fill="FFFFFF"/>
        </w:rPr>
        <w:t>μία απόφαση.</w:t>
      </w:r>
    </w:p>
    <w:p w14:paraId="0715AB9C" w14:textId="77777777" w:rsidR="006222AF" w:rsidRDefault="006453C1">
      <w:pPr>
        <w:spacing w:after="0" w:line="600" w:lineRule="auto"/>
        <w:ind w:firstLine="720"/>
        <w:jc w:val="both"/>
        <w:rPr>
          <w:rFonts w:eastAsia="Times New Roman"/>
          <w:color w:val="000000"/>
          <w:szCs w:val="24"/>
          <w:shd w:val="clear" w:color="auto" w:fill="FFFFFF"/>
        </w:rPr>
      </w:pPr>
      <w:r w:rsidRPr="00093E3F">
        <w:rPr>
          <w:rFonts w:eastAsia="Times New Roman"/>
          <w:b/>
          <w:color w:val="000000"/>
          <w:szCs w:val="24"/>
          <w:shd w:val="clear" w:color="auto" w:fill="FFFFFF"/>
        </w:rPr>
        <w:lastRenderedPageBreak/>
        <w:t>ΘΕΟΔΩΡΟΣ ΔΡΙΤΣΑΣ:</w:t>
      </w:r>
      <w:r>
        <w:rPr>
          <w:rFonts w:eastAsia="Times New Roman"/>
          <w:color w:val="000000"/>
          <w:szCs w:val="24"/>
          <w:shd w:val="clear" w:color="auto" w:fill="FFFFFF"/>
        </w:rPr>
        <w:t xml:space="preserve"> Κύριε Πρ</w:t>
      </w:r>
      <w:r>
        <w:rPr>
          <w:rFonts w:eastAsia="Times New Roman"/>
          <w:color w:val="000000"/>
          <w:szCs w:val="24"/>
          <w:shd w:val="clear" w:color="auto" w:fill="FFFFFF"/>
        </w:rPr>
        <w:t>όεδρε, μπορώ να μιλήσω επί της διαδικασίας;</w:t>
      </w:r>
    </w:p>
    <w:p w14:paraId="0715AB9D" w14:textId="77777777" w:rsidR="006222AF" w:rsidRDefault="006453C1">
      <w:pPr>
        <w:spacing w:after="0" w:line="600" w:lineRule="auto"/>
        <w:ind w:firstLine="720"/>
        <w:jc w:val="both"/>
        <w:rPr>
          <w:rFonts w:eastAsia="Times New Roman"/>
          <w:color w:val="000000"/>
          <w:szCs w:val="24"/>
          <w:shd w:val="clear" w:color="auto" w:fill="FFFFFF"/>
        </w:rPr>
      </w:pPr>
      <w:r w:rsidRPr="00093E3F">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Ορίστε, κύριε Δρίτσα.</w:t>
      </w:r>
    </w:p>
    <w:p w14:paraId="0715AB9E" w14:textId="77777777" w:rsidR="006222AF" w:rsidRDefault="006453C1">
      <w:pPr>
        <w:spacing w:after="0" w:line="600" w:lineRule="auto"/>
        <w:ind w:firstLine="720"/>
        <w:jc w:val="both"/>
        <w:rPr>
          <w:rFonts w:eastAsia="Times New Roman"/>
          <w:color w:val="000000"/>
          <w:szCs w:val="24"/>
          <w:shd w:val="clear" w:color="auto" w:fill="FFFFFF"/>
        </w:rPr>
      </w:pPr>
      <w:r w:rsidRPr="00093E3F">
        <w:rPr>
          <w:rFonts w:eastAsia="Times New Roman"/>
          <w:b/>
          <w:color w:val="000000"/>
          <w:szCs w:val="24"/>
          <w:shd w:val="clear" w:color="auto" w:fill="FFFFFF"/>
        </w:rPr>
        <w:t>ΘΕΟΔΩΡΟΣ ΔΡΙΤΣΑΣ:</w:t>
      </w:r>
      <w:r>
        <w:rPr>
          <w:rFonts w:eastAsia="Times New Roman"/>
          <w:color w:val="000000"/>
          <w:szCs w:val="24"/>
          <w:shd w:val="clear" w:color="auto" w:fill="FFFFFF"/>
        </w:rPr>
        <w:t xml:space="preserve"> Κύριε Πρόεδρε, οι οκτώ αυτοί συνάδελφοι θα προηγηθούν; Θα παρακαλούσα να τηρηθεί και λίγο η σει</w:t>
      </w:r>
      <w:r>
        <w:rPr>
          <w:rFonts w:eastAsia="Times New Roman"/>
          <w:color w:val="000000"/>
          <w:szCs w:val="24"/>
          <w:shd w:val="clear" w:color="auto" w:fill="FFFFFF"/>
        </w:rPr>
        <w:t>ρά, γιατί έχουμε δεσμεύσεις σε ε</w:t>
      </w:r>
      <w:r>
        <w:rPr>
          <w:rFonts w:eastAsia="Times New Roman"/>
          <w:color w:val="000000"/>
          <w:szCs w:val="24"/>
          <w:shd w:val="clear" w:color="auto" w:fill="FFFFFF"/>
        </w:rPr>
        <w:t>πιτροπές μετ</w:t>
      </w:r>
      <w:r>
        <w:rPr>
          <w:rFonts w:eastAsia="Times New Roman"/>
          <w:color w:val="000000"/>
          <w:szCs w:val="24"/>
          <w:shd w:val="clear" w:color="auto" w:fill="FFFFFF"/>
        </w:rPr>
        <w:t>ά τις 11.00</w:t>
      </w:r>
      <w:r>
        <w:rPr>
          <w:rFonts w:eastAsia="Times New Roman"/>
          <w:color w:val="000000"/>
          <w:szCs w:val="24"/>
          <w:shd w:val="clear" w:color="auto" w:fill="FFFFFF"/>
        </w:rPr>
        <w:t>΄</w:t>
      </w:r>
      <w:r>
        <w:rPr>
          <w:rFonts w:eastAsia="Times New Roman"/>
          <w:color w:val="000000"/>
          <w:szCs w:val="24"/>
          <w:shd w:val="clear" w:color="auto" w:fill="FFFFFF"/>
        </w:rPr>
        <w:t>.</w:t>
      </w:r>
    </w:p>
    <w:p w14:paraId="0715AB9F" w14:textId="77777777" w:rsidR="006222AF" w:rsidRDefault="006453C1">
      <w:pPr>
        <w:spacing w:after="0" w:line="600" w:lineRule="auto"/>
        <w:ind w:firstLine="720"/>
        <w:jc w:val="both"/>
        <w:rPr>
          <w:rFonts w:eastAsia="Times New Roman"/>
          <w:color w:val="000000"/>
          <w:szCs w:val="24"/>
          <w:shd w:val="clear" w:color="auto" w:fill="FFFFFF"/>
        </w:rPr>
      </w:pPr>
      <w:r w:rsidRPr="00093E3F">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Δεν θα το πάω </w:t>
      </w:r>
      <w:r>
        <w:rPr>
          <w:rFonts w:eastAsia="Times New Roman"/>
          <w:color w:val="000000"/>
          <w:szCs w:val="24"/>
          <w:shd w:val="clear" w:color="auto" w:fill="FFFFFF"/>
          <w:lang w:val="en-US"/>
        </w:rPr>
        <w:t>en</w:t>
      </w:r>
      <w:r w:rsidRPr="004F3CA1">
        <w:rPr>
          <w:rFonts w:eastAsia="Times New Roman"/>
          <w:color w:val="000000"/>
          <w:szCs w:val="24"/>
          <w:shd w:val="clear" w:color="auto" w:fill="FFFFFF"/>
        </w:rPr>
        <w:t xml:space="preserve"> </w:t>
      </w:r>
      <w:r>
        <w:rPr>
          <w:rFonts w:eastAsia="Times New Roman"/>
          <w:color w:val="000000"/>
          <w:szCs w:val="24"/>
          <w:shd w:val="clear" w:color="auto" w:fill="FFFFFF"/>
          <w:lang w:val="en-US"/>
        </w:rPr>
        <w:t>bloc</w:t>
      </w:r>
      <w:r>
        <w:rPr>
          <w:rFonts w:eastAsia="Times New Roman"/>
          <w:color w:val="000000"/>
          <w:szCs w:val="24"/>
          <w:shd w:val="clear" w:color="auto" w:fill="FFFFFF"/>
        </w:rPr>
        <w:t xml:space="preserve">, κύριε Δρίτσα. Θα μιλούν δύο -και αν είναι και δύο, γιατί δεν βλέπω να είναι οι οκτώ </w:t>
      </w:r>
      <w:r>
        <w:rPr>
          <w:rFonts w:eastAsia="Times New Roman"/>
          <w:color w:val="000000"/>
          <w:szCs w:val="24"/>
          <w:shd w:val="clear" w:color="auto" w:fill="FFFFFF"/>
        </w:rPr>
        <w:t>συνάδελφοι από εχθές μέσα στην Αίθουσα</w:t>
      </w:r>
      <w:r>
        <w:rPr>
          <w:rFonts w:eastAsia="Times New Roman"/>
          <w:color w:val="000000"/>
          <w:szCs w:val="24"/>
          <w:shd w:val="clear" w:color="auto" w:fill="FFFFFF"/>
        </w:rPr>
        <w:t>- και δύο κανονικά από τον κατάλογο.</w:t>
      </w:r>
    </w:p>
    <w:p w14:paraId="0715ABA0"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Γρηγοράκο, έχετε τον </w:t>
      </w:r>
      <w:r>
        <w:rPr>
          <w:rFonts w:eastAsia="Times New Roman"/>
          <w:color w:val="000000"/>
          <w:szCs w:val="24"/>
          <w:shd w:val="clear" w:color="auto" w:fill="FFFFFF"/>
        </w:rPr>
        <w:t>λόγο.</w:t>
      </w:r>
    </w:p>
    <w:p w14:paraId="0715ABA1" w14:textId="77777777" w:rsidR="006222AF" w:rsidRDefault="006453C1">
      <w:pPr>
        <w:spacing w:after="0" w:line="600" w:lineRule="auto"/>
        <w:ind w:firstLine="720"/>
        <w:jc w:val="both"/>
        <w:rPr>
          <w:rFonts w:eastAsia="Times New Roman"/>
          <w:color w:val="000000"/>
          <w:szCs w:val="24"/>
          <w:shd w:val="clear" w:color="auto" w:fill="FFFFFF"/>
        </w:rPr>
      </w:pPr>
      <w:r w:rsidRPr="00093E3F">
        <w:rPr>
          <w:rFonts w:eastAsia="Times New Roman"/>
          <w:b/>
          <w:color w:val="000000"/>
          <w:szCs w:val="24"/>
          <w:shd w:val="clear" w:color="auto" w:fill="FFFFFF"/>
        </w:rPr>
        <w:t xml:space="preserve">ΛΕΩΝΙΔΑΣ ΓΡΗΓΟΡΑΚΟΣ: </w:t>
      </w:r>
      <w:r>
        <w:rPr>
          <w:rFonts w:eastAsia="Times New Roman"/>
          <w:color w:val="000000"/>
          <w:szCs w:val="24"/>
          <w:shd w:val="clear" w:color="auto" w:fill="FFFFFF"/>
        </w:rPr>
        <w:t>Ευχαριστώ πολύ, κύριε Πρόεδρε.</w:t>
      </w:r>
    </w:p>
    <w:p w14:paraId="0715ABA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w:t>
      </w:r>
      <w:r>
        <w:rPr>
          <w:rFonts w:eastAsia="Times New Roman"/>
          <w:color w:val="000000"/>
          <w:szCs w:val="24"/>
          <w:shd w:val="clear" w:color="auto" w:fill="FFFFFF"/>
        </w:rPr>
        <w:t>συνάδελφοι, κύριε Υπουργέ, πρωί-</w:t>
      </w:r>
      <w:r>
        <w:rPr>
          <w:rFonts w:eastAsia="Times New Roman"/>
          <w:color w:val="000000"/>
          <w:szCs w:val="24"/>
          <w:shd w:val="clear" w:color="auto" w:fill="FFFFFF"/>
        </w:rPr>
        <w:t>πρωί έτυχε να είμαι σε ένα νοσοκομείο και άκουσα τα παράπονα των εργαζομένων: κομματισμός, αναξιοκρατία, διάλυση. Τυχαίνει να είμαι στην παιδεία. Μό</w:t>
      </w:r>
      <w:r>
        <w:rPr>
          <w:rFonts w:eastAsia="Times New Roman"/>
          <w:color w:val="000000"/>
          <w:szCs w:val="24"/>
          <w:shd w:val="clear" w:color="auto" w:fill="FFFFFF"/>
        </w:rPr>
        <w:t xml:space="preserve">νο ένα πράγμα σάς λέω: </w:t>
      </w:r>
      <w:r>
        <w:rPr>
          <w:rFonts w:eastAsia="Times New Roman"/>
          <w:color w:val="000000"/>
          <w:szCs w:val="24"/>
          <w:shd w:val="clear" w:color="auto" w:fill="FFFFFF"/>
        </w:rPr>
        <w:t>«</w:t>
      </w:r>
      <w:r>
        <w:rPr>
          <w:rFonts w:eastAsia="Times New Roman"/>
          <w:color w:val="000000"/>
          <w:szCs w:val="24"/>
          <w:shd w:val="clear" w:color="auto" w:fill="FFFFFF"/>
        </w:rPr>
        <w:t>ΤΕΙοποίηση</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 xml:space="preserve">των πανεπιστημίων. Αντί να πηγαίνουμε μπροστά, αντί να είμαστε καλύτεροι, δυστυχώς γυρίζουμε ξανά πίσω. Όλα τα πανεπιστήμια της χώρας γίνονται ΤΕΙ. </w:t>
      </w:r>
    </w:p>
    <w:p w14:paraId="0715ABA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Έρχομαι τώρα στο νομοσχέδιο.</w:t>
      </w:r>
    </w:p>
    <w:p w14:paraId="0715ABA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Πρόκειται για μια ψευδεπίγραφη </w:t>
      </w:r>
      <w:r>
        <w:rPr>
          <w:rFonts w:eastAsia="Times New Roman"/>
          <w:color w:val="000000"/>
          <w:szCs w:val="24"/>
          <w:shd w:val="clear" w:color="auto" w:fill="FFFFFF"/>
        </w:rPr>
        <w:t>μεταρρύθμιση. Θέλετε, δηλαδή, να διαλύσετε έναν θεσμό</w:t>
      </w:r>
      <w:r>
        <w:rPr>
          <w:rFonts w:eastAsia="Times New Roman"/>
          <w:color w:val="000000"/>
          <w:szCs w:val="24"/>
          <w:shd w:val="clear" w:color="auto" w:fill="FFFFFF"/>
        </w:rPr>
        <w:t>, ο οποίος αποτελεί πυλώνα της δ</w:t>
      </w:r>
      <w:r>
        <w:rPr>
          <w:rFonts w:eastAsia="Times New Roman"/>
          <w:color w:val="000000"/>
          <w:szCs w:val="24"/>
          <w:shd w:val="clear" w:color="auto" w:fill="FFFFFF"/>
        </w:rPr>
        <w:t>ημοκρατίας, όπως το συνδικαλιστικό κίνημα και η Βουλή.</w:t>
      </w:r>
    </w:p>
    <w:p w14:paraId="0715ABA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όλα αυτά έχετε ένα σχέδιο. Θέλετε, δηλαδή, την πολιτική ποδηγέτηση της αυτοδιοίκησης, της υγείας, της παιδείας κ</w:t>
      </w:r>
      <w:r>
        <w:rPr>
          <w:rFonts w:eastAsia="Times New Roman"/>
          <w:color w:val="000000"/>
          <w:szCs w:val="24"/>
          <w:shd w:val="clear" w:color="auto" w:fill="FFFFFF"/>
        </w:rPr>
        <w:t>αι ό,τι άλλο. Θέλετε την κομματική χειραγώγηση. Δεν είναι δυνατόν να αλλάζετε προϊσταμένους χωρίς νόμους και να τους λέτε «πηγαίνετε στα δικαστήρια να δικαιωθείτε». Αυτό γίνεται στην υγεία, αυτό γίνεται στην παιδεία για την προώθηση, βεβαίως, μικροκομματικ</w:t>
      </w:r>
      <w:r>
        <w:rPr>
          <w:rFonts w:eastAsia="Times New Roman"/>
          <w:color w:val="000000"/>
          <w:szCs w:val="24"/>
          <w:shd w:val="clear" w:color="auto" w:fill="FFFFFF"/>
        </w:rPr>
        <w:t>ών και ευτελών επιδιώξεων.</w:t>
      </w:r>
    </w:p>
    <w:p w14:paraId="0715ABA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Ειδικότερα, σήμερα στον «ΚΛΕΙΣΘΕΝΗ» επαναλαμβάνεστε. Τι κάνετε; Πάτε στην πιο ακραία εκδοχή, τον γνωστό, δηλαδή, πολιτικό καιροσκοπισμό, κυνισμό, αμοραλισμό που τον βλέπουμε σήμερα στο ΝΑΤΟ. Στο ΝΑΤΟ σήμερα είναι ο συνέταιρός σας</w:t>
      </w:r>
      <w:r>
        <w:rPr>
          <w:rFonts w:eastAsia="Times New Roman"/>
          <w:color w:val="000000"/>
          <w:szCs w:val="24"/>
          <w:shd w:val="clear" w:color="auto" w:fill="FFFFFF"/>
        </w:rPr>
        <w:t>, αυτός που λέει ότι θα σας ρίξει.</w:t>
      </w:r>
    </w:p>
    <w:p w14:paraId="0715ABA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Εάν αυτό δεν είναι αμοραλισμός</w:t>
      </w:r>
      <w:r w:rsidRPr="00A04C29">
        <w:rPr>
          <w:rFonts w:eastAsia="Times New Roman" w:cs="Times New Roman"/>
          <w:szCs w:val="24"/>
        </w:rPr>
        <w:t>,</w:t>
      </w:r>
      <w:r>
        <w:rPr>
          <w:rFonts w:eastAsia="Times New Roman" w:cs="Times New Roman"/>
          <w:szCs w:val="24"/>
        </w:rPr>
        <w:t xml:space="preserve"> τι είναι;</w:t>
      </w:r>
    </w:p>
    <w:p w14:paraId="0715AB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Γνωρίζετε, λοιπόν, ότι στην τοπική αυτοδιοίκηση</w:t>
      </w:r>
      <w:r w:rsidRPr="00A05253">
        <w:rPr>
          <w:rFonts w:eastAsia="Times New Roman" w:cs="Times New Roman"/>
          <w:szCs w:val="24"/>
        </w:rPr>
        <w:t xml:space="preserve">, </w:t>
      </w:r>
      <w:r>
        <w:rPr>
          <w:rFonts w:eastAsia="Times New Roman" w:cs="Times New Roman"/>
          <w:szCs w:val="24"/>
        </w:rPr>
        <w:t xml:space="preserve">δηλαδή περιφερειακή και τοπική, δεν έχετε πολιτική παρουσία, δεν επηρεάζετε το έργο της λειτουργίας της, δεν ελέγχετε τις </w:t>
      </w:r>
      <w:r>
        <w:rPr>
          <w:rFonts w:eastAsia="Times New Roman" w:cs="Times New Roman"/>
          <w:szCs w:val="24"/>
        </w:rPr>
        <w:t>αποφάσεις της, δεν διαθέτετε στοιχειώδη απήχηση και επιρροή. Αντιλαμβάνεσθε ότι αυτή σας η απουσία δεν σας επιτρέπει να έχετε οποιοδήποτε κομματικό όφελος. Γι’ αυτό τα κάνατε όλα αυτά. Και επειδή -για να θυμηθούμε τις φοβερές φράσεις κάποιων μεγάλων στελεχ</w:t>
      </w:r>
      <w:r>
        <w:rPr>
          <w:rFonts w:eastAsia="Times New Roman" w:cs="Times New Roman"/>
          <w:szCs w:val="24"/>
        </w:rPr>
        <w:t>ών σας- έχετε την Κυβέρνηση, αλλά δεν έχετε την εξουσία, μεθοδεύετε με τις πιο άθλιες και ανήκουστες ενέργειες τον «ΚΑΛΛΙΚΡΑΤΗ».</w:t>
      </w:r>
    </w:p>
    <w:p w14:paraId="0715ABA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θέλετε σήμερα να κάνετε με την απλή αναλογική; Επιχειρείτε τον κατακερματισμό των δημοτικών δυνάμεων, αδιαφορώντας αν αυτή η</w:t>
      </w:r>
      <w:r>
        <w:rPr>
          <w:rFonts w:eastAsia="Times New Roman" w:cs="Times New Roman"/>
          <w:szCs w:val="24"/>
        </w:rPr>
        <w:t xml:space="preserve"> επιδίωξή σας θα επιφέρει ακυβερνησία στις περιφέρειες και την τοπική αυτοδιοίκηση.</w:t>
      </w:r>
    </w:p>
    <w:p w14:paraId="0715ABA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 την κατάτμηση της Β΄ Αθηνών</w:t>
      </w:r>
      <w:r>
        <w:rPr>
          <w:rFonts w:eastAsia="Times New Roman" w:cs="Times New Roman"/>
          <w:szCs w:val="24"/>
        </w:rPr>
        <w:t xml:space="preserve">, όπως την έχετε κάνει, κόβετε και ράβετε τη διάταξη των νέων εκλογικών περιφερειών, με μοναδικό γνώμονα να ενισχύσετε τις περιοχές που είστε </w:t>
      </w:r>
      <w:r>
        <w:rPr>
          <w:rFonts w:eastAsia="Times New Roman" w:cs="Times New Roman"/>
          <w:szCs w:val="24"/>
        </w:rPr>
        <w:t xml:space="preserve">αδύναμοι. Με τον διαχωρισμό των δήμων σε διαφορετικές ενότητες </w:t>
      </w:r>
      <w:r>
        <w:rPr>
          <w:rFonts w:eastAsia="Times New Roman" w:cs="Times New Roman"/>
          <w:szCs w:val="24"/>
        </w:rPr>
        <w:lastRenderedPageBreak/>
        <w:t>στοχεύετε πάλι σε εκείνες τις αλλαγές που θα καταστήσουν εύκολη τη χειραγώγηση του θεσμού.</w:t>
      </w:r>
    </w:p>
    <w:p w14:paraId="0715ABA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σύλληψη, ο σχεδιασμός και η εφαρμογή του «ΚΛΕΙΣΘΕΝΗ» έγι</w:t>
      </w:r>
      <w:r>
        <w:rPr>
          <w:rFonts w:eastAsia="Times New Roman" w:cs="Times New Roman"/>
          <w:szCs w:val="24"/>
        </w:rPr>
        <w:t>νε</w:t>
      </w:r>
      <w:r>
        <w:rPr>
          <w:rFonts w:eastAsia="Times New Roman" w:cs="Times New Roman"/>
          <w:szCs w:val="24"/>
        </w:rPr>
        <w:t xml:space="preserve"> έχοντας στα χέρια σας μια κομματική μεζού</w:t>
      </w:r>
      <w:r>
        <w:rPr>
          <w:rFonts w:eastAsia="Times New Roman" w:cs="Times New Roman"/>
          <w:szCs w:val="24"/>
        </w:rPr>
        <w:t>ρα. Τα μετρήσατε όλα. Μοναδικό σας μέλημα είναι να δημιουργήσετε στην αυτοδιοίκηση κομματικές υποδομές που δεν διαθέτετε, προκειμένου να συντηρήσετε κάποιες, όποιες, δυνάμεις σας έχουν παραμείνει.</w:t>
      </w:r>
    </w:p>
    <w:p w14:paraId="0715AB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Την αυτοδιοίκηση δεν την αντιμετωπίσατε ως μια αυτοτελή, αυ</w:t>
      </w:r>
      <w:r>
        <w:rPr>
          <w:rFonts w:eastAsia="Times New Roman" w:cs="Times New Roman"/>
          <w:szCs w:val="24"/>
        </w:rPr>
        <w:t>τόνομη και αυθύπαρκτη πολιτική οντότητα. Αντιθέτως, ήταν και είναι για εσάς ο βατήρας για να εδραιώσετε την κυριαρχία σας. Ο «ΚΛΕΙΣΘΕΝΗΣ» δεν αποπνέει μόνο μικροπολιτική και καιροσκοπισμό. Ακόμη χειρότερα, είναι κατ’ εξοχήν μακιαβελικό πολιτικό σχέδιο</w:t>
      </w:r>
      <w:r>
        <w:rPr>
          <w:rFonts w:eastAsia="Times New Roman" w:cs="Times New Roman"/>
          <w:szCs w:val="24"/>
        </w:rPr>
        <w:t>,</w:t>
      </w:r>
      <w:r>
        <w:rPr>
          <w:rFonts w:eastAsia="Times New Roman" w:cs="Times New Roman"/>
          <w:szCs w:val="24"/>
        </w:rPr>
        <w:t xml:space="preserve"> για</w:t>
      </w:r>
      <w:r>
        <w:rPr>
          <w:rFonts w:eastAsia="Times New Roman" w:cs="Times New Roman"/>
          <w:szCs w:val="24"/>
        </w:rPr>
        <w:t xml:space="preserve"> να αποκτήσετε πρόσβαση εκεί που δεν έχετε.</w:t>
      </w:r>
    </w:p>
    <w:p w14:paraId="0715ABA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Άλλωστε, σε αυτή τη μέθοδο είστε δεξιοτέχνες. Ο τακτικισμός είναι η δεύτερη, για μένα, μετά από την πρώτη, φύση σας, χωρίς κα</w:t>
      </w:r>
      <w:r>
        <w:rPr>
          <w:rFonts w:eastAsia="Times New Roman" w:cs="Times New Roman"/>
          <w:szCs w:val="24"/>
        </w:rPr>
        <w:t>μ</w:t>
      </w:r>
      <w:r>
        <w:rPr>
          <w:rFonts w:eastAsia="Times New Roman" w:cs="Times New Roman"/>
          <w:szCs w:val="24"/>
        </w:rPr>
        <w:t>μιά στρατηγική</w:t>
      </w:r>
      <w:r>
        <w:rPr>
          <w:rFonts w:eastAsia="Times New Roman" w:cs="Times New Roman"/>
          <w:szCs w:val="24"/>
        </w:rPr>
        <w:t xml:space="preserve"> σκέψη, χωρίς κανένα πολιτικό σχέδιο </w:t>
      </w:r>
      <w:r>
        <w:rPr>
          <w:rFonts w:eastAsia="Times New Roman" w:cs="Times New Roman"/>
          <w:szCs w:val="24"/>
        </w:rPr>
        <w:lastRenderedPageBreak/>
        <w:t>ουσιαστικών αλλαγών και τομών για τ</w:t>
      </w:r>
      <w:r>
        <w:rPr>
          <w:rFonts w:eastAsia="Times New Roman" w:cs="Times New Roman"/>
          <w:szCs w:val="24"/>
        </w:rPr>
        <w:t>ην καταπον</w:t>
      </w:r>
      <w:r>
        <w:rPr>
          <w:rFonts w:eastAsia="Times New Roman" w:cs="Times New Roman"/>
          <w:szCs w:val="24"/>
        </w:rPr>
        <w:t>ημένη και ανίσχυρη αυτοδιοίκηση. Ν</w:t>
      </w:r>
      <w:r>
        <w:rPr>
          <w:rFonts w:eastAsia="Times New Roman" w:cs="Times New Roman"/>
          <w:szCs w:val="24"/>
        </w:rPr>
        <w:t>οιά</w:t>
      </w:r>
      <w:r>
        <w:rPr>
          <w:rFonts w:eastAsia="Times New Roman" w:cs="Times New Roman"/>
          <w:szCs w:val="24"/>
        </w:rPr>
        <w:t>ζεστε για ένα και μόνο πράγμα: ν</w:t>
      </w:r>
      <w:r>
        <w:rPr>
          <w:rFonts w:eastAsia="Times New Roman" w:cs="Times New Roman"/>
          <w:szCs w:val="24"/>
        </w:rPr>
        <w:t>α εδραιώσετε την κομματοκρατία σας στον ασθενικό χώρο της αυτοδιοίκησης. Η επιλογή σας είναι και εξηγήσιμη και ερμηνεύσιμη. Με τον «ΚΛΕΙΣΘΕΝΗ» αναζητείτε σωσίβιο για να αποφύγετ</w:t>
      </w:r>
      <w:r>
        <w:rPr>
          <w:rFonts w:eastAsia="Times New Roman" w:cs="Times New Roman"/>
          <w:szCs w:val="24"/>
        </w:rPr>
        <w:t>ε την κοινωνική και πολιτική σας απαξίωση.</w:t>
      </w:r>
    </w:p>
    <w:p w14:paraId="0715AB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 εντός χρόνου.</w:t>
      </w:r>
    </w:p>
    <w:p w14:paraId="0715ABA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φαίνεται καθαρά πλέον ότι αντιμετωπίζετε την τοπική αυτοδιοίκηση, όπως και όλα τα φλέγοντα θέματα της ελληνικής οικονομίας και κοινωνίας, με μικ</w:t>
      </w:r>
      <w:r>
        <w:rPr>
          <w:rFonts w:eastAsia="Times New Roman" w:cs="Times New Roman"/>
          <w:szCs w:val="24"/>
        </w:rPr>
        <w:t>ροκομματικά και επικοινωνιακά τερτίπια. Έτσι εξηγούνται όλες οι αντιφάσεις και οι ανακολουθίες που υπάρχουν. Τις είδαμε και χθες, όταν αλλάζατε τον νόμο από το πρωί, τη νύχτα, το μεσημέρι. Έτσι εξηγείται, λοιπόν, ότι καταφεύγετε σε παλινωδίες που οδηγούν σ</w:t>
      </w:r>
      <w:r>
        <w:rPr>
          <w:rFonts w:eastAsia="Times New Roman" w:cs="Times New Roman"/>
          <w:szCs w:val="24"/>
        </w:rPr>
        <w:t>τη δημιουργία χαοτικών καταστάσεων. Στην υγεία, στην παιδεία -που είμαι εκεί και παρακολουθώ από κοντά- τα πράγματα είναι τραγικά, είναι ένα χάος. Αλλάζετε τον χρόνο των εκλογών και επαναφέρετε την τετραετή θητεία. Αυτό είναι ένα ε</w:t>
      </w:r>
      <w:r>
        <w:rPr>
          <w:rFonts w:eastAsia="Times New Roman" w:cs="Times New Roman"/>
          <w:szCs w:val="24"/>
        </w:rPr>
        <w:lastRenderedPageBreak/>
        <w:t>ρώτημα ρητορικό και δεν θ</w:t>
      </w:r>
      <w:r>
        <w:rPr>
          <w:rFonts w:eastAsia="Times New Roman" w:cs="Times New Roman"/>
          <w:szCs w:val="24"/>
        </w:rPr>
        <w:t>έλω να το απαντήσω. Θέλετε να συνδυάσετε τις αυτοδιοικητικές εκλογές με τι</w:t>
      </w:r>
      <w:r>
        <w:rPr>
          <w:rFonts w:eastAsia="Times New Roman" w:cs="Times New Roman"/>
          <w:szCs w:val="24"/>
        </w:rPr>
        <w:t xml:space="preserve">ς βουλευτικές εκλογές μήπως </w:t>
      </w:r>
      <w:r>
        <w:rPr>
          <w:rFonts w:eastAsia="Times New Roman" w:cs="Times New Roman"/>
          <w:szCs w:val="24"/>
        </w:rPr>
        <w:t>τυχόν κερδίσετε κάτι με τον χαμό που θα γίνει.</w:t>
      </w:r>
    </w:p>
    <w:p w14:paraId="0715ABB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Τελειώνω. Η παράταξή μας δεν υποστηρίζει ότι το σημερινό εκλογικό σύστημα είναι χωρίς αδυναμίες και στρεβλώ</w:t>
      </w:r>
      <w:r>
        <w:rPr>
          <w:rFonts w:eastAsia="Times New Roman" w:cs="Times New Roman"/>
          <w:szCs w:val="24"/>
        </w:rPr>
        <w:t>σεις. Για να συζητήσουμε προτάσεις και ένα αναλογικότερο σύστημα, όμως, βασική προϋπόθεση είναι η ταυτόχρονη εξασφάλιση της δυναμικής, πραγματικής άσκησης διοίκησης στις περιφέρειες και στους δήμους.</w:t>
      </w:r>
    </w:p>
    <w:p w14:paraId="0715ABB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παραμονή σας στην εξουσία, κυρίες και κύριοι συνάδελφο</w:t>
      </w:r>
      <w:r>
        <w:rPr>
          <w:rFonts w:eastAsia="Times New Roman" w:cs="Times New Roman"/>
          <w:szCs w:val="24"/>
        </w:rPr>
        <w:t>ι, φέρνει οικονομική και κοινωνική κρίση και σύντομα σε αυτή την κρίση θα προστεθεί και η πολιτική κρίση.</w:t>
      </w:r>
    </w:p>
    <w:p w14:paraId="0715ABB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πρότασή μας, λοιπόν, είναι σαφής και γνωστή: Η ανάταξη της χώρας επιβάλλει την προσφυγή στη λαϊκή ετυμηγορία. Εδώ και τώρα εκλογές. Δεν γίνεται διαφ</w:t>
      </w:r>
      <w:r>
        <w:rPr>
          <w:rFonts w:eastAsia="Times New Roman" w:cs="Times New Roman"/>
          <w:szCs w:val="24"/>
        </w:rPr>
        <w:t>ορετικά.</w:t>
      </w:r>
    </w:p>
    <w:p w14:paraId="0715ABB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715ABB4" w14:textId="77777777" w:rsidR="006222AF" w:rsidRDefault="006453C1">
      <w:pPr>
        <w:spacing w:after="0"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0715ABB5" w14:textId="77777777" w:rsidR="006222AF" w:rsidRDefault="006453C1">
      <w:pPr>
        <w:tabs>
          <w:tab w:val="left" w:pos="3873"/>
        </w:tabs>
        <w:spacing w:after="0" w:line="600" w:lineRule="auto"/>
        <w:ind w:firstLine="720"/>
        <w:jc w:val="both"/>
        <w:rPr>
          <w:rFonts w:eastAsia="Times New Roman" w:cs="Times New Roman"/>
          <w:szCs w:val="24"/>
        </w:rPr>
      </w:pPr>
      <w:r w:rsidRPr="0069256D">
        <w:rPr>
          <w:rFonts w:eastAsia="Times New Roman" w:cs="Times New Roman"/>
          <w:b/>
          <w:szCs w:val="24"/>
        </w:rPr>
        <w:lastRenderedPageBreak/>
        <w:t>ΠΡΟΕΔΡΕΥΩΝ (Νικήτας Κακλαμάνης):</w:t>
      </w:r>
      <w:r>
        <w:rPr>
          <w:rFonts w:eastAsia="Times New Roman" w:cs="Times New Roman"/>
          <w:szCs w:val="24"/>
        </w:rPr>
        <w:t xml:space="preserve"> Και εγώ ευχαριστώ, κύριε Γρηγοράκο.</w:t>
      </w:r>
    </w:p>
    <w:p w14:paraId="0715ABB6"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Υιοθετώντας τη σωστή παρατήρηση του κ. Δρίτσα, το πάω εναλλάξ και λέω τους τρεις </w:t>
      </w:r>
      <w:r>
        <w:rPr>
          <w:rFonts w:eastAsia="Times New Roman" w:cs="Times New Roman"/>
          <w:szCs w:val="24"/>
        </w:rPr>
        <w:t>επόμενους ομιλητές. Θα μιλήσει τώρα ο κ. Σκανδαλίδης, μετά ο κ. Κουκούτσης από χθες και στη συνέχεια η κ. Αναγνωστοπούλου από τον κατάλογο σήμερα.</w:t>
      </w:r>
    </w:p>
    <w:p w14:paraId="0715ABB7"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Κύριε Σκανδαλίδη, έχετε τον λόγο.</w:t>
      </w:r>
    </w:p>
    <w:p w14:paraId="0715ABB8" w14:textId="77777777" w:rsidR="006222AF" w:rsidRDefault="006453C1">
      <w:pPr>
        <w:tabs>
          <w:tab w:val="left" w:pos="3873"/>
        </w:tabs>
        <w:spacing w:after="0" w:line="600" w:lineRule="auto"/>
        <w:ind w:firstLine="720"/>
        <w:jc w:val="both"/>
        <w:rPr>
          <w:rFonts w:eastAsia="Times New Roman"/>
          <w:color w:val="000000"/>
          <w:szCs w:val="24"/>
        </w:rPr>
      </w:pPr>
      <w:r>
        <w:rPr>
          <w:rFonts w:eastAsia="Times New Roman" w:cs="Times New Roman"/>
          <w:b/>
          <w:szCs w:val="24"/>
        </w:rPr>
        <w:t xml:space="preserve">ΚΩΝΣΤΑΝΤΙΝΟΣ ΣΚΑΝΔΑΛΙΔΗΣ: </w:t>
      </w:r>
      <w:r w:rsidRPr="00480689">
        <w:rPr>
          <w:rFonts w:eastAsia="Times New Roman"/>
          <w:color w:val="000000"/>
          <w:szCs w:val="24"/>
        </w:rPr>
        <w:t>Ευχαριστώ</w:t>
      </w:r>
      <w:r>
        <w:rPr>
          <w:rFonts w:eastAsia="Times New Roman"/>
          <w:color w:val="000000"/>
          <w:szCs w:val="24"/>
        </w:rPr>
        <w:t xml:space="preserve"> πολύ, </w:t>
      </w:r>
      <w:r w:rsidRPr="00E60F6D">
        <w:rPr>
          <w:rFonts w:eastAsia="Times New Roman"/>
          <w:color w:val="000000"/>
          <w:szCs w:val="24"/>
        </w:rPr>
        <w:t>κύριε Πρόεδρε</w:t>
      </w:r>
      <w:r>
        <w:rPr>
          <w:rFonts w:eastAsia="Times New Roman"/>
          <w:color w:val="000000"/>
          <w:szCs w:val="24"/>
        </w:rPr>
        <w:t>.</w:t>
      </w:r>
    </w:p>
    <w:p w14:paraId="0715ABB9" w14:textId="77777777" w:rsidR="006222AF" w:rsidRDefault="006453C1">
      <w:pPr>
        <w:spacing w:after="0"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δυστυχώς, φέρατε εκατοντάδες σελίδες για να διαλύσετε τους Οργανισμούς Τοπικής Αυτοδιοίκησης και να τους καταστήσετε πεδίο συναλλαγής και κομματικής καντρίλιας. Θα μπορούσατε με ένα άρθρο να το κάνετε, όπως αυτό που θα καταργούσε το μνημόνιο. Δεν το κάνετ</w:t>
      </w:r>
      <w:r>
        <w:rPr>
          <w:rFonts w:eastAsia="Times New Roman" w:cs="Times New Roman"/>
          <w:szCs w:val="24"/>
        </w:rPr>
        <w:t xml:space="preserve">ε. </w:t>
      </w:r>
    </w:p>
    <w:p w14:paraId="0715ABBA" w14:textId="77777777" w:rsidR="006222AF" w:rsidRDefault="006453C1">
      <w:pPr>
        <w:spacing w:after="0" w:line="600" w:lineRule="auto"/>
        <w:ind w:firstLine="720"/>
        <w:jc w:val="both"/>
        <w:rPr>
          <w:rFonts w:eastAsia="Times New Roman" w:cs="Times New Roman"/>
          <w:bCs/>
          <w:szCs w:val="24"/>
        </w:rPr>
      </w:pPr>
      <w:r>
        <w:rPr>
          <w:rFonts w:eastAsia="Times New Roman" w:cs="Times New Roman"/>
          <w:szCs w:val="24"/>
        </w:rPr>
        <w:t xml:space="preserve">Και αν κάποιος διατηρούσε μια αμφιβολία για τους πραγματικούς σας στόχους, ήρθαν οι </w:t>
      </w:r>
      <w:r w:rsidRPr="005631E0">
        <w:rPr>
          <w:rFonts w:eastAsia="Times New Roman" w:cs="Times New Roman"/>
          <w:bCs/>
          <w:szCs w:val="24"/>
        </w:rPr>
        <w:t>τροπολογ</w:t>
      </w:r>
      <w:r>
        <w:rPr>
          <w:rFonts w:eastAsia="Times New Roman" w:cs="Times New Roman"/>
          <w:bCs/>
          <w:szCs w:val="24"/>
        </w:rPr>
        <w:t>ίες που ζήσαμε αυτές τις δύο μέρες για να διασκεδάσουν τον προβληματισμό του. Θωρακίζουν τη συναλλαγή και φιλοδοξούν όχι μόνο να την καταστήσουν μη αναστρέψιμη,</w:t>
      </w:r>
      <w:r>
        <w:rPr>
          <w:rFonts w:eastAsia="Times New Roman" w:cs="Times New Roman"/>
          <w:bCs/>
          <w:szCs w:val="24"/>
        </w:rPr>
        <w:t xml:space="preserve"> αλλά να τη συνδέσουν με τις κομματικές </w:t>
      </w:r>
      <w:r>
        <w:rPr>
          <w:rFonts w:eastAsia="Times New Roman" w:cs="Times New Roman"/>
          <w:bCs/>
          <w:szCs w:val="24"/>
        </w:rPr>
        <w:lastRenderedPageBreak/>
        <w:t xml:space="preserve">επιδιώξεις των βουλευτικών εκλογών. Είναι τόσο </w:t>
      </w:r>
      <w:r>
        <w:rPr>
          <w:rFonts w:eastAsia="Times New Roman" w:cs="Times New Roman"/>
          <w:bCs/>
          <w:szCs w:val="24"/>
        </w:rPr>
        <w:t>φανερό</w:t>
      </w:r>
      <w:r>
        <w:rPr>
          <w:rFonts w:eastAsia="Times New Roman" w:cs="Times New Roman"/>
          <w:bCs/>
          <w:szCs w:val="24"/>
        </w:rPr>
        <w:t xml:space="preserve"> αλλά και τόσο μικρό, τόσο ερασιτεχνικό, που καταντά πρόκληση στη νοημοσύνη και του τελευταίου πολίτη της επικράτειας. </w:t>
      </w:r>
    </w:p>
    <w:p w14:paraId="0715ABBB"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Αυτή η πρακτική προδίδει την ανύπαρκτη σχέσ</w:t>
      </w:r>
      <w:r>
        <w:rPr>
          <w:rFonts w:eastAsia="Times New Roman" w:cs="Times New Roman"/>
          <w:bCs/>
          <w:szCs w:val="24"/>
        </w:rPr>
        <w:t>η σας με τη δημοκρατία και τους θεσμούς της. Και με άλλους θεσμούς έχετε αντίστοιχη πρακτική. Τώρα έρχεστε και στον χώρο της αυτοδιοίκησης. Αυτή η πρακτική προδίδει την πλήρη αδυναμία να συλλάβετε τις πραγματικές ανάγκες που απαιτούν την ανασύνταξη της πολ</w:t>
      </w:r>
      <w:r>
        <w:rPr>
          <w:rFonts w:eastAsia="Times New Roman" w:cs="Times New Roman"/>
          <w:bCs/>
          <w:szCs w:val="24"/>
        </w:rPr>
        <w:t xml:space="preserve">ιτείας σε μια σύγχρονη και αποκεντρωμένη </w:t>
      </w:r>
      <w:r>
        <w:rPr>
          <w:rFonts w:eastAsia="Times New Roman" w:cs="Times New Roman"/>
          <w:bCs/>
          <w:szCs w:val="24"/>
        </w:rPr>
        <w:t xml:space="preserve">δομή, την έλλειψη οποιασδήποτε </w:t>
      </w:r>
      <w:r>
        <w:rPr>
          <w:rFonts w:eastAsia="Times New Roman" w:cs="Times New Roman"/>
          <w:bCs/>
          <w:szCs w:val="24"/>
        </w:rPr>
        <w:t>μεταρρυθμιστικής διάθεσης και κυρίως την άρνησή σας να στηρίξετε οποιαδήποτε αλλαγή που δεν την ελέγχετε κομματικά.</w:t>
      </w:r>
    </w:p>
    <w:p w14:paraId="0715ABBC"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Τι πετυχαίνετε με την πρόταση αυτή; Θα σας το πω καθαρά. Στο όνομα ε</w:t>
      </w:r>
      <w:r>
        <w:rPr>
          <w:rFonts w:eastAsia="Times New Roman" w:cs="Times New Roman"/>
          <w:bCs/>
          <w:szCs w:val="24"/>
        </w:rPr>
        <w:t xml:space="preserve">νός παράλογου δημοκρατισμού πυροβολείτε την πραγματική δημοκρατία στους Οργανισμούς Τοπικής Αυτοδιοίκησης, ενισχύετε τον άκρατο τοπικισμό, κολακεύετε την εξουσιομανία και του τελευταίου πολίτη, παραλύετε τη σχέση των ΟΤΑ με την καθημερινότητα των πολίτων, </w:t>
      </w:r>
      <w:r>
        <w:rPr>
          <w:rFonts w:eastAsia="Times New Roman" w:cs="Times New Roman"/>
          <w:bCs/>
          <w:szCs w:val="24"/>
        </w:rPr>
        <w:t xml:space="preserve">δίνετε το έναυσμα για </w:t>
      </w:r>
      <w:r>
        <w:rPr>
          <w:rFonts w:eastAsia="Times New Roman" w:cs="Times New Roman"/>
          <w:bCs/>
          <w:szCs w:val="24"/>
        </w:rPr>
        <w:lastRenderedPageBreak/>
        <w:t>συμφωνίες κάτω από το τραπέζι, προωθείτε την ουσιαστική διάσπ</w:t>
      </w:r>
      <w:r>
        <w:rPr>
          <w:rFonts w:eastAsia="Times New Roman" w:cs="Times New Roman"/>
          <w:bCs/>
          <w:szCs w:val="24"/>
        </w:rPr>
        <w:t>αση των δήμων σε μικρά κομμάτια</w:t>
      </w:r>
      <w:r>
        <w:rPr>
          <w:rFonts w:eastAsia="Times New Roman" w:cs="Times New Roman"/>
          <w:bCs/>
          <w:szCs w:val="24"/>
        </w:rPr>
        <w:t xml:space="preserve"> και επαναφέρετε στην επιφάνεια τις πιο καθυστερημένες αντιδράσεις, που χρειάστηκαν πολλά χρόνια για να τις ξεπεράσει κανείς μέσα από μεγάλες </w:t>
      </w:r>
      <w:r>
        <w:rPr>
          <w:rFonts w:eastAsia="Times New Roman" w:cs="Times New Roman"/>
          <w:bCs/>
          <w:szCs w:val="24"/>
        </w:rPr>
        <w:t>προσπάθειες και μεγάλες μεταρρυθμίσεις που έγιναν.</w:t>
      </w:r>
    </w:p>
    <w:p w14:paraId="0715ABBD"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Αυτό το νομοθέτημα δεν θα αντέξει στον χρόνο. Όποια στιγμή και αν επιλέξετε να κάνετε τις βουλευτικές εκλογές, δεν θα αντέξει στον χρόνο, διότι δεν είναι δυνατόν να εφαρμοστεί. Δεν διδαχθήκατε από την ολόπλευρη αντιπαράθεση που έκαναν απέναντί σας οι δήμοι</w:t>
      </w:r>
      <w:r>
        <w:rPr>
          <w:rFonts w:eastAsia="Times New Roman" w:cs="Times New Roman"/>
          <w:bCs/>
          <w:szCs w:val="24"/>
        </w:rPr>
        <w:t xml:space="preserve"> της χώρας και οι περιφέρειες. Δεν κάνατε κανέναν διάλογο πριν κάνετε αυτές τις αλλαγές, </w:t>
      </w:r>
      <w:r w:rsidRPr="00BC41AE">
        <w:rPr>
          <w:rFonts w:eastAsia="Times New Roman"/>
          <w:bCs/>
          <w:szCs w:val="24"/>
        </w:rPr>
        <w:t>οι οποίες</w:t>
      </w:r>
      <w:r>
        <w:rPr>
          <w:rFonts w:eastAsia="Times New Roman" w:cs="Times New Roman"/>
          <w:bCs/>
          <w:szCs w:val="24"/>
        </w:rPr>
        <w:t xml:space="preserve"> δεν οδηγούν πουθενά.  </w:t>
      </w:r>
    </w:p>
    <w:p w14:paraId="0715ABBE"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Θα με ρωτήσετε, δ</w:t>
      </w:r>
      <w:r>
        <w:rPr>
          <w:rFonts w:eastAsia="Times New Roman" w:cs="Times New Roman"/>
          <w:bCs/>
          <w:szCs w:val="24"/>
        </w:rPr>
        <w:t>εν υπάρχει ανάγκη να αλλάξει το εκλογικό σύστημα, να γίνει πιο δημοκρατικό στους δήμους; Εγώ θα σας έλεγα, ναι, υπάρχ</w:t>
      </w:r>
      <w:r>
        <w:rPr>
          <w:rFonts w:eastAsia="Times New Roman" w:cs="Times New Roman"/>
          <w:bCs/>
          <w:szCs w:val="24"/>
        </w:rPr>
        <w:t xml:space="preserve">ει ανάγκη να αλλάξει. </w:t>
      </w:r>
      <w:r w:rsidRPr="002E0443">
        <w:rPr>
          <w:rFonts w:eastAsia="Times New Roman" w:cs="Times New Roman"/>
          <w:bCs/>
          <w:szCs w:val="24"/>
        </w:rPr>
        <w:t>Όμως</w:t>
      </w:r>
      <w:r>
        <w:rPr>
          <w:rFonts w:eastAsia="Times New Roman" w:cs="Times New Roman"/>
          <w:bCs/>
          <w:szCs w:val="24"/>
        </w:rPr>
        <w:t>, υπάρχουν κάποιες προϋποθέσεις. Χρειάζεται αλλαγή στην εσωτερική δομή και λειτουργία των δήμων. Χρειάζεται ενίσχυση των εκτελεστικών του οργάνων</w:t>
      </w:r>
      <w:r>
        <w:rPr>
          <w:rFonts w:eastAsia="Times New Roman" w:cs="Times New Roman"/>
          <w:bCs/>
          <w:szCs w:val="24"/>
        </w:rPr>
        <w:t>,</w:t>
      </w:r>
      <w:r>
        <w:rPr>
          <w:rFonts w:eastAsia="Times New Roman" w:cs="Times New Roman"/>
          <w:bCs/>
          <w:szCs w:val="24"/>
        </w:rPr>
        <w:t xml:space="preserve"> για να μπορούν να παίρνουν αποφάσεις και </w:t>
      </w:r>
      <w:r>
        <w:rPr>
          <w:rFonts w:eastAsia="Times New Roman" w:cs="Times New Roman"/>
          <w:bCs/>
          <w:szCs w:val="24"/>
        </w:rPr>
        <w:lastRenderedPageBreak/>
        <w:t>να εφαρμόζονται. Χρειάζεται εισαγωγή κοινο</w:t>
      </w:r>
      <w:r>
        <w:rPr>
          <w:rFonts w:eastAsia="Times New Roman" w:cs="Times New Roman"/>
          <w:bCs/>
          <w:szCs w:val="24"/>
        </w:rPr>
        <w:t>βουλευτικών διαδικασιών στη λειτουργία των παρατάξεων, έτσι ώστε πραγματικά να κατοχυρωθεί η έννοια της συμμετοχής και της α</w:t>
      </w:r>
      <w:r w:rsidRPr="00BC41AE">
        <w:rPr>
          <w:rFonts w:eastAsia="Times New Roman" w:cs="Times New Roman"/>
          <w:bCs/>
          <w:szCs w:val="24"/>
        </w:rPr>
        <w:t>ντιπολίτευσης</w:t>
      </w:r>
      <w:r>
        <w:rPr>
          <w:rFonts w:eastAsia="Times New Roman" w:cs="Times New Roman"/>
          <w:bCs/>
          <w:szCs w:val="24"/>
        </w:rPr>
        <w:t xml:space="preserve"> του δήμου στην καθημερινή διαχείριση των τοπικών πραγμάτων. Χρειάζεται η αποψίλωση της γραφειοκρατίας που συνοδεύει τη</w:t>
      </w:r>
      <w:r>
        <w:rPr>
          <w:rFonts w:eastAsia="Times New Roman" w:cs="Times New Roman"/>
          <w:bCs/>
          <w:szCs w:val="24"/>
        </w:rPr>
        <w:t xml:space="preserve"> λειτουργία του δημοτικού συμβουλίου, όταν το δημοτικό συμβούλιο και του τελευταίου δήμου μιλάει με σαράντα-πενήντα θέματα</w:t>
      </w:r>
      <w:r>
        <w:rPr>
          <w:rFonts w:eastAsia="Times New Roman" w:cs="Times New Roman"/>
          <w:bCs/>
          <w:szCs w:val="24"/>
        </w:rPr>
        <w:t>,</w:t>
      </w:r>
      <w:r>
        <w:rPr>
          <w:rFonts w:eastAsia="Times New Roman" w:cs="Times New Roman"/>
          <w:bCs/>
          <w:szCs w:val="24"/>
        </w:rPr>
        <w:t xml:space="preserve"> τα οποία δεν </w:t>
      </w:r>
      <w:r w:rsidRPr="00BC41AE">
        <w:rPr>
          <w:rFonts w:eastAsia="Times New Roman" w:cs="Times New Roman"/>
          <w:bCs/>
          <w:szCs w:val="24"/>
        </w:rPr>
        <w:t>μπορεί να</w:t>
      </w:r>
      <w:r>
        <w:rPr>
          <w:rFonts w:eastAsia="Times New Roman" w:cs="Times New Roman"/>
          <w:bCs/>
          <w:szCs w:val="24"/>
        </w:rPr>
        <w:t xml:space="preserve"> αντιμετωπίσει και να λύσει. Χρειάζεται όλα αυτά να προηγηθούν.</w:t>
      </w:r>
    </w:p>
    <w:p w14:paraId="0715ABBF"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 xml:space="preserve">Κάνετε κατηγοριοποίηση των δήμων. Καλά κάνετε και την κάνετε. Είναι, </w:t>
      </w:r>
      <w:r w:rsidRPr="00BC41AE">
        <w:rPr>
          <w:rFonts w:eastAsia="Times New Roman" w:cs="Times New Roman"/>
          <w:bCs/>
          <w:szCs w:val="24"/>
        </w:rPr>
        <w:t>όμως</w:t>
      </w:r>
      <w:r>
        <w:rPr>
          <w:rFonts w:eastAsia="Times New Roman" w:cs="Times New Roman"/>
          <w:bCs/>
          <w:szCs w:val="24"/>
        </w:rPr>
        <w:t>, μια άσκηση επί χάρτου. Τι σημαίνει κατηγοριοποίηση; Τι διαφέρει ο μικρός από τον μεγάλο δήμο; Τι διαφορετικούς πόρους έχει ο μικρός από τον μεγάλο δήμο; Πώς προσανατολίζονται οι δου</w:t>
      </w:r>
      <w:r>
        <w:rPr>
          <w:rFonts w:eastAsia="Times New Roman" w:cs="Times New Roman"/>
          <w:bCs/>
          <w:szCs w:val="24"/>
        </w:rPr>
        <w:t>λειές που είναι διαφορετικές οντότητες, έχουν διαφορετική δυναμική, έχουν διαφορετικά πράγματα; Και</w:t>
      </w:r>
      <w:r>
        <w:rPr>
          <w:rFonts w:eastAsia="Times New Roman" w:cs="Times New Roman"/>
          <w:bCs/>
          <w:szCs w:val="24"/>
        </w:rPr>
        <w:t>,</w:t>
      </w:r>
      <w:r>
        <w:rPr>
          <w:rFonts w:eastAsia="Times New Roman" w:cs="Times New Roman"/>
          <w:bCs/>
          <w:szCs w:val="24"/>
        </w:rPr>
        <w:t xml:space="preserve"> πράγματι</w:t>
      </w:r>
      <w:r>
        <w:rPr>
          <w:rFonts w:eastAsia="Times New Roman" w:cs="Times New Roman"/>
          <w:bCs/>
          <w:szCs w:val="24"/>
        </w:rPr>
        <w:t>,</w:t>
      </w:r>
      <w:r>
        <w:rPr>
          <w:rFonts w:eastAsia="Times New Roman" w:cs="Times New Roman"/>
          <w:bCs/>
          <w:szCs w:val="24"/>
        </w:rPr>
        <w:t xml:space="preserve"> ήταν μια ισοπεδωτική διαδικασία. </w:t>
      </w:r>
    </w:p>
    <w:p w14:paraId="0715ABC0" w14:textId="77777777" w:rsidR="006222AF" w:rsidRDefault="006453C1">
      <w:pPr>
        <w:spacing w:after="0" w:line="600" w:lineRule="auto"/>
        <w:ind w:firstLine="720"/>
        <w:jc w:val="both"/>
        <w:rPr>
          <w:rFonts w:eastAsia="Times New Roman" w:cs="Times New Roman"/>
          <w:szCs w:val="24"/>
        </w:rPr>
      </w:pPr>
      <w:r>
        <w:rPr>
          <w:rFonts w:eastAsia="Times New Roman" w:cs="Times New Roman"/>
          <w:bCs/>
          <w:szCs w:val="24"/>
        </w:rPr>
        <w:t>Εμείς κάναμε τις μεταρρυθμίσεις όλα αυτά τα χρόνια. Δεν διδαχθήκατε από αυτό που σκοντάψ</w:t>
      </w:r>
      <w:r>
        <w:rPr>
          <w:rFonts w:eastAsia="Times New Roman" w:cs="Times New Roman"/>
          <w:bCs/>
          <w:szCs w:val="24"/>
        </w:rPr>
        <w:t>αμε κι εμείς. Παραδείγμ</w:t>
      </w:r>
      <w:r>
        <w:rPr>
          <w:rFonts w:eastAsia="Times New Roman" w:cs="Times New Roman"/>
          <w:bCs/>
          <w:szCs w:val="24"/>
        </w:rPr>
        <w:t>ατος χάριν</w:t>
      </w:r>
      <w:r>
        <w:rPr>
          <w:rFonts w:eastAsia="Times New Roman" w:cs="Times New Roman"/>
          <w:bCs/>
          <w:szCs w:val="24"/>
        </w:rPr>
        <w:t xml:space="preserve">, στη γραφειοκρατία, στη δυνατότητα που είχε πάντοτε η </w:t>
      </w:r>
      <w:r>
        <w:rPr>
          <w:rFonts w:eastAsia="Times New Roman" w:cs="Times New Roman"/>
          <w:bCs/>
          <w:szCs w:val="24"/>
        </w:rPr>
        <w:lastRenderedPageBreak/>
        <w:t>διοίκηση να παρεμβαίνει και να επιβάλ</w:t>
      </w:r>
      <w:r>
        <w:rPr>
          <w:rFonts w:eastAsia="Times New Roman" w:cs="Times New Roman"/>
          <w:bCs/>
          <w:szCs w:val="24"/>
        </w:rPr>
        <w:t>λ</w:t>
      </w:r>
      <w:r>
        <w:rPr>
          <w:rFonts w:eastAsia="Times New Roman" w:cs="Times New Roman"/>
          <w:bCs/>
          <w:szCs w:val="24"/>
        </w:rPr>
        <w:t>ει τις θελήσεις της στη σχέση κεντρικής εξουσίας και αυτοδιοίκησης. Στο ότι με τον «ΚΑΛΛΙΚΡΑΤΗ» δεν είχαμε ένα εφαρμοστικό πρόγραμμα πλήρες.</w:t>
      </w:r>
    </w:p>
    <w:p w14:paraId="0715ABC1" w14:textId="77777777" w:rsidR="006222AF" w:rsidRDefault="006453C1">
      <w:pPr>
        <w:spacing w:after="0" w:line="600" w:lineRule="auto"/>
        <w:ind w:firstLine="720"/>
        <w:jc w:val="both"/>
        <w:rPr>
          <w:rFonts w:eastAsia="Times New Roman"/>
          <w:szCs w:val="24"/>
        </w:rPr>
      </w:pPr>
      <w:r>
        <w:rPr>
          <w:rFonts w:eastAsia="Times New Roman"/>
          <w:szCs w:val="24"/>
        </w:rPr>
        <w:t>Εδώ, όμως, μ</w:t>
      </w:r>
      <w:r>
        <w:rPr>
          <w:rFonts w:eastAsia="Times New Roman"/>
          <w:szCs w:val="24"/>
        </w:rPr>
        <w:t>ιλάμε για τριακόσιες ογδόντα σελίδες</w:t>
      </w:r>
      <w:r>
        <w:rPr>
          <w:rFonts w:eastAsia="Times New Roman"/>
          <w:szCs w:val="24"/>
        </w:rPr>
        <w:t>,</w:t>
      </w:r>
      <w:r>
        <w:rPr>
          <w:rFonts w:eastAsia="Times New Roman"/>
          <w:szCs w:val="24"/>
        </w:rPr>
        <w:t xml:space="preserve"> που δεν λένε τίποτα άλλο παρά πώς θα αλλάξει το εκλογικό σύστημα, στην ουσία.</w:t>
      </w:r>
    </w:p>
    <w:p w14:paraId="0715ABC2" w14:textId="77777777" w:rsidR="006222AF" w:rsidRDefault="006453C1">
      <w:pPr>
        <w:spacing w:after="0" w:line="600" w:lineRule="auto"/>
        <w:ind w:firstLine="720"/>
        <w:jc w:val="both"/>
        <w:rPr>
          <w:rFonts w:eastAsia="Times New Roman"/>
          <w:szCs w:val="24"/>
        </w:rPr>
      </w:pPr>
      <w:r>
        <w:rPr>
          <w:rFonts w:eastAsia="Times New Roman"/>
          <w:szCs w:val="24"/>
        </w:rPr>
        <w:t>Θέλω να πω, λοιπόν, ότι ενώ είναι μια εποχή που πράγματι χρειάζεται ένα τρίτο κύμα μεταρρυθμίσεων, που πράγματι χρειάζεται μια προοδευτική ε</w:t>
      </w:r>
      <w:r>
        <w:rPr>
          <w:rFonts w:eastAsia="Times New Roman"/>
          <w:szCs w:val="24"/>
        </w:rPr>
        <w:t>πανάσταση και αλλαγή στο</w:t>
      </w:r>
      <w:r>
        <w:rPr>
          <w:rFonts w:eastAsia="Times New Roman"/>
          <w:szCs w:val="24"/>
        </w:rPr>
        <w:t>ν</w:t>
      </w:r>
      <w:r>
        <w:rPr>
          <w:rFonts w:eastAsia="Times New Roman"/>
          <w:szCs w:val="24"/>
        </w:rPr>
        <w:t xml:space="preserve"> χώρο της πολιτείας για να πάμε σε μια σύγχρονη αποκεντρωμένη και δημοκρατική πολιτεία, εσείς φέρνετε ένα νομοθέτημα το οποίο δεν οδηγεί παρά στη διάλυση και τη συναλλαγή. Είναι κρίμα, διότι χάνεται άλλη μια ευκαιρία να πάμε τα πρά</w:t>
      </w:r>
      <w:r>
        <w:rPr>
          <w:rFonts w:eastAsia="Times New Roman"/>
          <w:szCs w:val="24"/>
        </w:rPr>
        <w:t>γματα μπροστά κι όχι προς τα πίσω.</w:t>
      </w:r>
    </w:p>
    <w:p w14:paraId="0715ABC3" w14:textId="77777777" w:rsidR="006222AF" w:rsidRDefault="006453C1">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715ABC4"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ΠΡΟΕΔΡΕΥΩΝ (Νικήτας Κακλαμάνης):</w:t>
      </w:r>
      <w:r>
        <w:rPr>
          <w:rFonts w:eastAsia="Times New Roman"/>
          <w:szCs w:val="24"/>
        </w:rPr>
        <w:t xml:space="preserve"> Κύριε Σκανδαλίδη, ευχαριστώ και για τη συνέπεια στον χρόνο. Προσωπικά δεν έχω να αντιλέξω σε αυτά που είπατε.</w:t>
      </w:r>
    </w:p>
    <w:p w14:paraId="0715ABC5" w14:textId="77777777" w:rsidR="006222AF" w:rsidRDefault="006453C1">
      <w:pPr>
        <w:spacing w:after="0" w:line="600" w:lineRule="auto"/>
        <w:ind w:firstLine="720"/>
        <w:jc w:val="both"/>
        <w:rPr>
          <w:rFonts w:eastAsia="Times New Roman"/>
          <w:szCs w:val="24"/>
        </w:rPr>
      </w:pPr>
      <w:r>
        <w:rPr>
          <w:rFonts w:eastAsia="Times New Roman"/>
          <w:szCs w:val="24"/>
        </w:rPr>
        <w:t>Ό</w:t>
      </w:r>
      <w:r>
        <w:rPr>
          <w:rFonts w:eastAsia="Times New Roman"/>
          <w:szCs w:val="24"/>
        </w:rPr>
        <w:t>ποιος συνάδελφος θέλει, μπορεί να μιλάει και από τη θέση του</w:t>
      </w:r>
      <w:r>
        <w:rPr>
          <w:rFonts w:eastAsia="Times New Roman"/>
          <w:szCs w:val="24"/>
        </w:rPr>
        <w:t>,</w:t>
      </w:r>
      <w:r>
        <w:rPr>
          <w:rFonts w:eastAsia="Times New Roman"/>
          <w:szCs w:val="24"/>
        </w:rPr>
        <w:t xml:space="preserve"> επειδή είναι πεντάλεπτο.</w:t>
      </w:r>
    </w:p>
    <w:p w14:paraId="0715ABC6" w14:textId="77777777" w:rsidR="006222AF" w:rsidRDefault="006453C1">
      <w:pPr>
        <w:spacing w:after="0" w:line="600" w:lineRule="auto"/>
        <w:ind w:firstLine="720"/>
        <w:jc w:val="both"/>
        <w:rPr>
          <w:rFonts w:eastAsia="Times New Roman"/>
          <w:szCs w:val="24"/>
        </w:rPr>
      </w:pPr>
      <w:r>
        <w:rPr>
          <w:rFonts w:eastAsia="Times New Roman"/>
          <w:szCs w:val="24"/>
        </w:rPr>
        <w:t>Ο κ. Κουκούτσης έχει τον λόγο.</w:t>
      </w:r>
    </w:p>
    <w:p w14:paraId="0715ABC7" w14:textId="77777777" w:rsidR="006222AF" w:rsidRDefault="006453C1">
      <w:pPr>
        <w:spacing w:after="0" w:line="600" w:lineRule="auto"/>
        <w:ind w:firstLine="720"/>
        <w:jc w:val="both"/>
        <w:rPr>
          <w:rFonts w:eastAsia="Times New Roman"/>
          <w:szCs w:val="24"/>
        </w:rPr>
      </w:pPr>
      <w:r>
        <w:rPr>
          <w:rFonts w:eastAsia="Times New Roman"/>
          <w:b/>
          <w:szCs w:val="24"/>
        </w:rPr>
        <w:t>ΔΗΜΗΤΡΙΟΣ ΚΟΥΚΟΥΤΣΗΣ:</w:t>
      </w:r>
      <w:r>
        <w:rPr>
          <w:rFonts w:eastAsia="Times New Roman"/>
          <w:szCs w:val="24"/>
        </w:rPr>
        <w:t xml:space="preserve"> Ευχαριστώ, κύριε Πρόεδρε.</w:t>
      </w:r>
    </w:p>
    <w:p w14:paraId="0715ABC8" w14:textId="77777777" w:rsidR="006222AF" w:rsidRDefault="006453C1">
      <w:pPr>
        <w:spacing w:after="0" w:line="600" w:lineRule="auto"/>
        <w:ind w:firstLine="720"/>
        <w:jc w:val="both"/>
        <w:rPr>
          <w:rFonts w:eastAsia="Times New Roman"/>
          <w:szCs w:val="24"/>
        </w:rPr>
      </w:pPr>
      <w:r>
        <w:rPr>
          <w:rFonts w:eastAsia="Times New Roman"/>
          <w:szCs w:val="24"/>
        </w:rPr>
        <w:t>Η Κυβέρνηση φέρνοντας στη Βουλή αυτό το νομοσχέδιο, πραγματικά δεν αιφνιδίασε κανέναν. Εδώ</w:t>
      </w:r>
      <w:r>
        <w:rPr>
          <w:rFonts w:eastAsia="Times New Roman"/>
          <w:szCs w:val="24"/>
        </w:rPr>
        <w:t xml:space="preserve"> και πολύ καιρό ήταν γνωστές οι προθέσεις της. Έγιναν και στο παρελθόν, παρουσιάστηκαν ως μεταρρυθμιστικές αυτές οι προσπάθειες που έγιναν γι</w:t>
      </w:r>
      <w:r>
        <w:rPr>
          <w:rFonts w:eastAsia="Times New Roman"/>
          <w:szCs w:val="24"/>
        </w:rPr>
        <w:t>α να φέρουν ουσιαστικές αλλαγές</w:t>
      </w:r>
      <w:r>
        <w:rPr>
          <w:rFonts w:eastAsia="Times New Roman"/>
          <w:szCs w:val="24"/>
        </w:rPr>
        <w:t xml:space="preserve"> </w:t>
      </w:r>
      <w:r>
        <w:rPr>
          <w:rFonts w:eastAsia="Times New Roman"/>
          <w:szCs w:val="24"/>
        </w:rPr>
        <w:t>–</w:t>
      </w:r>
      <w:r>
        <w:rPr>
          <w:rFonts w:eastAsia="Times New Roman"/>
          <w:szCs w:val="24"/>
        </w:rPr>
        <w:t>υποτίθεται</w:t>
      </w:r>
      <w:r>
        <w:rPr>
          <w:rFonts w:eastAsia="Times New Roman"/>
          <w:szCs w:val="24"/>
        </w:rPr>
        <w:t>-</w:t>
      </w:r>
      <w:r>
        <w:rPr>
          <w:rFonts w:eastAsia="Times New Roman"/>
          <w:szCs w:val="24"/>
        </w:rPr>
        <w:t xml:space="preserve"> και να εντάξουν την τοπική αυτοδιοίκηση στο πολιτικό μας σύστημα σε σωστή βάση.</w:t>
      </w:r>
    </w:p>
    <w:p w14:paraId="0715ABC9" w14:textId="77777777" w:rsidR="006222AF" w:rsidRDefault="006453C1">
      <w:pPr>
        <w:spacing w:after="0" w:line="600" w:lineRule="auto"/>
        <w:ind w:firstLine="720"/>
        <w:jc w:val="both"/>
        <w:rPr>
          <w:rFonts w:eastAsia="Times New Roman"/>
          <w:szCs w:val="24"/>
        </w:rPr>
      </w:pPr>
      <w:r>
        <w:rPr>
          <w:rFonts w:eastAsia="Times New Roman"/>
          <w:szCs w:val="24"/>
        </w:rPr>
        <w:t>Αν καθίσουμε τώρα και αναλύσουμε τον «ΚΑΠΟΔΙΣΤΡΙΑ» και τον «ΚΑΛΛΙΚΡΑΤΗ», θα συνειδητοποιήσουμε την άγνοια των προηγούμενων κυβερνήσεων αλλά και τη δική σας, εξετάζοντας το σημ</w:t>
      </w:r>
      <w:r>
        <w:rPr>
          <w:rFonts w:eastAsia="Times New Roman"/>
          <w:szCs w:val="24"/>
        </w:rPr>
        <w:t xml:space="preserve">ερινό νομοσχέδιο για την ουσία και τη δύναμη </w:t>
      </w:r>
      <w:r>
        <w:rPr>
          <w:rFonts w:eastAsia="Times New Roman"/>
          <w:szCs w:val="24"/>
        </w:rPr>
        <w:lastRenderedPageBreak/>
        <w:t>της τοπικής αυτοδιοίκησης. Τα προβλήματα σε περιφέρειες και δήμους είναι τεράστια και ο ασφυκτικός κρατικός εναγκαλισμός είναι το βασικότερο.</w:t>
      </w:r>
    </w:p>
    <w:p w14:paraId="0715ABCA" w14:textId="77777777" w:rsidR="006222AF" w:rsidRDefault="006453C1">
      <w:pPr>
        <w:spacing w:after="0" w:line="600" w:lineRule="auto"/>
        <w:ind w:firstLine="720"/>
        <w:jc w:val="both"/>
        <w:rPr>
          <w:rFonts w:eastAsia="Times New Roman"/>
          <w:szCs w:val="24"/>
        </w:rPr>
      </w:pPr>
      <w:r>
        <w:rPr>
          <w:rFonts w:eastAsia="Times New Roman"/>
          <w:szCs w:val="24"/>
        </w:rPr>
        <w:t>Στο παρόν, όμως, νομοσχέδιο το μεγαλύτερο μέλημα φαίνεται</w:t>
      </w:r>
      <w:r>
        <w:rPr>
          <w:rFonts w:eastAsia="Times New Roman"/>
          <w:szCs w:val="24"/>
        </w:rPr>
        <w:t xml:space="preserve"> να είναι η </w:t>
      </w:r>
      <w:r>
        <w:rPr>
          <w:rFonts w:eastAsia="Times New Roman"/>
          <w:szCs w:val="24"/>
        </w:rPr>
        <w:t xml:space="preserve">ανάγκη διεύρυνσης αντιπροσώπων </w:t>
      </w:r>
      <w:r w:rsidRPr="00E04151">
        <w:rPr>
          <w:rFonts w:eastAsia="Times New Roman"/>
          <w:szCs w:val="24"/>
        </w:rPr>
        <w:t>στο</w:t>
      </w:r>
      <w:r>
        <w:rPr>
          <w:rFonts w:eastAsia="Times New Roman"/>
          <w:szCs w:val="24"/>
        </w:rPr>
        <w:t xml:space="preserve"> σύνολο των πολιτών και για να χρησιμοποιήσω και τους δικούς σας όρους, της Αριστεράς, μιας πλέριας δημοκρατικής διεύρυνσης. Δανειζόμενος τη διαπίστωση ότι κάθε εκλογικός κανόνας οφείλει να ικανοποιεί βασικά κριτήρια, κάπο</w:t>
      </w:r>
      <w:r>
        <w:rPr>
          <w:rFonts w:eastAsia="Times New Roman"/>
          <w:szCs w:val="24"/>
        </w:rPr>
        <w:t>ια βασικά κριτήρια, όπως να μην οδηγεί σε ακυβερνησία, να μην υπάρχουν αποκλεισμοί και να μην προσθέτει νέα προβλήματα στα ήδη υπάρχοντα, πιστεύετε ότι ο «ΚΛΕΙΣΘΕΝΗΣ» τα πληροί;</w:t>
      </w:r>
    </w:p>
    <w:p w14:paraId="0715ABCB" w14:textId="77777777" w:rsidR="006222AF" w:rsidRDefault="006453C1">
      <w:pPr>
        <w:spacing w:after="0" w:line="600" w:lineRule="auto"/>
        <w:ind w:firstLine="720"/>
        <w:jc w:val="both"/>
        <w:rPr>
          <w:rFonts w:eastAsia="Times New Roman"/>
          <w:szCs w:val="24"/>
        </w:rPr>
      </w:pPr>
      <w:r>
        <w:rPr>
          <w:rFonts w:eastAsia="Times New Roman"/>
          <w:szCs w:val="24"/>
        </w:rPr>
        <w:t>Με αυτό το νομοσχέδιο, ουσιαστικά, επιδιώκεται οι πόροι των ΟΤΑ να έχουν ως κύ</w:t>
      </w:r>
      <w:r>
        <w:rPr>
          <w:rFonts w:eastAsia="Times New Roman"/>
          <w:szCs w:val="24"/>
        </w:rPr>
        <w:t>ρια πηγή τους την επιχειρηματικότητα και την ανταποδοτικότητα και ως εκ τούτου, να επιδίδονται σε ένα φοροεισπρακτικό κυνήγι που θα πρέπει να κάνουν οι δήμοι για να επιβιώσουν.</w:t>
      </w:r>
    </w:p>
    <w:p w14:paraId="0715ABCC" w14:textId="77777777" w:rsidR="006222AF" w:rsidRDefault="006453C1">
      <w:pPr>
        <w:spacing w:after="0" w:line="600" w:lineRule="auto"/>
        <w:ind w:firstLine="720"/>
        <w:jc w:val="both"/>
        <w:rPr>
          <w:rFonts w:eastAsia="Times New Roman"/>
          <w:szCs w:val="24"/>
        </w:rPr>
      </w:pPr>
      <w:r>
        <w:rPr>
          <w:rFonts w:eastAsia="Times New Roman"/>
          <w:szCs w:val="24"/>
        </w:rPr>
        <w:t>Θεσμοθετούνται διπλές εκλογικές διαδικασίες, πολλαπλασιάζονται τα όργανα ελέγχο</w:t>
      </w:r>
      <w:r>
        <w:rPr>
          <w:rFonts w:eastAsia="Times New Roman"/>
          <w:szCs w:val="24"/>
        </w:rPr>
        <w:t xml:space="preserve">υ για το βόλεμα </w:t>
      </w:r>
      <w:r>
        <w:rPr>
          <w:rFonts w:eastAsia="Times New Roman"/>
          <w:szCs w:val="24"/>
        </w:rPr>
        <w:t>των υ</w:t>
      </w:r>
      <w:r>
        <w:rPr>
          <w:rFonts w:eastAsia="Times New Roman"/>
          <w:szCs w:val="24"/>
        </w:rPr>
        <w:t xml:space="preserve">μετέρων </w:t>
      </w:r>
      <w:r>
        <w:rPr>
          <w:rFonts w:eastAsia="Times New Roman"/>
          <w:szCs w:val="24"/>
        </w:rPr>
        <w:lastRenderedPageBreak/>
        <w:t>στην τοπική αυτοδιοίκηση. Κατά πάσα πιθανότητα η απλή αναλογική θα ευνοήσει τη συναλλαγή κάτω από το τραπέζι για να αποκτηθούν οι απαιτούμ</w:t>
      </w:r>
      <w:r>
        <w:rPr>
          <w:rFonts w:eastAsia="Times New Roman"/>
          <w:szCs w:val="24"/>
        </w:rPr>
        <w:t>ενες πλειοψηφίες. Γιατί σε αυτή</w:t>
      </w:r>
      <w:r>
        <w:rPr>
          <w:rFonts w:eastAsia="Times New Roman"/>
          <w:szCs w:val="24"/>
        </w:rPr>
        <w:t xml:space="preserve"> εδώ τη χώρα, δυστυχώς, καμμία συναλλαγή δ</w:t>
      </w:r>
      <w:r>
        <w:rPr>
          <w:rFonts w:eastAsia="Times New Roman"/>
          <w:szCs w:val="24"/>
        </w:rPr>
        <w:t>εν γίνεται -πολι</w:t>
      </w:r>
      <w:r>
        <w:rPr>
          <w:rFonts w:eastAsia="Times New Roman"/>
          <w:szCs w:val="24"/>
        </w:rPr>
        <w:t>τική, εκλογική-</w:t>
      </w:r>
      <w:r>
        <w:rPr>
          <w:rFonts w:eastAsia="Times New Roman"/>
          <w:szCs w:val="24"/>
        </w:rPr>
        <w:t xml:space="preserve"> χωρίς το αζημίωτο. Όμως, βλέποντας τι είδους απλή αναλογική είναι και ενώ βλέπουμε ότι ο δήμαρχος εκλέγεται τη δεύτερη Κυριακή, για παράδειγμα, θα έχει ισχυρή δημοκρατική νομιμοποίηση, λέει.</w:t>
      </w:r>
    </w:p>
    <w:p w14:paraId="0715ABCD" w14:textId="77777777" w:rsidR="006222AF" w:rsidRDefault="006453C1">
      <w:pPr>
        <w:spacing w:after="0" w:line="600" w:lineRule="auto"/>
        <w:ind w:firstLine="720"/>
        <w:jc w:val="both"/>
        <w:rPr>
          <w:rFonts w:eastAsia="Times New Roman"/>
          <w:szCs w:val="24"/>
        </w:rPr>
      </w:pPr>
      <w:r>
        <w:rPr>
          <w:rFonts w:eastAsia="Times New Roman"/>
          <w:szCs w:val="24"/>
        </w:rPr>
        <w:t>Τέλος πάντων, θα είναι έρμαιο ουσιαστικά της όποι</w:t>
      </w:r>
      <w:r>
        <w:rPr>
          <w:rFonts w:eastAsia="Times New Roman"/>
          <w:szCs w:val="24"/>
        </w:rPr>
        <w:t xml:space="preserve">ας πλειοψηφίας θέλει να του κάνει «χουνέρια». Από αυτό κινδυνεύει η αυτοδιοίκηση με τον «ΚΛΕΙΣΘΕΝΗ», από ισορροπίες τρόμου κι από κωλύματα και ιδεοληψίες, από τον κάθε εκφραστή μεμονωμένων συμφερόντων, </w:t>
      </w:r>
      <w:r w:rsidRPr="00E04151">
        <w:rPr>
          <w:rFonts w:eastAsia="Times New Roman"/>
          <w:szCs w:val="24"/>
        </w:rPr>
        <w:t>αυτόν που</w:t>
      </w:r>
      <w:r>
        <w:rPr>
          <w:rFonts w:eastAsia="Times New Roman"/>
          <w:szCs w:val="24"/>
        </w:rPr>
        <w:t xml:space="preserve"> δεν μπορεί να μπει, εφόσον υπάρχει πλαφόν ει</w:t>
      </w:r>
      <w:r>
        <w:rPr>
          <w:rFonts w:eastAsia="Times New Roman"/>
          <w:szCs w:val="24"/>
        </w:rPr>
        <w:t>σόδου. Και θεωρώ πρωταρχικό το πλαφόν.</w:t>
      </w:r>
    </w:p>
    <w:p w14:paraId="0715ABCE" w14:textId="77777777" w:rsidR="006222AF" w:rsidRDefault="006453C1">
      <w:pPr>
        <w:spacing w:after="0" w:line="600" w:lineRule="auto"/>
        <w:ind w:firstLine="720"/>
        <w:jc w:val="both"/>
        <w:rPr>
          <w:rFonts w:eastAsia="Times New Roman"/>
          <w:szCs w:val="24"/>
        </w:rPr>
      </w:pPr>
      <w:r>
        <w:rPr>
          <w:rFonts w:eastAsia="Times New Roman"/>
          <w:szCs w:val="24"/>
        </w:rPr>
        <w:t>Άραγε ο «ΚΛΕΙΣΘΕΝΗ</w:t>
      </w:r>
      <w:r>
        <w:rPr>
          <w:rFonts w:eastAsia="Times New Roman"/>
          <w:szCs w:val="24"/>
        </w:rPr>
        <w:t>Σ</w:t>
      </w:r>
      <w:r>
        <w:rPr>
          <w:rFonts w:eastAsia="Times New Roman"/>
          <w:szCs w:val="24"/>
        </w:rPr>
        <w:t>» θα δώσει λύσεις; Θα αποκτήσουμε αυτοτέλεια, καινοτομία; Θα έχουμε νεανική επιχειρηματικότητα; Θα απαγκιστρωθούμε από τα κόμματα; Θα θωρακιστεί από μικροσυμφέροντα ο δήμος; Θα λυθεί το πρόβλημα των</w:t>
      </w:r>
      <w:r>
        <w:rPr>
          <w:rFonts w:eastAsia="Times New Roman"/>
          <w:szCs w:val="24"/>
        </w:rPr>
        <w:t xml:space="preserve"> </w:t>
      </w:r>
      <w:r>
        <w:rPr>
          <w:rFonts w:eastAsia="Times New Roman"/>
          <w:szCs w:val="24"/>
        </w:rPr>
        <w:lastRenderedPageBreak/>
        <w:t>σκουπιδιών, το οποίο ταλανίζει μια χώρα της Ευρωπαϊκής Ένωσης το 2018;</w:t>
      </w:r>
    </w:p>
    <w:p w14:paraId="0715ABCF"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τοπική αυτοδιοίκηση</w:t>
      </w:r>
      <w:r>
        <w:rPr>
          <w:rFonts w:eastAsia="Times New Roman"/>
          <w:szCs w:val="24"/>
        </w:rPr>
        <w:t>, κυρίες και κύριοι -γιατί πρέπει κάποτε να λέμε τις αλήθειες σ’ αυτήν εδώ την Αίθουσα- είναι ένα τερατούργημα που δημιουργήθηκε από τα κόμματα, το μοντέλο, όπως λ</w:t>
      </w:r>
      <w:r>
        <w:rPr>
          <w:rFonts w:eastAsia="Times New Roman"/>
          <w:szCs w:val="24"/>
        </w:rPr>
        <w:t xml:space="preserve">ειτουργεί και θα λειτουργεί, για να εξυπηρετηθούν τα δικά τους συμφέροντα. </w:t>
      </w:r>
    </w:p>
    <w:p w14:paraId="0715ABD0" w14:textId="77777777" w:rsidR="006222AF" w:rsidRDefault="006453C1">
      <w:pPr>
        <w:spacing w:after="0" w:line="600" w:lineRule="auto"/>
        <w:ind w:firstLine="720"/>
        <w:contextualSpacing/>
        <w:jc w:val="both"/>
        <w:rPr>
          <w:rFonts w:eastAsia="Times New Roman"/>
          <w:szCs w:val="24"/>
        </w:rPr>
      </w:pPr>
      <w:r>
        <w:rPr>
          <w:rFonts w:eastAsia="Times New Roman"/>
          <w:szCs w:val="24"/>
        </w:rPr>
        <w:t>Η Αριστερά συμμετείχε ενεργά σ’ αυτό εδώ το έργο. Ας μην ξεχνάμε –θα το πω για πολλοστή φορά- τη δεκαετία του ’80 δίπλα στο πράσινο, «Δ.Δ.», «Δημοκρατικές Δυνάμεις», ποιες ήταν αυτ</w:t>
      </w:r>
      <w:r>
        <w:rPr>
          <w:rFonts w:eastAsia="Times New Roman"/>
          <w:szCs w:val="24"/>
        </w:rPr>
        <w:t>ές. Οι δημοτικές επιχειρήσεις τι είναι; Μικρογραφίες των ΔΕΚΟ. Οι προμήθειες, τα έργα, οι συμβάσεις σε μικροκλίμακα είναι των μεγάλων εργολάβων. Ειδικά στην επαρχία οι μικροαπατεώνες εργολάβοι μπορούσαν και μπορούν να μιμηθούν τους μεγαλοαπατεώνες του κέντ</w:t>
      </w:r>
      <w:r>
        <w:rPr>
          <w:rFonts w:eastAsia="Times New Roman"/>
          <w:szCs w:val="24"/>
        </w:rPr>
        <w:t>ρου, των Υπουργείων. Οι δήμοι με τα χρήματα της Ευρωπαϊκής Ένωσης για δεκαετίες έδιναν</w:t>
      </w:r>
      <w:r>
        <w:rPr>
          <w:rFonts w:eastAsia="Times New Roman"/>
          <w:szCs w:val="24"/>
        </w:rPr>
        <w:t>,</w:t>
      </w:r>
      <w:r>
        <w:rPr>
          <w:rFonts w:eastAsia="Times New Roman"/>
          <w:szCs w:val="24"/>
        </w:rPr>
        <w:t xml:space="preserve"> όχι ψωμί, αλλά παντεσπάνι σε εγκάθετους καταφερτζήδες όλων των αποχρώσεων που στήριζαν την κεντρική εξουσία και τούμπαλιν. </w:t>
      </w:r>
      <w:r>
        <w:rPr>
          <w:rFonts w:eastAsia="Times New Roman"/>
          <w:szCs w:val="24"/>
        </w:rPr>
        <w:lastRenderedPageBreak/>
        <w:t>Πότε επένδυσαν</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με σοβαρά έργα υπ</w:t>
      </w:r>
      <w:r>
        <w:rPr>
          <w:rFonts w:eastAsia="Times New Roman"/>
          <w:szCs w:val="24"/>
        </w:rPr>
        <w:t xml:space="preserve">οδομής οι δήμοι και οι περιφέρειες αργότερα; Και μη μου αναφέρετε ως παράδειγμα τους δρόμους που άφησαν πίσω τους, τους χρυσοπληρωμένους. </w:t>
      </w:r>
    </w:p>
    <w:p w14:paraId="0715ABD1"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Φρόντισε, λοιπόν, η κεντρική εξουσία να κτίσει ένα αυτοδιοικητικό μοντέλο εύκολα εκβιάσιμο, </w:t>
      </w:r>
      <w:r>
        <w:rPr>
          <w:rFonts w:eastAsia="Times New Roman"/>
          <w:szCs w:val="24"/>
        </w:rPr>
        <w:t>δήμαρχος, περιφερειάρχης,</w:t>
      </w:r>
      <w:r>
        <w:rPr>
          <w:rFonts w:eastAsia="Times New Roman"/>
          <w:szCs w:val="24"/>
        </w:rPr>
        <w:t xml:space="preserve"> βουλευτής, υπουργός </w:t>
      </w:r>
      <w:r>
        <w:rPr>
          <w:rFonts w:eastAsia="Times New Roman"/>
          <w:szCs w:val="24"/>
        </w:rPr>
        <w:t xml:space="preserve">και τούμπαλιν. Εφαλτήριο ήταν πάντα η </w:t>
      </w:r>
      <w:r>
        <w:rPr>
          <w:rFonts w:eastAsia="Times New Roman"/>
          <w:szCs w:val="24"/>
        </w:rPr>
        <w:t xml:space="preserve">τοπική αυτοδιοίκηση </w:t>
      </w:r>
      <w:r>
        <w:rPr>
          <w:rFonts w:eastAsia="Times New Roman"/>
          <w:szCs w:val="24"/>
        </w:rPr>
        <w:t>για την περαιτέρω εξουσία. Όλα τα δημαρχεία έγιναν κακέκτυπα της Βουλής και της κεντρικής διοίκησης. Μοιράζονταν και μοιράζονται προ</w:t>
      </w:r>
      <w:r>
        <w:rPr>
          <w:rFonts w:eastAsia="Times New Roman"/>
          <w:szCs w:val="24"/>
        </w:rPr>
        <w:t>νόμια, επιχορηγήσεις, διορισμοί</w:t>
      </w:r>
      <w:r>
        <w:rPr>
          <w:rFonts w:eastAsia="Times New Roman"/>
          <w:szCs w:val="24"/>
        </w:rPr>
        <w:t xml:space="preserve"> και το κάθε δ</w:t>
      </w:r>
      <w:r>
        <w:rPr>
          <w:rFonts w:eastAsia="Times New Roman"/>
          <w:szCs w:val="24"/>
        </w:rPr>
        <w:t>ημαρχιακό μέγαρο έχει κι αυτό τον Τσίπρα του, τον Μητσοτάκη του, τους αντίστοιχους κολαούζους και παρατρεχάμενους. Ούτε μία σοβαρή αναπτυξιακή προσπάθεια δεν έγινε σ’ αυτήν εδώ τη χώρα. Δεν είναι βέβαια όλοι οι τοπικοί άρχοντες ίδιοι, αλλά οι καλοί είναι η</w:t>
      </w:r>
      <w:r>
        <w:rPr>
          <w:rFonts w:eastAsia="Times New Roman"/>
          <w:szCs w:val="24"/>
        </w:rPr>
        <w:t xml:space="preserve"> εξαίρεση στον κανόνα και δεν ευθύνονται και οι ίδιοι δηλαδή για το χάλι. </w:t>
      </w:r>
    </w:p>
    <w:p w14:paraId="0715ABD2" w14:textId="77777777" w:rsidR="006222AF" w:rsidRDefault="006453C1">
      <w:pPr>
        <w:spacing w:after="0" w:line="600" w:lineRule="auto"/>
        <w:ind w:firstLine="720"/>
        <w:contextualSpacing/>
        <w:jc w:val="both"/>
        <w:rPr>
          <w:rFonts w:eastAsia="Times New Roman"/>
          <w:szCs w:val="24"/>
        </w:rPr>
      </w:pPr>
      <w:r>
        <w:rPr>
          <w:rFonts w:eastAsia="Times New Roman"/>
          <w:szCs w:val="24"/>
        </w:rPr>
        <w:t>Κάθε ευνομούμενη χώρα οφείλει να εκσυγχρονίζει τους θεσμούς της που κανονίζουν τη λειτουργία τους. Εγώ δεν φοβά</w:t>
      </w:r>
      <w:r>
        <w:rPr>
          <w:rFonts w:eastAsia="Times New Roman"/>
          <w:szCs w:val="24"/>
        </w:rPr>
        <w:lastRenderedPageBreak/>
        <w:t>μαι την απλή αναλογική, με πλαφόν βέβαια. Αυτό πρέπει να τηρηθεί απαρέ</w:t>
      </w:r>
      <w:r>
        <w:rPr>
          <w:rFonts w:eastAsia="Times New Roman"/>
          <w:szCs w:val="24"/>
        </w:rPr>
        <w:t xml:space="preserve">γκλιτα και πιστεύω ότι μπορεί να προσφέρει στον τόπο, αλλά για την </w:t>
      </w:r>
      <w:r>
        <w:rPr>
          <w:rFonts w:eastAsia="Times New Roman"/>
          <w:szCs w:val="24"/>
        </w:rPr>
        <w:t xml:space="preserve">τοπική αυτοδιοίκηση </w:t>
      </w:r>
      <w:r>
        <w:rPr>
          <w:rFonts w:eastAsia="Times New Roman"/>
          <w:szCs w:val="24"/>
        </w:rPr>
        <w:t xml:space="preserve">στην παρούσα στιγμή κρίνω ότι είναι λάθος. Θα φέρει ακυβερνησία, παράνομες συναλλαγές και τίποτε άλλο. </w:t>
      </w:r>
    </w:p>
    <w:p w14:paraId="0715ABD3" w14:textId="77777777" w:rsidR="006222AF" w:rsidRDefault="006453C1">
      <w:pPr>
        <w:spacing w:after="0" w:line="600" w:lineRule="auto"/>
        <w:ind w:firstLine="720"/>
        <w:contextualSpacing/>
        <w:jc w:val="both"/>
        <w:rPr>
          <w:rFonts w:eastAsia="Times New Roman"/>
          <w:szCs w:val="24"/>
        </w:rPr>
      </w:pPr>
      <w:r>
        <w:rPr>
          <w:rFonts w:eastAsia="Times New Roman"/>
          <w:szCs w:val="24"/>
        </w:rPr>
        <w:t>Σε αυτή</w:t>
      </w:r>
      <w:r>
        <w:rPr>
          <w:rFonts w:eastAsia="Times New Roman"/>
          <w:szCs w:val="24"/>
        </w:rPr>
        <w:t xml:space="preserve"> τη χώρα γίνονται όλα στο άρπα-κόλλα. Ως πότε, όμως;</w:t>
      </w:r>
    </w:p>
    <w:p w14:paraId="0715ABD4" w14:textId="77777777" w:rsidR="006222AF" w:rsidRDefault="006453C1">
      <w:pPr>
        <w:spacing w:after="0" w:line="600" w:lineRule="auto"/>
        <w:ind w:firstLine="720"/>
        <w:contextualSpacing/>
        <w:jc w:val="both"/>
        <w:rPr>
          <w:rFonts w:eastAsia="Times New Roman"/>
          <w:szCs w:val="24"/>
        </w:rPr>
      </w:pPr>
      <w:r>
        <w:rPr>
          <w:rFonts w:eastAsia="Times New Roman"/>
          <w:szCs w:val="24"/>
        </w:rPr>
        <w:t>Ευχαρ</w:t>
      </w:r>
      <w:r>
        <w:rPr>
          <w:rFonts w:eastAsia="Times New Roman"/>
          <w:szCs w:val="24"/>
        </w:rPr>
        <w:t>ιστώ, κύριε Πρόεδρε.</w:t>
      </w:r>
    </w:p>
    <w:p w14:paraId="0715ABD5" w14:textId="77777777" w:rsidR="006222AF" w:rsidRDefault="006453C1">
      <w:pPr>
        <w:spacing w:after="0" w:line="600" w:lineRule="auto"/>
        <w:ind w:firstLine="720"/>
        <w:contextualSpacing/>
        <w:jc w:val="both"/>
        <w:rPr>
          <w:rFonts w:eastAsia="Times New Roman"/>
          <w:szCs w:val="24"/>
        </w:rPr>
      </w:pPr>
      <w:r w:rsidRPr="00587DAA">
        <w:rPr>
          <w:rFonts w:eastAsia="Times New Roman"/>
          <w:b/>
          <w:szCs w:val="24"/>
        </w:rPr>
        <w:t>ΠΡΟΕΔΡΕΥΩΝ (Νικήτας Κακλαμάνης):</w:t>
      </w:r>
      <w:r>
        <w:rPr>
          <w:rFonts w:eastAsia="Times New Roman"/>
          <w:szCs w:val="24"/>
        </w:rPr>
        <w:t xml:space="preserve"> Τον λόγο έχει η κ.</w:t>
      </w:r>
      <w:r>
        <w:rPr>
          <w:rFonts w:eastAsia="Times New Roman"/>
          <w:szCs w:val="24"/>
        </w:rPr>
        <w:t xml:space="preserve"> Αναγνωστοπούλου από τον κατάλογο. Μετά θα μιλήσει ο κ. Γεωργιάδης από χθες, μετά ο κ. Καρασμάνης από τον κατάλογο, μετά ο κ. Τσιάρας από χθες και θα πηγαίνουμε εναλλάξ, όπως είπαμε.</w:t>
      </w:r>
    </w:p>
    <w:p w14:paraId="0715ABD6" w14:textId="77777777" w:rsidR="006222AF" w:rsidRDefault="006453C1">
      <w:pPr>
        <w:spacing w:after="0" w:line="600" w:lineRule="auto"/>
        <w:ind w:firstLine="720"/>
        <w:contextualSpacing/>
        <w:jc w:val="both"/>
        <w:rPr>
          <w:rFonts w:eastAsia="Times New Roman"/>
          <w:szCs w:val="24"/>
        </w:rPr>
      </w:pPr>
      <w:r>
        <w:rPr>
          <w:rFonts w:eastAsia="Times New Roman"/>
          <w:szCs w:val="24"/>
        </w:rPr>
        <w:t>Κυρία Αναγνωστοπούλου, έχετε τον λόγο.</w:t>
      </w:r>
    </w:p>
    <w:p w14:paraId="0715ABD7" w14:textId="77777777" w:rsidR="006222AF" w:rsidRDefault="006453C1">
      <w:pPr>
        <w:spacing w:after="0" w:line="600" w:lineRule="auto"/>
        <w:ind w:firstLine="720"/>
        <w:contextualSpacing/>
        <w:jc w:val="both"/>
        <w:rPr>
          <w:rFonts w:eastAsia="Times New Roman"/>
          <w:szCs w:val="24"/>
        </w:rPr>
      </w:pPr>
      <w:r w:rsidRPr="00587DAA">
        <w:rPr>
          <w:rFonts w:eastAsia="Times New Roman"/>
          <w:b/>
          <w:szCs w:val="24"/>
        </w:rPr>
        <w:t xml:space="preserve">ΑΘΑΝΑΣΙΑ (ΣΙΑ) ΑΝΑΓΝΩΣΤΟΠΟΥΛΟΥ: </w:t>
      </w:r>
      <w:r>
        <w:rPr>
          <w:rFonts w:eastAsia="Times New Roman"/>
          <w:szCs w:val="24"/>
        </w:rPr>
        <w:t>Ευχαριστώ, κύριε Πρόεδρε.</w:t>
      </w:r>
    </w:p>
    <w:p w14:paraId="0715ABD8"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 xml:space="preserve">Κύριε Υπουργέ, κυρίες και κύριοι συνάδελφοι, συζητάμε από χθες ένα νομοσχέδιο που εισάγει μερικές εμβληματικές αλλαγές-μεταρρυθμίσεις και αυτό είναι η αρχή, </w:t>
      </w:r>
      <w:r>
        <w:rPr>
          <w:rFonts w:eastAsia="Times New Roman"/>
          <w:szCs w:val="24"/>
        </w:rPr>
        <w:t>γιατί έπεται ο «Κ</w:t>
      </w:r>
      <w:r>
        <w:rPr>
          <w:rFonts w:eastAsia="Times New Roman"/>
          <w:szCs w:val="24"/>
        </w:rPr>
        <w:t>ΛΕΙΣΘΕΝΗΣ</w:t>
      </w:r>
      <w:r>
        <w:rPr>
          <w:rFonts w:eastAsia="Times New Roman"/>
          <w:szCs w:val="24"/>
        </w:rPr>
        <w:t xml:space="preserve"> </w:t>
      </w:r>
      <w:r>
        <w:rPr>
          <w:rFonts w:eastAsia="Times New Roman"/>
          <w:szCs w:val="24"/>
        </w:rPr>
        <w:t>ΙΙ</w:t>
      </w:r>
      <w:r>
        <w:rPr>
          <w:rFonts w:eastAsia="Times New Roman"/>
          <w:szCs w:val="24"/>
        </w:rPr>
        <w:t xml:space="preserve">». </w:t>
      </w:r>
    </w:p>
    <w:p w14:paraId="0715ABD9"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Από χθες ακούω και από την Αξιωματική Αντιπολίτευση, αλλά και από την υπόλοιπη Αντιπολίτευση, το ερώτημα ποιος ζήτησε απλή αναλογική. Ζήτησαν οι δήμαρχοι, ζήτησε κανένας άλλος; </w:t>
      </w:r>
    </w:p>
    <w:p w14:paraId="0715ABDA" w14:textId="77777777" w:rsidR="006222AF" w:rsidRDefault="006453C1">
      <w:pPr>
        <w:spacing w:after="0" w:line="600" w:lineRule="auto"/>
        <w:ind w:firstLine="720"/>
        <w:contextualSpacing/>
        <w:jc w:val="both"/>
        <w:rPr>
          <w:rFonts w:eastAsia="Times New Roman"/>
          <w:szCs w:val="24"/>
        </w:rPr>
      </w:pPr>
      <w:r>
        <w:rPr>
          <w:rFonts w:eastAsia="Times New Roman"/>
          <w:szCs w:val="24"/>
        </w:rPr>
        <w:t>Αυτό που εκπλήσσει σ’ αυτή</w:t>
      </w:r>
      <w:r>
        <w:rPr>
          <w:rFonts w:eastAsia="Times New Roman"/>
          <w:szCs w:val="24"/>
        </w:rPr>
        <w:t xml:space="preserve"> τη χώρα</w:t>
      </w:r>
      <w:r>
        <w:rPr>
          <w:rFonts w:eastAsia="Times New Roman"/>
          <w:szCs w:val="24"/>
        </w:rPr>
        <w:t>,</w:t>
      </w:r>
      <w:r>
        <w:rPr>
          <w:rFonts w:eastAsia="Times New Roman"/>
          <w:szCs w:val="24"/>
        </w:rPr>
        <w:t xml:space="preserve"> για τα πο</w:t>
      </w:r>
      <w:r>
        <w:rPr>
          <w:rFonts w:eastAsia="Times New Roman"/>
          <w:szCs w:val="24"/>
        </w:rPr>
        <w:t xml:space="preserve">λιτικά κόμματα κυρίως που κυβέρνησαν τον τόπο, είναι ότι δεν δίνει σημασία και δεν ακούει ποτέ την κοινωνία, την αόρατη και άλαλη κοινωνία. Ποια δείγματα υπάρχουν, στα οποία ποτέ δεν δώσατε σημασία και ειδικά τον τελευταίο καιρό; </w:t>
      </w:r>
    </w:p>
    <w:p w14:paraId="0715ABDB" w14:textId="77777777" w:rsidR="006222AF" w:rsidRDefault="006453C1">
      <w:pPr>
        <w:spacing w:after="0" w:line="600" w:lineRule="auto"/>
        <w:ind w:firstLine="720"/>
        <w:contextualSpacing/>
        <w:jc w:val="both"/>
        <w:rPr>
          <w:rFonts w:eastAsia="Times New Roman"/>
          <w:szCs w:val="24"/>
        </w:rPr>
      </w:pPr>
      <w:r>
        <w:rPr>
          <w:rFonts w:eastAsia="Times New Roman"/>
          <w:szCs w:val="24"/>
        </w:rPr>
        <w:t>Όταν υπάρχει άνοδος της α</w:t>
      </w:r>
      <w:r>
        <w:rPr>
          <w:rFonts w:eastAsia="Times New Roman"/>
          <w:szCs w:val="24"/>
        </w:rPr>
        <w:t>κροδεξιάς, όταν υπάρχει αποχή από τις εκλογές, όταν έχει προηγηθεί ένα διάστημα οικονομικής κρίσης που άλλαξε κοινωνικές ταυτότητες, έδιωξε πολύ κόσμο στην ανεργία, τον περιθωριοποίησε, όταν υπάρχει οικονομική πίεση, δημιουργία νεόπτωχων κ.λπ., τότε αυτή η</w:t>
      </w:r>
      <w:r>
        <w:rPr>
          <w:rFonts w:eastAsia="Times New Roman"/>
          <w:szCs w:val="24"/>
        </w:rPr>
        <w:t xml:space="preserve"> κοινωνία, στην οποία δρουν δυνάμεις ακροδεξιές, αυτή η κοινωνία </w:t>
      </w:r>
      <w:r>
        <w:rPr>
          <w:rFonts w:eastAsia="Times New Roman"/>
          <w:szCs w:val="24"/>
        </w:rPr>
        <w:lastRenderedPageBreak/>
        <w:t xml:space="preserve">πρέπει οπωσδήποτε να ξαναβρεί έναν δρόμο και αυτό μόνο η πολιτική ηγεσία μπορεί να το εμπνευστεί, ώστε να ξαναβρεί έναν δρόμο, να συμμετάσχει στα κοινά, δηλαδή να επαναπολιτικοποιηθεί. </w:t>
      </w:r>
    </w:p>
    <w:p w14:paraId="0715ABDC"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Άρα, </w:t>
      </w:r>
      <w:r>
        <w:rPr>
          <w:rFonts w:eastAsia="Times New Roman"/>
          <w:szCs w:val="24"/>
        </w:rPr>
        <w:t>λοιπόν, η απλή αναλογική είναι ένα αίτημα για το οποίο βοά με σφιγμένα τα χείλη, που κραυγάζει με σφιγμένα τα χείλη η κοινωνία, μόνο που δεν την ακούτε, όπως δεν ακούγατε πάρα πολλά άλλα πράγματα, όπως τους τριγμούς από την κατάρρευση του οικονομικού μοντέ</w:t>
      </w:r>
      <w:r>
        <w:rPr>
          <w:rFonts w:eastAsia="Times New Roman"/>
          <w:szCs w:val="24"/>
        </w:rPr>
        <w:t>λου της χώρας</w:t>
      </w:r>
      <w:r>
        <w:rPr>
          <w:rFonts w:eastAsia="Times New Roman"/>
          <w:szCs w:val="24"/>
        </w:rPr>
        <w:t>,</w:t>
      </w:r>
      <w:r>
        <w:rPr>
          <w:rFonts w:eastAsia="Times New Roman"/>
          <w:szCs w:val="24"/>
        </w:rPr>
        <w:t xml:space="preserve"> που κατέρρευσε η ίδια η κοινωνία, όπως δεν ακούγατε τι γινόταν με την εξωτερική πολιτική. Επίσης, τώρα δεν ακούτε τίποτα ή μάλλον ακούτε αυτό που σας βολεύει, γιατί το βρίσκετε ως ευκαιρία. Θα αναφερθώ παρακάτω.</w:t>
      </w:r>
    </w:p>
    <w:p w14:paraId="0715ABD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Όταν έχουμε, λοιπόν, τέτοια φ</w:t>
      </w:r>
      <w:r>
        <w:rPr>
          <w:rFonts w:eastAsia="Times New Roman" w:cs="Times New Roman"/>
          <w:szCs w:val="24"/>
        </w:rPr>
        <w:t xml:space="preserve">αινόμενα, μια πολιτική ηγεσία αυτό που προσπαθεί να </w:t>
      </w:r>
      <w:r w:rsidRPr="006B2652">
        <w:rPr>
          <w:rFonts w:eastAsia="Times New Roman" w:cs="Times New Roman"/>
          <w:szCs w:val="24"/>
        </w:rPr>
        <w:t>κάνει είναι να ακούσει και να απαντήσει στην αγωνία της κοινωνίας</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Δ</w:t>
      </w:r>
      <w:r w:rsidRPr="006B2652">
        <w:rPr>
          <w:rFonts w:eastAsia="Times New Roman" w:cs="Times New Roman"/>
          <w:szCs w:val="24"/>
        </w:rPr>
        <w:t>εύτερον</w:t>
      </w:r>
      <w:r>
        <w:rPr>
          <w:rFonts w:eastAsia="Times New Roman" w:cs="Times New Roman"/>
          <w:szCs w:val="24"/>
        </w:rPr>
        <w:t xml:space="preserve">, </w:t>
      </w:r>
      <w:r w:rsidRPr="006B2652">
        <w:rPr>
          <w:rFonts w:eastAsia="Times New Roman" w:cs="Times New Roman"/>
          <w:szCs w:val="24"/>
        </w:rPr>
        <w:t>όταν πρέπει να αλλάξεις αυτή</w:t>
      </w:r>
      <w:r>
        <w:rPr>
          <w:rFonts w:eastAsia="Times New Roman" w:cs="Times New Roman"/>
          <w:szCs w:val="24"/>
        </w:rPr>
        <w:t xml:space="preserve"> τη χώρα, όταν πρέπει να αλλάξεις αυτό το</w:t>
      </w:r>
      <w:r w:rsidRPr="006B2652">
        <w:rPr>
          <w:rFonts w:eastAsia="Times New Roman" w:cs="Times New Roman"/>
          <w:szCs w:val="24"/>
        </w:rPr>
        <w:t xml:space="preserve"> αναπτυξιακό μοντέλο για να μην παρατηρηθούν πάλι αυτά τα </w:t>
      </w:r>
      <w:r w:rsidRPr="006B2652">
        <w:rPr>
          <w:rFonts w:eastAsia="Times New Roman" w:cs="Times New Roman"/>
          <w:szCs w:val="24"/>
        </w:rPr>
        <w:t>φαινόμενα που οδήγησαν τη χώρα στο χείλος της καταστροφής</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από πού</w:t>
      </w:r>
      <w:r w:rsidRPr="006B2652">
        <w:rPr>
          <w:rFonts w:eastAsia="Times New Roman" w:cs="Times New Roman"/>
          <w:szCs w:val="24"/>
        </w:rPr>
        <w:t xml:space="preserve"> </w:t>
      </w:r>
      <w:r w:rsidRPr="006B2652">
        <w:rPr>
          <w:rFonts w:eastAsia="Times New Roman" w:cs="Times New Roman"/>
          <w:szCs w:val="24"/>
        </w:rPr>
        <w:lastRenderedPageBreak/>
        <w:t>θα αλλάξει</w:t>
      </w:r>
      <w:r>
        <w:rPr>
          <w:rFonts w:eastAsia="Times New Roman" w:cs="Times New Roman"/>
          <w:szCs w:val="24"/>
        </w:rPr>
        <w:t>, δ</w:t>
      </w:r>
      <w:r w:rsidRPr="006B2652">
        <w:rPr>
          <w:rFonts w:eastAsia="Times New Roman" w:cs="Times New Roman"/>
          <w:szCs w:val="24"/>
        </w:rPr>
        <w:t>εν θα αλλάξει από κάτω</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Α</w:t>
      </w:r>
      <w:r w:rsidRPr="006B2652">
        <w:rPr>
          <w:rFonts w:eastAsia="Times New Roman" w:cs="Times New Roman"/>
          <w:szCs w:val="24"/>
        </w:rPr>
        <w:t xml:space="preserve">πό πάνω </w:t>
      </w:r>
      <w:r>
        <w:rPr>
          <w:rFonts w:eastAsia="Times New Roman" w:cs="Times New Roman"/>
          <w:szCs w:val="24"/>
        </w:rPr>
        <w:t>θ</w:t>
      </w:r>
      <w:r w:rsidRPr="006B2652">
        <w:rPr>
          <w:rFonts w:eastAsia="Times New Roman" w:cs="Times New Roman"/>
          <w:szCs w:val="24"/>
        </w:rPr>
        <w:t>α αλλάξει πάλι</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Ό</w:t>
      </w:r>
      <w:r w:rsidRPr="006B2652">
        <w:rPr>
          <w:rFonts w:eastAsia="Times New Roman" w:cs="Times New Roman"/>
          <w:szCs w:val="24"/>
        </w:rPr>
        <w:t>ταν η διαφθορά και η διαπλοκή είχ</w:t>
      </w:r>
      <w:r>
        <w:rPr>
          <w:rFonts w:eastAsia="Times New Roman" w:cs="Times New Roman"/>
          <w:szCs w:val="24"/>
        </w:rPr>
        <w:t xml:space="preserve">αν πραγματικά περάσει σε όλον τον ιστό </w:t>
      </w:r>
      <w:r w:rsidRPr="006B2652">
        <w:rPr>
          <w:rFonts w:eastAsia="Times New Roman" w:cs="Times New Roman"/>
          <w:szCs w:val="24"/>
        </w:rPr>
        <w:t>της κοινωνίας</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α</w:t>
      </w:r>
      <w:r w:rsidRPr="006B2652">
        <w:rPr>
          <w:rFonts w:eastAsia="Times New Roman" w:cs="Times New Roman"/>
          <w:szCs w:val="24"/>
        </w:rPr>
        <w:t>πό πο</w:t>
      </w:r>
      <w:r>
        <w:rPr>
          <w:rFonts w:eastAsia="Times New Roman" w:cs="Times New Roman"/>
          <w:szCs w:val="24"/>
        </w:rPr>
        <w:t>ύ</w:t>
      </w:r>
      <w:r w:rsidRPr="006B2652">
        <w:rPr>
          <w:rFonts w:eastAsia="Times New Roman" w:cs="Times New Roman"/>
          <w:szCs w:val="24"/>
        </w:rPr>
        <w:t xml:space="preserve"> πρέπει να αλλάξει</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Δ</w:t>
      </w:r>
      <w:r w:rsidRPr="006B2652">
        <w:rPr>
          <w:rFonts w:eastAsia="Times New Roman" w:cs="Times New Roman"/>
          <w:szCs w:val="24"/>
        </w:rPr>
        <w:t xml:space="preserve">εν πρέπει </w:t>
      </w:r>
      <w:r w:rsidRPr="006B2652">
        <w:rPr>
          <w:rFonts w:eastAsia="Times New Roman" w:cs="Times New Roman"/>
          <w:szCs w:val="24"/>
        </w:rPr>
        <w:t>να υπάρξει συμμετοχική οικονομία</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Δ</w:t>
      </w:r>
      <w:r w:rsidRPr="006B2652">
        <w:rPr>
          <w:rFonts w:eastAsia="Times New Roman" w:cs="Times New Roman"/>
          <w:szCs w:val="24"/>
        </w:rPr>
        <w:t>ε</w:t>
      </w:r>
      <w:r>
        <w:rPr>
          <w:rFonts w:eastAsia="Times New Roman" w:cs="Times New Roman"/>
          <w:szCs w:val="24"/>
        </w:rPr>
        <w:t>ν πρέπει να υπάρξουν συμμετοχικοί</w:t>
      </w:r>
      <w:r w:rsidRPr="006B2652">
        <w:rPr>
          <w:rFonts w:eastAsia="Times New Roman" w:cs="Times New Roman"/>
          <w:szCs w:val="24"/>
        </w:rPr>
        <w:t xml:space="preserve"> προϋπολογισμοί</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Ε</w:t>
      </w:r>
      <w:r w:rsidRPr="006B2652">
        <w:rPr>
          <w:rFonts w:eastAsia="Times New Roman" w:cs="Times New Roman"/>
          <w:szCs w:val="24"/>
        </w:rPr>
        <w:t xml:space="preserve">ίναι πράγματα τα οποία </w:t>
      </w:r>
      <w:r>
        <w:rPr>
          <w:rFonts w:eastAsia="Times New Roman" w:cs="Times New Roman"/>
          <w:szCs w:val="24"/>
        </w:rPr>
        <w:t>μ</w:t>
      </w:r>
      <w:r w:rsidRPr="006B2652">
        <w:rPr>
          <w:rFonts w:eastAsia="Times New Roman" w:cs="Times New Roman"/>
          <w:szCs w:val="24"/>
        </w:rPr>
        <w:t>άλλον δεν θέλετε να ακούσετε και να καταλάβετε</w:t>
      </w:r>
      <w:r>
        <w:rPr>
          <w:rFonts w:eastAsia="Times New Roman" w:cs="Times New Roman"/>
          <w:szCs w:val="24"/>
        </w:rPr>
        <w:t>.</w:t>
      </w:r>
    </w:p>
    <w:p w14:paraId="0715ABD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Όταν μια χώρα</w:t>
      </w:r>
      <w:r w:rsidRPr="006B2652">
        <w:rPr>
          <w:rFonts w:eastAsia="Times New Roman" w:cs="Times New Roman"/>
          <w:szCs w:val="24"/>
        </w:rPr>
        <w:t xml:space="preserve"> βρίσκεται σε τέτοια ρήξη σε σχέση με το παρελθόν </w:t>
      </w:r>
      <w:r>
        <w:rPr>
          <w:rFonts w:eastAsia="Times New Roman" w:cs="Times New Roman"/>
          <w:szCs w:val="24"/>
        </w:rPr>
        <w:t>-</w:t>
      </w:r>
      <w:r w:rsidRPr="006B2652">
        <w:rPr>
          <w:rFonts w:eastAsia="Times New Roman" w:cs="Times New Roman"/>
          <w:szCs w:val="24"/>
        </w:rPr>
        <w:t>έχει γίνει τομή</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 xml:space="preserve">η </w:t>
      </w:r>
      <w:r w:rsidRPr="006B2652">
        <w:rPr>
          <w:rFonts w:eastAsia="Times New Roman" w:cs="Times New Roman"/>
          <w:szCs w:val="24"/>
        </w:rPr>
        <w:t xml:space="preserve">οικονομική </w:t>
      </w:r>
      <w:r w:rsidRPr="006B2652">
        <w:rPr>
          <w:rFonts w:eastAsia="Times New Roman" w:cs="Times New Roman"/>
          <w:szCs w:val="24"/>
        </w:rPr>
        <w:t>κρίση είναι τομ</w:t>
      </w:r>
      <w:r>
        <w:rPr>
          <w:rFonts w:eastAsia="Times New Roman" w:cs="Times New Roman"/>
          <w:szCs w:val="24"/>
        </w:rPr>
        <w:t>ή σε</w:t>
      </w:r>
      <w:r>
        <w:rPr>
          <w:rFonts w:eastAsia="Times New Roman" w:cs="Times New Roman"/>
          <w:szCs w:val="24"/>
        </w:rPr>
        <w:t xml:space="preserve"> αυτή</w:t>
      </w:r>
      <w:r>
        <w:rPr>
          <w:rFonts w:eastAsia="Times New Roman" w:cs="Times New Roman"/>
          <w:szCs w:val="24"/>
        </w:rPr>
        <w:t xml:space="preserve"> τη χώρα, αυτά που γίνονται </w:t>
      </w:r>
      <w:r w:rsidRPr="006B2652">
        <w:rPr>
          <w:rFonts w:eastAsia="Times New Roman" w:cs="Times New Roman"/>
          <w:szCs w:val="24"/>
        </w:rPr>
        <w:t>στην Ευρώπη</w:t>
      </w:r>
      <w:r>
        <w:rPr>
          <w:rFonts w:eastAsia="Times New Roman" w:cs="Times New Roman"/>
          <w:szCs w:val="24"/>
        </w:rPr>
        <w:t>,</w:t>
      </w:r>
      <w:r w:rsidRPr="006B2652">
        <w:rPr>
          <w:rFonts w:eastAsia="Times New Roman" w:cs="Times New Roman"/>
          <w:szCs w:val="24"/>
        </w:rPr>
        <w:t xml:space="preserve"> η άνοδος της ακροδεξιάς είναι το</w:t>
      </w:r>
      <w:r>
        <w:rPr>
          <w:rFonts w:eastAsia="Times New Roman" w:cs="Times New Roman"/>
          <w:szCs w:val="24"/>
        </w:rPr>
        <w:t xml:space="preserve">μή, είναι </w:t>
      </w:r>
      <w:r w:rsidRPr="006B2652">
        <w:rPr>
          <w:rFonts w:eastAsia="Times New Roman" w:cs="Times New Roman"/>
          <w:szCs w:val="24"/>
        </w:rPr>
        <w:t>ρήξη με το παρελθόν</w:t>
      </w:r>
      <w:r>
        <w:rPr>
          <w:rFonts w:eastAsia="Times New Roman" w:cs="Times New Roman"/>
          <w:szCs w:val="24"/>
        </w:rPr>
        <w:t>-</w:t>
      </w:r>
      <w:r w:rsidRPr="006B2652">
        <w:rPr>
          <w:rFonts w:eastAsia="Times New Roman" w:cs="Times New Roman"/>
          <w:szCs w:val="24"/>
        </w:rPr>
        <w:t xml:space="preserve"> τι κάνει</w:t>
      </w:r>
      <w:r>
        <w:rPr>
          <w:rFonts w:eastAsia="Times New Roman" w:cs="Times New Roman"/>
          <w:szCs w:val="24"/>
        </w:rPr>
        <w:t xml:space="preserve"> μια </w:t>
      </w:r>
      <w:r w:rsidRPr="006B2652">
        <w:rPr>
          <w:rFonts w:eastAsia="Times New Roman" w:cs="Times New Roman"/>
          <w:szCs w:val="24"/>
        </w:rPr>
        <w:t>σοβαρή πολιτική ηγεσία</w:t>
      </w:r>
      <w:r>
        <w:rPr>
          <w:rFonts w:eastAsia="Times New Roman" w:cs="Times New Roman"/>
          <w:szCs w:val="24"/>
        </w:rPr>
        <w:t>,</w:t>
      </w:r>
      <w:r w:rsidRPr="006B2652">
        <w:rPr>
          <w:rFonts w:eastAsia="Times New Roman" w:cs="Times New Roman"/>
          <w:szCs w:val="24"/>
        </w:rPr>
        <w:t xml:space="preserve"> η οποία θέλει να έχει </w:t>
      </w:r>
      <w:r>
        <w:rPr>
          <w:rFonts w:eastAsia="Times New Roman" w:cs="Times New Roman"/>
          <w:szCs w:val="24"/>
        </w:rPr>
        <w:t>ό</w:t>
      </w:r>
      <w:r w:rsidRPr="006B2652">
        <w:rPr>
          <w:rFonts w:eastAsia="Times New Roman" w:cs="Times New Roman"/>
          <w:szCs w:val="24"/>
        </w:rPr>
        <w:t>ραμα για το μέλλον</w:t>
      </w:r>
      <w:r>
        <w:rPr>
          <w:rFonts w:eastAsia="Times New Roman" w:cs="Times New Roman"/>
          <w:szCs w:val="24"/>
        </w:rPr>
        <w:t>; Κ</w:t>
      </w:r>
      <w:r w:rsidRPr="006B2652">
        <w:rPr>
          <w:rFonts w:eastAsia="Times New Roman" w:cs="Times New Roman"/>
          <w:szCs w:val="24"/>
        </w:rPr>
        <w:t>οιτάει δύο πράγματα</w:t>
      </w:r>
      <w:r>
        <w:rPr>
          <w:rFonts w:eastAsia="Times New Roman" w:cs="Times New Roman"/>
          <w:szCs w:val="24"/>
        </w:rPr>
        <w:t xml:space="preserve"> α</w:t>
      </w:r>
      <w:r w:rsidRPr="006B2652">
        <w:rPr>
          <w:rFonts w:eastAsia="Times New Roman" w:cs="Times New Roman"/>
          <w:szCs w:val="24"/>
        </w:rPr>
        <w:t>μέσως</w:t>
      </w:r>
      <w:r>
        <w:rPr>
          <w:rFonts w:eastAsia="Times New Roman" w:cs="Times New Roman"/>
          <w:szCs w:val="24"/>
        </w:rPr>
        <w:t>:</w:t>
      </w:r>
      <w:r w:rsidRPr="006B2652">
        <w:rPr>
          <w:rFonts w:eastAsia="Times New Roman" w:cs="Times New Roman"/>
          <w:szCs w:val="24"/>
        </w:rPr>
        <w:t xml:space="preserve"> την παράδοση του τό</w:t>
      </w:r>
      <w:r w:rsidRPr="006B2652">
        <w:rPr>
          <w:rFonts w:eastAsia="Times New Roman" w:cs="Times New Roman"/>
          <w:szCs w:val="24"/>
        </w:rPr>
        <w:t>που</w:t>
      </w:r>
      <w:r>
        <w:rPr>
          <w:rFonts w:eastAsia="Times New Roman" w:cs="Times New Roman"/>
          <w:szCs w:val="24"/>
        </w:rPr>
        <w:t>,</w:t>
      </w:r>
      <w:r w:rsidRPr="006B2652">
        <w:rPr>
          <w:rFonts w:eastAsia="Times New Roman" w:cs="Times New Roman"/>
          <w:szCs w:val="24"/>
        </w:rPr>
        <w:t xml:space="preserve"> τ</w:t>
      </w:r>
      <w:r>
        <w:rPr>
          <w:rFonts w:eastAsia="Times New Roman" w:cs="Times New Roman"/>
          <w:szCs w:val="24"/>
        </w:rPr>
        <w:t>ι</w:t>
      </w:r>
      <w:r w:rsidRPr="006B2652">
        <w:rPr>
          <w:rFonts w:eastAsia="Times New Roman" w:cs="Times New Roman"/>
          <w:szCs w:val="24"/>
        </w:rPr>
        <w:t xml:space="preserve"> κινητοποίησε αυτή η κοινωνία όταν βρέθηκε στρυμωγμέν</w:t>
      </w:r>
      <w:r>
        <w:rPr>
          <w:rFonts w:eastAsia="Times New Roman" w:cs="Times New Roman"/>
          <w:szCs w:val="24"/>
        </w:rPr>
        <w:t>η</w:t>
      </w:r>
      <w:r w:rsidRPr="006B2652">
        <w:rPr>
          <w:rFonts w:eastAsia="Times New Roman" w:cs="Times New Roman"/>
          <w:szCs w:val="24"/>
        </w:rPr>
        <w:t xml:space="preserve"> και από την άλλη μεριά τι πρακτικές ακολουθούν άλλες ευρωπαϊκές χώρες αυτή την περίοδο</w:t>
      </w:r>
      <w:r>
        <w:rPr>
          <w:rFonts w:eastAsia="Times New Roman" w:cs="Times New Roman"/>
          <w:szCs w:val="24"/>
        </w:rPr>
        <w:t>,</w:t>
      </w:r>
      <w:r w:rsidRPr="006B2652">
        <w:rPr>
          <w:rFonts w:eastAsia="Times New Roman" w:cs="Times New Roman"/>
          <w:szCs w:val="24"/>
        </w:rPr>
        <w:t xml:space="preserve"> είτε σε παγκόσμιο επίπεδο</w:t>
      </w:r>
      <w:r>
        <w:rPr>
          <w:rFonts w:eastAsia="Times New Roman" w:cs="Times New Roman"/>
          <w:szCs w:val="24"/>
        </w:rPr>
        <w:t>.</w:t>
      </w:r>
    </w:p>
    <w:p w14:paraId="0715ABD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Δύο μοντέλα </w:t>
      </w:r>
      <w:r w:rsidRPr="006B2652">
        <w:rPr>
          <w:rFonts w:eastAsia="Times New Roman" w:cs="Times New Roman"/>
          <w:szCs w:val="24"/>
        </w:rPr>
        <w:t>κινητοποίησε η κοινωνία</w:t>
      </w:r>
      <w:r>
        <w:rPr>
          <w:rFonts w:eastAsia="Times New Roman" w:cs="Times New Roman"/>
          <w:szCs w:val="24"/>
        </w:rPr>
        <w:t>. Το ένα ήταν</w:t>
      </w:r>
      <w:r w:rsidRPr="006B2652">
        <w:rPr>
          <w:rFonts w:eastAsia="Times New Roman" w:cs="Times New Roman"/>
          <w:szCs w:val="24"/>
        </w:rPr>
        <w:t xml:space="preserve"> της άμεσης </w:t>
      </w:r>
      <w:r>
        <w:rPr>
          <w:rFonts w:eastAsia="Times New Roman" w:cs="Times New Roman"/>
          <w:szCs w:val="24"/>
        </w:rPr>
        <w:t xml:space="preserve">λαϊκής συμμετοχής. </w:t>
      </w:r>
      <w:r>
        <w:rPr>
          <w:rFonts w:eastAsia="Times New Roman" w:cs="Times New Roman"/>
          <w:szCs w:val="24"/>
        </w:rPr>
        <w:t>Ό</w:t>
      </w:r>
      <w:r w:rsidRPr="006B2652">
        <w:rPr>
          <w:rFonts w:eastAsia="Times New Roman" w:cs="Times New Roman"/>
          <w:szCs w:val="24"/>
        </w:rPr>
        <w:t>ταν στριμώχτηκε πάρα πολύ αυτή</w:t>
      </w:r>
      <w:r>
        <w:rPr>
          <w:rFonts w:eastAsia="Times New Roman" w:cs="Times New Roman"/>
          <w:szCs w:val="24"/>
        </w:rPr>
        <w:t xml:space="preserve"> η</w:t>
      </w:r>
      <w:r w:rsidRPr="006B2652">
        <w:rPr>
          <w:rFonts w:eastAsia="Times New Roman" w:cs="Times New Roman"/>
          <w:szCs w:val="24"/>
        </w:rPr>
        <w:t xml:space="preserve"> κοινωνία</w:t>
      </w:r>
      <w:r>
        <w:rPr>
          <w:rFonts w:eastAsia="Times New Roman" w:cs="Times New Roman"/>
          <w:szCs w:val="24"/>
        </w:rPr>
        <w:t>,</w:t>
      </w:r>
      <w:r w:rsidRPr="006B2652">
        <w:rPr>
          <w:rFonts w:eastAsia="Times New Roman" w:cs="Times New Roman"/>
          <w:szCs w:val="24"/>
        </w:rPr>
        <w:t xml:space="preserve"> όταν έπεσε ο ναζισμός πάνω στο κεφάλι </w:t>
      </w:r>
      <w:r>
        <w:rPr>
          <w:rFonts w:eastAsia="Times New Roman" w:cs="Times New Roman"/>
          <w:szCs w:val="24"/>
        </w:rPr>
        <w:t>της,</w:t>
      </w:r>
      <w:r w:rsidRPr="006B2652">
        <w:rPr>
          <w:rFonts w:eastAsia="Times New Roman" w:cs="Times New Roman"/>
          <w:szCs w:val="24"/>
        </w:rPr>
        <w:t xml:space="preserve"> </w:t>
      </w:r>
      <w:r>
        <w:rPr>
          <w:rFonts w:eastAsia="Times New Roman" w:cs="Times New Roman"/>
          <w:szCs w:val="24"/>
        </w:rPr>
        <w:t>σ</w:t>
      </w:r>
      <w:r w:rsidRPr="006B2652">
        <w:rPr>
          <w:rFonts w:eastAsia="Times New Roman" w:cs="Times New Roman"/>
          <w:szCs w:val="24"/>
        </w:rPr>
        <w:t xml:space="preserve">το </w:t>
      </w:r>
      <w:r w:rsidRPr="006B2652">
        <w:rPr>
          <w:rFonts w:eastAsia="Times New Roman" w:cs="Times New Roman"/>
          <w:szCs w:val="24"/>
        </w:rPr>
        <w:lastRenderedPageBreak/>
        <w:t>πρώτο που ακούμπησε ήταν η λαϊκή συμμετοχή σε τοπικό επίπεδο</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Έ</w:t>
      </w:r>
      <w:r w:rsidRPr="006B2652">
        <w:rPr>
          <w:rFonts w:eastAsia="Times New Roman" w:cs="Times New Roman"/>
          <w:szCs w:val="24"/>
        </w:rPr>
        <w:t>τσι τα έβγαλε πέρα</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Μ</w:t>
      </w:r>
      <w:r w:rsidRPr="006B2652">
        <w:rPr>
          <w:rFonts w:eastAsia="Times New Roman" w:cs="Times New Roman"/>
          <w:szCs w:val="24"/>
        </w:rPr>
        <w:t xml:space="preserve">ε άμεση </w:t>
      </w:r>
      <w:r>
        <w:rPr>
          <w:rFonts w:eastAsia="Times New Roman" w:cs="Times New Roman"/>
          <w:szCs w:val="24"/>
        </w:rPr>
        <w:t>δ</w:t>
      </w:r>
      <w:r w:rsidRPr="006B2652">
        <w:rPr>
          <w:rFonts w:eastAsia="Times New Roman" w:cs="Times New Roman"/>
          <w:szCs w:val="24"/>
        </w:rPr>
        <w:t xml:space="preserve">ημοκρατία δεν </w:t>
      </w:r>
      <w:r>
        <w:rPr>
          <w:rFonts w:eastAsia="Times New Roman" w:cs="Times New Roman"/>
          <w:szCs w:val="24"/>
        </w:rPr>
        <w:t>εκφα</w:t>
      </w:r>
      <w:r w:rsidRPr="006B2652">
        <w:rPr>
          <w:rFonts w:eastAsia="Times New Roman" w:cs="Times New Roman"/>
          <w:szCs w:val="24"/>
        </w:rPr>
        <w:t>σίστηκε</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Μ</w:t>
      </w:r>
      <w:r w:rsidRPr="006B2652">
        <w:rPr>
          <w:rFonts w:eastAsia="Times New Roman" w:cs="Times New Roman"/>
          <w:szCs w:val="24"/>
        </w:rPr>
        <w:t>πόρεσε να επιζήσει και να επιβιώσει</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 xml:space="preserve">Σας </w:t>
      </w:r>
      <w:r>
        <w:rPr>
          <w:rFonts w:eastAsia="Times New Roman" w:cs="Times New Roman"/>
          <w:szCs w:val="24"/>
        </w:rPr>
        <w:t>αναφέρω τις Κ</w:t>
      </w:r>
      <w:r w:rsidRPr="006B2652">
        <w:rPr>
          <w:rFonts w:eastAsia="Times New Roman" w:cs="Times New Roman"/>
          <w:szCs w:val="24"/>
        </w:rPr>
        <w:t>ορυσχάδες</w:t>
      </w:r>
      <w:r>
        <w:rPr>
          <w:rFonts w:eastAsia="Times New Roman" w:cs="Times New Roman"/>
          <w:szCs w:val="24"/>
        </w:rPr>
        <w:t xml:space="preserve">. Δεν </w:t>
      </w:r>
      <w:r w:rsidRPr="006B2652">
        <w:rPr>
          <w:rFonts w:eastAsia="Times New Roman" w:cs="Times New Roman"/>
          <w:szCs w:val="24"/>
        </w:rPr>
        <w:t>σας λέει τίποτα</w:t>
      </w:r>
      <w:r>
        <w:rPr>
          <w:rFonts w:eastAsia="Times New Roman" w:cs="Times New Roman"/>
          <w:szCs w:val="24"/>
        </w:rPr>
        <w:t>,</w:t>
      </w:r>
      <w:r w:rsidRPr="006B2652">
        <w:rPr>
          <w:rFonts w:eastAsia="Times New Roman" w:cs="Times New Roman"/>
          <w:szCs w:val="24"/>
        </w:rPr>
        <w:t xml:space="preserve"> το ξέρω</w:t>
      </w:r>
      <w:r>
        <w:rPr>
          <w:rFonts w:eastAsia="Times New Roman" w:cs="Times New Roman"/>
          <w:szCs w:val="24"/>
        </w:rPr>
        <w:t>.</w:t>
      </w:r>
    </w:p>
    <w:p w14:paraId="0715ABE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w:t>
      </w:r>
      <w:r w:rsidRPr="006B2652">
        <w:rPr>
          <w:rFonts w:eastAsia="Times New Roman" w:cs="Times New Roman"/>
          <w:szCs w:val="24"/>
        </w:rPr>
        <w:t>ο άλλο μοντέλο</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όμως,</w:t>
      </w:r>
      <w:r w:rsidRPr="006B2652">
        <w:rPr>
          <w:rFonts w:eastAsia="Times New Roman" w:cs="Times New Roman"/>
          <w:szCs w:val="24"/>
        </w:rPr>
        <w:t xml:space="preserve"> είναι </w:t>
      </w:r>
      <w:r>
        <w:rPr>
          <w:rFonts w:eastAsia="Times New Roman" w:cs="Times New Roman"/>
          <w:szCs w:val="24"/>
        </w:rPr>
        <w:t>μια</w:t>
      </w:r>
      <w:r w:rsidRPr="006B2652">
        <w:rPr>
          <w:rFonts w:eastAsia="Times New Roman" w:cs="Times New Roman"/>
          <w:szCs w:val="24"/>
        </w:rPr>
        <w:t xml:space="preserve"> ευκαιρία </w:t>
      </w:r>
      <w:r>
        <w:rPr>
          <w:rFonts w:eastAsia="Times New Roman" w:cs="Times New Roman"/>
          <w:szCs w:val="24"/>
        </w:rPr>
        <w:t>-</w:t>
      </w:r>
      <w:r w:rsidRPr="006B2652">
        <w:rPr>
          <w:rFonts w:eastAsia="Times New Roman" w:cs="Times New Roman"/>
          <w:szCs w:val="24"/>
        </w:rPr>
        <w:t xml:space="preserve">και αυτό προσπαθείτε να κάνετε </w:t>
      </w:r>
      <w:r>
        <w:rPr>
          <w:rFonts w:eastAsia="Times New Roman" w:cs="Times New Roman"/>
          <w:szCs w:val="24"/>
        </w:rPr>
        <w:t>εσείς-</w:t>
      </w:r>
      <w:r w:rsidRPr="006B2652">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t>να επιβάλ</w:t>
      </w:r>
      <w:r w:rsidRPr="006B2652">
        <w:rPr>
          <w:rFonts w:eastAsia="Times New Roman" w:cs="Times New Roman"/>
          <w:szCs w:val="24"/>
        </w:rPr>
        <w:t>ετ</w:t>
      </w:r>
      <w:r>
        <w:rPr>
          <w:rFonts w:eastAsia="Times New Roman" w:cs="Times New Roman"/>
          <w:szCs w:val="24"/>
        </w:rPr>
        <w:t>ε,</w:t>
      </w:r>
      <w:r w:rsidRPr="006B2652">
        <w:rPr>
          <w:rFonts w:eastAsia="Times New Roman" w:cs="Times New Roman"/>
          <w:szCs w:val="24"/>
        </w:rPr>
        <w:t xml:space="preserve"> να νομιμοποιήσετε στο όνομα αυτών των αλλαγών ένα μοντέλο τοπικής αυτοδιοίκησης</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μονο</w:t>
      </w:r>
      <w:r w:rsidRPr="006B2652">
        <w:rPr>
          <w:rFonts w:eastAsia="Times New Roman" w:cs="Times New Roman"/>
          <w:szCs w:val="24"/>
        </w:rPr>
        <w:t>πρόσωπο</w:t>
      </w:r>
      <w:r>
        <w:rPr>
          <w:rFonts w:eastAsia="Times New Roman" w:cs="Times New Roman"/>
          <w:szCs w:val="24"/>
        </w:rPr>
        <w:t>,</w:t>
      </w:r>
      <w:r w:rsidRPr="006B2652">
        <w:rPr>
          <w:rFonts w:eastAsia="Times New Roman" w:cs="Times New Roman"/>
          <w:szCs w:val="24"/>
        </w:rPr>
        <w:t xml:space="preserve"> στο οποίο</w:t>
      </w:r>
      <w:r w:rsidRPr="006B2652">
        <w:rPr>
          <w:rFonts w:eastAsia="Times New Roman" w:cs="Times New Roman"/>
          <w:szCs w:val="24"/>
        </w:rPr>
        <w:t xml:space="preserve"> ο </w:t>
      </w:r>
      <w:r>
        <w:rPr>
          <w:rFonts w:eastAsia="Times New Roman" w:cs="Times New Roman"/>
          <w:szCs w:val="24"/>
        </w:rPr>
        <w:t>δ</w:t>
      </w:r>
      <w:r w:rsidRPr="006B2652">
        <w:rPr>
          <w:rFonts w:eastAsia="Times New Roman" w:cs="Times New Roman"/>
          <w:szCs w:val="24"/>
        </w:rPr>
        <w:t xml:space="preserve">ήμαρχος και </w:t>
      </w:r>
      <w:r>
        <w:rPr>
          <w:rFonts w:eastAsia="Times New Roman" w:cs="Times New Roman"/>
          <w:szCs w:val="24"/>
        </w:rPr>
        <w:t xml:space="preserve">μια ολιγοπρόσωπη </w:t>
      </w:r>
      <w:r w:rsidRPr="006B2652">
        <w:rPr>
          <w:rFonts w:eastAsia="Times New Roman" w:cs="Times New Roman"/>
          <w:szCs w:val="24"/>
        </w:rPr>
        <w:t xml:space="preserve">εξουσία </w:t>
      </w:r>
      <w:r>
        <w:rPr>
          <w:rFonts w:eastAsia="Times New Roman" w:cs="Times New Roman"/>
          <w:szCs w:val="24"/>
        </w:rPr>
        <w:t xml:space="preserve">λογοδοτεί στην </w:t>
      </w:r>
      <w:r w:rsidRPr="006B2652">
        <w:rPr>
          <w:rFonts w:eastAsia="Times New Roman" w:cs="Times New Roman"/>
          <w:szCs w:val="24"/>
        </w:rPr>
        <w:t>αγορά</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 xml:space="preserve">Τα </w:t>
      </w:r>
      <w:r w:rsidRPr="006B2652">
        <w:rPr>
          <w:rFonts w:eastAsia="Times New Roman" w:cs="Times New Roman"/>
          <w:szCs w:val="24"/>
        </w:rPr>
        <w:t>είδαμε με τις εργολαβίες</w:t>
      </w:r>
      <w:r>
        <w:rPr>
          <w:rFonts w:eastAsia="Times New Roman" w:cs="Times New Roman"/>
          <w:szCs w:val="24"/>
        </w:rPr>
        <w:t>,</w:t>
      </w:r>
      <w:r w:rsidRPr="006B2652">
        <w:rPr>
          <w:rFonts w:eastAsia="Times New Roman" w:cs="Times New Roman"/>
          <w:szCs w:val="24"/>
        </w:rPr>
        <w:t xml:space="preserve"> με όλα αυτά</w:t>
      </w:r>
      <w:r>
        <w:rPr>
          <w:rFonts w:eastAsia="Times New Roman" w:cs="Times New Roman"/>
          <w:szCs w:val="24"/>
        </w:rPr>
        <w:t>. Άρα</w:t>
      </w:r>
      <w:r w:rsidRPr="006B2652">
        <w:rPr>
          <w:rFonts w:eastAsia="Times New Roman" w:cs="Times New Roman"/>
          <w:szCs w:val="24"/>
        </w:rPr>
        <w:t xml:space="preserve"> το θέμα είναι </w:t>
      </w:r>
      <w:r>
        <w:rPr>
          <w:rFonts w:eastAsia="Times New Roman" w:cs="Times New Roman"/>
          <w:szCs w:val="24"/>
        </w:rPr>
        <w:t>α</w:t>
      </w:r>
      <w:r>
        <w:rPr>
          <w:rFonts w:eastAsia="Times New Roman" w:cs="Times New Roman"/>
          <w:szCs w:val="24"/>
        </w:rPr>
        <w:t>πό πού προσπαθεί να πιάσει το νήμα κάποιο</w:t>
      </w:r>
      <w:r w:rsidRPr="006B2652">
        <w:rPr>
          <w:rFonts w:eastAsia="Times New Roman" w:cs="Times New Roman"/>
          <w:szCs w:val="24"/>
        </w:rPr>
        <w:t>ς και τι δυνάμεις προσπαθεί να κινητοποιήσει από την κοινωνία</w:t>
      </w:r>
      <w:r>
        <w:rPr>
          <w:rFonts w:eastAsia="Times New Roman" w:cs="Times New Roman"/>
          <w:szCs w:val="24"/>
        </w:rPr>
        <w:t>.</w:t>
      </w:r>
    </w:p>
    <w:p w14:paraId="0715ABE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(Στο σημείο αυτό κ</w:t>
      </w:r>
      <w:r>
        <w:rPr>
          <w:rFonts w:eastAsia="Times New Roman" w:cs="Times New Roman"/>
          <w:szCs w:val="24"/>
        </w:rPr>
        <w:t xml:space="preserve">τυπάει το </w:t>
      </w:r>
      <w:r>
        <w:rPr>
          <w:rFonts w:eastAsia="Times New Roman" w:cs="Times New Roman"/>
          <w:szCs w:val="24"/>
        </w:rPr>
        <w:t>κουδούνι λήξεως του χρόνου ομιλίας της κυρίας Βουλευτού)</w:t>
      </w:r>
    </w:p>
    <w:p w14:paraId="0715ABE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w:t>
      </w:r>
      <w:r w:rsidRPr="006B2652">
        <w:rPr>
          <w:rFonts w:eastAsia="Times New Roman" w:cs="Times New Roman"/>
          <w:szCs w:val="24"/>
        </w:rPr>
        <w:t>την Ευρώπη</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όμως,</w:t>
      </w:r>
      <w:r w:rsidRPr="006B2652">
        <w:rPr>
          <w:rFonts w:eastAsia="Times New Roman" w:cs="Times New Roman"/>
          <w:szCs w:val="24"/>
        </w:rPr>
        <w:t xml:space="preserve"> είμαστε εμείς </w:t>
      </w:r>
      <w:r>
        <w:rPr>
          <w:rFonts w:eastAsia="Times New Roman" w:cs="Times New Roman"/>
          <w:szCs w:val="24"/>
        </w:rPr>
        <w:t>οι</w:t>
      </w:r>
      <w:r w:rsidRPr="006B2652">
        <w:rPr>
          <w:rFonts w:eastAsia="Times New Roman" w:cs="Times New Roman"/>
          <w:szCs w:val="24"/>
        </w:rPr>
        <w:t xml:space="preserve"> ιδεοληπτικ</w:t>
      </w:r>
      <w:r>
        <w:rPr>
          <w:rFonts w:eastAsia="Times New Roman" w:cs="Times New Roman"/>
          <w:szCs w:val="24"/>
        </w:rPr>
        <w:t>οί</w:t>
      </w:r>
      <w:r>
        <w:rPr>
          <w:rFonts w:eastAsia="Times New Roman" w:cs="Times New Roman"/>
          <w:szCs w:val="24"/>
        </w:rPr>
        <w:t>,</w:t>
      </w:r>
      <w:r>
        <w:rPr>
          <w:rFonts w:eastAsia="Times New Roman" w:cs="Times New Roman"/>
          <w:szCs w:val="24"/>
        </w:rPr>
        <w:t xml:space="preserve"> οι</w:t>
      </w:r>
      <w:r w:rsidRPr="006B2652">
        <w:rPr>
          <w:rFonts w:eastAsia="Times New Roman" w:cs="Times New Roman"/>
          <w:szCs w:val="24"/>
        </w:rPr>
        <w:t xml:space="preserve"> οποίοι ξαφνικά ανακαλύψαμε την πυρίτιδα και προσπαθούμε να την επιβάλου</w:t>
      </w:r>
      <w:r>
        <w:rPr>
          <w:rFonts w:eastAsia="Times New Roman" w:cs="Times New Roman"/>
          <w:szCs w:val="24"/>
        </w:rPr>
        <w:t>με;</w:t>
      </w:r>
      <w:r w:rsidRPr="006B2652">
        <w:rPr>
          <w:rFonts w:eastAsia="Times New Roman" w:cs="Times New Roman"/>
          <w:szCs w:val="24"/>
        </w:rPr>
        <w:t xml:space="preserve"> </w:t>
      </w:r>
      <w:r>
        <w:rPr>
          <w:rFonts w:eastAsia="Times New Roman" w:cs="Times New Roman"/>
          <w:szCs w:val="24"/>
        </w:rPr>
        <w:t xml:space="preserve">Για </w:t>
      </w:r>
      <w:r w:rsidRPr="006B2652">
        <w:rPr>
          <w:rFonts w:eastAsia="Times New Roman" w:cs="Times New Roman"/>
          <w:szCs w:val="24"/>
        </w:rPr>
        <w:t xml:space="preserve">ρίξτε </w:t>
      </w:r>
      <w:r>
        <w:rPr>
          <w:rFonts w:eastAsia="Times New Roman" w:cs="Times New Roman"/>
          <w:szCs w:val="24"/>
        </w:rPr>
        <w:t>μια</w:t>
      </w:r>
      <w:r>
        <w:rPr>
          <w:rFonts w:eastAsia="Times New Roman" w:cs="Times New Roman"/>
          <w:szCs w:val="24"/>
        </w:rPr>
        <w:t xml:space="preserve"> ματιά τι γίνεται στη Ν</w:t>
      </w:r>
      <w:r w:rsidRPr="006B2652">
        <w:rPr>
          <w:rFonts w:eastAsia="Times New Roman" w:cs="Times New Roman"/>
          <w:szCs w:val="24"/>
        </w:rPr>
        <w:t xml:space="preserve">ότια </w:t>
      </w:r>
      <w:r>
        <w:rPr>
          <w:rFonts w:eastAsia="Times New Roman" w:cs="Times New Roman"/>
          <w:szCs w:val="24"/>
        </w:rPr>
        <w:t>Ευρώπη και</w:t>
      </w:r>
      <w:r w:rsidRPr="006B2652">
        <w:rPr>
          <w:rFonts w:eastAsia="Times New Roman" w:cs="Times New Roman"/>
          <w:szCs w:val="24"/>
        </w:rPr>
        <w:t xml:space="preserve"> σε διάφορες άλλες π</w:t>
      </w:r>
      <w:r w:rsidRPr="006B2652">
        <w:rPr>
          <w:rFonts w:eastAsia="Times New Roman" w:cs="Times New Roman"/>
          <w:szCs w:val="24"/>
        </w:rPr>
        <w:t xml:space="preserve">εριοχές και στον Καναδά </w:t>
      </w:r>
      <w:r>
        <w:rPr>
          <w:rFonts w:eastAsia="Times New Roman" w:cs="Times New Roman"/>
          <w:szCs w:val="24"/>
        </w:rPr>
        <w:t>-</w:t>
      </w:r>
      <w:r w:rsidRPr="006B2652">
        <w:rPr>
          <w:rFonts w:eastAsia="Times New Roman" w:cs="Times New Roman"/>
          <w:szCs w:val="24"/>
        </w:rPr>
        <w:t>να σας πω εγώ</w:t>
      </w:r>
      <w:r>
        <w:rPr>
          <w:rFonts w:eastAsia="Times New Roman" w:cs="Times New Roman"/>
          <w:szCs w:val="24"/>
        </w:rPr>
        <w:t>-</w:t>
      </w:r>
      <w:r w:rsidRPr="006B2652">
        <w:rPr>
          <w:rFonts w:eastAsia="Times New Roman" w:cs="Times New Roman"/>
          <w:szCs w:val="24"/>
        </w:rPr>
        <w:t xml:space="preserve"> ό</w:t>
      </w:r>
      <w:r>
        <w:rPr>
          <w:rFonts w:eastAsia="Times New Roman" w:cs="Times New Roman"/>
          <w:szCs w:val="24"/>
        </w:rPr>
        <w:t>που εκεί έχουμε μοντέλα άμεσης δ</w:t>
      </w:r>
      <w:r w:rsidRPr="006B2652">
        <w:rPr>
          <w:rFonts w:eastAsia="Times New Roman" w:cs="Times New Roman"/>
          <w:szCs w:val="24"/>
        </w:rPr>
        <w:t>ημοκρατίας</w:t>
      </w:r>
      <w:r>
        <w:rPr>
          <w:rFonts w:eastAsia="Times New Roman" w:cs="Times New Roman"/>
          <w:szCs w:val="24"/>
        </w:rPr>
        <w:t>,</w:t>
      </w:r>
      <w:r w:rsidRPr="006B2652">
        <w:rPr>
          <w:rFonts w:eastAsia="Times New Roman" w:cs="Times New Roman"/>
          <w:szCs w:val="24"/>
        </w:rPr>
        <w:t xml:space="preserve"> γιατί έχει </w:t>
      </w:r>
      <w:r w:rsidRPr="006B2652">
        <w:rPr>
          <w:rFonts w:eastAsia="Times New Roman" w:cs="Times New Roman"/>
          <w:szCs w:val="24"/>
        </w:rPr>
        <w:lastRenderedPageBreak/>
        <w:t>τεθεί ένα μείζον ερώτημα τις τελευταίες δεκαετίες στην Ευρώπη και στον ανεπτυγμένο κόσμο</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Ο</w:t>
      </w:r>
      <w:r w:rsidRPr="006B2652">
        <w:rPr>
          <w:rFonts w:eastAsia="Times New Roman" w:cs="Times New Roman"/>
          <w:szCs w:val="24"/>
        </w:rPr>
        <w:t>ι κοινωνίες συνθλίβονται από το παγκοσμιοποιημένο</w:t>
      </w:r>
      <w:r>
        <w:rPr>
          <w:rFonts w:eastAsia="Times New Roman" w:cs="Times New Roman"/>
          <w:szCs w:val="24"/>
        </w:rPr>
        <w:t xml:space="preserve"> και ε</w:t>
      </w:r>
      <w:r w:rsidRPr="006B2652">
        <w:rPr>
          <w:rFonts w:eastAsia="Times New Roman" w:cs="Times New Roman"/>
          <w:szCs w:val="24"/>
        </w:rPr>
        <w:t xml:space="preserve">υρωπαϊκό </w:t>
      </w:r>
      <w:r w:rsidRPr="006B2652">
        <w:rPr>
          <w:rFonts w:eastAsia="Times New Roman" w:cs="Times New Roman"/>
          <w:szCs w:val="24"/>
        </w:rPr>
        <w:t>μοντέλο διακυβέρνησης</w:t>
      </w:r>
      <w:r>
        <w:rPr>
          <w:rFonts w:eastAsia="Times New Roman" w:cs="Times New Roman"/>
          <w:szCs w:val="24"/>
        </w:rPr>
        <w:t xml:space="preserve">. </w:t>
      </w:r>
    </w:p>
    <w:p w14:paraId="0715ABE3" w14:textId="77777777" w:rsidR="006222AF" w:rsidRDefault="006453C1">
      <w:pPr>
        <w:spacing w:after="0" w:line="600" w:lineRule="auto"/>
        <w:ind w:firstLine="720"/>
        <w:jc w:val="both"/>
        <w:rPr>
          <w:rFonts w:eastAsia="Times New Roman" w:cs="Times New Roman"/>
          <w:szCs w:val="24"/>
        </w:rPr>
      </w:pPr>
      <w:r w:rsidRPr="00F15680">
        <w:rPr>
          <w:rFonts w:eastAsia="Times New Roman" w:cs="Times New Roman"/>
          <w:b/>
          <w:szCs w:val="24"/>
        </w:rPr>
        <w:t xml:space="preserve">ΠΡΟΕΔΡΕΥΩΝ (Νικήτας Κακλαμάνης): </w:t>
      </w:r>
      <w:r>
        <w:rPr>
          <w:rFonts w:eastAsia="Times New Roman" w:cs="Times New Roman"/>
          <w:szCs w:val="24"/>
        </w:rPr>
        <w:t xml:space="preserve">Κυρία Αναγνωστοπούλου, κλείστε σας παρακαλώ. </w:t>
      </w:r>
    </w:p>
    <w:p w14:paraId="0715ABE4" w14:textId="77777777" w:rsidR="006222AF" w:rsidRDefault="006453C1">
      <w:pPr>
        <w:spacing w:after="0" w:line="600" w:lineRule="auto"/>
        <w:ind w:firstLine="720"/>
        <w:jc w:val="both"/>
        <w:rPr>
          <w:rFonts w:eastAsia="Times New Roman" w:cs="Times New Roman"/>
          <w:szCs w:val="24"/>
        </w:rPr>
      </w:pPr>
      <w:r w:rsidRPr="0079699A">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 xml:space="preserve">Κλείνω, κύριε Πρόεδρε. </w:t>
      </w:r>
    </w:p>
    <w:p w14:paraId="0715ABE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Αν δεν </w:t>
      </w:r>
      <w:r w:rsidRPr="006B2652">
        <w:rPr>
          <w:rFonts w:eastAsia="Times New Roman" w:cs="Times New Roman"/>
          <w:szCs w:val="24"/>
        </w:rPr>
        <w:t xml:space="preserve">θέλουμε να χάσουμε τη </w:t>
      </w:r>
      <w:r>
        <w:rPr>
          <w:rFonts w:eastAsia="Times New Roman" w:cs="Times New Roman"/>
          <w:szCs w:val="24"/>
        </w:rPr>
        <w:t>δ</w:t>
      </w:r>
      <w:r w:rsidRPr="006B2652">
        <w:rPr>
          <w:rFonts w:eastAsia="Times New Roman" w:cs="Times New Roman"/>
          <w:szCs w:val="24"/>
        </w:rPr>
        <w:t>ημοκρατία</w:t>
      </w:r>
      <w:r>
        <w:rPr>
          <w:rFonts w:eastAsia="Times New Roman" w:cs="Times New Roman"/>
          <w:szCs w:val="24"/>
        </w:rPr>
        <w:t>,</w:t>
      </w:r>
      <w:r w:rsidRPr="006B2652">
        <w:rPr>
          <w:rFonts w:eastAsia="Times New Roman" w:cs="Times New Roman"/>
          <w:szCs w:val="24"/>
        </w:rPr>
        <w:t xml:space="preserve"> πρέπει να αναθεωρήσουμε και να επαναπροσανατολ</w:t>
      </w:r>
      <w:r>
        <w:rPr>
          <w:rFonts w:eastAsia="Times New Roman" w:cs="Times New Roman"/>
          <w:szCs w:val="24"/>
        </w:rPr>
        <w:t>ίσουμε,</w:t>
      </w:r>
      <w:r w:rsidRPr="006B2652">
        <w:rPr>
          <w:rFonts w:eastAsia="Times New Roman" w:cs="Times New Roman"/>
          <w:szCs w:val="24"/>
        </w:rPr>
        <w:t xml:space="preserve"> να</w:t>
      </w:r>
      <w:r w:rsidRPr="006B2652">
        <w:rPr>
          <w:rFonts w:eastAsia="Times New Roman" w:cs="Times New Roman"/>
          <w:szCs w:val="24"/>
        </w:rPr>
        <w:t xml:space="preserve"> μπούνε οι μάζες στον πολιτικό στίβο</w:t>
      </w:r>
      <w:r>
        <w:rPr>
          <w:rFonts w:eastAsia="Times New Roman" w:cs="Times New Roman"/>
          <w:szCs w:val="24"/>
        </w:rPr>
        <w:t xml:space="preserve">. </w:t>
      </w:r>
      <w:r w:rsidRPr="006B2652">
        <w:rPr>
          <w:rFonts w:eastAsia="Times New Roman" w:cs="Times New Roman"/>
          <w:szCs w:val="24"/>
        </w:rPr>
        <w:t>Αυτό δεν μπορεί να γίνει από πάνω</w:t>
      </w:r>
      <w:r>
        <w:rPr>
          <w:rFonts w:eastAsia="Times New Roman" w:cs="Times New Roman"/>
          <w:szCs w:val="24"/>
        </w:rPr>
        <w:t>,</w:t>
      </w:r>
      <w:r w:rsidRPr="006B2652">
        <w:rPr>
          <w:rFonts w:eastAsia="Times New Roman" w:cs="Times New Roman"/>
          <w:szCs w:val="24"/>
        </w:rPr>
        <w:t xml:space="preserve"> μόνο με την κινητοποίηση των </w:t>
      </w:r>
      <w:r>
        <w:rPr>
          <w:rFonts w:eastAsia="Times New Roman" w:cs="Times New Roman"/>
          <w:szCs w:val="24"/>
        </w:rPr>
        <w:t>δ</w:t>
      </w:r>
      <w:r w:rsidRPr="006B2652">
        <w:rPr>
          <w:rFonts w:eastAsia="Times New Roman" w:cs="Times New Roman"/>
          <w:szCs w:val="24"/>
        </w:rPr>
        <w:t>υνάμεων σε τοπικό επίπεδο</w:t>
      </w:r>
      <w:r>
        <w:rPr>
          <w:rFonts w:eastAsia="Times New Roman" w:cs="Times New Roman"/>
          <w:szCs w:val="24"/>
        </w:rPr>
        <w:t>.</w:t>
      </w:r>
    </w:p>
    <w:p w14:paraId="0715ABE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w:t>
      </w:r>
      <w:r w:rsidRPr="006B2652">
        <w:rPr>
          <w:rFonts w:eastAsia="Times New Roman" w:cs="Times New Roman"/>
          <w:szCs w:val="24"/>
        </w:rPr>
        <w:t>ρα αυτή τη στιγμή εδώ συγκρούονται δύο μεγάλα ρεύματα</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Έ</w:t>
      </w:r>
      <w:r w:rsidRPr="006B2652">
        <w:rPr>
          <w:rFonts w:eastAsia="Times New Roman" w:cs="Times New Roman"/>
          <w:szCs w:val="24"/>
        </w:rPr>
        <w:t>χουν συγκρουστεί πάλι στην Ευρώπη</w:t>
      </w:r>
      <w:r>
        <w:rPr>
          <w:rFonts w:eastAsia="Times New Roman" w:cs="Times New Roman"/>
          <w:szCs w:val="24"/>
        </w:rPr>
        <w:t xml:space="preserve"> και</w:t>
      </w:r>
      <w:r w:rsidRPr="006B2652">
        <w:rPr>
          <w:rFonts w:eastAsia="Times New Roman" w:cs="Times New Roman"/>
          <w:szCs w:val="24"/>
        </w:rPr>
        <w:t xml:space="preserve"> έχουν συγκρουστεί πάλι στην Ελλ</w:t>
      </w:r>
      <w:r w:rsidRPr="006B2652">
        <w:rPr>
          <w:rFonts w:eastAsia="Times New Roman" w:cs="Times New Roman"/>
          <w:szCs w:val="24"/>
        </w:rPr>
        <w:t>άδα</w:t>
      </w:r>
      <w:r>
        <w:rPr>
          <w:rFonts w:eastAsia="Times New Roman" w:cs="Times New Roman"/>
          <w:szCs w:val="24"/>
        </w:rPr>
        <w:t>.</w:t>
      </w:r>
      <w:r w:rsidRPr="006B2652">
        <w:rPr>
          <w:rFonts w:eastAsia="Times New Roman" w:cs="Times New Roman"/>
          <w:szCs w:val="24"/>
        </w:rPr>
        <w:t xml:space="preserve"> </w:t>
      </w:r>
      <w:r>
        <w:rPr>
          <w:rFonts w:eastAsia="Times New Roman" w:cs="Times New Roman"/>
          <w:szCs w:val="24"/>
        </w:rPr>
        <w:t>Ε</w:t>
      </w:r>
      <w:r w:rsidRPr="006B2652">
        <w:rPr>
          <w:rFonts w:eastAsia="Times New Roman" w:cs="Times New Roman"/>
          <w:szCs w:val="24"/>
        </w:rPr>
        <w:t xml:space="preserve">μείς θεωρούμε ότι αυτή η </w:t>
      </w:r>
      <w:r>
        <w:rPr>
          <w:rFonts w:eastAsia="Times New Roman" w:cs="Times New Roman"/>
          <w:szCs w:val="24"/>
        </w:rPr>
        <w:t>άφωνη κοινωνία</w:t>
      </w:r>
      <w:r w:rsidRPr="006B2652">
        <w:rPr>
          <w:rFonts w:eastAsia="Times New Roman" w:cs="Times New Roman"/>
          <w:szCs w:val="24"/>
        </w:rPr>
        <w:t xml:space="preserve"> πρέπει να βρει τρόπο να ξαναβρεθεί στο προσκήνιο της ιστορίας</w:t>
      </w:r>
      <w:r>
        <w:rPr>
          <w:rFonts w:eastAsia="Times New Roman" w:cs="Times New Roman"/>
          <w:szCs w:val="24"/>
        </w:rPr>
        <w:t>.</w:t>
      </w:r>
    </w:p>
    <w:p w14:paraId="0715ABE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715ABE8" w14:textId="77777777" w:rsidR="006222AF" w:rsidRDefault="006453C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715ABE9" w14:textId="77777777" w:rsidR="006222AF" w:rsidRDefault="006453C1">
      <w:pPr>
        <w:spacing w:after="0" w:line="600" w:lineRule="auto"/>
        <w:ind w:firstLine="720"/>
        <w:jc w:val="both"/>
        <w:rPr>
          <w:rFonts w:eastAsia="Times New Roman" w:cs="Times New Roman"/>
          <w:szCs w:val="24"/>
        </w:rPr>
      </w:pPr>
      <w:r w:rsidRPr="00F15680">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Σας παρακαλώ για την τήρηση των χρόνων. </w:t>
      </w:r>
    </w:p>
    <w:p w14:paraId="0715ABE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Συνεχίζουμε με το</w:t>
      </w:r>
      <w:r>
        <w:rPr>
          <w:rFonts w:eastAsia="Times New Roman" w:cs="Times New Roman"/>
          <w:szCs w:val="24"/>
        </w:rPr>
        <w:t xml:space="preserve">ν κ. Άδωνι Γεωργιάδη από χθες. </w:t>
      </w:r>
    </w:p>
    <w:p w14:paraId="0715ABE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Γεωργιάδη, έχετε τον λόγο.  </w:t>
      </w:r>
    </w:p>
    <w:p w14:paraId="0715ABE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ΣΠΥΡΙΔΩΝ - ΑΔΩΝΙΣ</w:t>
      </w:r>
      <w:r w:rsidRPr="00443A92">
        <w:rPr>
          <w:rFonts w:eastAsia="Times New Roman" w:cs="Times New Roman"/>
          <w:b/>
          <w:szCs w:val="24"/>
        </w:rPr>
        <w:t xml:space="preserve"> ΓΕΩΡΓΙΑΔΗΣ:</w:t>
      </w:r>
      <w:r>
        <w:rPr>
          <w:rFonts w:eastAsia="Times New Roman" w:cs="Times New Roman"/>
          <w:szCs w:val="24"/>
        </w:rPr>
        <w:t xml:space="preserve"> Θα μιλήσω από τη θέση μου, κύριε Πρόεδρε.</w:t>
      </w:r>
    </w:p>
    <w:p w14:paraId="0715ABED" w14:textId="77777777" w:rsidR="006222AF" w:rsidRDefault="006453C1">
      <w:pPr>
        <w:spacing w:after="0" w:line="600" w:lineRule="auto"/>
        <w:ind w:firstLine="720"/>
        <w:jc w:val="both"/>
        <w:rPr>
          <w:rFonts w:eastAsia="Times New Roman" w:cs="Times New Roman"/>
          <w:szCs w:val="24"/>
        </w:rPr>
      </w:pPr>
      <w:r w:rsidRPr="00F15680">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Ευχαρίστως, κύριε Γεωργιάδη. Μπορείτε από τη θέση σας.</w:t>
      </w:r>
    </w:p>
    <w:p w14:paraId="0715ABE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w:t>
      </w:r>
      <w:r>
        <w:rPr>
          <w:rFonts w:eastAsia="Times New Roman" w:cs="Times New Roman"/>
          <w:szCs w:val="24"/>
        </w:rPr>
        <w:t>λόγο.</w:t>
      </w:r>
    </w:p>
    <w:p w14:paraId="0715ABEF" w14:textId="77777777" w:rsidR="006222AF" w:rsidRDefault="006453C1">
      <w:pPr>
        <w:spacing w:after="0" w:line="600" w:lineRule="auto"/>
        <w:ind w:firstLine="720"/>
        <w:jc w:val="both"/>
        <w:rPr>
          <w:rFonts w:eastAsia="Times New Roman" w:cs="Times New Roman"/>
          <w:szCs w:val="24"/>
        </w:rPr>
      </w:pPr>
      <w:r w:rsidRPr="00443A92">
        <w:rPr>
          <w:rFonts w:eastAsia="Times New Roman" w:cs="Times New Roman"/>
          <w:b/>
          <w:szCs w:val="24"/>
        </w:rPr>
        <w:t>ΣΠΥΡΙΔΩΝ</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sidRPr="00443A92">
        <w:rPr>
          <w:rFonts w:eastAsia="Times New Roman" w:cs="Times New Roman"/>
          <w:b/>
          <w:szCs w:val="24"/>
        </w:rPr>
        <w:t>ΑΔΩΝΙΣ ΓΕΩΡΓΙΑΔΗΣ:</w:t>
      </w:r>
      <w:r>
        <w:rPr>
          <w:rFonts w:eastAsia="Times New Roman" w:cs="Times New Roman"/>
          <w:szCs w:val="24"/>
        </w:rPr>
        <w:t xml:space="preserve"> Κύριε Πρόεδρε, ευχαριστώ πάρα πολύ. </w:t>
      </w:r>
    </w:p>
    <w:p w14:paraId="0715ABF0" w14:textId="77777777" w:rsidR="006222AF" w:rsidRDefault="006453C1">
      <w:pPr>
        <w:spacing w:after="0" w:line="600" w:lineRule="auto"/>
        <w:ind w:firstLine="720"/>
        <w:jc w:val="both"/>
        <w:rPr>
          <w:rFonts w:eastAsia="Times New Roman" w:cs="Times New Roman"/>
          <w:szCs w:val="24"/>
        </w:rPr>
      </w:pPr>
      <w:r w:rsidRPr="006B2652">
        <w:rPr>
          <w:rFonts w:eastAsia="Times New Roman" w:cs="Times New Roman"/>
          <w:szCs w:val="24"/>
        </w:rPr>
        <w:t>Κύριε Υπουργέ</w:t>
      </w:r>
      <w:r>
        <w:rPr>
          <w:rFonts w:eastAsia="Times New Roman" w:cs="Times New Roman"/>
          <w:szCs w:val="24"/>
        </w:rPr>
        <w:t>, ήμουν στην ε</w:t>
      </w:r>
      <w:r>
        <w:rPr>
          <w:rFonts w:eastAsia="Times New Roman" w:cs="Times New Roman"/>
          <w:szCs w:val="24"/>
        </w:rPr>
        <w:t>πιτροπή όταν σας άκουγα να</w:t>
      </w:r>
      <w:r w:rsidRPr="006B2652">
        <w:rPr>
          <w:rFonts w:eastAsia="Times New Roman" w:cs="Times New Roman"/>
          <w:szCs w:val="24"/>
        </w:rPr>
        <w:t xml:space="preserve"> απαντά</w:t>
      </w:r>
      <w:r>
        <w:rPr>
          <w:rFonts w:eastAsia="Times New Roman" w:cs="Times New Roman"/>
          <w:szCs w:val="24"/>
        </w:rPr>
        <w:t>τε στα επιχειρήματα</w:t>
      </w:r>
      <w:r w:rsidRPr="006B2652">
        <w:rPr>
          <w:rFonts w:eastAsia="Times New Roman" w:cs="Times New Roman"/>
          <w:szCs w:val="24"/>
        </w:rPr>
        <w:t xml:space="preserve"> </w:t>
      </w:r>
      <w:r>
        <w:rPr>
          <w:rFonts w:eastAsia="Times New Roman" w:cs="Times New Roman"/>
          <w:szCs w:val="24"/>
        </w:rPr>
        <w:t xml:space="preserve">σχετικά με το </w:t>
      </w:r>
      <w:r w:rsidRPr="006B2652">
        <w:rPr>
          <w:rFonts w:eastAsia="Times New Roman" w:cs="Times New Roman"/>
          <w:szCs w:val="24"/>
        </w:rPr>
        <w:t xml:space="preserve">γιατί </w:t>
      </w:r>
      <w:r>
        <w:rPr>
          <w:rFonts w:eastAsia="Times New Roman" w:cs="Times New Roman"/>
          <w:szCs w:val="24"/>
        </w:rPr>
        <w:t xml:space="preserve">οι </w:t>
      </w:r>
      <w:r w:rsidRPr="006B2652">
        <w:rPr>
          <w:rFonts w:eastAsia="Times New Roman" w:cs="Times New Roman"/>
          <w:szCs w:val="24"/>
        </w:rPr>
        <w:t xml:space="preserve">εκλογές πρέπει να γίνουν τον Οκτώβριο του </w:t>
      </w:r>
      <w:r>
        <w:rPr>
          <w:rFonts w:eastAsia="Times New Roman" w:cs="Times New Roman"/>
          <w:szCs w:val="24"/>
        </w:rPr>
        <w:t>20</w:t>
      </w:r>
      <w:r w:rsidRPr="006B2652">
        <w:rPr>
          <w:rFonts w:eastAsia="Times New Roman" w:cs="Times New Roman"/>
          <w:szCs w:val="24"/>
        </w:rPr>
        <w:t>19</w:t>
      </w:r>
      <w:r>
        <w:rPr>
          <w:rFonts w:eastAsia="Times New Roman" w:cs="Times New Roman"/>
          <w:szCs w:val="24"/>
        </w:rPr>
        <w:t xml:space="preserve">. Είχατε πολύ σθεναρά </w:t>
      </w:r>
      <w:r w:rsidRPr="006B2652">
        <w:rPr>
          <w:rFonts w:eastAsia="Times New Roman" w:cs="Times New Roman"/>
          <w:szCs w:val="24"/>
        </w:rPr>
        <w:t>επιχειρήματα</w:t>
      </w:r>
      <w:r>
        <w:rPr>
          <w:rFonts w:eastAsia="Times New Roman" w:cs="Times New Roman"/>
          <w:szCs w:val="24"/>
        </w:rPr>
        <w:t xml:space="preserve"> και θα έλεγα ότι ήσασταν</w:t>
      </w:r>
      <w:r w:rsidRPr="006B2652">
        <w:rPr>
          <w:rFonts w:eastAsia="Times New Roman" w:cs="Times New Roman"/>
          <w:szCs w:val="24"/>
        </w:rPr>
        <w:t xml:space="preserve"> εξαιρετικά πειστικός</w:t>
      </w:r>
      <w:r>
        <w:rPr>
          <w:rFonts w:eastAsia="Times New Roman" w:cs="Times New Roman"/>
          <w:szCs w:val="24"/>
        </w:rPr>
        <w:t>. Ξαφνικά, σε λίγες ώρες -</w:t>
      </w:r>
      <w:r w:rsidRPr="006B2652">
        <w:rPr>
          <w:rFonts w:eastAsia="Times New Roman" w:cs="Times New Roman"/>
          <w:szCs w:val="24"/>
        </w:rPr>
        <w:t xml:space="preserve">όχι </w:t>
      </w:r>
      <w:r>
        <w:rPr>
          <w:rFonts w:eastAsia="Times New Roman" w:cs="Times New Roman"/>
          <w:szCs w:val="24"/>
        </w:rPr>
        <w:t>σε μέρες-</w:t>
      </w:r>
      <w:r>
        <w:rPr>
          <w:rFonts w:eastAsia="Times New Roman" w:cs="Times New Roman"/>
          <w:szCs w:val="24"/>
        </w:rPr>
        <w:t xml:space="preserve"> </w:t>
      </w:r>
      <w:r>
        <w:rPr>
          <w:rFonts w:eastAsia="Times New Roman" w:cs="Times New Roman"/>
          <w:szCs w:val="24"/>
        </w:rPr>
        <w:t>το μεσημέρι μά</w:t>
      </w:r>
      <w:r w:rsidRPr="006B2652">
        <w:rPr>
          <w:rFonts w:eastAsia="Times New Roman" w:cs="Times New Roman"/>
          <w:szCs w:val="24"/>
        </w:rPr>
        <w:t xml:space="preserve">ς λέγατε γιατί </w:t>
      </w:r>
      <w:r>
        <w:rPr>
          <w:rFonts w:eastAsia="Times New Roman" w:cs="Times New Roman"/>
          <w:szCs w:val="24"/>
        </w:rPr>
        <w:t>πρέπει</w:t>
      </w:r>
      <w:r w:rsidRPr="006B2652">
        <w:rPr>
          <w:rFonts w:eastAsia="Times New Roman" w:cs="Times New Roman"/>
          <w:szCs w:val="24"/>
        </w:rPr>
        <w:t xml:space="preserve"> οπωσδήποτε</w:t>
      </w:r>
      <w:r>
        <w:rPr>
          <w:rFonts w:eastAsia="Times New Roman" w:cs="Times New Roman"/>
          <w:szCs w:val="24"/>
        </w:rPr>
        <w:t xml:space="preserve"> οι</w:t>
      </w:r>
      <w:r w:rsidRPr="006B2652">
        <w:rPr>
          <w:rFonts w:eastAsia="Times New Roman" w:cs="Times New Roman"/>
          <w:szCs w:val="24"/>
        </w:rPr>
        <w:t xml:space="preserve"> εκλογές να γίνουν τον Οκτώβριο και </w:t>
      </w:r>
      <w:r>
        <w:rPr>
          <w:rFonts w:eastAsia="Times New Roman" w:cs="Times New Roman"/>
          <w:szCs w:val="24"/>
        </w:rPr>
        <w:t>την άλλη μέρα το πρωί μά</w:t>
      </w:r>
      <w:r>
        <w:rPr>
          <w:rFonts w:eastAsia="Times New Roman" w:cs="Times New Roman"/>
          <w:szCs w:val="24"/>
        </w:rPr>
        <w:t>ς είπατε ότι</w:t>
      </w:r>
      <w:r>
        <w:rPr>
          <w:rFonts w:eastAsia="Times New Roman" w:cs="Times New Roman"/>
          <w:szCs w:val="24"/>
        </w:rPr>
        <w:t xml:space="preserve"> κάνατε δεκτή την τροπολογία</w:t>
      </w:r>
      <w:r>
        <w:rPr>
          <w:rFonts w:eastAsia="Times New Roman" w:cs="Times New Roman"/>
          <w:szCs w:val="24"/>
        </w:rPr>
        <w:t>,</w:t>
      </w:r>
      <w:r>
        <w:rPr>
          <w:rFonts w:eastAsia="Times New Roman" w:cs="Times New Roman"/>
          <w:szCs w:val="24"/>
        </w:rPr>
        <w:t xml:space="preserve"> γιατί έπρεπε οι εκλ</w:t>
      </w:r>
      <w:r>
        <w:rPr>
          <w:rFonts w:eastAsia="Times New Roman" w:cs="Times New Roman"/>
          <w:szCs w:val="24"/>
        </w:rPr>
        <w:t xml:space="preserve">ογές να γίνουν οπωσδήποτε τον Μάιο. </w:t>
      </w:r>
    </w:p>
    <w:p w14:paraId="0715ABF1"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Όταν σας βλέπει ο κόσμος για ένα θέμα το οποίο υπερασπιζόσασταν με τόσο μεγάλο πάθος εδώ και μήνες με συνεντεύξεις </w:t>
      </w:r>
      <w:r>
        <w:rPr>
          <w:rFonts w:eastAsia="Times New Roman"/>
          <w:szCs w:val="24"/>
        </w:rPr>
        <w:t>σας,</w:t>
      </w:r>
      <w:r>
        <w:rPr>
          <w:rFonts w:eastAsia="Times New Roman"/>
          <w:szCs w:val="24"/>
        </w:rPr>
        <w:t xml:space="preserve"> εσείς προσωπικά, με εξηγήσεις που δίνατε, με δηλώσεις σας, εσείς ο Υπουργός και αλλάζετε ξαφνικά γνώμη σε λίγες ώρες, τότε, όπως καταλαβαίνετε, η εμπιστοσύνη του κόσμου σε εσάς προσωπικά και στην Κυβέρνησή σας μηδενίζεται. Ό,τι και να λέτε από εδώ και μπρ</w:t>
      </w:r>
      <w:r>
        <w:rPr>
          <w:rFonts w:eastAsia="Times New Roman"/>
          <w:szCs w:val="24"/>
        </w:rPr>
        <w:t>ος ο κόσμος θα θυμάται ότι το μεσημέρι λέγατε στη Βουλή γιατί πρέπει να γίνουν οι εκλογές τον Οκτώβριο και το επόμενο πρωί είπατε στη Βουλή γιατί πρέπει οι εκλογές να γίνουν τον Μάιο. Εκτός αν τα ζητήματα της αντισυνταγματικότητας τα καταλάβατε την ώρα που</w:t>
      </w:r>
      <w:r>
        <w:rPr>
          <w:rFonts w:eastAsia="Times New Roman"/>
          <w:szCs w:val="24"/>
        </w:rPr>
        <w:t xml:space="preserve"> κοιμόσασταν, κάτι που μου φαίνεται λίγο περίεργο να έχει συμβεί. </w:t>
      </w:r>
    </w:p>
    <w:p w14:paraId="0715ABF2" w14:textId="77777777" w:rsidR="006222AF" w:rsidRDefault="006453C1">
      <w:pPr>
        <w:spacing w:after="0" w:line="600" w:lineRule="auto"/>
        <w:ind w:firstLine="720"/>
        <w:jc w:val="both"/>
        <w:rPr>
          <w:rFonts w:eastAsia="Times New Roman"/>
          <w:szCs w:val="24"/>
        </w:rPr>
      </w:pPr>
      <w:r>
        <w:rPr>
          <w:rFonts w:eastAsia="Times New Roman"/>
          <w:szCs w:val="24"/>
        </w:rPr>
        <w:t xml:space="preserve">Κι αυτό γιατί το λέω; Για να δείξω πως στην πραγματικότητα αντιμετωπίζετε τα πάντα εντελώς </w:t>
      </w:r>
      <w:r>
        <w:rPr>
          <w:rFonts w:eastAsia="Times New Roman"/>
          <w:szCs w:val="24"/>
        </w:rPr>
        <w:t>μικροπολιτικά. Είπε πριν η κ.</w:t>
      </w:r>
      <w:r>
        <w:rPr>
          <w:rFonts w:eastAsia="Times New Roman"/>
          <w:szCs w:val="24"/>
        </w:rPr>
        <w:t xml:space="preserve"> Αναγνωστοπούλου το αμίμητο: «Η κοινωνία ζητούσε την απλή αναλογική σ</w:t>
      </w:r>
      <w:r>
        <w:rPr>
          <w:rFonts w:eastAsia="Times New Roman"/>
          <w:szCs w:val="24"/>
        </w:rPr>
        <w:t>τους δήμους». Είναι προφανές αυτό. Όπου και να πηγαίναμε, το πρώτο που μας έλεγαν οι πολίτες ήταν για την απλή αναλογική στους δήμ</w:t>
      </w:r>
      <w:r>
        <w:rPr>
          <w:rFonts w:eastAsia="Times New Roman"/>
          <w:szCs w:val="24"/>
        </w:rPr>
        <w:t>ους!</w:t>
      </w:r>
      <w:r>
        <w:rPr>
          <w:rFonts w:eastAsia="Times New Roman"/>
          <w:szCs w:val="24"/>
        </w:rPr>
        <w:t xml:space="preserve"> Δεν ακούγα</w:t>
      </w:r>
      <w:r>
        <w:rPr>
          <w:rFonts w:eastAsia="Times New Roman"/>
          <w:szCs w:val="24"/>
        </w:rPr>
        <w:t>με τίποτα άλλο από τους πολίτες!</w:t>
      </w:r>
      <w:r>
        <w:rPr>
          <w:rFonts w:eastAsia="Times New Roman"/>
          <w:szCs w:val="24"/>
        </w:rPr>
        <w:t xml:space="preserve"> Προφανώς κοροϊδευόμαστε!</w:t>
      </w:r>
    </w:p>
    <w:p w14:paraId="0715ABF3" w14:textId="77777777" w:rsidR="006222AF" w:rsidRDefault="006453C1">
      <w:pPr>
        <w:spacing w:after="0" w:line="600" w:lineRule="auto"/>
        <w:ind w:firstLine="720"/>
        <w:jc w:val="both"/>
        <w:rPr>
          <w:rFonts w:eastAsia="Times New Roman"/>
          <w:szCs w:val="24"/>
        </w:rPr>
      </w:pPr>
      <w:r>
        <w:rPr>
          <w:rFonts w:eastAsia="Times New Roman"/>
          <w:szCs w:val="24"/>
        </w:rPr>
        <w:lastRenderedPageBreak/>
        <w:t>Το άλλο επιχείρημα είναι η επέλαση της ακροδεξιάς. Συ</w:t>
      </w:r>
      <w:r>
        <w:rPr>
          <w:rFonts w:eastAsia="Times New Roman"/>
          <w:szCs w:val="24"/>
        </w:rPr>
        <w:t>γγνώμη. Με την απλή αναλογική στους δήμους και χωρίς το όριο του 3%; Και εδώ θα κάνω μια παρένθεση. Επαναλαμβάνω ότι στον συγκυβερνήτη σας κ. Πάνο Καμμένο δεν έχετε καν την ευαρέσκεια να του πείτε για ποιον λόγο απορρίπτεται το αίτημά του. Δεν λέτε «απορρί</w:t>
      </w:r>
      <w:r>
        <w:rPr>
          <w:rFonts w:eastAsia="Times New Roman"/>
          <w:szCs w:val="24"/>
        </w:rPr>
        <w:t>πτω το αίτημα του συγκυβερνήτη μου για έναν, δύο, τρεις, τέσσερις λόγους». Τον αγνοείτε επιδεικτικά. Τον γράφετε στα παλαιότερα των</w:t>
      </w:r>
      <w:r>
        <w:rPr>
          <w:rFonts w:eastAsia="Times New Roman"/>
          <w:szCs w:val="24"/>
        </w:rPr>
        <w:t xml:space="preserve"> υποδημάτων σας!</w:t>
      </w:r>
      <w:r>
        <w:rPr>
          <w:rFonts w:eastAsia="Times New Roman"/>
          <w:szCs w:val="24"/>
        </w:rPr>
        <w:t xml:space="preserve"> </w:t>
      </w:r>
    </w:p>
    <w:p w14:paraId="0715ABF4" w14:textId="77777777" w:rsidR="006222AF" w:rsidRDefault="006453C1">
      <w:pPr>
        <w:spacing w:after="0" w:line="600" w:lineRule="auto"/>
        <w:ind w:firstLine="720"/>
        <w:jc w:val="both"/>
        <w:rPr>
          <w:rFonts w:eastAsia="Times New Roman"/>
          <w:szCs w:val="24"/>
        </w:rPr>
      </w:pPr>
      <w:r>
        <w:rPr>
          <w:rFonts w:eastAsia="Times New Roman"/>
          <w:szCs w:val="24"/>
        </w:rPr>
        <w:t xml:space="preserve">Πάμε, όμως, στην ουσία. Χωρίς το όριο του 3% και με απλή αναλογική δεν θα έχει σε κάθε δημοτικό συμβούλιο, </w:t>
      </w:r>
      <w:r>
        <w:rPr>
          <w:rFonts w:eastAsia="Times New Roman"/>
          <w:szCs w:val="24"/>
        </w:rPr>
        <w:t xml:space="preserve">κύριε Υπουργέ, η Χρυσή Αυγή δημοτικούς συμβούλους; Θα υπάρχει ένα δημοτικό συμβούλιο χωρίς χρυσαυγίτες δημοτικούς συμβούλους; Και όχι μόνο η Χρυσή Αυγή. Η ΑΝΤΑΡΣΥΑ, για </w:t>
      </w:r>
      <w:r>
        <w:rPr>
          <w:rFonts w:eastAsia="Times New Roman"/>
          <w:szCs w:val="24"/>
        </w:rPr>
        <w:t>να πάμε στην άλλη μεριά, η κ.</w:t>
      </w:r>
      <w:r>
        <w:rPr>
          <w:rFonts w:eastAsia="Times New Roman"/>
          <w:szCs w:val="24"/>
        </w:rPr>
        <w:t xml:space="preserve"> Ζωή Κωνσταντοπούλου, που προδότες σας ανεβάζει, προδότες </w:t>
      </w:r>
      <w:r>
        <w:rPr>
          <w:rFonts w:eastAsia="Times New Roman"/>
          <w:szCs w:val="24"/>
        </w:rPr>
        <w:t>σας κατεβάζει, δεν θα βγάλουν δημοτικούς συμβούλους σχεδόν σε όλα τα δημοτικά</w:t>
      </w:r>
      <w:r>
        <w:rPr>
          <w:rFonts w:eastAsia="Times New Roman"/>
          <w:szCs w:val="24"/>
        </w:rPr>
        <w:t xml:space="preserve"> συμβούλια με τον νόμο σας; Άρα</w:t>
      </w:r>
      <w:r>
        <w:rPr>
          <w:rFonts w:eastAsia="Times New Roman"/>
          <w:szCs w:val="24"/>
        </w:rPr>
        <w:t xml:space="preserve"> για ποιο εμπόδιο στην επέλασ</w:t>
      </w:r>
      <w:r>
        <w:rPr>
          <w:rFonts w:eastAsia="Times New Roman"/>
          <w:szCs w:val="24"/>
        </w:rPr>
        <w:t>η της ακροδεξιάς και της ακροαριστεράς μιλάτε; Της ακροα</w:t>
      </w:r>
      <w:r>
        <w:rPr>
          <w:rFonts w:eastAsia="Times New Roman"/>
          <w:szCs w:val="24"/>
        </w:rPr>
        <w:t>ριστεράς το προσθέτω εγώ. Θα δώσετε φωνή σε όλα τα δημοτικά συμ</w:t>
      </w:r>
      <w:r>
        <w:rPr>
          <w:rFonts w:eastAsia="Times New Roman"/>
          <w:szCs w:val="24"/>
        </w:rPr>
        <w:t xml:space="preserve">βούλια, στους </w:t>
      </w:r>
      <w:r>
        <w:rPr>
          <w:rFonts w:eastAsia="Times New Roman"/>
          <w:szCs w:val="24"/>
        </w:rPr>
        <w:lastRenderedPageBreak/>
        <w:t xml:space="preserve">ποιο ακραίους πολιτικούς σχηματισμούς της χώρας και θα τους καταστήσετε πρώτη εικόνα στην Ελλάδα. Γιατί; </w:t>
      </w:r>
    </w:p>
    <w:p w14:paraId="0715ABF5" w14:textId="77777777" w:rsidR="006222AF" w:rsidRDefault="006453C1">
      <w:pPr>
        <w:spacing w:after="0" w:line="600" w:lineRule="auto"/>
        <w:ind w:firstLine="720"/>
        <w:jc w:val="both"/>
        <w:rPr>
          <w:rFonts w:eastAsia="Times New Roman"/>
          <w:szCs w:val="24"/>
        </w:rPr>
      </w:pPr>
      <w:r>
        <w:rPr>
          <w:rFonts w:eastAsia="Times New Roman"/>
          <w:szCs w:val="24"/>
        </w:rPr>
        <w:t>Να υπ</w:t>
      </w:r>
      <w:r>
        <w:rPr>
          <w:rFonts w:eastAsia="Times New Roman"/>
          <w:szCs w:val="24"/>
        </w:rPr>
        <w:t>ενθυμίσω σε όσους δεν θυμούνται</w:t>
      </w:r>
      <w:r>
        <w:rPr>
          <w:rFonts w:eastAsia="Times New Roman"/>
          <w:szCs w:val="24"/>
        </w:rPr>
        <w:t xml:space="preserve"> ότι η άνοδος της Χρυσής Αυγής ξεκίνησε όταν ο Νίκος Μιχαλολιάκος έσπασε το φράγμα τότε και εξελέγη </w:t>
      </w:r>
      <w:r>
        <w:rPr>
          <w:rFonts w:eastAsia="Times New Roman"/>
          <w:szCs w:val="24"/>
        </w:rPr>
        <w:t>δημοτικός σύμβουλος Αθηναίων και άρχισε να βγαίνει στα δελτία ειδήσεων και στα κανάλια ως δημοτικός σύμβουλος Αθηναίων. Ετοιμαστείτε μετά τον νόμο σας, κύριε Σκουρλέτη, να βλέπουμε παρόμοιους ανθρώπους και της άκρας της μιας πλευράς και της άκρας της άλλης</w:t>
      </w:r>
      <w:r>
        <w:rPr>
          <w:rFonts w:eastAsia="Times New Roman"/>
          <w:szCs w:val="24"/>
        </w:rPr>
        <w:t xml:space="preserve"> σε όλα τα κανάλια. Και θα βλέ</w:t>
      </w:r>
      <w:r>
        <w:rPr>
          <w:rFonts w:eastAsia="Times New Roman"/>
          <w:szCs w:val="24"/>
        </w:rPr>
        <w:t>πετε τον δημοτικό σύμβουλο της Πλεύσης Ελευθερίας</w:t>
      </w:r>
      <w:r>
        <w:rPr>
          <w:rFonts w:eastAsia="Times New Roman"/>
          <w:szCs w:val="24"/>
        </w:rPr>
        <w:t xml:space="preserve"> να λέει τον Σκουρλέτη «προδότη», να είναι στα κανάλια και θα είναι με τον νόμο σας. Αυτό κάνετε σήμερα. Πέραν βεβαίως της ουσίας. Το λέω για να καταγραφεί ιστορικά και να ξέρετ</w:t>
      </w:r>
      <w:r>
        <w:rPr>
          <w:rFonts w:eastAsia="Times New Roman"/>
          <w:szCs w:val="24"/>
        </w:rPr>
        <w:t xml:space="preserve">ε γιατί είστε και άφρονες. </w:t>
      </w:r>
    </w:p>
    <w:p w14:paraId="0715ABF6" w14:textId="77777777" w:rsidR="006222AF" w:rsidRDefault="006453C1">
      <w:pPr>
        <w:spacing w:after="0" w:line="600" w:lineRule="auto"/>
        <w:ind w:firstLine="720"/>
        <w:jc w:val="both"/>
        <w:rPr>
          <w:rFonts w:eastAsia="Times New Roman"/>
          <w:szCs w:val="24"/>
        </w:rPr>
      </w:pPr>
      <w:r>
        <w:rPr>
          <w:rFonts w:eastAsia="Times New Roman"/>
          <w:szCs w:val="24"/>
        </w:rPr>
        <w:t>Ακούστε και τη συνέχεια. Σας το είπα και στην επιτροπή και δεν απαντήσατε. Όταν θα γίνει αυτή η εκλογική αναμέτρηση και μετά οι δήμοι και οι περιφέρειες δεν θα κυβερνιούνται, ποιος θα μπορεί να το αντιστρέψει; Κανένας. Θα περάσο</w:t>
      </w:r>
      <w:r>
        <w:rPr>
          <w:rFonts w:eastAsia="Times New Roman"/>
          <w:szCs w:val="24"/>
        </w:rPr>
        <w:t xml:space="preserve">υν τέσσερα χρόνια χάους που ίσως να είναι και τελικά αυτό το οποίο θέλετε. </w:t>
      </w:r>
      <w:r>
        <w:rPr>
          <w:rFonts w:eastAsia="Times New Roman"/>
          <w:szCs w:val="24"/>
        </w:rPr>
        <w:lastRenderedPageBreak/>
        <w:t>Ποιο</w:t>
      </w:r>
      <w:r>
        <w:rPr>
          <w:rFonts w:eastAsia="Times New Roman"/>
          <w:szCs w:val="24"/>
        </w:rPr>
        <w:t>; Να ναρκοθετήσετε την επόμενη κ</w:t>
      </w:r>
      <w:r>
        <w:rPr>
          <w:rFonts w:eastAsia="Times New Roman"/>
          <w:szCs w:val="24"/>
        </w:rPr>
        <w:t xml:space="preserve">υβέρνηση. Να γίνει Πρωθυπουργός ο Μητσοτάκης, να μη δουλεύει η </w:t>
      </w:r>
      <w:r>
        <w:rPr>
          <w:rFonts w:eastAsia="Times New Roman"/>
          <w:szCs w:val="24"/>
        </w:rPr>
        <w:t>τοπική αυτοδιοίκηση</w:t>
      </w:r>
      <w:r>
        <w:rPr>
          <w:rFonts w:eastAsia="Times New Roman"/>
          <w:szCs w:val="24"/>
        </w:rPr>
        <w:t xml:space="preserve">, να υπάρχει παντού χάος για να βάλετε μεγαλύτερα εμπόδια στην </w:t>
      </w:r>
      <w:r>
        <w:rPr>
          <w:rFonts w:eastAsia="Times New Roman"/>
          <w:szCs w:val="24"/>
        </w:rPr>
        <w:t xml:space="preserve">επόμενη </w:t>
      </w:r>
      <w:r>
        <w:rPr>
          <w:rFonts w:eastAsia="Times New Roman"/>
          <w:szCs w:val="24"/>
        </w:rPr>
        <w:t>κ</w:t>
      </w:r>
      <w:r>
        <w:rPr>
          <w:rFonts w:eastAsia="Times New Roman"/>
          <w:szCs w:val="24"/>
        </w:rPr>
        <w:t>υβέρνηση. Αυτό τελικά είναι το πραγματικό σας σχέδιο</w:t>
      </w:r>
      <w:r>
        <w:rPr>
          <w:rFonts w:eastAsia="Times New Roman"/>
          <w:szCs w:val="24"/>
        </w:rPr>
        <w:t>,</w:t>
      </w:r>
      <w:r>
        <w:rPr>
          <w:rFonts w:eastAsia="Times New Roman"/>
          <w:szCs w:val="24"/>
        </w:rPr>
        <w:t xml:space="preserve"> γιατί τις εκλογές ξέρετε ότι τις χάνετε. </w:t>
      </w:r>
    </w:p>
    <w:p w14:paraId="0715ABF7" w14:textId="77777777" w:rsidR="006222AF" w:rsidRDefault="006453C1">
      <w:pPr>
        <w:spacing w:after="0" w:line="600" w:lineRule="auto"/>
        <w:ind w:firstLine="720"/>
        <w:jc w:val="both"/>
        <w:rPr>
          <w:rFonts w:eastAsia="Times New Roman"/>
          <w:szCs w:val="24"/>
        </w:rPr>
      </w:pPr>
      <w:r>
        <w:rPr>
          <w:rFonts w:eastAsia="Times New Roman"/>
          <w:szCs w:val="24"/>
        </w:rPr>
        <w:t>Δύο λόγια θέλω να πω για την ψήφο των αποδήμων, γιατί έχει ακουστεί πολλές φορές και θέλω να κατατεθεί, κύριε Πρόεδρε. Το επιχείρημα όσων λένε πού ήταν</w:t>
      </w:r>
      <w:r>
        <w:rPr>
          <w:rFonts w:eastAsia="Times New Roman"/>
          <w:szCs w:val="24"/>
        </w:rPr>
        <w:t xml:space="preserve"> η Νέα Δημοκρατία τόσα χρόνια για την ψήφο των αποδήμων εί</w:t>
      </w:r>
      <w:r>
        <w:rPr>
          <w:rFonts w:eastAsia="Times New Roman"/>
          <w:szCs w:val="24"/>
        </w:rPr>
        <w:t>ναι ψευδές. Σε αυτή τη Βουλή η κ</w:t>
      </w:r>
      <w:r>
        <w:rPr>
          <w:rFonts w:eastAsia="Times New Roman"/>
          <w:szCs w:val="24"/>
        </w:rPr>
        <w:t>υβέρνηση του Κώστα Καραμανλή με Υπουργό Εσω</w:t>
      </w:r>
      <w:r>
        <w:rPr>
          <w:rFonts w:eastAsia="Times New Roman"/>
          <w:szCs w:val="24"/>
        </w:rPr>
        <w:t xml:space="preserve">τερικών τον Προκόπη Παυλόπουλο </w:t>
      </w:r>
      <w:r>
        <w:rPr>
          <w:rFonts w:eastAsia="Times New Roman"/>
          <w:szCs w:val="24"/>
        </w:rPr>
        <w:t>κατέθεσε νομοσχέδιο για την ψήφο των αποδήμων. Τότε αυτό το νομοσχέδιο δεν έλαβε τις διακόσι</w:t>
      </w:r>
      <w:r>
        <w:rPr>
          <w:rFonts w:eastAsia="Times New Roman"/>
          <w:szCs w:val="24"/>
        </w:rPr>
        <w:t>ες έδρες που επιβά</w:t>
      </w:r>
      <w:r>
        <w:rPr>
          <w:rFonts w:eastAsia="Times New Roman"/>
          <w:szCs w:val="24"/>
        </w:rPr>
        <w:t>λ</w:t>
      </w:r>
      <w:r>
        <w:rPr>
          <w:rFonts w:eastAsia="Times New Roman"/>
          <w:szCs w:val="24"/>
        </w:rPr>
        <w:t>λει το Σύνταγμα για την πρώτη εφαρμογή του και γι’ αυτό</w:t>
      </w:r>
      <w:r>
        <w:rPr>
          <w:rFonts w:eastAsia="Times New Roman"/>
          <w:szCs w:val="24"/>
        </w:rPr>
        <w:t>ν</w:t>
      </w:r>
      <w:r>
        <w:rPr>
          <w:rFonts w:eastAsia="Times New Roman"/>
          <w:szCs w:val="24"/>
        </w:rPr>
        <w:t xml:space="preserve"> τον λόγο δεν ψηφίζουν οι απόδημοι. Η Νέα Δημοκρατία είχε κάνει το καθή</w:t>
      </w:r>
      <w:r>
        <w:rPr>
          <w:rFonts w:eastAsia="Times New Roman"/>
          <w:szCs w:val="24"/>
        </w:rPr>
        <w:t>κον της στους αποδήμους. Και η κ</w:t>
      </w:r>
      <w:r>
        <w:rPr>
          <w:rFonts w:eastAsia="Times New Roman"/>
          <w:szCs w:val="24"/>
        </w:rPr>
        <w:t>υβέρνηση Σαμαρά</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Βενιζέλου πάλι ξεκίνησε την κατάρτιση νομοσχεδίου, που λόγω </w:t>
      </w:r>
      <w:r>
        <w:rPr>
          <w:rFonts w:eastAsia="Times New Roman"/>
          <w:szCs w:val="24"/>
        </w:rPr>
        <w:t>της πτώσης στα δύο χρόνια δεν πρόλαβε να ολοκληρώσει.</w:t>
      </w:r>
    </w:p>
    <w:p w14:paraId="0715ABF8" w14:textId="77777777" w:rsidR="006222AF" w:rsidRDefault="006453C1">
      <w:pPr>
        <w:spacing w:after="0" w:line="600" w:lineRule="auto"/>
        <w:ind w:firstLine="720"/>
        <w:jc w:val="both"/>
        <w:rPr>
          <w:rFonts w:eastAsia="Times New Roman"/>
          <w:szCs w:val="24"/>
        </w:rPr>
      </w:pPr>
      <w:r>
        <w:rPr>
          <w:rFonts w:eastAsia="Times New Roman"/>
          <w:szCs w:val="24"/>
        </w:rPr>
        <w:lastRenderedPageBreak/>
        <w:t>(Στο σημείο αυτό κ</w:t>
      </w:r>
      <w:r>
        <w:rPr>
          <w:rFonts w:eastAsia="Times New Roman"/>
          <w:szCs w:val="24"/>
        </w:rPr>
        <w:t xml:space="preserve">τυπάει το κουδούνι λήξεως του χρόνου </w:t>
      </w:r>
      <w:r>
        <w:rPr>
          <w:rFonts w:eastAsia="Times New Roman"/>
          <w:szCs w:val="24"/>
        </w:rPr>
        <w:t>ομιλίας του κυρίου Βουλευτή)</w:t>
      </w:r>
    </w:p>
    <w:p w14:paraId="0715ABF9" w14:textId="77777777" w:rsidR="006222AF" w:rsidRDefault="006453C1">
      <w:pPr>
        <w:spacing w:after="0" w:line="600" w:lineRule="auto"/>
        <w:ind w:firstLine="720"/>
        <w:jc w:val="both"/>
        <w:rPr>
          <w:rFonts w:eastAsia="Times New Roman"/>
          <w:szCs w:val="24"/>
        </w:rPr>
      </w:pPr>
      <w:r>
        <w:rPr>
          <w:rFonts w:eastAsia="Times New Roman"/>
          <w:szCs w:val="24"/>
        </w:rPr>
        <w:t xml:space="preserve">Τελειώνω, κύριε Πρόεδρε. </w:t>
      </w:r>
    </w:p>
    <w:p w14:paraId="0715ABFA" w14:textId="77777777" w:rsidR="006222AF" w:rsidRDefault="006453C1">
      <w:pPr>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η Νέα Δημοκρατία διαχρονικά υποστήριζε το αίτημα των αποδήμων. Δεν είναι συγκυριακή η υποστήριξή της σήμερα. Το πιστεύουμε. Πρέπει να τους δώσουμε φωνή. </w:t>
      </w:r>
    </w:p>
    <w:p w14:paraId="0715ABFB" w14:textId="77777777" w:rsidR="006222AF" w:rsidRDefault="006453C1">
      <w:pPr>
        <w:spacing w:after="0" w:line="600" w:lineRule="auto"/>
        <w:ind w:firstLine="720"/>
        <w:jc w:val="both"/>
        <w:rPr>
          <w:rFonts w:eastAsia="Times New Roman"/>
          <w:szCs w:val="24"/>
        </w:rPr>
      </w:pPr>
      <w:r>
        <w:rPr>
          <w:rFonts w:eastAsia="Times New Roman"/>
          <w:szCs w:val="24"/>
        </w:rPr>
        <w:t>Σας λέω ευθέως, κύριε Υπουργέ, ότι εγώ προσωπικά δεν σας έχω κα</w:t>
      </w:r>
      <w:r>
        <w:rPr>
          <w:rFonts w:eastAsia="Times New Roman"/>
          <w:szCs w:val="24"/>
        </w:rPr>
        <w:t>μ</w:t>
      </w:r>
      <w:r>
        <w:rPr>
          <w:rFonts w:eastAsia="Times New Roman"/>
          <w:szCs w:val="24"/>
        </w:rPr>
        <w:t>μία εμπιστοσύνη ότι σε πέντε μήνες, ό</w:t>
      </w:r>
      <w:r>
        <w:rPr>
          <w:rFonts w:eastAsia="Times New Roman"/>
          <w:szCs w:val="24"/>
        </w:rPr>
        <w:t xml:space="preserve">πως λέτε, θα φέρετε τέτοιο νομοσχέδιο. Μακάρι να βγω ψεύτης. </w:t>
      </w:r>
    </w:p>
    <w:p w14:paraId="0715ABFC" w14:textId="77777777" w:rsidR="006222AF" w:rsidRDefault="006453C1">
      <w:pPr>
        <w:spacing w:after="0" w:line="600" w:lineRule="auto"/>
        <w:ind w:firstLine="720"/>
        <w:jc w:val="both"/>
        <w:rPr>
          <w:rFonts w:eastAsia="Times New Roman"/>
          <w:szCs w:val="24"/>
        </w:rPr>
      </w:pPr>
      <w:r>
        <w:rPr>
          <w:rFonts w:eastAsia="Times New Roman"/>
          <w:szCs w:val="24"/>
        </w:rPr>
        <w:t>Ευχαριστώ πολύ, κύριε Πρόεδρε.</w:t>
      </w:r>
    </w:p>
    <w:p w14:paraId="0715ABFD"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Κύριε Πρόεδρε, θα ήθελα να κάνω μια προσωπική διευκρίνιση. </w:t>
      </w:r>
    </w:p>
    <w:p w14:paraId="0715ABFE" w14:textId="77777777" w:rsidR="006222AF" w:rsidRDefault="006453C1">
      <w:pPr>
        <w:spacing w:after="0" w:line="600" w:lineRule="auto"/>
        <w:ind w:firstLine="720"/>
        <w:jc w:val="both"/>
        <w:rPr>
          <w:rFonts w:eastAsia="Times New Roman"/>
          <w:b/>
          <w:szCs w:val="24"/>
        </w:rPr>
      </w:pPr>
      <w:r>
        <w:rPr>
          <w:rFonts w:eastAsia="Times New Roman"/>
          <w:b/>
          <w:szCs w:val="24"/>
        </w:rPr>
        <w:t>ΠΡΟΕΔΡΕΥΩΝ</w:t>
      </w:r>
      <w:r>
        <w:rPr>
          <w:rFonts w:eastAsia="Times New Roman"/>
          <w:b/>
          <w:szCs w:val="24"/>
        </w:rPr>
        <w:t xml:space="preserve"> (Νικήτας Κακλαμάνης): </w:t>
      </w:r>
      <w:r w:rsidRPr="0017085A">
        <w:rPr>
          <w:rFonts w:eastAsia="Times New Roman"/>
          <w:szCs w:val="24"/>
        </w:rPr>
        <w:t>Κύριε Υπουργέ, ακ</w:t>
      </w:r>
      <w:r w:rsidRPr="0017085A">
        <w:rPr>
          <w:rFonts w:eastAsia="Times New Roman"/>
          <w:szCs w:val="24"/>
        </w:rPr>
        <w:t>ούστε τι θα σας πω.</w:t>
      </w:r>
      <w:r>
        <w:rPr>
          <w:rFonts w:eastAsia="Times New Roman"/>
          <w:szCs w:val="24"/>
        </w:rPr>
        <w:t xml:space="preserve"> </w:t>
      </w:r>
    </w:p>
    <w:p w14:paraId="0715ABFF"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184313">
        <w:rPr>
          <w:rFonts w:eastAsia="Times New Roman"/>
          <w:b/>
          <w:szCs w:val="24"/>
        </w:rPr>
        <w:t>:</w:t>
      </w:r>
      <w:r>
        <w:rPr>
          <w:rFonts w:eastAsia="Times New Roman"/>
          <w:b/>
          <w:szCs w:val="24"/>
        </w:rPr>
        <w:t xml:space="preserve"> </w:t>
      </w:r>
      <w:r w:rsidRPr="00184313">
        <w:rPr>
          <w:rFonts w:eastAsia="Times New Roman"/>
          <w:szCs w:val="24"/>
        </w:rPr>
        <w:t>Σωστό, αλλά νομίζω ότι...</w:t>
      </w:r>
    </w:p>
    <w:p w14:paraId="0715AC00" w14:textId="77777777" w:rsidR="006222AF" w:rsidRDefault="006453C1">
      <w:pPr>
        <w:spacing w:after="0" w:line="600" w:lineRule="auto"/>
        <w:ind w:firstLine="720"/>
        <w:jc w:val="both"/>
        <w:rPr>
          <w:rFonts w:eastAsia="Times New Roman"/>
          <w:b/>
          <w:szCs w:val="24"/>
        </w:rPr>
      </w:pPr>
      <w:r>
        <w:rPr>
          <w:rFonts w:eastAsia="Times New Roman"/>
          <w:b/>
          <w:szCs w:val="24"/>
        </w:rPr>
        <w:t>ΠΡ</w:t>
      </w:r>
      <w:r>
        <w:rPr>
          <w:rFonts w:eastAsia="Times New Roman"/>
          <w:b/>
          <w:szCs w:val="24"/>
        </w:rPr>
        <w:t xml:space="preserve">ΟΕΔΡΕΥΩΝ (Νικήτας Κακλαμάνης): </w:t>
      </w:r>
      <w:r w:rsidRPr="0017085A">
        <w:rPr>
          <w:rFonts w:eastAsia="Times New Roman"/>
          <w:szCs w:val="24"/>
        </w:rPr>
        <w:t>Ναι, ακούστε, ακούστε.</w:t>
      </w:r>
    </w:p>
    <w:p w14:paraId="0715AC01" w14:textId="77777777" w:rsidR="006222AF" w:rsidRDefault="006453C1">
      <w:pPr>
        <w:spacing w:after="0" w:line="600" w:lineRule="auto"/>
        <w:ind w:firstLine="720"/>
        <w:jc w:val="both"/>
        <w:rPr>
          <w:rFonts w:eastAsia="Times New Roman"/>
          <w:szCs w:val="24"/>
        </w:rPr>
      </w:pPr>
      <w:r w:rsidRPr="0017085A">
        <w:rPr>
          <w:rFonts w:eastAsia="Times New Roman"/>
          <w:szCs w:val="24"/>
        </w:rPr>
        <w:lastRenderedPageBreak/>
        <w:t xml:space="preserve">Κάθε φορά που θα αναφέρεται κάποιος ομιλητής σε εσάς, δεν </w:t>
      </w:r>
      <w:r>
        <w:rPr>
          <w:rFonts w:eastAsia="Times New Roman"/>
          <w:szCs w:val="24"/>
        </w:rPr>
        <w:t>πρόκειται να σας δίνω εγώ τον λόγο να κάνε</w:t>
      </w:r>
      <w:r>
        <w:rPr>
          <w:rFonts w:eastAsia="Times New Roman"/>
          <w:szCs w:val="24"/>
        </w:rPr>
        <w:t>τε προσωπική</w:t>
      </w:r>
      <w:r w:rsidRPr="0017085A">
        <w:rPr>
          <w:rFonts w:eastAsia="Times New Roman"/>
          <w:szCs w:val="24"/>
        </w:rPr>
        <w:t xml:space="preserve"> </w:t>
      </w:r>
      <w:r>
        <w:rPr>
          <w:rFonts w:eastAsia="Times New Roman"/>
          <w:szCs w:val="24"/>
        </w:rPr>
        <w:t>διευκρίνιση. Μαζεύετέ τα και σε τακτικά διαστήματα θα σας δίνω τον λόγο.</w:t>
      </w:r>
    </w:p>
    <w:p w14:paraId="0715AC02" w14:textId="77777777" w:rsidR="006222AF" w:rsidRDefault="006453C1">
      <w:pPr>
        <w:spacing w:after="0" w:line="600" w:lineRule="auto"/>
        <w:ind w:firstLine="720"/>
        <w:jc w:val="both"/>
        <w:rPr>
          <w:rFonts w:eastAsia="Times New Roman"/>
          <w:szCs w:val="24"/>
        </w:rPr>
      </w:pPr>
      <w:r>
        <w:rPr>
          <w:rFonts w:eastAsia="Times New Roman"/>
          <w:szCs w:val="24"/>
        </w:rPr>
        <w:t>Τώρα, όμως, θα απευθυνόμουν ούτως ή άλλως σε εσάς με την εξής παράκληση, επειδή ακούω ότι θα έχετε νομοτεχνικές βελτιώσεις. Δεν χρειάζεται να τις αναγνώσετε, θα πάρετε γι</w:t>
      </w:r>
      <w:r>
        <w:rPr>
          <w:rFonts w:eastAsia="Times New Roman"/>
          <w:szCs w:val="24"/>
        </w:rPr>
        <w:t>α λίγο τον λόγο για να τις καταθέσετε, να τις μονογράψω, να τις φωτοτυπήσουμε και να μοιραστούν στους συναδέλφους. Η παράκληση, όμως, είναι να γίνει αυτό το συντομότερο δυνατόν.</w:t>
      </w:r>
    </w:p>
    <w:p w14:paraId="0715AC03" w14:textId="77777777" w:rsidR="006222AF" w:rsidRDefault="006453C1">
      <w:pPr>
        <w:spacing w:after="0" w:line="600" w:lineRule="auto"/>
        <w:ind w:firstLine="720"/>
        <w:jc w:val="both"/>
        <w:rPr>
          <w:rFonts w:eastAsia="Times New Roman"/>
          <w:szCs w:val="24"/>
        </w:rPr>
      </w:pPr>
      <w:r>
        <w:rPr>
          <w:rFonts w:eastAsia="Times New Roman"/>
          <w:szCs w:val="24"/>
        </w:rPr>
        <w:t>Τώρα, για πρώτη φορά, επειδή από το πρωί έχει περάσει αρκετή ώρα, για δύο λεπτ</w:t>
      </w:r>
      <w:r>
        <w:rPr>
          <w:rFonts w:eastAsia="Times New Roman"/>
          <w:szCs w:val="24"/>
        </w:rPr>
        <w:t>ά σας δίνω τον λόγο, αλλά με την προϋπόθεση που σας είπα. Κάθε φορά που ένας ομιλητής αναφέρεται στο όνομά σας</w:t>
      </w:r>
      <w:r w:rsidRPr="000B686A">
        <w:rPr>
          <w:rFonts w:eastAsia="Times New Roman"/>
          <w:szCs w:val="24"/>
        </w:rPr>
        <w:t>,</w:t>
      </w:r>
      <w:r>
        <w:rPr>
          <w:rFonts w:eastAsia="Times New Roman"/>
          <w:szCs w:val="24"/>
        </w:rPr>
        <w:t xml:space="preserve"> δεν πρόκειται να σας δίνω τον λόγο να απαντάτε.</w:t>
      </w:r>
    </w:p>
    <w:p w14:paraId="0715AC04" w14:textId="77777777" w:rsidR="006222AF" w:rsidRDefault="006453C1">
      <w:pPr>
        <w:spacing w:after="0" w:line="600" w:lineRule="auto"/>
        <w:ind w:firstLine="720"/>
        <w:jc w:val="both"/>
        <w:rPr>
          <w:rFonts w:eastAsia="Times New Roman"/>
          <w:szCs w:val="24"/>
        </w:rPr>
      </w:pPr>
      <w:r>
        <w:rPr>
          <w:rFonts w:eastAsia="Times New Roman"/>
          <w:szCs w:val="24"/>
        </w:rPr>
        <w:t>Ορίστε, έχετε τον λόγο.</w:t>
      </w:r>
    </w:p>
    <w:p w14:paraId="0715AC05"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17085A">
        <w:rPr>
          <w:rFonts w:eastAsia="Times New Roman"/>
          <w:b/>
          <w:szCs w:val="24"/>
        </w:rPr>
        <w:t>:</w:t>
      </w:r>
      <w:r>
        <w:rPr>
          <w:rFonts w:eastAsia="Times New Roman"/>
          <w:b/>
          <w:szCs w:val="24"/>
        </w:rPr>
        <w:t xml:space="preserve"> </w:t>
      </w:r>
      <w:r w:rsidRPr="0017085A">
        <w:rPr>
          <w:rFonts w:eastAsia="Times New Roman"/>
          <w:szCs w:val="24"/>
        </w:rPr>
        <w:t>Ευχαριστώ, κύριε Πρ</w:t>
      </w:r>
      <w:r w:rsidRPr="0017085A">
        <w:rPr>
          <w:rFonts w:eastAsia="Times New Roman"/>
          <w:szCs w:val="24"/>
        </w:rPr>
        <w:t>όεδρε.</w:t>
      </w:r>
      <w:r>
        <w:rPr>
          <w:rFonts w:eastAsia="Times New Roman"/>
          <w:szCs w:val="24"/>
        </w:rPr>
        <w:t xml:space="preserve"> Θα κινηθώ ακριβώς στη λογική την οποία αναφέρατε.</w:t>
      </w:r>
    </w:p>
    <w:p w14:paraId="0715AC06" w14:textId="77777777" w:rsidR="006222AF" w:rsidRDefault="006453C1">
      <w:pPr>
        <w:spacing w:after="0" w:line="600" w:lineRule="auto"/>
        <w:ind w:firstLine="720"/>
        <w:jc w:val="both"/>
        <w:rPr>
          <w:rFonts w:eastAsia="Times New Roman"/>
          <w:szCs w:val="24"/>
        </w:rPr>
      </w:pPr>
      <w:r>
        <w:rPr>
          <w:rFonts w:eastAsia="Times New Roman"/>
          <w:szCs w:val="24"/>
        </w:rPr>
        <w:lastRenderedPageBreak/>
        <w:t>Κύριε Γεωργιάδη, όλες τ</w:t>
      </w:r>
      <w:r>
        <w:rPr>
          <w:rFonts w:eastAsia="Times New Roman"/>
          <w:szCs w:val="24"/>
        </w:rPr>
        <w:t>ις προηγούμενες μέρες και στις ε</w:t>
      </w:r>
      <w:r>
        <w:rPr>
          <w:rFonts w:eastAsia="Times New Roman"/>
          <w:szCs w:val="24"/>
        </w:rPr>
        <w:t>πιτροπές, αλλά και πριν στο</w:t>
      </w:r>
      <w:r>
        <w:rPr>
          <w:rFonts w:eastAsia="Times New Roman"/>
          <w:szCs w:val="24"/>
        </w:rPr>
        <w:t>ν</w:t>
      </w:r>
      <w:r>
        <w:rPr>
          <w:rFonts w:eastAsia="Times New Roman"/>
          <w:szCs w:val="24"/>
        </w:rPr>
        <w:t xml:space="preserve"> δημόσιο διάλογο μας κατηγορούσατε γιατί μεταθέτουμε την ημερομηνία από τον Μάιο στον Οκτώβριο. Το συγκεκριμένο νομοσχέδιο γνωρίζετε ότι πράγματι θεσπίζει αυτόν τον διαχωρισμό, ο οποίος θα ισχύσει από τις μεθεπόμενες εκλογές και έχει μια πολύ συγκεκριμένη </w:t>
      </w:r>
      <w:r>
        <w:rPr>
          <w:rFonts w:eastAsia="Times New Roman"/>
          <w:szCs w:val="24"/>
        </w:rPr>
        <w:t>λογική. Και μας λέγατε, αφού θα συμπέσει η μετάθεση των εκλογών με τις εθνικές, ποιο είναι το όφελος να τις αποσυνδέσετε από τις ευρωεκλογές;</w:t>
      </w:r>
    </w:p>
    <w:p w14:paraId="0715AC07" w14:textId="77777777" w:rsidR="006222AF" w:rsidRDefault="006453C1">
      <w:pPr>
        <w:spacing w:after="0" w:line="600" w:lineRule="auto"/>
        <w:ind w:firstLine="720"/>
        <w:jc w:val="both"/>
        <w:rPr>
          <w:rFonts w:eastAsia="Times New Roman"/>
          <w:szCs w:val="24"/>
        </w:rPr>
      </w:pPr>
      <w:r>
        <w:rPr>
          <w:rFonts w:eastAsia="Times New Roman"/>
          <w:szCs w:val="24"/>
        </w:rPr>
        <w:t>Άρα</w:t>
      </w:r>
      <w:r>
        <w:rPr>
          <w:rFonts w:eastAsia="Times New Roman"/>
          <w:szCs w:val="24"/>
        </w:rPr>
        <w:t xml:space="preserve"> τώρα</w:t>
      </w:r>
      <w:r>
        <w:rPr>
          <w:rFonts w:eastAsia="Times New Roman"/>
          <w:szCs w:val="24"/>
        </w:rPr>
        <w:t>,</w:t>
      </w:r>
      <w:r>
        <w:rPr>
          <w:rFonts w:eastAsia="Times New Roman"/>
          <w:szCs w:val="24"/>
        </w:rPr>
        <w:t xml:space="preserve"> λοιπόν</w:t>
      </w:r>
      <w:r>
        <w:rPr>
          <w:rFonts w:eastAsia="Times New Roman"/>
          <w:szCs w:val="24"/>
        </w:rPr>
        <w:t>,</w:t>
      </w:r>
      <w:r>
        <w:rPr>
          <w:rFonts w:eastAsia="Times New Roman"/>
          <w:szCs w:val="24"/>
        </w:rPr>
        <w:t xml:space="preserve"> που για συγκεκριμένους</w:t>
      </w:r>
      <w:r>
        <w:rPr>
          <w:rFonts w:eastAsia="Times New Roman"/>
          <w:szCs w:val="24"/>
        </w:rPr>
        <w:t xml:space="preserve"> λόγους, που σχετίζονται με αυτή</w:t>
      </w:r>
      <w:r>
        <w:rPr>
          <w:rFonts w:eastAsia="Times New Roman"/>
          <w:szCs w:val="24"/>
        </w:rPr>
        <w:t xml:space="preserve"> την υφέρπουσα διαρροή γύρω από τα θέματα </w:t>
      </w:r>
      <w:r>
        <w:rPr>
          <w:rFonts w:eastAsia="Times New Roman"/>
          <w:szCs w:val="24"/>
        </w:rPr>
        <w:t>της συνταγματικότητας</w:t>
      </w:r>
      <w:r>
        <w:rPr>
          <w:rFonts w:eastAsia="Times New Roman"/>
          <w:szCs w:val="24"/>
        </w:rPr>
        <w:t>,</w:t>
      </w:r>
      <w:r>
        <w:rPr>
          <w:rFonts w:eastAsia="Times New Roman"/>
          <w:szCs w:val="24"/>
        </w:rPr>
        <w:t xml:space="preserve"> υιοθετούμε αυτό το οποίο μας λέγατε να κάνουμε, μας λέτε ότι αλλάζουμε θέση.</w:t>
      </w:r>
      <w:r>
        <w:rPr>
          <w:rFonts w:eastAsia="Times New Roman"/>
          <w:szCs w:val="24"/>
        </w:rPr>
        <w:t xml:space="preserve"> Εσείς γιατί αλλάζετε αυτή</w:t>
      </w:r>
      <w:r>
        <w:rPr>
          <w:rFonts w:eastAsia="Times New Roman"/>
          <w:szCs w:val="24"/>
        </w:rPr>
        <w:t xml:space="preserve"> τη στιγμή την επιχειρηματολογία σας;</w:t>
      </w:r>
    </w:p>
    <w:p w14:paraId="0715AC08" w14:textId="77777777" w:rsidR="006222AF" w:rsidRDefault="006453C1">
      <w:pPr>
        <w:spacing w:after="0" w:line="600" w:lineRule="auto"/>
        <w:ind w:firstLine="720"/>
        <w:jc w:val="both"/>
        <w:rPr>
          <w:rFonts w:eastAsia="Times New Roman"/>
          <w:szCs w:val="24"/>
        </w:rPr>
      </w:pPr>
      <w:r>
        <w:rPr>
          <w:rFonts w:eastAsia="Times New Roman"/>
          <w:b/>
          <w:szCs w:val="24"/>
        </w:rPr>
        <w:t>ΣΠΥΡΙΔΩΝ - ΑΔΩΝΙΣ ΓΕΩΡΓΙΑΔΗΣ</w:t>
      </w:r>
      <w:r w:rsidRPr="00D77B4C">
        <w:rPr>
          <w:rFonts w:eastAsia="Times New Roman"/>
          <w:b/>
          <w:szCs w:val="24"/>
        </w:rPr>
        <w:t>:</w:t>
      </w:r>
      <w:r>
        <w:rPr>
          <w:rFonts w:eastAsia="Times New Roman"/>
          <w:b/>
          <w:szCs w:val="24"/>
        </w:rPr>
        <w:t xml:space="preserve"> </w:t>
      </w:r>
      <w:r>
        <w:rPr>
          <w:rFonts w:eastAsia="Times New Roman"/>
          <w:szCs w:val="24"/>
        </w:rPr>
        <w:t>Εγώ δεν την αλλάζω. Την ίδια λέω.</w:t>
      </w:r>
    </w:p>
    <w:p w14:paraId="0715AC09"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w:t>
      </w:r>
      <w:r>
        <w:rPr>
          <w:rFonts w:eastAsia="Times New Roman"/>
          <w:b/>
          <w:szCs w:val="24"/>
        </w:rPr>
        <w:t xml:space="preserve"> (Υπουργός Εσωτερικών)</w:t>
      </w:r>
      <w:r w:rsidRPr="00624290">
        <w:rPr>
          <w:rFonts w:eastAsia="Times New Roman"/>
          <w:b/>
          <w:szCs w:val="24"/>
        </w:rPr>
        <w:t>:</w:t>
      </w:r>
      <w:r>
        <w:rPr>
          <w:rFonts w:eastAsia="Times New Roman"/>
          <w:b/>
          <w:szCs w:val="24"/>
        </w:rPr>
        <w:t xml:space="preserve"> </w:t>
      </w:r>
      <w:r w:rsidRPr="00E1575F">
        <w:rPr>
          <w:rFonts w:eastAsia="Times New Roman"/>
          <w:szCs w:val="24"/>
        </w:rPr>
        <w:t xml:space="preserve">Θα μπορούσατε να πείτε ότι επιβεβαιωθήκατε, </w:t>
      </w:r>
      <w:r>
        <w:rPr>
          <w:rFonts w:eastAsia="Times New Roman"/>
          <w:szCs w:val="24"/>
        </w:rPr>
        <w:t>ότι υιοθετήσαμε τη</w:t>
      </w:r>
      <w:r>
        <w:rPr>
          <w:rFonts w:eastAsia="Times New Roman"/>
          <w:szCs w:val="24"/>
        </w:rPr>
        <w:t xml:space="preserve"> λογική σας.</w:t>
      </w:r>
    </w:p>
    <w:p w14:paraId="0715AC0A"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ΔΗΜΗΤΡΙΟΣ ΚΥΡΙΑΖΙΔΗΣ:</w:t>
      </w:r>
      <w:r>
        <w:rPr>
          <w:rFonts w:eastAsia="Times New Roman"/>
          <w:szCs w:val="24"/>
        </w:rPr>
        <w:t xml:space="preserve"> Σας πείσαμε, δηλαδή;</w:t>
      </w:r>
    </w:p>
    <w:p w14:paraId="0715AC0B"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624290">
        <w:rPr>
          <w:rFonts w:eastAsia="Times New Roman"/>
          <w:b/>
          <w:szCs w:val="24"/>
        </w:rPr>
        <w:t>:</w:t>
      </w:r>
      <w:r>
        <w:rPr>
          <w:rFonts w:eastAsia="Times New Roman"/>
          <w:b/>
          <w:szCs w:val="24"/>
        </w:rPr>
        <w:t xml:space="preserve"> </w:t>
      </w:r>
      <w:r w:rsidRPr="00B87655">
        <w:rPr>
          <w:rFonts w:eastAsia="Times New Roman"/>
          <w:szCs w:val="24"/>
        </w:rPr>
        <w:t>Προσέξτε, όμως, να δείτε</w:t>
      </w:r>
      <w:r>
        <w:rPr>
          <w:rFonts w:eastAsia="Times New Roman"/>
          <w:szCs w:val="24"/>
        </w:rPr>
        <w:t>,</w:t>
      </w:r>
      <w:r w:rsidRPr="00B87655">
        <w:rPr>
          <w:rFonts w:eastAsia="Times New Roman"/>
          <w:szCs w:val="24"/>
        </w:rPr>
        <w:t xml:space="preserve"> για τα θέματα </w:t>
      </w:r>
      <w:r>
        <w:rPr>
          <w:rFonts w:eastAsia="Times New Roman"/>
          <w:szCs w:val="24"/>
        </w:rPr>
        <w:t>τ</w:t>
      </w:r>
      <w:r>
        <w:rPr>
          <w:rFonts w:eastAsia="Times New Roman"/>
          <w:szCs w:val="24"/>
        </w:rPr>
        <w:t>ου Απόδημου Ε</w:t>
      </w:r>
      <w:r w:rsidRPr="00B87655">
        <w:rPr>
          <w:rFonts w:eastAsia="Times New Roman"/>
          <w:szCs w:val="24"/>
        </w:rPr>
        <w:t>λληνισμού τα έχουμε πει. Θεωρώ ότι όσα λέτε είναι υποχρεωτικά. Είχατε πάρα πολλές ευκαιρίες ως προηγούμενες κυβερν</w:t>
      </w:r>
      <w:r>
        <w:rPr>
          <w:rFonts w:eastAsia="Times New Roman"/>
          <w:szCs w:val="24"/>
        </w:rPr>
        <w:t>ήσεις, δ</w:t>
      </w:r>
      <w:r w:rsidRPr="00B87655">
        <w:rPr>
          <w:rFonts w:eastAsia="Times New Roman"/>
          <w:szCs w:val="24"/>
        </w:rPr>
        <w:t>εν κάνατε τίποτα. Θεωρείτε ότι σας ευνοεί αυτό το ζήτημα</w:t>
      </w:r>
      <w:r>
        <w:rPr>
          <w:rFonts w:eastAsia="Times New Roman"/>
          <w:szCs w:val="24"/>
        </w:rPr>
        <w:t>,</w:t>
      </w:r>
      <w:r w:rsidRPr="00B87655">
        <w:rPr>
          <w:rFonts w:eastAsia="Times New Roman"/>
          <w:szCs w:val="24"/>
        </w:rPr>
        <w:t xml:space="preserve"> ότι είναι </w:t>
      </w:r>
      <w:r>
        <w:rPr>
          <w:rFonts w:eastAsia="Times New Roman"/>
          <w:szCs w:val="24"/>
        </w:rPr>
        <w:t xml:space="preserve">ένα </w:t>
      </w:r>
      <w:r w:rsidRPr="00B87655">
        <w:rPr>
          <w:rFonts w:eastAsia="Times New Roman"/>
          <w:szCs w:val="24"/>
        </w:rPr>
        <w:t>ευνοϊκό πεδίο. Δεν ξέρω πόσο ευνοϊκό πεδίο είναι, διότι οι</w:t>
      </w:r>
      <w:r>
        <w:rPr>
          <w:rFonts w:eastAsia="Times New Roman"/>
          <w:b/>
          <w:szCs w:val="24"/>
        </w:rPr>
        <w:t xml:space="preserve"> </w:t>
      </w:r>
      <w:r w:rsidRPr="00B87655">
        <w:rPr>
          <w:rFonts w:eastAsia="Times New Roman"/>
          <w:szCs w:val="24"/>
        </w:rPr>
        <w:t>χιλ</w:t>
      </w:r>
      <w:r w:rsidRPr="00B87655">
        <w:rPr>
          <w:rFonts w:eastAsia="Times New Roman"/>
          <w:szCs w:val="24"/>
        </w:rPr>
        <w:t>ιάδες των νέων</w:t>
      </w:r>
      <w:r>
        <w:rPr>
          <w:rFonts w:eastAsia="Times New Roman"/>
          <w:b/>
          <w:szCs w:val="24"/>
        </w:rPr>
        <w:t xml:space="preserve"> </w:t>
      </w:r>
      <w:r w:rsidRPr="00B87655">
        <w:rPr>
          <w:rFonts w:eastAsia="Times New Roman"/>
          <w:szCs w:val="24"/>
        </w:rPr>
        <w:t>ανθρώπων που φύγανε, φύγανε λόγω της δικιάς σας πολιτικής</w:t>
      </w:r>
      <w:r>
        <w:rPr>
          <w:rFonts w:eastAsia="Times New Roman"/>
          <w:szCs w:val="24"/>
        </w:rPr>
        <w:t>,</w:t>
      </w:r>
      <w:r w:rsidRPr="00B87655">
        <w:rPr>
          <w:rFonts w:eastAsia="Times New Roman"/>
          <w:szCs w:val="24"/>
        </w:rPr>
        <w:t xml:space="preserve"> όχι μόνο της δικιάς σας και της άλλης παράταξης</w:t>
      </w:r>
      <w:r>
        <w:rPr>
          <w:rFonts w:eastAsia="Times New Roman"/>
          <w:szCs w:val="24"/>
        </w:rPr>
        <w:t xml:space="preserve"> που συγκυβερνούσατε.</w:t>
      </w:r>
    </w:p>
    <w:p w14:paraId="0715AC0C"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Κύριε Υπουργέ, διευκρίνι</w:t>
      </w:r>
      <w:r w:rsidRPr="00624290">
        <w:rPr>
          <w:rFonts w:eastAsia="Times New Roman"/>
          <w:szCs w:val="24"/>
        </w:rPr>
        <w:t xml:space="preserve">ση ζητήσατε να κάνετε, όχι τοποθέτηση επί θέματος που </w:t>
      </w:r>
      <w:r w:rsidRPr="00624290">
        <w:rPr>
          <w:rFonts w:eastAsia="Times New Roman"/>
          <w:szCs w:val="24"/>
        </w:rPr>
        <w:t>μιλήσατε στην πρωτολογία σας.</w:t>
      </w:r>
    </w:p>
    <w:p w14:paraId="0715AC0D"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624290">
        <w:rPr>
          <w:rFonts w:eastAsia="Times New Roman"/>
          <w:b/>
          <w:szCs w:val="24"/>
        </w:rPr>
        <w:t>:</w:t>
      </w:r>
      <w:r>
        <w:rPr>
          <w:rFonts w:eastAsia="Times New Roman"/>
          <w:b/>
          <w:szCs w:val="24"/>
        </w:rPr>
        <w:t xml:space="preserve"> </w:t>
      </w:r>
      <w:r>
        <w:rPr>
          <w:rFonts w:eastAsia="Times New Roman"/>
          <w:szCs w:val="24"/>
        </w:rPr>
        <w:t>Είμαι στο ένα λεπτό και τριάντα τρία δευτερόλεπτα</w:t>
      </w:r>
      <w:r>
        <w:rPr>
          <w:rFonts w:eastAsia="Times New Roman"/>
          <w:szCs w:val="24"/>
        </w:rPr>
        <w:t>, έχω δύ</w:t>
      </w:r>
      <w:r w:rsidRPr="00624290">
        <w:rPr>
          <w:rFonts w:eastAsia="Times New Roman"/>
          <w:szCs w:val="24"/>
        </w:rPr>
        <w:t>ο λεπτά, μου φάγατε</w:t>
      </w:r>
      <w:r>
        <w:rPr>
          <w:rFonts w:eastAsia="Times New Roman"/>
          <w:szCs w:val="24"/>
        </w:rPr>
        <w:t xml:space="preserve"> το </w:t>
      </w:r>
      <w:r>
        <w:rPr>
          <w:rFonts w:eastAsia="Times New Roman"/>
          <w:szCs w:val="24"/>
        </w:rPr>
        <w:t>ένα δευτερόλεπτο, κύριε Πρόεδρε!</w:t>
      </w:r>
    </w:p>
    <w:p w14:paraId="0715AC0E"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ΠΡΟΕΔΡΕΥΩΝ (Νικήτας Κακλαμάνης): </w:t>
      </w:r>
      <w:r>
        <w:rPr>
          <w:rFonts w:eastAsia="Times New Roman"/>
          <w:szCs w:val="24"/>
        </w:rPr>
        <w:t>Ναι, αλλά δ</w:t>
      </w:r>
      <w:r w:rsidRPr="00827641">
        <w:rPr>
          <w:rFonts w:eastAsia="Times New Roman"/>
          <w:szCs w:val="24"/>
        </w:rPr>
        <w:t>εν θα με δουλεύε</w:t>
      </w:r>
      <w:r w:rsidRPr="00827641">
        <w:rPr>
          <w:rFonts w:eastAsia="Times New Roman"/>
          <w:szCs w:val="24"/>
        </w:rPr>
        <w:t>τε εμένα. Η διευκρίνιση είναι διευκρίνιση.</w:t>
      </w:r>
    </w:p>
    <w:p w14:paraId="0715AC0F" w14:textId="77777777" w:rsidR="006222AF" w:rsidRDefault="006453C1">
      <w:pPr>
        <w:spacing w:after="0" w:line="600" w:lineRule="auto"/>
        <w:ind w:firstLine="720"/>
        <w:jc w:val="both"/>
        <w:rPr>
          <w:rFonts w:eastAsia="Times New Roman"/>
          <w:b/>
          <w:szCs w:val="24"/>
        </w:rPr>
      </w:pPr>
      <w:r>
        <w:rPr>
          <w:rFonts w:eastAsia="Times New Roman"/>
          <w:b/>
          <w:szCs w:val="24"/>
        </w:rPr>
        <w:lastRenderedPageBreak/>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827641">
        <w:rPr>
          <w:rFonts w:eastAsia="Times New Roman"/>
          <w:b/>
          <w:szCs w:val="24"/>
        </w:rPr>
        <w:t>:</w:t>
      </w:r>
      <w:r>
        <w:rPr>
          <w:rFonts w:eastAsia="Times New Roman"/>
          <w:b/>
          <w:szCs w:val="24"/>
        </w:rPr>
        <w:t xml:space="preserve"> </w:t>
      </w:r>
      <w:r w:rsidRPr="00827641">
        <w:rPr>
          <w:rFonts w:eastAsia="Times New Roman"/>
          <w:szCs w:val="24"/>
        </w:rPr>
        <w:t>Μπορώ να συνεχίσω;</w:t>
      </w:r>
    </w:p>
    <w:p w14:paraId="0715AC10" w14:textId="77777777" w:rsidR="006222AF" w:rsidRDefault="006453C1">
      <w:pPr>
        <w:spacing w:after="0" w:line="600" w:lineRule="auto"/>
        <w:ind w:firstLine="720"/>
        <w:jc w:val="both"/>
        <w:rPr>
          <w:rFonts w:eastAsia="Times New Roman"/>
          <w:b/>
          <w:szCs w:val="24"/>
        </w:rPr>
      </w:pPr>
      <w:r>
        <w:rPr>
          <w:rFonts w:eastAsia="Times New Roman"/>
          <w:b/>
          <w:szCs w:val="24"/>
        </w:rPr>
        <w:t>ΠΡΟΕΔΡΕΥΩΝ (Νικήτας Κακλ</w:t>
      </w:r>
      <w:r>
        <w:rPr>
          <w:rFonts w:eastAsia="Times New Roman"/>
          <w:b/>
          <w:szCs w:val="24"/>
        </w:rPr>
        <w:t xml:space="preserve">αμάνης): </w:t>
      </w:r>
      <w:r w:rsidRPr="00827641">
        <w:rPr>
          <w:rFonts w:eastAsia="Times New Roman"/>
          <w:szCs w:val="24"/>
        </w:rPr>
        <w:t>Ορίστε</w:t>
      </w:r>
      <w:r>
        <w:rPr>
          <w:rFonts w:eastAsia="Times New Roman"/>
          <w:szCs w:val="24"/>
        </w:rPr>
        <w:t>, συνεχίστε</w:t>
      </w:r>
      <w:r w:rsidRPr="00827641">
        <w:rPr>
          <w:rFonts w:eastAsia="Times New Roman"/>
          <w:szCs w:val="24"/>
        </w:rPr>
        <w:t>.</w:t>
      </w:r>
    </w:p>
    <w:p w14:paraId="0715AC11"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827641">
        <w:rPr>
          <w:rFonts w:eastAsia="Times New Roman"/>
          <w:b/>
          <w:szCs w:val="24"/>
        </w:rPr>
        <w:t>:</w:t>
      </w:r>
      <w:r>
        <w:rPr>
          <w:rFonts w:eastAsia="Times New Roman"/>
          <w:b/>
          <w:szCs w:val="24"/>
        </w:rPr>
        <w:t xml:space="preserve"> </w:t>
      </w:r>
      <w:r w:rsidRPr="00827641">
        <w:rPr>
          <w:rFonts w:eastAsia="Times New Roman"/>
          <w:szCs w:val="24"/>
        </w:rPr>
        <w:t>Ευχαριστώ.</w:t>
      </w:r>
    </w:p>
    <w:p w14:paraId="0715AC12" w14:textId="77777777" w:rsidR="006222AF" w:rsidRDefault="006453C1">
      <w:pPr>
        <w:spacing w:after="0" w:line="600" w:lineRule="auto"/>
        <w:ind w:firstLine="720"/>
        <w:jc w:val="both"/>
        <w:rPr>
          <w:rFonts w:eastAsia="Times New Roman"/>
          <w:szCs w:val="24"/>
        </w:rPr>
      </w:pPr>
      <w:r>
        <w:rPr>
          <w:rFonts w:eastAsia="Times New Roman"/>
          <w:szCs w:val="24"/>
        </w:rPr>
        <w:t xml:space="preserve">Όσον αφορά </w:t>
      </w:r>
      <w:r w:rsidRPr="00827641">
        <w:rPr>
          <w:rFonts w:eastAsia="Times New Roman"/>
          <w:szCs w:val="24"/>
        </w:rPr>
        <w:t>το θέμα της απ</w:t>
      </w:r>
      <w:r w:rsidRPr="00827641">
        <w:rPr>
          <w:rFonts w:eastAsia="Times New Roman"/>
          <w:szCs w:val="24"/>
        </w:rPr>
        <w:t>λής αναλογικής</w:t>
      </w:r>
      <w:r>
        <w:rPr>
          <w:rFonts w:eastAsia="Times New Roman"/>
          <w:szCs w:val="24"/>
        </w:rPr>
        <w:t>,</w:t>
      </w:r>
      <w:r w:rsidRPr="00827641">
        <w:rPr>
          <w:rFonts w:eastAsia="Times New Roman"/>
          <w:szCs w:val="24"/>
        </w:rPr>
        <w:t xml:space="preserve"> μέχρι το 2000 που όλα τα ψηφ</w:t>
      </w:r>
      <w:r>
        <w:rPr>
          <w:rFonts w:eastAsia="Times New Roman"/>
          <w:szCs w:val="24"/>
        </w:rPr>
        <w:t>ίσματα της ΚΕΔΕ ήταν ομόφωνα υπέ</w:t>
      </w:r>
      <w:r w:rsidRPr="00827641">
        <w:rPr>
          <w:rFonts w:eastAsia="Times New Roman"/>
          <w:szCs w:val="24"/>
        </w:rPr>
        <w:t xml:space="preserve">ρ της απλής αναλογικής τι </w:t>
      </w:r>
      <w:r>
        <w:rPr>
          <w:rFonts w:eastAsia="Times New Roman"/>
          <w:szCs w:val="24"/>
        </w:rPr>
        <w:t xml:space="preserve">επιδίωκε τον αυτοχειριασμό της η </w:t>
      </w:r>
      <w:r>
        <w:rPr>
          <w:rFonts w:eastAsia="Times New Roman"/>
          <w:szCs w:val="24"/>
        </w:rPr>
        <w:t>τοπική αυτοδιοίκηση</w:t>
      </w:r>
      <w:r>
        <w:rPr>
          <w:rFonts w:eastAsia="Times New Roman"/>
          <w:szCs w:val="24"/>
        </w:rPr>
        <w:t xml:space="preserve">; Όχι, βέβαια. </w:t>
      </w:r>
    </w:p>
    <w:p w14:paraId="0715AC13" w14:textId="77777777" w:rsidR="006222AF" w:rsidRDefault="006453C1">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0715AC14" w14:textId="77777777" w:rsidR="006222AF" w:rsidRDefault="006453C1">
      <w:pPr>
        <w:spacing w:after="0" w:line="600" w:lineRule="auto"/>
        <w:ind w:firstLine="720"/>
        <w:jc w:val="both"/>
        <w:rPr>
          <w:rFonts w:eastAsia="Times New Roman"/>
          <w:szCs w:val="24"/>
        </w:rPr>
      </w:pPr>
      <w:r>
        <w:rPr>
          <w:rFonts w:eastAsia="Times New Roman"/>
          <w:szCs w:val="24"/>
        </w:rPr>
        <w:t>Εσείς έχετε δείξει την αλλεργία, την απέχθεια στη δημοκρατική</w:t>
      </w:r>
      <w:r>
        <w:rPr>
          <w:rFonts w:eastAsia="Times New Roman"/>
          <w:szCs w:val="24"/>
        </w:rPr>
        <w:t xml:space="preserve"> διαδικασία. Και όσον αφορά </w:t>
      </w:r>
      <w:r>
        <w:rPr>
          <w:rFonts w:eastAsia="Times New Roman"/>
          <w:szCs w:val="24"/>
        </w:rPr>
        <w:t xml:space="preserve">τις νέες δυνατότητες των άκρων να εκφράζονται με την καθιέρωση της απλής αναλογικής και ιδιαίτερα την ευαισθησία σας για τη Χρυσή Αυγή, δεν πρέπει να το λέτε </w:t>
      </w:r>
      <w:r>
        <w:rPr>
          <w:rFonts w:eastAsia="Times New Roman"/>
          <w:szCs w:val="24"/>
        </w:rPr>
        <w:t>εσείς,</w:t>
      </w:r>
      <w:r>
        <w:rPr>
          <w:rFonts w:eastAsia="Times New Roman"/>
          <w:szCs w:val="24"/>
        </w:rPr>
        <w:t xml:space="preserve"> πο</w:t>
      </w:r>
      <w:r>
        <w:rPr>
          <w:rFonts w:eastAsia="Times New Roman"/>
          <w:szCs w:val="24"/>
        </w:rPr>
        <w:t>υ έχετε βάλει σε έναν ιδιότυπο ανταγωνισμό το κόμμα σας με τη Χρυσή Αυγή υιοθετώντας έναν τυχοδιωκτικό εθνολαϊκισμό.</w:t>
      </w:r>
    </w:p>
    <w:p w14:paraId="0715AC15"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 xml:space="preserve">ΣΠΥΡΙΔΩΝ - ΑΔΩΝΙΣ ΓΕΩΡΓΙΑΔΗΣ: </w:t>
      </w:r>
      <w:r w:rsidRPr="004F7739">
        <w:rPr>
          <w:rFonts w:eastAsia="Times New Roman"/>
          <w:szCs w:val="24"/>
        </w:rPr>
        <w:t>Κύριε Πρόεδρε, θα ήθελα τον λό</w:t>
      </w:r>
      <w:r>
        <w:rPr>
          <w:rFonts w:eastAsia="Times New Roman"/>
          <w:szCs w:val="24"/>
        </w:rPr>
        <w:t>γ</w:t>
      </w:r>
      <w:r w:rsidRPr="004F7739">
        <w:rPr>
          <w:rFonts w:eastAsia="Times New Roman"/>
          <w:szCs w:val="24"/>
        </w:rPr>
        <w:t>ο επί προσωπικού.</w:t>
      </w:r>
    </w:p>
    <w:p w14:paraId="0715AC16"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4F7739">
        <w:rPr>
          <w:rFonts w:eastAsia="Times New Roman"/>
          <w:b/>
          <w:szCs w:val="24"/>
        </w:rPr>
        <w:t>:</w:t>
      </w:r>
      <w:r>
        <w:rPr>
          <w:rFonts w:eastAsia="Times New Roman"/>
          <w:b/>
          <w:szCs w:val="24"/>
        </w:rPr>
        <w:t xml:space="preserve"> </w:t>
      </w:r>
      <w:r>
        <w:rPr>
          <w:rFonts w:eastAsia="Times New Roman"/>
          <w:szCs w:val="24"/>
        </w:rPr>
        <w:t>Άρα, λο</w:t>
      </w:r>
      <w:r>
        <w:rPr>
          <w:rFonts w:eastAsia="Times New Roman"/>
          <w:szCs w:val="24"/>
        </w:rPr>
        <w:t>ιπό</w:t>
      </w:r>
      <w:r>
        <w:rPr>
          <w:rFonts w:eastAsia="Times New Roman"/>
          <w:szCs w:val="24"/>
        </w:rPr>
        <w:t>ν, εσείς προσωπικά ευθύνεστε γι’ αυτή</w:t>
      </w:r>
      <w:r>
        <w:rPr>
          <w:rFonts w:eastAsia="Times New Roman"/>
          <w:szCs w:val="24"/>
        </w:rPr>
        <w:t xml:space="preserve"> τη μετατόπιση σήμερα στο προφίλ και στην πολιτική της Νέας Δημοκρατίας και στον ιδιότυπο ανταγωνισμό με τη Χρυσή Αυγή. Αλλού, λοιπόν, τέτοιες ευαισθησίες.</w:t>
      </w:r>
    </w:p>
    <w:p w14:paraId="0715AC17" w14:textId="77777777" w:rsidR="006222AF" w:rsidRDefault="006453C1">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Κύριε Πρόεδρε, θα ήθελα τον λό</w:t>
      </w:r>
      <w:r>
        <w:rPr>
          <w:rFonts w:eastAsia="Times New Roman"/>
          <w:szCs w:val="24"/>
        </w:rPr>
        <w:t>γο, σας παρακαλώ.</w:t>
      </w:r>
    </w:p>
    <w:p w14:paraId="0715AC18" w14:textId="77777777" w:rsidR="006222AF" w:rsidRDefault="006453C1">
      <w:pPr>
        <w:spacing w:after="0" w:line="600" w:lineRule="auto"/>
        <w:ind w:firstLine="720"/>
        <w:jc w:val="both"/>
        <w:rPr>
          <w:rFonts w:eastAsia="Times New Roman"/>
          <w:b/>
          <w:szCs w:val="24"/>
        </w:rPr>
      </w:pPr>
      <w:r>
        <w:rPr>
          <w:rFonts w:eastAsia="Times New Roman"/>
          <w:b/>
          <w:szCs w:val="24"/>
        </w:rPr>
        <w:t>ΠΡ</w:t>
      </w:r>
      <w:r>
        <w:rPr>
          <w:rFonts w:eastAsia="Times New Roman"/>
          <w:b/>
          <w:szCs w:val="24"/>
        </w:rPr>
        <w:t xml:space="preserve">ΟΕΔΡΕΥΩΝ (Νικήτας Κακλαμάνης): </w:t>
      </w:r>
      <w:r w:rsidRPr="003A49E7">
        <w:rPr>
          <w:rFonts w:eastAsia="Times New Roman"/>
          <w:szCs w:val="24"/>
        </w:rPr>
        <w:t>Κύριε Γεωργιάδη, έχετε τον λόγο</w:t>
      </w:r>
      <w:r>
        <w:rPr>
          <w:rFonts w:eastAsia="Times New Roman"/>
          <w:b/>
          <w:szCs w:val="24"/>
        </w:rPr>
        <w:t xml:space="preserve"> </w:t>
      </w:r>
      <w:r w:rsidRPr="001E4B28">
        <w:rPr>
          <w:rFonts w:eastAsia="Times New Roman"/>
          <w:szCs w:val="24"/>
        </w:rPr>
        <w:t>γ</w:t>
      </w:r>
      <w:r w:rsidRPr="00184313">
        <w:rPr>
          <w:rFonts w:eastAsia="Times New Roman"/>
          <w:szCs w:val="24"/>
        </w:rPr>
        <w:t>ια ένα λεπτό και δεν πρόκειται να ξαναδώσω τον λόγο</w:t>
      </w:r>
      <w:r>
        <w:rPr>
          <w:rFonts w:eastAsia="Times New Roman"/>
          <w:szCs w:val="24"/>
        </w:rPr>
        <w:t xml:space="preserve"> σε τέτοιου είδους παρεμβάσεις</w:t>
      </w:r>
      <w:r w:rsidRPr="00184313">
        <w:rPr>
          <w:rFonts w:eastAsia="Times New Roman"/>
          <w:szCs w:val="24"/>
        </w:rPr>
        <w:t>.</w:t>
      </w:r>
    </w:p>
    <w:p w14:paraId="0715AC19"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827641">
        <w:rPr>
          <w:rFonts w:eastAsia="Times New Roman"/>
          <w:b/>
          <w:szCs w:val="24"/>
        </w:rPr>
        <w:t>:</w:t>
      </w:r>
      <w:r>
        <w:rPr>
          <w:rFonts w:eastAsia="Times New Roman"/>
          <w:b/>
          <w:szCs w:val="24"/>
        </w:rPr>
        <w:t xml:space="preserve"> </w:t>
      </w:r>
      <w:r w:rsidRPr="00184313">
        <w:rPr>
          <w:rFonts w:eastAsia="Times New Roman"/>
          <w:szCs w:val="24"/>
        </w:rPr>
        <w:t>Δεν είστε συνεπής τώρα</w:t>
      </w:r>
      <w:r>
        <w:rPr>
          <w:rFonts w:eastAsia="Times New Roman"/>
          <w:szCs w:val="24"/>
        </w:rPr>
        <w:t>, κύριε Πρόεδρ</w:t>
      </w:r>
      <w:r>
        <w:rPr>
          <w:rFonts w:eastAsia="Times New Roman"/>
          <w:szCs w:val="24"/>
        </w:rPr>
        <w:t>ε</w:t>
      </w:r>
      <w:r w:rsidRPr="00184313">
        <w:rPr>
          <w:rFonts w:eastAsia="Times New Roman"/>
          <w:szCs w:val="24"/>
        </w:rPr>
        <w:t>.</w:t>
      </w:r>
    </w:p>
    <w:p w14:paraId="0715AC1A" w14:textId="77777777" w:rsidR="006222AF" w:rsidRDefault="006453C1">
      <w:pPr>
        <w:spacing w:after="0" w:line="600" w:lineRule="auto"/>
        <w:ind w:firstLine="720"/>
        <w:jc w:val="both"/>
        <w:rPr>
          <w:rFonts w:eastAsia="Times New Roman"/>
          <w:b/>
          <w:szCs w:val="24"/>
        </w:rPr>
      </w:pPr>
      <w:r>
        <w:rPr>
          <w:rFonts w:eastAsia="Times New Roman"/>
          <w:b/>
          <w:szCs w:val="24"/>
        </w:rPr>
        <w:t>Π</w:t>
      </w:r>
      <w:r>
        <w:rPr>
          <w:rFonts w:eastAsia="Times New Roman"/>
          <w:b/>
          <w:szCs w:val="24"/>
        </w:rPr>
        <w:t>ΡΟΕΔΡΕΥΩΝ (Νικήτας Κακλαμάνης):</w:t>
      </w:r>
      <w:r>
        <w:rPr>
          <w:rFonts w:eastAsia="Times New Roman"/>
          <w:b/>
          <w:szCs w:val="24"/>
        </w:rPr>
        <w:t xml:space="preserve"> </w:t>
      </w:r>
      <w:r w:rsidRPr="00184313">
        <w:rPr>
          <w:rFonts w:eastAsia="Times New Roman"/>
          <w:szCs w:val="24"/>
        </w:rPr>
        <w:t>Εγώ διευθύνω και αν δεν σας αρέσει</w:t>
      </w:r>
      <w:r>
        <w:rPr>
          <w:rFonts w:eastAsia="Times New Roman"/>
          <w:szCs w:val="24"/>
        </w:rPr>
        <w:t>,</w:t>
      </w:r>
      <w:r w:rsidRPr="00184313">
        <w:rPr>
          <w:rFonts w:eastAsia="Times New Roman"/>
          <w:szCs w:val="24"/>
        </w:rPr>
        <w:t xml:space="preserve"> κύριε Υπουργ</w:t>
      </w:r>
      <w:r>
        <w:rPr>
          <w:rFonts w:eastAsia="Times New Roman"/>
          <w:szCs w:val="24"/>
        </w:rPr>
        <w:t>έ, να μου κάνετε πρόταση μομφής!</w:t>
      </w:r>
    </w:p>
    <w:p w14:paraId="0715AC1B"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827641">
        <w:rPr>
          <w:rFonts w:eastAsia="Times New Roman"/>
          <w:b/>
          <w:szCs w:val="24"/>
        </w:rPr>
        <w:t>:</w:t>
      </w:r>
      <w:r w:rsidRPr="00184313">
        <w:rPr>
          <w:rFonts w:eastAsia="Times New Roman"/>
          <w:szCs w:val="24"/>
        </w:rPr>
        <w:t xml:space="preserve"> Δεν θα το έκανα ποτέ</w:t>
      </w:r>
      <w:r>
        <w:rPr>
          <w:rFonts w:eastAsia="Times New Roman"/>
          <w:szCs w:val="24"/>
        </w:rPr>
        <w:t xml:space="preserve"> για εσάς</w:t>
      </w:r>
      <w:r>
        <w:rPr>
          <w:rFonts w:eastAsia="Times New Roman"/>
          <w:szCs w:val="24"/>
        </w:rPr>
        <w:t>!</w:t>
      </w:r>
    </w:p>
    <w:p w14:paraId="0715AC1C" w14:textId="77777777" w:rsidR="006222AF" w:rsidRDefault="006453C1">
      <w:pPr>
        <w:spacing w:after="0" w:line="600" w:lineRule="auto"/>
        <w:ind w:firstLine="720"/>
        <w:jc w:val="both"/>
        <w:rPr>
          <w:rFonts w:eastAsia="Times New Roman"/>
          <w:b/>
          <w:szCs w:val="24"/>
        </w:rPr>
      </w:pPr>
      <w:r>
        <w:rPr>
          <w:rFonts w:eastAsia="Times New Roman"/>
          <w:b/>
          <w:szCs w:val="24"/>
        </w:rPr>
        <w:lastRenderedPageBreak/>
        <w:t>ΠΡ</w:t>
      </w:r>
      <w:r>
        <w:rPr>
          <w:rFonts w:eastAsia="Times New Roman"/>
          <w:b/>
          <w:szCs w:val="24"/>
        </w:rPr>
        <w:t xml:space="preserve">ΟΕΔΡΕΥΩΝ (Νικήτας Κακλαμάνης): </w:t>
      </w:r>
      <w:r w:rsidRPr="00184313">
        <w:rPr>
          <w:rFonts w:eastAsia="Times New Roman"/>
          <w:szCs w:val="24"/>
        </w:rPr>
        <w:t xml:space="preserve">Εγώ διευθύνω και αν </w:t>
      </w:r>
      <w:r w:rsidRPr="00184313">
        <w:rPr>
          <w:rFonts w:eastAsia="Times New Roman"/>
          <w:szCs w:val="24"/>
        </w:rPr>
        <w:t>δεν σας αρέσει ο τρόπος που διευθύνω</w:t>
      </w:r>
      <w:r>
        <w:rPr>
          <w:rFonts w:eastAsia="Times New Roman"/>
          <w:szCs w:val="24"/>
        </w:rPr>
        <w:t>,</w:t>
      </w:r>
      <w:r w:rsidRPr="00184313">
        <w:rPr>
          <w:rFonts w:eastAsia="Times New Roman"/>
          <w:szCs w:val="24"/>
        </w:rPr>
        <w:t xml:space="preserve"> να μου κάνετε πρόταση μομφής. Τελειώσαμε.</w:t>
      </w:r>
    </w:p>
    <w:p w14:paraId="0715AC1D"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ΣΚΟΥΡΛΕΤΗΣ (Υπουργός Εσωτερικών)</w:t>
      </w:r>
      <w:r w:rsidRPr="00184313">
        <w:rPr>
          <w:rFonts w:eastAsia="Times New Roman"/>
          <w:b/>
          <w:szCs w:val="24"/>
        </w:rPr>
        <w:t>:</w:t>
      </w:r>
      <w:r>
        <w:rPr>
          <w:rFonts w:eastAsia="Times New Roman"/>
          <w:b/>
          <w:szCs w:val="24"/>
        </w:rPr>
        <w:t xml:space="preserve"> </w:t>
      </w:r>
      <w:r w:rsidRPr="00184313">
        <w:rPr>
          <w:rFonts w:eastAsia="Times New Roman"/>
          <w:szCs w:val="24"/>
        </w:rPr>
        <w:t>Δεν θα το έκανα ποτέ</w:t>
      </w:r>
      <w:r>
        <w:rPr>
          <w:rFonts w:eastAsia="Times New Roman"/>
          <w:szCs w:val="24"/>
        </w:rPr>
        <w:t>, κύριε Πρόεδρε</w:t>
      </w:r>
      <w:r w:rsidRPr="00184313">
        <w:rPr>
          <w:rFonts w:eastAsia="Times New Roman"/>
          <w:szCs w:val="24"/>
        </w:rPr>
        <w:t>.</w:t>
      </w:r>
    </w:p>
    <w:p w14:paraId="0715AC1E" w14:textId="77777777" w:rsidR="006222AF" w:rsidRDefault="006453C1">
      <w:pPr>
        <w:spacing w:after="0" w:line="600" w:lineRule="auto"/>
        <w:ind w:firstLine="720"/>
        <w:jc w:val="both"/>
        <w:rPr>
          <w:rFonts w:eastAsia="Times New Roman"/>
          <w:b/>
          <w:szCs w:val="24"/>
        </w:rPr>
      </w:pPr>
      <w:r>
        <w:rPr>
          <w:rFonts w:eastAsia="Times New Roman"/>
          <w:b/>
          <w:szCs w:val="24"/>
        </w:rPr>
        <w:t>Π</w:t>
      </w:r>
      <w:r>
        <w:rPr>
          <w:rFonts w:eastAsia="Times New Roman"/>
          <w:b/>
          <w:szCs w:val="24"/>
        </w:rPr>
        <w:t>ΡΟΕΔΡΕΥΩΝ (Νικήτας Κακλαμάνης):</w:t>
      </w:r>
      <w:r>
        <w:rPr>
          <w:rFonts w:eastAsia="Times New Roman"/>
          <w:b/>
          <w:szCs w:val="24"/>
        </w:rPr>
        <w:t xml:space="preserve"> </w:t>
      </w:r>
      <w:r w:rsidRPr="00184313">
        <w:rPr>
          <w:rFonts w:eastAsia="Times New Roman"/>
          <w:szCs w:val="24"/>
        </w:rPr>
        <w:t>Ωραία, ευχαριστώ πο</w:t>
      </w:r>
      <w:r>
        <w:rPr>
          <w:rFonts w:eastAsia="Times New Roman"/>
          <w:szCs w:val="24"/>
        </w:rPr>
        <w:t>λύ, αλλά δεν θα κάνω μπάχαλο τη</w:t>
      </w:r>
      <w:r w:rsidRPr="00184313">
        <w:rPr>
          <w:rFonts w:eastAsia="Times New Roman"/>
          <w:szCs w:val="24"/>
        </w:rPr>
        <w:t xml:space="preserve"> συ</w:t>
      </w:r>
      <w:r w:rsidRPr="00184313">
        <w:rPr>
          <w:rFonts w:eastAsia="Times New Roman"/>
          <w:szCs w:val="24"/>
        </w:rPr>
        <w:t>νεδρίαση και ούτε θα στερήσω το δικαίωμα από τους Βουλευτές να μιλήσουν.</w:t>
      </w:r>
    </w:p>
    <w:p w14:paraId="0715AC1F" w14:textId="77777777" w:rsidR="006222AF" w:rsidRDefault="006453C1">
      <w:pPr>
        <w:spacing w:after="0" w:line="600" w:lineRule="auto"/>
        <w:ind w:firstLine="720"/>
        <w:jc w:val="both"/>
        <w:rPr>
          <w:rFonts w:eastAsia="Times New Roman"/>
          <w:szCs w:val="24"/>
        </w:rPr>
      </w:pPr>
      <w:r w:rsidRPr="00184313">
        <w:rPr>
          <w:rFonts w:eastAsia="Times New Roman"/>
          <w:szCs w:val="24"/>
        </w:rPr>
        <w:t>Έχετε τον λ</w:t>
      </w:r>
      <w:r>
        <w:rPr>
          <w:rFonts w:eastAsia="Times New Roman"/>
          <w:szCs w:val="24"/>
        </w:rPr>
        <w:t>όγο γ</w:t>
      </w:r>
      <w:r w:rsidRPr="00184313">
        <w:rPr>
          <w:rFonts w:eastAsia="Times New Roman"/>
          <w:szCs w:val="24"/>
        </w:rPr>
        <w:t>ια ένα λεπτό, κύριε Γεωργιάδη.</w:t>
      </w:r>
    </w:p>
    <w:p w14:paraId="0715AC20" w14:textId="77777777" w:rsidR="006222AF" w:rsidRDefault="006453C1">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sidRPr="00184313">
        <w:rPr>
          <w:rFonts w:eastAsia="Times New Roman"/>
          <w:szCs w:val="24"/>
        </w:rPr>
        <w:t>Ευχαριστώ, κύριε Πρόεδρε, αλλά νομίζω ότι είναι ο ορισμός του προσωπικού.</w:t>
      </w:r>
      <w:r>
        <w:rPr>
          <w:rFonts w:eastAsia="Times New Roman"/>
          <w:szCs w:val="24"/>
        </w:rPr>
        <w:t xml:space="preserve"> Είπε</w:t>
      </w:r>
      <w:r w:rsidRPr="000B686A">
        <w:rPr>
          <w:rFonts w:eastAsia="Times New Roman"/>
          <w:szCs w:val="24"/>
        </w:rPr>
        <w:t>:</w:t>
      </w:r>
      <w:r>
        <w:rPr>
          <w:rFonts w:eastAsia="Times New Roman"/>
          <w:szCs w:val="24"/>
        </w:rPr>
        <w:t xml:space="preserve"> «Εσείς </w:t>
      </w:r>
      <w:r w:rsidRPr="00184313">
        <w:rPr>
          <w:rFonts w:eastAsia="Times New Roman"/>
          <w:szCs w:val="24"/>
        </w:rPr>
        <w:t>προσωπικά</w:t>
      </w:r>
      <w:r>
        <w:rPr>
          <w:rFonts w:eastAsia="Times New Roman"/>
          <w:szCs w:val="24"/>
        </w:rPr>
        <w:t>»</w:t>
      </w:r>
      <w:r w:rsidRPr="000B686A">
        <w:rPr>
          <w:rFonts w:eastAsia="Times New Roman"/>
          <w:szCs w:val="24"/>
        </w:rPr>
        <w:t>.</w:t>
      </w:r>
      <w:r w:rsidRPr="00184313">
        <w:rPr>
          <w:rFonts w:eastAsia="Times New Roman"/>
          <w:szCs w:val="24"/>
        </w:rPr>
        <w:t xml:space="preserve"> Πόσο πι</w:t>
      </w:r>
      <w:r w:rsidRPr="00184313">
        <w:rPr>
          <w:rFonts w:eastAsia="Times New Roman"/>
          <w:szCs w:val="24"/>
        </w:rPr>
        <w:t>ο προσωπικό να γίνει;</w:t>
      </w:r>
    </w:p>
    <w:p w14:paraId="0715AC21" w14:textId="77777777" w:rsidR="006222AF" w:rsidRDefault="006453C1">
      <w:pPr>
        <w:spacing w:after="0" w:line="600" w:lineRule="auto"/>
        <w:ind w:firstLine="720"/>
        <w:jc w:val="both"/>
        <w:rPr>
          <w:rFonts w:eastAsia="Times New Roman"/>
          <w:b/>
          <w:szCs w:val="24"/>
        </w:rPr>
      </w:pPr>
      <w:r>
        <w:rPr>
          <w:rFonts w:eastAsia="Times New Roman"/>
          <w:b/>
          <w:szCs w:val="24"/>
        </w:rPr>
        <w:t>Π</w:t>
      </w:r>
      <w:r>
        <w:rPr>
          <w:rFonts w:eastAsia="Times New Roman"/>
          <w:b/>
          <w:szCs w:val="24"/>
        </w:rPr>
        <w:t>ΡΟΕΔΡΕΥΩΝ (Νικήτας Κακλαμάνης):</w:t>
      </w:r>
      <w:r>
        <w:rPr>
          <w:rFonts w:eastAsia="Times New Roman"/>
          <w:szCs w:val="24"/>
        </w:rPr>
        <w:t xml:space="preserve"> Έχετε ένα λεπτό, μη</w:t>
      </w:r>
      <w:r w:rsidRPr="00184313">
        <w:rPr>
          <w:rFonts w:eastAsia="Times New Roman"/>
          <w:szCs w:val="24"/>
        </w:rPr>
        <w:t xml:space="preserve"> χάνετε τον χρόνο.</w:t>
      </w:r>
    </w:p>
    <w:p w14:paraId="0715AC22" w14:textId="77777777" w:rsidR="006222AF" w:rsidRDefault="006453C1">
      <w:pPr>
        <w:spacing w:after="0" w:line="600" w:lineRule="auto"/>
        <w:ind w:firstLine="720"/>
        <w:jc w:val="both"/>
        <w:rPr>
          <w:rFonts w:eastAsia="Times New Roman"/>
          <w:b/>
          <w:szCs w:val="24"/>
        </w:rPr>
      </w:pPr>
      <w:r>
        <w:rPr>
          <w:rFonts w:eastAsia="Times New Roman"/>
          <w:b/>
          <w:szCs w:val="24"/>
        </w:rPr>
        <w:t xml:space="preserve">ΣΠΥΡΙΔΩΝ - ΑΔΩΝΙΣ ΓΕΩΡΓΙΑΔΗΣ: </w:t>
      </w:r>
      <w:r w:rsidRPr="00184313">
        <w:rPr>
          <w:rFonts w:eastAsia="Times New Roman"/>
          <w:szCs w:val="24"/>
        </w:rPr>
        <w:t>Κύριε Υπουργέ</w:t>
      </w:r>
      <w:r w:rsidRPr="001E4B28">
        <w:rPr>
          <w:rFonts w:eastAsia="Times New Roman"/>
          <w:szCs w:val="24"/>
        </w:rPr>
        <w:t>,</w:t>
      </w:r>
      <w:r w:rsidRPr="00184313">
        <w:rPr>
          <w:rFonts w:eastAsia="Times New Roman"/>
          <w:szCs w:val="24"/>
        </w:rPr>
        <w:t xml:space="preserve"> ακούστε.</w:t>
      </w:r>
    </w:p>
    <w:p w14:paraId="0715AC23" w14:textId="77777777" w:rsidR="006222AF" w:rsidRDefault="006453C1">
      <w:pPr>
        <w:spacing w:after="0" w:line="600" w:lineRule="auto"/>
        <w:ind w:firstLine="720"/>
        <w:jc w:val="both"/>
        <w:rPr>
          <w:rFonts w:eastAsia="Times New Roman"/>
          <w:szCs w:val="24"/>
        </w:rPr>
      </w:pPr>
      <w:r w:rsidRPr="00184313">
        <w:rPr>
          <w:rFonts w:eastAsia="Times New Roman"/>
          <w:szCs w:val="24"/>
        </w:rPr>
        <w:t>Εγώ</w:t>
      </w:r>
      <w:r>
        <w:rPr>
          <w:rFonts w:eastAsia="Times New Roman"/>
          <w:szCs w:val="24"/>
        </w:rPr>
        <w:t xml:space="preserve"> σας έθεσα</w:t>
      </w:r>
      <w:r w:rsidRPr="00184313">
        <w:rPr>
          <w:rFonts w:eastAsia="Times New Roman"/>
          <w:szCs w:val="24"/>
        </w:rPr>
        <w:t xml:space="preserve"> ένα</w:t>
      </w:r>
      <w:r>
        <w:rPr>
          <w:rFonts w:eastAsia="Times New Roman"/>
          <w:szCs w:val="24"/>
        </w:rPr>
        <w:t>ν</w:t>
      </w:r>
      <w:r w:rsidRPr="00184313">
        <w:rPr>
          <w:rFonts w:eastAsia="Times New Roman"/>
          <w:szCs w:val="24"/>
        </w:rPr>
        <w:t xml:space="preserve"> συγκεκριμένο προβληματισμό που θα τον βρείτε μπροστά</w:t>
      </w:r>
      <w:r>
        <w:rPr>
          <w:rFonts w:eastAsia="Times New Roman"/>
          <w:b/>
          <w:szCs w:val="24"/>
        </w:rPr>
        <w:t xml:space="preserve"> </w:t>
      </w:r>
      <w:r w:rsidRPr="00184313">
        <w:rPr>
          <w:rFonts w:eastAsia="Times New Roman"/>
          <w:szCs w:val="24"/>
        </w:rPr>
        <w:t xml:space="preserve">σας. Και δεν σας είπα μόνο για τη </w:t>
      </w:r>
      <w:r w:rsidRPr="00184313">
        <w:rPr>
          <w:rFonts w:eastAsia="Times New Roman"/>
          <w:szCs w:val="24"/>
        </w:rPr>
        <w:t xml:space="preserve">Χρυσή </w:t>
      </w:r>
      <w:r w:rsidRPr="00184313">
        <w:rPr>
          <w:rFonts w:eastAsia="Times New Roman"/>
          <w:szCs w:val="24"/>
        </w:rPr>
        <w:lastRenderedPageBreak/>
        <w:t>Αυγή</w:t>
      </w:r>
      <w:r>
        <w:rPr>
          <w:rFonts w:eastAsia="Times New Roman"/>
          <w:szCs w:val="24"/>
        </w:rPr>
        <w:t>,</w:t>
      </w:r>
      <w:r w:rsidRPr="00184313">
        <w:rPr>
          <w:rFonts w:eastAsia="Times New Roman"/>
          <w:szCs w:val="24"/>
        </w:rPr>
        <w:t xml:space="preserve"> που είναι ντροπή σας να με βάζετε εμένα στο κάδρο με τη Χρυσή Αυγή. </w:t>
      </w:r>
      <w:r>
        <w:rPr>
          <w:rFonts w:eastAsia="Times New Roman"/>
          <w:szCs w:val="24"/>
        </w:rPr>
        <w:t>Είναι ν</w:t>
      </w:r>
      <w:r w:rsidRPr="00184313">
        <w:rPr>
          <w:rFonts w:eastAsia="Times New Roman"/>
          <w:szCs w:val="24"/>
        </w:rPr>
        <w:t>τροπή σας πραγματ</w:t>
      </w:r>
      <w:r>
        <w:rPr>
          <w:rFonts w:eastAsia="Times New Roman"/>
          <w:szCs w:val="24"/>
        </w:rPr>
        <w:t>ική!</w:t>
      </w:r>
    </w:p>
    <w:p w14:paraId="0715AC24"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 xml:space="preserve">(ΠΑΝΟΣ) </w:t>
      </w:r>
      <w:r>
        <w:rPr>
          <w:rFonts w:eastAsia="Times New Roman"/>
          <w:b/>
          <w:szCs w:val="24"/>
        </w:rPr>
        <w:t xml:space="preserve">ΣΚΟΥΡΛΕΤΗΣ (Υπουργός Εσωτερικών): </w:t>
      </w:r>
      <w:r w:rsidRPr="000B686A">
        <w:rPr>
          <w:rFonts w:eastAsia="Times New Roman"/>
          <w:szCs w:val="24"/>
        </w:rPr>
        <w:t>Πείτε κάτι τώρα, κύριε Πρόεδρε.</w:t>
      </w:r>
    </w:p>
    <w:p w14:paraId="0715AC25" w14:textId="77777777" w:rsidR="006222AF" w:rsidRDefault="006453C1">
      <w:pPr>
        <w:spacing w:after="0" w:line="600" w:lineRule="auto"/>
        <w:ind w:firstLine="720"/>
        <w:jc w:val="both"/>
        <w:rPr>
          <w:rFonts w:eastAsia="Times New Roman"/>
          <w:szCs w:val="24"/>
        </w:rPr>
      </w:pPr>
      <w:r>
        <w:rPr>
          <w:rFonts w:eastAsia="Times New Roman"/>
          <w:b/>
          <w:szCs w:val="24"/>
        </w:rPr>
        <w:t xml:space="preserve">ΣΠΥΡΙΔΩΝ - ΑΔΩΝΙΣ ΓΕΩΡΓΙΑΔΗΣ: </w:t>
      </w:r>
      <w:r>
        <w:rPr>
          <w:rFonts w:eastAsia="Times New Roman"/>
          <w:szCs w:val="24"/>
        </w:rPr>
        <w:t>Εσείς ήσασταν στην πλατεία των «</w:t>
      </w:r>
      <w:r>
        <w:rPr>
          <w:rFonts w:eastAsia="Times New Roman"/>
          <w:szCs w:val="24"/>
        </w:rPr>
        <w:t>α</w:t>
      </w:r>
      <w:r w:rsidRPr="00184313">
        <w:rPr>
          <w:rFonts w:eastAsia="Times New Roman"/>
          <w:szCs w:val="24"/>
        </w:rPr>
        <w:t>γανακτισμένων</w:t>
      </w:r>
      <w:r>
        <w:rPr>
          <w:rFonts w:eastAsia="Times New Roman"/>
          <w:szCs w:val="24"/>
        </w:rPr>
        <w:t>»</w:t>
      </w:r>
      <w:r w:rsidRPr="00184313">
        <w:rPr>
          <w:rFonts w:eastAsia="Times New Roman"/>
          <w:szCs w:val="24"/>
        </w:rPr>
        <w:t xml:space="preserve"> με τη Χρυσή Αυγή και φωνάζατε για τη Βουλή</w:t>
      </w:r>
      <w:r>
        <w:rPr>
          <w:rFonts w:eastAsia="Times New Roman"/>
          <w:szCs w:val="24"/>
        </w:rPr>
        <w:t>. Εσείς σε αυτή τη</w:t>
      </w:r>
      <w:r w:rsidRPr="00184313">
        <w:rPr>
          <w:rFonts w:eastAsia="Times New Roman"/>
          <w:szCs w:val="24"/>
        </w:rPr>
        <w:t xml:space="preserve"> Βουλή με τη Χρυσή Αυγή ρίξατε την κυβέρνηση Σαμαρά με το</w:t>
      </w:r>
      <w:r>
        <w:rPr>
          <w:rFonts w:eastAsia="Times New Roman"/>
          <w:szCs w:val="24"/>
        </w:rPr>
        <w:t>ν</w:t>
      </w:r>
      <w:r w:rsidRPr="00184313">
        <w:rPr>
          <w:rFonts w:eastAsia="Times New Roman"/>
          <w:szCs w:val="24"/>
        </w:rPr>
        <w:t xml:space="preserve"> Σταύρο Δήμα και την εκλογή του για την Προεδρία της Δημοκρατίας.</w:t>
      </w:r>
      <w:r>
        <w:rPr>
          <w:rFonts w:eastAsia="Times New Roman"/>
          <w:szCs w:val="24"/>
        </w:rPr>
        <w:t xml:space="preserve"> </w:t>
      </w:r>
      <w:r>
        <w:rPr>
          <w:rFonts w:eastAsia="Times New Roman"/>
          <w:szCs w:val="24"/>
        </w:rPr>
        <w:t>Άρα</w:t>
      </w:r>
      <w:r w:rsidRPr="00184313">
        <w:rPr>
          <w:rFonts w:eastAsia="Times New Roman"/>
          <w:szCs w:val="24"/>
        </w:rPr>
        <w:t xml:space="preserve"> όχι σε εμάς υποδείξεις για τη Χρυσή Αυγή.</w:t>
      </w:r>
    </w:p>
    <w:p w14:paraId="0715AC26" w14:textId="77777777" w:rsidR="006222AF" w:rsidRDefault="006453C1">
      <w:pPr>
        <w:spacing w:after="0" w:line="600" w:lineRule="auto"/>
        <w:ind w:firstLine="720"/>
        <w:jc w:val="both"/>
        <w:rPr>
          <w:rFonts w:eastAsia="Times New Roman"/>
          <w:b/>
          <w:szCs w:val="24"/>
        </w:rPr>
      </w:pPr>
      <w:r w:rsidRPr="00184313">
        <w:rPr>
          <w:rFonts w:eastAsia="Times New Roman"/>
          <w:szCs w:val="24"/>
        </w:rPr>
        <w:t xml:space="preserve">Σας είπα, </w:t>
      </w:r>
      <w:r w:rsidRPr="00184313">
        <w:rPr>
          <w:rFonts w:eastAsia="Times New Roman"/>
          <w:szCs w:val="24"/>
        </w:rPr>
        <w:t xml:space="preserve">όμως, </w:t>
      </w:r>
      <w:r>
        <w:rPr>
          <w:rFonts w:eastAsia="Times New Roman"/>
          <w:szCs w:val="24"/>
        </w:rPr>
        <w:t xml:space="preserve">ότι </w:t>
      </w:r>
      <w:r w:rsidRPr="00184313">
        <w:rPr>
          <w:rFonts w:eastAsia="Times New Roman"/>
          <w:szCs w:val="24"/>
        </w:rPr>
        <w:t xml:space="preserve">με την απλή αναλογική που θεσπίζετε και </w:t>
      </w:r>
      <w:r>
        <w:rPr>
          <w:rFonts w:eastAsia="Times New Roman"/>
          <w:szCs w:val="24"/>
        </w:rPr>
        <w:t>χωρίς το</w:t>
      </w:r>
      <w:r w:rsidRPr="00184313">
        <w:rPr>
          <w:rFonts w:eastAsia="Times New Roman"/>
          <w:szCs w:val="24"/>
        </w:rPr>
        <w:t xml:space="preserve"> όριο του 3%</w:t>
      </w:r>
      <w:r>
        <w:rPr>
          <w:rFonts w:eastAsia="Times New Roman"/>
          <w:szCs w:val="24"/>
        </w:rPr>
        <w:t>,</w:t>
      </w:r>
      <w:r w:rsidRPr="00184313">
        <w:rPr>
          <w:rFonts w:eastAsia="Times New Roman"/>
          <w:szCs w:val="24"/>
        </w:rPr>
        <w:t xml:space="preserve"> που σας ζητάει ο συνεταίρος σας και τον οποίο γράφετ</w:t>
      </w:r>
      <w:r>
        <w:rPr>
          <w:rFonts w:eastAsia="Times New Roman"/>
          <w:szCs w:val="24"/>
        </w:rPr>
        <w:t>ε</w:t>
      </w:r>
      <w:r w:rsidRPr="00184313">
        <w:rPr>
          <w:rFonts w:eastAsia="Times New Roman"/>
          <w:szCs w:val="24"/>
        </w:rPr>
        <w:t xml:space="preserve"> στα παλαιότερα</w:t>
      </w:r>
      <w:r>
        <w:rPr>
          <w:rFonts w:eastAsia="Times New Roman"/>
          <w:b/>
          <w:szCs w:val="24"/>
        </w:rPr>
        <w:t xml:space="preserve"> </w:t>
      </w:r>
      <w:r w:rsidRPr="00184313">
        <w:rPr>
          <w:rFonts w:eastAsia="Times New Roman"/>
          <w:szCs w:val="24"/>
        </w:rPr>
        <w:t>των υποδημάτων σας και δεν του απαντάτε καν</w:t>
      </w:r>
      <w:r>
        <w:rPr>
          <w:rFonts w:eastAsia="Times New Roman"/>
          <w:szCs w:val="24"/>
        </w:rPr>
        <w:t>,</w:t>
      </w:r>
      <w:r w:rsidRPr="00184313">
        <w:rPr>
          <w:rFonts w:eastAsia="Times New Roman"/>
          <w:szCs w:val="24"/>
        </w:rPr>
        <w:t xml:space="preserve"> θα δώσετε φωνή σε όλα τα άκρα και δεν μίλησα μόνο για τη Χρυσή Αυγή.</w:t>
      </w:r>
    </w:p>
    <w:p w14:paraId="0715AC2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είπα, για να το θυμάστε, ότι θα δείτε τους συνδυασμού</w:t>
      </w:r>
      <w:r>
        <w:rPr>
          <w:rFonts w:eastAsia="Times New Roman" w:cs="Times New Roman"/>
          <w:szCs w:val="24"/>
        </w:rPr>
        <w:t>ς της κ.</w:t>
      </w:r>
      <w:r>
        <w:rPr>
          <w:rFonts w:eastAsia="Times New Roman" w:cs="Times New Roman"/>
          <w:szCs w:val="24"/>
        </w:rPr>
        <w:t xml:space="preserve"> Ζωής Κωνσταντοπούλου, παραδείγματος χάριν, σε κάθε δημοτικό...</w:t>
      </w:r>
    </w:p>
    <w:p w14:paraId="0715AC28" w14:textId="77777777" w:rsidR="006222AF" w:rsidRDefault="006453C1">
      <w:pPr>
        <w:spacing w:after="0" w:line="600" w:lineRule="auto"/>
        <w:ind w:firstLine="720"/>
        <w:jc w:val="both"/>
        <w:rPr>
          <w:rFonts w:eastAsia="Times New Roman" w:cs="Times New Roman"/>
          <w:szCs w:val="24"/>
        </w:rPr>
      </w:pPr>
      <w:r w:rsidRPr="006F1922">
        <w:rPr>
          <w:rFonts w:eastAsia="Times New Roman" w:cs="Times New Roman"/>
          <w:b/>
          <w:szCs w:val="24"/>
        </w:rPr>
        <w:lastRenderedPageBreak/>
        <w:t>ΠΡΟΕΔΡΕΥΩΝ (Νικήτας Κακλαμάνης):</w:t>
      </w:r>
      <w:r>
        <w:rPr>
          <w:rFonts w:eastAsia="Times New Roman" w:cs="Times New Roman"/>
          <w:szCs w:val="24"/>
        </w:rPr>
        <w:t xml:space="preserve"> Μην κάνετε προσωπικές αναφορές.</w:t>
      </w:r>
    </w:p>
    <w:p w14:paraId="0715AC29" w14:textId="77777777" w:rsidR="006222AF" w:rsidRDefault="006453C1">
      <w:pPr>
        <w:spacing w:after="0" w:line="600" w:lineRule="auto"/>
        <w:ind w:firstLine="720"/>
        <w:jc w:val="both"/>
        <w:rPr>
          <w:rFonts w:eastAsia="Times New Roman" w:cs="Times New Roman"/>
          <w:szCs w:val="24"/>
        </w:rPr>
      </w:pPr>
      <w:r w:rsidRPr="006F1922">
        <w:rPr>
          <w:rFonts w:eastAsia="Times New Roman" w:cs="Times New Roman"/>
          <w:b/>
          <w:szCs w:val="24"/>
        </w:rPr>
        <w:t>ΣΠΥΡΙΔΩΝ</w:t>
      </w:r>
      <w:r>
        <w:rPr>
          <w:rFonts w:eastAsia="Times New Roman" w:cs="Times New Roman"/>
          <w:b/>
          <w:szCs w:val="24"/>
        </w:rPr>
        <w:t xml:space="preserve"> </w:t>
      </w:r>
      <w:r w:rsidRPr="006F1922">
        <w:rPr>
          <w:rFonts w:eastAsia="Times New Roman" w:cs="Times New Roman"/>
          <w:b/>
          <w:szCs w:val="24"/>
        </w:rPr>
        <w:t>-</w:t>
      </w:r>
      <w:r>
        <w:rPr>
          <w:rFonts w:eastAsia="Times New Roman" w:cs="Times New Roman"/>
          <w:b/>
          <w:szCs w:val="24"/>
        </w:rPr>
        <w:t xml:space="preserve"> </w:t>
      </w:r>
      <w:r w:rsidRPr="006F1922">
        <w:rPr>
          <w:rFonts w:eastAsia="Times New Roman" w:cs="Times New Roman"/>
          <w:b/>
          <w:szCs w:val="24"/>
        </w:rPr>
        <w:t>ΑΔΩΝΙΣ ΓΕΩΡΓΙΑΔΗΣ:</w:t>
      </w:r>
      <w:r>
        <w:rPr>
          <w:rFonts w:eastAsia="Times New Roman" w:cs="Times New Roman"/>
          <w:szCs w:val="24"/>
        </w:rPr>
        <w:t xml:space="preserve"> ...συμβούλιο να σας λέει προδότε</w:t>
      </w:r>
      <w:r>
        <w:rPr>
          <w:rFonts w:eastAsia="Times New Roman" w:cs="Times New Roman"/>
          <w:szCs w:val="24"/>
        </w:rPr>
        <w:t>ς. Αυτό κάνετε σήμερα, γιατί αυτό κάνουν σήμερα στην Ελλάδα και μην κάνετε ότι δεν καταλαβαίνετε.</w:t>
      </w:r>
    </w:p>
    <w:p w14:paraId="0715AC2A" w14:textId="77777777" w:rsidR="006222AF" w:rsidRDefault="006453C1">
      <w:pPr>
        <w:spacing w:after="0" w:line="600" w:lineRule="auto"/>
        <w:ind w:firstLine="720"/>
        <w:jc w:val="both"/>
        <w:rPr>
          <w:rFonts w:eastAsia="Times New Roman" w:cs="Times New Roman"/>
          <w:szCs w:val="24"/>
        </w:rPr>
      </w:pPr>
      <w:r w:rsidRPr="006F1922">
        <w:rPr>
          <w:rFonts w:eastAsia="Times New Roman" w:cs="Times New Roman"/>
          <w:b/>
          <w:szCs w:val="24"/>
        </w:rPr>
        <w:t>ΠΡΟΕΔΡΕΥΩΝ (Νικήτας Κακλαμάνης):</w:t>
      </w:r>
      <w:r>
        <w:rPr>
          <w:rFonts w:eastAsia="Times New Roman" w:cs="Times New Roman"/>
          <w:szCs w:val="24"/>
        </w:rPr>
        <w:t xml:space="preserve"> Παρακαλώ να μην ξανακούσω τις προσωπικές αναφορές για πρόσωπα που δεν είναι στο Κοινοβούλιο και δεν μπορούν να απαντήσουν, όποια και να είναι αυτά. Είναι στοιχειώδες κοινοβουλευτικό </w:t>
      </w:r>
      <w:r>
        <w:rPr>
          <w:rFonts w:eastAsia="Times New Roman" w:cs="Times New Roman"/>
          <w:szCs w:val="24"/>
          <w:lang w:val="en-US"/>
        </w:rPr>
        <w:t>fair</w:t>
      </w:r>
      <w:r w:rsidRPr="00E26C30">
        <w:rPr>
          <w:rFonts w:eastAsia="Times New Roman" w:cs="Times New Roman"/>
          <w:szCs w:val="24"/>
        </w:rPr>
        <w:t xml:space="preserve"> </w:t>
      </w:r>
      <w:r>
        <w:rPr>
          <w:rFonts w:eastAsia="Times New Roman" w:cs="Times New Roman"/>
          <w:szCs w:val="24"/>
          <w:lang w:val="en-US"/>
        </w:rPr>
        <w:t>play</w:t>
      </w:r>
      <w:r w:rsidRPr="00E26C30">
        <w:rPr>
          <w:rFonts w:eastAsia="Times New Roman" w:cs="Times New Roman"/>
          <w:szCs w:val="24"/>
        </w:rPr>
        <w:t xml:space="preserve"> </w:t>
      </w:r>
      <w:r>
        <w:rPr>
          <w:rFonts w:eastAsia="Times New Roman" w:cs="Times New Roman"/>
          <w:szCs w:val="24"/>
        </w:rPr>
        <w:t>να μη</w:t>
      </w:r>
      <w:r>
        <w:rPr>
          <w:rFonts w:eastAsia="Times New Roman" w:cs="Times New Roman"/>
          <w:szCs w:val="24"/>
        </w:rPr>
        <w:t xml:space="preserve"> γίνεται αυτό το πράγμα.</w:t>
      </w:r>
    </w:p>
    <w:p w14:paraId="0715AC2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Λέω τώρα τη σειρά: ο κ. Καρασμάνη</w:t>
      </w:r>
      <w:r>
        <w:rPr>
          <w:rFonts w:eastAsia="Times New Roman" w:cs="Times New Roman"/>
          <w:szCs w:val="24"/>
        </w:rPr>
        <w:t>ς από τον κατάλογο, ο κ. Τσιάρας από χθες, ο κ. Σιμορέλης από τον κατάλογο, ο κ. Μηταφίδης από χθες. Μετά, εάν δεν είναι στην Αίθουσα ο κ. Κωνσταντόπουλος, ο κ. Δρίτσας και ο κ. Γιακουμάτος από χθες, για να ολοκληρώσουμε με τους χθεσινούς ομιλητές.</w:t>
      </w:r>
    </w:p>
    <w:p w14:paraId="0715AC2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Καρασμάνη, έχετε τον λόγο.</w:t>
      </w:r>
    </w:p>
    <w:p w14:paraId="0715AC2D" w14:textId="77777777" w:rsidR="006222AF" w:rsidRDefault="006453C1">
      <w:pPr>
        <w:spacing w:after="0" w:line="600" w:lineRule="auto"/>
        <w:ind w:firstLine="720"/>
        <w:jc w:val="both"/>
        <w:rPr>
          <w:rFonts w:eastAsia="Times New Roman" w:cs="Times New Roman"/>
          <w:szCs w:val="24"/>
        </w:rPr>
      </w:pPr>
      <w:r w:rsidRPr="004B3046">
        <w:rPr>
          <w:rFonts w:eastAsia="Times New Roman" w:cs="Times New Roman"/>
          <w:b/>
          <w:szCs w:val="24"/>
        </w:rPr>
        <w:t>ΓΕΩΡΓΙΟΣ ΚΑΡΑΣΜΑΝΗΣ:</w:t>
      </w:r>
      <w:r>
        <w:rPr>
          <w:rFonts w:eastAsia="Times New Roman" w:cs="Times New Roman"/>
          <w:szCs w:val="24"/>
        </w:rPr>
        <w:t xml:space="preserve"> Ευχαριστώ, κύριε Πρόεδρε.</w:t>
      </w:r>
    </w:p>
    <w:p w14:paraId="0715AC2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ακούγεται αντιφατικό και οξύμωρο το ότι από την Κυβέρνηση έχει δοθεί το όνομα του Κλεισθένη, του</w:t>
      </w:r>
      <w:r>
        <w:rPr>
          <w:rFonts w:eastAsia="Times New Roman" w:cs="Times New Roman"/>
          <w:szCs w:val="24"/>
        </w:rPr>
        <w:t xml:space="preserve"> μεγαλύτερου μεταρρυθμιστή της Α</w:t>
      </w:r>
      <w:r>
        <w:rPr>
          <w:rFonts w:eastAsia="Times New Roman" w:cs="Times New Roman"/>
          <w:szCs w:val="24"/>
        </w:rPr>
        <w:t>θηναϊκής Δημοκρατ</w:t>
      </w:r>
      <w:r>
        <w:rPr>
          <w:rFonts w:eastAsia="Times New Roman" w:cs="Times New Roman"/>
          <w:szCs w:val="24"/>
        </w:rPr>
        <w:t>ίας, σε ένα νομοθέτημα που επιχειρεί να εμφανίσει ως μεταρρύθμιση και το οποίο από τα ίδια τα σημαντικότερα άρθρα του αποκαλύπτεται ως απορρύθμιση, ως πλήρης διάλυση και των όποιων θετικών στοιχείων υπάρχουν.</w:t>
      </w:r>
    </w:p>
    <w:p w14:paraId="0715AC2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μείζον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πρόβλημα που απασχολεί σήμερ</w:t>
      </w:r>
      <w:r>
        <w:rPr>
          <w:rFonts w:eastAsia="Times New Roman" w:cs="Times New Roman"/>
          <w:szCs w:val="24"/>
        </w:rPr>
        <w:t>α τους δημότες είναι το εκλογικό σύστημα με το οποίο θα εκλέγει τη δημοτική και κοινοτική ή περιφερειακή αρχή; Αυτό ανακάλυψαν ή διαπίστωσαν στα τριάμισι χρόνια που κυβερνούν τη χώρα, αντί να τους απασχολήσει το πώς θα απλοποιήσει τις διαδικασίες, το πώς η</w:t>
      </w:r>
      <w:r>
        <w:rPr>
          <w:rFonts w:eastAsia="Times New Roman" w:cs="Times New Roman"/>
          <w:szCs w:val="24"/>
        </w:rPr>
        <w:t xml:space="preserve"> </w:t>
      </w:r>
      <w:r>
        <w:rPr>
          <w:rFonts w:eastAsia="Times New Roman" w:cs="Times New Roman"/>
          <w:szCs w:val="24"/>
        </w:rPr>
        <w:t xml:space="preserve">τοπική αυτοδιοίκηση </w:t>
      </w:r>
      <w:r>
        <w:rPr>
          <w:rFonts w:eastAsia="Times New Roman" w:cs="Times New Roman"/>
          <w:szCs w:val="24"/>
        </w:rPr>
        <w:t>θα γίνει πιο αποτελεσματική, ώστε να μπορεί να παράγει έργο για το οποίο την εκλέγει η τοπική κοινωνία;</w:t>
      </w:r>
    </w:p>
    <w:p w14:paraId="0715AC3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Ασφαλώς υπήρχαν και υπάρχουν σοβαρές δυσλειτουργίες. Έχω προσωπική εμπειρία και ως Υπουργός Αγροτικής Ανάπτυξης ζήτησα από συγκεκρι</w:t>
      </w:r>
      <w:r>
        <w:rPr>
          <w:rFonts w:eastAsia="Times New Roman" w:cs="Times New Roman"/>
          <w:szCs w:val="24"/>
        </w:rPr>
        <w:t xml:space="preserve">μένο δήμο να επικυρώσει μια μελέτη για να προχωρήσει ένα μικρό φράγμα. Η βούληση και από </w:t>
      </w:r>
      <w:r>
        <w:rPr>
          <w:rFonts w:eastAsia="Times New Roman" w:cs="Times New Roman"/>
          <w:szCs w:val="24"/>
        </w:rPr>
        <w:lastRenderedPageBreak/>
        <w:t xml:space="preserve">τη δημοτική αρχή </w:t>
      </w:r>
      <w:r>
        <w:rPr>
          <w:rFonts w:eastAsia="Times New Roman" w:cs="Times New Roman"/>
          <w:szCs w:val="24"/>
        </w:rPr>
        <w:t>υπήρχε, δεν την αμφισβητώ. Εκείνο που δεν υπήρχε ήταν η απαιτούμενη, άρτια οργανωμένη τεχνική υπηρεσία. Αυτά τα προβλήματα τα λύνει μήπως το συζητούμε</w:t>
      </w:r>
      <w:r>
        <w:rPr>
          <w:rFonts w:eastAsia="Times New Roman" w:cs="Times New Roman"/>
          <w:szCs w:val="24"/>
        </w:rPr>
        <w:t>νο νομοσχέδιο;</w:t>
      </w:r>
    </w:p>
    <w:p w14:paraId="0715AC3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Εκείνο ειδικότερα που προκαλεί και είναι η επιτομή της διαπλοκής είναι το άρθρο 73, που νομιμοποιεί το αλισβερίσι και τη συναλλαγή. Δηλαδή νομιμοποιεί τη μετακίνηση ενός δημοτικού συμβούλου από τη μια παράταξη στην άλλη, κάτι το οποίο απαγόρ</w:t>
      </w:r>
      <w:r>
        <w:rPr>
          <w:rFonts w:eastAsia="Times New Roman" w:cs="Times New Roman"/>
          <w:szCs w:val="24"/>
        </w:rPr>
        <w:t>ευε ο «</w:t>
      </w:r>
      <w:r>
        <w:rPr>
          <w:rFonts w:eastAsia="Times New Roman" w:cs="Times New Roman"/>
          <w:szCs w:val="24"/>
        </w:rPr>
        <w:t>ΚΑΛΛΙΚΡΑΤΗΣ». Του επέτρεπε μόνο</w:t>
      </w:r>
      <w:r>
        <w:rPr>
          <w:rFonts w:eastAsia="Times New Roman" w:cs="Times New Roman"/>
          <w:szCs w:val="24"/>
        </w:rPr>
        <w:t xml:space="preserve"> την αποχώρηση και την ανεξαρτητοποίησή του.</w:t>
      </w:r>
    </w:p>
    <w:p w14:paraId="0715AC3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να ήταν μόνον αυτό; Δίνει και τη δυνατότητα στον δήμαρχο και στον περιφερειάρχη να ορίζουν αντιδήμαρχο ή αντιπεριφερειάρχη από άλλον συνδυασμό. Αυτό είναι ανήκουστο και </w:t>
      </w:r>
      <w:r>
        <w:rPr>
          <w:rFonts w:eastAsia="Times New Roman" w:cs="Times New Roman"/>
          <w:szCs w:val="24"/>
        </w:rPr>
        <w:t>πρωτοφανές. Ανοίγει ή όχι πλέον διάπλατα την πόρτα στη συναλλαγή και στη διαφθορά</w:t>
      </w:r>
      <w:r>
        <w:rPr>
          <w:rFonts w:eastAsia="Times New Roman" w:cs="Times New Roman"/>
          <w:szCs w:val="24"/>
        </w:rPr>
        <w:t>, όχι μόνον σε επίπεδο προσώπων</w:t>
      </w:r>
      <w:r>
        <w:rPr>
          <w:rFonts w:eastAsia="Times New Roman" w:cs="Times New Roman"/>
          <w:szCs w:val="24"/>
        </w:rPr>
        <w:t xml:space="preserve"> αλλά και σε επίπεδο συνδυασμών και παρατάξεων;</w:t>
      </w:r>
    </w:p>
    <w:p w14:paraId="0715AC3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Θεσμοθετείτε τη συναλλαγή και τη</w:t>
      </w:r>
      <w:r>
        <w:rPr>
          <w:rFonts w:eastAsia="Times New Roman" w:cs="Times New Roman"/>
          <w:szCs w:val="24"/>
        </w:rPr>
        <w:t>ν πλειοδοσία για μεταγραφές ως εάν</w:t>
      </w:r>
      <w:r>
        <w:rPr>
          <w:rFonts w:eastAsia="Times New Roman" w:cs="Times New Roman"/>
          <w:szCs w:val="24"/>
        </w:rPr>
        <w:t xml:space="preserve"> οι συνδυασμοί να είναι ποδοσφ</w:t>
      </w:r>
      <w:r>
        <w:rPr>
          <w:rFonts w:eastAsia="Times New Roman" w:cs="Times New Roman"/>
          <w:szCs w:val="24"/>
        </w:rPr>
        <w:t xml:space="preserve">αιρικές ομάδες. </w:t>
      </w:r>
      <w:r>
        <w:rPr>
          <w:rFonts w:eastAsia="Times New Roman" w:cs="Times New Roman"/>
          <w:szCs w:val="24"/>
        </w:rPr>
        <w:lastRenderedPageBreak/>
        <w:t xml:space="preserve">Γιατί το κάνετε αυτό; Για τον απλούστατο λόγο ότι δεν έχετε ερείσματα στην </w:t>
      </w:r>
      <w:r>
        <w:rPr>
          <w:rFonts w:eastAsia="Times New Roman" w:cs="Times New Roman"/>
          <w:szCs w:val="24"/>
        </w:rPr>
        <w:t>τοπική αυτοδιοίκηση και θέλετε στη</w:t>
      </w:r>
      <w:r>
        <w:rPr>
          <w:rFonts w:eastAsia="Times New Roman" w:cs="Times New Roman"/>
          <w:szCs w:val="24"/>
        </w:rPr>
        <w:t xml:space="preserve"> μειοψηφία να δώσετε ρόλο τον οποίο δεν δικαιούται. Αυτή</w:t>
      </w:r>
      <w:r>
        <w:rPr>
          <w:rFonts w:eastAsia="Times New Roman" w:cs="Times New Roman"/>
          <w:szCs w:val="24"/>
        </w:rPr>
        <w:t xml:space="preserve"> είναι η δημοκρατία για την οποία</w:t>
      </w:r>
      <w:r>
        <w:rPr>
          <w:rFonts w:eastAsia="Times New Roman" w:cs="Times New Roman"/>
          <w:szCs w:val="24"/>
        </w:rPr>
        <w:t xml:space="preserve"> κόπτεται η «πρώτη φορά </w:t>
      </w:r>
      <w:r>
        <w:rPr>
          <w:rFonts w:eastAsia="Times New Roman" w:cs="Times New Roman"/>
          <w:szCs w:val="24"/>
        </w:rPr>
        <w:t>αριστερά» συγκυβέρ</w:t>
      </w:r>
      <w:r>
        <w:rPr>
          <w:rFonts w:eastAsia="Times New Roman" w:cs="Times New Roman"/>
          <w:szCs w:val="24"/>
        </w:rPr>
        <w:t>νηση</w:t>
      </w:r>
      <w:r>
        <w:rPr>
          <w:rFonts w:eastAsia="Times New Roman" w:cs="Times New Roman"/>
          <w:szCs w:val="24"/>
        </w:rPr>
        <w:t xml:space="preserve">; </w:t>
      </w:r>
    </w:p>
    <w:p w14:paraId="0715AC3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από την άλλη πλευρά, το νομοσχέδιο καταργεί τον χωρικό αντιπεριφερειάρχη. Δίνει στον περιφερειάρχη τη δυνατότητα να ορίσει όποιον θέλει, αντί να τον υποχρεώσει να ορίσει αυτόν με τους περισσότερους σταυρούς προτίμησης, ώστε τουλάχιστον να εκφράζ</w:t>
      </w:r>
      <w:r>
        <w:rPr>
          <w:rFonts w:eastAsia="Times New Roman" w:cs="Times New Roman"/>
          <w:szCs w:val="24"/>
        </w:rPr>
        <w:t>εται κατά έναν τρόπο η βούληση των δημοτών.</w:t>
      </w:r>
    </w:p>
    <w:p w14:paraId="0715AC3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Θεωρώ πάρα πολύ σημαντικά τα πρώτα άρθρα του νομοσχεδίου</w:t>
      </w:r>
      <w:r>
        <w:rPr>
          <w:rFonts w:eastAsia="Times New Roman" w:cs="Times New Roman"/>
          <w:szCs w:val="24"/>
        </w:rPr>
        <w:t>,</w:t>
      </w:r>
      <w:r>
        <w:rPr>
          <w:rFonts w:eastAsia="Times New Roman" w:cs="Times New Roman"/>
          <w:szCs w:val="24"/>
        </w:rPr>
        <w:t xml:space="preserve"> που αναφέρονται στην κατηγοριοποίηση των δήμων. Θα αναφερθώ σε κάτι που αφορά τον Νομό Πέλλας για μια εξόφθαλμη, κραυγαλέα αδικία.</w:t>
      </w:r>
    </w:p>
    <w:p w14:paraId="0715AC3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Δήμος Αλμωπίας </w:t>
      </w:r>
      <w:r>
        <w:rPr>
          <w:rFonts w:eastAsia="Times New Roman" w:cs="Times New Roman"/>
          <w:szCs w:val="24"/>
        </w:rPr>
        <w:t>εξαιρέθηκε πριν από έναν χρόνο από τη χρηματοδότηση των 20 εκατομμυρίων που έδωσε ο κ. Σκουρλέτης στους μικρούς, ορεινούς και νησιωτικούς δήμους.</w:t>
      </w:r>
    </w:p>
    <w:p w14:paraId="0715AC3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Παρά το γεγονός ότ</w:t>
      </w:r>
      <w:r>
        <w:rPr>
          <w:rFonts w:eastAsia="Times New Roman" w:cs="Times New Roman"/>
          <w:szCs w:val="24"/>
        </w:rPr>
        <w:t>ι πρόκειται για τον μεγαλύτερο δ</w:t>
      </w:r>
      <w:r>
        <w:rPr>
          <w:rFonts w:eastAsia="Times New Roman" w:cs="Times New Roman"/>
          <w:szCs w:val="24"/>
        </w:rPr>
        <w:t>ήμο της Πέλλας και έναν από τους μεγαλύτερους σε έκταση δήμο</w:t>
      </w:r>
      <w:r>
        <w:rPr>
          <w:rFonts w:eastAsia="Times New Roman" w:cs="Times New Roman"/>
          <w:szCs w:val="24"/>
        </w:rPr>
        <w:t xml:space="preserve">υς της Ελλάδος, με έκταση </w:t>
      </w:r>
      <w:r>
        <w:rPr>
          <w:rFonts w:eastAsia="Times New Roman" w:cs="Times New Roman"/>
          <w:szCs w:val="24"/>
        </w:rPr>
        <w:t>εννιακόσια ογδόντα πέντε</w:t>
      </w:r>
      <w:r>
        <w:rPr>
          <w:rFonts w:eastAsia="Times New Roman" w:cs="Times New Roman"/>
          <w:szCs w:val="24"/>
        </w:rPr>
        <w:t xml:space="preserve"> τετραγωνικά χιλιόμετρα και πληθυσμό είκοσι επτά χιλιάδες πεντακόσιους πενήντα έξι κατοίκους, που συνεχώς συρρικνώνεται, ένας ακριτικός, παραμεθόριος, προβληματικός δήμος στο σύνολό του με ογδόντα χιλιόμετρ</w:t>
      </w:r>
      <w:r>
        <w:rPr>
          <w:rFonts w:eastAsia="Times New Roman" w:cs="Times New Roman"/>
          <w:szCs w:val="24"/>
        </w:rPr>
        <w:t>α μεθοριακή γραμμή, ο μοναδικός από την Ήπειρο μέχρι το</w:t>
      </w:r>
      <w:r>
        <w:rPr>
          <w:rFonts w:eastAsia="Times New Roman" w:cs="Times New Roman"/>
          <w:szCs w:val="24"/>
        </w:rPr>
        <w:t>ν Έβρο που δεν έχει έξοδο προς β</w:t>
      </w:r>
      <w:r>
        <w:rPr>
          <w:rFonts w:eastAsia="Times New Roman" w:cs="Times New Roman"/>
          <w:szCs w:val="24"/>
        </w:rPr>
        <w:t>ορρά, απομονωμένος, χαρακτηρίζεται από ένα ιδιαίτερο γεωμορφολογικό ανάγλυφο και με μεγάλες υψομετρικές διαφορές και τεράστιο όγκο ορεινών εκτάσεων και κακοτράχαλο οδικό</w:t>
      </w:r>
      <w:r>
        <w:rPr>
          <w:rFonts w:eastAsia="Times New Roman" w:cs="Times New Roman"/>
          <w:szCs w:val="24"/>
        </w:rPr>
        <w:t xml:space="preserve"> δίκτυο, πληροί δηλαδή με το παρα</w:t>
      </w:r>
      <w:r>
        <w:rPr>
          <w:rFonts w:eastAsia="Times New Roman" w:cs="Times New Roman"/>
          <w:szCs w:val="24"/>
        </w:rPr>
        <w:t>πάνω τα κριτήρια, εν τούτοις ο δ</w:t>
      </w:r>
      <w:r>
        <w:rPr>
          <w:rFonts w:eastAsia="Times New Roman" w:cs="Times New Roman"/>
          <w:szCs w:val="24"/>
        </w:rPr>
        <w:t>ήμος αυτός αποκλείστηκε από τη χρηματοδότηση, γιατί τρεις κοινότητες χαρακτηρίζονται πεδινές, ενώ το μεγαλύτερο μέρος των εκτάσεων είναι ορεινές.</w:t>
      </w:r>
    </w:p>
    <w:p w14:paraId="0715AC3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Κατέθεσα ερώτηση στον κ. Σκουρλέτη και η απάν</w:t>
      </w:r>
      <w:r>
        <w:rPr>
          <w:rFonts w:eastAsia="Times New Roman" w:cs="Times New Roman"/>
          <w:szCs w:val="24"/>
        </w:rPr>
        <w:t>τηση του</w:t>
      </w:r>
      <w:r>
        <w:rPr>
          <w:rFonts w:eastAsia="Times New Roman" w:cs="Times New Roman"/>
          <w:szCs w:val="24"/>
        </w:rPr>
        <w:t xml:space="preserve"> ήταν άλλα λόγια να αγαπιόμαστε!</w:t>
      </w:r>
      <w:r>
        <w:rPr>
          <w:rFonts w:eastAsia="Times New Roman" w:cs="Times New Roman"/>
          <w:szCs w:val="24"/>
        </w:rPr>
        <w:t xml:space="preserve"> Την επανακατέθεσα, αλλά</w:t>
      </w:r>
      <w:r>
        <w:rPr>
          <w:rFonts w:eastAsia="Times New Roman" w:cs="Times New Roman"/>
          <w:szCs w:val="24"/>
        </w:rPr>
        <w:t xml:space="preserve"> απάντηση δεν πήρα. Ελπίζω αυτή</w:t>
      </w:r>
      <w:r>
        <w:rPr>
          <w:rFonts w:eastAsia="Times New Roman" w:cs="Times New Roman"/>
          <w:szCs w:val="24"/>
        </w:rPr>
        <w:t xml:space="preserve"> τη φορά η κατάφωρη αυτή </w:t>
      </w:r>
      <w:r>
        <w:rPr>
          <w:rFonts w:eastAsia="Times New Roman" w:cs="Times New Roman"/>
          <w:szCs w:val="24"/>
        </w:rPr>
        <w:lastRenderedPageBreak/>
        <w:t xml:space="preserve">αδικία να μην επαναληφθεί, κύριε Σκουρλέτη, με την κατηγοριοποίηση που κάνετε με τα άρθρα του νομοσχεδίου. </w:t>
      </w:r>
    </w:p>
    <w:p w14:paraId="0715AC3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Μας κατηγορείτε, κύριοι της </w:t>
      </w:r>
      <w:r>
        <w:rPr>
          <w:rFonts w:eastAsia="Times New Roman" w:cs="Times New Roman"/>
          <w:szCs w:val="24"/>
        </w:rPr>
        <w:t>σ</w:t>
      </w:r>
      <w:r>
        <w:rPr>
          <w:rFonts w:eastAsia="Times New Roman" w:cs="Times New Roman"/>
          <w:szCs w:val="24"/>
        </w:rPr>
        <w:t xml:space="preserve">υγκυβέρνησης, ότι είμαστε υπερσυγκεντρωτικοί. Η δική μας </w:t>
      </w:r>
      <w:r w:rsidRPr="00472ACC">
        <w:rPr>
          <w:rFonts w:eastAsia="Times New Roman" w:cs="Times New Roman"/>
          <w:szCs w:val="24"/>
        </w:rPr>
        <w:t>κυβέρνηση</w:t>
      </w:r>
      <w:r>
        <w:rPr>
          <w:rFonts w:eastAsia="Times New Roman" w:cs="Times New Roman"/>
          <w:szCs w:val="24"/>
        </w:rPr>
        <w:t xml:space="preserve"> επί υπουργίας μου εκχώρησε για πρώτη φορά στις περιφέρειες το 1/3 από τα 6 δισεκατομμύρια του Προγράμματος Αγροτικής Ανάπτυξης 2014 -</w:t>
      </w:r>
      <w:r>
        <w:rPr>
          <w:rFonts w:eastAsia="Times New Roman" w:cs="Times New Roman"/>
          <w:szCs w:val="24"/>
        </w:rPr>
        <w:t xml:space="preserve"> </w:t>
      </w:r>
      <w:r>
        <w:rPr>
          <w:rFonts w:eastAsia="Times New Roman" w:cs="Times New Roman"/>
          <w:szCs w:val="24"/>
        </w:rPr>
        <w:t>2020, δηλαδή 1 δισεκατομμύριο 800 εκατομμύρια για διάφ</w:t>
      </w:r>
      <w:r>
        <w:rPr>
          <w:rFonts w:eastAsia="Times New Roman" w:cs="Times New Roman"/>
          <w:szCs w:val="24"/>
        </w:rPr>
        <w:t>ορα έργα, αγροτική, δασική οδοποιία, αρδευτικά, λιμνοδεξαμενές, φράγματα, μεταποιητικές επιχειρήσεις, σχέδια βελτίωσης κ.λπ.</w:t>
      </w:r>
      <w:r>
        <w:rPr>
          <w:rFonts w:eastAsia="Times New Roman" w:cs="Times New Roman"/>
          <w:szCs w:val="24"/>
        </w:rPr>
        <w:t>.</w:t>
      </w:r>
      <w:r>
        <w:rPr>
          <w:rFonts w:eastAsia="Times New Roman" w:cs="Times New Roman"/>
          <w:szCs w:val="24"/>
        </w:rPr>
        <w:t xml:space="preserve"> Εμείς δώσαμε κοινοτικά λεφτά για να καταπολεμήσουμε τη γραφειοκρατία, να στηρίξουμε την αποκέντρωση. Αυτός είναι ο υπερσυγκεντρωτι</w:t>
      </w:r>
      <w:r>
        <w:rPr>
          <w:rFonts w:eastAsia="Times New Roman" w:cs="Times New Roman"/>
          <w:szCs w:val="24"/>
        </w:rPr>
        <w:t xml:space="preserve">σμός που μας κατηγορείτε; </w:t>
      </w:r>
    </w:p>
    <w:p w14:paraId="0715AC3A" w14:textId="77777777" w:rsidR="006222AF" w:rsidRDefault="006453C1">
      <w:pPr>
        <w:spacing w:after="0" w:line="600" w:lineRule="auto"/>
        <w:ind w:firstLine="720"/>
        <w:jc w:val="both"/>
        <w:rPr>
          <w:rFonts w:eastAsia="Times New Roman" w:cs="Times New Roman"/>
          <w:szCs w:val="24"/>
        </w:rPr>
      </w:pPr>
      <w:r w:rsidRPr="00B90CC5">
        <w:rPr>
          <w:rFonts w:eastAsia="Times New Roman" w:cs="Times New Roman"/>
          <w:szCs w:val="24"/>
        </w:rPr>
        <w:t>(Στο σημείο αυτό κτυπάει το κουδούνι λήξεως του χρόνου ομιλίας του κυρίου Βουλευτή)</w:t>
      </w:r>
    </w:p>
    <w:p w14:paraId="0715AC3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Κι έρχομαι στο ζήτημα της κατάτμησης των περιφερειών. Είναι κάτι που ο Κυριάκος Μητσοτάκης από την πρώτη μέρα της εκλογής του το έχει προτείνει. </w:t>
      </w:r>
    </w:p>
    <w:p w14:paraId="0715AC3C" w14:textId="77777777" w:rsidR="006222AF" w:rsidRDefault="006453C1">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Σε ένα λεπτό θα κλείσετε. </w:t>
      </w:r>
    </w:p>
    <w:p w14:paraId="0715AC3D" w14:textId="77777777" w:rsidR="006222AF" w:rsidRDefault="006453C1">
      <w:pPr>
        <w:spacing w:after="0" w:line="600" w:lineRule="auto"/>
        <w:ind w:firstLine="720"/>
        <w:jc w:val="both"/>
        <w:rPr>
          <w:rFonts w:eastAsia="Times New Roman" w:cs="Times New Roman"/>
          <w:szCs w:val="24"/>
        </w:rPr>
      </w:pPr>
      <w:r w:rsidRPr="008A294F">
        <w:rPr>
          <w:rFonts w:eastAsia="Times New Roman" w:cs="Times New Roman"/>
          <w:b/>
          <w:szCs w:val="24"/>
        </w:rPr>
        <w:lastRenderedPageBreak/>
        <w:t>ΓΕΩΡΓΙΟΣ ΚΑΡΑΣΜΑΝΗΣ:</w:t>
      </w:r>
      <w:r>
        <w:rPr>
          <w:rFonts w:eastAsia="Times New Roman" w:cs="Times New Roman"/>
          <w:szCs w:val="24"/>
        </w:rPr>
        <w:t xml:space="preserve"> Κλείνω, κύριε Πρόεδρε. </w:t>
      </w:r>
    </w:p>
    <w:p w14:paraId="0715AC3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έ</w:t>
      </w:r>
      <w:r>
        <w:rPr>
          <w:rFonts w:eastAsia="Times New Roman" w:cs="Times New Roman"/>
          <w:szCs w:val="24"/>
        </w:rPr>
        <w:t>χουμε συνδέσει με την ψήφο του Απόδημου Ε</w:t>
      </w:r>
      <w:r>
        <w:rPr>
          <w:rFonts w:eastAsia="Times New Roman" w:cs="Times New Roman"/>
          <w:szCs w:val="24"/>
        </w:rPr>
        <w:t>λληνισμού. Δεν έχω τη δυνατότητα να αναλύσω την πρόταση, άλλωστε το έχει κάνει ο κ. Αθανασίου, ο οποίος ή</w:t>
      </w:r>
      <w:r>
        <w:rPr>
          <w:rFonts w:eastAsia="Times New Roman" w:cs="Times New Roman"/>
          <w:szCs w:val="24"/>
        </w:rPr>
        <w:t xml:space="preserve">ταν ένας από τους βασικούς συντελεστές της πρότασης. </w:t>
      </w:r>
    </w:p>
    <w:p w14:paraId="0715AC3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Εκείνο που πλανάται αυτή</w:t>
      </w:r>
      <w:r>
        <w:rPr>
          <w:rFonts w:eastAsia="Times New Roman" w:cs="Times New Roman"/>
          <w:szCs w:val="24"/>
        </w:rPr>
        <w:t xml:space="preserve"> τη στιγμή είναι το ερώτημα που τίθεται σε όλους μας: με ποιο σκεπτικό, ποιο επιχείρημα που αντέχει στην κοινή λογική αυτό το τεράστιο από κάθε άποψη δυναμικό θα εξακολουθήσουμε </w:t>
      </w:r>
      <w:r>
        <w:rPr>
          <w:rFonts w:eastAsia="Times New Roman" w:cs="Times New Roman"/>
          <w:szCs w:val="24"/>
        </w:rPr>
        <w:t>να το κρατάμε έξω από τα πολιτικά δρώμενα της πατρίδας; Ως πότε θα τους στερούμε το στοιχειώδες δικαίωμα να συμμετέχουν ενεργά και καθοριστικά στις πολιτικές διεργασίες που καθορίζονται σήμερα για το αύριο της γενέτειράς τους; Και ως πότε θα προσποιούμαστε</w:t>
      </w:r>
      <w:r>
        <w:rPr>
          <w:rFonts w:eastAsia="Times New Roman" w:cs="Times New Roman"/>
          <w:szCs w:val="24"/>
        </w:rPr>
        <w:t xml:space="preserve"> πως αγνοούμε ότι η ψήφος τους αυτή είναι ο ισχυρότερος κρίκος που θα τους κρατά δεμένους με την Ελλάδα; </w:t>
      </w:r>
    </w:p>
    <w:p w14:paraId="0715AC4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Απ’ αυτή</w:t>
      </w:r>
      <w:r>
        <w:rPr>
          <w:rFonts w:eastAsia="Times New Roman" w:cs="Times New Roman"/>
          <w:szCs w:val="24"/>
        </w:rPr>
        <w:t xml:space="preserve"> τη σκοπιά -κλείνω, κύριε Πρόεδρε- είναι ένα μείζον ζήτημα που απαιτεί τη συναίνεση, την υπέρβαση, να ξεπεράσουμε τις μικροκομματικές σκοπιμότ</w:t>
      </w:r>
      <w:r>
        <w:rPr>
          <w:rFonts w:eastAsia="Times New Roman" w:cs="Times New Roman"/>
          <w:szCs w:val="24"/>
        </w:rPr>
        <w:t>ητες και να στείλουμε α</w:t>
      </w:r>
      <w:r>
        <w:rPr>
          <w:rFonts w:eastAsia="Times New Roman" w:cs="Times New Roman"/>
          <w:szCs w:val="24"/>
        </w:rPr>
        <w:lastRenderedPageBreak/>
        <w:t>πανταχού στους Έλληνες το μήνυμα ότι έχουν τα ίδια δικαιώματα με εμάς που μένουμε στην πατρίδα και τις ίδιες δυνατότητες συμμετοχής στα κοινά και βεβαίως, τις ίδιες υποχρεώσεις</w:t>
      </w:r>
      <w:r w:rsidRPr="008A294F">
        <w:rPr>
          <w:rFonts w:eastAsia="Times New Roman" w:cs="Times New Roman"/>
          <w:szCs w:val="24"/>
        </w:rPr>
        <w:t xml:space="preserve"> </w:t>
      </w:r>
      <w:r>
        <w:rPr>
          <w:rFonts w:eastAsia="Times New Roman" w:cs="Times New Roman"/>
          <w:szCs w:val="24"/>
        </w:rPr>
        <w:t xml:space="preserve">με εμάς. </w:t>
      </w:r>
    </w:p>
    <w:p w14:paraId="0715AC4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για την ανοχή σας. </w:t>
      </w:r>
    </w:p>
    <w:p w14:paraId="0715AC42" w14:textId="77777777" w:rsidR="006222AF" w:rsidRDefault="006453C1">
      <w:pPr>
        <w:spacing w:after="0" w:line="600" w:lineRule="auto"/>
        <w:ind w:firstLine="709"/>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14:paraId="0715AC43" w14:textId="77777777" w:rsidR="006222AF" w:rsidRDefault="006453C1">
      <w:pPr>
        <w:spacing w:after="0" w:line="600" w:lineRule="auto"/>
        <w:ind w:firstLine="720"/>
        <w:jc w:val="both"/>
        <w:rPr>
          <w:rFonts w:eastAsia="Times New Roman" w:cs="Times New Roman"/>
          <w:szCs w:val="24"/>
        </w:rPr>
      </w:pPr>
      <w:r w:rsidRPr="00E95E1D">
        <w:rPr>
          <w:rFonts w:eastAsia="Times New Roman" w:cs="Times New Roman"/>
          <w:b/>
          <w:szCs w:val="24"/>
        </w:rPr>
        <w:t xml:space="preserve">ΠΡΟΕΔΡΕΥΩΝ (Νικήτας Κακλαμάνης): </w:t>
      </w:r>
      <w:r>
        <w:rPr>
          <w:rFonts w:eastAsia="Times New Roman" w:cs="Times New Roman"/>
          <w:szCs w:val="24"/>
        </w:rPr>
        <w:t xml:space="preserve">Προχωράμε τώρα με τον κ. Τσιάρα. Μετά είναι ο κ. Σιμορέλης, όπως είπα, από τον κατάλογο, ο κ. Μηταφίδης από χθες, ο κ. Κωνσταντόπουλος, που ήρθε, από τον κατάλογο, επειδή ο </w:t>
      </w:r>
      <w:r>
        <w:rPr>
          <w:rFonts w:eastAsia="Times New Roman" w:cs="Times New Roman"/>
          <w:szCs w:val="24"/>
        </w:rPr>
        <w:t>κ. Δρίτσας πρέπει να πάει στην ε</w:t>
      </w:r>
      <w:r>
        <w:rPr>
          <w:rFonts w:eastAsia="Times New Roman" w:cs="Times New Roman"/>
          <w:szCs w:val="24"/>
        </w:rPr>
        <w:t>πιτροπή, θα δώσουμε και τον λόγο και στον κ. Δρίτσα</w:t>
      </w:r>
      <w:r>
        <w:rPr>
          <w:rFonts w:eastAsia="Times New Roman" w:cs="Times New Roman"/>
          <w:szCs w:val="24"/>
        </w:rPr>
        <w:t xml:space="preserve"> και μετά στον κ. Γιακουμάτο.</w:t>
      </w:r>
    </w:p>
    <w:p w14:paraId="0715AC4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Τσιάρας. </w:t>
      </w:r>
    </w:p>
    <w:p w14:paraId="0715AC45" w14:textId="77777777" w:rsidR="006222AF" w:rsidRDefault="006453C1">
      <w:pPr>
        <w:spacing w:after="0" w:line="600" w:lineRule="auto"/>
        <w:ind w:firstLine="720"/>
        <w:jc w:val="both"/>
        <w:rPr>
          <w:rFonts w:eastAsia="Times New Roman" w:cs="Times New Roman"/>
          <w:szCs w:val="24"/>
        </w:rPr>
      </w:pPr>
      <w:r w:rsidRPr="00CE616C">
        <w:rPr>
          <w:rFonts w:eastAsia="Times New Roman" w:cs="Times New Roman"/>
          <w:b/>
          <w:szCs w:val="24"/>
        </w:rPr>
        <w:t>ΚΩΝΣΤΑΝΤΙΝΟΣ ΤΣΙΑΡΑΣ:</w:t>
      </w:r>
      <w:r>
        <w:rPr>
          <w:rFonts w:eastAsia="Times New Roman" w:cs="Times New Roman"/>
          <w:szCs w:val="24"/>
        </w:rPr>
        <w:t xml:space="preserve"> Σας ευχαριστώ, κύριε Πρόεδρε. </w:t>
      </w:r>
    </w:p>
    <w:p w14:paraId="0715AC46" w14:textId="77777777" w:rsidR="006222AF" w:rsidRDefault="006453C1">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στη δεύτερη μέρα συζήτησης ενός νομοσχεδίου που η </w:t>
      </w:r>
      <w:r w:rsidRPr="0094038A">
        <w:rPr>
          <w:rFonts w:eastAsia="Times New Roman" w:cs="Times New Roman"/>
          <w:szCs w:val="24"/>
        </w:rPr>
        <w:t>Κυβέρνηση</w:t>
      </w:r>
      <w:r>
        <w:rPr>
          <w:rFonts w:eastAsia="Times New Roman" w:cs="Times New Roman"/>
          <w:szCs w:val="24"/>
        </w:rPr>
        <w:t xml:space="preserve"> ελπίζει ότι θα αλλάξει </w:t>
      </w:r>
      <w:r>
        <w:rPr>
          <w:rFonts w:eastAsia="Times New Roman" w:cs="Times New Roman"/>
          <w:szCs w:val="24"/>
        </w:rPr>
        <w:lastRenderedPageBreak/>
        <w:t>τον χάρτη της τοπι</w:t>
      </w:r>
      <w:r>
        <w:rPr>
          <w:rFonts w:eastAsia="Times New Roman" w:cs="Times New Roman"/>
          <w:szCs w:val="24"/>
        </w:rPr>
        <w:t xml:space="preserve">κής αυτοδιοίκησης, είναι βέβαιο ότι μπορούμε να καταλήξουμε σε δύο πολύ συγκεκριμένες διαπιστώσεις. </w:t>
      </w:r>
    </w:p>
    <w:p w14:paraId="0715AC4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Πρώτη διαπίστωση είναι ο καιροσκοπισμός με τον οποίο η </w:t>
      </w:r>
      <w:r w:rsidRPr="0094038A">
        <w:rPr>
          <w:rFonts w:eastAsia="Times New Roman" w:cs="Times New Roman"/>
          <w:szCs w:val="24"/>
        </w:rPr>
        <w:t>Κυβέρνηση</w:t>
      </w:r>
      <w:r>
        <w:rPr>
          <w:rFonts w:eastAsia="Times New Roman" w:cs="Times New Roman"/>
          <w:szCs w:val="24"/>
        </w:rPr>
        <w:t xml:space="preserve"> αντιμετωπίζει ένα τόσο σοβαρό θεσμικό ζήτημα. Δεύτερη διαπίστωση, δυστυχώς και λυπάμαι που</w:t>
      </w:r>
      <w:r>
        <w:rPr>
          <w:rFonts w:eastAsia="Times New Roman" w:cs="Times New Roman"/>
          <w:szCs w:val="24"/>
        </w:rPr>
        <w:t xml:space="preserve"> το λέω, είναι η για άλλη μια φορά γελοιοποίηση της νομοθέτησης. Και θα προσπαθήσω μέσα από τις σκέψεις που θα καταθέσω να σας αποδείξω ότι και τα δύο συμβαίνουν και λυπάμαι, αλλά θα έπρεπε σε έναν πολύ μεγάλο βαθμό να τύχουν και της κριτικής των αγαπ</w:t>
      </w:r>
      <w:r>
        <w:rPr>
          <w:rFonts w:eastAsia="Times New Roman" w:cs="Times New Roman"/>
          <w:szCs w:val="24"/>
        </w:rPr>
        <w:t>ητών,</w:t>
      </w:r>
      <w:r>
        <w:rPr>
          <w:rFonts w:eastAsia="Times New Roman" w:cs="Times New Roman"/>
          <w:szCs w:val="24"/>
        </w:rPr>
        <w:t xml:space="preserve"> αξιότιμων συναδέλφων της σ</w:t>
      </w:r>
      <w:r>
        <w:rPr>
          <w:rFonts w:eastAsia="Times New Roman" w:cs="Times New Roman"/>
          <w:szCs w:val="24"/>
        </w:rPr>
        <w:t xml:space="preserve">υγκυβέρνησης. </w:t>
      </w:r>
    </w:p>
    <w:p w14:paraId="0715AC4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προσπάθεια που κάνει αυτά τα δύο χρόνια η </w:t>
      </w:r>
      <w:r w:rsidRPr="0094038A">
        <w:rPr>
          <w:rFonts w:eastAsia="Times New Roman" w:cs="Times New Roman"/>
          <w:szCs w:val="24"/>
        </w:rPr>
        <w:t>Κυβέρνηση</w:t>
      </w:r>
      <w:r>
        <w:rPr>
          <w:rFonts w:eastAsia="Times New Roman" w:cs="Times New Roman"/>
          <w:szCs w:val="24"/>
        </w:rPr>
        <w:t xml:space="preserve"> να μας πείσει για την αναγκαιότητα των αλλαγών στην τοπική αυτοδιοίκηση τελικά έρχεται αντιμέτωπη με την ίδια την πραγματικότητα. Νομίζω ότι μέσα από τεκμηριωμέ</w:t>
      </w:r>
      <w:r>
        <w:rPr>
          <w:rFonts w:eastAsia="Times New Roman" w:cs="Times New Roman"/>
          <w:szCs w:val="24"/>
        </w:rPr>
        <w:t>νες τοποθετήσεις το σύνολο των συναδέλφων της Αξιωματικής Αντιπολίτευσης και ειδικά ο εισηγητής της Αξιωματικής Αντιπολίτευσης απέδειξε ότι με αυτ</w:t>
      </w:r>
      <w:r>
        <w:rPr>
          <w:rFonts w:eastAsia="Times New Roman" w:cs="Times New Roman"/>
          <w:szCs w:val="24"/>
        </w:rPr>
        <w:t>ή</w:t>
      </w:r>
      <w:r>
        <w:rPr>
          <w:rFonts w:eastAsia="Times New Roman" w:cs="Times New Roman"/>
          <w:szCs w:val="24"/>
        </w:rPr>
        <w:t xml:space="preserve"> την πρωτοβουλία η </w:t>
      </w:r>
      <w:r w:rsidRPr="0094038A">
        <w:rPr>
          <w:rFonts w:eastAsia="Times New Roman" w:cs="Times New Roman"/>
          <w:szCs w:val="24"/>
        </w:rPr>
        <w:t>Κυβέρνηση</w:t>
      </w:r>
      <w:r>
        <w:rPr>
          <w:rFonts w:eastAsia="Times New Roman" w:cs="Times New Roman"/>
          <w:szCs w:val="24"/>
        </w:rPr>
        <w:t xml:space="preserve"> θα βρεθεί αντιμέτωπη με την ουσιαστική ακυβερνησία σε όλες τις δομές της </w:t>
      </w:r>
      <w:r>
        <w:rPr>
          <w:rFonts w:eastAsia="Times New Roman" w:cs="Times New Roman"/>
          <w:szCs w:val="24"/>
        </w:rPr>
        <w:lastRenderedPageBreak/>
        <w:t>τοπικής</w:t>
      </w:r>
      <w:r>
        <w:rPr>
          <w:rFonts w:eastAsia="Times New Roman" w:cs="Times New Roman"/>
          <w:szCs w:val="24"/>
        </w:rPr>
        <w:t xml:space="preserve"> αυτοδιοίκησης. Κι αυτό είναι κάτι το οποίο ενώ αποδεικνύεται με τον πλέον λογικό τρόπο, κανείς από εσάς δεν το υιοθετεί και δεν το δέχεται. </w:t>
      </w:r>
    </w:p>
    <w:p w14:paraId="0715AC4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Εγώ θα επαναλάβω αυτό που συνήθως λέω απ’ αυτό το Βήμα,</w:t>
      </w:r>
      <w:r>
        <w:rPr>
          <w:rFonts w:eastAsia="Times New Roman" w:cs="Times New Roman"/>
          <w:szCs w:val="24"/>
        </w:rPr>
        <w:t xml:space="preserve"> δηλαδή</w:t>
      </w:r>
      <w:r>
        <w:rPr>
          <w:rFonts w:eastAsia="Times New Roman" w:cs="Times New Roman"/>
          <w:szCs w:val="24"/>
        </w:rPr>
        <w:t xml:space="preserve"> ότι είναι απορίας άξιον αν όλα αυτά τα οποία λέτε, </w:t>
      </w:r>
      <w:r>
        <w:rPr>
          <w:rFonts w:eastAsia="Times New Roman" w:cs="Times New Roman"/>
          <w:szCs w:val="24"/>
        </w:rPr>
        <w:t>όντως τα πιστεύετε ή όντως εντάσσονται σε μία λογική ότι πρέπει να κάνουμε πράγματα τα οποία απέχουν από την πραγματικότητα, αλλά επειδή μας βολεύουν μικροπολιτικά, μικροκομματικά</w:t>
      </w:r>
      <w:r>
        <w:rPr>
          <w:rFonts w:eastAsia="Times New Roman" w:cs="Times New Roman"/>
          <w:szCs w:val="24"/>
        </w:rPr>
        <w:t xml:space="preserve"> πρέπει και να τα υιοθετήσουμε σ’ </w:t>
      </w:r>
      <w:r>
        <w:rPr>
          <w:rFonts w:eastAsia="Times New Roman" w:cs="Times New Roman"/>
          <w:szCs w:val="24"/>
        </w:rPr>
        <w:t>ένα νομοσχέδιο το οποίο θα φέρει ουσιαστικά</w:t>
      </w:r>
      <w:r>
        <w:rPr>
          <w:rFonts w:eastAsia="Times New Roman" w:cs="Times New Roman"/>
          <w:szCs w:val="24"/>
        </w:rPr>
        <w:t xml:space="preserve"> την ακυβερνησία στον χώρο της τοπικής αυτοδιοίκησης και</w:t>
      </w:r>
      <w:r>
        <w:rPr>
          <w:rFonts w:eastAsia="Times New Roman" w:cs="Times New Roman"/>
          <w:szCs w:val="24"/>
        </w:rPr>
        <w:t>,</w:t>
      </w:r>
      <w:r>
        <w:rPr>
          <w:rFonts w:eastAsia="Times New Roman" w:cs="Times New Roman"/>
          <w:szCs w:val="24"/>
        </w:rPr>
        <w:t xml:space="preserve"> βεβαίως, ένα μεγάλο πρόβλημα το οποίο σε έναν -θα έλεγα- πλέον σαφή βαθμό και τρόπο έχει περιγραφεί από το σύνολο των εκπροσώπων της τοπικής αυτοδιοίκησης. </w:t>
      </w:r>
    </w:p>
    <w:p w14:paraId="0715AC4A" w14:textId="77777777" w:rsidR="006222AF" w:rsidRDefault="006453C1">
      <w:pPr>
        <w:spacing w:after="0" w:line="600" w:lineRule="auto"/>
        <w:ind w:firstLine="720"/>
        <w:jc w:val="both"/>
        <w:rPr>
          <w:rFonts w:eastAsia="Times New Roman"/>
          <w:szCs w:val="24"/>
        </w:rPr>
      </w:pPr>
      <w:r>
        <w:rPr>
          <w:rFonts w:eastAsia="Times New Roman"/>
          <w:szCs w:val="24"/>
        </w:rPr>
        <w:t>Είναι απορίας άξιο</w:t>
      </w:r>
      <w:r>
        <w:rPr>
          <w:rFonts w:eastAsia="Times New Roman"/>
          <w:szCs w:val="24"/>
        </w:rPr>
        <w:t xml:space="preserve"> ότι ο Υπουργός προσέτρ</w:t>
      </w:r>
      <w:r>
        <w:rPr>
          <w:rFonts w:eastAsia="Times New Roman"/>
          <w:szCs w:val="24"/>
        </w:rPr>
        <w:t>εξε σε ψηφίσμ</w:t>
      </w:r>
      <w:r>
        <w:rPr>
          <w:rFonts w:eastAsia="Times New Roman"/>
          <w:szCs w:val="24"/>
        </w:rPr>
        <w:t>ατα της ΚΕΔΕ το 2000 και δεν έλαβ</w:t>
      </w:r>
      <w:r>
        <w:rPr>
          <w:rFonts w:eastAsia="Times New Roman"/>
          <w:szCs w:val="24"/>
        </w:rPr>
        <w:t>ε υπ</w:t>
      </w:r>
      <w:r>
        <w:rPr>
          <w:rFonts w:eastAsia="Times New Roman"/>
          <w:szCs w:val="24"/>
        </w:rPr>
        <w:t>’ όψιν</w:t>
      </w:r>
      <w:r>
        <w:rPr>
          <w:rFonts w:eastAsia="Times New Roman"/>
          <w:szCs w:val="24"/>
        </w:rPr>
        <w:t xml:space="preserve"> του αυτά που λένε σήμερα οι εκπρόσωποι της </w:t>
      </w:r>
      <w:r>
        <w:rPr>
          <w:rFonts w:eastAsia="Times New Roman"/>
          <w:szCs w:val="24"/>
        </w:rPr>
        <w:t>τοπικής αυτοδιοίκησης</w:t>
      </w:r>
      <w:r>
        <w:rPr>
          <w:rFonts w:eastAsia="Times New Roman"/>
          <w:szCs w:val="24"/>
        </w:rPr>
        <w:t xml:space="preserve">, τα οποία είναι εντελώς και εκ διαμέτρου αντίθετα με αυτά τα οποία ισχυρίστηκε ο ίδιος. </w:t>
      </w:r>
    </w:p>
    <w:p w14:paraId="0715AC4B"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Το γεγονός, όμως, </w:t>
      </w:r>
      <w:r>
        <w:rPr>
          <w:rFonts w:eastAsia="Times New Roman"/>
          <w:szCs w:val="24"/>
        </w:rPr>
        <w:t>να κατατίθεται μία τροπολογία κυριολεκτικά την τελευταία στιγμή, που αλλάζει όλη εκείνη τη ρητορική και την επιχειρηματολογία που είχατε αναπτύξει σχετικά με τον σαφή, δεδομένο χρόνο των εκλογών, ότι έπρεπε να γίνονται τη δεύτερη Κυριακή του Οκτωβρίου, ότι</w:t>
      </w:r>
      <w:r>
        <w:rPr>
          <w:rFonts w:eastAsia="Times New Roman"/>
          <w:szCs w:val="24"/>
        </w:rPr>
        <w:t xml:space="preserve"> έπρεπε η νέα διοίκηση να αναλαμβάνει από την 1</w:t>
      </w:r>
      <w:r w:rsidRPr="00F77DDD">
        <w:rPr>
          <w:rFonts w:eastAsia="Times New Roman"/>
          <w:szCs w:val="24"/>
          <w:vertAlign w:val="superscript"/>
        </w:rPr>
        <w:t>η</w:t>
      </w:r>
      <w:r>
        <w:rPr>
          <w:rFonts w:eastAsia="Times New Roman"/>
          <w:szCs w:val="24"/>
        </w:rPr>
        <w:t xml:space="preserve"> Ιανουαρίου του επομένου έτους κι ότι αυτό να δημιουργούσε μία ασφάλεια και μια δεδομένη πραγματικότητα </w:t>
      </w:r>
      <w:r>
        <w:rPr>
          <w:rFonts w:eastAsia="Times New Roman"/>
          <w:szCs w:val="24"/>
        </w:rPr>
        <w:t>στην τοπική αυτοδιοίκη</w:t>
      </w:r>
      <w:r>
        <w:rPr>
          <w:rFonts w:eastAsia="Times New Roman"/>
          <w:szCs w:val="24"/>
        </w:rPr>
        <w:t>ση, καταδεικνύει δυστυχώς, για άλλη μια φορά, τον καιροσκοπισμό με τον οποίο αντιμ</w:t>
      </w:r>
      <w:r>
        <w:rPr>
          <w:rFonts w:eastAsia="Times New Roman"/>
          <w:szCs w:val="24"/>
        </w:rPr>
        <w:t xml:space="preserve">ετωπίζετε ένα τόσο σοβαρό θέμα.  </w:t>
      </w:r>
    </w:p>
    <w:p w14:paraId="0715AC4C" w14:textId="77777777" w:rsidR="006222AF" w:rsidRDefault="006453C1">
      <w:pPr>
        <w:spacing w:after="0" w:line="600" w:lineRule="auto"/>
        <w:ind w:firstLine="720"/>
        <w:jc w:val="both"/>
        <w:rPr>
          <w:rFonts w:eastAsia="Times New Roman"/>
          <w:szCs w:val="24"/>
        </w:rPr>
      </w:pPr>
      <w:r>
        <w:rPr>
          <w:rFonts w:eastAsia="Times New Roman"/>
          <w:szCs w:val="24"/>
        </w:rPr>
        <w:t>Λυπάμαι πολύ που το επαναλαμβάνω, αλλά πρ</w:t>
      </w:r>
      <w:r>
        <w:rPr>
          <w:rFonts w:eastAsia="Times New Roman"/>
          <w:szCs w:val="24"/>
        </w:rPr>
        <w:t>οφανώς μέσα από μια στόχευση στο</w:t>
      </w:r>
      <w:r>
        <w:rPr>
          <w:rFonts w:eastAsia="Times New Roman"/>
          <w:szCs w:val="24"/>
        </w:rPr>
        <w:t xml:space="preserve"> να γίνουν ενδεχομένως τριπλές εκλογές, είναι πολύ εύκολο για εσάς, που υποτίθεται ότι στη δική σας άποψη δεν έχετε επιρροή στην </w:t>
      </w:r>
      <w:r>
        <w:rPr>
          <w:rFonts w:eastAsia="Times New Roman"/>
          <w:szCs w:val="24"/>
        </w:rPr>
        <w:t>τοπική αυτοδιοίκη</w:t>
      </w:r>
      <w:r>
        <w:rPr>
          <w:rFonts w:eastAsia="Times New Roman"/>
          <w:szCs w:val="24"/>
        </w:rPr>
        <w:t>ση,</w:t>
      </w:r>
      <w:r>
        <w:rPr>
          <w:rFonts w:eastAsia="Times New Roman"/>
          <w:szCs w:val="24"/>
        </w:rPr>
        <w:t xml:space="preserve"> να προσπαθήσετε να γίνουν οι εκλογές όλες μαζί, μιας και με αυτό</w:t>
      </w:r>
      <w:r>
        <w:rPr>
          <w:rFonts w:eastAsia="Times New Roman"/>
          <w:szCs w:val="24"/>
        </w:rPr>
        <w:t>ν</w:t>
      </w:r>
      <w:r>
        <w:rPr>
          <w:rFonts w:eastAsia="Times New Roman"/>
          <w:szCs w:val="24"/>
        </w:rPr>
        <w:t xml:space="preserve"> τον τρόπο, ενδεχομένως, θα έχετε ένα καλύτερο εκλογικό αποτέλεσμα. </w:t>
      </w:r>
    </w:p>
    <w:p w14:paraId="0715AC4D" w14:textId="77777777" w:rsidR="006222AF" w:rsidRDefault="006453C1">
      <w:pPr>
        <w:spacing w:after="0" w:line="600" w:lineRule="auto"/>
        <w:ind w:firstLine="720"/>
        <w:jc w:val="both"/>
        <w:rPr>
          <w:rFonts w:eastAsia="Times New Roman"/>
          <w:szCs w:val="24"/>
        </w:rPr>
      </w:pPr>
      <w:r>
        <w:rPr>
          <w:rFonts w:eastAsia="Times New Roman"/>
          <w:szCs w:val="24"/>
        </w:rPr>
        <w:t xml:space="preserve">Ξέρετε, όμως, ποιο είναι συνήθως το αποτέλεσμα σε αυτές τις περιπτώσεις, κυρίες και κύριοι συνάδελφοι; Είναι ακριβώς </w:t>
      </w:r>
      <w:r>
        <w:rPr>
          <w:rFonts w:eastAsia="Times New Roman"/>
          <w:szCs w:val="24"/>
        </w:rPr>
        <w:lastRenderedPageBreak/>
        <w:t>το α</w:t>
      </w:r>
      <w:r>
        <w:rPr>
          <w:rFonts w:eastAsia="Times New Roman"/>
          <w:szCs w:val="24"/>
        </w:rPr>
        <w:t xml:space="preserve">ντίθετο. Και σας διαβεβαιώνω ότι με βάση αυτό που βλέπουμε στην κοινωνία να εξελίσσεται το τελευταίο χρονικό διάστημα, το αποτέλεσμα για εσάς θα είναι πολύ χειρότερο από αυτό που φαντάζεστε, όποτε κι αν γίνουν οι εκλογές. </w:t>
      </w:r>
    </w:p>
    <w:p w14:paraId="0715AC4E" w14:textId="77777777" w:rsidR="006222AF" w:rsidRDefault="006453C1">
      <w:pPr>
        <w:spacing w:after="0" w:line="600" w:lineRule="auto"/>
        <w:ind w:firstLine="720"/>
        <w:jc w:val="both"/>
        <w:rPr>
          <w:rFonts w:eastAsia="Times New Roman"/>
          <w:szCs w:val="24"/>
        </w:rPr>
      </w:pPr>
      <w:r>
        <w:rPr>
          <w:rFonts w:eastAsia="Times New Roman"/>
          <w:szCs w:val="24"/>
        </w:rPr>
        <w:t>Τέλος, θέλω να αναφερθώ σε αυτή τ</w:t>
      </w:r>
      <w:r>
        <w:rPr>
          <w:rFonts w:eastAsia="Times New Roman"/>
          <w:szCs w:val="24"/>
        </w:rPr>
        <w:t>ην τροπολογία που επιμένει η Νέα Δημοκρατία και ξανακαταθέτει και αφορά τη δυνατότητα της ψήφου για τους Έλληνες του εξωτερικού. Ξέρω, το επιχείρημα το δικό σας είναι πολύ γνωστό: «Δεν το κάνατε όταν ήσασταν κυβέρνηση, γιατί ζητάτε να το κάνουμε τώρα;». Θα</w:t>
      </w:r>
      <w:r>
        <w:rPr>
          <w:rFonts w:eastAsia="Times New Roman"/>
          <w:szCs w:val="24"/>
        </w:rPr>
        <w:t xml:space="preserve"> σας πω ότι υπήρξαν τα προηγούμενα βήματα, άλλωστε έχει αναφερθεί από αρκετούς εκ των συναδέλφων της Αξιωματικής Αντιπολίτευσης, αλλά από την άλλη πλευρά, υπήρχε και μία σαφής θέση των αγαπητών εκπροσώπων του παλαιοτέρου ΣΥΡΙΖΑ, που έλεγαν ότι έπρεπε να πρ</w:t>
      </w:r>
      <w:r>
        <w:rPr>
          <w:rFonts w:eastAsia="Times New Roman"/>
          <w:szCs w:val="24"/>
        </w:rPr>
        <w:t xml:space="preserve">οχωρήσουμε σε αυτή τη νομοθετική πρωτοβουλία. </w:t>
      </w:r>
    </w:p>
    <w:p w14:paraId="0715AC4F" w14:textId="77777777" w:rsidR="006222AF" w:rsidRDefault="006453C1">
      <w:pPr>
        <w:spacing w:after="0" w:line="600" w:lineRule="auto"/>
        <w:ind w:firstLine="720"/>
        <w:jc w:val="both"/>
        <w:rPr>
          <w:rFonts w:eastAsia="Times New Roman"/>
          <w:szCs w:val="24"/>
        </w:rPr>
      </w:pPr>
      <w:r>
        <w:rPr>
          <w:rFonts w:eastAsia="Times New Roman"/>
          <w:szCs w:val="24"/>
        </w:rPr>
        <w:t>Το γεγονός ότι σήμερα υπαναχωρείτε από μία δική σας θέση δείχνει για άλλη μία φορά ότι δεν μπορείτε να υποστηρίξετε ούτε τα δικά σας πιστεύω μπροστά, αν θέλετε, στο μικροκομματικό συμφέρον, όποτε κι όταν προβά</w:t>
      </w:r>
      <w:r>
        <w:rPr>
          <w:rFonts w:eastAsia="Times New Roman"/>
          <w:szCs w:val="24"/>
        </w:rPr>
        <w:t xml:space="preserve">λλεται αυτό. Πώς, όμως, να </w:t>
      </w:r>
      <w:r>
        <w:rPr>
          <w:rFonts w:eastAsia="Times New Roman"/>
          <w:szCs w:val="24"/>
        </w:rPr>
        <w:lastRenderedPageBreak/>
        <w:t xml:space="preserve">τα υποστηρίξετε; Εδώ ολόκληρο «όχι» του δημοψηφίσματος το πήρατε </w:t>
      </w:r>
      <w:r>
        <w:rPr>
          <w:rFonts w:eastAsia="Times New Roman"/>
          <w:szCs w:val="24"/>
        </w:rPr>
        <w:t>και το κάνατε «ναι» σε μια μέρα!</w:t>
      </w:r>
      <w:r>
        <w:rPr>
          <w:rFonts w:eastAsia="Times New Roman"/>
          <w:szCs w:val="24"/>
        </w:rPr>
        <w:t xml:space="preserve"> </w:t>
      </w:r>
    </w:p>
    <w:p w14:paraId="0715AC50" w14:textId="77777777" w:rsidR="006222AF" w:rsidRDefault="006453C1">
      <w:pPr>
        <w:spacing w:after="0" w:line="600" w:lineRule="auto"/>
        <w:ind w:firstLine="720"/>
        <w:jc w:val="both"/>
        <w:rPr>
          <w:rFonts w:eastAsia="Times New Roman"/>
          <w:szCs w:val="24"/>
        </w:rPr>
      </w:pPr>
      <w:r>
        <w:rPr>
          <w:rFonts w:eastAsia="Times New Roman"/>
          <w:szCs w:val="24"/>
        </w:rPr>
        <w:t>Σε όλη αυτή την υπόθεση υπάρχει και κάτι το οποίο λέγεται αξιοπρέπεια. Κι αυτή την αξιοπρέπεια πρέπει να την αναζητήσουν στον καθρ</w:t>
      </w:r>
      <w:r>
        <w:rPr>
          <w:rFonts w:eastAsia="Times New Roman"/>
          <w:szCs w:val="24"/>
        </w:rPr>
        <w:t>έφτη και οι αγαπητοί συνάδελφοι, οι οποίοι φρόντισαν με μια λάθος τροπολογία να καταθέσουν μία διαφορετική μετά από ώρες και ο κύριος Υπουργός, ο οποίος άλλα υποστήριζε εδώ κ</w:t>
      </w:r>
      <w:r>
        <w:rPr>
          <w:rFonts w:eastAsia="Times New Roman"/>
          <w:szCs w:val="24"/>
        </w:rPr>
        <w:t>αι δύ</w:t>
      </w:r>
      <w:r>
        <w:rPr>
          <w:rFonts w:eastAsia="Times New Roman"/>
          <w:szCs w:val="24"/>
        </w:rPr>
        <w:t>ο χρόνια κι</w:t>
      </w:r>
      <w:r>
        <w:rPr>
          <w:rFonts w:eastAsia="Times New Roman"/>
          <w:szCs w:val="24"/>
        </w:rPr>
        <w:t xml:space="preserve"> άλλα έρχεται τελικά να ψηφίσει</w:t>
      </w:r>
      <w:r>
        <w:rPr>
          <w:rFonts w:eastAsia="Times New Roman"/>
          <w:szCs w:val="24"/>
        </w:rPr>
        <w:t>. Π</w:t>
      </w:r>
      <w:r>
        <w:rPr>
          <w:rFonts w:eastAsia="Times New Roman"/>
          <w:szCs w:val="24"/>
        </w:rPr>
        <w:t>ολύ περισσότερο</w:t>
      </w:r>
      <w:r>
        <w:rPr>
          <w:rFonts w:eastAsia="Times New Roman"/>
          <w:szCs w:val="24"/>
        </w:rPr>
        <w:t>,</w:t>
      </w:r>
      <w:r>
        <w:rPr>
          <w:rFonts w:eastAsia="Times New Roman"/>
          <w:szCs w:val="24"/>
        </w:rPr>
        <w:t xml:space="preserve"> </w:t>
      </w:r>
      <w:r>
        <w:rPr>
          <w:rFonts w:eastAsia="Times New Roman"/>
          <w:szCs w:val="24"/>
        </w:rPr>
        <w:t xml:space="preserve">όμως, </w:t>
      </w:r>
      <w:r>
        <w:rPr>
          <w:rFonts w:eastAsia="Times New Roman"/>
          <w:szCs w:val="24"/>
        </w:rPr>
        <w:t>οι συνάδε</w:t>
      </w:r>
      <w:r>
        <w:rPr>
          <w:rFonts w:eastAsia="Times New Roman"/>
          <w:szCs w:val="24"/>
        </w:rPr>
        <w:t xml:space="preserve">λφοι </w:t>
      </w:r>
      <w:r>
        <w:rPr>
          <w:rFonts w:eastAsia="Times New Roman"/>
          <w:szCs w:val="24"/>
        </w:rPr>
        <w:t>στο σύνολό τους</w:t>
      </w:r>
      <w:r>
        <w:rPr>
          <w:rFonts w:eastAsia="Times New Roman"/>
          <w:szCs w:val="24"/>
        </w:rPr>
        <w:t>, όταν τελικά αποδεικνύεται ότι μια πεποίθηση την οποία, υποτίθεται, προβάλλουν και υποστηρίζουν σθεναρά εδώ και δύο χρόνια, έρχονται να την αλλάξουν από τη μια στιγμή στην άλλη, με δικαιολογίες οι οποίες φαντάζουν περισσότερο φθηνές απ</w:t>
      </w:r>
      <w:r>
        <w:rPr>
          <w:rFonts w:eastAsia="Times New Roman"/>
          <w:szCs w:val="24"/>
        </w:rPr>
        <w:t>ό ποτέ.</w:t>
      </w:r>
    </w:p>
    <w:p w14:paraId="0715AC51" w14:textId="77777777" w:rsidR="006222AF" w:rsidRDefault="006453C1">
      <w:pPr>
        <w:spacing w:after="0" w:line="600" w:lineRule="auto"/>
        <w:ind w:firstLine="720"/>
        <w:jc w:val="both"/>
        <w:rPr>
          <w:rFonts w:eastAsia="Times New Roman"/>
          <w:szCs w:val="24"/>
        </w:rPr>
      </w:pPr>
      <w:r>
        <w:rPr>
          <w:rFonts w:eastAsia="Times New Roman"/>
          <w:szCs w:val="24"/>
        </w:rPr>
        <w:t>Αντιλαμβάνεστε ότι σε αυτή την πρακτική όχι μόνο δεν προστρέχει η ελληνική κοινωνία, όχι μόνο δεν υιοθετείται από τους πολίτες της χώρας, αλλά να είστε βέβαιοι ότι όταν θα έρθει α</w:t>
      </w:r>
      <w:r>
        <w:rPr>
          <w:rFonts w:eastAsia="Times New Roman"/>
          <w:szCs w:val="24"/>
        </w:rPr>
        <w:t>υτή η ώρα</w:t>
      </w:r>
      <w:r>
        <w:rPr>
          <w:rFonts w:eastAsia="Times New Roman"/>
          <w:szCs w:val="24"/>
        </w:rPr>
        <w:t xml:space="preserve"> -εγώ προσωπικά πιστεύω ότι θα είναι πολύ σύντομα- η λαϊκή ε</w:t>
      </w:r>
      <w:r>
        <w:rPr>
          <w:rFonts w:eastAsia="Times New Roman"/>
          <w:szCs w:val="24"/>
        </w:rPr>
        <w:t>τυμηγορία θα είναι τέτοια</w:t>
      </w:r>
      <w:r>
        <w:rPr>
          <w:rFonts w:eastAsia="Times New Roman"/>
          <w:szCs w:val="24"/>
        </w:rPr>
        <w:t>,</w:t>
      </w:r>
      <w:r>
        <w:rPr>
          <w:rFonts w:eastAsia="Times New Roman"/>
          <w:szCs w:val="24"/>
        </w:rPr>
        <w:t xml:space="preserve"> που θα αποδείξει και </w:t>
      </w:r>
      <w:r>
        <w:rPr>
          <w:rFonts w:eastAsia="Times New Roman"/>
          <w:szCs w:val="24"/>
        </w:rPr>
        <w:lastRenderedPageBreak/>
        <w:t xml:space="preserve">το λάθος της δικής σας γενικότερης στάσης και πολιτικής συμπεριφοράς, αλλά πολύ περισσότερο θα επιβεβαιώσει ότι η επόμενη κυβέρνηση θα επωμιστεί το βάρος των πραγματικών θεσμικών αλλαγών και στην </w:t>
      </w:r>
      <w:r>
        <w:rPr>
          <w:rFonts w:eastAsia="Times New Roman"/>
          <w:szCs w:val="24"/>
        </w:rPr>
        <w:t>τοπική αυτοδ</w:t>
      </w:r>
      <w:r>
        <w:rPr>
          <w:rFonts w:eastAsia="Times New Roman"/>
          <w:szCs w:val="24"/>
        </w:rPr>
        <w:t>ιοίκηση</w:t>
      </w:r>
      <w:r>
        <w:rPr>
          <w:rFonts w:eastAsia="Times New Roman"/>
          <w:szCs w:val="24"/>
        </w:rPr>
        <w:t>, αλλά και στη δυνατότητα της ψήφου για τους Έλληνες του εξωτερικού.</w:t>
      </w:r>
    </w:p>
    <w:p w14:paraId="0715AC52"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 πολύ.</w:t>
      </w:r>
    </w:p>
    <w:p w14:paraId="0715AC53"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AC54" w14:textId="77777777" w:rsidR="006222AF" w:rsidRDefault="006453C1">
      <w:pPr>
        <w:spacing w:after="0" w:line="600" w:lineRule="auto"/>
        <w:ind w:firstLine="720"/>
        <w:jc w:val="both"/>
        <w:rPr>
          <w:rFonts w:eastAsia="Times New Roman"/>
          <w:szCs w:val="24"/>
        </w:rPr>
      </w:pPr>
      <w:r w:rsidRPr="00721379">
        <w:rPr>
          <w:rFonts w:eastAsia="Times New Roman"/>
          <w:b/>
          <w:szCs w:val="24"/>
        </w:rPr>
        <w:t xml:space="preserve">ΠΡΟΕΔΡΕΥΩΝ (Νικήτας Κακλαμάνης): </w:t>
      </w:r>
      <w:r>
        <w:rPr>
          <w:rFonts w:eastAsia="Times New Roman"/>
          <w:szCs w:val="24"/>
        </w:rPr>
        <w:t>Πριν προχωρήσουμε, να κάνουμε έναν προγραμματισμό και στους Κοινοβουλευτι</w:t>
      </w:r>
      <w:r>
        <w:rPr>
          <w:rFonts w:eastAsia="Times New Roman"/>
          <w:szCs w:val="24"/>
        </w:rPr>
        <w:t>κούς Εκπροσώπους. Ο κ. Θεοχαρόπουλος έχει ζητήσει τον λόγο, θα μιλήσει αργότερα. Στη συνέχεια, μετά τον κ. Θεοχαρόπουλο, θα μιλήσε</w:t>
      </w:r>
      <w:r>
        <w:rPr>
          <w:rFonts w:eastAsia="Times New Roman"/>
          <w:szCs w:val="24"/>
        </w:rPr>
        <w:t>ι ο κ. Τζαβάρας και μετά η κ.</w:t>
      </w:r>
      <w:r>
        <w:rPr>
          <w:rFonts w:eastAsia="Times New Roman"/>
          <w:szCs w:val="24"/>
        </w:rPr>
        <w:t xml:space="preserve"> Βάκη. </w:t>
      </w:r>
    </w:p>
    <w:p w14:paraId="0715AC55" w14:textId="77777777" w:rsidR="006222AF" w:rsidRDefault="006453C1">
      <w:pPr>
        <w:spacing w:after="0" w:line="600" w:lineRule="auto"/>
        <w:ind w:firstLine="720"/>
        <w:jc w:val="both"/>
        <w:rPr>
          <w:rFonts w:eastAsia="Times New Roman"/>
          <w:szCs w:val="24"/>
        </w:rPr>
      </w:pPr>
      <w:r>
        <w:rPr>
          <w:rFonts w:eastAsia="Times New Roman"/>
          <w:szCs w:val="24"/>
        </w:rPr>
        <w:t xml:space="preserve">Ο κ. Σιμορέλης έχει τον λόγο.  </w:t>
      </w:r>
    </w:p>
    <w:p w14:paraId="0715AC56" w14:textId="77777777" w:rsidR="006222AF" w:rsidRDefault="006453C1">
      <w:pPr>
        <w:spacing w:after="0" w:line="600" w:lineRule="auto"/>
        <w:ind w:firstLine="720"/>
        <w:jc w:val="both"/>
        <w:rPr>
          <w:rFonts w:eastAsia="Times New Roman"/>
          <w:szCs w:val="24"/>
        </w:rPr>
      </w:pPr>
      <w:r w:rsidRPr="00721379">
        <w:rPr>
          <w:rFonts w:eastAsia="Times New Roman"/>
          <w:b/>
          <w:szCs w:val="24"/>
        </w:rPr>
        <w:t xml:space="preserve">ΧΡΗΣΤΟΣ ΣΙΜΟΡΕΛΗΣ: </w:t>
      </w:r>
      <w:r>
        <w:rPr>
          <w:rFonts w:eastAsia="Times New Roman"/>
          <w:szCs w:val="24"/>
        </w:rPr>
        <w:t xml:space="preserve">Ευχαριστώ, κύριε Πρόεδρε. </w:t>
      </w:r>
    </w:p>
    <w:p w14:paraId="0715AC57" w14:textId="77777777" w:rsidR="006222AF" w:rsidRDefault="006453C1">
      <w:pPr>
        <w:spacing w:after="0" w:line="600" w:lineRule="auto"/>
        <w:ind w:firstLine="720"/>
        <w:jc w:val="both"/>
        <w:rPr>
          <w:rFonts w:eastAsia="Times New Roman"/>
          <w:szCs w:val="24"/>
        </w:rPr>
      </w:pPr>
      <w:r>
        <w:rPr>
          <w:rFonts w:eastAsia="Times New Roman"/>
          <w:szCs w:val="24"/>
        </w:rPr>
        <w:t xml:space="preserve">Το σκορ </w:t>
      </w:r>
      <w:r>
        <w:rPr>
          <w:rFonts w:eastAsia="Times New Roman"/>
          <w:szCs w:val="24"/>
        </w:rPr>
        <w:t>χθες, κύριοι της Νέας Δημοκρατίας ήταν 2-0. Όχι βέβαια το σκορ στον αγώνα της Κροατίας με την Αγγλία, αλλά το σκορ των γκαφών που κάνατε και</w:t>
      </w:r>
      <w:r>
        <w:rPr>
          <w:rFonts w:eastAsia="Times New Roman"/>
          <w:szCs w:val="24"/>
        </w:rPr>
        <w:t xml:space="preserve"> με τον κ. Χαν και με το ΝΑΤΟ. </w:t>
      </w:r>
    </w:p>
    <w:p w14:paraId="0715AC5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Επίσης, θα ήθελα να πω το εξής: Το τελευταίο χρονικό διάστημα εδώ και ενάμιση χρόνο </w:t>
      </w:r>
      <w:r>
        <w:rPr>
          <w:rFonts w:eastAsia="Times New Roman" w:cs="Times New Roman"/>
          <w:szCs w:val="24"/>
        </w:rPr>
        <w:t>που συζητάμε το νομοσχέδιο αυτό, ακούστηκαν πολλά πράγματα. Οι αλήθειες, όμως, δεν ακούστηκαν. Η Αξιωματική Αντιπολίτευση και οι επικεφαλής της ΚΕΔΕ και της ΕΝΠΕ με το μόνο με το οποίο ασχολήθηκαν μέχρι τώρα είναι η απλή αναλογική.</w:t>
      </w:r>
    </w:p>
    <w:p w14:paraId="0715AC5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Πρέπει, όμως, να πούμε κ</w:t>
      </w:r>
      <w:r>
        <w:rPr>
          <w:rFonts w:eastAsia="Times New Roman" w:cs="Times New Roman"/>
          <w:szCs w:val="24"/>
        </w:rPr>
        <w:t xml:space="preserve">αι ορισμένες αλήθειες. Ποιες είναι οι αλήθειες αυτές; Πρώτη αλήθεια. Το πρώτο θύμα των μνημονίων και της κρίσης ήταν η </w:t>
      </w:r>
      <w:r>
        <w:rPr>
          <w:rFonts w:eastAsia="Times New Roman" w:cs="Times New Roman"/>
          <w:szCs w:val="24"/>
        </w:rPr>
        <w:t>τοπική αυτοδιοίκηση</w:t>
      </w:r>
      <w:r>
        <w:rPr>
          <w:rFonts w:eastAsia="Times New Roman" w:cs="Times New Roman"/>
          <w:szCs w:val="24"/>
        </w:rPr>
        <w:t xml:space="preserve">. Έχασε το 60%. Γιατί; Γιατί οι πολιτικές της Νέας Δημοκρατίας και του ΠΑΣΟΚ έφεραν τη χώρα μας στα βράχια. </w:t>
      </w:r>
    </w:p>
    <w:p w14:paraId="0715AC5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Να πούμε και μια </w:t>
      </w:r>
      <w:r>
        <w:rPr>
          <w:rFonts w:eastAsia="Times New Roman" w:cs="Times New Roman"/>
          <w:szCs w:val="24"/>
        </w:rPr>
        <w:t>άλλη αλήθεια; Μήπως γι’ αυτή τη</w:t>
      </w:r>
      <w:r>
        <w:rPr>
          <w:rFonts w:eastAsia="Times New Roman" w:cs="Times New Roman"/>
          <w:szCs w:val="24"/>
        </w:rPr>
        <w:t xml:space="preserve"> χρεοκοπία ευθύνονται και αυτοί που ήταν επικεφαλής και τόσα χρόνια ήταν </w:t>
      </w:r>
      <w:r>
        <w:rPr>
          <w:rFonts w:eastAsia="Times New Roman" w:cs="Times New Roman"/>
          <w:szCs w:val="24"/>
        </w:rPr>
        <w:t>στην τοπική αυτοδιοίκηση</w:t>
      </w:r>
      <w:r>
        <w:rPr>
          <w:rFonts w:eastAsia="Times New Roman" w:cs="Times New Roman"/>
          <w:szCs w:val="24"/>
        </w:rPr>
        <w:t xml:space="preserve">; Και λέτε ότι η απλή αναλογική είναι απλώς για να καταγράφει αυτό που θέλουν οι πολίτες. Πέρα από εκεί, όμως, </w:t>
      </w:r>
      <w:r>
        <w:rPr>
          <w:rFonts w:eastAsia="Times New Roman" w:cs="Times New Roman"/>
          <w:szCs w:val="24"/>
        </w:rPr>
        <w:t xml:space="preserve">παράγει και αποτελέσματα. Αυτό το πλειοψηφικό που υπήρχε μέχρι τώρα, έφερε αυτές τις λογικές και έφερε τη χώρα μας και </w:t>
      </w:r>
      <w:r>
        <w:rPr>
          <w:rFonts w:eastAsia="Times New Roman" w:cs="Times New Roman"/>
          <w:szCs w:val="24"/>
        </w:rPr>
        <w:t xml:space="preserve">την τοπική αυτοδιοίκηση </w:t>
      </w:r>
      <w:r>
        <w:rPr>
          <w:rFonts w:eastAsia="Times New Roman" w:cs="Times New Roman"/>
          <w:szCs w:val="24"/>
        </w:rPr>
        <w:t>στα βράχια.</w:t>
      </w:r>
    </w:p>
    <w:p w14:paraId="0715AC5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Άλλη αλήθεια. Άκουσα χθες με προσοχή τον κ. Βορίδη που έλεγε μετ’ επιτάσεως και με στόμφο ότι αργήσαμ</w:t>
      </w:r>
      <w:r>
        <w:rPr>
          <w:rFonts w:eastAsia="Times New Roman" w:cs="Times New Roman"/>
          <w:szCs w:val="24"/>
        </w:rPr>
        <w:t>ε πάρα πολύ να φέρουμε την κατάτμηση των περιφερειών. Αλήθεια, κύριε Βορίδη, σαράντα χρόνια που ήσασταν και εσείς και το ΠΑΣΟΚ, τι κάνατε; Το μόνο που θυμάμαι είναι να ναυλώνετε την Ολυμπιακή, τα καράβια και τα αεροπλάνα και να φέρνετε κόσμο εδώ να ψηφίσου</w:t>
      </w:r>
      <w:r>
        <w:rPr>
          <w:rFonts w:eastAsia="Times New Roman" w:cs="Times New Roman"/>
          <w:szCs w:val="24"/>
        </w:rPr>
        <w:t>ν. Και χρεώσατε και την Ολυμπιακή και τη χώρα. Πρέπει να τις λέμε αυτές τις αλήθειες.</w:t>
      </w:r>
    </w:p>
    <w:p w14:paraId="0715AC5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Υπάρχει </w:t>
      </w:r>
      <w:r>
        <w:rPr>
          <w:rFonts w:eastAsia="Times New Roman" w:cs="Times New Roman"/>
          <w:szCs w:val="24"/>
        </w:rPr>
        <w:t xml:space="preserve">κι </w:t>
      </w:r>
      <w:r>
        <w:rPr>
          <w:rFonts w:eastAsia="Times New Roman" w:cs="Times New Roman"/>
          <w:szCs w:val="24"/>
        </w:rPr>
        <w:t>άλλη αλήθεια η οποία δεν λέγεται, γιατί το νομοσχέδιο αυτό έχει και άλλα πράγματα. Και θα σας πω ένα παράδειγμα. Πώς χρηματοδοτείται ένας δήμος μέχρι τώρα; Ανά</w:t>
      </w:r>
      <w:r>
        <w:rPr>
          <w:rFonts w:eastAsia="Times New Roman" w:cs="Times New Roman"/>
          <w:szCs w:val="24"/>
        </w:rPr>
        <w:t>λογα με τον πληθυ</w:t>
      </w:r>
      <w:r>
        <w:rPr>
          <w:rFonts w:eastAsia="Times New Roman" w:cs="Times New Roman"/>
          <w:szCs w:val="24"/>
        </w:rPr>
        <w:t>σμό. Δηλαδή, άλλοι δήμοι όπως στον Νομό Τρικάλων</w:t>
      </w:r>
      <w:r>
        <w:rPr>
          <w:rFonts w:eastAsia="Times New Roman" w:cs="Times New Roman"/>
          <w:szCs w:val="24"/>
        </w:rPr>
        <w:t xml:space="preserve"> ο Δήμος Πύλης, ο Δήμος Καλαμπάκας</w:t>
      </w:r>
      <w:r>
        <w:rPr>
          <w:rFonts w:eastAsia="Times New Roman" w:cs="Times New Roman"/>
          <w:szCs w:val="24"/>
        </w:rPr>
        <w:t>,</w:t>
      </w:r>
      <w:r>
        <w:rPr>
          <w:rFonts w:eastAsia="Times New Roman" w:cs="Times New Roman"/>
          <w:szCs w:val="24"/>
        </w:rPr>
        <w:t xml:space="preserve"> που είναι πιο μακριά, πώς θα μπορούσαν να ανταποκριθούν; Και μιλάω για τον Δήμο Καλαμπάκας που ευτυχώς, κύριε Υπουργέ, δώσαμε και το καινούρ</w:t>
      </w:r>
      <w:r>
        <w:rPr>
          <w:rFonts w:eastAsia="Times New Roman" w:cs="Times New Roman"/>
          <w:szCs w:val="24"/>
        </w:rPr>
        <w:t>γ</w:t>
      </w:r>
      <w:r>
        <w:rPr>
          <w:rFonts w:eastAsia="Times New Roman" w:cs="Times New Roman"/>
          <w:szCs w:val="24"/>
        </w:rPr>
        <w:t>ιο όνομα και θ</w:t>
      </w:r>
      <w:r>
        <w:rPr>
          <w:rFonts w:eastAsia="Times New Roman" w:cs="Times New Roman"/>
          <w:szCs w:val="24"/>
        </w:rPr>
        <w:t>α ονομάζεται πλέον Δήμος Μετεώρων. Τώρα μας δίνεται με αυτό το νομοσχέδιο η ευκαιρία να ρυθμίσουμε πολλά πράγματα και ανάλογα με τις ανάγκες ο κάθε δήμος να παίρνει τη χρηματοδότηση.</w:t>
      </w:r>
    </w:p>
    <w:p w14:paraId="0715AC5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Να πάμε παρακάτω και να μιλήσουμε για τις κοινότητες; Πάτε, κύριοι συνάδε</w:t>
      </w:r>
      <w:r>
        <w:rPr>
          <w:rFonts w:eastAsia="Times New Roman" w:cs="Times New Roman"/>
          <w:szCs w:val="24"/>
        </w:rPr>
        <w:t xml:space="preserve">λφοι της Νέας Δημοκρατίας, σε όλους τους δήμους στην επαρχία που προέκυψαν από τις συνενώσεις, να σας πουν για τις κοινότητες. Όλοι θα σας πουν ότι έχουν ερημώσει. </w:t>
      </w:r>
    </w:p>
    <w:p w14:paraId="0715AC5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θα σας πω ένα παράδειγμα. Επειδή τον τελευταίο καιρό στα Τρίκαλα κάναμε συναντήσεις με </w:t>
      </w:r>
      <w:r>
        <w:rPr>
          <w:rFonts w:eastAsia="Times New Roman" w:cs="Times New Roman"/>
          <w:szCs w:val="24"/>
        </w:rPr>
        <w:t xml:space="preserve">τα </w:t>
      </w:r>
      <w:r>
        <w:rPr>
          <w:rFonts w:eastAsia="Times New Roman" w:cs="Times New Roman"/>
          <w:szCs w:val="24"/>
        </w:rPr>
        <w:t>τοπικά συμβούλια</w:t>
      </w:r>
      <w:r>
        <w:rPr>
          <w:rFonts w:eastAsia="Times New Roman" w:cs="Times New Roman"/>
          <w:szCs w:val="24"/>
        </w:rPr>
        <w:t>, τα μισά τοπικά συμβούλια στις κοινότητες δεν ήξεραν ποιοι είναι οι επικεφαλής. Τα είχαν παρατήσει οι άνθρωποι. Δεν είχαν κα</w:t>
      </w:r>
      <w:r>
        <w:rPr>
          <w:rFonts w:eastAsia="Times New Roman" w:cs="Times New Roman"/>
          <w:szCs w:val="24"/>
        </w:rPr>
        <w:t>μ</w:t>
      </w:r>
      <w:r>
        <w:rPr>
          <w:rFonts w:eastAsia="Times New Roman" w:cs="Times New Roman"/>
          <w:szCs w:val="24"/>
        </w:rPr>
        <w:t xml:space="preserve">μία δυνατότητα, κανένα εργαλείο. Αυτό το νομοσχέδιο δίνει τη δυνατότητα και αρμοδιότητες να έχει το </w:t>
      </w:r>
      <w:r>
        <w:rPr>
          <w:rFonts w:eastAsia="Times New Roman" w:cs="Times New Roman"/>
          <w:szCs w:val="24"/>
        </w:rPr>
        <w:t>τοπικό συμβ</w:t>
      </w:r>
      <w:r>
        <w:rPr>
          <w:rFonts w:eastAsia="Times New Roman" w:cs="Times New Roman"/>
          <w:szCs w:val="24"/>
        </w:rPr>
        <w:t xml:space="preserve">ούλιο </w:t>
      </w:r>
      <w:r>
        <w:rPr>
          <w:rFonts w:eastAsia="Times New Roman" w:cs="Times New Roman"/>
          <w:szCs w:val="24"/>
        </w:rPr>
        <w:t>και κάποια χρήματα, ούτως ώστε να μπορούν να αλλάξουν τη λάμπα, να κόψουν τα χορτάρια και πραγματικά να δώσουμε πνοή σε όλες αυτές τις κοινότητες.</w:t>
      </w:r>
    </w:p>
    <w:p w14:paraId="0715AC5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Επίσης, να πάμε παρακάτω</w:t>
      </w:r>
      <w:r>
        <w:rPr>
          <w:rFonts w:eastAsia="Times New Roman" w:cs="Times New Roman"/>
          <w:szCs w:val="24"/>
        </w:rPr>
        <w:t xml:space="preserve"> -επειδή έχουμε και λίγο χρόνο και δεν προλαβαίνουμε να τα πούμε όλα- και να πο</w:t>
      </w:r>
      <w:r>
        <w:rPr>
          <w:rFonts w:eastAsia="Times New Roman" w:cs="Times New Roman"/>
          <w:szCs w:val="24"/>
        </w:rPr>
        <w:t>ύμε για τις συνέργειες. Ο Δήμος Τρικάλων έχει ογδόντα μηχανικούς. Ο Δήμος Πύλης έχει καταστροφές κάθε χρόνο κ.λπ</w:t>
      </w:r>
      <w:r>
        <w:rPr>
          <w:rFonts w:eastAsia="Times New Roman" w:cs="Times New Roman"/>
          <w:szCs w:val="24"/>
        </w:rPr>
        <w:t>.</w:t>
      </w:r>
      <w:r>
        <w:rPr>
          <w:rFonts w:eastAsia="Times New Roman" w:cs="Times New Roman"/>
          <w:szCs w:val="24"/>
        </w:rPr>
        <w:t xml:space="preserve">. Ο Δήμος </w:t>
      </w:r>
      <w:r>
        <w:rPr>
          <w:rFonts w:eastAsia="Times New Roman" w:cs="Times New Roman"/>
          <w:szCs w:val="24"/>
        </w:rPr>
        <w:lastRenderedPageBreak/>
        <w:t>Καλαμπάκας έχει έναν μηχανικό. Με αυτό το νομοσχέδιο, λοιπόν, δίνεται η δυνατότητα να γίνονται συνέργειες.</w:t>
      </w:r>
    </w:p>
    <w:p w14:paraId="0715AC60" w14:textId="77777777" w:rsidR="006222AF" w:rsidRDefault="006453C1">
      <w:pPr>
        <w:spacing w:after="0" w:line="600" w:lineRule="auto"/>
        <w:ind w:firstLine="720"/>
        <w:jc w:val="both"/>
        <w:rPr>
          <w:rFonts w:eastAsia="Times New Roman" w:cs="Times New Roman"/>
          <w:szCs w:val="24"/>
        </w:rPr>
      </w:pPr>
      <w:r w:rsidRPr="00847C82">
        <w:rPr>
          <w:rFonts w:eastAsia="Times New Roman" w:cs="Times New Roman"/>
          <w:b/>
          <w:szCs w:val="24"/>
        </w:rPr>
        <w:t xml:space="preserve">ΔΗΜΗΤΡΙΟΣ ΚΥΡΙΑΖΙΔΗΣ: </w:t>
      </w:r>
      <w:r>
        <w:rPr>
          <w:rFonts w:eastAsia="Times New Roman" w:cs="Times New Roman"/>
          <w:szCs w:val="24"/>
        </w:rPr>
        <w:t>Δήμο</w:t>
      </w:r>
      <w:r>
        <w:rPr>
          <w:rFonts w:eastAsia="Times New Roman" w:cs="Times New Roman"/>
          <w:szCs w:val="24"/>
        </w:rPr>
        <w:t>ς Μετεώρων!</w:t>
      </w:r>
    </w:p>
    <w:p w14:paraId="0715AC61" w14:textId="77777777" w:rsidR="006222AF" w:rsidRDefault="006453C1">
      <w:pPr>
        <w:spacing w:after="0" w:line="600" w:lineRule="auto"/>
        <w:ind w:firstLine="720"/>
        <w:jc w:val="both"/>
        <w:rPr>
          <w:rFonts w:eastAsia="Times New Roman" w:cs="Times New Roman"/>
          <w:szCs w:val="24"/>
        </w:rPr>
      </w:pPr>
      <w:r w:rsidRPr="00847C82">
        <w:rPr>
          <w:rFonts w:eastAsia="Times New Roman" w:cs="Times New Roman"/>
          <w:b/>
          <w:szCs w:val="24"/>
        </w:rPr>
        <w:t xml:space="preserve">ΧΡΗΣΤΟΣ ΣΙΜΟΡΕΛΗΣ: </w:t>
      </w:r>
      <w:r>
        <w:rPr>
          <w:rFonts w:eastAsia="Times New Roman" w:cs="Times New Roman"/>
          <w:szCs w:val="24"/>
        </w:rPr>
        <w:t>Από αύριο. Ψηφίστε το.</w:t>
      </w:r>
    </w:p>
    <w:p w14:paraId="0715AC6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μπορούσαμε να πούμε πάρα πολλά γι’ αυτά τα ζητήματα, όπως και για τη συμμετοχή του πολίτη. Τα δημοψηφίσματα, δηλαδή, δεν είναι κακό να γίνονται και να έχει μια άποψη και ο πολίτης.</w:t>
      </w:r>
    </w:p>
    <w:p w14:paraId="0715AC6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Τελειώνοντας, πολλ</w:t>
      </w:r>
      <w:r>
        <w:rPr>
          <w:rFonts w:eastAsia="Times New Roman" w:cs="Times New Roman"/>
          <w:szCs w:val="24"/>
        </w:rPr>
        <w:t>ά θα μπορούσε να πει κάποιος γι’ αυτό το νομοσχέδιο. Νομίζω ότι είναι μια τομή. Εγώ δεν μιλάω και δεν λέω ότι είναι μια μεταρρύθμιση. Εάν πραγματικά είχαμε και την οικονομική δυνατότητα και τις συνταγματικές ρυθμίσεις, θα μπορούσαμε να μιλάμε για μεταρρύθμ</w:t>
      </w:r>
      <w:r>
        <w:rPr>
          <w:rFonts w:eastAsia="Times New Roman" w:cs="Times New Roman"/>
          <w:szCs w:val="24"/>
        </w:rPr>
        <w:t xml:space="preserve">ιση. </w:t>
      </w:r>
    </w:p>
    <w:p w14:paraId="0715AC6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Εκείνο που θα μπορούσα να πω -γιατί ακούστηκαν και άλλα πράγματα, όπως ότι βρισκόμαστε εν τρικυμία, ότι οι κύριοι της Νέας Δημοκρατίας χαίρονται που τα γκάλοπ πάνε καλά γι’ αυτούς- είναι ότι από αύριο όσο και να χτυπιέστε, αυτό θ</w:t>
      </w:r>
      <w:r>
        <w:rPr>
          <w:rFonts w:eastAsia="Times New Roman" w:cs="Times New Roman"/>
          <w:szCs w:val="24"/>
        </w:rPr>
        <w:t>α είναι νόμος του κρά</w:t>
      </w:r>
      <w:r>
        <w:rPr>
          <w:rFonts w:eastAsia="Times New Roman" w:cs="Times New Roman"/>
          <w:szCs w:val="24"/>
        </w:rPr>
        <w:t xml:space="preserve">τους. </w:t>
      </w:r>
      <w:r>
        <w:rPr>
          <w:rFonts w:eastAsia="Times New Roman" w:cs="Times New Roman"/>
          <w:szCs w:val="24"/>
        </w:rPr>
        <w:t>Και</w:t>
      </w:r>
      <w:r>
        <w:rPr>
          <w:rFonts w:eastAsia="Times New Roman" w:cs="Times New Roman"/>
          <w:szCs w:val="24"/>
        </w:rPr>
        <w:t>,</w:t>
      </w:r>
      <w:r>
        <w:rPr>
          <w:rFonts w:eastAsia="Times New Roman" w:cs="Times New Roman"/>
          <w:szCs w:val="24"/>
        </w:rPr>
        <w:t xml:space="preserve"> δεύτερον, να σας πω το εξής: Να χαίρεστε τώρα στην κάλπη των δημοσκοπήσεων, που βγάζουν τα </w:t>
      </w:r>
      <w:r>
        <w:rPr>
          <w:rFonts w:eastAsia="Times New Roman" w:cs="Times New Roman"/>
          <w:szCs w:val="24"/>
        </w:rPr>
        <w:lastRenderedPageBreak/>
        <w:t>δικά σας κανάλια που σας στηρίζουν, αλλά εμείς θα χαρούμε στην κάλπη των εκλογών.</w:t>
      </w:r>
    </w:p>
    <w:p w14:paraId="0715AC65"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0715AC66" w14:textId="77777777" w:rsidR="006222AF" w:rsidRDefault="006453C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AC67"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(Νικήτας Κακλαμάνης):</w:t>
      </w:r>
      <w:r>
        <w:rPr>
          <w:rFonts w:eastAsia="Times New Roman" w:cs="Times New Roman"/>
          <w:szCs w:val="24"/>
        </w:rPr>
        <w:t xml:space="preserve"> Τον λόγο έχει ο κ. Μηταφίδης. </w:t>
      </w:r>
    </w:p>
    <w:p w14:paraId="0715AC68"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ΤΡΙΑΝΤΑΦΥΛΛΟΣ ΜΗΤΑΦΙΔΗΣ:</w:t>
      </w:r>
      <w:r>
        <w:rPr>
          <w:rFonts w:eastAsia="Times New Roman" w:cs="Times New Roman"/>
          <w:szCs w:val="24"/>
        </w:rPr>
        <w:t xml:space="preserve"> Κυρίες και κύριοι Βουλευτές, καθώς </w:t>
      </w:r>
      <w:r>
        <w:rPr>
          <w:rFonts w:eastAsia="Times New Roman" w:cs="Times New Roman"/>
          <w:szCs w:val="24"/>
        </w:rPr>
        <w:t>άκουγα προηγουμένως τον κ. Άδωνι</w:t>
      </w:r>
      <w:r>
        <w:rPr>
          <w:rFonts w:eastAsia="Times New Roman" w:cs="Times New Roman"/>
          <w:szCs w:val="24"/>
        </w:rPr>
        <w:t xml:space="preserve"> Γεωργιάδη, μου ήρθε στο μυαλό η φράση του Βασίλειου Καρδαμάκη, Αρχηγού του ΓΕΣ και μέντορα του εκλογικού πραξι</w:t>
      </w:r>
      <w:r>
        <w:rPr>
          <w:rFonts w:eastAsia="Times New Roman" w:cs="Times New Roman"/>
          <w:szCs w:val="24"/>
        </w:rPr>
        <w:t>κοπήματος των γνωστών εκλογώ</w:t>
      </w:r>
      <w:r>
        <w:rPr>
          <w:rFonts w:eastAsia="Times New Roman" w:cs="Times New Roman"/>
          <w:szCs w:val="24"/>
        </w:rPr>
        <w:t>ν</w:t>
      </w:r>
      <w:r>
        <w:rPr>
          <w:rFonts w:eastAsia="Times New Roman" w:cs="Times New Roman"/>
          <w:szCs w:val="24"/>
        </w:rPr>
        <w:t xml:space="preserve"> </w:t>
      </w:r>
      <w:r>
        <w:rPr>
          <w:rFonts w:eastAsia="Times New Roman" w:cs="Times New Roman"/>
          <w:szCs w:val="24"/>
        </w:rPr>
        <w:t>«</w:t>
      </w:r>
      <w:r>
        <w:rPr>
          <w:rFonts w:eastAsia="Times New Roman" w:cs="Times New Roman"/>
          <w:szCs w:val="24"/>
        </w:rPr>
        <w:t>βίας και νοθείας</w:t>
      </w:r>
      <w:r>
        <w:rPr>
          <w:rFonts w:eastAsia="Times New Roman" w:cs="Times New Roman"/>
          <w:szCs w:val="24"/>
        </w:rPr>
        <w:t>»</w:t>
      </w:r>
      <w:r>
        <w:rPr>
          <w:rFonts w:eastAsia="Times New Roman" w:cs="Times New Roman"/>
          <w:szCs w:val="24"/>
        </w:rPr>
        <w:t xml:space="preserve"> του 1961:</w:t>
      </w:r>
      <w:r>
        <w:rPr>
          <w:rFonts w:eastAsia="Times New Roman" w:cs="Times New Roman"/>
          <w:szCs w:val="24"/>
        </w:rPr>
        <w:t xml:space="preserve"> «όσο δεξιότερα τόσο καλύτερα». Αυτή είναι η γραμμή που εφαρμόζετε. </w:t>
      </w:r>
    </w:p>
    <w:p w14:paraId="0715AC69"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Ξέρετε, δεν είναι απλώς μία γραμμή, αλλά αυτή μεταφράζεται, </w:t>
      </w:r>
      <w:r>
        <w:rPr>
          <w:rFonts w:eastAsia="Times New Roman" w:cs="Times New Roman"/>
          <w:szCs w:val="24"/>
        </w:rPr>
        <w:t xml:space="preserve">ιδιαίτερα στη Θεσσαλονίκη από </w:t>
      </w:r>
      <w:r>
        <w:rPr>
          <w:rFonts w:eastAsia="Times New Roman" w:cs="Times New Roman"/>
          <w:szCs w:val="24"/>
        </w:rPr>
        <w:t>τι</w:t>
      </w:r>
      <w:r>
        <w:rPr>
          <w:rFonts w:eastAsia="Times New Roman" w:cs="Times New Roman"/>
          <w:szCs w:val="24"/>
        </w:rPr>
        <w:t>ς</w:t>
      </w:r>
      <w:r>
        <w:rPr>
          <w:rFonts w:eastAsia="Times New Roman" w:cs="Times New Roman"/>
          <w:szCs w:val="24"/>
        </w:rPr>
        <w:t xml:space="preserve"> φασιστικές συμμορίες, οι οποίες τελ</w:t>
      </w:r>
      <w:r>
        <w:rPr>
          <w:rFonts w:eastAsia="Times New Roman" w:cs="Times New Roman"/>
          <w:szCs w:val="24"/>
        </w:rPr>
        <w:t>ευταία έχουν βάλει στο ρεπερτόριό τους -και δείχνει ακριβώς και το πραγματικό τους πρόσωπο- το μνημείο του Ολοκαυτώματος, το Μνημείο του Εβραϊκού Νεκροταφείου</w:t>
      </w:r>
      <w:r>
        <w:rPr>
          <w:rFonts w:eastAsia="Times New Roman" w:cs="Times New Roman"/>
          <w:szCs w:val="24"/>
        </w:rPr>
        <w:t xml:space="preserve"> στο ΑΠΘ</w:t>
      </w:r>
      <w:r>
        <w:rPr>
          <w:rFonts w:eastAsia="Times New Roman" w:cs="Times New Roman"/>
          <w:szCs w:val="24"/>
        </w:rPr>
        <w:t xml:space="preserve">. Για να καταλάβετε σε ποιους έχετε ανοίξει την πόρτα. Και γι’ αυτό </w:t>
      </w:r>
      <w:r>
        <w:rPr>
          <w:rFonts w:eastAsia="Times New Roman" w:cs="Times New Roman"/>
          <w:szCs w:val="24"/>
        </w:rPr>
        <w:lastRenderedPageBreak/>
        <w:t>να μην πετάγεστε από τ</w:t>
      </w:r>
      <w:r>
        <w:rPr>
          <w:rFonts w:eastAsia="Times New Roman" w:cs="Times New Roman"/>
          <w:szCs w:val="24"/>
        </w:rPr>
        <w:t xml:space="preserve">α έδρανά σας όταν σας το καταμαρτυρεί αυτό ο Υπουργός Εσωτερικών. </w:t>
      </w:r>
    </w:p>
    <w:p w14:paraId="0715AC6A"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και δύο περίπου χρόνια που άνοιξε η συζήτηση για τις επερχόμενες αλλαγές στους ΟΤΑ, η κυρίαρχη ομάδα της ΚΕΔΕ θρηνολογεί πως </w:t>
      </w:r>
      <w:r>
        <w:rPr>
          <w:rFonts w:eastAsia="Times New Roman" w:cs="Times New Roman"/>
          <w:szCs w:val="24"/>
        </w:rPr>
        <w:t>«</w:t>
      </w:r>
      <w:r>
        <w:rPr>
          <w:rFonts w:eastAsia="Times New Roman" w:cs="Times New Roman"/>
          <w:szCs w:val="24"/>
        </w:rPr>
        <w:t xml:space="preserve">χάνονται οι ζωές </w:t>
      </w:r>
      <w:r>
        <w:rPr>
          <w:rFonts w:eastAsia="Times New Roman" w:cs="Times New Roman"/>
          <w:szCs w:val="24"/>
        </w:rPr>
        <w:t>τους»</w:t>
      </w:r>
      <w:r>
        <w:rPr>
          <w:rFonts w:eastAsia="Times New Roman" w:cs="Times New Roman"/>
          <w:szCs w:val="24"/>
        </w:rPr>
        <w:t xml:space="preserve"> και καταβάλλει μία απεγνωσμένη προσπ</w:t>
      </w:r>
      <w:r>
        <w:rPr>
          <w:rFonts w:eastAsia="Times New Roman" w:cs="Times New Roman"/>
          <w:szCs w:val="24"/>
        </w:rPr>
        <w:t xml:space="preserve">άθεια να αποπροσανατολίσει την κοινή γνώμη, μεταθέτοντας όλη τη συζήτηση για τις αλλαγές στον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μόνο στο εκλογικό σύστημα. </w:t>
      </w:r>
    </w:p>
    <w:p w14:paraId="0715AC6B"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αστείο, βέβαια, της ιστορίας είναι ότι καταφέρονται κατά της απλής αναλογικής δήμαρχοι και αυτοδιοικητικές παρατάξεις,</w:t>
      </w:r>
      <w:r>
        <w:rPr>
          <w:rFonts w:eastAsia="Times New Roman" w:cs="Times New Roman"/>
          <w:szCs w:val="24"/>
        </w:rPr>
        <w:t xml:space="preserve"> που όλα τα προηγούμενα χρόνια ήταν ένθερμοι υποστηρικτές αυτού του πλέον αντιπροσωπευτικού εκλογικού συστήματος. Βλέπετε, το κομματικό συμφέρον και η ανάγκη εξεύρεσης κάλπικων επιχειρημάτων για αντιπαράθεση με την Κυβέρνηση τους έχει ωθήσει να συμπράττουν</w:t>
      </w:r>
      <w:r>
        <w:rPr>
          <w:rFonts w:eastAsia="Times New Roman" w:cs="Times New Roman"/>
          <w:szCs w:val="24"/>
        </w:rPr>
        <w:t xml:space="preserve"> με τα πιο σκουριασμένα μυαλά και τα πιο αντιδραστικά στοιχεία σε πολλές περιπτώσεις.</w:t>
      </w:r>
    </w:p>
    <w:p w14:paraId="0715AC6C"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Θέλω να σας θυμίσω το εξής: Από το 2010 τουλάχιστον, που τελείωσε η περίοδος της περιβόητης κυβερνητικής αυτοδυναμίας, που τόσο καταστροφική υπήρξε για τη χώρα, έμεινε η </w:t>
      </w:r>
      <w:r>
        <w:rPr>
          <w:rFonts w:eastAsia="Times New Roman" w:cs="Times New Roman"/>
          <w:szCs w:val="24"/>
        </w:rPr>
        <w:lastRenderedPageBreak/>
        <w:t>χώρα ακυβέρνητη; Και γιατί να μην μπορεί να γίνει αυτό στο επίπεδο της αυτοδιοίκησης, έναν χώρο πρωτογενούς δημοκρατίας και λαϊκής έκφρασης, όπου πρέπει για τις ανάγκες των τοπικών</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κοινωνιών να υπάρχει η αντίληψη της συνεργασίας, της συνεννόη</w:t>
      </w:r>
      <w:r>
        <w:rPr>
          <w:rFonts w:eastAsia="Times New Roman" w:cs="Times New Roman"/>
          <w:szCs w:val="24"/>
        </w:rPr>
        <w:t xml:space="preserve">σης, της αλληλοβοήθειας και της σύμπραξης; </w:t>
      </w:r>
    </w:p>
    <w:p w14:paraId="0715AC6D"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Στον ελάχιστο χρόνο που έχω θέλω να αναφερθώ και στο ζήτημα</w:t>
      </w:r>
      <w:r>
        <w:rPr>
          <w:rFonts w:eastAsia="Times New Roman" w:cs="Times New Roman"/>
          <w:szCs w:val="24"/>
        </w:rPr>
        <w:t>,</w:t>
      </w:r>
      <w:r>
        <w:rPr>
          <w:rFonts w:eastAsia="Times New Roman" w:cs="Times New Roman"/>
          <w:szCs w:val="24"/>
        </w:rPr>
        <w:t xml:space="preserve"> αυτό που λέτε, </w:t>
      </w:r>
      <w:r>
        <w:rPr>
          <w:rFonts w:eastAsia="Times New Roman" w:cs="Times New Roman"/>
          <w:szCs w:val="24"/>
        </w:rPr>
        <w:t xml:space="preserve">του </w:t>
      </w:r>
      <w:r>
        <w:rPr>
          <w:rFonts w:eastAsia="Times New Roman" w:cs="Times New Roman"/>
          <w:szCs w:val="24"/>
        </w:rPr>
        <w:t>πώς μ</w:t>
      </w:r>
      <w:r>
        <w:rPr>
          <w:rFonts w:eastAsia="Times New Roman" w:cs="Times New Roman"/>
          <w:szCs w:val="24"/>
        </w:rPr>
        <w:t>πορεί να κυβερνηθεί ένας δήμος στον οποίο</w:t>
      </w:r>
      <w:r>
        <w:rPr>
          <w:rFonts w:eastAsia="Times New Roman" w:cs="Times New Roman"/>
          <w:szCs w:val="24"/>
        </w:rPr>
        <w:t xml:space="preserve"> ένας δήμαρχος θα έχει ένα εχθρικό προς αυτόν, πολιτικά μιλώντας, δημοτικό συμβούλιο. </w:t>
      </w:r>
      <w:r>
        <w:rPr>
          <w:rFonts w:eastAsia="Times New Roman" w:cs="Times New Roman"/>
          <w:szCs w:val="24"/>
        </w:rPr>
        <w:t>Υπάρχει ένα χαρακτηριστικό ιστορικό παράδειγμα. Το</w:t>
      </w:r>
      <w:r>
        <w:rPr>
          <w:rFonts w:eastAsia="Times New Roman" w:cs="Times New Roman"/>
          <w:szCs w:val="24"/>
        </w:rPr>
        <w:t>ν Μάρτιο του</w:t>
      </w:r>
      <w:r>
        <w:rPr>
          <w:rFonts w:eastAsia="Times New Roman" w:cs="Times New Roman"/>
          <w:szCs w:val="24"/>
        </w:rPr>
        <w:t xml:space="preserve"> 1934 έγιναν δημοτικές εκλογές και η Αριστερά κέρδισε τότε δύο δήμους. Στον έναν από αυτούς τους δήμους </w:t>
      </w:r>
      <w:r>
        <w:rPr>
          <w:rFonts w:eastAsia="Times New Roman" w:cs="Times New Roman"/>
          <w:szCs w:val="24"/>
        </w:rPr>
        <w:t xml:space="preserve">-των Σερρών- </w:t>
      </w:r>
      <w:r>
        <w:rPr>
          <w:rFonts w:eastAsia="Times New Roman" w:cs="Times New Roman"/>
          <w:szCs w:val="24"/>
        </w:rPr>
        <w:t xml:space="preserve">ήταν πριν </w:t>
      </w:r>
      <w:r>
        <w:rPr>
          <w:rFonts w:eastAsia="Times New Roman" w:cs="Times New Roman"/>
          <w:szCs w:val="24"/>
        </w:rPr>
        <w:t xml:space="preserve">κάποιος </w:t>
      </w:r>
      <w:r>
        <w:rPr>
          <w:rFonts w:eastAsia="Times New Roman" w:cs="Times New Roman"/>
          <w:szCs w:val="24"/>
        </w:rPr>
        <w:t>δήμαρχος, ο οποίος καθαιρέθηκε για διάφορ</w:t>
      </w:r>
      <w:r>
        <w:rPr>
          <w:rFonts w:eastAsia="Times New Roman" w:cs="Times New Roman"/>
          <w:szCs w:val="24"/>
        </w:rPr>
        <w:t xml:space="preserve">ους λόγους και </w:t>
      </w:r>
      <w:r>
        <w:rPr>
          <w:rFonts w:eastAsia="Times New Roman" w:cs="Times New Roman"/>
          <w:szCs w:val="24"/>
        </w:rPr>
        <w:t>έγινε επανεκλογή.</w:t>
      </w:r>
      <w:r>
        <w:rPr>
          <w:rFonts w:eastAsia="Times New Roman" w:cs="Times New Roman"/>
          <w:szCs w:val="24"/>
        </w:rPr>
        <w:t xml:space="preserve"> Ο δήμαρχος που τον διαδέχθηκε ανήκε στην Αριστερά, με ένα</w:t>
      </w:r>
      <w:r>
        <w:rPr>
          <w:rFonts w:eastAsia="Times New Roman" w:cs="Times New Roman"/>
          <w:szCs w:val="24"/>
        </w:rPr>
        <w:t>ν</w:t>
      </w:r>
      <w:r>
        <w:rPr>
          <w:rFonts w:eastAsia="Times New Roman" w:cs="Times New Roman"/>
          <w:szCs w:val="24"/>
        </w:rPr>
        <w:t xml:space="preserve"> δεξιό δημοτικό συμβούλιο. Στον άλλο</w:t>
      </w:r>
      <w:r>
        <w:rPr>
          <w:rFonts w:eastAsia="Times New Roman" w:cs="Times New Roman"/>
          <w:szCs w:val="24"/>
        </w:rPr>
        <w:t>ν</w:t>
      </w:r>
      <w:r>
        <w:rPr>
          <w:rFonts w:eastAsia="Times New Roman" w:cs="Times New Roman"/>
          <w:szCs w:val="24"/>
        </w:rPr>
        <w:t xml:space="preserve"> δήμο </w:t>
      </w:r>
      <w:r>
        <w:rPr>
          <w:rFonts w:eastAsia="Times New Roman" w:cs="Times New Roman"/>
          <w:szCs w:val="24"/>
        </w:rPr>
        <w:t xml:space="preserve">-της Καβάλας- </w:t>
      </w:r>
      <w:r>
        <w:rPr>
          <w:rFonts w:eastAsia="Times New Roman" w:cs="Times New Roman"/>
          <w:szCs w:val="24"/>
        </w:rPr>
        <w:t>ήταν ο αείμνηστος Μήτσος Παρτσαλίδης. Από τα στοι</w:t>
      </w:r>
      <w:r>
        <w:rPr>
          <w:rFonts w:eastAsia="Times New Roman" w:cs="Times New Roman"/>
          <w:szCs w:val="24"/>
        </w:rPr>
        <w:lastRenderedPageBreak/>
        <w:t>χεία που έχουμε και από την ιστορική εμπειρία, την περίοδο εκείνη είχαμε τ</w:t>
      </w:r>
      <w:r>
        <w:rPr>
          <w:rFonts w:eastAsia="Times New Roman" w:cs="Times New Roman"/>
          <w:szCs w:val="24"/>
        </w:rPr>
        <w:t xml:space="preserve">ην καλύτερη διακυβέρνηση </w:t>
      </w:r>
      <w:r>
        <w:rPr>
          <w:rFonts w:eastAsia="Times New Roman" w:cs="Times New Roman"/>
          <w:szCs w:val="24"/>
        </w:rPr>
        <w:t>σ’ αυτούς τους</w:t>
      </w:r>
      <w:r>
        <w:rPr>
          <w:rFonts w:eastAsia="Times New Roman" w:cs="Times New Roman"/>
          <w:szCs w:val="24"/>
        </w:rPr>
        <w:t xml:space="preserve"> δήμο</w:t>
      </w:r>
      <w:r>
        <w:rPr>
          <w:rFonts w:eastAsia="Times New Roman" w:cs="Times New Roman"/>
          <w:szCs w:val="24"/>
        </w:rPr>
        <w:t>υς</w:t>
      </w:r>
      <w:r>
        <w:rPr>
          <w:rFonts w:eastAsia="Times New Roman" w:cs="Times New Roman"/>
          <w:szCs w:val="24"/>
        </w:rPr>
        <w:t xml:space="preserve">, </w:t>
      </w:r>
      <w:r>
        <w:rPr>
          <w:rFonts w:eastAsia="Times New Roman" w:cs="Times New Roman"/>
          <w:szCs w:val="24"/>
        </w:rPr>
        <w:t xml:space="preserve">ακριβώς </w:t>
      </w:r>
      <w:r>
        <w:rPr>
          <w:rFonts w:eastAsia="Times New Roman" w:cs="Times New Roman"/>
          <w:szCs w:val="24"/>
        </w:rPr>
        <w:t xml:space="preserve">επειδή υπήρχε ένα εντελώς άλλο πνεύμα. </w:t>
      </w:r>
    </w:p>
    <w:p w14:paraId="0715AC6E"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Ποια ήταν, βέβαια, η αμοιβή του αριστερού δημάρχου; Να </w:t>
      </w:r>
      <w:r>
        <w:rPr>
          <w:rFonts w:eastAsia="Times New Roman" w:cs="Times New Roman"/>
          <w:szCs w:val="24"/>
        </w:rPr>
        <w:t>«</w:t>
      </w:r>
      <w:r>
        <w:rPr>
          <w:rFonts w:eastAsia="Times New Roman" w:cs="Times New Roman"/>
          <w:szCs w:val="24"/>
        </w:rPr>
        <w:t>παραθερίσει</w:t>
      </w:r>
      <w:r>
        <w:rPr>
          <w:rFonts w:eastAsia="Times New Roman" w:cs="Times New Roman"/>
          <w:szCs w:val="24"/>
        </w:rPr>
        <w:t>»</w:t>
      </w:r>
      <w:r>
        <w:rPr>
          <w:rFonts w:eastAsia="Times New Roman" w:cs="Times New Roman"/>
          <w:szCs w:val="24"/>
        </w:rPr>
        <w:t xml:space="preserve"> στον γνωστό τόπο παραθερισμού των αριστερών εκείνης</w:t>
      </w:r>
      <w:r>
        <w:rPr>
          <w:rFonts w:eastAsia="Times New Roman" w:cs="Times New Roman"/>
          <w:szCs w:val="24"/>
        </w:rPr>
        <w:t xml:space="preserve"> της περιόδου, στον Άη Στράτη. Με α</w:t>
      </w:r>
      <w:r>
        <w:rPr>
          <w:rFonts w:eastAsia="Times New Roman" w:cs="Times New Roman"/>
          <w:szCs w:val="24"/>
        </w:rPr>
        <w:t>υτό τ</w:t>
      </w:r>
      <w:r>
        <w:rPr>
          <w:rFonts w:eastAsia="Times New Roman" w:cs="Times New Roman"/>
          <w:szCs w:val="24"/>
        </w:rPr>
        <w:t xml:space="preserve">ον </w:t>
      </w:r>
      <w:r>
        <w:rPr>
          <w:rFonts w:eastAsia="Times New Roman" w:cs="Times New Roman"/>
          <w:szCs w:val="24"/>
        </w:rPr>
        <w:t>«</w:t>
      </w:r>
      <w:r>
        <w:rPr>
          <w:rFonts w:eastAsia="Times New Roman" w:cs="Times New Roman"/>
          <w:szCs w:val="24"/>
        </w:rPr>
        <w:t>φιλοδώρησε</w:t>
      </w:r>
      <w:r>
        <w:rPr>
          <w:rFonts w:eastAsia="Times New Roman" w:cs="Times New Roman"/>
          <w:szCs w:val="24"/>
        </w:rPr>
        <w:t>»</w:t>
      </w:r>
      <w:r>
        <w:rPr>
          <w:rFonts w:eastAsia="Times New Roman" w:cs="Times New Roman"/>
          <w:szCs w:val="24"/>
        </w:rPr>
        <w:t xml:space="preserve"> η εξουσία.</w:t>
      </w:r>
    </w:p>
    <w:p w14:paraId="0715AC6F"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ανέφερα αυτό γιατί όλη αυτή η κινδυνολογία περί ακυβερνησίας των δήμων εξυπηρετεί έναν και μόνο σκοπό, δηλαδή τη διατήρηση του σημερινού συντηρητικού αυτοδιοικητικού κατεστημένου, το οποίο, όπως ξέρετε, λειτουργούσε ταυτόχρονα</w:t>
      </w:r>
      <w:r>
        <w:rPr>
          <w:rFonts w:eastAsia="Times New Roman" w:cs="Times New Roman"/>
          <w:szCs w:val="24"/>
        </w:rPr>
        <w:t xml:space="preserve"> και ως εκλογικός μηχανισμός του αλήστου μνήμης δικομματισμού.</w:t>
      </w:r>
    </w:p>
    <w:p w14:paraId="0715AC7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Από εκεί προέρχονται, λοιπόν, όλες αυτές οι θρηνωδίες και οι κινδυνολογίες. Και επειδή τελευταία έχετε ξεχάσει τον περιβόητο ευρωπαϊκό προσανατολισμό σας, ρίξτε μια ματιά στην Ευρώπη</w:t>
      </w:r>
      <w:r>
        <w:rPr>
          <w:rFonts w:eastAsia="Times New Roman" w:cs="Times New Roman"/>
          <w:szCs w:val="24"/>
        </w:rPr>
        <w:t>,</w:t>
      </w:r>
      <w:r>
        <w:rPr>
          <w:rFonts w:eastAsia="Times New Roman" w:cs="Times New Roman"/>
          <w:szCs w:val="24"/>
        </w:rPr>
        <w:t xml:space="preserve"> για να δείτε ότι εκεί που έχουμε τους πιο πετυχημένους, που αντιμετωπίζουν τις λαϊκές ανάγκες και έχουν και αποφασιστικές αρμοδιότητες, ισχύει η απλή αναλογική.</w:t>
      </w:r>
    </w:p>
    <w:p w14:paraId="0715AC7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Μια κουβέντα ακόμη θα πω, αγαπητοί συνάδελφοι, και κατεβαίνω από το Βήμα, γιατί η συζήτηση και</w:t>
      </w:r>
      <w:r>
        <w:rPr>
          <w:rFonts w:eastAsia="Times New Roman" w:cs="Times New Roman"/>
          <w:szCs w:val="24"/>
        </w:rPr>
        <w:t xml:space="preserve"> η σύγκρουση γύρω από το θέμα του εκλογικού νόμου, κατά τη γνώμη μου, σκέπασε τα όσα καλά φέρνει ο «ΚΛΕΙΣΘΕΝΗΣ», τα οποία</w:t>
      </w:r>
      <w:r>
        <w:rPr>
          <w:rFonts w:eastAsia="Times New Roman" w:cs="Times New Roman"/>
          <w:szCs w:val="24"/>
        </w:rPr>
        <w:t>,</w:t>
      </w:r>
      <w:r>
        <w:rPr>
          <w:rFonts w:eastAsia="Times New Roman" w:cs="Times New Roman"/>
          <w:szCs w:val="24"/>
        </w:rPr>
        <w:t xml:space="preserve"> αν είχαν δρομολογηθεί νωρίτερα, βέβαια θα ήταν διαφορετικ</w:t>
      </w:r>
      <w:r>
        <w:rPr>
          <w:rFonts w:eastAsia="Times New Roman" w:cs="Times New Roman"/>
          <w:szCs w:val="24"/>
        </w:rPr>
        <w:t>ή η κατάσταση στην α</w:t>
      </w:r>
      <w:r>
        <w:rPr>
          <w:rFonts w:eastAsia="Times New Roman" w:cs="Times New Roman"/>
          <w:szCs w:val="24"/>
        </w:rPr>
        <w:t>υτοδιοίκηση. Και μιλ</w:t>
      </w:r>
      <w:r>
        <w:rPr>
          <w:rFonts w:eastAsia="Times New Roman" w:cs="Times New Roman"/>
          <w:szCs w:val="24"/>
        </w:rPr>
        <w:t>άει κάποιος που έχει ζήσει την α</w:t>
      </w:r>
      <w:r>
        <w:rPr>
          <w:rFonts w:eastAsia="Times New Roman" w:cs="Times New Roman"/>
          <w:szCs w:val="24"/>
        </w:rPr>
        <w:t>υτοδ</w:t>
      </w:r>
      <w:r>
        <w:rPr>
          <w:rFonts w:eastAsia="Times New Roman" w:cs="Times New Roman"/>
          <w:szCs w:val="24"/>
        </w:rPr>
        <w:t xml:space="preserve">ιοίκηση για αρκετά χρόνια και από διάφορες θέσεις και έχει διωχθεί από εσάς, τους </w:t>
      </w:r>
      <w:r>
        <w:rPr>
          <w:rFonts w:eastAsia="Times New Roman" w:cs="Times New Roman"/>
          <w:szCs w:val="24"/>
        </w:rPr>
        <w:t>«</w:t>
      </w:r>
      <w:r>
        <w:rPr>
          <w:rFonts w:eastAsia="Times New Roman" w:cs="Times New Roman"/>
          <w:szCs w:val="24"/>
        </w:rPr>
        <w:t>προστάτες</w:t>
      </w:r>
      <w:r>
        <w:rPr>
          <w:rFonts w:eastAsia="Times New Roman" w:cs="Times New Roman"/>
          <w:szCs w:val="24"/>
        </w:rPr>
        <w:t>»</w:t>
      </w:r>
      <w:r>
        <w:rPr>
          <w:rFonts w:eastAsia="Times New Roman" w:cs="Times New Roman"/>
          <w:szCs w:val="24"/>
        </w:rPr>
        <w:t xml:space="preserve"> της </w:t>
      </w:r>
      <w:r>
        <w:rPr>
          <w:rFonts w:eastAsia="Times New Roman" w:cs="Times New Roman"/>
          <w:szCs w:val="24"/>
        </w:rPr>
        <w:t>τοπικής α</w:t>
      </w:r>
      <w:r>
        <w:rPr>
          <w:rFonts w:eastAsia="Times New Roman" w:cs="Times New Roman"/>
          <w:szCs w:val="24"/>
        </w:rPr>
        <w:t xml:space="preserve">υτοδιοίκησης. </w:t>
      </w:r>
    </w:p>
    <w:p w14:paraId="0715AC7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Είχαμε παραπεμφθεί, όπως ξέρετε, στον Δήμο Θεσσαλονίκης με το ερώτημα της καθαίρεσης και του καταλογισμού της δαπάνης, επειδή εφαρμόσα</w:t>
      </w:r>
      <w:r>
        <w:rPr>
          <w:rFonts w:eastAsia="Times New Roman" w:cs="Times New Roman"/>
          <w:szCs w:val="24"/>
        </w:rPr>
        <w:t xml:space="preserve">με τη νομιμότητα. </w:t>
      </w:r>
      <w:r w:rsidRPr="00AB5634">
        <w:rPr>
          <w:rFonts w:eastAsia="Times New Roman" w:cs="Times New Roman"/>
          <w:szCs w:val="24"/>
        </w:rPr>
        <w:t>Η δικαστική απόφαση</w:t>
      </w:r>
      <w:r>
        <w:rPr>
          <w:rFonts w:eastAsia="Times New Roman" w:cs="Times New Roman"/>
          <w:szCs w:val="24"/>
        </w:rPr>
        <w:t xml:space="preserve"> δικαίωνε την πλειοψηφία των υπαλλήλων του Δήμου Θεσσαλονίκης που κρατούσαν τον Δήμο Θεσσαλονίκης και οι οποίοι βέβαια δεν είχαν κα</w:t>
      </w:r>
      <w:r>
        <w:rPr>
          <w:rFonts w:eastAsia="Times New Roman" w:cs="Times New Roman"/>
          <w:szCs w:val="24"/>
        </w:rPr>
        <w:t>μ</w:t>
      </w:r>
      <w:r>
        <w:rPr>
          <w:rFonts w:eastAsia="Times New Roman" w:cs="Times New Roman"/>
          <w:szCs w:val="24"/>
        </w:rPr>
        <w:t>μία απολύτως σχέση με τον ΣΥΡΙΖΑ ούτε είχαν προσληφθεί από εμάς. Αυτά να μην τα ξεχνάτε</w:t>
      </w:r>
      <w:r>
        <w:rPr>
          <w:rFonts w:eastAsia="Times New Roman" w:cs="Times New Roman"/>
          <w:szCs w:val="24"/>
        </w:rPr>
        <w:t xml:space="preserve">. </w:t>
      </w:r>
    </w:p>
    <w:p w14:paraId="0715AC7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να σας θυμίσω ότι την περίοδο της δικής μας διακυβέρνησης είχαμε επανειλημμένα φέρει διατάξεις με τις οποίες απαλλάσσαμε αιρετούς, που ανήκαν και στον δικό σας χώρο, από </w:t>
      </w:r>
      <w:r>
        <w:rPr>
          <w:rFonts w:eastAsia="Times New Roman" w:cs="Times New Roman"/>
          <w:szCs w:val="24"/>
        </w:rPr>
        <w:lastRenderedPageBreak/>
        <w:t>τον κίνδυνο δίωξης, επειδή είχαν προστατέψει το προσωπικό τους και τη λειτουργί</w:t>
      </w:r>
      <w:r>
        <w:rPr>
          <w:rFonts w:eastAsia="Times New Roman" w:cs="Times New Roman"/>
          <w:szCs w:val="24"/>
        </w:rPr>
        <w:t>α των δήμων τους.</w:t>
      </w:r>
    </w:p>
    <w:p w14:paraId="0715AC7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έρχεσθε τώρα εδώ και μας λέτε ότι διαλύουμε τους δήμους. Δεν διαλύουμε τους δήμους, αλλά ένα </w:t>
      </w:r>
      <w:r>
        <w:rPr>
          <w:rFonts w:eastAsia="Times New Roman" w:cs="Times New Roman"/>
          <w:szCs w:val="24"/>
        </w:rPr>
        <w:t>καθεστώς το οποίο εμπόδιζε την α</w:t>
      </w:r>
      <w:r>
        <w:rPr>
          <w:rFonts w:eastAsia="Times New Roman" w:cs="Times New Roman"/>
          <w:szCs w:val="24"/>
        </w:rPr>
        <w:t xml:space="preserve">υτοδιοίκηση να αναπνέει και την είχε μετατρέψει σε επαίτη των βουλευτικών γραφείων ή των υπουργικών γραφείων. </w:t>
      </w:r>
    </w:p>
    <w:p w14:paraId="0715AC7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Ευχαριστώ.</w:t>
      </w:r>
    </w:p>
    <w:p w14:paraId="0715AC76" w14:textId="77777777" w:rsidR="006222AF" w:rsidRDefault="006453C1">
      <w:pPr>
        <w:spacing w:after="0" w:line="600" w:lineRule="auto"/>
        <w:ind w:firstLine="720"/>
        <w:jc w:val="center"/>
        <w:rPr>
          <w:rFonts w:eastAsia="Times New Roman" w:cs="Times New Roman"/>
          <w:szCs w:val="24"/>
        </w:rPr>
      </w:pPr>
      <w:r w:rsidRPr="00EE688D">
        <w:rPr>
          <w:rFonts w:eastAsia="Times New Roman" w:cs="Times New Roman"/>
          <w:szCs w:val="24"/>
        </w:rPr>
        <w:t xml:space="preserve">(Χειροκροτήματα από την πτέρυγα του </w:t>
      </w:r>
      <w:r>
        <w:rPr>
          <w:rFonts w:eastAsia="Times New Roman" w:cs="Times New Roman"/>
          <w:szCs w:val="24"/>
        </w:rPr>
        <w:t>ΣΥΡΙΖΑ</w:t>
      </w:r>
      <w:r w:rsidRPr="00EE688D">
        <w:rPr>
          <w:rFonts w:eastAsia="Times New Roman" w:cs="Times New Roman"/>
          <w:szCs w:val="24"/>
        </w:rPr>
        <w:t>)</w:t>
      </w:r>
    </w:p>
    <w:p w14:paraId="0715AC77"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Θα δώσω τον λόγο στον κύριο Υπουργό, ο οποίος θέλει να αν</w:t>
      </w:r>
      <w:r>
        <w:rPr>
          <w:rFonts w:eastAsia="Times New Roman" w:cs="Times New Roman"/>
          <w:szCs w:val="24"/>
        </w:rPr>
        <w:t>ακοινώσει ποιες βουλευτικές τροπολογίες κάνει αποδεκτές.</w:t>
      </w:r>
    </w:p>
    <w:p w14:paraId="0715AC78"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0715AC79" w14:textId="77777777" w:rsidR="006222AF" w:rsidRDefault="006453C1">
      <w:pPr>
        <w:spacing w:after="0" w:line="600" w:lineRule="auto"/>
        <w:ind w:firstLine="720"/>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b/>
          <w:szCs w:val="24"/>
        </w:rPr>
        <w:t>(ΠΑΝΟΣ)</w:t>
      </w:r>
      <w:r w:rsidRPr="008254E5">
        <w:rPr>
          <w:rFonts w:eastAsia="Times New Roman" w:cs="Times New Roman"/>
          <w:b/>
          <w:szCs w:val="24"/>
        </w:rPr>
        <w:t xml:space="preserve"> </w:t>
      </w:r>
      <w:r w:rsidRPr="008254E5">
        <w:rPr>
          <w:rFonts w:eastAsia="Times New Roman" w:cs="Times New Roman"/>
          <w:b/>
          <w:szCs w:val="24"/>
        </w:rPr>
        <w:t>ΣΚΟΥΡΛΕΤΗΣ (Υπουργός Εσωτερικών):</w:t>
      </w:r>
      <w:r>
        <w:rPr>
          <w:rFonts w:eastAsia="Times New Roman" w:cs="Times New Roman"/>
          <w:szCs w:val="24"/>
        </w:rPr>
        <w:t xml:space="preserve"> Θα αναφερθώ πρώτα σε κάποιες υπουργικές τροπολογίες που ήδη έχουν αναπτυχθεί και γίνονται αποδεκτές.</w:t>
      </w:r>
      <w:r>
        <w:rPr>
          <w:rFonts w:eastAsia="Times New Roman" w:cs="Times New Roman"/>
          <w:szCs w:val="24"/>
        </w:rPr>
        <w:t xml:space="preserve"> </w:t>
      </w:r>
      <w:r>
        <w:rPr>
          <w:rFonts w:eastAsia="Times New Roman" w:cs="Times New Roman"/>
          <w:szCs w:val="24"/>
        </w:rPr>
        <w:t>Αυτό που λέω α</w:t>
      </w:r>
      <w:r>
        <w:rPr>
          <w:rFonts w:eastAsia="Times New Roman" w:cs="Times New Roman"/>
          <w:szCs w:val="24"/>
        </w:rPr>
        <w:t xml:space="preserve">φορά τις εξής τροπολογίες: την τροπολογία  με γενικό αριθμό 1681 και ειδικό 70 του Υπουργείου Πολιτισμού, </w:t>
      </w:r>
      <w:r>
        <w:rPr>
          <w:rFonts w:eastAsia="Times New Roman" w:cs="Times New Roman"/>
          <w:szCs w:val="24"/>
        </w:rPr>
        <w:lastRenderedPageBreak/>
        <w:t>την τροπολογία με γενικό αριθμό 1680 και ειδικό</w:t>
      </w:r>
      <w:r w:rsidRPr="00ED4A03">
        <w:rPr>
          <w:rFonts w:eastAsia="Times New Roman" w:cs="Times New Roman"/>
          <w:szCs w:val="24"/>
        </w:rPr>
        <w:t xml:space="preserve"> </w:t>
      </w:r>
      <w:r>
        <w:rPr>
          <w:rFonts w:eastAsia="Times New Roman" w:cs="Times New Roman"/>
          <w:szCs w:val="24"/>
        </w:rPr>
        <w:t>69 του Υπουργείου Εργασίας, την τροπολογία με γενικό αριθμό 1683 και ειδικό</w:t>
      </w:r>
      <w:r w:rsidRPr="00ED4A03">
        <w:rPr>
          <w:rFonts w:eastAsia="Times New Roman" w:cs="Times New Roman"/>
          <w:szCs w:val="24"/>
        </w:rPr>
        <w:t xml:space="preserve"> </w:t>
      </w:r>
      <w:r>
        <w:rPr>
          <w:rFonts w:eastAsia="Times New Roman" w:cs="Times New Roman"/>
          <w:szCs w:val="24"/>
        </w:rPr>
        <w:t>72, καθώς ε</w:t>
      </w:r>
      <w:r>
        <w:rPr>
          <w:rFonts w:eastAsia="Times New Roman" w:cs="Times New Roman"/>
          <w:szCs w:val="24"/>
        </w:rPr>
        <w:t>πίσης την τροπολογία του Υπουργείου Περιβάλλοντος με γενικό αριθμό 1687 και ειδικό</w:t>
      </w:r>
      <w:r w:rsidRPr="00ED4A03">
        <w:rPr>
          <w:rFonts w:eastAsia="Times New Roman" w:cs="Times New Roman"/>
          <w:szCs w:val="24"/>
        </w:rPr>
        <w:t xml:space="preserve"> </w:t>
      </w:r>
      <w:r>
        <w:rPr>
          <w:rFonts w:eastAsia="Times New Roman" w:cs="Times New Roman"/>
          <w:szCs w:val="24"/>
        </w:rPr>
        <w:t>76 και την τροπολογία με γενικό αριθμό 1688 και ειδικό 77 του Υπουργείου Ναυτιλίας και τη με γενικό αριθμό 1689 και ειδικό 78 τροπολογία του Υπουργείου Υποδομών και Μεταφορώ</w:t>
      </w:r>
      <w:r>
        <w:rPr>
          <w:rFonts w:eastAsia="Times New Roman" w:cs="Times New Roman"/>
          <w:szCs w:val="24"/>
        </w:rPr>
        <w:t>ν.</w:t>
      </w:r>
    </w:p>
    <w:p w14:paraId="0715AC7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Επίσης γίνονται αποδεκτές οι εξής βουλευτικές τροπολογίες: η με γενικό αριθμό 1671 και ειδικό αριθμό 62, που αφορά το πρόγραμμα Α.Κ.Σ.Ι.Α, η με γενικό αριθμό 1668 και ειδικό αριθμό 60, που αφορ</w:t>
      </w:r>
      <w:r>
        <w:rPr>
          <w:rFonts w:eastAsia="Times New Roman" w:cs="Times New Roman"/>
          <w:szCs w:val="24"/>
        </w:rPr>
        <w:t>ά την παράταση του προγράμματος</w:t>
      </w:r>
      <w:r>
        <w:rPr>
          <w:rFonts w:eastAsia="Times New Roman" w:cs="Times New Roman"/>
          <w:szCs w:val="24"/>
        </w:rPr>
        <w:t xml:space="preserve"> «ΘΗΣΕΑΣ», η με γενικό αριθμό</w:t>
      </w:r>
      <w:r>
        <w:rPr>
          <w:rFonts w:eastAsia="Times New Roman" w:cs="Times New Roman"/>
          <w:szCs w:val="24"/>
        </w:rPr>
        <w:t xml:space="preserve"> 1667 και ειδικό</w:t>
      </w:r>
      <w:r w:rsidRPr="00ED4A03">
        <w:rPr>
          <w:rFonts w:eastAsia="Times New Roman" w:cs="Times New Roman"/>
          <w:szCs w:val="24"/>
        </w:rPr>
        <w:t xml:space="preserve"> </w:t>
      </w:r>
      <w:r>
        <w:rPr>
          <w:rFonts w:eastAsia="Times New Roman" w:cs="Times New Roman"/>
          <w:szCs w:val="24"/>
        </w:rPr>
        <w:t>αριθμό 59, η με γενικό αριθμό 1674 και ειδικό</w:t>
      </w:r>
      <w:r w:rsidRPr="00EC2B38">
        <w:rPr>
          <w:rFonts w:eastAsia="Times New Roman" w:cs="Times New Roman"/>
          <w:szCs w:val="24"/>
        </w:rPr>
        <w:t xml:space="preserve"> </w:t>
      </w:r>
      <w:r>
        <w:rPr>
          <w:rFonts w:eastAsia="Times New Roman" w:cs="Times New Roman"/>
          <w:szCs w:val="24"/>
        </w:rPr>
        <w:t>αριθμό 64 -είναι οι βουλευτικές τροπολογίες που σας έχο</w:t>
      </w:r>
      <w:r>
        <w:rPr>
          <w:rFonts w:eastAsia="Times New Roman" w:cs="Times New Roman"/>
          <w:szCs w:val="24"/>
        </w:rPr>
        <w:t>υν μοιραστεί και τις έχετε δει-</w:t>
      </w:r>
      <w:r>
        <w:rPr>
          <w:rFonts w:eastAsia="Times New Roman" w:cs="Times New Roman"/>
          <w:szCs w:val="24"/>
        </w:rPr>
        <w:t xml:space="preserve"> η με γενικό αριθμό 1666 και ειδικό</w:t>
      </w:r>
      <w:r w:rsidRPr="00EC2B38">
        <w:rPr>
          <w:rFonts w:eastAsia="Times New Roman" w:cs="Times New Roman"/>
          <w:szCs w:val="24"/>
        </w:rPr>
        <w:t xml:space="preserve"> </w:t>
      </w:r>
      <w:r>
        <w:rPr>
          <w:rFonts w:eastAsia="Times New Roman" w:cs="Times New Roman"/>
          <w:szCs w:val="24"/>
        </w:rPr>
        <w:t>αριθμό 58, η με γενικό αριθμό 1686 και ειδικό αριθμό 75, η με γενικό αρ</w:t>
      </w:r>
      <w:r>
        <w:rPr>
          <w:rFonts w:eastAsia="Times New Roman" w:cs="Times New Roman"/>
          <w:szCs w:val="24"/>
        </w:rPr>
        <w:t>ιθμό 1685 και ειδικό</w:t>
      </w:r>
      <w:r w:rsidRPr="00EC2B38">
        <w:rPr>
          <w:rFonts w:eastAsia="Times New Roman" w:cs="Times New Roman"/>
          <w:szCs w:val="24"/>
        </w:rPr>
        <w:t xml:space="preserve"> </w:t>
      </w:r>
      <w:r>
        <w:rPr>
          <w:rFonts w:eastAsia="Times New Roman" w:cs="Times New Roman"/>
          <w:szCs w:val="24"/>
        </w:rPr>
        <w:t>αριθμό 74, η με γενικό αριθμό 1682 και ειδικό 71, καθώς επίσης και η τροπολογία της κ. Χριστοφιλοπούλου με γενικό αριθμό 1676 και ειδικό</w:t>
      </w:r>
      <w:r w:rsidRPr="00B6559F">
        <w:rPr>
          <w:rFonts w:eastAsia="Times New Roman" w:cs="Times New Roman"/>
          <w:szCs w:val="24"/>
        </w:rPr>
        <w:t xml:space="preserve"> </w:t>
      </w:r>
      <w:r>
        <w:rPr>
          <w:rFonts w:eastAsia="Times New Roman" w:cs="Times New Roman"/>
          <w:szCs w:val="24"/>
        </w:rPr>
        <w:lastRenderedPageBreak/>
        <w:t xml:space="preserve">αριθμό 66, με μια νομοτεχνική προσθήκη-βελτίωση, την οποία και καταθέτω. </w:t>
      </w:r>
    </w:p>
    <w:p w14:paraId="0715AC7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r>
        <w:rPr>
          <w:rFonts w:eastAsia="Times New Roman" w:cs="Times New Roman"/>
          <w:szCs w:val="24"/>
        </w:rPr>
        <w:t>.</w:t>
      </w:r>
    </w:p>
    <w:p w14:paraId="0715AC7C" w14:textId="77777777" w:rsidR="006222AF" w:rsidRDefault="006453C1">
      <w:pPr>
        <w:spacing w:after="0" w:line="600" w:lineRule="auto"/>
        <w:ind w:firstLine="539"/>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lang w:val="en-US"/>
        </w:rPr>
        <w:t>o</w:t>
      </w:r>
      <w:r w:rsidRPr="00AD6C7C">
        <w:rPr>
          <w:rFonts w:eastAsia="Times New Roman" w:cs="Times New Roman"/>
          <w:szCs w:val="24"/>
        </w:rPr>
        <w:t xml:space="preserve"> </w:t>
      </w:r>
      <w:r>
        <w:rPr>
          <w:rFonts w:eastAsia="Times New Roman" w:cs="Times New Roman"/>
          <w:szCs w:val="24"/>
        </w:rPr>
        <w:t>Υπουργός κ</w:t>
      </w:r>
      <w:r w:rsidRPr="00AD6C7C">
        <w:rPr>
          <w:rFonts w:eastAsia="Times New Roman" w:cs="Times New Roman"/>
          <w:szCs w:val="24"/>
        </w:rPr>
        <w:t xml:space="preserve">. </w:t>
      </w:r>
      <w:r>
        <w:rPr>
          <w:rFonts w:eastAsia="Times New Roman" w:cs="Times New Roman"/>
          <w:szCs w:val="24"/>
        </w:rPr>
        <w:t xml:space="preserve">Παναγιώτης </w:t>
      </w:r>
      <w:r>
        <w:rPr>
          <w:rFonts w:eastAsia="Times New Roman" w:cs="Times New Roman"/>
          <w:szCs w:val="24"/>
        </w:rPr>
        <w:t xml:space="preserve">(Πάνος) </w:t>
      </w:r>
      <w:r>
        <w:rPr>
          <w:rFonts w:eastAsia="Times New Roman" w:cs="Times New Roman"/>
          <w:szCs w:val="24"/>
        </w:rPr>
        <w:t>Σκουρλέτης καταθέτει για τα Πρακτικά την προαναφερθείσα νομοτεχνική βελτίωση, η οποία έχει ως εξής:</w:t>
      </w:r>
      <w:r w:rsidRPr="00AD6C7C">
        <w:rPr>
          <w:rFonts w:eastAsia="Times New Roman" w:cs="Times New Roman"/>
          <w:szCs w:val="24"/>
        </w:rPr>
        <w:t xml:space="preserve">  </w:t>
      </w:r>
    </w:p>
    <w:p w14:paraId="0715AC7D" w14:textId="77777777" w:rsidR="006222AF" w:rsidRDefault="006453C1">
      <w:pPr>
        <w:spacing w:after="0" w:line="600" w:lineRule="auto"/>
        <w:jc w:val="center"/>
        <w:rPr>
          <w:rFonts w:eastAsia="Times New Roman" w:cs="Times New Roman"/>
          <w:color w:val="FF0000"/>
          <w:szCs w:val="24"/>
        </w:rPr>
      </w:pPr>
      <w:r w:rsidRPr="00891366">
        <w:rPr>
          <w:rFonts w:eastAsia="Times New Roman" w:cs="Times New Roman"/>
          <w:color w:val="FF0000"/>
          <w:szCs w:val="24"/>
        </w:rPr>
        <w:t>ΑΛΛΑΓΗ ΣΕΛΙΔΑΣ</w:t>
      </w:r>
    </w:p>
    <w:p w14:paraId="0715AC7E" w14:textId="77777777" w:rsidR="006222AF" w:rsidRDefault="006453C1">
      <w:pPr>
        <w:spacing w:after="0" w:line="600" w:lineRule="auto"/>
        <w:jc w:val="center"/>
        <w:rPr>
          <w:rFonts w:eastAsia="Times New Roman" w:cs="Times New Roman"/>
          <w:szCs w:val="24"/>
        </w:rPr>
      </w:pPr>
      <w:r>
        <w:rPr>
          <w:rFonts w:eastAsia="Times New Roman" w:cs="Times New Roman"/>
          <w:szCs w:val="24"/>
        </w:rPr>
        <w:t>(Να μπει η σελίδα 55)</w:t>
      </w:r>
    </w:p>
    <w:p w14:paraId="0715AC7F" w14:textId="77777777" w:rsidR="006222AF" w:rsidRDefault="006453C1">
      <w:pPr>
        <w:spacing w:after="0" w:line="600" w:lineRule="auto"/>
        <w:jc w:val="center"/>
        <w:rPr>
          <w:rFonts w:eastAsia="Times New Roman" w:cs="Times New Roman"/>
          <w:color w:val="FF0000"/>
          <w:szCs w:val="24"/>
        </w:rPr>
      </w:pPr>
      <w:r w:rsidRPr="00891366">
        <w:rPr>
          <w:rFonts w:eastAsia="Times New Roman" w:cs="Times New Roman"/>
          <w:color w:val="FF0000"/>
          <w:szCs w:val="24"/>
        </w:rPr>
        <w:t>ΑΛΛΑΓΗ ΣΕΛΙΔΑΣ</w:t>
      </w:r>
    </w:p>
    <w:p w14:paraId="0715AC80"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sidRPr="00795A96">
        <w:rPr>
          <w:rFonts w:eastAsia="Times New Roman" w:cs="Times New Roman"/>
          <w:b/>
          <w:szCs w:val="24"/>
        </w:rPr>
        <w:t>ΠΡΟΕΔΡΕΥΩΝ (Νικήτας Κακλαμάνης):</w:t>
      </w:r>
      <w:r>
        <w:rPr>
          <w:rFonts w:eastAsia="Times New Roman" w:cs="Times New Roman"/>
          <w:szCs w:val="24"/>
        </w:rPr>
        <w:t xml:space="preserve"> </w:t>
      </w:r>
      <w:r>
        <w:rPr>
          <w:rFonts w:eastAsia="Times New Roman" w:cs="Times New Roman"/>
          <w:szCs w:val="24"/>
        </w:rPr>
        <w:t xml:space="preserve">Παρακαλώ να </w:t>
      </w:r>
      <w:r>
        <w:rPr>
          <w:rFonts w:eastAsia="Times New Roman" w:cs="Times New Roman"/>
          <w:szCs w:val="24"/>
        </w:rPr>
        <w:t>διανεμηθεί</w:t>
      </w:r>
      <w:r>
        <w:rPr>
          <w:rFonts w:eastAsia="Times New Roman" w:cs="Times New Roman"/>
          <w:szCs w:val="24"/>
        </w:rPr>
        <w:t xml:space="preserve"> η νομοτεχνική βελτίωση</w:t>
      </w:r>
      <w:r>
        <w:rPr>
          <w:rFonts w:eastAsia="Times New Roman" w:cs="Times New Roman"/>
          <w:szCs w:val="24"/>
        </w:rPr>
        <w:t>, για να λάβουν γνώση και οι συνάδελφοι.</w:t>
      </w:r>
      <w:r>
        <w:rPr>
          <w:rFonts w:eastAsia="Times New Roman" w:cs="Times New Roman"/>
          <w:szCs w:val="24"/>
        </w:rPr>
        <w:t xml:space="preserve"> </w:t>
      </w:r>
    </w:p>
    <w:p w14:paraId="0715AC81"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Προχωρούμε τώρα με τον κ. Κωνσταντόπουλο. Ακολουθούν ο κ. Δρίτσας και ο κ. Γιακουμάτος. </w:t>
      </w:r>
    </w:p>
    <w:p w14:paraId="0715AC82"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Κύριε Κωνσταντόπουλε, έχετε τον λόγο.</w:t>
      </w:r>
    </w:p>
    <w:p w14:paraId="0715AC83"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κυρίες και κ</w:t>
      </w:r>
      <w:r>
        <w:rPr>
          <w:rFonts w:eastAsia="Times New Roman" w:cs="Times New Roman"/>
          <w:szCs w:val="24"/>
        </w:rPr>
        <w:t>ύριοι συνάδελφοι, μία είναι η διαπίστωση: Η Κυβέρνηση προσπαθεί και επιχειρεί συνειδητά, στοχευμένα και μεθοδικά να δημιουργεί συνεχώς εντός ή εκτός της Βουλής γεγονότα.</w:t>
      </w:r>
    </w:p>
    <w:p w14:paraId="0715AC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Προσπαθεί να δραπετεύσει από τα αδιέξοδά της, αλλά το μόνο που καταφέρνει είναι να εγκ</w:t>
      </w:r>
      <w:r>
        <w:rPr>
          <w:rFonts w:eastAsia="Times New Roman" w:cs="Times New Roman"/>
          <w:szCs w:val="24"/>
        </w:rPr>
        <w:t xml:space="preserve">λωβίζει τον ελληνικό λαό σε νέα μνημόνια με αβάστακτα πλεονάσματα και μεγαλύτερη ανέχεια, όταν τα προβλήματα της </w:t>
      </w:r>
      <w:r>
        <w:rPr>
          <w:rFonts w:eastAsia="Times New Roman" w:cs="Times New Roman"/>
          <w:szCs w:val="24"/>
        </w:rPr>
        <w:t>καθημερινότητας, η ανεργία, τα κόκκινα</w:t>
      </w:r>
      <w:r>
        <w:rPr>
          <w:rFonts w:eastAsia="Times New Roman" w:cs="Times New Roman"/>
          <w:szCs w:val="24"/>
        </w:rPr>
        <w:t xml:space="preserve"> δάνεια αποτελούν βρόγχο στον λαιμό των πολιτών. Και αυτά δεν βρίσκουν απαντήσεις. </w:t>
      </w:r>
    </w:p>
    <w:p w14:paraId="0715AC8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Κύριοι της </w:t>
      </w:r>
      <w:r w:rsidRPr="001866BC">
        <w:rPr>
          <w:rFonts w:eastAsia="Times New Roman" w:cs="Times New Roman"/>
          <w:szCs w:val="24"/>
        </w:rPr>
        <w:t>Κυβέρνησης</w:t>
      </w:r>
      <w:r>
        <w:rPr>
          <w:rFonts w:eastAsia="Times New Roman" w:cs="Times New Roman"/>
          <w:szCs w:val="24"/>
        </w:rPr>
        <w:t>, με τα επώδυνα μέτρα για την οικονομία, τις ακροβασίες στην εξωτερική πολιτική και τις αρρυθμίες στον χώρο της υγείας και της παιδείας έχετε δημιουργήσει ένα κλίμα αγανάκτησης και θυμού στον ελληνικό λαό και τις υποσχέσεις, βέβαια, της Θεσσαλονίκης, που τ</w:t>
      </w:r>
      <w:r>
        <w:rPr>
          <w:rFonts w:eastAsia="Times New Roman" w:cs="Times New Roman"/>
          <w:szCs w:val="24"/>
        </w:rPr>
        <w:t xml:space="preserve">ις πληρώνει ακριβά ο ελληνικός λαός και σήμερα. </w:t>
      </w:r>
    </w:p>
    <w:p w14:paraId="0715AC8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Σήμερα, επίσης, πληρώνουμε το κόστος της επίπλαστης κ</w:t>
      </w:r>
      <w:r>
        <w:rPr>
          <w:rFonts w:eastAsia="Times New Roman" w:cs="Times New Roman"/>
          <w:szCs w:val="24"/>
        </w:rPr>
        <w:t>υβερνητικής π</w:t>
      </w:r>
      <w:r>
        <w:rPr>
          <w:rFonts w:eastAsia="Times New Roman" w:cs="Times New Roman"/>
          <w:szCs w:val="24"/>
        </w:rPr>
        <w:t>λειοψηφίας, το οποίο αποτελεί ένα εκκρεμές που κινείται ανάμεσα σε μια κυβερνητική φθορά και την επίπλαστη κοινοβουλευτική Πλειοψηφία, που πρ</w:t>
      </w:r>
      <w:r>
        <w:rPr>
          <w:rFonts w:eastAsia="Times New Roman" w:cs="Times New Roman"/>
          <w:szCs w:val="24"/>
        </w:rPr>
        <w:t xml:space="preserve">έπει συνεχώς να αναζητά τρόπο λειτουργίας. Αυτό, κύριοι συνάδελφοι της Συμπολίτευσης, δεν είναι καθόλου προοδευτικό, δεν είναι καθόλου αριστερό. </w:t>
      </w:r>
    </w:p>
    <w:p w14:paraId="0715AC87" w14:textId="77777777" w:rsidR="006222AF" w:rsidRDefault="006453C1">
      <w:pPr>
        <w:spacing w:after="0" w:line="600" w:lineRule="auto"/>
        <w:ind w:firstLine="720"/>
        <w:jc w:val="both"/>
        <w:rPr>
          <w:rFonts w:eastAsia="Times New Roman" w:cs="Times New Roman"/>
          <w:szCs w:val="24"/>
        </w:rPr>
      </w:pPr>
      <w:r w:rsidRPr="00AD01A7">
        <w:rPr>
          <w:rFonts w:eastAsia="Times New Roman" w:cs="Times New Roman"/>
          <w:szCs w:val="24"/>
        </w:rPr>
        <w:lastRenderedPageBreak/>
        <w:t>Να θυμίσω εδώ ότι οι κυβερνήσεις του ΠΑΣΟΚ έχουν ανεξίτηλα σημαδεύσει τους χώρους τόσο στην παιδεία όσο και στ</w:t>
      </w:r>
      <w:r w:rsidRPr="00AD01A7">
        <w:rPr>
          <w:rFonts w:eastAsia="Times New Roman" w:cs="Times New Roman"/>
          <w:szCs w:val="24"/>
        </w:rPr>
        <w:t xml:space="preserve">ην υγεία και την </w:t>
      </w:r>
      <w:r w:rsidRPr="00AD01A7">
        <w:rPr>
          <w:rFonts w:eastAsia="Times New Roman" w:cs="Times New Roman"/>
          <w:szCs w:val="24"/>
        </w:rPr>
        <w:t>τοπική αυτοδιοίκηση.</w:t>
      </w:r>
      <w:r w:rsidRPr="00AD01A7">
        <w:rPr>
          <w:rFonts w:eastAsia="Times New Roman" w:cs="Times New Roman"/>
          <w:szCs w:val="24"/>
        </w:rPr>
        <w:t xml:space="preserve"> Η πίστη της </w:t>
      </w:r>
      <w:r w:rsidRPr="00AD01A7">
        <w:rPr>
          <w:rFonts w:eastAsia="Times New Roman" w:cs="Times New Roman"/>
          <w:szCs w:val="24"/>
        </w:rPr>
        <w:t>δημοκρατικής π</w:t>
      </w:r>
      <w:r w:rsidRPr="00AD01A7">
        <w:rPr>
          <w:rFonts w:eastAsia="Times New Roman" w:cs="Times New Roman"/>
          <w:szCs w:val="24"/>
        </w:rPr>
        <w:t xml:space="preserve">αράταξης στη διοικητική αποκέντρωση, με ενίσχυση </w:t>
      </w:r>
      <w:r w:rsidRPr="000D33A3">
        <w:rPr>
          <w:rFonts w:eastAsia="Times New Roman" w:cs="Times New Roman"/>
          <w:color w:val="000000" w:themeColor="text1"/>
          <w:szCs w:val="24"/>
        </w:rPr>
        <w:t xml:space="preserve">της </w:t>
      </w:r>
      <w:r w:rsidRPr="000D33A3">
        <w:rPr>
          <w:rFonts w:eastAsia="Times New Roman" w:cs="Times New Roman"/>
          <w:color w:val="000000" w:themeColor="text1"/>
          <w:szCs w:val="24"/>
        </w:rPr>
        <w:t>τοπικής αυτοδιοίκησης</w:t>
      </w:r>
      <w:r w:rsidRPr="000D33A3">
        <w:rPr>
          <w:rFonts w:eastAsia="Times New Roman" w:cs="Times New Roman"/>
          <w:color w:val="000000" w:themeColor="text1"/>
          <w:szCs w:val="24"/>
        </w:rPr>
        <w:t>,</w:t>
      </w:r>
      <w:r w:rsidRPr="000D33A3">
        <w:rPr>
          <w:rFonts w:eastAsia="Times New Roman" w:cs="Times New Roman"/>
          <w:color w:val="000000" w:themeColor="text1"/>
          <w:szCs w:val="24"/>
        </w:rPr>
        <w:t xml:space="preserve"> είναι ακλόνητη και παραμένει σταθερή. Έχει αποτυπωθεί στην ιδρυτική διακήρυξη της 3</w:t>
      </w:r>
      <w:r w:rsidRPr="000D33A3">
        <w:rPr>
          <w:rFonts w:eastAsia="Times New Roman" w:cs="Times New Roman"/>
          <w:color w:val="000000" w:themeColor="text1"/>
          <w:szCs w:val="24"/>
          <w:vertAlign w:val="superscript"/>
        </w:rPr>
        <w:t>ης</w:t>
      </w:r>
      <w:r w:rsidRPr="000D33A3">
        <w:rPr>
          <w:rFonts w:eastAsia="Times New Roman" w:cs="Times New Roman"/>
          <w:color w:val="000000" w:themeColor="text1"/>
          <w:szCs w:val="24"/>
        </w:rPr>
        <w:t xml:space="preserve"> του </w:t>
      </w:r>
      <w:r w:rsidRPr="00AD01A7">
        <w:rPr>
          <w:rFonts w:eastAsia="Times New Roman" w:cs="Times New Roman"/>
          <w:szCs w:val="24"/>
        </w:rPr>
        <w:t xml:space="preserve">Σεπτέμβρη πριν από σαράντα τέσσερα ολόκληρα χρόνια. Είμαστε υπερήφανοι </w:t>
      </w:r>
      <w:r>
        <w:rPr>
          <w:rFonts w:eastAsia="Times New Roman" w:cs="Times New Roman"/>
          <w:szCs w:val="24"/>
        </w:rPr>
        <w:t>για την αποκέντρωση του κράτους σε πρώτο και δεύτερο βαθμό, για τη στήριξη των θεσμών με τους ΚΑΠ, με αυξημένες αρμοδιότητες που δώσαμε στους δημάρχους και στους πρώην νομάρχες και σήμε</w:t>
      </w:r>
      <w:r>
        <w:rPr>
          <w:rFonts w:eastAsia="Times New Roman" w:cs="Times New Roman"/>
          <w:szCs w:val="24"/>
        </w:rPr>
        <w:t>ρα στους περιφερειάρχες.</w:t>
      </w:r>
    </w:p>
    <w:p w14:paraId="0715AC8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Να σας θυμίσω ότι το πρώτο νομοθέτημα της διακυβέρνησης του ΠΑΣΟΚ, πέντε μήνες μετά την ανάληψη των καθηκόντων της, αφορούσε την αποκέντρωση με τον ν.1935/1982.</w:t>
      </w:r>
    </w:p>
    <w:p w14:paraId="0715AC8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Εμείς, </w:t>
      </w:r>
      <w:r w:rsidRPr="00D62B99">
        <w:rPr>
          <w:rFonts w:eastAsia="Times New Roman" w:cs="Times New Roman"/>
          <w:szCs w:val="24"/>
        </w:rPr>
        <w:t>κύριε Υπουργέ</w:t>
      </w:r>
      <w:r>
        <w:rPr>
          <w:rFonts w:eastAsia="Times New Roman" w:cs="Times New Roman"/>
          <w:szCs w:val="24"/>
        </w:rPr>
        <w:t>, είμαστε υπερήφανοι για τις τομές που κάναμε. Δώσ</w:t>
      </w:r>
      <w:r>
        <w:rPr>
          <w:rFonts w:eastAsia="Times New Roman" w:cs="Times New Roman"/>
          <w:szCs w:val="24"/>
        </w:rPr>
        <w:t xml:space="preserve">αμε τη δυνατότητα να αναδειχθούν στελέχη μέσα από την </w:t>
      </w:r>
      <w:r>
        <w:rPr>
          <w:rFonts w:eastAsia="Times New Roman" w:cs="Times New Roman"/>
          <w:szCs w:val="24"/>
        </w:rPr>
        <w:t>τοπική α</w:t>
      </w:r>
      <w:r>
        <w:rPr>
          <w:rFonts w:eastAsia="Times New Roman" w:cs="Times New Roman"/>
          <w:szCs w:val="24"/>
        </w:rPr>
        <w:t xml:space="preserve">υτοδιοίκηση, τα οποία άλλαξαν τη μοίρα και τον χάρτη της πατρίδας μας σε όλα τα επίπεδα. </w:t>
      </w:r>
    </w:p>
    <w:p w14:paraId="0715AC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της </w:t>
      </w:r>
      <w:r w:rsidRPr="001866BC">
        <w:rPr>
          <w:rFonts w:eastAsia="Times New Roman" w:cs="Times New Roman"/>
          <w:szCs w:val="24"/>
        </w:rPr>
        <w:t>Κυβέρνησης</w:t>
      </w:r>
      <w:r>
        <w:rPr>
          <w:rFonts w:eastAsia="Times New Roman" w:cs="Times New Roman"/>
          <w:szCs w:val="24"/>
        </w:rPr>
        <w:t>, έχετε μία εμμονή</w:t>
      </w:r>
      <w:r>
        <w:rPr>
          <w:rFonts w:eastAsia="Times New Roman" w:cs="Times New Roman"/>
          <w:szCs w:val="24"/>
        </w:rPr>
        <w:t>.</w:t>
      </w:r>
      <w:r>
        <w:rPr>
          <w:rFonts w:eastAsia="Times New Roman" w:cs="Times New Roman"/>
          <w:szCs w:val="24"/>
        </w:rPr>
        <w:t xml:space="preserve"> Προσπαθείτε να οικοδομήσετε αλλαγές, αποδομώντας τα θεμέλια που</w:t>
      </w:r>
      <w:r>
        <w:rPr>
          <w:rFonts w:eastAsia="Times New Roman" w:cs="Times New Roman"/>
          <w:szCs w:val="24"/>
        </w:rPr>
        <w:t xml:space="preserve"> τη στηρίζουν και αυτό είναι επικίνδυνο. Προσπαθείτε να ξορκίσετε τις μεγάλες αλλαγές των κυβερνήσεων του ΠΑΣΟΚ με τον «</w:t>
      </w:r>
      <w:r>
        <w:rPr>
          <w:rFonts w:eastAsia="Times New Roman" w:cs="Times New Roman"/>
          <w:szCs w:val="24"/>
        </w:rPr>
        <w:t>ΚΑΠΟΔΙΣΤΡΙΑ</w:t>
      </w:r>
      <w:r>
        <w:rPr>
          <w:rFonts w:eastAsia="Times New Roman" w:cs="Times New Roman"/>
          <w:szCs w:val="24"/>
        </w:rPr>
        <w:t>» και τον «</w:t>
      </w:r>
      <w:r>
        <w:rPr>
          <w:rFonts w:eastAsia="Times New Roman" w:cs="Times New Roman"/>
          <w:szCs w:val="24"/>
        </w:rPr>
        <w:t>ΚΑΛΛΙΚΡΑΤΗ</w:t>
      </w:r>
      <w:r>
        <w:rPr>
          <w:rFonts w:eastAsia="Times New Roman" w:cs="Times New Roman"/>
          <w:szCs w:val="24"/>
        </w:rPr>
        <w:t>». Το μόνο που καταφέρνετε</w:t>
      </w:r>
      <w:r>
        <w:rPr>
          <w:rFonts w:eastAsia="Times New Roman" w:cs="Times New Roman"/>
          <w:szCs w:val="24"/>
        </w:rPr>
        <w:t>,</w:t>
      </w:r>
      <w:r>
        <w:rPr>
          <w:rFonts w:eastAsia="Times New Roman" w:cs="Times New Roman"/>
          <w:szCs w:val="24"/>
        </w:rPr>
        <w:t xml:space="preserve"> είναι να αδικείτε τον μεγάλο μεταρρυθμιστή Κλεισθένη. Πώς, αλλιώς, να εξηγηθ</w:t>
      </w:r>
      <w:r>
        <w:rPr>
          <w:rFonts w:eastAsia="Times New Roman" w:cs="Times New Roman"/>
          <w:szCs w:val="24"/>
        </w:rPr>
        <w:t xml:space="preserve">εί η τρίχρονη καθυστέρηση του νομοσχεδίου που συζητάμε; Σκοπιμότητα, οπισθοδρόμηση; Πώς να το χαρακτηρίσουμε για ένα θεσμό άμεσης συμμετοχικής δημοκρατίας, τον οποίο απαξιώνετε εκτελεστικά και βραχυκυκλώνετε νομοτεχνικά; </w:t>
      </w:r>
    </w:p>
    <w:p w14:paraId="0715AC8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Αντί φυσικά να κωδικοποιείτε τα πρ</w:t>
      </w:r>
      <w:r>
        <w:rPr>
          <w:rFonts w:eastAsia="Times New Roman" w:cs="Times New Roman"/>
          <w:szCs w:val="24"/>
        </w:rPr>
        <w:t>οηγούμενα νομοθετήματα, τον Δημοτικό Κώδικα και τον «</w:t>
      </w:r>
      <w:r>
        <w:rPr>
          <w:rFonts w:eastAsia="Times New Roman" w:cs="Times New Roman"/>
          <w:szCs w:val="24"/>
        </w:rPr>
        <w:t>ΚΑΛΛΙΚΡΑΤΗ</w:t>
      </w:r>
      <w:r>
        <w:rPr>
          <w:rFonts w:eastAsia="Times New Roman" w:cs="Times New Roman"/>
          <w:szCs w:val="24"/>
        </w:rPr>
        <w:t>», εισάγετε επιπρόσθετες μεμονωμένες διατάξεις. Αυτό και μόνο κάνετε, όπως τα άρθρα του νομοσχεδίου που αφορούν τα τοπικά δημοψηφίσματα, τη διαμεσολάβηση σε τοπικό επίπεδο και την ηλεκτρονική β</w:t>
      </w:r>
      <w:r>
        <w:rPr>
          <w:rFonts w:eastAsia="Times New Roman" w:cs="Times New Roman"/>
          <w:szCs w:val="24"/>
        </w:rPr>
        <w:t>άση καταγραφής της ακίνητης περιουσίας των ΟΤΑ.</w:t>
      </w:r>
    </w:p>
    <w:p w14:paraId="0715AC8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Εμείς γνωρίζουμε πολύ καλά τον χώρο της </w:t>
      </w:r>
      <w:r>
        <w:rPr>
          <w:rFonts w:eastAsia="Times New Roman" w:cs="Times New Roman"/>
          <w:szCs w:val="24"/>
        </w:rPr>
        <w:t>τοπικής α</w:t>
      </w:r>
      <w:r>
        <w:rPr>
          <w:rFonts w:eastAsia="Times New Roman" w:cs="Times New Roman"/>
          <w:szCs w:val="24"/>
        </w:rPr>
        <w:t>υτοδιοίκησης και μπορώ να πω με βεβαιότητα ότι το νομοσχέδιο που φέρνετε δεν έχει κα</w:t>
      </w:r>
      <w:r>
        <w:rPr>
          <w:rFonts w:eastAsia="Times New Roman" w:cs="Times New Roman"/>
          <w:szCs w:val="24"/>
        </w:rPr>
        <w:t>μ</w:t>
      </w:r>
      <w:r>
        <w:rPr>
          <w:rFonts w:eastAsia="Times New Roman" w:cs="Times New Roman"/>
          <w:szCs w:val="24"/>
        </w:rPr>
        <w:t xml:space="preserve">μία άλλη σκοπιμότητα, εκτός από την </w:t>
      </w:r>
      <w:r>
        <w:rPr>
          <w:rFonts w:eastAsia="Times New Roman" w:cs="Times New Roman"/>
          <w:szCs w:val="24"/>
        </w:rPr>
        <w:lastRenderedPageBreak/>
        <w:t xml:space="preserve">ενίσχυση των λίγων δυνάμεων που έχετε </w:t>
      </w:r>
      <w:r>
        <w:rPr>
          <w:rFonts w:eastAsia="Times New Roman" w:cs="Times New Roman"/>
          <w:szCs w:val="24"/>
        </w:rPr>
        <w:t xml:space="preserve">εσείς ως </w:t>
      </w:r>
      <w:r w:rsidRPr="001866BC">
        <w:rPr>
          <w:rFonts w:eastAsia="Times New Roman" w:cs="Times New Roman"/>
          <w:szCs w:val="24"/>
        </w:rPr>
        <w:t>Κυβέρνηση</w:t>
      </w:r>
      <w:r>
        <w:rPr>
          <w:rFonts w:eastAsia="Times New Roman" w:cs="Times New Roman"/>
          <w:szCs w:val="24"/>
        </w:rPr>
        <w:t xml:space="preserve"> σ’ αυτόν τον χώρο. Το σύστημα της απλής αναλογικής ευνοεί, κατά κύριο λόγο, τις μειοψηφίες. Αυτή η εύνοια, ωστόσο, στην παρούσα συγκυρία θα έλεγα ότι μπορεί να φέρει αποτελέσματα απεχθή προς τον δημοκρατικό χώρο. </w:t>
      </w:r>
    </w:p>
    <w:p w14:paraId="0715AC8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Είναι ένα νομοσχέδιο, </w:t>
      </w:r>
      <w:r w:rsidRPr="00D62B99">
        <w:rPr>
          <w:rFonts w:eastAsia="Times New Roman" w:cs="Times New Roman"/>
          <w:szCs w:val="24"/>
        </w:rPr>
        <w:t>κ</w:t>
      </w:r>
      <w:r w:rsidRPr="00D62B99">
        <w:rPr>
          <w:rFonts w:eastAsia="Times New Roman" w:cs="Times New Roman"/>
          <w:szCs w:val="24"/>
        </w:rPr>
        <w:t>ύριε Υπουργέ</w:t>
      </w:r>
      <w:r>
        <w:rPr>
          <w:rFonts w:eastAsia="Times New Roman" w:cs="Times New Roman"/>
          <w:szCs w:val="24"/>
        </w:rPr>
        <w:t xml:space="preserve">, οπισθοδρόμησης και αυτό αποτυπώνεται στις ρυθμίσεις για τον αυξημένο κρατικό έλεγχο, την επαναφορά της τετραετούς θητείας, την επανίδρυση των κοινοτήτων. Και εδώ οι κίνδυνοι ελλοχεύουν και είναι πολλοί. </w:t>
      </w:r>
    </w:p>
    <w:p w14:paraId="0715AC8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κρούει τον κώδωνα του κινδύνου η ΚΕΔΕ. Την αγνοείτε. Σας λέει ότι με τον νέο εκλογικό νόμο θα ανοίξετε το δρόμο στις δυνάμεις των άκρων, ότι θα φτάσουμε να έχουμε ισχυρούς δημάρχους με κατακερματισμένα δημοτικά συμβούλια. </w:t>
      </w:r>
    </w:p>
    <w:p w14:paraId="0715AC8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κρούει τον κώδωνα του κιν</w:t>
      </w:r>
      <w:r>
        <w:rPr>
          <w:rFonts w:eastAsia="Times New Roman" w:cs="Times New Roman"/>
          <w:szCs w:val="24"/>
        </w:rPr>
        <w:t>δύνου η Ένωση Περιφερειών Ελλάδος. Και αυτή την αγνοείτε. Σας λέει ότι δεν κάνετε κα</w:t>
      </w:r>
      <w:r>
        <w:rPr>
          <w:rFonts w:eastAsia="Times New Roman" w:cs="Times New Roman"/>
          <w:szCs w:val="24"/>
        </w:rPr>
        <w:t>μ</w:t>
      </w:r>
      <w:r>
        <w:rPr>
          <w:rFonts w:eastAsia="Times New Roman" w:cs="Times New Roman"/>
          <w:szCs w:val="24"/>
        </w:rPr>
        <w:t>μία ουσιαστική μεταρρύθμιση, απλώς θεσπίζετε ένα εκλογικό σύστημα</w:t>
      </w:r>
      <w:r>
        <w:rPr>
          <w:rFonts w:eastAsia="Times New Roman" w:cs="Times New Roman"/>
          <w:szCs w:val="24"/>
        </w:rPr>
        <w:t>,</w:t>
      </w:r>
      <w:r>
        <w:rPr>
          <w:rFonts w:eastAsia="Times New Roman" w:cs="Times New Roman"/>
          <w:szCs w:val="24"/>
        </w:rPr>
        <w:t xml:space="preserve"> που φέρνει το διχασμό στις τοπικές κοινωνίες και ακυβερνησία και συναλλαγή και τεχνητή πόλωση. Σας άσκησ</w:t>
      </w:r>
      <w:r>
        <w:rPr>
          <w:rFonts w:eastAsia="Times New Roman" w:cs="Times New Roman"/>
          <w:szCs w:val="24"/>
        </w:rPr>
        <w:t xml:space="preserve">αν </w:t>
      </w:r>
      <w:r>
        <w:rPr>
          <w:rFonts w:eastAsia="Times New Roman" w:cs="Times New Roman"/>
          <w:szCs w:val="24"/>
        </w:rPr>
        <w:lastRenderedPageBreak/>
        <w:t>σκληρή κριτική τόσο η ΠΟΕ</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ΟΤΑ όσο και η ΑΣΚ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ΟΤΑ για τους ίδιους λόγους. </w:t>
      </w:r>
    </w:p>
    <w:p w14:paraId="0715AC9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Φέρνετε με τροπολογία το σπάσιμο της Β΄ Αθήνας. Να σας θυμίσω ότι είναι πάγια θέση μας, πάγια θέση του ΠΑΣΟΚ και της Δημοκρατικής Συμπαράταξης. Και εδώ μπαίνει ένα ερώτημα: </w:t>
      </w:r>
      <w:r w:rsidRPr="00D62B99">
        <w:rPr>
          <w:rFonts w:eastAsia="Times New Roman" w:cs="Times New Roman"/>
          <w:szCs w:val="24"/>
        </w:rPr>
        <w:t>Κύρ</w:t>
      </w:r>
      <w:r w:rsidRPr="00D62B99">
        <w:rPr>
          <w:rFonts w:eastAsia="Times New Roman" w:cs="Times New Roman"/>
          <w:szCs w:val="24"/>
        </w:rPr>
        <w:t>ιε Υπουργέ</w:t>
      </w:r>
      <w:r>
        <w:rPr>
          <w:rFonts w:eastAsia="Times New Roman" w:cs="Times New Roman"/>
          <w:szCs w:val="24"/>
        </w:rPr>
        <w:t xml:space="preserve">, γιατί δεν φέρνετε το δικαίωμα ψήφου στους Έλληνες του εξωτερικού; Βάζω ένα ερώτημα, κύριε Υπουργέ, ακούστε. </w:t>
      </w:r>
    </w:p>
    <w:p w14:paraId="0715AC9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Συμφωνούμε με την κατάτμηση της Β΄ Αθήνας και των μεγάλων περιφερειών, αλλά μπαίνει ένα ερώτημα, κύριε Υπουργέ</w:t>
      </w:r>
      <w:r>
        <w:rPr>
          <w:rFonts w:eastAsia="Times New Roman"/>
          <w:szCs w:val="24"/>
        </w:rPr>
        <w:t>.</w:t>
      </w:r>
      <w:r>
        <w:rPr>
          <w:rFonts w:eastAsia="Times New Roman"/>
          <w:szCs w:val="24"/>
        </w:rPr>
        <w:t xml:space="preserve"> Τι γίνεται με το δικαίω</w:t>
      </w:r>
      <w:r>
        <w:rPr>
          <w:rFonts w:eastAsia="Times New Roman"/>
          <w:szCs w:val="24"/>
        </w:rPr>
        <w:t>μα ψήφου στους ομογενείς, στους Έλληνες του εξωτερικού; Το συζητάμε και πάει πάντα προς τα πίσω. Πότε, λοιπόν, θα το φέρετε; Είναι καιρός. Φέρτε το τώρα.</w:t>
      </w:r>
    </w:p>
    <w:p w14:paraId="0715AC92" w14:textId="77777777" w:rsidR="006222AF" w:rsidRDefault="006453C1">
      <w:pPr>
        <w:tabs>
          <w:tab w:val="left" w:pos="2940"/>
        </w:tabs>
        <w:spacing w:after="0" w:line="600" w:lineRule="auto"/>
        <w:ind w:firstLine="720"/>
        <w:jc w:val="both"/>
        <w:rPr>
          <w:rFonts w:eastAsia="Times New Roman"/>
          <w:szCs w:val="24"/>
        </w:rPr>
      </w:pPr>
      <w:r w:rsidRPr="00AB1289">
        <w:rPr>
          <w:rFonts w:eastAsia="Times New Roman"/>
          <w:b/>
          <w:szCs w:val="24"/>
        </w:rPr>
        <w:t>ΠΡΟΕΔΡΕΥΩΝ (Νικήτας Κακλαμάνης):</w:t>
      </w:r>
      <w:r>
        <w:rPr>
          <w:rFonts w:eastAsia="Times New Roman"/>
          <w:szCs w:val="24"/>
        </w:rPr>
        <w:t xml:space="preserve"> Και με αυτό κλείνετε, κύριε συνάδελφε. Πείτε μια τελευταία φράση.</w:t>
      </w:r>
    </w:p>
    <w:p w14:paraId="0715AC93"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ΔΗΜ</w:t>
      </w:r>
      <w:r>
        <w:rPr>
          <w:rFonts w:eastAsia="Times New Roman"/>
          <w:b/>
          <w:szCs w:val="24"/>
        </w:rPr>
        <w:t xml:space="preserve">ΗΤΡΙΟΣ ΚΩΝΣΤΑΝΤΟΠΟΥΛΟΣ: </w:t>
      </w:r>
      <w:r>
        <w:rPr>
          <w:rFonts w:eastAsia="Times New Roman"/>
          <w:szCs w:val="24"/>
        </w:rPr>
        <w:t xml:space="preserve">Κυρίες και κύριοι συνάδελφοι, ο «ΚΛΕΙΣΘΕΝΗΣ» σχεδιάζει τον νέο ρόλο της </w:t>
      </w:r>
      <w:r>
        <w:rPr>
          <w:rFonts w:eastAsia="Times New Roman"/>
          <w:szCs w:val="24"/>
        </w:rPr>
        <w:t>τοπικής α</w:t>
      </w:r>
      <w:r>
        <w:rPr>
          <w:rFonts w:eastAsia="Times New Roman"/>
          <w:szCs w:val="24"/>
        </w:rPr>
        <w:t>υτοδιοίκησης</w:t>
      </w:r>
      <w:r>
        <w:rPr>
          <w:rFonts w:eastAsia="Times New Roman"/>
          <w:szCs w:val="24"/>
        </w:rPr>
        <w:t>,</w:t>
      </w:r>
      <w:r>
        <w:rPr>
          <w:rFonts w:eastAsia="Times New Roman"/>
          <w:szCs w:val="24"/>
        </w:rPr>
        <w:t xml:space="preserve"> που προβλέπει μεταφορά πόρων για την </w:t>
      </w:r>
      <w:r>
        <w:rPr>
          <w:rFonts w:eastAsia="Times New Roman"/>
          <w:szCs w:val="24"/>
        </w:rPr>
        <w:lastRenderedPageBreak/>
        <w:t>τοπική α</w:t>
      </w:r>
      <w:r>
        <w:rPr>
          <w:rFonts w:eastAsia="Times New Roman"/>
          <w:szCs w:val="24"/>
        </w:rPr>
        <w:t>υτοδιοίκηση, γιατί αυτό που πρέπει</w:t>
      </w:r>
      <w:r>
        <w:rPr>
          <w:rFonts w:eastAsia="Times New Roman"/>
          <w:szCs w:val="24"/>
        </w:rPr>
        <w:t>,</w:t>
      </w:r>
      <w:r>
        <w:rPr>
          <w:rFonts w:eastAsia="Times New Roman"/>
          <w:szCs w:val="24"/>
        </w:rPr>
        <w:t xml:space="preserve"> είναι να δώσουμε πόρους ταυτόχρονα με τις αρμοδιότητες.</w:t>
      </w:r>
    </w:p>
    <w:p w14:paraId="0715AC94"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Κυρίες και κύριοι συνάδελφοι, το Κίνημα Αλλαγής </w:t>
      </w:r>
      <w:r>
        <w:rPr>
          <w:rFonts w:eastAsia="Times New Roman"/>
          <w:szCs w:val="24"/>
        </w:rPr>
        <w:t>-</w:t>
      </w:r>
      <w:r>
        <w:rPr>
          <w:rFonts w:eastAsia="Times New Roman"/>
          <w:szCs w:val="24"/>
        </w:rPr>
        <w:t>όποτε και να γίνουν οι εκλογές της Τοπικής Αυτοδιοίκησης</w:t>
      </w:r>
      <w:r>
        <w:rPr>
          <w:rFonts w:eastAsia="Times New Roman"/>
          <w:szCs w:val="24"/>
        </w:rPr>
        <w:t>-</w:t>
      </w:r>
      <w:r>
        <w:rPr>
          <w:rFonts w:eastAsia="Times New Roman"/>
          <w:szCs w:val="24"/>
        </w:rPr>
        <w:t xml:space="preserve"> θα δώσει τη δική του μάχη για την ενίσχυση της αποκέντρωσης, τη διοικητική αυτοτέλεια, την οικονομική αυτοδυναμία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w:t>
      </w:r>
    </w:p>
    <w:p w14:paraId="0715AC95"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Κυρίες κ</w:t>
      </w:r>
      <w:r>
        <w:rPr>
          <w:rFonts w:eastAsia="Times New Roman"/>
          <w:szCs w:val="24"/>
        </w:rPr>
        <w:t xml:space="preserve">αι κύριοι συνάδελφοι, ο δικός μας στόχος είναι η αποδόμηση των μυθευμάτων και του λαϊκισμού και η ενοποίηση του μεγάλου χώρου της </w:t>
      </w:r>
      <w:r>
        <w:rPr>
          <w:rFonts w:eastAsia="Times New Roman"/>
          <w:szCs w:val="24"/>
        </w:rPr>
        <w:t>κ</w:t>
      </w:r>
      <w:r>
        <w:rPr>
          <w:rFonts w:eastAsia="Times New Roman"/>
          <w:szCs w:val="24"/>
        </w:rPr>
        <w:t xml:space="preserve">εντροαριστεράς, που μπορεί να δώσει ξανά στην </w:t>
      </w:r>
      <w:r>
        <w:rPr>
          <w:rFonts w:eastAsia="Times New Roman"/>
          <w:szCs w:val="24"/>
        </w:rPr>
        <w:t>τοπική α</w:t>
      </w:r>
      <w:r>
        <w:rPr>
          <w:rFonts w:eastAsia="Times New Roman"/>
          <w:szCs w:val="24"/>
        </w:rPr>
        <w:t>υτοδιοίκηση όραμα και προοπτική. Θα είναι για εμάς μια μάχη ευθύνης</w:t>
      </w:r>
      <w:r>
        <w:rPr>
          <w:rFonts w:eastAsia="Times New Roman"/>
          <w:szCs w:val="24"/>
        </w:rPr>
        <w:t xml:space="preserve"> και</w:t>
      </w:r>
      <w:r>
        <w:rPr>
          <w:rFonts w:eastAsia="Times New Roman"/>
          <w:szCs w:val="24"/>
        </w:rPr>
        <w:t xml:space="preserve"> σεβασμού στον θεσμό. Θα είναι μάχη για τους πολίτες απέναντι στον ερασιτεχνισμό και στις ανέξοδες υποσχέσεις σας.</w:t>
      </w:r>
    </w:p>
    <w:p w14:paraId="0715AC9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Κλείνοντας θέλω να πω, κύριοι της Κυβέρνησης, ότι οποτεδήποτε και να φύγει κανείς από τον δρόμο του λάθους</w:t>
      </w:r>
      <w:r>
        <w:rPr>
          <w:rFonts w:eastAsia="Times New Roman"/>
          <w:szCs w:val="24"/>
        </w:rPr>
        <w:t>,</w:t>
      </w:r>
      <w:r>
        <w:rPr>
          <w:rFonts w:eastAsia="Times New Roman"/>
          <w:szCs w:val="24"/>
        </w:rPr>
        <w:t xml:space="preserve"> είναι ωφέλεια.</w:t>
      </w:r>
    </w:p>
    <w:p w14:paraId="0715AC97"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Σας ευχαριστώ.</w:t>
      </w:r>
    </w:p>
    <w:p w14:paraId="0715AC98"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(Χε</w:t>
      </w:r>
      <w:r>
        <w:rPr>
          <w:rFonts w:eastAsia="Times New Roman"/>
          <w:szCs w:val="24"/>
        </w:rPr>
        <w:t>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715AC99" w14:textId="77777777" w:rsidR="006222AF" w:rsidRDefault="006453C1">
      <w:pPr>
        <w:tabs>
          <w:tab w:val="left" w:pos="2940"/>
        </w:tabs>
        <w:spacing w:after="0" w:line="600" w:lineRule="auto"/>
        <w:ind w:firstLine="720"/>
        <w:jc w:val="both"/>
        <w:rPr>
          <w:rFonts w:eastAsia="Times New Roman"/>
          <w:szCs w:val="24"/>
        </w:rPr>
      </w:pPr>
      <w:r w:rsidRPr="00273E82">
        <w:rPr>
          <w:rFonts w:eastAsia="Times New Roman"/>
          <w:b/>
          <w:szCs w:val="24"/>
        </w:rPr>
        <w:t>ΠΡΟΕΔΡΕΥΩΝ (Νικήτας Κακλαμάνης):</w:t>
      </w:r>
      <w:r>
        <w:rPr>
          <w:rFonts w:eastAsia="Times New Roman"/>
          <w:szCs w:val="24"/>
        </w:rPr>
        <w:t xml:space="preserve"> Ο κ. Δρίτσας έχει τον λόγο.</w:t>
      </w:r>
    </w:p>
    <w:p w14:paraId="0715AC9A" w14:textId="77777777" w:rsidR="006222AF" w:rsidRDefault="006453C1">
      <w:pPr>
        <w:tabs>
          <w:tab w:val="left" w:pos="2940"/>
        </w:tabs>
        <w:spacing w:after="0" w:line="600" w:lineRule="auto"/>
        <w:ind w:firstLine="720"/>
        <w:jc w:val="both"/>
        <w:rPr>
          <w:rFonts w:eastAsia="Times New Roman"/>
          <w:szCs w:val="24"/>
        </w:rPr>
      </w:pPr>
      <w:r w:rsidRPr="00273E82">
        <w:rPr>
          <w:rFonts w:eastAsia="Times New Roman"/>
          <w:b/>
          <w:szCs w:val="24"/>
        </w:rPr>
        <w:t>ΘΕΟΔΩΡΟΣ ΔΡΙΤΣΑΣ:</w:t>
      </w:r>
      <w:r>
        <w:rPr>
          <w:rFonts w:eastAsia="Times New Roman"/>
          <w:szCs w:val="24"/>
        </w:rPr>
        <w:t xml:space="preserve"> Ευχαριστώ, κύριε Πρόεδρε.</w:t>
      </w:r>
    </w:p>
    <w:p w14:paraId="0715AC9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Κυρίες και κύριοι Βουλευτές, θα θεωρούσα ατόπημα και αγένεια, αν δεν απηύθυνα</w:t>
      </w:r>
      <w:r>
        <w:rPr>
          <w:rFonts w:eastAsia="Times New Roman"/>
          <w:szCs w:val="24"/>
        </w:rPr>
        <w:t xml:space="preserve"> θερμά ευχαριστώ στον Πρόεδρο της ΚΕΔΕ, τον κ. Πατούλη, γιατί προχθές με τίμησε τηλεφωνικά και απηύθυνε και σε μένα πρόσκληση να συμμετάσχω στη σημερινή κινητοποίηση για την πτώση της Κυβέρνησης. Τον ευχαριστώ. Δυστυχώς ανειλημμένες υποχρεώσεις δεν θα μου </w:t>
      </w:r>
      <w:r>
        <w:rPr>
          <w:rFonts w:eastAsia="Times New Roman"/>
          <w:szCs w:val="24"/>
        </w:rPr>
        <w:t>επιτρέψουν να ανταποκριθώ στην πρόσκλησή του. Ζητώ την κατανόησή του.</w:t>
      </w:r>
    </w:p>
    <w:p w14:paraId="0715AC9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Όμως είναι κι αυτός ένας ακόμη μηχανισμός, μια μηχανή που δουλεύει σε όλα τα επίπεδα -κομματικά, αυτοδιοικητικά, επιχειρηματικά, επικοινωνιακά- για να πέσει η Κυβέρνηση. Ε δεν θα πέσει η</w:t>
      </w:r>
      <w:r>
        <w:rPr>
          <w:rFonts w:eastAsia="Times New Roman"/>
          <w:szCs w:val="24"/>
        </w:rPr>
        <w:t xml:space="preserve"> Κυβέρνηση</w:t>
      </w:r>
      <w:r w:rsidRPr="00E75478">
        <w:rPr>
          <w:rFonts w:eastAsia="Times New Roman"/>
          <w:szCs w:val="24"/>
        </w:rPr>
        <w:t>!</w:t>
      </w:r>
      <w:r>
        <w:rPr>
          <w:rFonts w:eastAsia="Times New Roman"/>
          <w:szCs w:val="24"/>
        </w:rPr>
        <w:t xml:space="preserve"> Τη στηρίζει ο ελληνικός λαός, όσο κι αν δεν επιτρέπεται να εκφραστεί ο ελληνικός λαός μέσα από αυτό</w:t>
      </w:r>
      <w:r>
        <w:rPr>
          <w:rFonts w:eastAsia="Times New Roman"/>
          <w:szCs w:val="24"/>
        </w:rPr>
        <w:t>ν</w:t>
      </w:r>
      <w:r>
        <w:rPr>
          <w:rFonts w:eastAsia="Times New Roman"/>
          <w:szCs w:val="24"/>
        </w:rPr>
        <w:t xml:space="preserve"> τον επικοινωνιακό ορυμαγδό κι ομολογουμένως την επικοινωνιακή υπεροπλία.</w:t>
      </w:r>
    </w:p>
    <w:p w14:paraId="0715AC9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 xml:space="preserve">Ακούσαμε χθες μέχρι και ότι αμφισβητούνται από την ελληνική Κυβέρνηση </w:t>
      </w:r>
      <w:r>
        <w:rPr>
          <w:rFonts w:eastAsia="Times New Roman"/>
          <w:szCs w:val="24"/>
        </w:rPr>
        <w:t>και ότι είναι πρόθυμη η ελληνική Κυβέρνηση να διαπραγματευθεί τα σύνορά μας με την Αλβανία. Τώρα τι να επικαλεστούμε; Την εγκυρότητα της δήλωσης του Επιτρόπου; Είναι αδιανόητο. Είναι τερατώδες. Ως τερατώδες απορρίπτεται αυτομάτως. Δεν γίνεται. Κι, όμως, λέ</w:t>
      </w:r>
      <w:r>
        <w:rPr>
          <w:rFonts w:eastAsia="Times New Roman"/>
          <w:szCs w:val="24"/>
        </w:rPr>
        <w:t xml:space="preserve">γεται μέσα στη Βουλή, στα κανάλια, παντού ότι μπορεί η ελληνική Κυβέρνηση να διαπραγματευθεί τα σύνορα τώρα το 2018. Τι να πει κανείς; </w:t>
      </w:r>
    </w:p>
    <w:p w14:paraId="0715AC9E"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Υπάρχει, λοιπόν, μηχανισμός για την πτώση της Κυβέρνησης, αλλά αυτό υποβαθμίζει την πολιτική. </w:t>
      </w:r>
    </w:p>
    <w:p w14:paraId="0715AC9F"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Λέει το ΠΑΣΟΚ και υπερασπίζεται την παράδοσή του στις μεταρρυθμίσεις στην </w:t>
      </w:r>
      <w:r>
        <w:rPr>
          <w:rFonts w:eastAsia="Times New Roman"/>
          <w:szCs w:val="24"/>
        </w:rPr>
        <w:t>α</w:t>
      </w:r>
      <w:r>
        <w:rPr>
          <w:rFonts w:eastAsia="Times New Roman"/>
          <w:szCs w:val="24"/>
        </w:rPr>
        <w:t xml:space="preserve">υτοδιοίκηση. Όντως μέχρι να φτάσει στον «ΚΑΛΛΙΚΡΑΤΗ», που δεν ήταν και τόσο δημοκρατική μεταρρύθμιση, προχώρησε σε μεταρρυθμίσεις ενσωματώνοντας το μεγαλύτερο ή ένα σημαντικό μέρος </w:t>
      </w:r>
      <w:r>
        <w:rPr>
          <w:rFonts w:eastAsia="Times New Roman"/>
          <w:szCs w:val="24"/>
        </w:rPr>
        <w:t xml:space="preserve">από τη μεγάλη, μεγαλειώδη </w:t>
      </w:r>
      <w:r>
        <w:rPr>
          <w:rFonts w:eastAsia="Times New Roman"/>
          <w:szCs w:val="24"/>
        </w:rPr>
        <w:t>ιστορική αυτοδιοικητική παράδο</w:t>
      </w:r>
      <w:r>
        <w:rPr>
          <w:rFonts w:eastAsia="Times New Roman"/>
          <w:szCs w:val="24"/>
        </w:rPr>
        <w:t xml:space="preserve">ση της Αριστεράς και όχι μόνο από τους Κορυσχάδες, που </w:t>
      </w:r>
      <w:r>
        <w:rPr>
          <w:rFonts w:eastAsia="Times New Roman"/>
          <w:szCs w:val="24"/>
        </w:rPr>
        <w:t xml:space="preserve">σωστά </w:t>
      </w:r>
      <w:r>
        <w:rPr>
          <w:rFonts w:eastAsia="Times New Roman"/>
          <w:szCs w:val="24"/>
        </w:rPr>
        <w:t xml:space="preserve">θυμήθηκε η </w:t>
      </w:r>
      <w:r>
        <w:rPr>
          <w:rFonts w:eastAsia="Times New Roman"/>
          <w:szCs w:val="24"/>
        </w:rPr>
        <w:t>κ.</w:t>
      </w:r>
      <w:r>
        <w:rPr>
          <w:rFonts w:eastAsia="Times New Roman"/>
          <w:szCs w:val="24"/>
        </w:rPr>
        <w:t xml:space="preserve"> Αναγνωστοπούλου να μας το πει, αλλά από τη δεκαετία του 1950 και του 1960 και </w:t>
      </w:r>
      <w:r>
        <w:rPr>
          <w:rFonts w:eastAsia="Times New Roman"/>
          <w:szCs w:val="24"/>
        </w:rPr>
        <w:lastRenderedPageBreak/>
        <w:t>από τα πρώτα μεταπολιτευτικά χρόνια. Είναι τερά</w:t>
      </w:r>
      <w:r>
        <w:rPr>
          <w:rFonts w:eastAsia="Times New Roman"/>
          <w:szCs w:val="24"/>
        </w:rPr>
        <w:t>στια η παράδοση δημοκρατικής αυτοδιοικητικής συνεισφοράς και στην πράξη και στη θεωρία.</w:t>
      </w:r>
    </w:p>
    <w:p w14:paraId="0715ACA0"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Το νομοσχέδιο «ΚΛΕΙΣΘΕΝΗΣ </w:t>
      </w:r>
      <w:r>
        <w:rPr>
          <w:rFonts w:eastAsia="Times New Roman"/>
          <w:szCs w:val="24"/>
          <w:lang w:val="en-US"/>
        </w:rPr>
        <w:t>I</w:t>
      </w:r>
      <w:r>
        <w:rPr>
          <w:rFonts w:eastAsia="Times New Roman"/>
          <w:szCs w:val="24"/>
        </w:rPr>
        <w:t>»</w:t>
      </w:r>
      <w:r w:rsidRPr="00AB1289">
        <w:rPr>
          <w:rFonts w:eastAsia="Times New Roman"/>
          <w:szCs w:val="24"/>
        </w:rPr>
        <w:t xml:space="preserve"> </w:t>
      </w:r>
      <w:r>
        <w:rPr>
          <w:rFonts w:eastAsia="Times New Roman"/>
          <w:szCs w:val="24"/>
        </w:rPr>
        <w:t>είναι το πρώτο βήμα, όπως έχει εξαγγελθεί, για την ωρίμανση των προϋποθέσεων για τον «ΚΛΕΙΣΘΕΝΗ ΙΙ» και την ολοκληρωτική</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μεταρ</w:t>
      </w:r>
      <w:r>
        <w:rPr>
          <w:rFonts w:eastAsia="Times New Roman"/>
          <w:szCs w:val="24"/>
        </w:rPr>
        <w:t xml:space="preserve">ρύθμιση και αντιμετωπίζει σ’ </w:t>
      </w:r>
      <w:r>
        <w:rPr>
          <w:rFonts w:eastAsia="Times New Roman"/>
          <w:szCs w:val="24"/>
        </w:rPr>
        <w:t>αυτή</w:t>
      </w:r>
      <w:r>
        <w:rPr>
          <w:rFonts w:eastAsia="Times New Roman"/>
          <w:szCs w:val="24"/>
        </w:rPr>
        <w:t xml:space="preserve"> τη φάση ώριμα ζητήματα, δηλαδή</w:t>
      </w:r>
      <w:r>
        <w:rPr>
          <w:rFonts w:eastAsia="Times New Roman"/>
          <w:szCs w:val="24"/>
        </w:rPr>
        <w:t>,</w:t>
      </w:r>
      <w:r>
        <w:rPr>
          <w:rFonts w:eastAsia="Times New Roman"/>
          <w:szCs w:val="24"/>
        </w:rPr>
        <w:t xml:space="preserve"> την προετοιμασία για τον «ΚΛΕΙΣΘΕΝΗ ΙΙ», τη διόρθωση του «ΚΑΛΛΙΚΡΑΤΗ», τον υδροκεφαλισμό του «ΚΑΛΛΙΚΡΑΤΗ» -τον έχει τον υδροκεφαλισμό διαπιστωμένο από τους πάντες- τον συγκεντρωτισμό, την απ</w:t>
      </w:r>
      <w:r>
        <w:rPr>
          <w:rFonts w:eastAsia="Times New Roman"/>
          <w:szCs w:val="24"/>
        </w:rPr>
        <w:t>οξένωση της συμμετοχικής συνεισφοράς και του ελέγχου.</w:t>
      </w:r>
    </w:p>
    <w:p w14:paraId="0715ACA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Τέτοιες διορθώσεις κάνει, πολυσυζητημένες όλα αυτά τα τελευταία χρόνια. </w:t>
      </w:r>
    </w:p>
    <w:p w14:paraId="0715ACA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Βέβαια θέτει το ζήτημα της αναβάθμισης των δημοτικών και περιφερειακών συμβουλίων, κρίσιμο ζήτημα τεράστιας σημασίας, μέσα από τη</w:t>
      </w:r>
      <w:r>
        <w:rPr>
          <w:rFonts w:eastAsia="Times New Roman" w:cs="Times New Roman"/>
          <w:szCs w:val="24"/>
        </w:rPr>
        <w:t xml:space="preserve">ν επιλογή της απλής αναλογικής που έτσι κι αλλιώς είναι αυταξία. Για τη Δεξιά ποτέ δεν ήταν. Συγκεντρωτικό </w:t>
      </w:r>
      <w:r>
        <w:rPr>
          <w:rFonts w:eastAsia="Times New Roman" w:cs="Times New Roman"/>
          <w:szCs w:val="24"/>
        </w:rPr>
        <w:lastRenderedPageBreak/>
        <w:t xml:space="preserve">πλειοψηφικό σύστημα είναι η παράδοση της Δεξιάς. Μα το ΠΑΣΟΚ, η Δημοκρατική Συμπαράταξη, είναι δυνατόν; Αυταξία είναι. </w:t>
      </w:r>
    </w:p>
    <w:p w14:paraId="0715ACA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δυνατόν να υπάρχουν επι</w:t>
      </w:r>
      <w:r>
        <w:rPr>
          <w:rFonts w:eastAsia="Times New Roman" w:cs="Times New Roman"/>
          <w:szCs w:val="24"/>
        </w:rPr>
        <w:t>χειρήματα ότι αυτό θα οδηγήσει σε ενθάρρυνση παραγοντισμών. Ε</w:t>
      </w:r>
      <w:r>
        <w:rPr>
          <w:rFonts w:eastAsia="Times New Roman" w:cs="Times New Roman"/>
          <w:szCs w:val="24"/>
        </w:rPr>
        <w:t>,</w:t>
      </w:r>
      <w:r>
        <w:rPr>
          <w:rFonts w:eastAsia="Times New Roman" w:cs="Times New Roman"/>
          <w:szCs w:val="24"/>
        </w:rPr>
        <w:t xml:space="preserve"> ας οδηγήσει. Θα τους αντιμετωπίσουμε και αυτούς. Όταν συμμετέχει το ευρύτατο δυνατό δημοκρατικό φάσμα, όταν όλες οι φωνές ακούγονται, όταν όλα τα λουλούδια ανθίζουν και έχουν ρόλο να παίξουν</w:t>
      </w:r>
      <w:r>
        <w:rPr>
          <w:rFonts w:eastAsia="Times New Roman" w:cs="Times New Roman"/>
          <w:szCs w:val="24"/>
        </w:rPr>
        <w:t>,</w:t>
      </w:r>
      <w:r>
        <w:rPr>
          <w:rFonts w:eastAsia="Times New Roman" w:cs="Times New Roman"/>
          <w:szCs w:val="24"/>
        </w:rPr>
        <w:t xml:space="preserve"> θ</w:t>
      </w:r>
      <w:r>
        <w:rPr>
          <w:rFonts w:eastAsia="Times New Roman" w:cs="Times New Roman"/>
          <w:szCs w:val="24"/>
        </w:rPr>
        <w:t>α φοβηθούμε τους πέντε παράγοντες; Πού ζούμε; Στη γυάλα ζούμε; Βεβαίως μπορεί να υπάρχουν και τέτοια φαινόμενα. Αυτό μπορεί να αιτιολογήσει ότι θα ανακρούσουμε πρύμναν στην αυταξία της απλής αναλογικής; Αν είναι δυνατόν!</w:t>
      </w:r>
    </w:p>
    <w:p w14:paraId="0715ACA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Προς </w:t>
      </w:r>
      <w:r>
        <w:rPr>
          <w:rFonts w:eastAsia="Times New Roman" w:cs="Times New Roman"/>
          <w:szCs w:val="24"/>
        </w:rPr>
        <w:t>αυτή</w:t>
      </w:r>
      <w:r>
        <w:rPr>
          <w:rFonts w:eastAsia="Times New Roman" w:cs="Times New Roman"/>
          <w:szCs w:val="24"/>
        </w:rPr>
        <w:t xml:space="preserve"> την κατεύθυνση κι επειδή</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ο χρόνος είναι πια ασφυκτικός, θέλω να κλείσω με το εξής: Ας σταματήσει η δίκη προθέσεων. Αν υπάρχουν προτάσεις και απόψεις αυτοδιοικητικής αναβάθμισης, ας ειπωθούν και ας κριθεί αυτό το νομοσχέδιο του Πάνου Σκουρλέτη με αυτά τα κριτήρια. Αλλι</w:t>
      </w:r>
      <w:r>
        <w:rPr>
          <w:rFonts w:eastAsia="Times New Roman" w:cs="Times New Roman"/>
          <w:szCs w:val="24"/>
        </w:rPr>
        <w:t xml:space="preserve">ώς μόνο σε μια δημοκρατική </w:t>
      </w:r>
      <w:r>
        <w:rPr>
          <w:rFonts w:eastAsia="Times New Roman" w:cs="Times New Roman"/>
          <w:szCs w:val="24"/>
        </w:rPr>
        <w:t>Κ</w:t>
      </w:r>
      <w:r>
        <w:rPr>
          <w:rFonts w:eastAsia="Times New Roman" w:cs="Times New Roman"/>
          <w:szCs w:val="24"/>
        </w:rPr>
        <w:t>υβέρνηση και σε μια δημοκρατική παράταξη, όπως είναι ο ΣΥΡΙΖΑ που σχεδιάζει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το μέλλον βήμα-βήμα μέσα από αντιξοότητες</w:t>
      </w:r>
      <w:r>
        <w:rPr>
          <w:rFonts w:eastAsia="Times New Roman" w:cs="Times New Roman"/>
          <w:szCs w:val="24"/>
        </w:rPr>
        <w:t>,</w:t>
      </w:r>
      <w:r>
        <w:rPr>
          <w:rFonts w:eastAsia="Times New Roman" w:cs="Times New Roman"/>
          <w:szCs w:val="24"/>
        </w:rPr>
        <w:t xml:space="preserve"> μπορεί να αναλογεί </w:t>
      </w:r>
      <w:r>
        <w:rPr>
          <w:rFonts w:eastAsia="Times New Roman" w:cs="Times New Roman"/>
          <w:szCs w:val="24"/>
        </w:rPr>
        <w:lastRenderedPageBreak/>
        <w:t>μια τέτοια νομοθετική δημοκρατική πρωτοβουλία, όπως ο «</w:t>
      </w:r>
      <w:r>
        <w:rPr>
          <w:rFonts w:eastAsia="Times New Roman" w:cs="Times New Roman"/>
          <w:szCs w:val="24"/>
        </w:rPr>
        <w:t>ΚΛΕΙΣΘΕΝΗΣ</w:t>
      </w:r>
      <w:r>
        <w:rPr>
          <w:rFonts w:eastAsia="Times New Roman" w:cs="Times New Roman"/>
          <w:szCs w:val="24"/>
        </w:rPr>
        <w:t xml:space="preserve"> Ι»</w:t>
      </w:r>
      <w:r w:rsidRPr="00AB354F">
        <w:rPr>
          <w:rFonts w:eastAsia="Times New Roman" w:cs="Times New Roman"/>
          <w:szCs w:val="24"/>
        </w:rPr>
        <w:t>,</w:t>
      </w:r>
      <w:r>
        <w:rPr>
          <w:rFonts w:eastAsia="Times New Roman" w:cs="Times New Roman"/>
          <w:szCs w:val="24"/>
        </w:rPr>
        <w:t xml:space="preserve"> για να ακολουθήσει ο «</w:t>
      </w:r>
      <w:r>
        <w:rPr>
          <w:rFonts w:eastAsia="Times New Roman" w:cs="Times New Roman"/>
          <w:szCs w:val="24"/>
        </w:rPr>
        <w:t>ΚΛΕΙΣΘΕΝΗΣ</w:t>
      </w:r>
      <w:r>
        <w:rPr>
          <w:rFonts w:eastAsia="Times New Roman" w:cs="Times New Roman"/>
          <w:szCs w:val="24"/>
        </w:rPr>
        <w:t xml:space="preserve"> ΙΙ». </w:t>
      </w:r>
    </w:p>
    <w:p w14:paraId="0715ACA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15ACA6"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ACA7" w14:textId="77777777" w:rsidR="006222AF" w:rsidRDefault="006453C1">
      <w:pPr>
        <w:spacing w:after="0"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Pr>
          <w:rFonts w:eastAsia="Times New Roman" w:cs="Times New Roman"/>
          <w:szCs w:val="24"/>
        </w:rPr>
        <w:t>Θα συνεχίσουμε με τον τελευταίο που είχε ανακοινωθεί, τον κ. Γιακουμάτο. Μετά θα πάρει τον λόγο ο κ. Βενιζέλος που είναι α</w:t>
      </w:r>
      <w:r>
        <w:rPr>
          <w:rFonts w:eastAsia="Times New Roman" w:cs="Times New Roman"/>
          <w:szCs w:val="24"/>
        </w:rPr>
        <w:t xml:space="preserve">πό χθες. Θα ακολουθήσει ο κ. Κυριαζίδης και η κ. Καββαδία, εκτός αν έγινε κάποια αμοιβαία –μαθαίνω- αλλαγή. Μετά θα μιλήσει ο κ. Θεοχαρόπουλος. </w:t>
      </w:r>
    </w:p>
    <w:p w14:paraId="0715AC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Κύριε Γιακουμάτο, έχετε τον λόγο. </w:t>
      </w:r>
    </w:p>
    <w:p w14:paraId="0715ACA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ΓΕΡΑΣΙΜΟΣ ΓΙΑΚΟΥΜΑΤΟΣ: </w:t>
      </w:r>
      <w:r>
        <w:rPr>
          <w:rFonts w:eastAsia="Times New Roman" w:cs="Times New Roman"/>
          <w:szCs w:val="24"/>
        </w:rPr>
        <w:t xml:space="preserve">Ευχαριστώ, κύριε Πρόεδρε. </w:t>
      </w:r>
    </w:p>
    <w:p w14:paraId="0715ACA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Αγαπητέ, κύριε Πρόεδρε, κυ</w:t>
      </w:r>
      <w:r>
        <w:rPr>
          <w:rFonts w:eastAsia="Times New Roman" w:cs="Times New Roman"/>
          <w:szCs w:val="24"/>
        </w:rPr>
        <w:t>ρίες και κύριοι συνάδελφοι, θέλω να πω στον κ. Δρίτσα</w:t>
      </w:r>
      <w:r>
        <w:rPr>
          <w:rFonts w:eastAsia="Times New Roman" w:cs="Times New Roman"/>
          <w:szCs w:val="24"/>
        </w:rPr>
        <w:t>,</w:t>
      </w:r>
      <w:r>
        <w:rPr>
          <w:rFonts w:eastAsia="Times New Roman" w:cs="Times New Roman"/>
          <w:szCs w:val="24"/>
        </w:rPr>
        <w:t xml:space="preserve"> να αφήσει ήσυχη τη Δεξιά. Η λαϊκή κοινωνική πατριωτική Δεξιά είναι ο στυλοβάτης αυτού του έθνους. Να κοιτάξει αυτό που κατάντησε σήμερα την Αριστερά</w:t>
      </w:r>
      <w:r w:rsidRPr="00AB354F">
        <w:rPr>
          <w:rFonts w:eastAsia="Times New Roman" w:cs="Times New Roman"/>
          <w:szCs w:val="24"/>
        </w:rPr>
        <w:t>,</w:t>
      </w:r>
      <w:r>
        <w:rPr>
          <w:rFonts w:eastAsia="Times New Roman" w:cs="Times New Roman"/>
          <w:szCs w:val="24"/>
        </w:rPr>
        <w:t xml:space="preserve"> που λέει ο κόσμος «ποτέ ξανά </w:t>
      </w:r>
      <w:r>
        <w:rPr>
          <w:rFonts w:eastAsia="Times New Roman" w:cs="Times New Roman"/>
          <w:szCs w:val="24"/>
        </w:rPr>
        <w:t>αριστερά</w:t>
      </w:r>
      <w:r>
        <w:rPr>
          <w:rFonts w:eastAsia="Times New Roman" w:cs="Times New Roman"/>
          <w:szCs w:val="24"/>
        </w:rPr>
        <w:t>» από «πρώτη φ</w:t>
      </w:r>
      <w:r>
        <w:rPr>
          <w:rFonts w:eastAsia="Times New Roman" w:cs="Times New Roman"/>
          <w:szCs w:val="24"/>
        </w:rPr>
        <w:t xml:space="preserve">ορά Αριστερά». Αυτό να κοιτάξει και με αυτό να ασχοληθεί. Διότι τέτοιο </w:t>
      </w:r>
      <w:r>
        <w:rPr>
          <w:rFonts w:eastAsia="Times New Roman" w:cs="Times New Roman"/>
          <w:szCs w:val="24"/>
        </w:rPr>
        <w:lastRenderedPageBreak/>
        <w:t xml:space="preserve">είναι το μπάχαλο -έχετε μπαχαλοποιήσει τα πάντα- σε όλα τα επίπεδα. </w:t>
      </w:r>
    </w:p>
    <w:p w14:paraId="0715ACA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Προσπαθήσατε πρώτα </w:t>
      </w:r>
      <w:r>
        <w:rPr>
          <w:rFonts w:eastAsia="Times New Roman" w:cs="Times New Roman"/>
          <w:szCs w:val="24"/>
        </w:rPr>
        <w:t>να</w:t>
      </w:r>
      <w:r>
        <w:rPr>
          <w:rFonts w:eastAsia="Times New Roman" w:cs="Times New Roman"/>
          <w:szCs w:val="24"/>
        </w:rPr>
        <w:t xml:space="preserve"> χειραγωγήσετε τη </w:t>
      </w:r>
      <w:r>
        <w:rPr>
          <w:rFonts w:eastAsia="Times New Roman" w:cs="Times New Roman"/>
          <w:szCs w:val="24"/>
        </w:rPr>
        <w:t>δικαιοσύνη.</w:t>
      </w:r>
      <w:r>
        <w:rPr>
          <w:rFonts w:eastAsia="Times New Roman" w:cs="Times New Roman"/>
          <w:szCs w:val="24"/>
        </w:rPr>
        <w:t xml:space="preserve"> Μετά τη </w:t>
      </w:r>
      <w:r>
        <w:rPr>
          <w:rFonts w:eastAsia="Times New Roman" w:cs="Times New Roman"/>
          <w:szCs w:val="24"/>
        </w:rPr>
        <w:t>δ</w:t>
      </w:r>
      <w:r>
        <w:rPr>
          <w:rFonts w:eastAsia="Times New Roman" w:cs="Times New Roman"/>
          <w:szCs w:val="24"/>
        </w:rPr>
        <w:t xml:space="preserve">ικαιοσύνη πήγατε στις </w:t>
      </w:r>
      <w:r>
        <w:rPr>
          <w:rFonts w:eastAsia="Times New Roman" w:cs="Times New Roman"/>
          <w:szCs w:val="24"/>
        </w:rPr>
        <w:t>ανεξάρτητες α</w:t>
      </w:r>
      <w:r>
        <w:rPr>
          <w:rFonts w:eastAsia="Times New Roman" w:cs="Times New Roman"/>
          <w:szCs w:val="24"/>
        </w:rPr>
        <w:t>ρχές. Κι αφήσατε ως κ</w:t>
      </w:r>
      <w:r>
        <w:rPr>
          <w:rFonts w:eastAsia="Times New Roman" w:cs="Times New Roman"/>
          <w:szCs w:val="24"/>
        </w:rPr>
        <w:t xml:space="preserve">ερασάκι στην τούρτα της μπαχαλοποίησης την τοπική αυτοδιοίκηση. </w:t>
      </w:r>
    </w:p>
    <w:p w14:paraId="0715AC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Αντί, κύριε Υπουργέ, να φέρετε ένα νομοσχέδιο που να δίνει αρμοδιότητες, να λύσει τα προβλήματα της αυτοδιοίκησης, όπως το πρόβλημα των εποχικών, φέρνετε το νομοσχέδιο για την απλή αναλογική</w:t>
      </w:r>
      <w:r>
        <w:rPr>
          <w:rFonts w:eastAsia="Times New Roman" w:cs="Times New Roman"/>
          <w:szCs w:val="24"/>
        </w:rPr>
        <w:t>,</w:t>
      </w:r>
      <w:r>
        <w:rPr>
          <w:rFonts w:eastAsia="Times New Roman" w:cs="Times New Roman"/>
          <w:szCs w:val="24"/>
        </w:rPr>
        <w:t xml:space="preserve"> για να διαλύσετε το δημοτικό συμβούλιο και μην μπορεί να βγάλει απόφαση. Ήδη, σήμερα</w:t>
      </w:r>
      <w:r>
        <w:rPr>
          <w:rFonts w:eastAsia="Times New Roman" w:cs="Times New Roman"/>
          <w:szCs w:val="24"/>
        </w:rPr>
        <w:t>,</w:t>
      </w:r>
      <w:r>
        <w:rPr>
          <w:rFonts w:eastAsia="Times New Roman" w:cs="Times New Roman"/>
          <w:szCs w:val="24"/>
        </w:rPr>
        <w:t xml:space="preserve"> υπάρχουν τέτοια φαινόμενα. Αντιλαμβάνεστε, λοιπόν, ότι με </w:t>
      </w:r>
      <w:r>
        <w:rPr>
          <w:rFonts w:eastAsia="Times New Roman" w:cs="Times New Roman"/>
          <w:szCs w:val="24"/>
        </w:rPr>
        <w:t>αυτή</w:t>
      </w:r>
      <w:r>
        <w:rPr>
          <w:rFonts w:eastAsia="Times New Roman" w:cs="Times New Roman"/>
          <w:szCs w:val="24"/>
        </w:rPr>
        <w:t xml:space="preserve"> την απλή αναλογική τι αποσταθεροποίηση θα υπάρχει. </w:t>
      </w:r>
    </w:p>
    <w:p w14:paraId="0715ACA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Έχετε αντιληφθεί ότι σήμερα οι δήμοι είναι το βασικό κ</w:t>
      </w:r>
      <w:r>
        <w:rPr>
          <w:rFonts w:eastAsia="Times New Roman" w:cs="Times New Roman"/>
          <w:szCs w:val="24"/>
        </w:rPr>
        <w:t xml:space="preserve">ύτταρο της κοινωνικής πολιτικής; Έχουν αναλάβει ένα μεγάλο κομμάτι. Θα σας πω από την εμπειρία μου. Υπάρχει το παράδειγμα της </w:t>
      </w:r>
      <w:r>
        <w:rPr>
          <w:rFonts w:eastAsia="Times New Roman" w:cs="Times New Roman"/>
          <w:szCs w:val="24"/>
        </w:rPr>
        <w:t>δ</w:t>
      </w:r>
      <w:r>
        <w:rPr>
          <w:rFonts w:eastAsia="Times New Roman" w:cs="Times New Roman"/>
          <w:szCs w:val="24"/>
        </w:rPr>
        <w:t xml:space="preserve">υτικής Αθήνας, το Αιγάλεω, το Περιστέρι, οι Άγιοι Ανάργυροι, τα Λιόσια, το Καματερό. Εκεί που είναι η φτώχεια. Εκεί τι </w:t>
      </w:r>
      <w:r>
        <w:rPr>
          <w:rFonts w:eastAsia="Times New Roman" w:cs="Times New Roman"/>
          <w:szCs w:val="24"/>
        </w:rPr>
        <w:lastRenderedPageBreak/>
        <w:t xml:space="preserve">κάνει ο </w:t>
      </w:r>
      <w:r>
        <w:rPr>
          <w:rFonts w:eastAsia="Times New Roman" w:cs="Times New Roman"/>
          <w:szCs w:val="24"/>
        </w:rPr>
        <w:t>δ</w:t>
      </w:r>
      <w:r>
        <w:rPr>
          <w:rFonts w:eastAsia="Times New Roman" w:cs="Times New Roman"/>
          <w:szCs w:val="24"/>
        </w:rPr>
        <w:t>ή</w:t>
      </w:r>
      <w:r>
        <w:rPr>
          <w:rFonts w:eastAsia="Times New Roman" w:cs="Times New Roman"/>
          <w:szCs w:val="24"/>
        </w:rPr>
        <w:t>μος; Κάνει το κοινωνικό παντοπωλείο, αντικαθιστώντας το κράτος, κάνει το κοινωνικό φαρμακείο και δίνει βοήθεια στους φτωχούς. Βέβαια όλα αυτά τα κάνει και με τη μεγάλη βοήθεια, που αγνοείτε, της Εκκλησίας μας</w:t>
      </w:r>
      <w:r>
        <w:rPr>
          <w:rFonts w:eastAsia="Times New Roman" w:cs="Times New Roman"/>
          <w:szCs w:val="24"/>
        </w:rPr>
        <w:t>,</w:t>
      </w:r>
      <w:r>
        <w:rPr>
          <w:rFonts w:eastAsia="Times New Roman" w:cs="Times New Roman"/>
          <w:szCs w:val="24"/>
        </w:rPr>
        <w:t xml:space="preserve"> που βοηθάει τα μέγιστα σε αυτές τις περιοχές. </w:t>
      </w:r>
    </w:p>
    <w:p w14:paraId="0715AC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Προχθές, κύριε Υπουργέ, λυπήθηκα όταν πήγα στο Καματερό, στους Αγίους Αναργύρους, στη Μητρόπολη Ιλίου κ.λπ. και ήταν χιλιάδες κόσμος. </w:t>
      </w:r>
    </w:p>
    <w:p w14:paraId="0715ACAF"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δύο χιλιάδες άτομα την ημέρα τρώνε από το κοινωνικό συσσίτιο στους Αγίους Αναργύρους στο Καματερό. Ξέρετε</w:t>
      </w:r>
      <w:r>
        <w:rPr>
          <w:rFonts w:eastAsia="Times New Roman" w:cs="Times New Roman"/>
          <w:szCs w:val="24"/>
        </w:rPr>
        <w:t xml:space="preserve"> τι σημαίνει αυτό; Να γιατί δεν θα ξαναδεί άσπρη μέρα η Αριστερά. Εκεί καταντήσατε τον κόσμο, να καταφεύγει σε αυτά τα πράγματα. </w:t>
      </w:r>
    </w:p>
    <w:p w14:paraId="0715ACB0"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Και φέρατε και την απλή αναλογική για να</w:t>
      </w:r>
      <w:r w:rsidRPr="0034730F">
        <w:rPr>
          <w:rFonts w:eastAsia="Times New Roman" w:cs="Times New Roman"/>
          <w:szCs w:val="24"/>
        </w:rPr>
        <w:t xml:space="preserve"> </w:t>
      </w:r>
      <w:r>
        <w:rPr>
          <w:rFonts w:eastAsia="Times New Roman" w:cs="Times New Roman"/>
          <w:szCs w:val="24"/>
        </w:rPr>
        <w:t xml:space="preserve">απαλείψετε τα πάντα. </w:t>
      </w:r>
    </w:p>
    <w:p w14:paraId="0715ACB1"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Πιο σιγά!</w:t>
      </w:r>
    </w:p>
    <w:p w14:paraId="0715ACB2"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ΓΕΡΑΣΙΜΟΣ ΓΙΑΚΟΥΜΑΤΟΣ: </w:t>
      </w:r>
      <w:r w:rsidRPr="0034730F">
        <w:rPr>
          <w:rFonts w:eastAsia="Times New Roman" w:cs="Times New Roman"/>
          <w:szCs w:val="24"/>
        </w:rPr>
        <w:t xml:space="preserve">Τι να κάνουμε τώρα; Είναι η φωνή μου τέτοια. Τι να την κάνω; Να την λιμάρω; </w:t>
      </w:r>
    </w:p>
    <w:p w14:paraId="0715ACB3"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Αφήστε τις μεταγραφές που θα γίνουν. Αφήστε χίλια δύο πράγματα. Πώς θα λειτουργήσει η πλειοψηφία; Με συναλλαγή; Με ακροβατισμούς; Πώς μπορεί να σταματήσει α</w:t>
      </w:r>
      <w:r>
        <w:rPr>
          <w:rFonts w:eastAsia="Times New Roman" w:cs="Times New Roman"/>
          <w:szCs w:val="24"/>
        </w:rPr>
        <w:t>υτό το αλισβερίσι</w:t>
      </w:r>
      <w:r>
        <w:rPr>
          <w:rFonts w:eastAsia="Times New Roman" w:cs="Times New Roman"/>
          <w:szCs w:val="24"/>
        </w:rPr>
        <w:t>,</w:t>
      </w:r>
      <w:r>
        <w:rPr>
          <w:rFonts w:eastAsia="Times New Roman" w:cs="Times New Roman"/>
          <w:szCs w:val="24"/>
        </w:rPr>
        <w:t xml:space="preserve"> με αυτό το μπάχαλο που φέρνετε; Πώς θα διοικηθούν οι δήμοι; Δεν σας ενδιαφέρει. Άλλωστε αυτό που σας ενδιαφέρει</w:t>
      </w:r>
      <w:r>
        <w:rPr>
          <w:rFonts w:eastAsia="Times New Roman" w:cs="Times New Roman"/>
          <w:szCs w:val="24"/>
        </w:rPr>
        <w:t>,</w:t>
      </w:r>
      <w:r>
        <w:rPr>
          <w:rFonts w:eastAsia="Times New Roman" w:cs="Times New Roman"/>
          <w:szCs w:val="24"/>
        </w:rPr>
        <w:t xml:space="preserve"> είναι οι απίστευτοι πολιτικαντισμοί για τον καθορισμό των δημοτικών εκλογών. </w:t>
      </w:r>
    </w:p>
    <w:p w14:paraId="0715ACB4"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Εγώ ήμουν σίγουρος και το συζητούσα με τους αυ</w:t>
      </w:r>
      <w:r>
        <w:rPr>
          <w:rFonts w:eastAsia="Times New Roman" w:cs="Times New Roman"/>
          <w:szCs w:val="24"/>
        </w:rPr>
        <w:t xml:space="preserve">τοδιοικητικούς ότι στις 13 και 20 Οκτωβρίου 2019 θα γίνουν οι εκλογές. Κάτι δεν σας ταίριαξε και το αλλάξατε. Εύχομαι να μην το αλλάξετε πάλι, γιατί συνεχώς το αλλάζετε. </w:t>
      </w:r>
    </w:p>
    <w:p w14:paraId="0715ACB5"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Ό,τι ακροβατισμούς και να κάνετε, ό,τι πειραματισμούς και να κάνετε, όσο μπάχαλο και </w:t>
      </w:r>
      <w:r>
        <w:rPr>
          <w:rFonts w:eastAsia="Times New Roman" w:cs="Times New Roman"/>
          <w:szCs w:val="24"/>
        </w:rPr>
        <w:t>να προκαλέσετε, ένα είναι σίγουρο, ότι ο λαός δεν ξεχνάει τη δράση σας αυτά τα τριάμισι χρόνια. Όποτε και να γίνουν εκλογές,</w:t>
      </w:r>
      <w:r>
        <w:rPr>
          <w:rFonts w:eastAsia="Times New Roman"/>
          <w:bCs/>
          <w:shd w:val="clear" w:color="auto" w:fill="FFFFFF"/>
        </w:rPr>
        <w:t xml:space="preserve"> μ</w:t>
      </w:r>
      <w:r>
        <w:rPr>
          <w:rFonts w:eastAsia="Times New Roman" w:cs="Times New Roman"/>
          <w:szCs w:val="24"/>
        </w:rPr>
        <w:t xml:space="preserve">ε οποιοδήποτε σύστημα, οποιοδήποτε τερτίπι και να κάνετε, θα τις χάσετε παταγωδώς. </w:t>
      </w:r>
    </w:p>
    <w:p w14:paraId="0715ACB6"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φέρατε μέτρα για τη διαφάνεια των δήμων </w:t>
      </w:r>
      <w:r w:rsidRPr="00F331DF">
        <w:rPr>
          <w:rFonts w:eastAsia="Times New Roman"/>
          <w:bCs/>
        </w:rPr>
        <w:t>κα</w:t>
      </w:r>
      <w:r w:rsidRPr="00F331DF">
        <w:rPr>
          <w:rFonts w:eastAsia="Times New Roman"/>
          <w:bCs/>
        </w:rPr>
        <w:t>ι</w:t>
      </w:r>
      <w:r>
        <w:rPr>
          <w:rFonts w:eastAsia="Times New Roman" w:cs="Times New Roman"/>
          <w:szCs w:val="24"/>
        </w:rPr>
        <w:t xml:space="preserve"> για το πώς θα αποδίδουν τα έσοδα. </w:t>
      </w:r>
      <w:r w:rsidRPr="00614757">
        <w:rPr>
          <w:rFonts w:eastAsia="Times New Roman" w:cs="Times New Roman"/>
        </w:rPr>
        <w:t>Έπρεπε</w:t>
      </w:r>
      <w:r>
        <w:rPr>
          <w:rFonts w:eastAsia="Times New Roman" w:cs="Times New Roman"/>
          <w:szCs w:val="24"/>
        </w:rPr>
        <w:t xml:space="preserve"> να ανοίξετε το θέμα των </w:t>
      </w:r>
      <w:r>
        <w:rPr>
          <w:rFonts w:eastAsia="Times New Roman" w:cs="Times New Roman"/>
          <w:szCs w:val="24"/>
        </w:rPr>
        <w:lastRenderedPageBreak/>
        <w:t xml:space="preserve">συμβασιούχων </w:t>
      </w:r>
      <w:r w:rsidRPr="00F331DF">
        <w:rPr>
          <w:rFonts w:eastAsia="Times New Roman"/>
          <w:bCs/>
        </w:rPr>
        <w:t>και</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λύσετε το μπάχαλο που προκαλέσατε με τις ανολοκλήρωτες προσλήψεις. </w:t>
      </w:r>
    </w:p>
    <w:p w14:paraId="0715ACB7"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Μέσα από την πολιτική σας επιχειρείτε να διαλύσετε του</w:t>
      </w:r>
      <w:r>
        <w:rPr>
          <w:rFonts w:eastAsia="Times New Roman" w:cs="Times New Roman"/>
          <w:szCs w:val="24"/>
        </w:rPr>
        <w:t>ς</w:t>
      </w:r>
      <w:r>
        <w:rPr>
          <w:rFonts w:eastAsia="Times New Roman" w:cs="Times New Roman"/>
          <w:szCs w:val="24"/>
        </w:rPr>
        <w:t xml:space="preserve"> δήμους και να φέρετε το χάος και την ανομία. </w:t>
      </w:r>
      <w:r>
        <w:rPr>
          <w:rFonts w:eastAsia="Times New Roman" w:cs="Times New Roman"/>
          <w:szCs w:val="24"/>
        </w:rPr>
        <w:t>Όμως ό,τι και να κάνετε, κύριε Σκουρλέτη, όσο και να κάνετε τον εκλογομάγειρα, ό,τι και να σκαρφιστείτε, ένα είναι σίγουρο</w:t>
      </w:r>
      <w:r>
        <w:rPr>
          <w:rFonts w:eastAsia="Times New Roman" w:cs="Times New Roman"/>
          <w:szCs w:val="24"/>
        </w:rPr>
        <w:t>. Ο</w:t>
      </w:r>
      <w:r>
        <w:rPr>
          <w:rFonts w:eastAsia="Times New Roman" w:cs="Times New Roman"/>
          <w:szCs w:val="24"/>
        </w:rPr>
        <w:t xml:space="preserve"> λαός θα δώσει την απάντηση, ο λαός που θέλει να ζει με αξιοπρέπεια ζητάει μια δουλειά, ζητάει ένα ελάχιστο εγγυημένο εισόδημα και </w:t>
      </w:r>
      <w:r>
        <w:rPr>
          <w:rFonts w:eastAsia="Times New Roman" w:cs="Times New Roman"/>
          <w:szCs w:val="24"/>
        </w:rPr>
        <w:t xml:space="preserve">όχι να τον μετατρέψεις σε επαίτη </w:t>
      </w:r>
      <w:r w:rsidRPr="00F331DF">
        <w:rPr>
          <w:rFonts w:eastAsia="Times New Roman"/>
          <w:bCs/>
        </w:rPr>
        <w:t>και</w:t>
      </w:r>
      <w:r>
        <w:rPr>
          <w:rFonts w:eastAsia="Times New Roman" w:cs="Times New Roman"/>
          <w:szCs w:val="24"/>
        </w:rPr>
        <w:t xml:space="preserve"> να περιμένει στην ουρά στο κοινωνικό παντοπωλείο. </w:t>
      </w:r>
    </w:p>
    <w:p w14:paraId="0715ACB8"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Κάντε μια βόλτα κάτω στη </w:t>
      </w:r>
      <w:r>
        <w:rPr>
          <w:rFonts w:eastAsia="Times New Roman" w:cs="Times New Roman"/>
          <w:szCs w:val="24"/>
        </w:rPr>
        <w:t>δ</w:t>
      </w:r>
      <w:r>
        <w:rPr>
          <w:rFonts w:eastAsia="Times New Roman" w:cs="Times New Roman"/>
          <w:szCs w:val="24"/>
        </w:rPr>
        <w:t>υτική Αττική</w:t>
      </w:r>
      <w:r>
        <w:rPr>
          <w:rFonts w:eastAsia="Times New Roman" w:cs="Times New Roman"/>
          <w:szCs w:val="24"/>
        </w:rPr>
        <w:t>,</w:t>
      </w:r>
      <w:r>
        <w:rPr>
          <w:rFonts w:eastAsia="Times New Roman" w:cs="Times New Roman"/>
          <w:szCs w:val="24"/>
        </w:rPr>
        <w:t xml:space="preserve"> να δείτε πώς σας περιμένουν με ανοιχτές αγκάλες. Ελάτε να δείτε τον άνθρωπο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στην ουρά με το δισάκι για να πάρει το συσ</w:t>
      </w:r>
      <w:r>
        <w:rPr>
          <w:rFonts w:eastAsia="Times New Roman" w:cs="Times New Roman"/>
          <w:szCs w:val="24"/>
        </w:rPr>
        <w:t xml:space="preserve">σίτιό του. Αυτή είναι η Αριστερά. Γι’ αυτό ποτέ ξανά Αριστερά! </w:t>
      </w:r>
    </w:p>
    <w:p w14:paraId="0715ACB9" w14:textId="77777777" w:rsidR="006222AF" w:rsidRDefault="006453C1">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715ACBA"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Τον λόγο έχει ο κ. Βενιζέλος. </w:t>
      </w:r>
    </w:p>
    <w:p w14:paraId="0715ACBB"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 xml:space="preserve">Ευχαριστώ, κύριε Πρόεδρε. </w:t>
      </w:r>
    </w:p>
    <w:p w14:paraId="0715ACBC"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Βουλευτές, το νομοσχέδιο με την πρόοδο των συζητήσεων εξελίχθηκε, δυστυχώς, σε μια βιοτεχνία θεσμικών τεχνασμάτων. Η χώρα, όπως φαίνεται από τις τελευταίες κινήσεις της Κυβέρνησης, εισήλθε οριστικά σε μια περίοδο θεσμικής χειραγώγησης. Κο</w:t>
      </w:r>
      <w:r>
        <w:rPr>
          <w:rFonts w:eastAsia="Times New Roman" w:cs="Times New Roman"/>
          <w:szCs w:val="24"/>
        </w:rPr>
        <w:t xml:space="preserve">ρυφώνεται, δηλαδή, αυτό που γίνεται εδώ και τρία χρόνια. Συνεπώς όσο πιο σύντομη είναι αυτή η περίοδος του ευτελισμού των θεσμών, τόσο καλύτερα για τη δημοκρατία, για την κοινωνία και για την οικονομία. </w:t>
      </w:r>
    </w:p>
    <w:p w14:paraId="0715ACBD"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Βλέποντας τα φτηνά και εναλλασσόμενα παιχνίδια της κ</w:t>
      </w:r>
      <w:r>
        <w:rPr>
          <w:rFonts w:eastAsia="Times New Roman" w:cs="Times New Roman"/>
          <w:szCs w:val="24"/>
        </w:rPr>
        <w:t>υβερνητικής πλειοψηφίας σε σχέση με την τοπική αυτοδιοίκηση, σε σχέση με το εκλογικό σύστημα, σε σχέση με τον χρόνο διεξαγωγής των εκλογών που από το ιδανικό σημείο του Οκτωβρίου</w:t>
      </w:r>
      <w:r>
        <w:rPr>
          <w:rFonts w:eastAsia="Times New Roman" w:cs="Times New Roman"/>
          <w:szCs w:val="24"/>
        </w:rPr>
        <w:t>,</w:t>
      </w:r>
      <w:r>
        <w:rPr>
          <w:rFonts w:eastAsia="Times New Roman" w:cs="Times New Roman"/>
          <w:szCs w:val="24"/>
        </w:rPr>
        <w:t xml:space="preserve"> επανήλθε στον Μάιο.</w:t>
      </w:r>
    </w:p>
    <w:p w14:paraId="0715ACBE"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Βλέποντας τα παιχνίδια με τη θητεία των οργάνων της τοπι</w:t>
      </w:r>
      <w:r>
        <w:rPr>
          <w:rFonts w:eastAsia="Times New Roman" w:cs="Times New Roman"/>
          <w:szCs w:val="24"/>
        </w:rPr>
        <w:t>κής αυτοδιοίκησης.</w:t>
      </w:r>
    </w:p>
    <w:p w14:paraId="0715ACBF"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Βλέποντας τον ωμό τρόπο με τον οποίο η Κυβέρνηση υπονομεύει θεσμικά τον θεσμό της τοπικής αυτοδιοίκησης, καθιστώντας την αδύναμη να ασκήσει τις συνταγματικά προβλεπόμενες αρμοδιότητές της και να υπηρετήσει τις τοπικές κοινωνίες.</w:t>
      </w:r>
    </w:p>
    <w:p w14:paraId="0715ACC0"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Βλέποντα</w:t>
      </w:r>
      <w:r>
        <w:rPr>
          <w:rFonts w:eastAsia="Times New Roman" w:cs="Times New Roman"/>
          <w:szCs w:val="24"/>
        </w:rPr>
        <w:t xml:space="preserve">ς ότι αλλοιώνεται ο θεσμός του δημοτικού συμβουλίου, γιατί το δημοτικό συμβούλιο δεν είναι μια μικρή Βουλή, δεν είναι ένα όργανο αντιπροσωπευτικό, όπως είναι τα κοινοβούλια εθνικά ή πολιτειακά. Το δημοτικό συμβούλιο είναι ένα ενεργό διοικητικό όργανο, ένα </w:t>
      </w:r>
      <w:r>
        <w:rPr>
          <w:rFonts w:eastAsia="Times New Roman" w:cs="Times New Roman"/>
          <w:szCs w:val="24"/>
        </w:rPr>
        <w:t>συλλογικό όργανο της διοίκησης, που λαμβάνει αποφάσεις, εκδίδοντας διοικητικές πράξεις. Άρα όταν δεν μπορούν να ληφθούν αυτές οι αποφάσεις και να εκδοθούν αυτές οι διοικητικές πράξεις, παραλύει ο θεσμός της τοπικής αυτοδιοίκησης. Μετατρέπεται σε έναν θεσμό</w:t>
      </w:r>
      <w:r>
        <w:rPr>
          <w:rFonts w:eastAsia="Times New Roman" w:cs="Times New Roman"/>
          <w:szCs w:val="24"/>
        </w:rPr>
        <w:t xml:space="preserve"> πολιτικό, πολιτικής πίεσης, πολιτικής συναλλαγής, αλλά όχι σε έναν θεσμό που υπηρετεί την τοπική κοινωνία με πρακτικό και αποτελεσματικό τρόπο. </w:t>
      </w:r>
    </w:p>
    <w:p w14:paraId="0715ACC1" w14:textId="77777777" w:rsidR="006222AF" w:rsidRDefault="006453C1">
      <w:pPr>
        <w:spacing w:after="0" w:line="600" w:lineRule="auto"/>
        <w:ind w:firstLine="720"/>
        <w:jc w:val="both"/>
        <w:rPr>
          <w:rFonts w:eastAsia="Times New Roman"/>
          <w:color w:val="000000"/>
          <w:szCs w:val="24"/>
          <w:shd w:val="clear" w:color="auto" w:fill="FFFFFF"/>
        </w:rPr>
      </w:pPr>
      <w:r w:rsidRPr="003C1791">
        <w:rPr>
          <w:rFonts w:eastAsia="Times New Roman"/>
          <w:color w:val="000000"/>
          <w:szCs w:val="24"/>
          <w:shd w:val="clear" w:color="auto" w:fill="FFFFFF"/>
        </w:rPr>
        <w:t>Βλ</w:t>
      </w:r>
      <w:r>
        <w:rPr>
          <w:rFonts w:eastAsia="Times New Roman"/>
          <w:color w:val="000000"/>
          <w:szCs w:val="24"/>
          <w:shd w:val="clear" w:color="auto" w:fill="FFFFFF"/>
        </w:rPr>
        <w:t>έποντάς</w:t>
      </w:r>
      <w:r w:rsidRPr="00CA08E7">
        <w:rPr>
          <w:rFonts w:eastAsia="Times New Roman"/>
          <w:color w:val="000000"/>
          <w:szCs w:val="24"/>
          <w:shd w:val="clear" w:color="auto" w:fill="FFFFFF"/>
        </w:rPr>
        <w:t xml:space="preserve"> </w:t>
      </w:r>
      <w:r>
        <w:rPr>
          <w:rFonts w:eastAsia="Times New Roman"/>
          <w:color w:val="000000"/>
          <w:szCs w:val="24"/>
          <w:shd w:val="clear" w:color="auto" w:fill="FFFFFF"/>
        </w:rPr>
        <w:t>τα, λοιπόν, όλα αυτά</w:t>
      </w:r>
      <w:r>
        <w:rPr>
          <w:rFonts w:eastAsia="Times New Roman"/>
          <w:color w:val="000000"/>
          <w:szCs w:val="24"/>
          <w:shd w:val="clear" w:color="auto" w:fill="FFFFFF"/>
        </w:rPr>
        <w:t>,</w:t>
      </w:r>
      <w:r>
        <w:rPr>
          <w:rFonts w:eastAsia="Times New Roman"/>
          <w:color w:val="000000"/>
          <w:szCs w:val="24"/>
          <w:shd w:val="clear" w:color="auto" w:fill="FFFFFF"/>
        </w:rPr>
        <w:t xml:space="preserve"> φαντάζομαι ότι όλες και όλοι σας θα έχετε αντιληφθεί τη μεγάλη, την τεράστια σ</w:t>
      </w:r>
      <w:r>
        <w:rPr>
          <w:rFonts w:eastAsia="Times New Roman"/>
          <w:color w:val="000000"/>
          <w:szCs w:val="24"/>
          <w:shd w:val="clear" w:color="auto" w:fill="FFFFFF"/>
        </w:rPr>
        <w:t xml:space="preserve">ημασία που είχε η παρέμβαση που έγινε στο Σύνταγμα με την </w:t>
      </w:r>
      <w:r>
        <w:rPr>
          <w:rFonts w:eastAsia="Times New Roman"/>
          <w:color w:val="000000"/>
          <w:szCs w:val="24"/>
          <w:shd w:val="clear" w:color="auto" w:fill="FFFFFF"/>
        </w:rPr>
        <w:t>Αναθεώρηση</w:t>
      </w:r>
      <w:r>
        <w:rPr>
          <w:rFonts w:eastAsia="Times New Roman"/>
          <w:color w:val="000000"/>
          <w:szCs w:val="24"/>
          <w:shd w:val="clear" w:color="auto" w:fill="FFFFFF"/>
        </w:rPr>
        <w:t xml:space="preserve"> του 2001, όταν θεσπίστηκε η ρήτρα της αυξημένης πλειοψηφίας των </w:t>
      </w:r>
      <w:r>
        <w:rPr>
          <w:rFonts w:eastAsia="Times New Roman"/>
          <w:color w:val="000000"/>
          <w:szCs w:val="24"/>
          <w:shd w:val="clear" w:color="auto" w:fill="FFFFFF"/>
        </w:rPr>
        <w:t>2/3</w:t>
      </w:r>
      <w:r>
        <w:rPr>
          <w:rFonts w:eastAsia="Times New Roman"/>
          <w:color w:val="000000"/>
          <w:szCs w:val="24"/>
          <w:shd w:val="clear" w:color="auto" w:fill="FFFFFF"/>
        </w:rPr>
        <w:t xml:space="preserve"> για την άμεση τροποποίηση του εκλογικού συστήματος στις βουλευτικές εκλογές. Αν αυτή η εγγυητική ρήτρα </w:t>
      </w:r>
      <w:r>
        <w:rPr>
          <w:rFonts w:eastAsia="Times New Roman"/>
          <w:color w:val="000000"/>
          <w:szCs w:val="24"/>
          <w:shd w:val="clear" w:color="auto" w:fill="FFFFFF"/>
        </w:rPr>
        <w:lastRenderedPageBreak/>
        <w:t>υπήρχε και στις τοπικές εκλογές, τώρα η Κυβέρνηση δεν θα μπορούσε να κάνει αυτά τα φτηνά παιχνίδια λαϊκισμού και υπονόμευσης της τοπικής αυτοδιοίκησης.</w:t>
      </w:r>
    </w:p>
    <w:p w14:paraId="0715ACC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έλεγα, όμως, ότι αναδεικνύεται κάτι ακόμη σοβαρότερο. Αναδεικνύεται η τεράστια, η αναντικατάστατη σημασία του Συντάγματος, του τυπικού και αυστηρού Συντάγματος, που αναθεωρείται με μία πολύ συγκεκριμένη πολύπλοκη διαδικασία, </w:t>
      </w:r>
      <w:r>
        <w:rPr>
          <w:rFonts w:eastAsia="Times New Roman"/>
          <w:color w:val="000000"/>
          <w:szCs w:val="24"/>
          <w:shd w:val="clear" w:color="auto" w:fill="FFFFFF"/>
        </w:rPr>
        <w:t>αυτή</w:t>
      </w:r>
      <w:r>
        <w:rPr>
          <w:rFonts w:eastAsia="Times New Roman"/>
          <w:color w:val="000000"/>
          <w:szCs w:val="24"/>
          <w:shd w:val="clear" w:color="auto" w:fill="FFFFFF"/>
        </w:rPr>
        <w:t xml:space="preserve"> του άρθρου 110, η οποία</w:t>
      </w:r>
      <w:r>
        <w:rPr>
          <w:rFonts w:eastAsia="Times New Roman"/>
          <w:color w:val="000000"/>
          <w:szCs w:val="24"/>
          <w:shd w:val="clear" w:color="auto" w:fill="FFFFFF"/>
        </w:rPr>
        <w:t xml:space="preserve"> προϋποθέτει δύο Βουλές, παρεμβολή του εκλογικού </w:t>
      </w:r>
      <w:r>
        <w:rPr>
          <w:rFonts w:eastAsia="Times New Roman"/>
          <w:color w:val="000000"/>
          <w:szCs w:val="24"/>
          <w:shd w:val="clear" w:color="auto" w:fill="FFFFFF"/>
        </w:rPr>
        <w:t>σ</w:t>
      </w:r>
      <w:r>
        <w:rPr>
          <w:rFonts w:eastAsia="Times New Roman"/>
          <w:color w:val="000000"/>
          <w:szCs w:val="24"/>
          <w:shd w:val="clear" w:color="auto" w:fill="FFFFFF"/>
        </w:rPr>
        <w:t xml:space="preserve">ώματος και αυξημένη πλειοψηφία </w:t>
      </w:r>
      <w:r>
        <w:rPr>
          <w:rFonts w:eastAsia="Times New Roman"/>
          <w:color w:val="000000"/>
          <w:szCs w:val="24"/>
          <w:shd w:val="clear" w:color="auto" w:fill="FFFFFF"/>
        </w:rPr>
        <w:t>3/5</w:t>
      </w:r>
      <w:r>
        <w:rPr>
          <w:rFonts w:eastAsia="Times New Roman"/>
          <w:color w:val="000000"/>
          <w:szCs w:val="24"/>
          <w:shd w:val="clear" w:color="auto" w:fill="FFFFFF"/>
        </w:rPr>
        <w:t xml:space="preserve"> ως εγγύηση της μακροπρόθεσμης σχέσης της </w:t>
      </w:r>
      <w:r>
        <w:rPr>
          <w:rFonts w:eastAsia="Times New Roman"/>
          <w:color w:val="000000"/>
          <w:szCs w:val="24"/>
          <w:shd w:val="clear" w:color="auto" w:fill="FFFFFF"/>
        </w:rPr>
        <w:t>δ</w:t>
      </w:r>
      <w:r>
        <w:rPr>
          <w:rFonts w:eastAsia="Times New Roman"/>
          <w:color w:val="000000"/>
          <w:szCs w:val="24"/>
          <w:shd w:val="clear" w:color="auto" w:fill="FFFFFF"/>
        </w:rPr>
        <w:t>ημ</w:t>
      </w:r>
      <w:r>
        <w:rPr>
          <w:rFonts w:eastAsia="Times New Roman"/>
          <w:color w:val="000000"/>
          <w:szCs w:val="24"/>
          <w:shd w:val="clear" w:color="auto" w:fill="FFFFFF"/>
        </w:rPr>
        <w:t>οκρατίας</w:t>
      </w:r>
      <w:r>
        <w:rPr>
          <w:rFonts w:eastAsia="Times New Roman"/>
          <w:color w:val="000000"/>
          <w:szCs w:val="24"/>
          <w:shd w:val="clear" w:color="auto" w:fill="FFFFFF"/>
        </w:rPr>
        <w:t xml:space="preserve"> με τον εαυτό της, της </w:t>
      </w:r>
      <w:r>
        <w:rPr>
          <w:rFonts w:eastAsia="Times New Roman"/>
          <w:color w:val="000000"/>
          <w:szCs w:val="24"/>
          <w:shd w:val="clear" w:color="auto" w:fill="FFFFFF"/>
        </w:rPr>
        <w:t>δ</w:t>
      </w:r>
      <w:r>
        <w:rPr>
          <w:rFonts w:eastAsia="Times New Roman"/>
          <w:color w:val="000000"/>
          <w:szCs w:val="24"/>
          <w:shd w:val="clear" w:color="auto" w:fill="FFFFFF"/>
        </w:rPr>
        <w:t>ημοκρατίας με την ιστορία και τους θεσμούς.</w:t>
      </w:r>
    </w:p>
    <w:p w14:paraId="0715ACC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Και το λέω αυτό, γιατί τώρα που μπήκαμε στην εποχή </w:t>
      </w:r>
      <w:r>
        <w:rPr>
          <w:rFonts w:eastAsia="Times New Roman"/>
          <w:color w:val="000000"/>
          <w:szCs w:val="24"/>
          <w:shd w:val="clear" w:color="auto" w:fill="FFFFFF"/>
        </w:rPr>
        <w:t xml:space="preserve">του ευτελισμού των θεσμών, της θεσμικής έντασης, θα γίνει και το επόμενο βήμα, το μεγάλο παιχνίδι που αφορά την </w:t>
      </w:r>
      <w:r>
        <w:rPr>
          <w:rFonts w:eastAsia="Times New Roman"/>
          <w:color w:val="000000"/>
          <w:szCs w:val="24"/>
          <w:shd w:val="clear" w:color="auto" w:fill="FFFFFF"/>
        </w:rPr>
        <w:t>Α</w:t>
      </w:r>
      <w:r>
        <w:rPr>
          <w:rFonts w:eastAsia="Times New Roman"/>
          <w:color w:val="000000"/>
          <w:szCs w:val="24"/>
          <w:shd w:val="clear" w:color="auto" w:fill="FFFFFF"/>
        </w:rPr>
        <w:t>ναθεώρηση του Συντάγματος, που αφορά την απονεύρωση των εγγυήσεων του Συντάγματος και που όπως έχω πει εδώ και πάρα πολλούς μήνες</w:t>
      </w:r>
      <w:r w:rsidRPr="00415EDE">
        <w:rPr>
          <w:rFonts w:eastAsia="Times New Roman"/>
          <w:color w:val="000000"/>
          <w:szCs w:val="24"/>
          <w:shd w:val="clear" w:color="auto" w:fill="FFFFFF"/>
        </w:rPr>
        <w:t>,</w:t>
      </w:r>
      <w:r>
        <w:rPr>
          <w:rFonts w:eastAsia="Times New Roman"/>
          <w:color w:val="000000"/>
          <w:szCs w:val="24"/>
          <w:shd w:val="clear" w:color="auto" w:fill="FFFFFF"/>
        </w:rPr>
        <w:t xml:space="preserve"> θα πάρει και</w:t>
      </w:r>
      <w:r>
        <w:rPr>
          <w:rFonts w:eastAsia="Times New Roman"/>
          <w:color w:val="000000"/>
          <w:szCs w:val="24"/>
          <w:shd w:val="clear" w:color="auto" w:fill="FFFFFF"/>
        </w:rPr>
        <w:t xml:space="preserve"> τη μορφή της ευθείας προσβολής του Συντάγματος του άρθρου 110</w:t>
      </w:r>
      <w:r>
        <w:rPr>
          <w:rFonts w:eastAsia="Times New Roman"/>
          <w:color w:val="000000"/>
          <w:szCs w:val="24"/>
          <w:shd w:val="clear" w:color="auto" w:fill="FFFFFF"/>
        </w:rPr>
        <w:t>,</w:t>
      </w:r>
      <w:r>
        <w:rPr>
          <w:rFonts w:eastAsia="Times New Roman"/>
          <w:color w:val="000000"/>
          <w:szCs w:val="24"/>
          <w:shd w:val="clear" w:color="auto" w:fill="FFFFFF"/>
        </w:rPr>
        <w:t xml:space="preserve"> με τη διοργάνωση και προκήρυξη δήθεν συμβουλευτικού δημοψηφίσματος για διάφορα δημοφιλή </w:t>
      </w:r>
      <w:r>
        <w:rPr>
          <w:rFonts w:eastAsia="Times New Roman"/>
          <w:color w:val="000000"/>
          <w:szCs w:val="24"/>
          <w:shd w:val="clear" w:color="auto" w:fill="FFFFFF"/>
        </w:rPr>
        <w:lastRenderedPageBreak/>
        <w:t xml:space="preserve">θέματα, τα οποία συνδέονται με την </w:t>
      </w:r>
      <w:r>
        <w:rPr>
          <w:rFonts w:eastAsia="Times New Roman"/>
          <w:color w:val="000000"/>
          <w:szCs w:val="24"/>
          <w:shd w:val="clear" w:color="auto" w:fill="FFFFFF"/>
        </w:rPr>
        <w:t>Α</w:t>
      </w:r>
      <w:r>
        <w:rPr>
          <w:rFonts w:eastAsia="Times New Roman"/>
          <w:color w:val="000000"/>
          <w:szCs w:val="24"/>
          <w:shd w:val="clear" w:color="auto" w:fill="FFFFFF"/>
        </w:rPr>
        <w:t>ναθεώρηση του Συντάγματος. Ευτυχώς που και ο Πρόεδρος της Δημοκρατία</w:t>
      </w:r>
      <w:r>
        <w:rPr>
          <w:rFonts w:eastAsia="Times New Roman"/>
          <w:color w:val="000000"/>
          <w:szCs w:val="24"/>
          <w:shd w:val="clear" w:color="auto" w:fill="FFFFFF"/>
        </w:rPr>
        <w:t>ς</w:t>
      </w:r>
      <w:r>
        <w:rPr>
          <w:rFonts w:eastAsia="Times New Roman"/>
          <w:color w:val="000000"/>
          <w:szCs w:val="24"/>
          <w:shd w:val="clear" w:color="auto" w:fill="FFFFFF"/>
        </w:rPr>
        <w:t>,</w:t>
      </w:r>
      <w:r>
        <w:rPr>
          <w:rFonts w:eastAsia="Times New Roman"/>
          <w:color w:val="000000"/>
          <w:szCs w:val="24"/>
          <w:shd w:val="clear" w:color="auto" w:fill="FFFFFF"/>
        </w:rPr>
        <w:t xml:space="preserve"> ως Βουλευτής της Αντιπολίτευσης και καθηγητής του Δημοσίου Δικαίου</w:t>
      </w:r>
      <w:r>
        <w:rPr>
          <w:rFonts w:eastAsia="Times New Roman"/>
          <w:color w:val="000000"/>
          <w:szCs w:val="24"/>
          <w:shd w:val="clear" w:color="auto" w:fill="FFFFFF"/>
        </w:rPr>
        <w:t>,</w:t>
      </w:r>
      <w:r>
        <w:rPr>
          <w:rFonts w:eastAsia="Times New Roman"/>
          <w:color w:val="000000"/>
          <w:szCs w:val="24"/>
          <w:shd w:val="clear" w:color="auto" w:fill="FFFFFF"/>
        </w:rPr>
        <w:t xml:space="preserve"> έχει ήδη από το 2011 ταχθεί ρητά και κατηγορηματικά κατά της δυνατότητας χρήσης της διαδικασίας του δημοψηφίσματος για θέματα σχετιζόμενα με την </w:t>
      </w:r>
      <w:r>
        <w:rPr>
          <w:rFonts w:eastAsia="Times New Roman"/>
          <w:color w:val="000000"/>
          <w:szCs w:val="24"/>
          <w:shd w:val="clear" w:color="auto" w:fill="FFFFFF"/>
        </w:rPr>
        <w:t>Α</w:t>
      </w:r>
      <w:r>
        <w:rPr>
          <w:rFonts w:eastAsia="Times New Roman"/>
          <w:color w:val="000000"/>
          <w:szCs w:val="24"/>
          <w:shd w:val="clear" w:color="auto" w:fill="FFFFFF"/>
        </w:rPr>
        <w:t>ναθεώρηση του Συντάγματος. Δεν έχουμε δ</w:t>
      </w:r>
      <w:r>
        <w:rPr>
          <w:rFonts w:eastAsia="Times New Roman"/>
          <w:color w:val="000000"/>
          <w:szCs w:val="24"/>
          <w:shd w:val="clear" w:color="auto" w:fill="FFFFFF"/>
        </w:rPr>
        <w:t>ει το σκηνικό με το σενάριο των τριπλών εκλογών τον Μάιο του 2019. Δεν είναι καθόλου βέβαιο ότι μπορεί να φτάσει αυτή η ιστορία μέχρι τον Μάιο του 2019.</w:t>
      </w:r>
    </w:p>
    <w:p w14:paraId="0715ACC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Βλέπουμε τι γίνεται στο ΝΑΤΟ</w:t>
      </w:r>
      <w:r w:rsidRPr="00415EDE">
        <w:rPr>
          <w:rFonts w:eastAsia="Times New Roman"/>
          <w:color w:val="000000"/>
          <w:szCs w:val="24"/>
          <w:shd w:val="clear" w:color="auto" w:fill="FFFFFF"/>
        </w:rPr>
        <w:t xml:space="preserve"> </w:t>
      </w:r>
      <w:r>
        <w:rPr>
          <w:rFonts w:eastAsia="Times New Roman"/>
          <w:color w:val="000000"/>
          <w:szCs w:val="24"/>
          <w:shd w:val="clear" w:color="auto" w:fill="FFFFFF"/>
        </w:rPr>
        <w:t xml:space="preserve">με </w:t>
      </w:r>
      <w:r>
        <w:rPr>
          <w:rFonts w:eastAsia="Times New Roman"/>
          <w:color w:val="000000"/>
          <w:szCs w:val="24"/>
          <w:shd w:val="clear" w:color="auto" w:fill="FFFFFF"/>
        </w:rPr>
        <w:t>αυτή</w:t>
      </w:r>
      <w:r>
        <w:rPr>
          <w:rFonts w:eastAsia="Times New Roman"/>
          <w:color w:val="000000"/>
          <w:szCs w:val="24"/>
          <w:shd w:val="clear" w:color="auto" w:fill="FFFFFF"/>
        </w:rPr>
        <w:t xml:space="preserve"> την κωμική εικόνα</w:t>
      </w:r>
      <w:r w:rsidRPr="00415EDE">
        <w:rPr>
          <w:rFonts w:eastAsia="Times New Roman"/>
          <w:color w:val="000000"/>
          <w:szCs w:val="24"/>
          <w:shd w:val="clear" w:color="auto" w:fill="FFFFFF"/>
        </w:rPr>
        <w:t>,</w:t>
      </w:r>
      <w:r>
        <w:rPr>
          <w:rFonts w:eastAsia="Times New Roman"/>
          <w:color w:val="000000"/>
          <w:szCs w:val="24"/>
          <w:shd w:val="clear" w:color="auto" w:fill="FFFFFF"/>
        </w:rPr>
        <w:t xml:space="preserve"> ο Πρωθυπουργός να πανηγυρίζει για τη συμφωνία μ</w:t>
      </w:r>
      <w:r>
        <w:rPr>
          <w:rFonts w:eastAsia="Times New Roman"/>
          <w:color w:val="000000"/>
          <w:szCs w:val="24"/>
          <w:shd w:val="clear" w:color="auto" w:fill="FFFFFF"/>
        </w:rPr>
        <w:t>ε την Πρώην Γιουγκοσλαβική Δημοκρατία της Μακεδονίας και για την πρόσκλησή της στο ΝΑΤΟ υπό τους όρους της συμφωνίας και ο Υπουργός Άμυνας να δηλώνει στους δημοσιογράφους από την έδρα του ΝΑΤΟ ότι δεν πρόκειται ποτέ να ενταχθεί η γειτονική χώρα στο ΝΑΤΟ, γ</w:t>
      </w:r>
      <w:r>
        <w:rPr>
          <w:rFonts w:eastAsia="Times New Roman"/>
          <w:color w:val="000000"/>
          <w:szCs w:val="24"/>
          <w:shd w:val="clear" w:color="auto" w:fill="FFFFFF"/>
        </w:rPr>
        <w:t>ιατί δεν πρόκειται ποτέ να ισχύσει αυτή η πανηγυριζόμενη συμφωνία για το όνομα και όλα τα συναφή.</w:t>
      </w:r>
    </w:p>
    <w:p w14:paraId="0715ACC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Είναι αυτό εικόνα εξωτερικής πολιτικής ή πιστεύετε ότι αυτά που συμβαίνουν σε σχέση με το χρονοδιάγραμμα της πιθανής κύρωσης της συμφωνίας από τη Βουλή και άρ</w:t>
      </w:r>
      <w:r>
        <w:rPr>
          <w:rFonts w:eastAsia="Times New Roman"/>
          <w:color w:val="000000"/>
          <w:szCs w:val="24"/>
          <w:shd w:val="clear" w:color="auto" w:fill="FFFFFF"/>
        </w:rPr>
        <w:t xml:space="preserve">α της ρήξης της συμμαχίας, αυτής της αιμομικτικής συμμαχίας μεταξύ ΣΥΡΙΖΑ και ΑΝΕΛ δεν επηρέασαν την δήθεν βουλευτική τροπολογία των δεκαέξι Βουλευτών του ΣΥΡΙΖΑ, που τροποποίησε και </w:t>
      </w:r>
      <w:r>
        <w:rPr>
          <w:rFonts w:eastAsia="Times New Roman"/>
          <w:color w:val="000000"/>
          <w:szCs w:val="24"/>
          <w:shd w:val="clear" w:color="auto" w:fill="FFFFFF"/>
        </w:rPr>
        <w:t>απεδέχθει</w:t>
      </w:r>
      <w:r>
        <w:rPr>
          <w:rFonts w:eastAsia="Times New Roman"/>
          <w:color w:val="000000"/>
          <w:szCs w:val="24"/>
          <w:shd w:val="clear" w:color="auto" w:fill="FFFFFF"/>
        </w:rPr>
        <w:t xml:space="preserve"> ο κ. Σκουρλέτης, φέρνοντας ξανά τις εκλογές της αυτοδιοίκησης α</w:t>
      </w:r>
      <w:r>
        <w:rPr>
          <w:rFonts w:eastAsia="Times New Roman"/>
          <w:color w:val="000000"/>
          <w:szCs w:val="24"/>
          <w:shd w:val="clear" w:color="auto" w:fill="FFFFFF"/>
        </w:rPr>
        <w:t xml:space="preserve">πό τον Οκτώβριο στον Μάιο. Προφανώς αυτό συνδέεται με τα παιχνίδια του δήθεν διαζυγίου, άρα με τα παιχνίδια μιας τεχνητής έντασης, που στην ουσία υπονομεύει και την εξωτερική πολιτική και τη δημοκρατική ομαλότητα και το κύρος των θεσμών. </w:t>
      </w:r>
    </w:p>
    <w:p w14:paraId="0715ACC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w:t>
      </w:r>
      <w:r>
        <w:rPr>
          <w:rFonts w:eastAsia="Times New Roman"/>
          <w:color w:val="000000"/>
          <w:szCs w:val="24"/>
          <w:shd w:val="clear" w:color="auto" w:fill="FFFFFF"/>
        </w:rPr>
        <w:t>,</w:t>
      </w:r>
      <w:r>
        <w:rPr>
          <w:rFonts w:eastAsia="Times New Roman"/>
          <w:color w:val="000000"/>
          <w:szCs w:val="24"/>
          <w:shd w:val="clear" w:color="auto" w:fill="FFFFFF"/>
        </w:rPr>
        <w:t xml:space="preserve"> βεβαίως</w:t>
      </w:r>
      <w:r>
        <w:rPr>
          <w:rFonts w:eastAsia="Times New Roman"/>
          <w:color w:val="000000"/>
          <w:szCs w:val="24"/>
          <w:shd w:val="clear" w:color="auto" w:fill="FFFFFF"/>
        </w:rPr>
        <w:t>,</w:t>
      </w:r>
      <w:r>
        <w:rPr>
          <w:rFonts w:eastAsia="Times New Roman"/>
          <w:color w:val="000000"/>
          <w:szCs w:val="24"/>
          <w:shd w:val="clear" w:color="auto" w:fill="FFFFFF"/>
        </w:rPr>
        <w:t xml:space="preserve"> όλα</w:t>
      </w:r>
      <w:r>
        <w:rPr>
          <w:rFonts w:eastAsia="Times New Roman"/>
          <w:color w:val="000000"/>
          <w:szCs w:val="24"/>
          <w:shd w:val="clear" w:color="auto" w:fill="FFFFFF"/>
        </w:rPr>
        <w:t xml:space="preserve"> αυτά συνδέονται και με τη </w:t>
      </w:r>
      <w:r>
        <w:rPr>
          <w:rFonts w:eastAsia="Times New Roman"/>
          <w:color w:val="000000"/>
          <w:szCs w:val="24"/>
          <w:shd w:val="clear" w:color="auto" w:fill="FFFFFF"/>
        </w:rPr>
        <w:t>δ</w:t>
      </w:r>
      <w:r>
        <w:rPr>
          <w:rFonts w:eastAsia="Times New Roman"/>
          <w:color w:val="000000"/>
          <w:szCs w:val="24"/>
          <w:shd w:val="clear" w:color="auto" w:fill="FFFFFF"/>
        </w:rPr>
        <w:t xml:space="preserve">ικαιοσύνη. Έχουμε φτάσει σήμερα να είναι 12 Ιουλίου και δεν έχουμε ακόμη εδώ και σαράντα πέντε μέρες επιλογή νέου Προέδρου του Συμβουλίου της Επικρατείας. Θέλω να ξέρει η Κυβέρνηση ότι επειδή τα δικαστήρια -και ιδίως το ανώτατο </w:t>
      </w:r>
      <w:r>
        <w:rPr>
          <w:rFonts w:eastAsia="Times New Roman"/>
          <w:color w:val="000000"/>
          <w:szCs w:val="24"/>
          <w:shd w:val="clear" w:color="auto" w:fill="FFFFFF"/>
        </w:rPr>
        <w:t xml:space="preserve">διοικητικό δικαστήριο- έχουν μακρά παράδοση -ιδίως το Συμβούλιο της Επικρατείας, που είναι ένα γέννημα του Ελευθερίου Βενιζέλου το 1929- θα δει, εάν </w:t>
      </w:r>
      <w:r>
        <w:rPr>
          <w:rFonts w:eastAsia="Times New Roman"/>
          <w:color w:val="000000"/>
          <w:szCs w:val="24"/>
          <w:shd w:val="clear" w:color="auto" w:fill="FFFFFF"/>
        </w:rPr>
        <w:lastRenderedPageBreak/>
        <w:t>οι επιλογές της είναι επιλογές εκβιαστικές, τι σημαίνει αίσθημα αξιοπρέπειας και ανεξαρτησίας του δικαστικο</w:t>
      </w:r>
      <w:r>
        <w:rPr>
          <w:rFonts w:eastAsia="Times New Roman"/>
          <w:color w:val="000000"/>
          <w:szCs w:val="24"/>
          <w:shd w:val="clear" w:color="auto" w:fill="FFFFFF"/>
        </w:rPr>
        <w:t>ύ σώματος στο ανώτερο επίπεδό του.</w:t>
      </w:r>
    </w:p>
    <w:p w14:paraId="0715ACC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Εκτός από όλα αυτά έχουμε και τη σιωπή στην πραγματικότητα της Κυβέρνησης για το μείζον ζήτημα της ψήφου των αποδήμων, της ψήφου των εκτός επικρατείας πολιτών.</w:t>
      </w:r>
    </w:p>
    <w:p w14:paraId="0715ACC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όταν λέμε ψήφος εκτός επικρατείας πολιτών, εννοούμε την </w:t>
      </w:r>
      <w:r>
        <w:rPr>
          <w:rFonts w:eastAsia="Times New Roman" w:cs="Times New Roman"/>
          <w:szCs w:val="24"/>
        </w:rPr>
        <w:t>ψήφο των εκλογέων των εγγεγραμμένων στα δημοτολόγια της χώρας, άρα των Ελλήνων που έχουν ελληνική ιθαγένεια και ενεργητικό εκλογικό δικαίωμα, όπως προβλέπει το Σύνταγμα στο άρθρο 54.</w:t>
      </w:r>
    </w:p>
    <w:p w14:paraId="0715ACC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2001</w:t>
      </w:r>
      <w:r>
        <w:rPr>
          <w:rFonts w:eastAsia="Times New Roman" w:cs="Times New Roman"/>
          <w:szCs w:val="24"/>
        </w:rPr>
        <w:t>,</w:t>
      </w:r>
      <w:r>
        <w:rPr>
          <w:rFonts w:eastAsia="Times New Roman" w:cs="Times New Roman"/>
          <w:szCs w:val="24"/>
        </w:rPr>
        <w:t xml:space="preserve"> τροποποιήσαμε με την αναθεώρηση το άρθρο 51 παράγραφος 4, διευκο</w:t>
      </w:r>
      <w:r>
        <w:rPr>
          <w:rFonts w:eastAsia="Times New Roman" w:cs="Times New Roman"/>
          <w:szCs w:val="24"/>
        </w:rPr>
        <w:t>λύνοντας την εφαρμογή του, προβλέψαμε</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ότι η αρχή της ταυτόχρονης διεξαγωγής των εκλογών σημαίνει </w:t>
      </w:r>
      <w:r>
        <w:rPr>
          <w:rFonts w:eastAsia="Times New Roman" w:cs="Times New Roman"/>
          <w:szCs w:val="24"/>
        </w:rPr>
        <w:t>-</w:t>
      </w:r>
      <w:r>
        <w:rPr>
          <w:rFonts w:eastAsia="Times New Roman" w:cs="Times New Roman"/>
          <w:szCs w:val="24"/>
        </w:rPr>
        <w:t xml:space="preserve">ειδικά για τους εκτός επικρατείας Έλληνες πολίτες </w:t>
      </w:r>
      <w:r>
        <w:rPr>
          <w:rFonts w:eastAsia="Times New Roman" w:cs="Times New Roman"/>
          <w:szCs w:val="24"/>
        </w:rPr>
        <w:t>-</w:t>
      </w:r>
      <w:r>
        <w:rPr>
          <w:rFonts w:eastAsia="Times New Roman" w:cs="Times New Roman"/>
          <w:szCs w:val="24"/>
        </w:rPr>
        <w:t>ότι πρέπει να γίνεται ταυτόχρονη καταμέτρηση και ανακοίνωση του αποτελέσματος, ώστε να μπορεί να δ</w:t>
      </w:r>
      <w:r>
        <w:rPr>
          <w:rFonts w:eastAsia="Times New Roman" w:cs="Times New Roman"/>
          <w:szCs w:val="24"/>
        </w:rPr>
        <w:t xml:space="preserve">ιευκολυνθεί και η ψήφος σε προξενικά τμήματα, όπως γίνεται στις ευρωεκλογές και η επιστολική ψήφος, εάν δε κάποια στιγμή στη χώρα μας </w:t>
      </w:r>
      <w:r>
        <w:rPr>
          <w:rFonts w:eastAsia="Times New Roman" w:cs="Times New Roman"/>
          <w:szCs w:val="24"/>
        </w:rPr>
        <w:lastRenderedPageBreak/>
        <w:t>προσχωρήσουμε στην ηλεκτρονική ψήφο ακόμη ευκολότερα για τους Έλληνες πολίτες του εξωτερικού.</w:t>
      </w:r>
    </w:p>
    <w:p w14:paraId="0715ACC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Βεβαίως θεσπίστηκε η ρήτρα η</w:t>
      </w:r>
      <w:r>
        <w:rPr>
          <w:rFonts w:eastAsia="Times New Roman" w:cs="Times New Roman"/>
          <w:szCs w:val="24"/>
        </w:rPr>
        <w:t xml:space="preserve"> μεταπλειοψηφική των 2/3, γιατί όταν αλλάζεις τη σύνθεση του εκλογικού </w:t>
      </w:r>
      <w:r>
        <w:rPr>
          <w:rFonts w:eastAsia="Times New Roman" w:cs="Times New Roman"/>
          <w:szCs w:val="24"/>
        </w:rPr>
        <w:t>σ</w:t>
      </w:r>
      <w:r>
        <w:rPr>
          <w:rFonts w:eastAsia="Times New Roman" w:cs="Times New Roman"/>
          <w:szCs w:val="24"/>
        </w:rPr>
        <w:t>ώματος</w:t>
      </w:r>
      <w:r>
        <w:rPr>
          <w:rFonts w:eastAsia="Times New Roman" w:cs="Times New Roman"/>
          <w:szCs w:val="24"/>
        </w:rPr>
        <w:t>,</w:t>
      </w:r>
      <w:r>
        <w:rPr>
          <w:rFonts w:eastAsia="Times New Roman" w:cs="Times New Roman"/>
          <w:szCs w:val="24"/>
        </w:rPr>
        <w:t xml:space="preserve"> στην πραγματικότητα πρέπει να έχεις ευρύτατη συναίνεση, διότι εδώ κρίνονται οι όροι αναπαραγωγής της δημοκρατίας. Δεν μπορείς να αποφασίζεις με τη συνήθη πλειοψηφία.</w:t>
      </w:r>
    </w:p>
    <w:p w14:paraId="0715ACC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Όμως το άρ</w:t>
      </w:r>
      <w:r>
        <w:rPr>
          <w:rFonts w:eastAsia="Times New Roman" w:cs="Times New Roman"/>
          <w:szCs w:val="24"/>
        </w:rPr>
        <w:t xml:space="preserve">θρο 51 παράγραφος 4 συνδυάζεται με τις άλλες διατάξεις που αφορούν τη συγκρότηση του εκλογικού </w:t>
      </w:r>
      <w:r>
        <w:rPr>
          <w:rFonts w:eastAsia="Times New Roman" w:cs="Times New Roman"/>
          <w:szCs w:val="24"/>
        </w:rPr>
        <w:t>σ</w:t>
      </w:r>
      <w:r>
        <w:rPr>
          <w:rFonts w:eastAsia="Times New Roman" w:cs="Times New Roman"/>
          <w:szCs w:val="24"/>
        </w:rPr>
        <w:t>ώματος και την άσκηση του εκλογικού δικαιώματος δηλαδή με το άρθρο 54. Η περιφέρεια είναι καθοριστικό κριτήριο για το εκλογικό σύστημα, ο νόμιμος πληθυσμός είνα</w:t>
      </w:r>
      <w:r>
        <w:rPr>
          <w:rFonts w:eastAsia="Times New Roman" w:cs="Times New Roman"/>
          <w:szCs w:val="24"/>
        </w:rPr>
        <w:t xml:space="preserve">ι ούτως ή άλλως το κριτήριο για τη συγκρότηση του εκλογικού </w:t>
      </w:r>
      <w:r>
        <w:rPr>
          <w:rFonts w:eastAsia="Times New Roman" w:cs="Times New Roman"/>
          <w:szCs w:val="24"/>
        </w:rPr>
        <w:t>σ</w:t>
      </w:r>
      <w:r>
        <w:rPr>
          <w:rFonts w:eastAsia="Times New Roman" w:cs="Times New Roman"/>
          <w:szCs w:val="24"/>
        </w:rPr>
        <w:t xml:space="preserve">ώματος. Νόμιμος πληθυσμός είναι ο πληθυσμός των εγγεγραμμένων στα δημοτολόγια, τα οποία πλέον είναι και εκλογικοί κατάλογοι. Ο νόμιμος πληθυσμός όπως προκύπτει από την απογραφή </w:t>
      </w:r>
      <w:r>
        <w:rPr>
          <w:rFonts w:eastAsia="Times New Roman" w:cs="Times New Roman"/>
          <w:szCs w:val="24"/>
        </w:rPr>
        <w:t>-</w:t>
      </w:r>
      <w:r>
        <w:rPr>
          <w:rFonts w:eastAsia="Times New Roman" w:cs="Times New Roman"/>
          <w:szCs w:val="24"/>
        </w:rPr>
        <w:t>η οποία θεωρείται</w:t>
      </w:r>
      <w:r>
        <w:rPr>
          <w:rFonts w:eastAsia="Times New Roman" w:cs="Times New Roman"/>
          <w:szCs w:val="24"/>
        </w:rPr>
        <w:t xml:space="preserve"> υποχρεωτικά δημοσιευμένη μέσα σε έναν χρόνο από τη διεξαγωγή της</w:t>
      </w:r>
      <w:r>
        <w:rPr>
          <w:rFonts w:eastAsia="Times New Roman" w:cs="Times New Roman"/>
          <w:szCs w:val="24"/>
        </w:rPr>
        <w:t>-</w:t>
      </w:r>
      <w:r>
        <w:rPr>
          <w:rFonts w:eastAsia="Times New Roman" w:cs="Times New Roman"/>
          <w:szCs w:val="24"/>
        </w:rPr>
        <w:t xml:space="preserve"> είναι αυτός που προσδιορίζει τον αριθμό των εδρών σε κάθε περιφέρεια. Άρα οι απόδημοι εκλογείς συνυπολογίζονται στον </w:t>
      </w:r>
      <w:r>
        <w:rPr>
          <w:rFonts w:eastAsia="Times New Roman" w:cs="Times New Roman"/>
          <w:szCs w:val="24"/>
        </w:rPr>
        <w:lastRenderedPageBreak/>
        <w:t>νόμιμο πληθυσμό κάθε περιφέρειας και επηρεάζουν τον αριθμό των βουλευτικ</w:t>
      </w:r>
      <w:r>
        <w:rPr>
          <w:rFonts w:eastAsia="Times New Roman" w:cs="Times New Roman"/>
          <w:szCs w:val="24"/>
        </w:rPr>
        <w:t>ών εδρών κάθε περιφέρειας.</w:t>
      </w:r>
    </w:p>
    <w:p w14:paraId="0715ACC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Ενώ, λοιπόν, είναι πάρα πολύ εύκολο -εάν και οι χώρες υποδοχής το επιτρέπουν και σίγουρα αυτό μπορεί να συμβεί στην Ευρώπη με πολύ μεγάλη ευκολία- να οργανωθούν προξενικά τμήματα ή να οργανωθεί η επιστολική ψήφος γι’ αυτούς που ε</w:t>
      </w:r>
      <w:r>
        <w:rPr>
          <w:rFonts w:eastAsia="Times New Roman" w:cs="Times New Roman"/>
          <w:szCs w:val="24"/>
        </w:rPr>
        <w:t>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εκλογείς και όχι εν γένει ομογενείς παλαιότερων γενεών, πρέπει το εκλογικό δικαίωμα να ασκείται με βάση την εκλογική περιφέρεια. Δεν μπορεί να ασκείται σε επίπεδο ψηφοδελτίου επικρατείας, γιατί δεν υπάρχει ψηφοδέλτιο επικρατείας και γιατί η</w:t>
      </w:r>
      <w:r>
        <w:rPr>
          <w:rFonts w:eastAsia="Times New Roman" w:cs="Times New Roman"/>
          <w:szCs w:val="24"/>
        </w:rPr>
        <w:t xml:space="preserve"> ψήφος των εκλογέων εξωτερικού επηρεάζει την κατανομή των εδρών στις περιφέρειες του εσωτερικού ανεξαρτήτως εκλογικού συστήματος.</w:t>
      </w:r>
    </w:p>
    <w:p w14:paraId="0715ACC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Άρα σε σχέση και με την τροπολογία και την πρόταση νόμου της Αξιωματικής Αντιπολίτευσης όλη η δομή είναι απλή και λογική, μόνο</w:t>
      </w:r>
      <w:r>
        <w:rPr>
          <w:rFonts w:eastAsia="Times New Roman" w:cs="Times New Roman"/>
          <w:szCs w:val="24"/>
        </w:rPr>
        <w:t xml:space="preserve"> που πρέπει να ψηφίζει ο καθένας το ψηφοδέλτιο της περιφέρειάς του, όπως ακριβώς συμβαίνει με τα τμήματα ετεροδημοτών στις βουλευτικές εκλογές και αυτό εφαρμόζεται εδώ και χρόνια.</w:t>
      </w:r>
    </w:p>
    <w:p w14:paraId="0715ACC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Αυτό πρέπει να το δούμε σε συνδυασμό με τη νομολογία του Ευρωπαϊκού Δικαστηρ</w:t>
      </w:r>
      <w:r>
        <w:rPr>
          <w:rFonts w:eastAsia="Times New Roman" w:cs="Times New Roman"/>
          <w:szCs w:val="24"/>
        </w:rPr>
        <w:t xml:space="preserve">ίου Δικαιωμάτων του Ανθρώπου, που στο επίπεδο του μεγάλου </w:t>
      </w:r>
      <w:r>
        <w:rPr>
          <w:rFonts w:eastAsia="Times New Roman" w:cs="Times New Roman"/>
          <w:szCs w:val="24"/>
        </w:rPr>
        <w:t>τμήματος</w:t>
      </w:r>
      <w:r>
        <w:rPr>
          <w:rFonts w:eastAsia="Times New Roman" w:cs="Times New Roman"/>
          <w:szCs w:val="24"/>
        </w:rPr>
        <w:t xml:space="preserve"> της </w:t>
      </w:r>
      <w:r>
        <w:rPr>
          <w:rFonts w:eastAsia="Times New Roman" w:cs="Times New Roman"/>
          <w:szCs w:val="24"/>
        </w:rPr>
        <w:t>ο</w:t>
      </w:r>
      <w:r>
        <w:rPr>
          <w:rFonts w:eastAsia="Times New Roman" w:cs="Times New Roman"/>
          <w:szCs w:val="24"/>
        </w:rPr>
        <w:t>λομέλειας δεν αποδέχτηκε προσφυγή Ελλήνων υπαλλήλων του Συμβουλίου της Ευρώπης να ασκήσουν το δικαίωμά τους, να καταδικαστεί η χώρα, επειδή δεν τους διασφάλισε την άσκηση του δικαιώματ</w:t>
      </w:r>
      <w:r>
        <w:rPr>
          <w:rFonts w:eastAsia="Times New Roman" w:cs="Times New Roman"/>
          <w:szCs w:val="24"/>
        </w:rPr>
        <w:t>ός τους, βεβαίως</w:t>
      </w:r>
      <w:r>
        <w:rPr>
          <w:rFonts w:eastAsia="Times New Roman" w:cs="Times New Roman"/>
          <w:szCs w:val="24"/>
        </w:rPr>
        <w:t>,</w:t>
      </w:r>
      <w:r>
        <w:rPr>
          <w:rFonts w:eastAsia="Times New Roman" w:cs="Times New Roman"/>
          <w:szCs w:val="24"/>
        </w:rPr>
        <w:t xml:space="preserve"> υπό την υπολανθάνουσα προϋπόθεση ότι θα ενεργοποιηθεί σε εύλογο πια χρόνο το άρθρο 51 παράγραφος 4</w:t>
      </w:r>
      <w:r>
        <w:rPr>
          <w:rFonts w:eastAsia="Times New Roman" w:cs="Times New Roman"/>
          <w:szCs w:val="24"/>
        </w:rPr>
        <w:t>,</w:t>
      </w:r>
      <w:r>
        <w:rPr>
          <w:rFonts w:eastAsia="Times New Roman" w:cs="Times New Roman"/>
          <w:szCs w:val="24"/>
        </w:rPr>
        <w:t xml:space="preserve"> και σίγουρα για τις χώρες-μέλη της Ευρωπαϊκής Ένωσης δεν υπάρχει κανένα πρόβλημα.</w:t>
      </w:r>
    </w:p>
    <w:p w14:paraId="0715ACCF" w14:textId="77777777" w:rsidR="006222AF" w:rsidRDefault="006453C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w:t>
      </w:r>
      <w:r w:rsidRPr="00251171">
        <w:rPr>
          <w:rFonts w:eastAsia="Times New Roman" w:cs="Times New Roman"/>
          <w:szCs w:val="24"/>
        </w:rPr>
        <w:t>μιλίας του κυρίου Βουλευτή)</w:t>
      </w:r>
    </w:p>
    <w:p w14:paraId="0715ACD0" w14:textId="77777777" w:rsidR="006222AF" w:rsidRDefault="006453C1">
      <w:pPr>
        <w:spacing w:after="0" w:line="600" w:lineRule="auto"/>
        <w:ind w:firstLine="720"/>
        <w:jc w:val="both"/>
        <w:rPr>
          <w:rFonts w:eastAsia="Times New Roman" w:cs="Times New Roman"/>
          <w:szCs w:val="24"/>
        </w:rPr>
      </w:pPr>
      <w:r w:rsidRPr="0072374F">
        <w:rPr>
          <w:rFonts w:eastAsia="Times New Roman" w:cs="Times New Roman"/>
          <w:b/>
          <w:szCs w:val="24"/>
        </w:rPr>
        <w:t>ΠΡΟΕΔΡΕΥΩΝ (Νικήτας Κακλαμάνης):</w:t>
      </w:r>
      <w:r w:rsidRPr="0072374F">
        <w:rPr>
          <w:rFonts w:eastAsia="Times New Roman" w:cs="Times New Roman"/>
          <w:szCs w:val="24"/>
        </w:rPr>
        <w:t xml:space="preserve"> </w:t>
      </w:r>
      <w:r>
        <w:rPr>
          <w:rFonts w:eastAsia="Times New Roman" w:cs="Times New Roman"/>
          <w:szCs w:val="24"/>
        </w:rPr>
        <w:t>Κύριε Πρόεδρε, πρέπει να το συντομεύσουμε.</w:t>
      </w:r>
    </w:p>
    <w:p w14:paraId="0715ACD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ΕΥΑΓΓΕΛΟΣ ΒΕΝΙΖΕΛΟΣ:</w:t>
      </w:r>
      <w:r>
        <w:rPr>
          <w:rFonts w:eastAsia="Times New Roman" w:cs="Times New Roman"/>
          <w:szCs w:val="24"/>
        </w:rPr>
        <w:t xml:space="preserve"> Φανταστείτε να διεξαχθούν τριπλές εκλογές -ας πούμε τον Μάιο του 2019- και να μπορεί να ψηφίσει ο Έλληνας πολίτης στις Βρυξέλλες ή </w:t>
      </w:r>
      <w:r>
        <w:rPr>
          <w:rFonts w:eastAsia="Times New Roman" w:cs="Times New Roman"/>
          <w:szCs w:val="24"/>
        </w:rPr>
        <w:t>στο Λουξεμβούργο για τις ευρωεκλογές αλλά όχι για τις εθνικές βουλευτικές εκλογές.</w:t>
      </w:r>
    </w:p>
    <w:p w14:paraId="0715ACD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Άρα δεν υπάρχει πολύς καιρός για ζυμώσεις και για υπεκφυγές, αλλά δεν μπορούμε να κάνουμε και λάθη σε σχέση με την ερμηνεία του Συντάγματος και τη χρήση θεμελιωδών εννοιών γ</w:t>
      </w:r>
      <w:r>
        <w:rPr>
          <w:rFonts w:eastAsia="Times New Roman" w:cs="Times New Roman"/>
          <w:szCs w:val="24"/>
        </w:rPr>
        <w:t>ια τις οποίες έγινε μεγάλη αντιπαράθεση το 2001, όπως είναι η έννοια της περιφέρειας και η έννοια του νόμιμου πληθυσμού.</w:t>
      </w:r>
    </w:p>
    <w:p w14:paraId="0715ACD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Άρα ας ξεφύγουμε από αυτό το νοσηρό κλίμα του εκβιασμού και του ευτελισμού των θεσμών, ας επιταχύνουμε τις εξελίξεις, γιατί αυτό θα είν</w:t>
      </w:r>
      <w:r>
        <w:rPr>
          <w:rFonts w:eastAsia="Times New Roman" w:cs="Times New Roman"/>
          <w:szCs w:val="24"/>
        </w:rPr>
        <w:t>αι λυτρωτικό για τη χώρα, για την οικονομία, για την ανάπτυξη και</w:t>
      </w:r>
      <w:r>
        <w:rPr>
          <w:rFonts w:eastAsia="Times New Roman" w:cs="Times New Roman"/>
          <w:szCs w:val="24"/>
        </w:rPr>
        <w:t>,</w:t>
      </w:r>
      <w:r>
        <w:rPr>
          <w:rFonts w:eastAsia="Times New Roman" w:cs="Times New Roman"/>
          <w:szCs w:val="24"/>
        </w:rPr>
        <w:t xml:space="preserve"> κυρίως, για τη δημοκρατία μας.</w:t>
      </w:r>
    </w:p>
    <w:p w14:paraId="0715ACD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0715ACD5" w14:textId="77777777" w:rsidR="006222AF" w:rsidRDefault="006453C1">
      <w:pPr>
        <w:spacing w:after="0" w:line="600" w:lineRule="auto"/>
        <w:ind w:firstLine="720"/>
        <w:jc w:val="both"/>
        <w:rPr>
          <w:rFonts w:eastAsia="Times New Roman" w:cs="Times New Roman"/>
          <w:szCs w:val="24"/>
        </w:rPr>
      </w:pPr>
      <w:r w:rsidRPr="0036266F">
        <w:rPr>
          <w:rFonts w:eastAsia="Times New Roman" w:cs="Times New Roman"/>
          <w:szCs w:val="24"/>
        </w:rPr>
        <w:t>(Χειροκροτήματα από την πτέρυγα της Δημοκρατικής</w:t>
      </w:r>
      <w:r>
        <w:rPr>
          <w:rFonts w:eastAsia="Times New Roman" w:cs="Times New Roman"/>
          <w:szCs w:val="24"/>
        </w:rPr>
        <w:t xml:space="preserve"> </w:t>
      </w:r>
      <w:r w:rsidRPr="0036266F">
        <w:rPr>
          <w:rFonts w:eastAsia="Times New Roman" w:cs="Times New Roman"/>
          <w:szCs w:val="24"/>
        </w:rPr>
        <w:t>Συμπαράταξης ΠΑΣΟΚ</w:t>
      </w:r>
      <w:r>
        <w:rPr>
          <w:rFonts w:eastAsia="Times New Roman" w:cs="Times New Roman"/>
          <w:szCs w:val="24"/>
        </w:rPr>
        <w:t xml:space="preserve"> </w:t>
      </w:r>
      <w:r w:rsidRPr="0036266F">
        <w:rPr>
          <w:rFonts w:eastAsia="Times New Roman" w:cs="Times New Roman"/>
          <w:szCs w:val="24"/>
        </w:rPr>
        <w:t>-</w:t>
      </w:r>
      <w:r>
        <w:rPr>
          <w:rFonts w:eastAsia="Times New Roman" w:cs="Times New Roman"/>
          <w:szCs w:val="24"/>
        </w:rPr>
        <w:t xml:space="preserve"> </w:t>
      </w:r>
      <w:r w:rsidRPr="0036266F">
        <w:rPr>
          <w:rFonts w:eastAsia="Times New Roman" w:cs="Times New Roman"/>
          <w:szCs w:val="24"/>
        </w:rPr>
        <w:t>ΔΗΜΑΡ)</w:t>
      </w:r>
    </w:p>
    <w:p w14:paraId="0715ACD6" w14:textId="77777777" w:rsidR="006222AF" w:rsidRDefault="006453C1">
      <w:pPr>
        <w:spacing w:after="0" w:line="600" w:lineRule="auto"/>
        <w:ind w:firstLine="720"/>
        <w:jc w:val="both"/>
        <w:rPr>
          <w:rFonts w:eastAsia="Times New Roman" w:cs="Times New Roman"/>
          <w:szCs w:val="24"/>
        </w:rPr>
      </w:pPr>
      <w:r w:rsidRPr="002F2628">
        <w:rPr>
          <w:rFonts w:eastAsia="Times New Roman" w:cs="Times New Roman"/>
          <w:b/>
          <w:szCs w:val="24"/>
        </w:rPr>
        <w:t>ΠΡΟΕΔΡΕΥΩΝ (Νικήτας Κακλαμάνης):</w:t>
      </w:r>
      <w:r w:rsidRPr="002F2628">
        <w:rPr>
          <w:rFonts w:eastAsia="Times New Roman" w:cs="Times New Roman"/>
          <w:szCs w:val="24"/>
        </w:rPr>
        <w:t xml:space="preserve"> </w:t>
      </w:r>
      <w:r>
        <w:rPr>
          <w:rFonts w:eastAsia="Times New Roman" w:cs="Times New Roman"/>
          <w:szCs w:val="24"/>
        </w:rPr>
        <w:t xml:space="preserve">Τον λόγο έχει ο κ. Κυριαζίδης και μετά η </w:t>
      </w:r>
      <w:r>
        <w:rPr>
          <w:rFonts w:eastAsia="Times New Roman" w:cs="Times New Roman"/>
          <w:szCs w:val="24"/>
        </w:rPr>
        <w:t>κ.</w:t>
      </w:r>
      <w:r>
        <w:rPr>
          <w:rFonts w:eastAsia="Times New Roman" w:cs="Times New Roman"/>
          <w:szCs w:val="24"/>
        </w:rPr>
        <w:t xml:space="preserve"> Καββαδία. </w:t>
      </w:r>
    </w:p>
    <w:p w14:paraId="0715ACD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Ευχαριστώ, κύριε Πρόεδρε.</w:t>
      </w:r>
    </w:p>
    <w:p w14:paraId="0715ACD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«Ένας από τους βασικούς πυλώνες της δημοκρατίας μας», έτσι λέγατε, «είναι και η τοπική αυτοδιοίκηση». Έτσι είναι έχετε δίκιο. «Όμως όπως ήδη έχουμε επιση</w:t>
      </w:r>
      <w:r>
        <w:rPr>
          <w:rFonts w:eastAsia="Times New Roman" w:cs="Times New Roman"/>
          <w:szCs w:val="24"/>
        </w:rPr>
        <w:t>μάνει ως ΣΥΡΙΖΑ</w:t>
      </w:r>
      <w:r>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θεσμικό πλαίσιο που δημιούργησε ο «</w:t>
      </w:r>
      <w:r>
        <w:rPr>
          <w:rFonts w:eastAsia="Times New Roman" w:cs="Times New Roman"/>
          <w:szCs w:val="24"/>
        </w:rPr>
        <w:t>ΚΑΛΛΙΚΡΑΤΗΣ</w:t>
      </w:r>
      <w:r>
        <w:rPr>
          <w:rFonts w:eastAsia="Times New Roman" w:cs="Times New Roman"/>
          <w:szCs w:val="24"/>
        </w:rPr>
        <w:t>» είναι ασφυκτικό και απολύτως προσαρμοσμένο σε στόχευση της εφαρμογής των νεοφιλελεύθερων πολιτικών στον χώρο της αυτοδιοίκησης. Εξάλλου ο «</w:t>
      </w:r>
      <w:r>
        <w:rPr>
          <w:rFonts w:eastAsia="Times New Roman" w:cs="Times New Roman"/>
          <w:szCs w:val="24"/>
        </w:rPr>
        <w:t>ΚΑΛΛΙΚΡΑΤΗΣ</w:t>
      </w:r>
      <w:r>
        <w:rPr>
          <w:rFonts w:eastAsia="Times New Roman" w:cs="Times New Roman"/>
          <w:szCs w:val="24"/>
        </w:rPr>
        <w:t>» δεν αποτελεί μεμονωμένο παράδειγμα π</w:t>
      </w:r>
      <w:r>
        <w:rPr>
          <w:rFonts w:eastAsia="Times New Roman" w:cs="Times New Roman"/>
          <w:szCs w:val="24"/>
        </w:rPr>
        <w:t>ου εγγράφεται απλώς στο πλαίσιο του μνημονίου</w:t>
      </w:r>
      <w:r>
        <w:rPr>
          <w:rFonts w:eastAsia="Times New Roman" w:cs="Times New Roman"/>
          <w:szCs w:val="24"/>
        </w:rPr>
        <w:t>,</w:t>
      </w:r>
      <w:r>
        <w:rPr>
          <w:rFonts w:eastAsia="Times New Roman" w:cs="Times New Roman"/>
          <w:szCs w:val="24"/>
        </w:rPr>
        <w:t xml:space="preserve"> αλλά αποτελεί εφαρμογή των κατευθύνσεων της Λισαβώνας, της Λευκής Βίβλου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
    <w:p w14:paraId="0715ACD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Αριστερά δίνει μάχη στην Ευρώπη κατά του νεοφιλελευθερισμού και των επιπτώσεων του στο επίπεδο των δημοκρατικών θεσμών». Τώρ</w:t>
      </w:r>
      <w:r>
        <w:rPr>
          <w:rFonts w:eastAsia="Times New Roman" w:cs="Times New Roman"/>
          <w:szCs w:val="24"/>
        </w:rPr>
        <w:t>α για ποια Αριστερά της Ευρώπης που ανήκετε</w:t>
      </w:r>
      <w:r>
        <w:rPr>
          <w:rFonts w:eastAsia="Times New Roman" w:cs="Times New Roman"/>
          <w:szCs w:val="24"/>
        </w:rPr>
        <w:t>,</w:t>
      </w:r>
      <w:r>
        <w:rPr>
          <w:rFonts w:eastAsia="Times New Roman" w:cs="Times New Roman"/>
          <w:szCs w:val="24"/>
        </w:rPr>
        <w:t xml:space="preserve"> μιλάτε; Σας έχουν απομακρύνει οι </w:t>
      </w:r>
      <w:r>
        <w:rPr>
          <w:rFonts w:eastAsia="Times New Roman" w:cs="Times New Roman"/>
          <w:szCs w:val="24"/>
          <w:lang w:val="en-US"/>
        </w:rPr>
        <w:t>Podemos</w:t>
      </w:r>
      <w:r>
        <w:rPr>
          <w:rFonts w:eastAsia="Times New Roman" w:cs="Times New Roman"/>
          <w:szCs w:val="24"/>
        </w:rPr>
        <w:t xml:space="preserve">, το </w:t>
      </w:r>
      <w:r>
        <w:rPr>
          <w:rFonts w:eastAsia="Times New Roman" w:cs="Times New Roman"/>
          <w:szCs w:val="24"/>
          <w:lang w:val="en-US"/>
        </w:rPr>
        <w:t>Die</w:t>
      </w:r>
      <w:r w:rsidRPr="00C00E1D">
        <w:rPr>
          <w:rFonts w:eastAsia="Times New Roman" w:cs="Times New Roman"/>
          <w:szCs w:val="24"/>
        </w:rPr>
        <w:t xml:space="preserve"> </w:t>
      </w:r>
      <w:r>
        <w:rPr>
          <w:rFonts w:eastAsia="Times New Roman" w:cs="Times New Roman"/>
          <w:szCs w:val="24"/>
          <w:lang w:val="en-US"/>
        </w:rPr>
        <w:t>Linke</w:t>
      </w:r>
      <w:r>
        <w:rPr>
          <w:rFonts w:eastAsia="Times New Roman" w:cs="Times New Roman"/>
          <w:szCs w:val="24"/>
        </w:rPr>
        <w:t>. Ο Μελανσόν πρόσφατα αναφέρθηκε συγκεκριμένα για την Αριστερά της Ελλάδας, για τον Πρόεδρό σας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κ..</w:t>
      </w:r>
    </w:p>
    <w:p w14:paraId="0715ACD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 συνέπειες του «</w:t>
      </w:r>
      <w:r>
        <w:rPr>
          <w:rFonts w:eastAsia="Times New Roman" w:cs="Times New Roman"/>
          <w:szCs w:val="24"/>
        </w:rPr>
        <w:t>ΚΑΛΛΙΚΡΑΤΗ</w:t>
      </w:r>
      <w:r>
        <w:rPr>
          <w:rFonts w:eastAsia="Times New Roman" w:cs="Times New Roman"/>
          <w:szCs w:val="24"/>
        </w:rPr>
        <w:t xml:space="preserve">» στο θεσμό της τοπικής </w:t>
      </w:r>
      <w:r>
        <w:rPr>
          <w:rFonts w:eastAsia="Times New Roman" w:cs="Times New Roman"/>
          <w:szCs w:val="24"/>
        </w:rPr>
        <w:t>αυτοδιοίκησης σε πρώτο βαθμό όχι μόνο σε οικονομικό αλλά και δημοκρατικό συμμετοχικό επίπεδο είναι ήδη περισσότερο ορατές. Βασικό χαρακτηριστικό του «</w:t>
      </w:r>
      <w:r>
        <w:rPr>
          <w:rFonts w:eastAsia="Times New Roman" w:cs="Times New Roman"/>
          <w:szCs w:val="24"/>
        </w:rPr>
        <w:t>ΚΑΛΛΙΚΡΑΤΗ</w:t>
      </w:r>
      <w:r>
        <w:rPr>
          <w:rFonts w:eastAsia="Times New Roman" w:cs="Times New Roman"/>
          <w:szCs w:val="24"/>
        </w:rPr>
        <w:t xml:space="preserve">» αποτελούν το γραφειοκρατικό περίπλοκο και αντιδημοκρατικό πλαίσιο». </w:t>
      </w:r>
    </w:p>
    <w:p w14:paraId="0715ACD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Κατηγορείται</w:t>
      </w:r>
      <w:r>
        <w:rPr>
          <w:rFonts w:eastAsia="Times New Roman" w:cs="Times New Roman"/>
          <w:szCs w:val="24"/>
        </w:rPr>
        <w:t>,</w:t>
      </w:r>
      <w:r>
        <w:rPr>
          <w:rFonts w:eastAsia="Times New Roman" w:cs="Times New Roman"/>
          <w:szCs w:val="24"/>
        </w:rPr>
        <w:t xml:space="preserve"> λοιπόν, η α</w:t>
      </w:r>
      <w:r>
        <w:rPr>
          <w:rFonts w:eastAsia="Times New Roman" w:cs="Times New Roman"/>
          <w:szCs w:val="24"/>
        </w:rPr>
        <w:t>υτοδιοίκηση. Λέτε ότι έχει εις βάρος της μια εκστρατεία κατασυκοφάντησης του θεσμού, ότι δήθεν οι ελληνικοί ΟΤΑ είναι οι πλέον χρεωμένοι, διεφθαρμένοι και κακοδιοικούμενοι. Αυτό λέγατε σύντροφοι.</w:t>
      </w:r>
    </w:p>
    <w:p w14:paraId="0715ACD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Στην ερώτησή μου τη Δευτέρα που μας πέρασε στους εκπροσώπους</w:t>
      </w:r>
      <w:r>
        <w:rPr>
          <w:rFonts w:eastAsia="Times New Roman" w:cs="Times New Roman"/>
          <w:szCs w:val="24"/>
        </w:rPr>
        <w:t xml:space="preserve"> της αυτοδιοίκησης πρώτου και δεύτερου βαθμού</w:t>
      </w:r>
      <w:r>
        <w:rPr>
          <w:rFonts w:eastAsia="Times New Roman" w:cs="Times New Roman"/>
          <w:szCs w:val="24"/>
        </w:rPr>
        <w:t>,</w:t>
      </w:r>
      <w:r>
        <w:rPr>
          <w:rFonts w:eastAsia="Times New Roman" w:cs="Times New Roman"/>
          <w:szCs w:val="24"/>
        </w:rPr>
        <w:t xml:space="preserve"> αν κάποιες από τις προτάσεις σε αυτόν τον περιβόητο διάλογο-διαβούλευση εισακούστηκαν τα τελευταία δύο δυόμισι χρόνια με συναντήσεις επί συναντήσεων, πράγματι</w:t>
      </w:r>
      <w:r>
        <w:rPr>
          <w:rFonts w:eastAsia="Times New Roman" w:cs="Times New Roman"/>
          <w:szCs w:val="24"/>
        </w:rPr>
        <w:t>,</w:t>
      </w:r>
      <w:r>
        <w:rPr>
          <w:rFonts w:eastAsia="Times New Roman" w:cs="Times New Roman"/>
          <w:szCs w:val="24"/>
        </w:rPr>
        <w:t xml:space="preserve"> και ο πρώτος και ο δεύτερος βαθμός κατέθεσε τεκμη</w:t>
      </w:r>
      <w:r>
        <w:rPr>
          <w:rFonts w:eastAsia="Times New Roman" w:cs="Times New Roman"/>
          <w:szCs w:val="24"/>
        </w:rPr>
        <w:t xml:space="preserve">ριωμένες προτάσεις και κατά τις συζητήσεις που κάνετε κατ’ ιδίαν αλλά και στην </w:t>
      </w:r>
      <w:r>
        <w:rPr>
          <w:rFonts w:eastAsia="Times New Roman" w:cs="Times New Roman"/>
          <w:szCs w:val="24"/>
        </w:rPr>
        <w:t>ε</w:t>
      </w:r>
      <w:r>
        <w:rPr>
          <w:rFonts w:eastAsia="Times New Roman" w:cs="Times New Roman"/>
          <w:szCs w:val="24"/>
        </w:rPr>
        <w:t xml:space="preserve">πιτροπή όπου κλήθηκαν οι φορείς. </w:t>
      </w:r>
    </w:p>
    <w:p w14:paraId="0715ACD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απαντάει και τι απαντούν στο αν έγιναν αποδεκτές οι προτάσεις και σε τι ποσοστό; «Θα έλεγα ότι είναι ελάχιστο το ποσοστό. Το είπα και πριν.</w:t>
      </w:r>
      <w:r>
        <w:rPr>
          <w:rFonts w:eastAsia="Times New Roman" w:cs="Times New Roman"/>
          <w:szCs w:val="24"/>
        </w:rPr>
        <w:t xml:space="preserve"> Νομίζω ότι είναι η πρώτη φορά που έρχεται ένα νομοσχέδιο</w:t>
      </w:r>
      <w:r>
        <w:rPr>
          <w:rFonts w:eastAsia="Times New Roman" w:cs="Times New Roman"/>
          <w:szCs w:val="24"/>
        </w:rPr>
        <w:t>,</w:t>
      </w:r>
      <w:r>
        <w:rPr>
          <w:rFonts w:eastAsia="Times New Roman" w:cs="Times New Roman"/>
          <w:szCs w:val="24"/>
        </w:rPr>
        <w:t xml:space="preserve"> το οποίο δεν έχει ουσιαστικά κα</w:t>
      </w:r>
      <w:r>
        <w:rPr>
          <w:rFonts w:eastAsia="Times New Roman" w:cs="Times New Roman"/>
          <w:szCs w:val="24"/>
        </w:rPr>
        <w:t>μ</w:t>
      </w:r>
      <w:r>
        <w:rPr>
          <w:rFonts w:eastAsia="Times New Roman" w:cs="Times New Roman"/>
          <w:szCs w:val="24"/>
        </w:rPr>
        <w:t>μία πρόταση της Κεντρικής Ένωσης Δήμων Ελλάδος. Αυτό είναι πρωτάκουστο και πρωτόγνωρο». Αυτό ανέφερε ο κ. Πατούλης, ο κ. Αγοραστός. Και ο κ. Κοιμήσης από πλευράς των</w:t>
      </w:r>
      <w:r>
        <w:rPr>
          <w:rFonts w:eastAsia="Times New Roman" w:cs="Times New Roman"/>
          <w:szCs w:val="24"/>
        </w:rPr>
        <w:t xml:space="preserve"> δημάρχων </w:t>
      </w:r>
      <w:r>
        <w:rPr>
          <w:rFonts w:eastAsia="Times New Roman" w:cs="Times New Roman"/>
          <w:szCs w:val="24"/>
        </w:rPr>
        <w:lastRenderedPageBreak/>
        <w:t xml:space="preserve">της χώρας λέει: «Όσον αφορά αν το Υπουργείο υιοθέτησε κάποιες προτάσεις, μπορώ να πω ορισμένες». Όλες και όλες ανέφερε τρεις αλλά και την προσπάθεια ποδηγέτησης της τοπικής αυτοδιοίκησης. </w:t>
      </w:r>
    </w:p>
    <w:p w14:paraId="0715ACD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Άρα για ποια αυτοδιοίκηση μιλάτε με την έννοια της αυτοτέ</w:t>
      </w:r>
      <w:r>
        <w:rPr>
          <w:rFonts w:eastAsia="Times New Roman" w:cs="Times New Roman"/>
          <w:szCs w:val="24"/>
        </w:rPr>
        <w:t>λειας; Θα μου πείτε ότι τα λένε τούτοι εδώ με την έννοια ότι ανήκουν σε ένα συγκεκριμένο χώρο, αλλά το 90% πλέον της τοπικής αυτοδιοίκησης</w:t>
      </w:r>
      <w:r>
        <w:rPr>
          <w:rFonts w:eastAsia="Times New Roman" w:cs="Times New Roman"/>
          <w:szCs w:val="24"/>
        </w:rPr>
        <w:t>,</w:t>
      </w:r>
      <w:r>
        <w:rPr>
          <w:rFonts w:eastAsia="Times New Roman" w:cs="Times New Roman"/>
          <w:szCs w:val="24"/>
        </w:rPr>
        <w:t xml:space="preserve"> ακόμα και από τον δικό σας χώρο</w:t>
      </w:r>
      <w:r>
        <w:rPr>
          <w:rFonts w:eastAsia="Times New Roman" w:cs="Times New Roman"/>
          <w:szCs w:val="24"/>
        </w:rPr>
        <w:t>,</w:t>
      </w:r>
      <w:r>
        <w:rPr>
          <w:rFonts w:eastAsia="Times New Roman" w:cs="Times New Roman"/>
          <w:szCs w:val="24"/>
        </w:rPr>
        <w:t xml:space="preserve"> αντιτίθεται στο συγκεκριμένο νομοσχέδιο. </w:t>
      </w:r>
    </w:p>
    <w:p w14:paraId="0715ACD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Αλλά και οι εργαζόμενοι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εί</w:t>
      </w:r>
      <w:r>
        <w:rPr>
          <w:rFonts w:eastAsia="Times New Roman" w:cs="Times New Roman"/>
          <w:szCs w:val="24"/>
        </w:rPr>
        <w:t>ναι το κυρίαρχο και η κεντρική αναφορά που πρέπει να γίνει. «Το περιεχόμενο της συζητούμενης μεταρρύθμισης ήταν προκαθορισμένο και το παιχνίδι ήταν στημένο» λένε οι εργαζόμενοι. Αυτό δεν το λένε οι εκπρόσωποι της τοπικής αυτοδιοίκησης που κατ’ εσάς ελέγχον</w:t>
      </w:r>
      <w:r>
        <w:rPr>
          <w:rFonts w:eastAsia="Times New Roman" w:cs="Times New Roman"/>
          <w:szCs w:val="24"/>
        </w:rPr>
        <w:t xml:space="preserve">ται ή είναι κατευθυνόμενοι, το λένε και οι εργαζόμενοι και σας τα καταθέτω όλα αυτά. </w:t>
      </w:r>
    </w:p>
    <w:p w14:paraId="0715ACE0"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Τι έλεγε ο </w:t>
      </w:r>
      <w:r w:rsidRPr="009E3DD6">
        <w:rPr>
          <w:rFonts w:eastAsia="Times New Roman" w:cs="Times New Roman"/>
          <w:szCs w:val="24"/>
        </w:rPr>
        <w:t>ΣΥΡΙΖΑ</w:t>
      </w:r>
      <w:r>
        <w:rPr>
          <w:rFonts w:eastAsia="Times New Roman" w:cs="Times New Roman"/>
          <w:szCs w:val="24"/>
        </w:rPr>
        <w:t xml:space="preserve"> στις προηγούμενες ευρωεκλογές</w:t>
      </w:r>
      <w:r>
        <w:rPr>
          <w:rFonts w:eastAsia="Times New Roman" w:cs="Times New Roman"/>
          <w:szCs w:val="24"/>
        </w:rPr>
        <w:t xml:space="preserve"> </w:t>
      </w:r>
      <w:r>
        <w:rPr>
          <w:rFonts w:eastAsia="Times New Roman" w:cs="Times New Roman"/>
          <w:szCs w:val="24"/>
        </w:rPr>
        <w:t>αυτοδιοικητικές εκλογές; Έλεγε ότι στέλνουμε ένα μήνυμα σύγχυσης στην κοινωνία, το τι θα ακολουθήσει, το τι θα ψηφίσει. Τό</w:t>
      </w:r>
      <w:r>
        <w:rPr>
          <w:rFonts w:eastAsia="Times New Roman" w:cs="Times New Roman"/>
          <w:szCs w:val="24"/>
        </w:rPr>
        <w:t xml:space="preserve">τε </w:t>
      </w:r>
      <w:r>
        <w:rPr>
          <w:rFonts w:eastAsia="Times New Roman" w:cs="Times New Roman"/>
          <w:szCs w:val="24"/>
        </w:rPr>
        <w:lastRenderedPageBreak/>
        <w:t xml:space="preserve">τα λέγατε ως </w:t>
      </w:r>
      <w:r>
        <w:rPr>
          <w:rFonts w:eastAsia="Times New Roman" w:cs="Times New Roman"/>
          <w:szCs w:val="24"/>
        </w:rPr>
        <w:t>α</w:t>
      </w:r>
      <w:r w:rsidRPr="005C7DB8">
        <w:rPr>
          <w:rFonts w:eastAsia="Times New Roman" w:cs="Times New Roman"/>
          <w:szCs w:val="24"/>
        </w:rPr>
        <w:t>ντιπολίτευση</w:t>
      </w:r>
      <w:r>
        <w:rPr>
          <w:rFonts w:eastAsia="Times New Roman" w:cs="Times New Roman"/>
          <w:szCs w:val="24"/>
        </w:rPr>
        <w:t>. Τώρα οδηγείτε όλες τις διαδικασίες που αφορούν στις εκλογές σε μια, αν θέλετε, ημερομηνία, έτσι ώστε αυτό το μήνυμα, αυτή η διάθεση από πλευράς των πολιτών να είναι νοθευμένη σε εκείνον τον βαθμό</w:t>
      </w:r>
      <w:r>
        <w:rPr>
          <w:rFonts w:eastAsia="Times New Roman" w:cs="Times New Roman"/>
          <w:szCs w:val="24"/>
        </w:rPr>
        <w:t>,</w:t>
      </w:r>
      <w:r>
        <w:rPr>
          <w:rFonts w:eastAsia="Times New Roman" w:cs="Times New Roman"/>
          <w:szCs w:val="24"/>
        </w:rPr>
        <w:t xml:space="preserve"> που κύρια σκοπείτε και αποσκ</w:t>
      </w:r>
      <w:r>
        <w:rPr>
          <w:rFonts w:eastAsia="Times New Roman" w:cs="Times New Roman"/>
          <w:szCs w:val="24"/>
        </w:rPr>
        <w:t>οπείτε</w:t>
      </w:r>
      <w:r>
        <w:rPr>
          <w:rFonts w:eastAsia="Times New Roman" w:cs="Times New Roman"/>
          <w:szCs w:val="24"/>
        </w:rPr>
        <w:t>,</w:t>
      </w:r>
      <w:r>
        <w:rPr>
          <w:rFonts w:eastAsia="Times New Roman" w:cs="Times New Roman"/>
          <w:szCs w:val="24"/>
        </w:rPr>
        <w:t xml:space="preserve"> και βεβαίως</w:t>
      </w:r>
      <w:r>
        <w:rPr>
          <w:rFonts w:eastAsia="Times New Roman" w:cs="Times New Roman"/>
          <w:szCs w:val="24"/>
        </w:rPr>
        <w:t>,</w:t>
      </w:r>
      <w:r>
        <w:rPr>
          <w:rFonts w:eastAsia="Times New Roman" w:cs="Times New Roman"/>
          <w:szCs w:val="24"/>
        </w:rPr>
        <w:t xml:space="preserve"> στον έλεγχο του κράτους.</w:t>
      </w:r>
    </w:p>
    <w:p w14:paraId="0715ACE1" w14:textId="77777777" w:rsidR="006222AF" w:rsidRDefault="006453C1">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715ACE2"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Συγκεκριμένα άρθρα </w:t>
      </w:r>
      <w:r w:rsidRPr="00984B2C">
        <w:rPr>
          <w:rFonts w:eastAsia="Times New Roman" w:cs="Times New Roman"/>
          <w:szCs w:val="24"/>
        </w:rPr>
        <w:t>σ' ό,τι αφορά</w:t>
      </w:r>
      <w:r>
        <w:rPr>
          <w:rFonts w:eastAsia="Times New Roman" w:cs="Times New Roman"/>
          <w:szCs w:val="24"/>
        </w:rPr>
        <w:t xml:space="preserve">, αν θέλετε, τον επόπτη στα </w:t>
      </w:r>
      <w:r w:rsidRPr="00A42664">
        <w:rPr>
          <w:rFonts w:eastAsia="Times New Roman" w:cs="Times New Roman"/>
          <w:szCs w:val="24"/>
        </w:rPr>
        <w:t>οικονομ</w:t>
      </w:r>
      <w:r>
        <w:rPr>
          <w:rFonts w:eastAsia="Times New Roman" w:cs="Times New Roman"/>
          <w:szCs w:val="24"/>
        </w:rPr>
        <w:t>ικά των  δήμων, δείχνουν ότι τα πάντα είναι υπό του Υπουργο</w:t>
      </w:r>
      <w:r>
        <w:rPr>
          <w:rFonts w:eastAsia="Times New Roman" w:cs="Times New Roman"/>
          <w:szCs w:val="24"/>
        </w:rPr>
        <w:t xml:space="preserve">ύ. Ακόμα και το Υπουργείο Εσωτερικών στα θέματα της τοπικής αυτοδιοίκησης </w:t>
      </w:r>
      <w:r w:rsidRPr="00224BE3">
        <w:rPr>
          <w:rFonts w:eastAsia="Times New Roman" w:cs="Times New Roman"/>
          <w:szCs w:val="24"/>
        </w:rPr>
        <w:t>μπορεί να</w:t>
      </w:r>
      <w:r>
        <w:rPr>
          <w:rFonts w:eastAsia="Times New Roman" w:cs="Times New Roman"/>
          <w:szCs w:val="24"/>
        </w:rPr>
        <w:t xml:space="preserve"> εκδίδει εγκύκλιο οδηγιών για την ορθή και ομοιόμορφη προσαρμογή σε εκάστοτε ισχύουσες θεσμικές διατάξεις και λοιπά.</w:t>
      </w:r>
    </w:p>
    <w:p w14:paraId="0715ACE3" w14:textId="77777777" w:rsidR="006222AF" w:rsidRDefault="006453C1">
      <w:pPr>
        <w:tabs>
          <w:tab w:val="left" w:pos="3873"/>
        </w:tabs>
        <w:spacing w:after="0" w:line="600" w:lineRule="auto"/>
        <w:ind w:firstLine="720"/>
        <w:jc w:val="both"/>
        <w:rPr>
          <w:rFonts w:eastAsia="Times New Roman" w:cs="Times New Roman"/>
          <w:szCs w:val="24"/>
        </w:rPr>
      </w:pPr>
      <w:r w:rsidRPr="0069256D">
        <w:rPr>
          <w:rFonts w:eastAsia="Times New Roman" w:cs="Times New Roman"/>
          <w:b/>
          <w:szCs w:val="24"/>
        </w:rPr>
        <w:t>ΠΡΟΕΔΡΕΥΩΝ (Νικήτας Κακλαμάνης):</w:t>
      </w:r>
      <w:r>
        <w:rPr>
          <w:rFonts w:eastAsia="Times New Roman" w:cs="Times New Roman"/>
          <w:szCs w:val="24"/>
        </w:rPr>
        <w:t xml:space="preserve"> Κύριε Κυριαζίδη, ολοκλη</w:t>
      </w:r>
      <w:r>
        <w:rPr>
          <w:rFonts w:eastAsia="Times New Roman" w:cs="Times New Roman"/>
          <w:szCs w:val="24"/>
        </w:rPr>
        <w:t>ρώστε.</w:t>
      </w:r>
    </w:p>
    <w:p w14:paraId="0715ACE4"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Παρακάτω συνιστώνται εφτά αυτοτελείς υπηρεσίες ΟΤΑ, </w:t>
      </w:r>
      <w:r w:rsidRPr="00A16A52">
        <w:rPr>
          <w:rFonts w:eastAsia="Times New Roman"/>
          <w:szCs w:val="24"/>
        </w:rPr>
        <w:t>οι οποίες</w:t>
      </w:r>
      <w:r>
        <w:rPr>
          <w:rFonts w:eastAsia="Times New Roman" w:cs="Times New Roman"/>
          <w:szCs w:val="24"/>
        </w:rPr>
        <w:t xml:space="preserve"> αποτελούν αποκεντρωμένες υπηρεσίες του Υπουργείου Εσωτερικών. Ο διορισμός όλων αυτών εξαρτάται από τον Υπουργό. Όλα</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είναι στην υπηρεσία της σημερινής, υποτί</w:t>
      </w:r>
      <w:r>
        <w:rPr>
          <w:rFonts w:eastAsia="Times New Roman" w:cs="Times New Roman"/>
          <w:szCs w:val="24"/>
        </w:rPr>
        <w:t xml:space="preserve">θεται, </w:t>
      </w:r>
      <w:r w:rsidRPr="001850F1">
        <w:rPr>
          <w:rFonts w:eastAsia="Times New Roman" w:cs="Times New Roman"/>
          <w:szCs w:val="24"/>
        </w:rPr>
        <w:t>Κυβέρνηση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έτσι ώστε να κάνει το δικό της κράτος με κάθε τρόπο.</w:t>
      </w:r>
    </w:p>
    <w:p w14:paraId="0715ACE5" w14:textId="77777777" w:rsidR="006222AF" w:rsidRDefault="006453C1">
      <w:pPr>
        <w:tabs>
          <w:tab w:val="left" w:pos="3873"/>
        </w:tabs>
        <w:spacing w:after="0" w:line="600" w:lineRule="auto"/>
        <w:ind w:firstLine="720"/>
        <w:jc w:val="both"/>
        <w:rPr>
          <w:rFonts w:eastAsia="Times New Roman" w:cs="Times New Roman"/>
          <w:szCs w:val="24"/>
        </w:rPr>
      </w:pPr>
      <w:r w:rsidRPr="00390D90">
        <w:rPr>
          <w:rFonts w:eastAsia="Times New Roman" w:cs="Times New Roman"/>
          <w:szCs w:val="24"/>
        </w:rPr>
        <w:t>Κύριε Υπουργέ,</w:t>
      </w:r>
      <w:r>
        <w:rPr>
          <w:rFonts w:eastAsia="Times New Roman" w:cs="Times New Roman"/>
          <w:szCs w:val="24"/>
        </w:rPr>
        <w:t xml:space="preserve"> τελειώνοντας, οφείλω να σημειώσω ως Μακεδόνας ότι εκδώσατε τη Μακεδονία, επιχειρείτε να εκδώσετε και τη Βόρειο Ήπειρο. Είστε επιζήμιοι για την εθνική </w:t>
      </w:r>
      <w:r w:rsidRPr="00A42664">
        <w:rPr>
          <w:rFonts w:eastAsia="Times New Roman" w:cs="Times New Roman"/>
          <w:szCs w:val="24"/>
        </w:rPr>
        <w:t>οικονομία</w:t>
      </w:r>
      <w:r>
        <w:rPr>
          <w:rFonts w:eastAsia="Times New Roman" w:cs="Times New Roman"/>
          <w:szCs w:val="24"/>
        </w:rPr>
        <w:t xml:space="preserve"> αλλά και επικίνδυνοι για την πατρίδα.</w:t>
      </w:r>
    </w:p>
    <w:p w14:paraId="0715ACE6"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715ACE7"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 </w:t>
      </w:r>
      <w:r w:rsidRPr="0069256D">
        <w:rPr>
          <w:rFonts w:eastAsia="Times New Roman" w:cs="Times New Roman"/>
          <w:b/>
          <w:szCs w:val="24"/>
        </w:rPr>
        <w:t>ΠΡΟΕΔΡΕΥΩΝ (Νικήτας Κακλαμάνης):</w:t>
      </w:r>
      <w:r>
        <w:rPr>
          <w:rFonts w:eastAsia="Times New Roman" w:cs="Times New Roman"/>
          <w:szCs w:val="24"/>
        </w:rPr>
        <w:t xml:space="preserve"> Τον λόγο έχει η κ. Καββαδία και, όπως έχω εκφωνήσει, μετά είναι ο κ. Θεοχαρόπουλος ως </w:t>
      </w:r>
      <w:r w:rsidRPr="00B1670E">
        <w:rPr>
          <w:rFonts w:eastAsia="Times New Roman" w:cs="Times New Roman"/>
          <w:szCs w:val="24"/>
        </w:rPr>
        <w:t>Κοινοβουλευτικός Εκπρόσωπος</w:t>
      </w:r>
      <w:r>
        <w:rPr>
          <w:rFonts w:eastAsia="Times New Roman" w:cs="Times New Roman"/>
          <w:szCs w:val="24"/>
        </w:rPr>
        <w:t xml:space="preserve"> και θα συνεχίσουμε με τριάδα συναδέλφων τον κ. Λοβέρδο, τον κ. Ακριώτη, τον κ. Λάππα και ακολουθεί ο κ. Τζαβάρας.</w:t>
      </w:r>
    </w:p>
    <w:p w14:paraId="0715ACE8"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Κυρία Καββαδία, έχετε τον λόγο.</w:t>
      </w:r>
    </w:p>
    <w:p w14:paraId="0715ACE9" w14:textId="77777777" w:rsidR="006222AF" w:rsidRDefault="006453C1">
      <w:pPr>
        <w:spacing w:after="0" w:line="600" w:lineRule="auto"/>
        <w:ind w:firstLine="720"/>
        <w:jc w:val="both"/>
        <w:rPr>
          <w:rFonts w:eastAsia="Times New Roman"/>
          <w:szCs w:val="24"/>
        </w:rPr>
      </w:pPr>
      <w:r>
        <w:rPr>
          <w:rFonts w:eastAsia="Times New Roman"/>
          <w:b/>
          <w:szCs w:val="24"/>
        </w:rPr>
        <w:t>ΙΩΑΝΝΕΤΑ (</w:t>
      </w:r>
      <w:r w:rsidRPr="007B61A0">
        <w:rPr>
          <w:rFonts w:eastAsia="Times New Roman"/>
          <w:b/>
          <w:szCs w:val="24"/>
        </w:rPr>
        <w:t>ΑΝΝΕΤΑ</w:t>
      </w:r>
      <w:r>
        <w:rPr>
          <w:rFonts w:eastAsia="Times New Roman"/>
          <w:b/>
          <w:szCs w:val="24"/>
        </w:rPr>
        <w:t>)</w:t>
      </w:r>
      <w:r w:rsidRPr="007B61A0">
        <w:rPr>
          <w:rFonts w:eastAsia="Times New Roman"/>
          <w:b/>
          <w:szCs w:val="24"/>
        </w:rPr>
        <w:t xml:space="preserve"> ΚΑΒΒΑΔΙΑ: </w:t>
      </w:r>
      <w:r w:rsidRPr="00891335">
        <w:rPr>
          <w:rFonts w:eastAsia="Times New Roman"/>
          <w:color w:val="000000"/>
          <w:szCs w:val="24"/>
        </w:rPr>
        <w:t>Ευχαριστώ, κύριε Πρόεδρε.</w:t>
      </w:r>
    </w:p>
    <w:p w14:paraId="0715ACEA" w14:textId="77777777" w:rsidR="006222AF" w:rsidRDefault="006453C1">
      <w:pPr>
        <w:spacing w:after="0" w:line="600" w:lineRule="auto"/>
        <w:ind w:firstLine="720"/>
        <w:jc w:val="both"/>
        <w:rPr>
          <w:rFonts w:eastAsia="Times New Roman"/>
          <w:szCs w:val="24"/>
        </w:rPr>
      </w:pPr>
      <w:r w:rsidRPr="00891335">
        <w:rPr>
          <w:rFonts w:eastAsia="Times New Roman"/>
          <w:szCs w:val="24"/>
        </w:rPr>
        <w:t>Κυρίες και κύριοι συνάδελφοι,</w:t>
      </w:r>
      <w:r>
        <w:rPr>
          <w:rFonts w:eastAsia="Times New Roman"/>
          <w:szCs w:val="24"/>
        </w:rPr>
        <w:t xml:space="preserve"> σκέφτηκα πολύ για το αν θ</w:t>
      </w:r>
      <w:r>
        <w:rPr>
          <w:rFonts w:eastAsia="Times New Roman"/>
          <w:szCs w:val="24"/>
        </w:rPr>
        <w:t>α διαθέσω κάποια από τα ελάχιστα λεπτά που έχω στη διάθεσή μου για τη σημερινή μου τοποθέτηση</w:t>
      </w:r>
      <w:r>
        <w:rPr>
          <w:rFonts w:eastAsia="Times New Roman"/>
          <w:szCs w:val="24"/>
        </w:rPr>
        <w:t>,</w:t>
      </w:r>
      <w:r>
        <w:rPr>
          <w:rFonts w:eastAsia="Times New Roman"/>
          <w:szCs w:val="24"/>
        </w:rPr>
        <w:t xml:space="preserve"> στο να σχολιάσω τα όσα </w:t>
      </w:r>
      <w:r>
        <w:rPr>
          <w:rFonts w:eastAsia="Times New Roman"/>
          <w:szCs w:val="24"/>
        </w:rPr>
        <w:lastRenderedPageBreak/>
        <w:t xml:space="preserve">ακούστηκαν σε αυτή εδώ την Αίθουσα χθες από τον εισηγητή της </w:t>
      </w:r>
      <w:r w:rsidRPr="00891335">
        <w:rPr>
          <w:rFonts w:eastAsia="Times New Roman"/>
          <w:szCs w:val="24"/>
        </w:rPr>
        <w:t>Νέας Δημοκρατίας</w:t>
      </w:r>
      <w:r>
        <w:rPr>
          <w:rFonts w:eastAsia="Times New Roman"/>
          <w:szCs w:val="24"/>
        </w:rPr>
        <w:t xml:space="preserve">, </w:t>
      </w:r>
      <w:r w:rsidRPr="00891335">
        <w:rPr>
          <w:rFonts w:eastAsia="Times New Roman"/>
          <w:szCs w:val="24"/>
        </w:rPr>
        <w:t>ο οποίος</w:t>
      </w:r>
      <w:r>
        <w:rPr>
          <w:rFonts w:eastAsia="Times New Roman"/>
          <w:szCs w:val="24"/>
        </w:rPr>
        <w:t xml:space="preserve"> ούτε λίγο ούτε πολύ μας μέμφθηκε για το παρελθόν μ</w:t>
      </w:r>
      <w:r>
        <w:rPr>
          <w:rFonts w:eastAsia="Times New Roman"/>
          <w:szCs w:val="24"/>
        </w:rPr>
        <w:t>ας, προσάπτοντάς μας ως κατηγορία τις κομμουνιστικές όπως είπε καταβολές μας και την ιδεοληπτική εμμονή μας -δικές του είναι οι λέξεις- στην απλή αναλογική και τη δημοκρατία.</w:t>
      </w:r>
    </w:p>
    <w:p w14:paraId="0715ACEB" w14:textId="77777777" w:rsidR="006222AF" w:rsidRDefault="006453C1">
      <w:pPr>
        <w:spacing w:after="0" w:line="600" w:lineRule="auto"/>
        <w:ind w:firstLine="720"/>
        <w:jc w:val="both"/>
        <w:rPr>
          <w:rFonts w:eastAsia="Times New Roman" w:cs="Times New Roman"/>
          <w:szCs w:val="24"/>
        </w:rPr>
      </w:pPr>
      <w:r w:rsidRPr="00E57B5A">
        <w:rPr>
          <w:rFonts w:eastAsia="Times New Roman" w:cs="Times New Roman"/>
          <w:szCs w:val="24"/>
        </w:rPr>
        <w:t>Πρέπει να</w:t>
      </w:r>
      <w:r>
        <w:rPr>
          <w:rFonts w:eastAsia="Times New Roman" w:cs="Times New Roman"/>
          <w:szCs w:val="24"/>
        </w:rPr>
        <w:t xml:space="preserve"> ομολογήσω ενώπιόν σας</w:t>
      </w:r>
      <w:r>
        <w:rPr>
          <w:rFonts w:eastAsia="Times New Roman" w:cs="Times New Roman"/>
          <w:szCs w:val="24"/>
        </w:rPr>
        <w:t>,</w:t>
      </w:r>
      <w:r>
        <w:rPr>
          <w:rFonts w:eastAsia="Times New Roman" w:cs="Times New Roman"/>
          <w:szCs w:val="24"/>
        </w:rPr>
        <w:t xml:space="preserve"> πως ακούγοντάς τον δεν ένιωσα καμμία έκπληξη</w:t>
      </w:r>
      <w:r>
        <w:rPr>
          <w:rFonts w:eastAsia="Times New Roman" w:cs="Times New Roman"/>
          <w:szCs w:val="24"/>
        </w:rPr>
        <w:t>,</w:t>
      </w:r>
      <w:r>
        <w:rPr>
          <w:rFonts w:eastAsia="Times New Roman" w:cs="Times New Roman"/>
          <w:szCs w:val="24"/>
        </w:rPr>
        <w:t xml:space="preserve"> γιατί αυτό που είναι τίτλος τιμής για εμάς</w:t>
      </w:r>
      <w:r>
        <w:rPr>
          <w:rFonts w:eastAsia="Times New Roman" w:cs="Times New Roman"/>
          <w:szCs w:val="24"/>
        </w:rPr>
        <w:t>,</w:t>
      </w:r>
      <w:r>
        <w:rPr>
          <w:rFonts w:eastAsia="Times New Roman" w:cs="Times New Roman"/>
          <w:szCs w:val="24"/>
        </w:rPr>
        <w:t xml:space="preserve"> δεν </w:t>
      </w:r>
      <w:r w:rsidRPr="00224BE3">
        <w:rPr>
          <w:rFonts w:eastAsia="Times New Roman" w:cs="Times New Roman"/>
          <w:szCs w:val="24"/>
        </w:rPr>
        <w:t>μπορεί να</w:t>
      </w:r>
      <w:r>
        <w:rPr>
          <w:rFonts w:eastAsia="Times New Roman" w:cs="Times New Roman"/>
          <w:szCs w:val="24"/>
        </w:rPr>
        <w:t xml:space="preserve"> αγγίζει επ' ουδενί κάποιον που κουβαλά στις αποσκευές του ένα τέτοιο τσεκουράτο παρελθόν, κάποιον που διορίστηκε γραμματέας της νεολαίας της ΕΠΕΝ από τον ίδιο τον Γεώργιο Παπαδόπουλο και κάποιον πο</w:t>
      </w:r>
      <w:r>
        <w:rPr>
          <w:rFonts w:eastAsia="Times New Roman" w:cs="Times New Roman"/>
          <w:szCs w:val="24"/>
        </w:rPr>
        <w:t xml:space="preserve">υ, κατά δήλωσή του, έχει ως πρότυπο το ρατσιστικό και ξενοφοβικό Εθνικό Μέτωπο του Ζαν-Μαρί Λεπέν. </w:t>
      </w:r>
    </w:p>
    <w:p w14:paraId="0715ACE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Αποδεχόμαστε, λοιπόν, κύριοι της </w:t>
      </w:r>
      <w:r w:rsidRPr="00014FA0">
        <w:rPr>
          <w:rFonts w:eastAsia="Times New Roman" w:cs="Times New Roman"/>
          <w:szCs w:val="24"/>
        </w:rPr>
        <w:t>Αξιωματικής Αντιπολίτευσης</w:t>
      </w:r>
      <w:r>
        <w:rPr>
          <w:rFonts w:eastAsia="Times New Roman" w:cs="Times New Roman"/>
          <w:szCs w:val="24"/>
        </w:rPr>
        <w:t xml:space="preserve">, τις κατηγορίες. Και έχω να σας πω πως αισθανόμαστε πολύ περήφανες και περήφανοι για αυτές. </w:t>
      </w:r>
    </w:p>
    <w:p w14:paraId="0715ACE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 </w:t>
      </w:r>
      <w:r>
        <w:rPr>
          <w:rFonts w:eastAsia="Times New Roman" w:cs="Times New Roman"/>
          <w:szCs w:val="24"/>
        </w:rPr>
        <w:t xml:space="preserve">θέλουμε πάντως να είμαστε ειλικρινείς, οφείλουμε να αναγνωρίσουμε στην </w:t>
      </w:r>
      <w:r w:rsidRPr="005C7DB8">
        <w:rPr>
          <w:rFonts w:eastAsia="Times New Roman" w:cs="Times New Roman"/>
          <w:szCs w:val="24"/>
        </w:rPr>
        <w:t>Αξιωματική Αντιπολίτευση</w:t>
      </w:r>
      <w:r>
        <w:rPr>
          <w:rFonts w:eastAsia="Times New Roman" w:cs="Times New Roman"/>
          <w:szCs w:val="24"/>
        </w:rPr>
        <w:t xml:space="preserve"> πως έχει απόλυτο δίκιο να διαμαρτύρεται και να ξεσηκώνεται</w:t>
      </w:r>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w:t>
      </w:r>
      <w:r>
        <w:rPr>
          <w:rFonts w:eastAsia="Times New Roman" w:cs="Times New Roman"/>
          <w:szCs w:val="24"/>
        </w:rPr>
        <w:t xml:space="preserve"> όντως, θεσπίζοντας την απλή αναλογική και καταργώντας τη στρέβλωση της βούλησης των πολιτών, </w:t>
      </w:r>
      <w:r>
        <w:rPr>
          <w:rFonts w:eastAsia="Times New Roman" w:cs="Times New Roman"/>
          <w:szCs w:val="24"/>
        </w:rPr>
        <w:t xml:space="preserve">βάζουμε τέλος στη μέχρι σήμερα αδιαφάνεια, βάζουμε τέλος στην πελατειακή χρήση της αυτοδιοικητικής εξουσίας, εξαρθρώνουμε τα δίκτυα μικροπαραταξιακών σκοπιμοτήτων και προσωπικών επιδιώξεων. Είναι λογικό, λοιπόν, η </w:t>
      </w:r>
      <w:r w:rsidRPr="00391AB7">
        <w:rPr>
          <w:rFonts w:eastAsia="Times New Roman" w:cs="Times New Roman"/>
          <w:szCs w:val="24"/>
        </w:rPr>
        <w:t>Νέα Δημοκρατία</w:t>
      </w:r>
      <w:r>
        <w:rPr>
          <w:rFonts w:eastAsia="Times New Roman" w:cs="Times New Roman"/>
          <w:szCs w:val="24"/>
        </w:rPr>
        <w:t xml:space="preserve"> που εδράζει την </w:t>
      </w:r>
      <w:r w:rsidRPr="00911877">
        <w:rPr>
          <w:rFonts w:eastAsia="Times New Roman" w:cs="Times New Roman"/>
          <w:szCs w:val="24"/>
        </w:rPr>
        <w:t>πολιτική</w:t>
      </w:r>
      <w:r>
        <w:rPr>
          <w:rFonts w:eastAsia="Times New Roman" w:cs="Times New Roman"/>
          <w:szCs w:val="24"/>
        </w:rPr>
        <w:t xml:space="preserve"> τη</w:t>
      </w:r>
      <w:r>
        <w:rPr>
          <w:rFonts w:eastAsia="Times New Roman" w:cs="Times New Roman"/>
          <w:szCs w:val="24"/>
        </w:rPr>
        <w:t>ς</w:t>
      </w:r>
      <w:r>
        <w:rPr>
          <w:rFonts w:eastAsia="Times New Roman" w:cs="Times New Roman"/>
          <w:szCs w:val="24"/>
        </w:rPr>
        <w:t>,</w:t>
      </w:r>
      <w:r>
        <w:rPr>
          <w:rFonts w:eastAsia="Times New Roman" w:cs="Times New Roman"/>
          <w:szCs w:val="24"/>
        </w:rPr>
        <w:t xml:space="preserve"> ακριβώς</w:t>
      </w:r>
      <w:r>
        <w:rPr>
          <w:rFonts w:eastAsia="Times New Roman" w:cs="Times New Roman"/>
          <w:szCs w:val="24"/>
        </w:rPr>
        <w:t>,</w:t>
      </w:r>
      <w:r>
        <w:rPr>
          <w:rFonts w:eastAsia="Times New Roman" w:cs="Times New Roman"/>
          <w:szCs w:val="24"/>
        </w:rPr>
        <w:t xml:space="preserve"> στην αντίληψη του ψηφοφόρου πελάτη</w:t>
      </w:r>
      <w:r>
        <w:rPr>
          <w:rFonts w:eastAsia="Times New Roman" w:cs="Times New Roman"/>
          <w:szCs w:val="24"/>
        </w:rPr>
        <w:t>,</w:t>
      </w:r>
      <w:r>
        <w:rPr>
          <w:rFonts w:eastAsia="Times New Roman" w:cs="Times New Roman"/>
          <w:szCs w:val="24"/>
        </w:rPr>
        <w:t xml:space="preserve"> να νιώθει πως της τραβιέται το χαλί κάτω από τα πόδια.</w:t>
      </w:r>
    </w:p>
    <w:p w14:paraId="0715ACEE" w14:textId="77777777" w:rsidR="006222AF" w:rsidRDefault="006453C1">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τα εκλογικά συστήματα δεν είναι ουδέτερα. Επηρεάζουν την εκλογική συμπεριφορά, τα αποτελέσματα, τον τρόπο άσκησης</w:t>
      </w:r>
      <w:r>
        <w:rPr>
          <w:rFonts w:eastAsia="Times New Roman" w:cs="Times New Roman"/>
          <w:szCs w:val="24"/>
        </w:rPr>
        <w:t xml:space="preserve"> διοίκησης, τον βαθμό της συμμετοχής των πολιτών, την ποιότητα και το βάθος της δημοκρατίας. Προάγουν ή υπονομεύουν το </w:t>
      </w:r>
      <w:r w:rsidRPr="00911877">
        <w:rPr>
          <w:rFonts w:eastAsia="Times New Roman" w:cs="Times New Roman"/>
          <w:szCs w:val="24"/>
        </w:rPr>
        <w:t>πολιτικ</w:t>
      </w:r>
      <w:r>
        <w:rPr>
          <w:rFonts w:eastAsia="Times New Roman" w:cs="Times New Roman"/>
          <w:szCs w:val="24"/>
        </w:rPr>
        <w:t>ό ήθος. Προωθούν τον κοινωνικό διάλογο ή την περιφρόνηση της κοινωνικής συναίνεσης.</w:t>
      </w:r>
    </w:p>
    <w:p w14:paraId="0715ACE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εκλογικό σύστημα </w:t>
      </w:r>
      <w:r w:rsidRPr="00224BE3">
        <w:rPr>
          <w:rFonts w:eastAsia="Times New Roman" w:cs="Times New Roman"/>
          <w:szCs w:val="24"/>
        </w:rPr>
        <w:t>μπορεί να</w:t>
      </w:r>
      <w:r>
        <w:rPr>
          <w:rFonts w:eastAsia="Times New Roman" w:cs="Times New Roman"/>
          <w:szCs w:val="24"/>
        </w:rPr>
        <w:t xml:space="preserve"> είναι εμπόδιο ή </w:t>
      </w:r>
      <w:r>
        <w:rPr>
          <w:rFonts w:eastAsia="Times New Roman" w:cs="Times New Roman"/>
          <w:szCs w:val="24"/>
        </w:rPr>
        <w:t>προωθητική δύναμη στα φαινόμενα διαφθοράς. Εμείς, όπως είναι η πάγια θέση μας, καταργώντας το παραμορφωτικό και καλπονοθευτικό σύστημα που ίσχυε ως χθες και που επέτρεπε δήμαρχοι με 25% ή ακόμη και 18% των ψήφων στον πρώτο γύρο</w:t>
      </w:r>
      <w:r>
        <w:rPr>
          <w:rFonts w:eastAsia="Times New Roman" w:cs="Times New Roman"/>
          <w:szCs w:val="24"/>
        </w:rPr>
        <w:t>,</w:t>
      </w:r>
      <w:r>
        <w:rPr>
          <w:rFonts w:eastAsia="Times New Roman" w:cs="Times New Roman"/>
          <w:szCs w:val="24"/>
        </w:rPr>
        <w:t xml:space="preserve"> να έχουν το 60% των εδρών σ</w:t>
      </w:r>
      <w:r>
        <w:rPr>
          <w:rFonts w:eastAsia="Times New Roman" w:cs="Times New Roman"/>
          <w:szCs w:val="24"/>
        </w:rPr>
        <w:t xml:space="preserve">το δημοτικό συμβούλιο, απολύτως συνειδητά επιλέγουμε προγραμματικές δεσμεύσεις, δημόσιες συνεργασίες, αντί των παρασκηνιακών και ετερόκλητων συμμαχιών που κατά κόρον γίνονταν στην πλειοψηφία των δεύτερων γύρων στις αυτοδιοικητικές εκλογές της χώρας. </w:t>
      </w:r>
    </w:p>
    <w:p w14:paraId="0715ACF0" w14:textId="77777777" w:rsidR="006222AF" w:rsidRDefault="006453C1">
      <w:pPr>
        <w:spacing w:after="0" w:line="600" w:lineRule="auto"/>
        <w:ind w:firstLine="720"/>
        <w:jc w:val="both"/>
        <w:rPr>
          <w:rFonts w:eastAsia="Times New Roman"/>
          <w:szCs w:val="24"/>
        </w:rPr>
      </w:pPr>
      <w:r>
        <w:rPr>
          <w:rFonts w:eastAsia="Times New Roman"/>
          <w:szCs w:val="24"/>
        </w:rPr>
        <w:t>Καθιε</w:t>
      </w:r>
      <w:r>
        <w:rPr>
          <w:rFonts w:eastAsia="Times New Roman"/>
          <w:szCs w:val="24"/>
        </w:rPr>
        <w:t>ρώνοντας την απλή αναλογική -δεν το κρύβουμε-, επιδιώκουμε να εντάξουμε στο αυτοδιοικητικό σκηνικό τους πολίτες που απωθούνταν τα προηγούμενα χρόνια από τον κακοφορμισμό στη λειτουργία των δήμων, αποσκοπούμε στην ενεργοποίηση των τοπικών συλλογικοτήτων, επ</w:t>
      </w:r>
      <w:r>
        <w:rPr>
          <w:rFonts w:eastAsia="Times New Roman"/>
          <w:szCs w:val="24"/>
        </w:rPr>
        <w:t>ιθυμούμε να ανανεώσουμε την πολιτική σκηνή και να πάρουμε το τιμόνι της αυτοδιοίκησης από τα χέρια των επαγγελματιών παραγόντων και παραγοντίσκων. Αυτό είναι που ονομάζει ο κ. Βορίδης ακυβερνη</w:t>
      </w:r>
      <w:r>
        <w:rPr>
          <w:rFonts w:eastAsia="Times New Roman"/>
          <w:szCs w:val="24"/>
        </w:rPr>
        <w:lastRenderedPageBreak/>
        <w:t>σία, εννοώντας ότι ανατρέπεται το καθεστώς που προσφέρει οξυγόνο</w:t>
      </w:r>
      <w:r>
        <w:rPr>
          <w:rFonts w:eastAsia="Times New Roman"/>
          <w:szCs w:val="24"/>
        </w:rPr>
        <w:t xml:space="preserve"> στη διαπλοκή, εννοώντας ότι η εξουσία του ενός θα πρέπει να κατανεμηθεί συλλογικά, ότι οι αυτοδιοικητικές αποφάσεις θα πρέπει στο εξής να πληρούν την προϋπόθεση της κοινωνικής συναίνεσης και όχι την προϋπόθεση της απάθειας και της παθητικότητας, όπως συνέ</w:t>
      </w:r>
      <w:r>
        <w:rPr>
          <w:rFonts w:eastAsia="Times New Roman"/>
          <w:szCs w:val="24"/>
        </w:rPr>
        <w:t>βαινε μέχρι χθες.</w:t>
      </w:r>
    </w:p>
    <w:p w14:paraId="0715ACF1" w14:textId="77777777" w:rsidR="006222AF" w:rsidRDefault="006453C1">
      <w:pPr>
        <w:spacing w:after="0" w:line="600" w:lineRule="auto"/>
        <w:ind w:firstLine="720"/>
        <w:jc w:val="both"/>
        <w:rPr>
          <w:rFonts w:eastAsia="Times New Roman"/>
          <w:szCs w:val="24"/>
        </w:rPr>
      </w:pPr>
      <w:r>
        <w:rPr>
          <w:rFonts w:eastAsia="Times New Roman"/>
          <w:szCs w:val="24"/>
        </w:rPr>
        <w:t>Εμείς, ναι, το ομολογούμε</w:t>
      </w:r>
      <w:r>
        <w:rPr>
          <w:rFonts w:eastAsia="Times New Roman"/>
          <w:szCs w:val="24"/>
        </w:rPr>
        <w:t>,</w:t>
      </w:r>
      <w:r>
        <w:rPr>
          <w:rFonts w:eastAsia="Times New Roman"/>
          <w:szCs w:val="24"/>
        </w:rPr>
        <w:t xml:space="preserve"> θέλουμε να ενεργοποιήσουμε την πολιτική συμμετοχή, καλωσορίζοντας τη διάχυση των ευθυνών, των αποφάσεων, τη λογοδοσία προς τον λαό. Έχουμε βαθιά πεποίθηση ότι ο εκδημοκρατισμός είναι η λύση και όχι το πρόβλημα. </w:t>
      </w:r>
      <w:r>
        <w:rPr>
          <w:rFonts w:eastAsia="Times New Roman"/>
          <w:szCs w:val="24"/>
        </w:rPr>
        <w:t>Το κοινωνικό μας όραμα είναι στον αντίποδα του απρόσωπου συγκεντρωτισμού που επαγγέλλεται ο νεοφιλελευθερισμός.</w:t>
      </w:r>
    </w:p>
    <w:p w14:paraId="0715ACF2" w14:textId="77777777" w:rsidR="006222AF" w:rsidRDefault="006453C1">
      <w:pPr>
        <w:spacing w:after="0" w:line="600" w:lineRule="auto"/>
        <w:ind w:firstLine="720"/>
        <w:jc w:val="both"/>
        <w:rPr>
          <w:rFonts w:eastAsia="Times New Roman"/>
          <w:szCs w:val="24"/>
        </w:rPr>
      </w:pPr>
      <w:r>
        <w:rPr>
          <w:rFonts w:eastAsia="Times New Roman"/>
          <w:szCs w:val="24"/>
        </w:rPr>
        <w:t>Η διαφορά μας, κύριοι της Αντιπολίτευσης, είναι βαθιά ιδεολογική. Δεν θέλουμε να πατρονάρουμε τις τοπικές κοινωνίες, αλλά θέλουμε να τις ελευθερ</w:t>
      </w:r>
      <w:r>
        <w:rPr>
          <w:rFonts w:eastAsia="Times New Roman"/>
          <w:szCs w:val="24"/>
        </w:rPr>
        <w:t>ώσουμε</w:t>
      </w:r>
      <w:r>
        <w:rPr>
          <w:rFonts w:eastAsia="Times New Roman"/>
          <w:szCs w:val="24"/>
        </w:rPr>
        <w:t>,</w:t>
      </w:r>
      <w:r>
        <w:rPr>
          <w:rFonts w:eastAsia="Times New Roman"/>
          <w:szCs w:val="24"/>
        </w:rPr>
        <w:t xml:space="preserve"> να αναλάβουν υπεύθυνα και ενεργά τη διακυβέρνηση των ζωών τους, να συγκρουστούν και να απαλλαγούν από άδικα συμφέροντα και κατεστημένα. Και είναι</w:t>
      </w:r>
      <w:r>
        <w:rPr>
          <w:rFonts w:eastAsia="Times New Roman"/>
          <w:szCs w:val="24"/>
        </w:rPr>
        <w:t>,</w:t>
      </w:r>
      <w:r>
        <w:rPr>
          <w:rFonts w:eastAsia="Times New Roman"/>
          <w:szCs w:val="24"/>
        </w:rPr>
        <w:t xml:space="preserve"> πραγματικά</w:t>
      </w:r>
      <w:r>
        <w:rPr>
          <w:rFonts w:eastAsia="Times New Roman"/>
          <w:szCs w:val="24"/>
        </w:rPr>
        <w:t>,</w:t>
      </w:r>
      <w:r>
        <w:rPr>
          <w:rFonts w:eastAsia="Times New Roman"/>
          <w:szCs w:val="24"/>
        </w:rPr>
        <w:t xml:space="preserve"> κρίμα που δεν μας δίνεται η δυνατότητα να </w:t>
      </w:r>
      <w:r>
        <w:rPr>
          <w:rFonts w:eastAsia="Times New Roman"/>
          <w:szCs w:val="24"/>
        </w:rPr>
        <w:lastRenderedPageBreak/>
        <w:t>συζητήσουμε όχι μόνο για τα τέσσερα άρθρα που μονοπωλούν, δυστυχώς, το ενδιαφέρον, αλλά και για τα υπόλοιπα διακόσια τριάντα έξι με τα οποία το νομοσχέδιο λύνει πολύ μεγάλα προβλήματα που χρόνιζαν επί δεκαετίες, π</w:t>
      </w:r>
      <w:r>
        <w:rPr>
          <w:rFonts w:eastAsia="Times New Roman"/>
          <w:szCs w:val="24"/>
        </w:rPr>
        <w:t>ου δεν μπορούμε</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να αναδείξουμε όσο του πρέπει</w:t>
      </w:r>
      <w:r>
        <w:rPr>
          <w:rFonts w:eastAsia="Times New Roman"/>
          <w:szCs w:val="24"/>
        </w:rPr>
        <w:t>,</w:t>
      </w:r>
      <w:r>
        <w:rPr>
          <w:rFonts w:eastAsia="Times New Roman"/>
          <w:szCs w:val="24"/>
        </w:rPr>
        <w:t xml:space="preserve"> το θετικότατο βήμα της ποσόστωσης των γυναικών στα ψηφοδέλτια που αυξάνεται στο 40%, μια σημαντική νίκη του φεμινιστικού κινήματος στην κατεύθυνση της προώθησης της ισόρροπης συμμετοχής των γυ</w:t>
      </w:r>
      <w:r>
        <w:rPr>
          <w:rFonts w:eastAsia="Times New Roman"/>
          <w:szCs w:val="24"/>
        </w:rPr>
        <w:t xml:space="preserve">ναικών στα κέντρα λήψης των πολιτικών αποφάσεων ή την υλοποίηση του συμμετοχικού προϋπολογισμού, μια δέσμευση που ο Υπουργός είχε αναλάβει μήνες πριν, κατά τη διάρκεια συζήτησης επίκαιρης ερώτησης την οποία του είχα καταθέσει και που με χαρά βλέπουμε τώρα </w:t>
      </w:r>
      <w:r>
        <w:rPr>
          <w:rFonts w:eastAsia="Times New Roman"/>
          <w:szCs w:val="24"/>
        </w:rPr>
        <w:t>να γίνεται πράξη και τόσα τόσα άλλα.</w:t>
      </w:r>
    </w:p>
    <w:p w14:paraId="0715ACF3" w14:textId="77777777" w:rsidR="006222AF" w:rsidRDefault="006453C1">
      <w:pPr>
        <w:spacing w:after="0" w:line="600" w:lineRule="auto"/>
        <w:ind w:firstLine="720"/>
        <w:jc w:val="both"/>
        <w:rPr>
          <w:rFonts w:eastAsia="Times New Roman"/>
          <w:szCs w:val="24"/>
        </w:rPr>
      </w:pPr>
      <w:r>
        <w:rPr>
          <w:rFonts w:eastAsia="Times New Roman"/>
          <w:szCs w:val="24"/>
        </w:rPr>
        <w:t xml:space="preserve">Κυρίες και κύριοι συνάδελφοι -και κλείνω με αυτό- και με αυτό το νομοσχέδιο </w:t>
      </w:r>
      <w:r>
        <w:rPr>
          <w:rFonts w:eastAsia="Times New Roman"/>
          <w:szCs w:val="24"/>
        </w:rPr>
        <w:t>-</w:t>
      </w:r>
      <w:r>
        <w:rPr>
          <w:rFonts w:eastAsia="Times New Roman"/>
          <w:szCs w:val="24"/>
        </w:rPr>
        <w:t>όπως και με το αντίστοιχο του Υπουργείου Εργασίας το οποίο ψηφίστηκε προχθές</w:t>
      </w:r>
      <w:r>
        <w:rPr>
          <w:rFonts w:eastAsia="Times New Roman"/>
          <w:szCs w:val="24"/>
        </w:rPr>
        <w:t>-</w:t>
      </w:r>
      <w:r>
        <w:rPr>
          <w:rFonts w:eastAsia="Times New Roman"/>
          <w:szCs w:val="24"/>
        </w:rPr>
        <w:t xml:space="preserve"> καταδεικνύεται ξεκάθαρα η κάθετη διαχωριστική γραμμή των δύο δια</w:t>
      </w:r>
      <w:r>
        <w:rPr>
          <w:rFonts w:eastAsia="Times New Roman"/>
          <w:szCs w:val="24"/>
        </w:rPr>
        <w:t xml:space="preserve">φορετικών λογικών που υφίστανται σε </w:t>
      </w:r>
      <w:r>
        <w:rPr>
          <w:rFonts w:eastAsia="Times New Roman"/>
          <w:szCs w:val="24"/>
        </w:rPr>
        <w:t>αυτή</w:t>
      </w:r>
      <w:r>
        <w:rPr>
          <w:rFonts w:eastAsia="Times New Roman"/>
          <w:szCs w:val="24"/>
        </w:rPr>
        <w:t xml:space="preserve"> εδώ την Αίθουσα και είναι η στιγμή </w:t>
      </w:r>
      <w:r>
        <w:rPr>
          <w:rFonts w:eastAsia="Times New Roman"/>
          <w:szCs w:val="24"/>
        </w:rPr>
        <w:lastRenderedPageBreak/>
        <w:t>που ο καθένας και η καθεμιά από εμάς</w:t>
      </w:r>
      <w:r>
        <w:rPr>
          <w:rFonts w:eastAsia="Times New Roman"/>
          <w:szCs w:val="24"/>
        </w:rPr>
        <w:t>,</w:t>
      </w:r>
      <w:r>
        <w:rPr>
          <w:rFonts w:eastAsia="Times New Roman"/>
          <w:szCs w:val="24"/>
        </w:rPr>
        <w:t xml:space="preserve"> οφείλει να κάνει τις επιλογές του</w:t>
      </w:r>
      <w:r>
        <w:rPr>
          <w:rFonts w:eastAsia="Times New Roman"/>
          <w:szCs w:val="24"/>
        </w:rPr>
        <w:t>. Ε</w:t>
      </w:r>
      <w:r>
        <w:rPr>
          <w:rFonts w:eastAsia="Times New Roman"/>
          <w:szCs w:val="24"/>
        </w:rPr>
        <w:t>μμονικοί με τη δημοκρατία, ναι ή όχι;</w:t>
      </w:r>
    </w:p>
    <w:p w14:paraId="0715ACF4"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ACF5" w14:textId="77777777" w:rsidR="006222AF" w:rsidRDefault="006453C1">
      <w:pPr>
        <w:spacing w:after="0" w:line="600" w:lineRule="auto"/>
        <w:ind w:firstLine="720"/>
        <w:jc w:val="both"/>
        <w:rPr>
          <w:rFonts w:eastAsia="Times New Roman"/>
          <w:szCs w:val="24"/>
        </w:rPr>
      </w:pPr>
      <w:r>
        <w:rPr>
          <w:rFonts w:eastAsia="Times New Roman"/>
          <w:b/>
          <w:szCs w:val="24"/>
        </w:rPr>
        <w:t>ΠΡΟΕΔΡΕΥΩΝ (Νικήτας Κακλ</w:t>
      </w:r>
      <w:r>
        <w:rPr>
          <w:rFonts w:eastAsia="Times New Roman"/>
          <w:b/>
          <w:szCs w:val="24"/>
        </w:rPr>
        <w:t>αμάνης):</w:t>
      </w:r>
      <w:r>
        <w:rPr>
          <w:rFonts w:eastAsia="Times New Roman"/>
          <w:szCs w:val="24"/>
        </w:rPr>
        <w:t xml:space="preserve"> Ο κ. Θεοχαρόπουλος, Κοινοβουλευτικός Εκπρόσωπος της Δημοκρατικής Συμπαράταξης έχει τον λόγο.</w:t>
      </w:r>
    </w:p>
    <w:p w14:paraId="0715ACF6" w14:textId="77777777" w:rsidR="006222AF" w:rsidRDefault="006453C1">
      <w:pPr>
        <w:spacing w:after="0" w:line="600" w:lineRule="auto"/>
        <w:ind w:firstLine="720"/>
        <w:jc w:val="both"/>
        <w:rPr>
          <w:rFonts w:eastAsia="Times New Roman"/>
          <w:szCs w:val="24"/>
        </w:rPr>
      </w:pPr>
      <w:r>
        <w:rPr>
          <w:rFonts w:eastAsia="Times New Roman"/>
          <w:b/>
          <w:szCs w:val="24"/>
        </w:rPr>
        <w:t>ΑΘΑΝΑΣΙΟΣ ΘΕΟΧΑΡΟΠΟΥΛΟΣ:</w:t>
      </w:r>
      <w:r>
        <w:rPr>
          <w:rFonts w:eastAsia="Times New Roman"/>
          <w:szCs w:val="24"/>
        </w:rPr>
        <w:t xml:space="preserve"> Κύριε Υπουργέ, κυρίες και κύριοι Βουλευτές, έχουμε μπροστά μας ένα νομοσχέδιο αναντίστοιχο με τις ανάγκες μια κοινωνίας σύγχρονης</w:t>
      </w:r>
      <w:r>
        <w:rPr>
          <w:rFonts w:eastAsia="Times New Roman"/>
          <w:szCs w:val="24"/>
        </w:rPr>
        <w:t xml:space="preserve"> και ευρωπαϊκής, όπως πρέπει να είναι. Δεν μαρτυρά</w:t>
      </w:r>
      <w:r>
        <w:rPr>
          <w:rFonts w:eastAsia="Times New Roman"/>
          <w:szCs w:val="24"/>
        </w:rPr>
        <w:t xml:space="preserve"> καμμία πραγματική προοδευτική τ</w:t>
      </w:r>
      <w:r>
        <w:rPr>
          <w:rFonts w:eastAsia="Times New Roman"/>
          <w:szCs w:val="24"/>
        </w:rPr>
        <w:t>ομή, δεν προωθεί μεταρρυθμίσεις που επί χρόνια συζητούνται έχουν ωριμάσει στην κοινωνία και αποτελούν πλέον και προτάσεις της συντρ</w:t>
      </w:r>
      <w:r>
        <w:rPr>
          <w:rFonts w:eastAsia="Times New Roman"/>
          <w:szCs w:val="24"/>
        </w:rPr>
        <w:t>ιπτικής πλειοψηφίας των αυτοδιοικητικών</w:t>
      </w:r>
      <w:r>
        <w:rPr>
          <w:rFonts w:eastAsia="Times New Roman"/>
          <w:szCs w:val="24"/>
        </w:rPr>
        <w:t xml:space="preserve"> στε</w:t>
      </w:r>
      <w:r>
        <w:rPr>
          <w:rFonts w:eastAsia="Times New Roman"/>
          <w:szCs w:val="24"/>
        </w:rPr>
        <w:t>λεχών. Πρόκειται για ένα νομοσχέδιο που δεν απελευθερώνει, δεν ανοίγει την αυτοδιοίκηση στο μέλλον. Κύρια χαρακτηριστικά του είναι</w:t>
      </w:r>
      <w:r>
        <w:rPr>
          <w:rFonts w:eastAsia="Times New Roman"/>
          <w:szCs w:val="24"/>
        </w:rPr>
        <w:t xml:space="preserve"> η</w:t>
      </w:r>
      <w:r>
        <w:rPr>
          <w:rFonts w:eastAsia="Times New Roman"/>
          <w:szCs w:val="24"/>
        </w:rPr>
        <w:t xml:space="preserve"> αποσπασματικότητα και η προχειρότητα, γιατί το κύριο ενδιαφέρον του νομοσχεδίου δεν είναι η αυτοδιοίκηση αλλά η εργαλειακή </w:t>
      </w:r>
      <w:r>
        <w:rPr>
          <w:rFonts w:eastAsia="Times New Roman"/>
          <w:szCs w:val="24"/>
        </w:rPr>
        <w:t>αντιμετώπιση διαφόρων ζητημάτων που αφορούν την αυτοδιοίκηση αλλά και το κεντρικό πολιτικό σκηνικό.</w:t>
      </w:r>
    </w:p>
    <w:p w14:paraId="0715ACF7" w14:textId="77777777" w:rsidR="006222AF" w:rsidRDefault="006453C1">
      <w:pPr>
        <w:spacing w:after="0" w:line="600" w:lineRule="auto"/>
        <w:ind w:firstLine="720"/>
        <w:jc w:val="both"/>
        <w:rPr>
          <w:rFonts w:eastAsia="Times New Roman"/>
          <w:szCs w:val="24"/>
        </w:rPr>
      </w:pPr>
      <w:r>
        <w:rPr>
          <w:rFonts w:eastAsia="Times New Roman"/>
          <w:szCs w:val="24"/>
        </w:rPr>
        <w:lastRenderedPageBreak/>
        <w:t>Προτού αναφερθώ σε διάφορα σημεία του νομοσχεδίου, θα ήθελα να επισημάνω τρία εμβληματικά σημεία σε σχέση με τη σημερινή συζήτησή μας. Πρώτο θέμα το οποίο α</w:t>
      </w:r>
      <w:r>
        <w:rPr>
          <w:rFonts w:eastAsia="Times New Roman"/>
          <w:szCs w:val="24"/>
        </w:rPr>
        <w:t xml:space="preserve">ναδείχτηκε εκτενώς και χθες στη συζήτηση, είναι η τροπολογία που έφεραν δεκαέξι Βουλευτές του ΣΥΡΙΖΑ χθες βράδυ, η οποία λέει ότι αλλάζει αυτό που επί ένα χρόνο μας λέτε ότι θα πρέπει να </w:t>
      </w:r>
      <w:r>
        <w:rPr>
          <w:rFonts w:eastAsia="Times New Roman"/>
          <w:szCs w:val="24"/>
        </w:rPr>
        <w:t>μη</w:t>
      </w:r>
      <w:r>
        <w:rPr>
          <w:rFonts w:eastAsia="Times New Roman"/>
          <w:szCs w:val="24"/>
        </w:rPr>
        <w:t xml:space="preserve"> γίνονται οι αυτοδιοικητικές μαζί με τις ευρωεκλογές. Προφανής στόχ</w:t>
      </w:r>
      <w:r>
        <w:rPr>
          <w:rFonts w:eastAsia="Times New Roman"/>
          <w:szCs w:val="24"/>
        </w:rPr>
        <w:t>ος είναι να γίνουν μαζί οι εκλογές, πιθανόν και τετραπλές εκλογές, αν δεν αλλάξει και πάλι άποψη ο κ</w:t>
      </w:r>
      <w:r>
        <w:rPr>
          <w:rFonts w:eastAsia="Times New Roman"/>
          <w:szCs w:val="24"/>
        </w:rPr>
        <w:t>. Τσίπρας μέχρι τότε.</w:t>
      </w:r>
      <w:r>
        <w:rPr>
          <w:rFonts w:eastAsia="Times New Roman"/>
          <w:szCs w:val="24"/>
        </w:rPr>
        <w:t xml:space="preserve"> </w:t>
      </w:r>
      <w:r>
        <w:rPr>
          <w:rFonts w:eastAsia="Times New Roman"/>
          <w:szCs w:val="24"/>
        </w:rPr>
        <w:t>Εργαλειοποίη</w:t>
      </w:r>
      <w:r>
        <w:rPr>
          <w:rFonts w:eastAsia="Times New Roman"/>
          <w:szCs w:val="24"/>
        </w:rPr>
        <w:t>ση ενός κρίσιμου ζητήματος. Μάλιστα οι Βουλευτές τροποποιούν ουσιαστικά και την τροπολογία τους το πρωί, για να καθίσει ακ</w:t>
      </w:r>
      <w:r>
        <w:rPr>
          <w:rFonts w:eastAsia="Times New Roman"/>
          <w:szCs w:val="24"/>
        </w:rPr>
        <w:t>ριβώς στην ημέρα διεξαγωγής των ευρωεκλογών.</w:t>
      </w:r>
    </w:p>
    <w:p w14:paraId="0715ACF8" w14:textId="77777777" w:rsidR="006222AF" w:rsidRDefault="006453C1">
      <w:pPr>
        <w:spacing w:after="0" w:line="600" w:lineRule="auto"/>
        <w:ind w:firstLine="720"/>
        <w:contextualSpacing/>
        <w:jc w:val="both"/>
        <w:rPr>
          <w:rFonts w:eastAsia="Times New Roman"/>
          <w:szCs w:val="24"/>
        </w:rPr>
      </w:pPr>
      <w:r>
        <w:rPr>
          <w:rFonts w:eastAsia="Times New Roman"/>
          <w:szCs w:val="24"/>
        </w:rPr>
        <w:t>Κύριε Υπουργέ, αναφέρομαι σε μια συζήτηση που είχαμε εδώ στη Βουλή</w:t>
      </w:r>
      <w:r w:rsidRPr="00B84D0D">
        <w:rPr>
          <w:rFonts w:eastAsia="Times New Roman"/>
          <w:szCs w:val="24"/>
        </w:rPr>
        <w:t xml:space="preserve"> </w:t>
      </w:r>
      <w:r>
        <w:rPr>
          <w:rFonts w:eastAsia="Times New Roman"/>
          <w:szCs w:val="24"/>
        </w:rPr>
        <w:t>πέρ</w:t>
      </w:r>
      <w:r>
        <w:rPr>
          <w:rFonts w:eastAsia="Times New Roman"/>
          <w:szCs w:val="24"/>
        </w:rPr>
        <w:t>υ</w:t>
      </w:r>
      <w:r>
        <w:rPr>
          <w:rFonts w:eastAsia="Times New Roman"/>
          <w:szCs w:val="24"/>
        </w:rPr>
        <w:t>σι τον Ιούλιο του 2017. Έχω τα Πρακτικά της Βουλής. Όταν αναφερθήκατε σ’ αυτόν τον σχεδιασμό σας, σας είπα χαρακτηριστικά</w:t>
      </w:r>
      <w:r w:rsidRPr="00B84D0D">
        <w:rPr>
          <w:rFonts w:eastAsia="Times New Roman"/>
          <w:szCs w:val="24"/>
        </w:rPr>
        <w:t xml:space="preserve">: </w:t>
      </w:r>
      <w:r>
        <w:rPr>
          <w:rFonts w:eastAsia="Times New Roman"/>
          <w:szCs w:val="24"/>
        </w:rPr>
        <w:t>«Σας άκουσα με μι</w:t>
      </w:r>
      <w:r>
        <w:rPr>
          <w:rFonts w:eastAsia="Times New Roman"/>
          <w:szCs w:val="24"/>
        </w:rPr>
        <w:t xml:space="preserve">α επιχειρηματολογία ότι θα μεταθέσετε τις αυτοδιοικητικές από </w:t>
      </w:r>
      <w:r>
        <w:rPr>
          <w:rFonts w:eastAsia="Times New Roman"/>
          <w:szCs w:val="24"/>
        </w:rPr>
        <w:t>τη</w:t>
      </w:r>
      <w:r>
        <w:rPr>
          <w:rFonts w:eastAsia="Times New Roman"/>
          <w:szCs w:val="24"/>
        </w:rPr>
        <w:t>ν άνοιξη για το φθινόπωρο</w:t>
      </w:r>
      <w:r>
        <w:rPr>
          <w:rFonts w:eastAsia="Times New Roman"/>
          <w:szCs w:val="24"/>
        </w:rPr>
        <w:t>,</w:t>
      </w:r>
      <w:r>
        <w:rPr>
          <w:rFonts w:eastAsia="Times New Roman"/>
          <w:szCs w:val="24"/>
        </w:rPr>
        <w:t xml:space="preserve"> για να μην πέσουν μαζί με τις ευρωεκλογές». Διαβάζω από τα Πρακτικά της Βουλής. </w:t>
      </w:r>
    </w:p>
    <w:p w14:paraId="0715ACF9"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w:t>
      </w:r>
      <w:r>
        <w:rPr>
          <w:rFonts w:eastAsia="Times New Roman"/>
          <w:szCs w:val="24"/>
        </w:rPr>
        <w:t>Η θέση μου είναι ότι στο τέλος θα κάνει ό,τι επιθυμεί στο συγκεκριμένο ζήτημα, όπως</w:t>
      </w:r>
      <w:r>
        <w:rPr>
          <w:rFonts w:eastAsia="Times New Roman"/>
          <w:szCs w:val="24"/>
        </w:rPr>
        <w:t xml:space="preserve"> και σε άλλα θέματα, ο κ. Τσίπρας. Πιθανόν να αγνοήσει ακόμα και τη δική σας τοποθέτηση και εισήγηση σ’ αυτό το θέμα</w:t>
      </w:r>
      <w:r>
        <w:rPr>
          <w:rFonts w:eastAsia="Times New Roman"/>
          <w:szCs w:val="24"/>
        </w:rPr>
        <w:t>,</w:t>
      </w:r>
      <w:r>
        <w:rPr>
          <w:rFonts w:eastAsia="Times New Roman"/>
          <w:szCs w:val="24"/>
        </w:rPr>
        <w:t xml:space="preserve"> αναλόγως πώς συμφέρει εκείνη τη στιγμή η κατάσταση. Για να πετύχει τη μικρότερη ήττα στην εκλογική αναμέτρηση, θα κάνει ό,τι τον συμφέρει.</w:t>
      </w:r>
      <w:r>
        <w:rPr>
          <w:rFonts w:eastAsia="Times New Roman"/>
          <w:szCs w:val="24"/>
        </w:rPr>
        <w:t xml:space="preserve"> Συνεπώς καλό είναι να κρατάτε μικρό καλάθι στο συγκεκριμένο θέμα</w:t>
      </w:r>
      <w:r>
        <w:rPr>
          <w:rFonts w:eastAsia="Times New Roman"/>
          <w:szCs w:val="24"/>
        </w:rPr>
        <w:t>.»</w:t>
      </w:r>
      <w:r>
        <w:rPr>
          <w:rFonts w:eastAsia="Times New Roman"/>
          <w:szCs w:val="24"/>
        </w:rPr>
        <w:t>. Το καταθέτω στα Πρακτικά.</w:t>
      </w:r>
    </w:p>
    <w:p w14:paraId="0715ACFA"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(Στο σημείο αυτό ο Βουλευτής κ. Αθανάσιος Θεοχαρόπουλος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w:t>
      </w:r>
      <w:r>
        <w:rPr>
          <w:rFonts w:eastAsia="Times New Roman"/>
          <w:szCs w:val="24"/>
        </w:rPr>
        <w:t xml:space="preserve"> της Διεύθυνσης Στενογραφίας και Πρακτικών της Βουλής)</w:t>
      </w:r>
    </w:p>
    <w:p w14:paraId="0715ACFB"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Ακριβώς αυτό συνέβη μ’ έναν κυνισμό –γιατί περί κυνισμού πρόκειται- όταν επιχειρηματολογείτε για ένα θέμα συνεχώς και έρχεται μια τροπολογία, η οποία αλλάζει όλη </w:t>
      </w:r>
      <w:r>
        <w:rPr>
          <w:rFonts w:eastAsia="Times New Roman"/>
          <w:szCs w:val="24"/>
        </w:rPr>
        <w:t>αυτή</w:t>
      </w:r>
      <w:r>
        <w:rPr>
          <w:rFonts w:eastAsia="Times New Roman"/>
          <w:szCs w:val="24"/>
        </w:rPr>
        <w:t xml:space="preserve"> την επιχειρηματολογία. Ό,τι και να</w:t>
      </w:r>
      <w:r>
        <w:rPr>
          <w:rFonts w:eastAsia="Times New Roman"/>
          <w:szCs w:val="24"/>
        </w:rPr>
        <w:t xml:space="preserve"> κάνετε σε κάθε περίπτωση, οι πολίτες καταλαβαίνουν, έχουν γνώση και κρίση.</w:t>
      </w:r>
    </w:p>
    <w:p w14:paraId="0715ACFC"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 xml:space="preserve">Πάω σ’ ένα άλλο θέμα την κατάτμηση και την τροπολογία για την κατάτμηση την οποία φέρνετε. Η Δημοκρατική Συμπαράταξη, το Κίνημα Αλλαγής είναι υπέρ της κατάτμησης των μεγάλων </w:t>
      </w:r>
      <w:r>
        <w:rPr>
          <w:rFonts w:eastAsia="Times New Roman"/>
          <w:szCs w:val="24"/>
        </w:rPr>
        <w:t>εκλογικών περιφερειών και βεβαίως της Β΄ Αθηνών, διότι πρόκειται για τεράστιες εκλογικές περιφέρειες</w:t>
      </w:r>
      <w:r>
        <w:rPr>
          <w:rFonts w:eastAsia="Times New Roman"/>
          <w:szCs w:val="24"/>
        </w:rPr>
        <w:t>.</w:t>
      </w:r>
      <w:r>
        <w:rPr>
          <w:rFonts w:eastAsia="Times New Roman"/>
          <w:szCs w:val="24"/>
        </w:rPr>
        <w:t xml:space="preserve"> </w:t>
      </w:r>
      <w:r>
        <w:rPr>
          <w:rFonts w:eastAsia="Times New Roman"/>
          <w:szCs w:val="24"/>
        </w:rPr>
        <w:t>Συνεπώς είναι θέση αρχής αυτή</w:t>
      </w:r>
      <w:r>
        <w:rPr>
          <w:rFonts w:eastAsia="Times New Roman"/>
          <w:szCs w:val="24"/>
        </w:rPr>
        <w:t xml:space="preserve"> της προοδευτικής παράταξης, την οποία και υποστηρίζουμε σταθερά. Το Κίνημα Αλλαγής δεν αποφασίζει τη στάση του με βάση το πολιτικό κόστος ή το πρόσκαιρο κομματικό όφελος αλλά με βάση το εθνικό συμφέρον. </w:t>
      </w:r>
      <w:r>
        <w:rPr>
          <w:rFonts w:eastAsia="Times New Roman"/>
          <w:szCs w:val="24"/>
        </w:rPr>
        <w:t>Αυτή</w:t>
      </w:r>
      <w:r>
        <w:rPr>
          <w:rFonts w:eastAsia="Times New Roman"/>
          <w:szCs w:val="24"/>
        </w:rPr>
        <w:t xml:space="preserve"> τη θέση μας την υποστηρίξαμε από την πρώτη στιγ</w:t>
      </w:r>
      <w:r>
        <w:rPr>
          <w:rFonts w:eastAsia="Times New Roman"/>
          <w:szCs w:val="24"/>
        </w:rPr>
        <w:t xml:space="preserve">μή, την υποστηρίξαμε στις </w:t>
      </w:r>
      <w:r>
        <w:rPr>
          <w:rFonts w:eastAsia="Times New Roman"/>
          <w:szCs w:val="24"/>
        </w:rPr>
        <w:t>ε</w:t>
      </w:r>
      <w:r>
        <w:rPr>
          <w:rFonts w:eastAsia="Times New Roman"/>
          <w:szCs w:val="24"/>
        </w:rPr>
        <w:t xml:space="preserve">πιτροπές, την υποστηρίξαμε δημοσίως και ελπίζω σήμερα να νομοθετηθεί. Η Νέα Δημοκρατία αμφιταλαντεύτηκε και αμφιταλαντεύεται. Ελπίζω η τελική της στάση να είναι αυτή που θέσαμε κι εμείς στις </w:t>
      </w:r>
      <w:r>
        <w:rPr>
          <w:rFonts w:eastAsia="Times New Roman"/>
          <w:szCs w:val="24"/>
        </w:rPr>
        <w:t>ε</w:t>
      </w:r>
      <w:r>
        <w:rPr>
          <w:rFonts w:eastAsia="Times New Roman"/>
          <w:szCs w:val="24"/>
        </w:rPr>
        <w:t>πιτροπές. Είδαμε να έχει μια άλλη στά</w:t>
      </w:r>
      <w:r>
        <w:rPr>
          <w:rFonts w:eastAsia="Times New Roman"/>
          <w:szCs w:val="24"/>
        </w:rPr>
        <w:t xml:space="preserve">ση στις </w:t>
      </w:r>
      <w:r>
        <w:rPr>
          <w:rFonts w:eastAsia="Times New Roman"/>
          <w:szCs w:val="24"/>
        </w:rPr>
        <w:t>ε</w:t>
      </w:r>
      <w:r>
        <w:rPr>
          <w:rFonts w:eastAsia="Times New Roman"/>
          <w:szCs w:val="24"/>
        </w:rPr>
        <w:t>πιτροπές, να ακούμε άλ</w:t>
      </w:r>
      <w:r>
        <w:rPr>
          <w:rFonts w:eastAsia="Times New Roman"/>
          <w:szCs w:val="24"/>
        </w:rPr>
        <w:t xml:space="preserve">λα σήμερα και χθες. Ελπίζω και </w:t>
      </w:r>
      <w:r>
        <w:rPr>
          <w:rFonts w:eastAsia="Times New Roman"/>
          <w:szCs w:val="24"/>
        </w:rPr>
        <w:t>το θέμα της κατάτμησης να προχωρήσει.</w:t>
      </w:r>
    </w:p>
    <w:p w14:paraId="0715ACFD" w14:textId="77777777" w:rsidR="006222AF" w:rsidRDefault="006453C1">
      <w:pPr>
        <w:spacing w:after="0" w:line="600" w:lineRule="auto"/>
        <w:ind w:firstLine="720"/>
        <w:contextualSpacing/>
        <w:jc w:val="both"/>
        <w:rPr>
          <w:rFonts w:eastAsia="Times New Roman"/>
          <w:szCs w:val="24"/>
        </w:rPr>
      </w:pPr>
      <w:r>
        <w:rPr>
          <w:rFonts w:eastAsia="Times New Roman"/>
          <w:szCs w:val="24"/>
        </w:rPr>
        <w:t>Έρχομαι στο τρίτο ζήτημα σε σχέση με τους απόδημους, θέμα που θέτουμε κι εμείς, που θέτουν και η Αξιωματική Αντιπο</w:t>
      </w:r>
      <w:r>
        <w:rPr>
          <w:rFonts w:eastAsia="Times New Roman"/>
          <w:szCs w:val="24"/>
        </w:rPr>
        <w:lastRenderedPageBreak/>
        <w:t>λίτευση και άλλα κόμματα και στο οποίο, κύ</w:t>
      </w:r>
      <w:r>
        <w:rPr>
          <w:rFonts w:eastAsia="Times New Roman"/>
          <w:szCs w:val="24"/>
        </w:rPr>
        <w:t>ριε Υπουργέ, δείχνετε και πάλι πώς τμηματοποιείτε και δεν φέρνετε ενιαία τις προτάσεις σας. Πρώτα-πρώτα οφείλουμε έμπρακτα να εκφράσουμε τον σεβασμό μας στους Έλληνες του εξωτερικού και να κατοχυρώσουμε τη δυνατότητα συμμετοχής στις εκλογές εκατοντάδων χιλ</w:t>
      </w:r>
      <w:r>
        <w:rPr>
          <w:rFonts w:eastAsia="Times New Roman"/>
          <w:szCs w:val="24"/>
        </w:rPr>
        <w:t xml:space="preserve">ιάδων Ελλήνων που έχουν φύγει λόγω της οικονομικής κρίσης τα τελευταία χρόνια. Εσείς φέρνετε την τροπολογία και ουσιαστικά τι λέτε; Λέτε να γίνει μια </w:t>
      </w:r>
      <w:r>
        <w:rPr>
          <w:rFonts w:eastAsia="Times New Roman"/>
          <w:szCs w:val="24"/>
        </w:rPr>
        <w:t>ε</w:t>
      </w:r>
      <w:r>
        <w:rPr>
          <w:rFonts w:eastAsia="Times New Roman"/>
          <w:szCs w:val="24"/>
        </w:rPr>
        <w:t xml:space="preserve">πιτροπή, η οποία σε πέντε μήνες να φέρει την πρόταση. </w:t>
      </w:r>
    </w:p>
    <w:p w14:paraId="0715ACFE" w14:textId="77777777" w:rsidR="006222AF" w:rsidRDefault="006453C1">
      <w:pPr>
        <w:spacing w:after="0" w:line="600" w:lineRule="auto"/>
        <w:ind w:firstLine="720"/>
        <w:contextualSpacing/>
        <w:jc w:val="both"/>
        <w:rPr>
          <w:rFonts w:eastAsia="Times New Roman"/>
          <w:szCs w:val="24"/>
        </w:rPr>
      </w:pPr>
      <w:r w:rsidRPr="0031500C">
        <w:rPr>
          <w:rFonts w:eastAsia="Times New Roman"/>
          <w:b/>
          <w:szCs w:val="24"/>
        </w:rPr>
        <w:t>ΣΠΥΡΙΔΩΝ</w:t>
      </w:r>
      <w:r>
        <w:rPr>
          <w:rFonts w:eastAsia="Times New Roman"/>
          <w:b/>
          <w:szCs w:val="24"/>
        </w:rPr>
        <w:t>ΑΣ</w:t>
      </w:r>
      <w:r w:rsidRPr="0031500C">
        <w:rPr>
          <w:rFonts w:eastAsia="Times New Roman"/>
          <w:b/>
          <w:szCs w:val="24"/>
        </w:rPr>
        <w:t xml:space="preserve"> ΛΑΠΠΑΣ:</w:t>
      </w:r>
      <w:r w:rsidRPr="007C7BE7">
        <w:rPr>
          <w:rFonts w:eastAsia="Times New Roman"/>
          <w:szCs w:val="24"/>
        </w:rPr>
        <w:t xml:space="preserve"> </w:t>
      </w:r>
      <w:r>
        <w:rPr>
          <w:rFonts w:eastAsia="Times New Roman"/>
          <w:szCs w:val="24"/>
        </w:rPr>
        <w:t>Περίπου αυτό είπε και ο κ. Βενι</w:t>
      </w:r>
      <w:r>
        <w:rPr>
          <w:rFonts w:eastAsia="Times New Roman"/>
          <w:szCs w:val="24"/>
        </w:rPr>
        <w:t>ζέλος πριν.</w:t>
      </w:r>
    </w:p>
    <w:p w14:paraId="0715ACFF" w14:textId="77777777" w:rsidR="006222AF" w:rsidRDefault="006453C1">
      <w:pPr>
        <w:spacing w:after="0" w:line="600" w:lineRule="auto"/>
        <w:ind w:firstLine="720"/>
        <w:contextualSpacing/>
        <w:jc w:val="both"/>
        <w:rPr>
          <w:rFonts w:eastAsia="Times New Roman"/>
          <w:szCs w:val="24"/>
        </w:rPr>
      </w:pPr>
      <w:r w:rsidRPr="0031500C">
        <w:rPr>
          <w:rFonts w:eastAsia="Times New Roman"/>
          <w:b/>
          <w:szCs w:val="24"/>
        </w:rPr>
        <w:t>ΑΘΑΝΑΣΙΟΣ ΘΕΟΧΑΡΟΠΟΥΛΟΣ:</w:t>
      </w:r>
      <w:r>
        <w:rPr>
          <w:rFonts w:eastAsia="Times New Roman"/>
          <w:szCs w:val="24"/>
        </w:rPr>
        <w:t xml:space="preserve"> Ο κ. Βενιζέλος; Δεν τον ακούσατε καλά. Δεν προσέχετε τις ομιλίες. Σας ανέλυσα ακριβώς το πώς πρέπει να γίνει και από νομοτεχνική και από πολιτική πλευρά, κύριε Λάππα. </w:t>
      </w:r>
    </w:p>
    <w:p w14:paraId="0715AD00" w14:textId="77777777" w:rsidR="006222AF" w:rsidRDefault="006453C1">
      <w:pPr>
        <w:spacing w:after="0" w:line="600" w:lineRule="auto"/>
        <w:ind w:firstLine="720"/>
        <w:contextualSpacing/>
        <w:jc w:val="both"/>
        <w:rPr>
          <w:rFonts w:eastAsia="Times New Roman"/>
          <w:szCs w:val="24"/>
        </w:rPr>
      </w:pPr>
      <w:r>
        <w:rPr>
          <w:rFonts w:eastAsia="Times New Roman"/>
          <w:szCs w:val="24"/>
        </w:rPr>
        <w:t>Αυτό που σας λέμε</w:t>
      </w:r>
      <w:r>
        <w:rPr>
          <w:rFonts w:eastAsia="Times New Roman"/>
          <w:szCs w:val="24"/>
        </w:rPr>
        <w:t>,</w:t>
      </w:r>
      <w:r>
        <w:rPr>
          <w:rFonts w:eastAsia="Times New Roman"/>
          <w:szCs w:val="24"/>
        </w:rPr>
        <w:t xml:space="preserve"> είναι ότι αυτή η ετοιμασία θα έπ</w:t>
      </w:r>
      <w:r>
        <w:rPr>
          <w:rFonts w:eastAsia="Times New Roman"/>
          <w:szCs w:val="24"/>
        </w:rPr>
        <w:t>ρεπε να έχει ήδη γίνει και όλα αυτά</w:t>
      </w:r>
      <w:r>
        <w:rPr>
          <w:rFonts w:eastAsia="Times New Roman"/>
          <w:szCs w:val="24"/>
        </w:rPr>
        <w:t>-</w:t>
      </w:r>
      <w:r>
        <w:rPr>
          <w:rFonts w:eastAsia="Times New Roman"/>
          <w:szCs w:val="24"/>
        </w:rPr>
        <w:t xml:space="preserve">το νομοσχέδιο της απλής αναλογικής, όταν είχε έλθει, και την κατάτμηση και το θέμα του </w:t>
      </w:r>
      <w:r>
        <w:rPr>
          <w:rFonts w:eastAsia="Times New Roman"/>
          <w:szCs w:val="24"/>
        </w:rPr>
        <w:t>Απόδη</w:t>
      </w:r>
      <w:r>
        <w:rPr>
          <w:rFonts w:eastAsia="Times New Roman"/>
          <w:szCs w:val="24"/>
        </w:rPr>
        <w:lastRenderedPageBreak/>
        <w:t>μου Ελληνισμού-</w:t>
      </w:r>
      <w:r>
        <w:rPr>
          <w:rFonts w:eastAsia="Times New Roman"/>
          <w:szCs w:val="24"/>
        </w:rPr>
        <w:t xml:space="preserve"> μαζί να τα συζητούσαμε ενιαία. Όλα δεν αφορούν ενιαία το εκλογικό σύστημα; Σας το λέμε εμείς που είμαστε υπέρ τη</w:t>
      </w:r>
      <w:r>
        <w:rPr>
          <w:rFonts w:eastAsia="Times New Roman"/>
          <w:szCs w:val="24"/>
        </w:rPr>
        <w:t>ς κατάτμησης, αλλά γιατί να συζητάμε αποσπασματικά κάθε πέντε μήνες, κάθε έξι μήνες; Γιατί δεν υπάρχει η ετοιμότητα να τα δούμε όλα μαζί; Στις καλένδες θα το παραπέμψετε. Δεν θα έλθει ποτέ μέχρι το τέλος της θητείας σας. Αυτό είναι το πρόβλημα.</w:t>
      </w:r>
    </w:p>
    <w:p w14:paraId="0715AD01" w14:textId="77777777" w:rsidR="006222AF" w:rsidRDefault="006453C1">
      <w:pPr>
        <w:spacing w:after="0" w:line="600" w:lineRule="auto"/>
        <w:ind w:firstLine="720"/>
        <w:contextualSpacing/>
        <w:jc w:val="both"/>
        <w:rPr>
          <w:rFonts w:eastAsia="Times New Roman"/>
          <w:szCs w:val="24"/>
        </w:rPr>
      </w:pPr>
      <w:r>
        <w:rPr>
          <w:rFonts w:eastAsia="Times New Roman"/>
          <w:szCs w:val="24"/>
        </w:rPr>
        <w:t>Έρχομαι τώρ</w:t>
      </w:r>
      <w:r>
        <w:rPr>
          <w:rFonts w:eastAsia="Times New Roman"/>
          <w:szCs w:val="24"/>
        </w:rPr>
        <w:t xml:space="preserve">α στην αλλαγή του εκλογικού συστήματος με μια περίεργη εκδοχή της απλής αναλογικής και τον τρόπο ανάδειξης δημάρχων και περιφερειαρχών και συγκρότησης των αυτοδιοικητικών οργάνων, που καταλαμβάνει το μεγαλύτερο μέρος του νομοσχεδίου. </w:t>
      </w:r>
    </w:p>
    <w:p w14:paraId="0715AD02" w14:textId="77777777" w:rsidR="006222AF" w:rsidRDefault="006453C1">
      <w:pPr>
        <w:spacing w:after="0" w:line="600" w:lineRule="auto"/>
        <w:ind w:firstLine="720"/>
        <w:contextualSpacing/>
        <w:jc w:val="both"/>
        <w:rPr>
          <w:rFonts w:eastAsia="Times New Roman"/>
          <w:szCs w:val="24"/>
        </w:rPr>
      </w:pPr>
      <w:r>
        <w:rPr>
          <w:rFonts w:eastAsia="Times New Roman"/>
          <w:szCs w:val="24"/>
        </w:rPr>
        <w:t>Περί αναπτυξιακού σχε</w:t>
      </w:r>
      <w:r>
        <w:rPr>
          <w:rFonts w:eastAsia="Times New Roman"/>
          <w:szCs w:val="24"/>
        </w:rPr>
        <w:t>διασμού, αρμοδιοτήτων, ενίσχυσης πόρων, αποκέντρωσης, μείωσης της γραφειοκρατίας, εξυπηρέτησης των πολιτών, μεταρρύθμισης έστω του συστήματος διακυβέρνησης δήμων και περιφερειών ούτε λόγος. Δήμαρχοι και περιφερειάρχες στις περισσότερες περιπτώσεις θα αναδε</w:t>
      </w:r>
      <w:r>
        <w:rPr>
          <w:rFonts w:eastAsia="Times New Roman"/>
          <w:szCs w:val="24"/>
        </w:rPr>
        <w:t>ιχθούν στον δ</w:t>
      </w:r>
      <w:r>
        <w:rPr>
          <w:rFonts w:eastAsia="Times New Roman"/>
          <w:szCs w:val="24"/>
        </w:rPr>
        <w:t>εύτερο γύρο, αφού προβλέπετε 50 + 1 για την ε</w:t>
      </w:r>
      <w:r>
        <w:rPr>
          <w:rFonts w:eastAsia="Times New Roman"/>
          <w:szCs w:val="24"/>
        </w:rPr>
        <w:lastRenderedPageBreak/>
        <w:t>κλογή τους, θ</w:t>
      </w:r>
      <w:r>
        <w:rPr>
          <w:rFonts w:eastAsia="Times New Roman"/>
          <w:szCs w:val="24"/>
        </w:rPr>
        <w:t xml:space="preserve">α βρεθούν να συγκροτούν δημοτικά και περιφερειακά συμβούλια, με τους συμβούλους να έχουν αναδειχθεί με </w:t>
      </w:r>
      <w:r>
        <w:rPr>
          <w:rFonts w:eastAsia="Times New Roman"/>
          <w:szCs w:val="24"/>
        </w:rPr>
        <w:t xml:space="preserve">πλήρη </w:t>
      </w:r>
      <w:r>
        <w:rPr>
          <w:rFonts w:eastAsia="Times New Roman"/>
          <w:szCs w:val="24"/>
        </w:rPr>
        <w:t>αναλογικότητα στον πρώτο γύρο. Αποφάσεις που θα αφορούν την καθημερινότητα τ</w:t>
      </w:r>
      <w:r>
        <w:rPr>
          <w:rFonts w:eastAsia="Times New Roman"/>
          <w:szCs w:val="24"/>
        </w:rPr>
        <w:t>ων πολιτών</w:t>
      </w:r>
      <w:r>
        <w:rPr>
          <w:rFonts w:eastAsia="Times New Roman"/>
          <w:szCs w:val="24"/>
        </w:rPr>
        <w:t>,</w:t>
      </w:r>
      <w:r>
        <w:rPr>
          <w:rFonts w:eastAsia="Times New Roman"/>
          <w:szCs w:val="24"/>
        </w:rPr>
        <w:t xml:space="preserve"> θα μπλοκάρονται πιθανόν με κίνητρα αυτοδιοικητικά και μη χωρίς </w:t>
      </w:r>
      <w:r>
        <w:rPr>
          <w:rFonts w:eastAsia="Times New Roman"/>
          <w:szCs w:val="24"/>
        </w:rPr>
        <w:t>δικλ</w:t>
      </w:r>
      <w:r>
        <w:rPr>
          <w:rFonts w:eastAsia="Times New Roman"/>
          <w:szCs w:val="24"/>
        </w:rPr>
        <w:t>ίδες</w:t>
      </w:r>
      <w:r>
        <w:rPr>
          <w:rFonts w:eastAsia="Times New Roman"/>
          <w:szCs w:val="24"/>
        </w:rPr>
        <w:t xml:space="preserve"> ασφαλείας. </w:t>
      </w:r>
    </w:p>
    <w:p w14:paraId="0715AD03"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α</w:t>
      </w:r>
      <w:r>
        <w:rPr>
          <w:rFonts w:eastAsia="Times New Roman"/>
          <w:szCs w:val="24"/>
        </w:rPr>
        <w:t xml:space="preserve">υτοδιοίκηση διαφέρει από την κεντρική πολιτική σκηνή. Δεν υπάρχει καν η δυνατότητα νέων εκλογών, αν υπάρξει αδιέξοδο. Αν στην κεντρική πολιτική σκηνή έχουμε </w:t>
      </w:r>
      <w:r>
        <w:rPr>
          <w:rFonts w:eastAsia="Times New Roman"/>
          <w:szCs w:val="24"/>
        </w:rPr>
        <w:t xml:space="preserve">αδιέξοδο, πάμε σε εκλογές ξανά. Αν στην </w:t>
      </w:r>
      <w:r>
        <w:rPr>
          <w:rFonts w:eastAsia="Times New Roman"/>
          <w:szCs w:val="24"/>
        </w:rPr>
        <w:t>α</w:t>
      </w:r>
      <w:r>
        <w:rPr>
          <w:rFonts w:eastAsia="Times New Roman"/>
          <w:szCs w:val="24"/>
        </w:rPr>
        <w:t xml:space="preserve">υτοδιοίκηση υπάρξει αδιέξοδο, τι θα γίνει; Γι’ αυτό θέλουμε </w:t>
      </w:r>
      <w:r>
        <w:rPr>
          <w:rFonts w:eastAsia="Times New Roman"/>
          <w:szCs w:val="24"/>
        </w:rPr>
        <w:t>δικλ</w:t>
      </w:r>
      <w:r>
        <w:rPr>
          <w:rFonts w:eastAsia="Times New Roman"/>
          <w:szCs w:val="24"/>
        </w:rPr>
        <w:t xml:space="preserve">ίδες ασφαλείας και δεν υπάρχουν. </w:t>
      </w:r>
    </w:p>
    <w:p w14:paraId="0715AD04" w14:textId="77777777" w:rsidR="006222AF" w:rsidRDefault="006453C1">
      <w:pPr>
        <w:spacing w:after="0" w:line="600" w:lineRule="auto"/>
        <w:ind w:firstLine="720"/>
        <w:contextualSpacing/>
        <w:jc w:val="both"/>
        <w:rPr>
          <w:rFonts w:eastAsia="Times New Roman"/>
          <w:szCs w:val="24"/>
        </w:rPr>
      </w:pPr>
      <w:r>
        <w:rPr>
          <w:rFonts w:eastAsia="Times New Roman"/>
          <w:szCs w:val="24"/>
        </w:rPr>
        <w:t>Δεν αμφισβητεί κανείς ότι το υφιστάμενο σύστημα έχει στρεβλώσεις και πρέπει να γίνει αναλογικότερο. Αυτή είναι η δική</w:t>
      </w:r>
      <w:r>
        <w:rPr>
          <w:rFonts w:eastAsia="Times New Roman"/>
          <w:szCs w:val="24"/>
        </w:rPr>
        <w:t xml:space="preserve"> μας θέση, όμως εσείς δημιουργείτε νέα αδιέξοδα. Το φέρνετε στο άλλο άκρο. Δεν είναι η θέση μας η επιστροφή στην προηγούμενη κατάσταση, στην οποία πιθανόν αναφέρεται η Νέα Δημοκρατία όταν λέει «θα καταργήσω και απλώς θα επαναφέρω το προηγούμενο».</w:t>
      </w:r>
    </w:p>
    <w:p w14:paraId="0715AD0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Χρειάζετα</w:t>
      </w:r>
      <w:r>
        <w:rPr>
          <w:rFonts w:eastAsia="Times New Roman" w:cs="Times New Roman"/>
          <w:szCs w:val="24"/>
        </w:rPr>
        <w:t>ι ένα αναλογικότερο σύστημα να υπάρχει. Σε όλες, όμως, σχεδόν τις ευρωπαϊκές χώρες ακόμα και στα πιο αναλογικά συστήματα πρώτον, ισχύει ποσοστό</w:t>
      </w:r>
      <w:r w:rsidRPr="005B4B1E">
        <w:rPr>
          <w:rFonts w:eastAsia="Times New Roman" w:cs="Times New Roman"/>
          <w:szCs w:val="24"/>
        </w:rPr>
        <w:t xml:space="preserve"> </w:t>
      </w:r>
      <w:r>
        <w:rPr>
          <w:rFonts w:eastAsia="Times New Roman" w:cs="Times New Roman"/>
          <w:szCs w:val="24"/>
        </w:rPr>
        <w:t>εισόδου στα αυτοδιοικητικά όργανα που κυμαίνεται από 3% έως 5%</w:t>
      </w:r>
      <w:r>
        <w:rPr>
          <w:rFonts w:eastAsia="Times New Roman" w:cs="Times New Roman"/>
          <w:szCs w:val="24"/>
        </w:rPr>
        <w:t>,</w:t>
      </w:r>
      <w:r>
        <w:rPr>
          <w:rFonts w:eastAsia="Times New Roman" w:cs="Times New Roman"/>
          <w:szCs w:val="24"/>
        </w:rPr>
        <w:t xml:space="preserve"> και συγκροτούνται αναλογικά με βάση τα ποσοστά κ</w:t>
      </w:r>
      <w:r>
        <w:rPr>
          <w:rFonts w:eastAsia="Times New Roman" w:cs="Times New Roman"/>
          <w:szCs w:val="24"/>
        </w:rPr>
        <w:t xml:space="preserve">άθε παράταξης, με την </w:t>
      </w:r>
      <w:r w:rsidRPr="005B4B1E">
        <w:rPr>
          <w:rFonts w:eastAsia="Times New Roman" w:cs="Times New Roman"/>
          <w:szCs w:val="24"/>
        </w:rPr>
        <w:t>πρώτη να αναδεικνύει το</w:t>
      </w:r>
      <w:r>
        <w:rPr>
          <w:rFonts w:eastAsia="Times New Roman" w:cs="Times New Roman"/>
          <w:szCs w:val="24"/>
        </w:rPr>
        <w:t>ν</w:t>
      </w:r>
      <w:r w:rsidRPr="005B4B1E">
        <w:rPr>
          <w:rFonts w:eastAsia="Times New Roman" w:cs="Times New Roman"/>
          <w:szCs w:val="24"/>
        </w:rPr>
        <w:t xml:space="preserve"> </w:t>
      </w:r>
      <w:r>
        <w:rPr>
          <w:rFonts w:eastAsia="Times New Roman" w:cs="Times New Roman"/>
          <w:szCs w:val="24"/>
        </w:rPr>
        <w:t>δ</w:t>
      </w:r>
      <w:r w:rsidRPr="005B4B1E">
        <w:rPr>
          <w:rFonts w:eastAsia="Times New Roman" w:cs="Times New Roman"/>
          <w:szCs w:val="24"/>
        </w:rPr>
        <w:t>ήμαρχο</w:t>
      </w:r>
      <w:r>
        <w:rPr>
          <w:rFonts w:eastAsia="Times New Roman" w:cs="Times New Roman"/>
          <w:szCs w:val="24"/>
        </w:rPr>
        <w:t xml:space="preserve"> ή και </w:t>
      </w:r>
      <w:r w:rsidRPr="005B4B1E">
        <w:rPr>
          <w:rFonts w:eastAsia="Times New Roman" w:cs="Times New Roman"/>
          <w:szCs w:val="24"/>
        </w:rPr>
        <w:t>περιφερειάρχη</w:t>
      </w:r>
      <w:r>
        <w:rPr>
          <w:rFonts w:eastAsia="Times New Roman" w:cs="Times New Roman"/>
          <w:szCs w:val="24"/>
        </w:rPr>
        <w:t xml:space="preserve">. Έτσι είναι σαφείς οι διακριτοί ρόλοι </w:t>
      </w:r>
      <w:r w:rsidRPr="005B4B1E">
        <w:rPr>
          <w:rFonts w:eastAsia="Times New Roman" w:cs="Times New Roman"/>
          <w:szCs w:val="24"/>
        </w:rPr>
        <w:t>διοίκησ</w:t>
      </w:r>
      <w:r>
        <w:rPr>
          <w:rFonts w:eastAsia="Times New Roman" w:cs="Times New Roman"/>
          <w:szCs w:val="24"/>
        </w:rPr>
        <w:t>η</w:t>
      </w:r>
      <w:r w:rsidRPr="005B4B1E">
        <w:rPr>
          <w:rFonts w:eastAsia="Times New Roman" w:cs="Times New Roman"/>
          <w:szCs w:val="24"/>
        </w:rPr>
        <w:t xml:space="preserve">ς και αντιπολίτευσης και </w:t>
      </w:r>
      <w:r>
        <w:rPr>
          <w:rFonts w:eastAsia="Times New Roman" w:cs="Times New Roman"/>
          <w:szCs w:val="24"/>
        </w:rPr>
        <w:t>μπορούν να</w:t>
      </w:r>
      <w:r w:rsidRPr="005B4B1E">
        <w:rPr>
          <w:rFonts w:eastAsia="Times New Roman" w:cs="Times New Roman"/>
          <w:szCs w:val="24"/>
        </w:rPr>
        <w:t xml:space="preserve"> πραγματοποιούνται προγραμματικές συγκλίσεις</w:t>
      </w:r>
      <w:r>
        <w:rPr>
          <w:rFonts w:eastAsia="Times New Roman" w:cs="Times New Roman"/>
          <w:szCs w:val="24"/>
        </w:rPr>
        <w:t>.</w:t>
      </w:r>
    </w:p>
    <w:p w14:paraId="0715AD0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w:t>
      </w:r>
      <w:r w:rsidRPr="005B4B1E">
        <w:rPr>
          <w:rFonts w:eastAsia="Times New Roman" w:cs="Times New Roman"/>
          <w:szCs w:val="24"/>
        </w:rPr>
        <w:t xml:space="preserve">ε τον τρόπο αυτό </w:t>
      </w:r>
      <w:r>
        <w:rPr>
          <w:rFonts w:eastAsia="Times New Roman" w:cs="Times New Roman"/>
          <w:szCs w:val="24"/>
        </w:rPr>
        <w:t xml:space="preserve">οδηγείτε την αυτοδιοίκηση </w:t>
      </w:r>
      <w:r w:rsidRPr="005B4B1E">
        <w:rPr>
          <w:rFonts w:eastAsia="Times New Roman" w:cs="Times New Roman"/>
          <w:szCs w:val="24"/>
        </w:rPr>
        <w:t xml:space="preserve">σε νέα </w:t>
      </w:r>
      <w:r w:rsidRPr="005B4B1E">
        <w:rPr>
          <w:rFonts w:eastAsia="Times New Roman" w:cs="Times New Roman"/>
          <w:szCs w:val="24"/>
        </w:rPr>
        <w:t>αδιέξοδα</w:t>
      </w:r>
      <w:r>
        <w:rPr>
          <w:rFonts w:eastAsia="Times New Roman" w:cs="Times New Roman"/>
          <w:szCs w:val="24"/>
        </w:rPr>
        <w:t>.</w:t>
      </w:r>
      <w:r w:rsidRPr="005B4B1E">
        <w:rPr>
          <w:rFonts w:eastAsia="Times New Roman" w:cs="Times New Roman"/>
          <w:szCs w:val="24"/>
        </w:rPr>
        <w:t xml:space="preserve"> Προοδευτική πολιτική</w:t>
      </w:r>
      <w:r>
        <w:rPr>
          <w:rFonts w:eastAsia="Times New Roman" w:cs="Times New Roman"/>
          <w:szCs w:val="24"/>
        </w:rPr>
        <w:t>,</w:t>
      </w:r>
      <w:r w:rsidRPr="005B4B1E">
        <w:rPr>
          <w:rFonts w:eastAsia="Times New Roman" w:cs="Times New Roman"/>
          <w:szCs w:val="24"/>
        </w:rPr>
        <w:t xml:space="preserve"> αριστερή πολιτική </w:t>
      </w:r>
      <w:r>
        <w:rPr>
          <w:rFonts w:eastAsia="Times New Roman" w:cs="Times New Roman"/>
          <w:szCs w:val="24"/>
        </w:rPr>
        <w:t xml:space="preserve">–γιατί </w:t>
      </w:r>
      <w:r w:rsidRPr="005B4B1E">
        <w:rPr>
          <w:rFonts w:eastAsia="Times New Roman" w:cs="Times New Roman"/>
          <w:szCs w:val="24"/>
        </w:rPr>
        <w:t>το άκουσα</w:t>
      </w:r>
      <w:r>
        <w:rPr>
          <w:rFonts w:eastAsia="Times New Roman" w:cs="Times New Roman"/>
          <w:szCs w:val="24"/>
        </w:rPr>
        <w:t>-</w:t>
      </w:r>
      <w:r w:rsidRPr="005B4B1E">
        <w:rPr>
          <w:rFonts w:eastAsia="Times New Roman" w:cs="Times New Roman"/>
          <w:szCs w:val="24"/>
        </w:rPr>
        <w:t xml:space="preserve"> θα </w:t>
      </w:r>
      <w:r>
        <w:rPr>
          <w:rFonts w:eastAsia="Times New Roman" w:cs="Times New Roman"/>
          <w:szCs w:val="24"/>
        </w:rPr>
        <w:t xml:space="preserve">ήταν εάν προωθούσατε </w:t>
      </w:r>
      <w:r w:rsidRPr="005B4B1E">
        <w:rPr>
          <w:rFonts w:eastAsia="Times New Roman" w:cs="Times New Roman"/>
          <w:szCs w:val="24"/>
        </w:rPr>
        <w:t xml:space="preserve">την προοπτική μιας </w:t>
      </w:r>
      <w:r>
        <w:rPr>
          <w:rFonts w:eastAsia="Times New Roman" w:cs="Times New Roman"/>
          <w:szCs w:val="24"/>
        </w:rPr>
        <w:t>αυτοδιοίκησης</w:t>
      </w:r>
      <w:r w:rsidRPr="005B4B1E">
        <w:rPr>
          <w:rFonts w:eastAsia="Times New Roman" w:cs="Times New Roman"/>
          <w:szCs w:val="24"/>
        </w:rPr>
        <w:t xml:space="preserve"> ανεξάρτητης και χειραφε</w:t>
      </w:r>
      <w:r>
        <w:rPr>
          <w:rFonts w:eastAsia="Times New Roman" w:cs="Times New Roman"/>
          <w:szCs w:val="24"/>
        </w:rPr>
        <w:t>τημένη</w:t>
      </w:r>
      <w:r w:rsidRPr="005B4B1E">
        <w:rPr>
          <w:rFonts w:eastAsia="Times New Roman" w:cs="Times New Roman"/>
          <w:szCs w:val="24"/>
        </w:rPr>
        <w:t>ς από τα κόμματα</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 xml:space="preserve">Εσείς κάνετε </w:t>
      </w:r>
      <w:r w:rsidRPr="005B4B1E">
        <w:rPr>
          <w:rFonts w:eastAsia="Times New Roman" w:cs="Times New Roman"/>
          <w:szCs w:val="24"/>
        </w:rPr>
        <w:t>ακριβώς το αντίθετο</w:t>
      </w:r>
      <w:r>
        <w:rPr>
          <w:rFonts w:eastAsia="Times New Roman" w:cs="Times New Roman"/>
          <w:szCs w:val="24"/>
        </w:rPr>
        <w:t>,</w:t>
      </w:r>
      <w:r w:rsidRPr="005B4B1E">
        <w:rPr>
          <w:rFonts w:eastAsia="Times New Roman" w:cs="Times New Roman"/>
          <w:szCs w:val="24"/>
        </w:rPr>
        <w:t xml:space="preserve"> κινούμεν</w:t>
      </w:r>
      <w:r>
        <w:rPr>
          <w:rFonts w:eastAsia="Times New Roman" w:cs="Times New Roman"/>
          <w:szCs w:val="24"/>
        </w:rPr>
        <w:t>οι</w:t>
      </w:r>
      <w:r w:rsidRPr="005B4B1E">
        <w:rPr>
          <w:rFonts w:eastAsia="Times New Roman" w:cs="Times New Roman"/>
          <w:szCs w:val="24"/>
        </w:rPr>
        <w:t xml:space="preserve"> στη βάση μικροκομματικών σκοπιμοτήτων</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Π</w:t>
      </w:r>
      <w:r w:rsidRPr="005B4B1E">
        <w:rPr>
          <w:rFonts w:eastAsia="Times New Roman" w:cs="Times New Roman"/>
          <w:szCs w:val="24"/>
        </w:rPr>
        <w:t>ρόκειται για εργαλειακή αντίληψη της πολιτικής και της αυτοδιοίκησης</w:t>
      </w:r>
      <w:r>
        <w:rPr>
          <w:rFonts w:eastAsia="Times New Roman" w:cs="Times New Roman"/>
          <w:szCs w:val="24"/>
        </w:rPr>
        <w:t>.</w:t>
      </w:r>
    </w:p>
    <w:p w14:paraId="0715AD0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Επίσης κ</w:t>
      </w:r>
      <w:r w:rsidRPr="005B4B1E">
        <w:rPr>
          <w:rFonts w:eastAsia="Times New Roman" w:cs="Times New Roman"/>
          <w:szCs w:val="24"/>
        </w:rPr>
        <w:t>εντρικό ζήτημα και διαχρονικό είναι η χειραφέτηση</w:t>
      </w:r>
      <w:r>
        <w:rPr>
          <w:rFonts w:eastAsia="Times New Roman" w:cs="Times New Roman"/>
          <w:szCs w:val="24"/>
        </w:rPr>
        <w:t>,</w:t>
      </w:r>
      <w:r w:rsidRPr="005B4B1E">
        <w:rPr>
          <w:rFonts w:eastAsia="Times New Roman" w:cs="Times New Roman"/>
          <w:szCs w:val="24"/>
        </w:rPr>
        <w:t xml:space="preserve"> ακριβώς</w:t>
      </w:r>
      <w:r>
        <w:rPr>
          <w:rFonts w:eastAsia="Times New Roman" w:cs="Times New Roman"/>
          <w:szCs w:val="24"/>
        </w:rPr>
        <w:t>,</w:t>
      </w:r>
      <w:r w:rsidRPr="005B4B1E">
        <w:rPr>
          <w:rFonts w:eastAsia="Times New Roman" w:cs="Times New Roman"/>
          <w:szCs w:val="24"/>
        </w:rPr>
        <w:t xml:space="preserve"> αυτή</w:t>
      </w:r>
      <w:r>
        <w:rPr>
          <w:rFonts w:eastAsia="Times New Roman" w:cs="Times New Roman"/>
          <w:szCs w:val="24"/>
        </w:rPr>
        <w:t>ς</w:t>
      </w:r>
      <w:r w:rsidRPr="005B4B1E">
        <w:rPr>
          <w:rFonts w:eastAsia="Times New Roman" w:cs="Times New Roman"/>
          <w:szCs w:val="24"/>
        </w:rPr>
        <w:t xml:space="preserve"> της αυτοδιοίκησης από τον ασφυκτικό εναγκαλισμό του </w:t>
      </w:r>
      <w:r>
        <w:rPr>
          <w:rFonts w:eastAsia="Times New Roman" w:cs="Times New Roman"/>
          <w:szCs w:val="24"/>
        </w:rPr>
        <w:t>κ</w:t>
      </w:r>
      <w:r w:rsidRPr="005B4B1E">
        <w:rPr>
          <w:rFonts w:eastAsia="Times New Roman" w:cs="Times New Roman"/>
          <w:szCs w:val="24"/>
        </w:rPr>
        <w:t>ράτους</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Α</w:t>
      </w:r>
      <w:r w:rsidRPr="005B4B1E">
        <w:rPr>
          <w:rFonts w:eastAsia="Times New Roman" w:cs="Times New Roman"/>
          <w:szCs w:val="24"/>
        </w:rPr>
        <w:t>ντί γι</w:t>
      </w:r>
      <w:r>
        <w:rPr>
          <w:rFonts w:eastAsia="Times New Roman" w:cs="Times New Roman"/>
          <w:szCs w:val="24"/>
        </w:rPr>
        <w:t>’</w:t>
      </w:r>
      <w:r w:rsidRPr="005B4B1E">
        <w:rPr>
          <w:rFonts w:eastAsia="Times New Roman" w:cs="Times New Roman"/>
          <w:szCs w:val="24"/>
        </w:rPr>
        <w:t xml:space="preserve"> αυτό με το νομοσχέδι</w:t>
      </w:r>
      <w:r>
        <w:rPr>
          <w:rFonts w:eastAsia="Times New Roman" w:cs="Times New Roman"/>
          <w:szCs w:val="24"/>
        </w:rPr>
        <w:t xml:space="preserve">ό σας </w:t>
      </w:r>
      <w:r>
        <w:rPr>
          <w:rFonts w:eastAsia="Times New Roman" w:cs="Times New Roman"/>
          <w:szCs w:val="24"/>
        </w:rPr>
        <w:lastRenderedPageBreak/>
        <w:t>προβλέπονται</w:t>
      </w:r>
      <w:r w:rsidRPr="005B4B1E">
        <w:rPr>
          <w:rFonts w:eastAsia="Times New Roman" w:cs="Times New Roman"/>
          <w:szCs w:val="24"/>
        </w:rPr>
        <w:t xml:space="preserve"> τρ</w:t>
      </w:r>
      <w:r w:rsidRPr="005B4B1E">
        <w:rPr>
          <w:rFonts w:eastAsia="Times New Roman" w:cs="Times New Roman"/>
          <w:szCs w:val="24"/>
        </w:rPr>
        <w:t xml:space="preserve">ία επίπεδα ελέγχου της αυτοδιοίκησης από το </w:t>
      </w:r>
      <w:r>
        <w:rPr>
          <w:rFonts w:eastAsia="Times New Roman" w:cs="Times New Roman"/>
          <w:szCs w:val="24"/>
        </w:rPr>
        <w:t>κ</w:t>
      </w:r>
      <w:r w:rsidRPr="005B4B1E">
        <w:rPr>
          <w:rFonts w:eastAsia="Times New Roman" w:cs="Times New Roman"/>
          <w:szCs w:val="24"/>
        </w:rPr>
        <w:t>εντρικό κράτος</w:t>
      </w:r>
      <w:r>
        <w:rPr>
          <w:rFonts w:eastAsia="Times New Roman" w:cs="Times New Roman"/>
          <w:szCs w:val="24"/>
        </w:rPr>
        <w:t>,</w:t>
      </w:r>
      <w:r w:rsidRPr="005B4B1E">
        <w:rPr>
          <w:rFonts w:eastAsia="Times New Roman" w:cs="Times New Roman"/>
          <w:szCs w:val="24"/>
        </w:rPr>
        <w:t xml:space="preserve"> ωθώντας την αυτοδιοίκηση από τον </w:t>
      </w:r>
      <w:r>
        <w:rPr>
          <w:rFonts w:eastAsia="Times New Roman" w:cs="Times New Roman"/>
          <w:szCs w:val="24"/>
        </w:rPr>
        <w:t>εναγκαλισμό</w:t>
      </w:r>
      <w:r w:rsidRPr="005B4B1E">
        <w:rPr>
          <w:rFonts w:eastAsia="Times New Roman" w:cs="Times New Roman"/>
          <w:szCs w:val="24"/>
        </w:rPr>
        <w:t xml:space="preserve"> στην πλήρη ασφυξία</w:t>
      </w:r>
      <w:r>
        <w:rPr>
          <w:rFonts w:eastAsia="Times New Roman" w:cs="Times New Roman"/>
          <w:szCs w:val="24"/>
        </w:rPr>
        <w:t>.</w:t>
      </w:r>
    </w:p>
    <w:p w14:paraId="0715AD0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Προβλέπετε </w:t>
      </w:r>
      <w:r w:rsidRPr="005B4B1E">
        <w:rPr>
          <w:rFonts w:eastAsia="Times New Roman" w:cs="Times New Roman"/>
          <w:szCs w:val="24"/>
        </w:rPr>
        <w:t xml:space="preserve">συμβούλιο </w:t>
      </w:r>
      <w:r>
        <w:rPr>
          <w:rFonts w:eastAsia="Times New Roman" w:cs="Times New Roman"/>
          <w:szCs w:val="24"/>
        </w:rPr>
        <w:t>εποπτών των ΟΤΑ</w:t>
      </w:r>
      <w:r w:rsidRPr="005B4B1E">
        <w:rPr>
          <w:rFonts w:eastAsia="Times New Roman" w:cs="Times New Roman"/>
          <w:szCs w:val="24"/>
        </w:rPr>
        <w:t xml:space="preserve"> και </w:t>
      </w:r>
      <w:r>
        <w:rPr>
          <w:rFonts w:eastAsia="Times New Roman" w:cs="Times New Roman"/>
          <w:szCs w:val="24"/>
        </w:rPr>
        <w:t>επιτροπή σ</w:t>
      </w:r>
      <w:r>
        <w:rPr>
          <w:rFonts w:eastAsia="Times New Roman" w:cs="Times New Roman"/>
          <w:szCs w:val="24"/>
        </w:rPr>
        <w:t>υντονισμού και</w:t>
      </w:r>
      <w:r w:rsidRPr="005B4B1E">
        <w:rPr>
          <w:rFonts w:eastAsia="Times New Roman" w:cs="Times New Roman"/>
          <w:szCs w:val="24"/>
        </w:rPr>
        <w:t xml:space="preserve"> </w:t>
      </w:r>
      <w:r>
        <w:rPr>
          <w:rFonts w:eastAsia="Times New Roman" w:cs="Times New Roman"/>
          <w:szCs w:val="24"/>
        </w:rPr>
        <w:t>ε</w:t>
      </w:r>
      <w:r w:rsidRPr="005B4B1E">
        <w:rPr>
          <w:rFonts w:eastAsia="Times New Roman" w:cs="Times New Roman"/>
          <w:szCs w:val="24"/>
        </w:rPr>
        <w:t xml:space="preserve">λέγχου των ΟΤΑ για έλεγχο </w:t>
      </w:r>
      <w:r>
        <w:rPr>
          <w:rFonts w:eastAsia="Times New Roman" w:cs="Times New Roman"/>
          <w:szCs w:val="24"/>
        </w:rPr>
        <w:t xml:space="preserve">όλης της </w:t>
      </w:r>
      <w:r w:rsidRPr="005B4B1E">
        <w:rPr>
          <w:rFonts w:eastAsia="Times New Roman" w:cs="Times New Roman"/>
          <w:szCs w:val="24"/>
        </w:rPr>
        <w:t>λειτουργίας των δήμων και πε</w:t>
      </w:r>
      <w:r w:rsidRPr="005B4B1E">
        <w:rPr>
          <w:rFonts w:eastAsia="Times New Roman" w:cs="Times New Roman"/>
          <w:szCs w:val="24"/>
        </w:rPr>
        <w:t>ριφερειών και το</w:t>
      </w:r>
      <w:r>
        <w:rPr>
          <w:rFonts w:eastAsia="Times New Roman" w:cs="Times New Roman"/>
          <w:szCs w:val="24"/>
        </w:rPr>
        <w:t>ν</w:t>
      </w:r>
      <w:r w:rsidRPr="005B4B1E">
        <w:rPr>
          <w:rFonts w:eastAsia="Times New Roman" w:cs="Times New Roman"/>
          <w:szCs w:val="24"/>
        </w:rPr>
        <w:t xml:space="preserve"> πειθαρχικό έλεγχο των δημάρχων</w:t>
      </w:r>
      <w:r>
        <w:rPr>
          <w:rFonts w:eastAsia="Times New Roman" w:cs="Times New Roman"/>
          <w:szCs w:val="24"/>
        </w:rPr>
        <w:t>, των</w:t>
      </w:r>
      <w:r w:rsidRPr="005B4B1E">
        <w:rPr>
          <w:rFonts w:eastAsia="Times New Roman" w:cs="Times New Roman"/>
          <w:szCs w:val="24"/>
        </w:rPr>
        <w:t xml:space="preserve"> περιφερειαρχών και των άλλων </w:t>
      </w:r>
      <w:r>
        <w:rPr>
          <w:rFonts w:eastAsia="Times New Roman" w:cs="Times New Roman"/>
          <w:szCs w:val="24"/>
        </w:rPr>
        <w:t xml:space="preserve">αιρετών </w:t>
      </w:r>
      <w:r w:rsidRPr="005B4B1E">
        <w:rPr>
          <w:rFonts w:eastAsia="Times New Roman" w:cs="Times New Roman"/>
          <w:szCs w:val="24"/>
        </w:rPr>
        <w:t>με άμεση εξάρτηση από τον Υπουργό Εσωτερικών</w:t>
      </w:r>
      <w:r>
        <w:rPr>
          <w:rFonts w:eastAsia="Times New Roman" w:cs="Times New Roman"/>
          <w:szCs w:val="24"/>
        </w:rPr>
        <w:t>.</w:t>
      </w:r>
      <w:r w:rsidRPr="005B4B1E">
        <w:rPr>
          <w:rFonts w:eastAsia="Times New Roman" w:cs="Times New Roman"/>
          <w:szCs w:val="24"/>
        </w:rPr>
        <w:t xml:space="preserve"> Κοινώς υπό το πρ</w:t>
      </w:r>
      <w:r>
        <w:rPr>
          <w:rFonts w:eastAsia="Times New Roman" w:cs="Times New Roman"/>
          <w:szCs w:val="24"/>
        </w:rPr>
        <w:t>όσχημα του ελέγχου νομιμότητας θα μπορεί η</w:t>
      </w:r>
      <w:r w:rsidRPr="005B4B1E">
        <w:rPr>
          <w:rFonts w:eastAsia="Times New Roman" w:cs="Times New Roman"/>
          <w:szCs w:val="24"/>
        </w:rPr>
        <w:t xml:space="preserve"> κεντρική διοίκηση να ακυρώνει πρωτοβουλίες </w:t>
      </w:r>
      <w:r>
        <w:rPr>
          <w:rFonts w:eastAsia="Times New Roman" w:cs="Times New Roman"/>
          <w:szCs w:val="24"/>
        </w:rPr>
        <w:t>των ΟΤΑ ή των</w:t>
      </w:r>
      <w:r w:rsidRPr="005B4B1E">
        <w:rPr>
          <w:rFonts w:eastAsia="Times New Roman" w:cs="Times New Roman"/>
          <w:szCs w:val="24"/>
        </w:rPr>
        <w:t xml:space="preserve"> δημάρχων και περιφερειαρχών που δεν τους είναι αρεστοί</w:t>
      </w:r>
      <w:r>
        <w:rPr>
          <w:rFonts w:eastAsia="Times New Roman" w:cs="Times New Roman"/>
          <w:szCs w:val="24"/>
        </w:rPr>
        <w:t xml:space="preserve">. Φυσικά έτσι όπως σκέφτεστε ούτε σας </w:t>
      </w:r>
      <w:r w:rsidRPr="005B4B1E">
        <w:rPr>
          <w:rFonts w:eastAsia="Times New Roman" w:cs="Times New Roman"/>
          <w:szCs w:val="24"/>
        </w:rPr>
        <w:t xml:space="preserve">πέρασε από το μυαλό ότι </w:t>
      </w:r>
      <w:r>
        <w:rPr>
          <w:rFonts w:eastAsia="Times New Roman" w:cs="Times New Roman"/>
          <w:szCs w:val="24"/>
        </w:rPr>
        <w:t xml:space="preserve">η εποπτεία των ΟΤΑ </w:t>
      </w:r>
      <w:r w:rsidRPr="005B4B1E">
        <w:rPr>
          <w:rFonts w:eastAsia="Times New Roman" w:cs="Times New Roman"/>
          <w:szCs w:val="24"/>
        </w:rPr>
        <w:t>θα μπορούσε να ασκηθεί με τη θεσμοθέτηση μιας ανεξάρτητης αρχής</w:t>
      </w:r>
      <w:r>
        <w:rPr>
          <w:rFonts w:eastAsia="Times New Roman" w:cs="Times New Roman"/>
          <w:szCs w:val="24"/>
        </w:rPr>
        <w:t>,</w:t>
      </w:r>
      <w:r w:rsidRPr="005B4B1E">
        <w:rPr>
          <w:rFonts w:eastAsia="Times New Roman" w:cs="Times New Roman"/>
          <w:szCs w:val="24"/>
        </w:rPr>
        <w:t xml:space="preserve"> επιφορτι</w:t>
      </w:r>
      <w:r>
        <w:rPr>
          <w:rFonts w:eastAsia="Times New Roman" w:cs="Times New Roman"/>
          <w:szCs w:val="24"/>
        </w:rPr>
        <w:t>ζόμενης</w:t>
      </w:r>
      <w:r w:rsidRPr="005B4B1E">
        <w:rPr>
          <w:rFonts w:eastAsia="Times New Roman" w:cs="Times New Roman"/>
          <w:szCs w:val="24"/>
        </w:rPr>
        <w:t xml:space="preserve"> με τον έλεγχο της νομιμότητας των ΟΤΑ</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Ε</w:t>
      </w:r>
      <w:r w:rsidRPr="005B4B1E">
        <w:rPr>
          <w:rFonts w:eastAsia="Times New Roman" w:cs="Times New Roman"/>
          <w:szCs w:val="24"/>
        </w:rPr>
        <w:t>ίναι γνωστή η σχέση σας και η συμπάθειά σας για τις ανεξάρτητες αρχές</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Δ</w:t>
      </w:r>
      <w:r w:rsidRPr="005B4B1E">
        <w:rPr>
          <w:rFonts w:eastAsia="Times New Roman" w:cs="Times New Roman"/>
          <w:szCs w:val="24"/>
        </w:rPr>
        <w:t xml:space="preserve">εν τις ελέγχω </w:t>
      </w:r>
      <w:r>
        <w:rPr>
          <w:rFonts w:eastAsia="Times New Roman" w:cs="Times New Roman"/>
          <w:szCs w:val="24"/>
        </w:rPr>
        <w:t>ά</w:t>
      </w:r>
      <w:r w:rsidRPr="005B4B1E">
        <w:rPr>
          <w:rFonts w:eastAsia="Times New Roman" w:cs="Times New Roman"/>
          <w:szCs w:val="24"/>
        </w:rPr>
        <w:t>ρα δεν τις θέλω</w:t>
      </w:r>
      <w:r>
        <w:rPr>
          <w:rFonts w:eastAsia="Times New Roman" w:cs="Times New Roman"/>
          <w:szCs w:val="24"/>
        </w:rPr>
        <w:t>.</w:t>
      </w:r>
    </w:p>
    <w:p w14:paraId="0715AD0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w:t>
      </w:r>
      <w:r w:rsidRPr="005B4B1E">
        <w:rPr>
          <w:rFonts w:eastAsia="Times New Roman" w:cs="Times New Roman"/>
          <w:szCs w:val="24"/>
        </w:rPr>
        <w:t>ο σημερινό νομοσχέδιο είναι η αντιμεταρ</w:t>
      </w:r>
      <w:r>
        <w:rPr>
          <w:rFonts w:eastAsia="Times New Roman" w:cs="Times New Roman"/>
          <w:szCs w:val="24"/>
        </w:rPr>
        <w:t>ρύθμιση και μάλιστα συντηρητική</w:t>
      </w:r>
      <w:r w:rsidRPr="005B4B1E">
        <w:rPr>
          <w:rFonts w:eastAsia="Times New Roman" w:cs="Times New Roman"/>
          <w:szCs w:val="24"/>
        </w:rPr>
        <w:t xml:space="preserve"> </w:t>
      </w:r>
      <w:r>
        <w:rPr>
          <w:rFonts w:eastAsia="Times New Roman" w:cs="Times New Roman"/>
          <w:szCs w:val="24"/>
        </w:rPr>
        <w:t>σε ορισμένα</w:t>
      </w:r>
      <w:r w:rsidRPr="005B4B1E">
        <w:rPr>
          <w:rFonts w:eastAsia="Times New Roman" w:cs="Times New Roman"/>
          <w:szCs w:val="24"/>
        </w:rPr>
        <w:t xml:space="preserve"> σημεία</w:t>
      </w:r>
      <w:r>
        <w:rPr>
          <w:rFonts w:eastAsia="Times New Roman" w:cs="Times New Roman"/>
          <w:szCs w:val="24"/>
        </w:rPr>
        <w:t>,</w:t>
      </w:r>
      <w:r w:rsidRPr="005B4B1E">
        <w:rPr>
          <w:rFonts w:eastAsia="Times New Roman" w:cs="Times New Roman"/>
          <w:szCs w:val="24"/>
        </w:rPr>
        <w:t xml:space="preserve"> με ανασύσταση </w:t>
      </w:r>
      <w:r>
        <w:rPr>
          <w:rFonts w:eastAsia="Times New Roman" w:cs="Times New Roman"/>
          <w:szCs w:val="24"/>
        </w:rPr>
        <w:t>για πα</w:t>
      </w:r>
      <w:r>
        <w:rPr>
          <w:rFonts w:eastAsia="Times New Roman" w:cs="Times New Roman"/>
          <w:szCs w:val="24"/>
        </w:rPr>
        <w:lastRenderedPageBreak/>
        <w:t xml:space="preserve">ράδειγμα </w:t>
      </w:r>
      <w:r w:rsidRPr="005B4B1E">
        <w:rPr>
          <w:rFonts w:eastAsia="Times New Roman" w:cs="Times New Roman"/>
          <w:szCs w:val="24"/>
        </w:rPr>
        <w:t xml:space="preserve">των κοινοτήτων που είναι </w:t>
      </w:r>
      <w:r>
        <w:rPr>
          <w:rFonts w:eastAsia="Times New Roman" w:cs="Times New Roman"/>
          <w:szCs w:val="24"/>
        </w:rPr>
        <w:t>ευθεί</w:t>
      </w:r>
      <w:r>
        <w:rPr>
          <w:rFonts w:eastAsia="Times New Roman" w:cs="Times New Roman"/>
          <w:szCs w:val="24"/>
        </w:rPr>
        <w:t>α επιστροφή σ</w:t>
      </w:r>
      <w:r w:rsidRPr="005B4B1E">
        <w:rPr>
          <w:rFonts w:eastAsia="Times New Roman" w:cs="Times New Roman"/>
          <w:szCs w:val="24"/>
        </w:rPr>
        <w:t xml:space="preserve">ε προηγούμενες δεκαετίες με την </w:t>
      </w:r>
      <w:r>
        <w:rPr>
          <w:rFonts w:eastAsia="Times New Roman" w:cs="Times New Roman"/>
          <w:szCs w:val="24"/>
        </w:rPr>
        <w:t>κοντόθωρη</w:t>
      </w:r>
      <w:r w:rsidRPr="005B4B1E">
        <w:rPr>
          <w:rFonts w:eastAsia="Times New Roman" w:cs="Times New Roman"/>
          <w:szCs w:val="24"/>
        </w:rPr>
        <w:t xml:space="preserve"> εξυπηρέτησ</w:t>
      </w:r>
      <w:r>
        <w:rPr>
          <w:rFonts w:eastAsia="Times New Roman" w:cs="Times New Roman"/>
          <w:szCs w:val="24"/>
        </w:rPr>
        <w:t>η τοπικών συμφερόντων και μικρο</w:t>
      </w:r>
      <w:r w:rsidRPr="005B4B1E">
        <w:rPr>
          <w:rFonts w:eastAsia="Times New Roman" w:cs="Times New Roman"/>
          <w:szCs w:val="24"/>
        </w:rPr>
        <w:t>πελατειακ</w:t>
      </w:r>
      <w:r>
        <w:rPr>
          <w:rFonts w:eastAsia="Times New Roman" w:cs="Times New Roman"/>
          <w:szCs w:val="24"/>
        </w:rPr>
        <w:t xml:space="preserve">ών </w:t>
      </w:r>
      <w:r w:rsidRPr="005B4B1E">
        <w:rPr>
          <w:rFonts w:eastAsia="Times New Roman" w:cs="Times New Roman"/>
          <w:szCs w:val="24"/>
        </w:rPr>
        <w:t>συναλλαγών</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 xml:space="preserve">Και </w:t>
      </w:r>
      <w:r w:rsidRPr="005B4B1E">
        <w:rPr>
          <w:rFonts w:eastAsia="Times New Roman" w:cs="Times New Roman"/>
          <w:szCs w:val="24"/>
        </w:rPr>
        <w:t>για να χρυσώσε</w:t>
      </w:r>
      <w:r>
        <w:rPr>
          <w:rFonts w:eastAsia="Times New Roman" w:cs="Times New Roman"/>
          <w:szCs w:val="24"/>
        </w:rPr>
        <w:t>τε</w:t>
      </w:r>
      <w:r w:rsidRPr="005B4B1E">
        <w:rPr>
          <w:rFonts w:eastAsia="Times New Roman" w:cs="Times New Roman"/>
          <w:szCs w:val="24"/>
        </w:rPr>
        <w:t xml:space="preserve"> το χάπι</w:t>
      </w:r>
      <w:r>
        <w:rPr>
          <w:rFonts w:eastAsia="Times New Roman" w:cs="Times New Roman"/>
          <w:szCs w:val="24"/>
        </w:rPr>
        <w:t>,</w:t>
      </w:r>
      <w:r w:rsidRPr="005B4B1E">
        <w:rPr>
          <w:rFonts w:eastAsia="Times New Roman" w:cs="Times New Roman"/>
          <w:szCs w:val="24"/>
        </w:rPr>
        <w:t xml:space="preserve"> θεσμοθετείτ</w:t>
      </w:r>
      <w:r>
        <w:rPr>
          <w:rFonts w:eastAsia="Times New Roman" w:cs="Times New Roman"/>
          <w:szCs w:val="24"/>
        </w:rPr>
        <w:t>ε</w:t>
      </w:r>
      <w:r w:rsidRPr="005B4B1E">
        <w:rPr>
          <w:rFonts w:eastAsia="Times New Roman" w:cs="Times New Roman"/>
          <w:szCs w:val="24"/>
        </w:rPr>
        <w:t xml:space="preserve"> τα δημοτικά και περιφερειακά δημοψηφίσματα </w:t>
      </w:r>
      <w:r>
        <w:rPr>
          <w:rFonts w:eastAsia="Times New Roman" w:cs="Times New Roman"/>
          <w:szCs w:val="24"/>
        </w:rPr>
        <w:t>ο</w:t>
      </w:r>
      <w:r w:rsidRPr="005B4B1E">
        <w:rPr>
          <w:rFonts w:eastAsia="Times New Roman" w:cs="Times New Roman"/>
          <w:szCs w:val="24"/>
        </w:rPr>
        <w:t xml:space="preserve"> λαός</w:t>
      </w:r>
      <w:r>
        <w:rPr>
          <w:rFonts w:eastAsia="Times New Roman" w:cs="Times New Roman"/>
          <w:szCs w:val="24"/>
        </w:rPr>
        <w:t>, η συμμετοχή των πολιτών.</w:t>
      </w:r>
      <w:r w:rsidRPr="005B4B1E">
        <w:rPr>
          <w:rFonts w:eastAsia="Times New Roman" w:cs="Times New Roman"/>
          <w:szCs w:val="24"/>
        </w:rPr>
        <w:t xml:space="preserve"> Βεβαίως και </w:t>
      </w:r>
      <w:r>
        <w:rPr>
          <w:rFonts w:eastAsia="Times New Roman" w:cs="Times New Roman"/>
          <w:szCs w:val="24"/>
        </w:rPr>
        <w:t>μπορο</w:t>
      </w:r>
      <w:r>
        <w:rPr>
          <w:rFonts w:eastAsia="Times New Roman" w:cs="Times New Roman"/>
          <w:szCs w:val="24"/>
        </w:rPr>
        <w:t>ύν</w:t>
      </w:r>
      <w:r w:rsidRPr="005B4B1E">
        <w:rPr>
          <w:rFonts w:eastAsia="Times New Roman" w:cs="Times New Roman"/>
          <w:szCs w:val="24"/>
        </w:rPr>
        <w:t xml:space="preserve"> και τα δημοψηφίσματα να χρησιμοποιούνται και να παίζ</w:t>
      </w:r>
      <w:r>
        <w:rPr>
          <w:rFonts w:eastAsia="Times New Roman" w:cs="Times New Roman"/>
          <w:szCs w:val="24"/>
        </w:rPr>
        <w:t>ουν</w:t>
      </w:r>
      <w:r w:rsidRPr="005B4B1E">
        <w:rPr>
          <w:rFonts w:eastAsia="Times New Roman" w:cs="Times New Roman"/>
          <w:szCs w:val="24"/>
        </w:rPr>
        <w:t xml:space="preserve"> το</w:t>
      </w:r>
      <w:r>
        <w:rPr>
          <w:rFonts w:eastAsia="Times New Roman" w:cs="Times New Roman"/>
          <w:szCs w:val="24"/>
        </w:rPr>
        <w:t>ν</w:t>
      </w:r>
      <w:r w:rsidRPr="005B4B1E">
        <w:rPr>
          <w:rFonts w:eastAsia="Times New Roman" w:cs="Times New Roman"/>
          <w:szCs w:val="24"/>
        </w:rPr>
        <w:t xml:space="preserve"> ρόλο τους σε ορισμένα θέματα τοπικού ενδιαφέροντος</w:t>
      </w:r>
      <w:r>
        <w:rPr>
          <w:rFonts w:eastAsia="Times New Roman" w:cs="Times New Roman"/>
          <w:szCs w:val="24"/>
        </w:rPr>
        <w:t>.</w:t>
      </w:r>
      <w:r w:rsidRPr="005B4B1E">
        <w:rPr>
          <w:rFonts w:eastAsia="Times New Roman" w:cs="Times New Roman"/>
          <w:szCs w:val="24"/>
        </w:rPr>
        <w:t xml:space="preserve"> </w:t>
      </w:r>
    </w:p>
    <w:p w14:paraId="0715AD0A" w14:textId="77777777" w:rsidR="006222AF" w:rsidRDefault="006453C1">
      <w:pPr>
        <w:spacing w:after="0" w:line="600" w:lineRule="auto"/>
        <w:ind w:firstLine="720"/>
        <w:jc w:val="both"/>
        <w:rPr>
          <w:rFonts w:eastAsia="Times New Roman" w:cs="Times New Roman"/>
          <w:szCs w:val="24"/>
        </w:rPr>
      </w:pPr>
      <w:r w:rsidRPr="000451CC">
        <w:rPr>
          <w:rFonts w:eastAsia="Times New Roman" w:cs="Times New Roman"/>
          <w:b/>
          <w:szCs w:val="24"/>
        </w:rPr>
        <w:t>ΣΠΥΡΙΔΩΝ</w:t>
      </w:r>
      <w:r>
        <w:rPr>
          <w:rFonts w:eastAsia="Times New Roman" w:cs="Times New Roman"/>
          <w:b/>
          <w:szCs w:val="24"/>
        </w:rPr>
        <w:t>ΑΣ</w:t>
      </w:r>
      <w:r w:rsidRPr="000451CC">
        <w:rPr>
          <w:rFonts w:eastAsia="Times New Roman" w:cs="Times New Roman"/>
          <w:b/>
          <w:szCs w:val="24"/>
        </w:rPr>
        <w:t xml:space="preserve"> ΛΑΠΠΑΣ: </w:t>
      </w:r>
      <w:r>
        <w:rPr>
          <w:rFonts w:eastAsia="Times New Roman" w:cs="Times New Roman"/>
          <w:szCs w:val="24"/>
        </w:rPr>
        <w:t>Αποφασιστικά.</w:t>
      </w:r>
    </w:p>
    <w:p w14:paraId="0715AD0B" w14:textId="77777777" w:rsidR="006222AF" w:rsidRDefault="006453C1">
      <w:pPr>
        <w:spacing w:after="0" w:line="600" w:lineRule="auto"/>
        <w:ind w:firstLine="720"/>
        <w:jc w:val="both"/>
        <w:rPr>
          <w:rFonts w:eastAsia="Times New Roman" w:cs="Times New Roman"/>
          <w:szCs w:val="24"/>
        </w:rPr>
      </w:pPr>
      <w:r w:rsidRPr="003F4E82">
        <w:rPr>
          <w:rFonts w:eastAsia="Times New Roman" w:cs="Times New Roman"/>
          <w:b/>
          <w:szCs w:val="24"/>
        </w:rPr>
        <w:t xml:space="preserve">ΑΘΑΝΑΣΙΟΣ ΘΕΟΧΑΡΟΠΟΥΛΟΣ: </w:t>
      </w:r>
      <w:r>
        <w:rPr>
          <w:rFonts w:eastAsia="Times New Roman" w:cs="Times New Roman"/>
          <w:szCs w:val="24"/>
        </w:rPr>
        <w:t xml:space="preserve">Όμως πού είναι το πρόβλημα; Η </w:t>
      </w:r>
      <w:r w:rsidRPr="005B4B1E">
        <w:rPr>
          <w:rFonts w:eastAsia="Times New Roman" w:cs="Times New Roman"/>
          <w:szCs w:val="24"/>
        </w:rPr>
        <w:t>προχειρότητα και η ασάφε</w:t>
      </w:r>
      <w:r>
        <w:rPr>
          <w:rFonts w:eastAsia="Times New Roman" w:cs="Times New Roman"/>
          <w:szCs w:val="24"/>
        </w:rPr>
        <w:t xml:space="preserve">ια της ρύθμισης μπορεί να φέρει </w:t>
      </w:r>
      <w:r w:rsidRPr="005B4B1E">
        <w:rPr>
          <w:rFonts w:eastAsia="Times New Roman" w:cs="Times New Roman"/>
          <w:szCs w:val="24"/>
        </w:rPr>
        <w:t>χειρότερα από τα επιδιωκόμενα αποτελέσματα</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Τ</w:t>
      </w:r>
      <w:r w:rsidRPr="005B4B1E">
        <w:rPr>
          <w:rFonts w:eastAsia="Times New Roman" w:cs="Times New Roman"/>
          <w:szCs w:val="24"/>
        </w:rPr>
        <w:t xml:space="preserve">ην πρωτοβουλία για τη διεξαγωγή δημοψηφίσματος </w:t>
      </w:r>
      <w:r>
        <w:rPr>
          <w:rFonts w:eastAsia="Times New Roman" w:cs="Times New Roman"/>
          <w:szCs w:val="24"/>
        </w:rPr>
        <w:t xml:space="preserve">θα μπορεί να έχει, λέτε, </w:t>
      </w:r>
      <w:r w:rsidRPr="005B4B1E">
        <w:rPr>
          <w:rFonts w:eastAsia="Times New Roman" w:cs="Times New Roman"/>
          <w:szCs w:val="24"/>
        </w:rPr>
        <w:t>ένας ικανός αλλά όχι απαγορευτικός αριθμός εκλογέων του οικείου ΟΤΑ</w:t>
      </w:r>
      <w:r>
        <w:rPr>
          <w:rFonts w:eastAsia="Times New Roman" w:cs="Times New Roman"/>
          <w:szCs w:val="24"/>
        </w:rPr>
        <w:t>.</w:t>
      </w:r>
      <w:r w:rsidRPr="005B4B1E">
        <w:rPr>
          <w:rFonts w:eastAsia="Times New Roman" w:cs="Times New Roman"/>
          <w:szCs w:val="24"/>
        </w:rPr>
        <w:t xml:space="preserve"> Πώς ορίζεται αυτός ο αριθμός</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Π</w:t>
      </w:r>
      <w:r w:rsidRPr="005B4B1E">
        <w:rPr>
          <w:rFonts w:eastAsia="Times New Roman" w:cs="Times New Roman"/>
          <w:szCs w:val="24"/>
        </w:rPr>
        <w:t>οια επι</w:t>
      </w:r>
      <w:r w:rsidRPr="005B4B1E">
        <w:rPr>
          <w:rFonts w:eastAsia="Times New Roman" w:cs="Times New Roman"/>
          <w:szCs w:val="24"/>
        </w:rPr>
        <w:t>ρροή θα έχει το δημοψήφισμα</w:t>
      </w:r>
      <w:r>
        <w:rPr>
          <w:rFonts w:eastAsia="Times New Roman" w:cs="Times New Roman"/>
          <w:szCs w:val="24"/>
        </w:rPr>
        <w:t>;</w:t>
      </w:r>
      <w:r w:rsidRPr="005B4B1E">
        <w:rPr>
          <w:rFonts w:eastAsia="Times New Roman" w:cs="Times New Roman"/>
          <w:szCs w:val="24"/>
        </w:rPr>
        <w:t xml:space="preserve"> </w:t>
      </w:r>
    </w:p>
    <w:p w14:paraId="0715AD0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προβλέπονται και </w:t>
      </w:r>
      <w:r w:rsidRPr="005B4B1E">
        <w:rPr>
          <w:rFonts w:eastAsia="Times New Roman" w:cs="Times New Roman"/>
          <w:szCs w:val="24"/>
        </w:rPr>
        <w:t xml:space="preserve">συμβουλευτικά </w:t>
      </w:r>
      <w:r>
        <w:rPr>
          <w:rFonts w:eastAsia="Times New Roman" w:cs="Times New Roman"/>
          <w:szCs w:val="24"/>
        </w:rPr>
        <w:t>δημο</w:t>
      </w:r>
      <w:r w:rsidRPr="005B4B1E">
        <w:rPr>
          <w:rFonts w:eastAsia="Times New Roman" w:cs="Times New Roman"/>
          <w:szCs w:val="24"/>
        </w:rPr>
        <w:t>ψηφίσματα για θέματα που δεν ανήκουν στη στενή αρμοδιότητα των δήμων ή των περιφερειών</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Π</w:t>
      </w:r>
      <w:r w:rsidRPr="005B4B1E">
        <w:rPr>
          <w:rFonts w:eastAsia="Times New Roman" w:cs="Times New Roman"/>
          <w:szCs w:val="24"/>
        </w:rPr>
        <w:t xml:space="preserve">ώς θα λειτουργήσει με επάρκεια και </w:t>
      </w:r>
      <w:r w:rsidRPr="005B4B1E">
        <w:rPr>
          <w:rFonts w:eastAsia="Times New Roman" w:cs="Times New Roman"/>
          <w:szCs w:val="24"/>
        </w:rPr>
        <w:lastRenderedPageBreak/>
        <w:t>αποτελεσματικότ</w:t>
      </w:r>
      <w:r>
        <w:rPr>
          <w:rFonts w:eastAsia="Times New Roman" w:cs="Times New Roman"/>
          <w:szCs w:val="24"/>
        </w:rPr>
        <w:t>ητα όλο</w:t>
      </w:r>
      <w:r w:rsidRPr="005B4B1E">
        <w:rPr>
          <w:rFonts w:eastAsia="Times New Roman" w:cs="Times New Roman"/>
          <w:szCs w:val="24"/>
        </w:rPr>
        <w:t xml:space="preserve"> αυτό το σύστημα</w:t>
      </w:r>
      <w:r>
        <w:rPr>
          <w:rFonts w:eastAsia="Times New Roman" w:cs="Times New Roman"/>
          <w:szCs w:val="24"/>
        </w:rPr>
        <w:t>, όταν από τη μια</w:t>
      </w:r>
      <w:r w:rsidRPr="005B4B1E">
        <w:rPr>
          <w:rFonts w:eastAsia="Times New Roman" w:cs="Times New Roman"/>
          <w:szCs w:val="24"/>
        </w:rPr>
        <w:t xml:space="preserve"> πλευ</w:t>
      </w:r>
      <w:r w:rsidRPr="005B4B1E">
        <w:rPr>
          <w:rFonts w:eastAsia="Times New Roman" w:cs="Times New Roman"/>
          <w:szCs w:val="24"/>
        </w:rPr>
        <w:t xml:space="preserve">ρά </w:t>
      </w:r>
      <w:r>
        <w:rPr>
          <w:rFonts w:eastAsia="Times New Roman" w:cs="Times New Roman"/>
          <w:szCs w:val="24"/>
        </w:rPr>
        <w:t xml:space="preserve">θα </w:t>
      </w:r>
      <w:r w:rsidRPr="005B4B1E">
        <w:rPr>
          <w:rFonts w:eastAsia="Times New Roman" w:cs="Times New Roman"/>
          <w:szCs w:val="24"/>
        </w:rPr>
        <w:t>έχουμε συμβούλια που θα αγωνίζονται να καταλήξ</w:t>
      </w:r>
      <w:r>
        <w:rPr>
          <w:rFonts w:eastAsia="Times New Roman" w:cs="Times New Roman"/>
          <w:szCs w:val="24"/>
        </w:rPr>
        <w:t xml:space="preserve">ουν </w:t>
      </w:r>
      <w:r w:rsidRPr="005B4B1E">
        <w:rPr>
          <w:rFonts w:eastAsia="Times New Roman" w:cs="Times New Roman"/>
          <w:szCs w:val="24"/>
        </w:rPr>
        <w:t xml:space="preserve">σε </w:t>
      </w:r>
      <w:r>
        <w:rPr>
          <w:rFonts w:eastAsia="Times New Roman" w:cs="Times New Roman"/>
          <w:szCs w:val="24"/>
        </w:rPr>
        <w:t>μια</w:t>
      </w:r>
      <w:r w:rsidRPr="005B4B1E">
        <w:rPr>
          <w:rFonts w:eastAsia="Times New Roman" w:cs="Times New Roman"/>
          <w:szCs w:val="24"/>
        </w:rPr>
        <w:t xml:space="preserve"> απόφαση </w:t>
      </w:r>
      <w:r>
        <w:rPr>
          <w:rFonts w:eastAsia="Times New Roman" w:cs="Times New Roman"/>
          <w:szCs w:val="24"/>
        </w:rPr>
        <w:t>-</w:t>
      </w:r>
      <w:r w:rsidRPr="005B4B1E">
        <w:rPr>
          <w:rFonts w:eastAsia="Times New Roman" w:cs="Times New Roman"/>
          <w:szCs w:val="24"/>
        </w:rPr>
        <w:t>σας λέω τους κινδύνους</w:t>
      </w:r>
      <w:r>
        <w:rPr>
          <w:rFonts w:eastAsia="Times New Roman" w:cs="Times New Roman"/>
          <w:szCs w:val="24"/>
        </w:rPr>
        <w:t xml:space="preserve"> για να τους</w:t>
      </w:r>
      <w:r w:rsidRPr="005B4B1E">
        <w:rPr>
          <w:rFonts w:eastAsia="Times New Roman" w:cs="Times New Roman"/>
          <w:szCs w:val="24"/>
        </w:rPr>
        <w:t xml:space="preserve"> μετρήσουμε στο θέμα </w:t>
      </w:r>
      <w:r>
        <w:rPr>
          <w:rFonts w:eastAsia="Times New Roman" w:cs="Times New Roman"/>
          <w:szCs w:val="24"/>
        </w:rPr>
        <w:t xml:space="preserve">των </w:t>
      </w:r>
      <w:r>
        <w:rPr>
          <w:rFonts w:eastAsia="Times New Roman" w:cs="Times New Roman"/>
          <w:szCs w:val="24"/>
        </w:rPr>
        <w:t>δικλ</w:t>
      </w:r>
      <w:r>
        <w:rPr>
          <w:rFonts w:eastAsia="Times New Roman" w:cs="Times New Roman"/>
          <w:szCs w:val="24"/>
        </w:rPr>
        <w:t>ίδων ασφαλείας-</w:t>
      </w:r>
      <w:r w:rsidRPr="005B4B1E">
        <w:rPr>
          <w:rFonts w:eastAsia="Times New Roman" w:cs="Times New Roman"/>
          <w:szCs w:val="24"/>
        </w:rPr>
        <w:t xml:space="preserve"> και από την άλλη </w:t>
      </w:r>
      <w:r>
        <w:rPr>
          <w:rFonts w:eastAsia="Times New Roman" w:cs="Times New Roman"/>
          <w:szCs w:val="24"/>
        </w:rPr>
        <w:t xml:space="preserve">πλευρά θα έχουμε </w:t>
      </w:r>
      <w:r w:rsidRPr="005B4B1E">
        <w:rPr>
          <w:rFonts w:eastAsia="Times New Roman" w:cs="Times New Roman"/>
          <w:szCs w:val="24"/>
        </w:rPr>
        <w:t>ομάδες πολιτών</w:t>
      </w:r>
      <w:r>
        <w:rPr>
          <w:rFonts w:eastAsia="Times New Roman" w:cs="Times New Roman"/>
          <w:szCs w:val="24"/>
        </w:rPr>
        <w:t>,</w:t>
      </w:r>
      <w:r w:rsidRPr="005B4B1E">
        <w:rPr>
          <w:rFonts w:eastAsia="Times New Roman" w:cs="Times New Roman"/>
          <w:szCs w:val="24"/>
        </w:rPr>
        <w:t xml:space="preserve"> που </w:t>
      </w:r>
      <w:r>
        <w:rPr>
          <w:rFonts w:eastAsia="Times New Roman" w:cs="Times New Roman"/>
          <w:szCs w:val="24"/>
        </w:rPr>
        <w:t xml:space="preserve">θα </w:t>
      </w:r>
      <w:r w:rsidRPr="005B4B1E">
        <w:rPr>
          <w:rFonts w:eastAsia="Times New Roman" w:cs="Times New Roman"/>
          <w:szCs w:val="24"/>
        </w:rPr>
        <w:t xml:space="preserve">επιζητούν </w:t>
      </w:r>
      <w:r>
        <w:rPr>
          <w:rFonts w:eastAsia="Times New Roman" w:cs="Times New Roman"/>
          <w:szCs w:val="24"/>
        </w:rPr>
        <w:t xml:space="preserve">να μπλοκάρουν ορισμένες </w:t>
      </w:r>
      <w:r w:rsidRPr="005B4B1E">
        <w:rPr>
          <w:rFonts w:eastAsia="Times New Roman" w:cs="Times New Roman"/>
          <w:szCs w:val="24"/>
        </w:rPr>
        <w:t>αποφάσεις μέσω</w:t>
      </w:r>
      <w:r w:rsidRPr="005B4B1E">
        <w:rPr>
          <w:rFonts w:eastAsia="Times New Roman" w:cs="Times New Roman"/>
          <w:szCs w:val="24"/>
        </w:rPr>
        <w:t xml:space="preserve"> της πίεσης που μπορεί να ασκείται σε ένα δημοψήφισμα</w:t>
      </w:r>
      <w:r>
        <w:rPr>
          <w:rFonts w:eastAsia="Times New Roman" w:cs="Times New Roman"/>
          <w:szCs w:val="24"/>
        </w:rPr>
        <w:t>;</w:t>
      </w:r>
    </w:p>
    <w:p w14:paraId="0715AD0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w:t>
      </w:r>
      <w:r w:rsidRPr="005B4B1E">
        <w:rPr>
          <w:rFonts w:eastAsia="Times New Roman" w:cs="Times New Roman"/>
          <w:szCs w:val="24"/>
        </w:rPr>
        <w:t>α</w:t>
      </w:r>
      <w:r>
        <w:rPr>
          <w:rFonts w:eastAsia="Times New Roman" w:cs="Times New Roman"/>
          <w:szCs w:val="24"/>
        </w:rPr>
        <w:t>ι τι γίνεται στην περίπτωση υπο</w:t>
      </w:r>
      <w:r w:rsidRPr="005B4B1E">
        <w:rPr>
          <w:rFonts w:eastAsia="Times New Roman" w:cs="Times New Roman"/>
          <w:szCs w:val="24"/>
        </w:rPr>
        <w:t>κινήσεων από ακραίες ομάδες</w:t>
      </w:r>
      <w:r>
        <w:rPr>
          <w:rFonts w:eastAsia="Times New Roman" w:cs="Times New Roman"/>
          <w:szCs w:val="24"/>
        </w:rPr>
        <w:t xml:space="preserve">; Καλή η άμεση </w:t>
      </w:r>
      <w:r>
        <w:rPr>
          <w:rFonts w:eastAsia="Times New Roman" w:cs="Times New Roman"/>
          <w:szCs w:val="24"/>
        </w:rPr>
        <w:t>δημοκρατία</w:t>
      </w:r>
      <w:r>
        <w:rPr>
          <w:rFonts w:eastAsia="Times New Roman" w:cs="Times New Roman"/>
          <w:szCs w:val="24"/>
        </w:rPr>
        <w:t xml:space="preserve"> αλλά στις</w:t>
      </w:r>
      <w:r w:rsidRPr="005B4B1E">
        <w:rPr>
          <w:rFonts w:eastAsia="Times New Roman" w:cs="Times New Roman"/>
          <w:szCs w:val="24"/>
        </w:rPr>
        <w:t xml:space="preserve"> σημερινές συνθήκες θα πρέπει να είναι μελετημένη</w:t>
      </w:r>
      <w:r>
        <w:rPr>
          <w:rFonts w:eastAsia="Times New Roman" w:cs="Times New Roman"/>
          <w:szCs w:val="24"/>
        </w:rPr>
        <w:t>,</w:t>
      </w:r>
      <w:r w:rsidRPr="005B4B1E">
        <w:rPr>
          <w:rFonts w:eastAsia="Times New Roman" w:cs="Times New Roman"/>
          <w:szCs w:val="24"/>
        </w:rPr>
        <w:t xml:space="preserve"> τεκμηριωμένη</w:t>
      </w:r>
      <w:r>
        <w:rPr>
          <w:rFonts w:eastAsia="Times New Roman" w:cs="Times New Roman"/>
          <w:szCs w:val="24"/>
        </w:rPr>
        <w:t>,</w:t>
      </w:r>
      <w:r w:rsidRPr="005B4B1E">
        <w:rPr>
          <w:rFonts w:eastAsia="Times New Roman" w:cs="Times New Roman"/>
          <w:szCs w:val="24"/>
        </w:rPr>
        <w:t xml:space="preserve"> με ασφαλιστικές </w:t>
      </w:r>
      <w:r>
        <w:rPr>
          <w:rFonts w:eastAsia="Times New Roman" w:cs="Times New Roman"/>
          <w:szCs w:val="24"/>
        </w:rPr>
        <w:t>δικλ</w:t>
      </w:r>
      <w:r w:rsidRPr="005B4B1E">
        <w:rPr>
          <w:rFonts w:eastAsia="Times New Roman" w:cs="Times New Roman"/>
          <w:szCs w:val="24"/>
        </w:rPr>
        <w:t>ίδες για να είναι απο</w:t>
      </w:r>
      <w:r w:rsidRPr="005B4B1E">
        <w:rPr>
          <w:rFonts w:eastAsia="Times New Roman" w:cs="Times New Roman"/>
          <w:szCs w:val="24"/>
        </w:rPr>
        <w:t>τελεσματικ</w:t>
      </w:r>
      <w:r>
        <w:rPr>
          <w:rFonts w:eastAsia="Times New Roman" w:cs="Times New Roman"/>
          <w:szCs w:val="24"/>
        </w:rPr>
        <w:t>ή. Ο</w:t>
      </w:r>
      <w:r w:rsidRPr="005B4B1E">
        <w:rPr>
          <w:rFonts w:eastAsia="Times New Roman" w:cs="Times New Roman"/>
          <w:szCs w:val="24"/>
        </w:rPr>
        <w:t xml:space="preserve">ι </w:t>
      </w:r>
      <w:r>
        <w:rPr>
          <w:rFonts w:eastAsia="Times New Roman" w:cs="Times New Roman"/>
          <w:szCs w:val="24"/>
        </w:rPr>
        <w:t>π</w:t>
      </w:r>
      <w:r w:rsidRPr="005B4B1E">
        <w:rPr>
          <w:rFonts w:eastAsia="Times New Roman" w:cs="Times New Roman"/>
          <w:szCs w:val="24"/>
        </w:rPr>
        <w:t xml:space="preserve">ροτεινόμενες ρυθμίσεις είναι αόριστες και </w:t>
      </w:r>
      <w:r>
        <w:rPr>
          <w:rFonts w:eastAsia="Times New Roman" w:cs="Times New Roman"/>
          <w:szCs w:val="24"/>
        </w:rPr>
        <w:t xml:space="preserve">ελλιπείς. </w:t>
      </w:r>
    </w:p>
    <w:p w14:paraId="0715AD0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Πού</w:t>
      </w:r>
      <w:r w:rsidRPr="005B4B1E">
        <w:rPr>
          <w:rFonts w:eastAsia="Times New Roman" w:cs="Times New Roman"/>
          <w:szCs w:val="24"/>
        </w:rPr>
        <w:t xml:space="preserve"> είναι το άλλο μεγάλο και διαχρονικό αίτημα της </w:t>
      </w:r>
      <w:r>
        <w:rPr>
          <w:rFonts w:eastAsia="Times New Roman" w:cs="Times New Roman"/>
          <w:szCs w:val="24"/>
        </w:rPr>
        <w:t>Α</w:t>
      </w:r>
      <w:r w:rsidRPr="005B4B1E">
        <w:rPr>
          <w:rFonts w:eastAsia="Times New Roman" w:cs="Times New Roman"/>
          <w:szCs w:val="24"/>
        </w:rPr>
        <w:t>ριστεράς</w:t>
      </w:r>
      <w:r>
        <w:rPr>
          <w:rFonts w:eastAsia="Times New Roman" w:cs="Times New Roman"/>
          <w:szCs w:val="24"/>
        </w:rPr>
        <w:t xml:space="preserve"> -γ</w:t>
      </w:r>
      <w:r w:rsidRPr="005B4B1E">
        <w:rPr>
          <w:rFonts w:eastAsia="Times New Roman" w:cs="Times New Roman"/>
          <w:szCs w:val="24"/>
        </w:rPr>
        <w:t>ιατί ακούσαμε τον κ</w:t>
      </w:r>
      <w:r>
        <w:rPr>
          <w:rFonts w:eastAsia="Times New Roman" w:cs="Times New Roman"/>
          <w:szCs w:val="24"/>
        </w:rPr>
        <w:t>.</w:t>
      </w:r>
      <w:r w:rsidRPr="005B4B1E">
        <w:rPr>
          <w:rFonts w:eastAsia="Times New Roman" w:cs="Times New Roman"/>
          <w:szCs w:val="24"/>
        </w:rPr>
        <w:t xml:space="preserve"> Σκουρλέτη να μιλάει για την </w:t>
      </w:r>
      <w:r>
        <w:rPr>
          <w:rFonts w:eastAsia="Times New Roman" w:cs="Times New Roman"/>
          <w:szCs w:val="24"/>
        </w:rPr>
        <w:t>Α</w:t>
      </w:r>
      <w:r w:rsidRPr="005B4B1E">
        <w:rPr>
          <w:rFonts w:eastAsia="Times New Roman" w:cs="Times New Roman"/>
          <w:szCs w:val="24"/>
        </w:rPr>
        <w:t>ριστερά</w:t>
      </w:r>
      <w:r>
        <w:rPr>
          <w:rFonts w:eastAsia="Times New Roman" w:cs="Times New Roman"/>
          <w:szCs w:val="24"/>
        </w:rPr>
        <w:t>-</w:t>
      </w:r>
      <w:r w:rsidRPr="005B4B1E">
        <w:rPr>
          <w:rFonts w:eastAsia="Times New Roman" w:cs="Times New Roman"/>
          <w:szCs w:val="24"/>
        </w:rPr>
        <w:t xml:space="preserve"> για την πραγματική αποκέντρωση με μεταφορά </w:t>
      </w:r>
      <w:r>
        <w:rPr>
          <w:rFonts w:eastAsia="Times New Roman" w:cs="Times New Roman"/>
          <w:szCs w:val="24"/>
        </w:rPr>
        <w:t xml:space="preserve">πόρων και </w:t>
      </w:r>
      <w:r w:rsidRPr="005B4B1E">
        <w:rPr>
          <w:rFonts w:eastAsia="Times New Roman" w:cs="Times New Roman"/>
          <w:szCs w:val="24"/>
        </w:rPr>
        <w:t>αρμοδιοτήτων</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Ο</w:t>
      </w:r>
      <w:r w:rsidRPr="005B4B1E">
        <w:rPr>
          <w:rFonts w:eastAsia="Times New Roman" w:cs="Times New Roman"/>
          <w:szCs w:val="24"/>
        </w:rPr>
        <w:t xml:space="preserve">ύτε </w:t>
      </w:r>
      <w:r>
        <w:rPr>
          <w:rFonts w:eastAsia="Times New Roman" w:cs="Times New Roman"/>
          <w:szCs w:val="24"/>
        </w:rPr>
        <w:t>μια</w:t>
      </w:r>
      <w:r w:rsidRPr="005B4B1E">
        <w:rPr>
          <w:rFonts w:eastAsia="Times New Roman" w:cs="Times New Roman"/>
          <w:szCs w:val="24"/>
        </w:rPr>
        <w:t xml:space="preserve"> νέα αρμοδιότητα </w:t>
      </w:r>
      <w:r>
        <w:rPr>
          <w:rFonts w:eastAsia="Times New Roman" w:cs="Times New Roman"/>
          <w:szCs w:val="24"/>
        </w:rPr>
        <w:t>δεν</w:t>
      </w:r>
      <w:r w:rsidRPr="005B4B1E">
        <w:rPr>
          <w:rFonts w:eastAsia="Times New Roman" w:cs="Times New Roman"/>
          <w:szCs w:val="24"/>
        </w:rPr>
        <w:t xml:space="preserve"> μεταβι</w:t>
      </w:r>
      <w:r>
        <w:rPr>
          <w:rFonts w:eastAsia="Times New Roman" w:cs="Times New Roman"/>
          <w:szCs w:val="24"/>
        </w:rPr>
        <w:t xml:space="preserve">βάζεται </w:t>
      </w:r>
      <w:r w:rsidRPr="005B4B1E">
        <w:rPr>
          <w:rFonts w:eastAsia="Times New Roman" w:cs="Times New Roman"/>
          <w:szCs w:val="24"/>
        </w:rPr>
        <w:t>στην αυτοδιοίκηση</w:t>
      </w:r>
      <w:r>
        <w:rPr>
          <w:rFonts w:eastAsia="Times New Roman" w:cs="Times New Roman"/>
          <w:szCs w:val="24"/>
        </w:rPr>
        <w:t xml:space="preserve">. </w:t>
      </w:r>
      <w:r>
        <w:rPr>
          <w:rFonts w:eastAsia="Times New Roman" w:cs="Times New Roman"/>
          <w:szCs w:val="24"/>
        </w:rPr>
        <w:t>Ι</w:t>
      </w:r>
      <w:r w:rsidRPr="005B4B1E">
        <w:rPr>
          <w:rFonts w:eastAsia="Times New Roman" w:cs="Times New Roman"/>
          <w:szCs w:val="24"/>
        </w:rPr>
        <w:t>σχυρίζε</w:t>
      </w:r>
      <w:r>
        <w:rPr>
          <w:rFonts w:eastAsia="Times New Roman" w:cs="Times New Roman"/>
          <w:szCs w:val="24"/>
        </w:rPr>
        <w:t>στε</w:t>
      </w:r>
      <w:r w:rsidRPr="005B4B1E">
        <w:rPr>
          <w:rFonts w:eastAsia="Times New Roman" w:cs="Times New Roman"/>
          <w:szCs w:val="24"/>
        </w:rPr>
        <w:t xml:space="preserve"> ότι </w:t>
      </w:r>
      <w:r>
        <w:rPr>
          <w:rFonts w:eastAsia="Times New Roman" w:cs="Times New Roman"/>
          <w:szCs w:val="24"/>
        </w:rPr>
        <w:t>α</w:t>
      </w:r>
      <w:r w:rsidRPr="005B4B1E">
        <w:rPr>
          <w:rFonts w:eastAsia="Times New Roman" w:cs="Times New Roman"/>
          <w:szCs w:val="24"/>
        </w:rPr>
        <w:t>παιτείται γι</w:t>
      </w:r>
      <w:r>
        <w:rPr>
          <w:rFonts w:eastAsia="Times New Roman" w:cs="Times New Roman"/>
          <w:szCs w:val="24"/>
        </w:rPr>
        <w:t>'</w:t>
      </w:r>
      <w:r w:rsidRPr="005B4B1E">
        <w:rPr>
          <w:rFonts w:eastAsia="Times New Roman" w:cs="Times New Roman"/>
          <w:szCs w:val="24"/>
        </w:rPr>
        <w:t xml:space="preserve"> αυτό </w:t>
      </w:r>
      <w:r>
        <w:rPr>
          <w:rFonts w:eastAsia="Times New Roman" w:cs="Times New Roman"/>
          <w:szCs w:val="24"/>
        </w:rPr>
        <w:t>σ</w:t>
      </w:r>
      <w:r w:rsidRPr="005B4B1E">
        <w:rPr>
          <w:rFonts w:eastAsia="Times New Roman" w:cs="Times New Roman"/>
          <w:szCs w:val="24"/>
        </w:rPr>
        <w:t xml:space="preserve">υνταγματική </w:t>
      </w:r>
      <w:r>
        <w:rPr>
          <w:rFonts w:eastAsia="Times New Roman" w:cs="Times New Roman"/>
          <w:szCs w:val="24"/>
        </w:rPr>
        <w:t>Α</w:t>
      </w:r>
      <w:r w:rsidRPr="005B4B1E">
        <w:rPr>
          <w:rFonts w:eastAsia="Times New Roman" w:cs="Times New Roman"/>
          <w:szCs w:val="24"/>
        </w:rPr>
        <w:t>ναθεώρηση</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 xml:space="preserve">Αυτό ακούσαμε. Πρώτα από όλα την </w:t>
      </w:r>
      <w:r w:rsidRPr="005B4B1E">
        <w:rPr>
          <w:rFonts w:eastAsia="Times New Roman" w:cs="Times New Roman"/>
          <w:szCs w:val="24"/>
        </w:rPr>
        <w:t xml:space="preserve">είχατε εξαγγείλει και αυτή </w:t>
      </w:r>
      <w:r>
        <w:rPr>
          <w:rFonts w:eastAsia="Times New Roman" w:cs="Times New Roman"/>
          <w:szCs w:val="24"/>
        </w:rPr>
        <w:t xml:space="preserve">δύο χρόνια </w:t>
      </w:r>
      <w:r>
        <w:rPr>
          <w:rFonts w:eastAsia="Times New Roman" w:cs="Times New Roman"/>
          <w:szCs w:val="24"/>
        </w:rPr>
        <w:t xml:space="preserve">πριν </w:t>
      </w:r>
      <w:r>
        <w:rPr>
          <w:rFonts w:eastAsia="Times New Roman" w:cs="Times New Roman"/>
          <w:szCs w:val="24"/>
        </w:rPr>
        <w:t>σε παρα</w:t>
      </w:r>
      <w:r w:rsidRPr="005B4B1E">
        <w:rPr>
          <w:rFonts w:eastAsia="Times New Roman" w:cs="Times New Roman"/>
          <w:szCs w:val="24"/>
        </w:rPr>
        <w:t xml:space="preserve">κοινοβουλευτικές </w:t>
      </w:r>
      <w:r w:rsidRPr="005B4B1E">
        <w:rPr>
          <w:rFonts w:eastAsia="Times New Roman" w:cs="Times New Roman"/>
          <w:szCs w:val="24"/>
        </w:rPr>
        <w:lastRenderedPageBreak/>
        <w:t xml:space="preserve">δραστηριότητες </w:t>
      </w:r>
      <w:r>
        <w:rPr>
          <w:rFonts w:eastAsia="Times New Roman" w:cs="Times New Roman"/>
          <w:szCs w:val="24"/>
        </w:rPr>
        <w:t xml:space="preserve">και </w:t>
      </w:r>
      <w:r>
        <w:rPr>
          <w:rFonts w:eastAsia="Times New Roman" w:cs="Times New Roman"/>
          <w:szCs w:val="24"/>
        </w:rPr>
        <w:t xml:space="preserve">την ξεχάσατε. </w:t>
      </w:r>
      <w:r>
        <w:rPr>
          <w:rFonts w:eastAsia="Times New Roman" w:cs="Times New Roman"/>
          <w:szCs w:val="24"/>
        </w:rPr>
        <w:t>Ε</w:t>
      </w:r>
      <w:r w:rsidRPr="005B4B1E">
        <w:rPr>
          <w:rFonts w:eastAsia="Times New Roman" w:cs="Times New Roman"/>
          <w:szCs w:val="24"/>
        </w:rPr>
        <w:t xml:space="preserve">μείς φέραμε συγκεκριμένη πρόταση </w:t>
      </w:r>
      <w:r>
        <w:rPr>
          <w:rFonts w:eastAsia="Times New Roman" w:cs="Times New Roman"/>
          <w:szCs w:val="24"/>
        </w:rPr>
        <w:t xml:space="preserve">για την Βουλή, </w:t>
      </w:r>
      <w:r w:rsidRPr="005B4B1E">
        <w:rPr>
          <w:rFonts w:eastAsia="Times New Roman" w:cs="Times New Roman"/>
          <w:szCs w:val="24"/>
        </w:rPr>
        <w:t xml:space="preserve">την οποία δεν </w:t>
      </w:r>
      <w:r>
        <w:rPr>
          <w:rFonts w:eastAsia="Times New Roman" w:cs="Times New Roman"/>
          <w:szCs w:val="24"/>
        </w:rPr>
        <w:t>προχωρήσατε. Μ</w:t>
      </w:r>
      <w:r w:rsidRPr="005B4B1E">
        <w:rPr>
          <w:rFonts w:eastAsia="Times New Roman" w:cs="Times New Roman"/>
          <w:szCs w:val="24"/>
        </w:rPr>
        <w:t>ε το</w:t>
      </w:r>
      <w:r>
        <w:rPr>
          <w:rFonts w:eastAsia="Times New Roman" w:cs="Times New Roman"/>
          <w:szCs w:val="24"/>
        </w:rPr>
        <w:t>ν</w:t>
      </w:r>
      <w:r w:rsidRPr="005B4B1E">
        <w:rPr>
          <w:rFonts w:eastAsia="Times New Roman" w:cs="Times New Roman"/>
          <w:szCs w:val="24"/>
        </w:rPr>
        <w:t xml:space="preserve"> γνωστό σας τρόπο παραπέμψετε</w:t>
      </w:r>
      <w:r>
        <w:rPr>
          <w:rFonts w:eastAsia="Times New Roman" w:cs="Times New Roman"/>
          <w:szCs w:val="24"/>
        </w:rPr>
        <w:t xml:space="preserve"> </w:t>
      </w:r>
      <w:r w:rsidRPr="005B4B1E">
        <w:rPr>
          <w:rFonts w:eastAsia="Times New Roman" w:cs="Times New Roman"/>
          <w:szCs w:val="24"/>
        </w:rPr>
        <w:t xml:space="preserve">και το θέμα αυτό </w:t>
      </w:r>
      <w:r>
        <w:rPr>
          <w:rFonts w:eastAsia="Times New Roman" w:cs="Times New Roman"/>
          <w:szCs w:val="24"/>
        </w:rPr>
        <w:t xml:space="preserve">στις καλένδες. </w:t>
      </w:r>
    </w:p>
    <w:p w14:paraId="0715AD0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Ξέρετε καλά </w:t>
      </w:r>
      <w:r w:rsidRPr="005B4B1E">
        <w:rPr>
          <w:rFonts w:eastAsia="Times New Roman" w:cs="Times New Roman"/>
          <w:szCs w:val="24"/>
        </w:rPr>
        <w:t xml:space="preserve">ότι υπάρχουν και αρμοδιότητες που μπορούν να μεταφερθούν χωρίς </w:t>
      </w:r>
      <w:r>
        <w:rPr>
          <w:rFonts w:eastAsia="Times New Roman" w:cs="Times New Roman"/>
          <w:szCs w:val="24"/>
        </w:rPr>
        <w:t>σ</w:t>
      </w:r>
      <w:r w:rsidRPr="005B4B1E">
        <w:rPr>
          <w:rFonts w:eastAsia="Times New Roman" w:cs="Times New Roman"/>
          <w:szCs w:val="24"/>
        </w:rPr>
        <w:t xml:space="preserve">υνταγματική </w:t>
      </w:r>
      <w:r>
        <w:rPr>
          <w:rFonts w:eastAsia="Times New Roman" w:cs="Times New Roman"/>
          <w:szCs w:val="24"/>
        </w:rPr>
        <w:t>Α</w:t>
      </w:r>
      <w:r w:rsidRPr="005B4B1E">
        <w:rPr>
          <w:rFonts w:eastAsia="Times New Roman" w:cs="Times New Roman"/>
          <w:szCs w:val="24"/>
        </w:rPr>
        <w:t>ναθεώρησ</w:t>
      </w:r>
      <w:r w:rsidRPr="005B4B1E">
        <w:rPr>
          <w:rFonts w:eastAsia="Times New Roman" w:cs="Times New Roman"/>
          <w:szCs w:val="24"/>
        </w:rPr>
        <w:t>η</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Ο</w:t>
      </w:r>
      <w:r w:rsidRPr="005B4B1E">
        <w:rPr>
          <w:rFonts w:eastAsia="Times New Roman" w:cs="Times New Roman"/>
          <w:szCs w:val="24"/>
        </w:rPr>
        <w:t xml:space="preserve">ύτε αυτό το </w:t>
      </w:r>
      <w:r>
        <w:rPr>
          <w:rFonts w:eastAsia="Times New Roman" w:cs="Times New Roman"/>
          <w:szCs w:val="24"/>
        </w:rPr>
        <w:t>τολμήσατε. Γιατί δεν το τολμάτε; Π</w:t>
      </w:r>
      <w:r w:rsidRPr="005B4B1E">
        <w:rPr>
          <w:rFonts w:eastAsia="Times New Roman" w:cs="Times New Roman"/>
          <w:szCs w:val="24"/>
        </w:rPr>
        <w:t>αραχωρώ αρμοδιότητες</w:t>
      </w:r>
      <w:r>
        <w:rPr>
          <w:rFonts w:eastAsia="Times New Roman" w:cs="Times New Roman"/>
          <w:szCs w:val="24"/>
        </w:rPr>
        <w:t xml:space="preserve"> σημαίνει παραχωρώ και λίγη εξουσία, δεν έχω τον απόλυτο έλεγχο. Αυτό είναι που δεν σας αρέσει. </w:t>
      </w:r>
    </w:p>
    <w:p w14:paraId="0715AD10" w14:textId="77777777" w:rsidR="006222AF" w:rsidRDefault="006453C1">
      <w:pPr>
        <w:spacing w:after="0" w:line="600" w:lineRule="auto"/>
        <w:ind w:firstLine="720"/>
        <w:jc w:val="both"/>
        <w:rPr>
          <w:rFonts w:eastAsia="Times New Roman" w:cs="Times New Roman"/>
          <w:szCs w:val="24"/>
        </w:rPr>
      </w:pPr>
      <w:r w:rsidRPr="005B4B1E">
        <w:rPr>
          <w:rFonts w:eastAsia="Times New Roman" w:cs="Times New Roman"/>
          <w:szCs w:val="24"/>
        </w:rPr>
        <w:t>Όσο για τους πόρους αυτοί ακολουθούν αντίστροφη πορεία</w:t>
      </w:r>
      <w:r>
        <w:rPr>
          <w:rFonts w:eastAsia="Times New Roman" w:cs="Times New Roman"/>
          <w:szCs w:val="24"/>
        </w:rPr>
        <w:t xml:space="preserve"> από την</w:t>
      </w:r>
      <w:r w:rsidRPr="005B4B1E">
        <w:rPr>
          <w:rFonts w:eastAsia="Times New Roman" w:cs="Times New Roman"/>
          <w:szCs w:val="24"/>
        </w:rPr>
        <w:t xml:space="preserve"> αυτοδιοίκηση </w:t>
      </w:r>
      <w:r>
        <w:rPr>
          <w:rFonts w:eastAsia="Times New Roman" w:cs="Times New Roman"/>
          <w:szCs w:val="24"/>
        </w:rPr>
        <w:t>προς το κεντρ</w:t>
      </w:r>
      <w:r>
        <w:rPr>
          <w:rFonts w:eastAsia="Times New Roman" w:cs="Times New Roman"/>
          <w:szCs w:val="24"/>
        </w:rPr>
        <w:t xml:space="preserve">ικό κράτος με την αναγκαστική δέσμευση όλων των διαθεσίμων των ΟΤΑ με τους περισσότερους δήμους ήδη σε προβληματική κατάσταση. Πώς θα λειτουργήσουν οι παιδικοί </w:t>
      </w:r>
      <w:r w:rsidRPr="005B4B1E">
        <w:rPr>
          <w:rFonts w:eastAsia="Times New Roman" w:cs="Times New Roman"/>
          <w:szCs w:val="24"/>
        </w:rPr>
        <w:t>σταθμοί</w:t>
      </w:r>
      <w:r>
        <w:rPr>
          <w:rFonts w:eastAsia="Times New Roman" w:cs="Times New Roman"/>
          <w:szCs w:val="24"/>
        </w:rPr>
        <w:t>; Πώς</w:t>
      </w:r>
      <w:r w:rsidRPr="005B4B1E">
        <w:rPr>
          <w:rFonts w:eastAsia="Times New Roman" w:cs="Times New Roman"/>
          <w:szCs w:val="24"/>
        </w:rPr>
        <w:t xml:space="preserve"> θα λειτουργήσουν </w:t>
      </w:r>
      <w:r>
        <w:rPr>
          <w:rFonts w:eastAsia="Times New Roman" w:cs="Times New Roman"/>
          <w:szCs w:val="24"/>
        </w:rPr>
        <w:t xml:space="preserve">οι </w:t>
      </w:r>
      <w:r w:rsidRPr="005B4B1E">
        <w:rPr>
          <w:rFonts w:eastAsia="Times New Roman" w:cs="Times New Roman"/>
          <w:szCs w:val="24"/>
        </w:rPr>
        <w:t>κοινωνικές υπηρεσίες και δράσεις</w:t>
      </w:r>
      <w:r>
        <w:rPr>
          <w:rFonts w:eastAsia="Times New Roman" w:cs="Times New Roman"/>
          <w:szCs w:val="24"/>
        </w:rPr>
        <w:t xml:space="preserve"> που</w:t>
      </w:r>
      <w:r w:rsidRPr="005B4B1E">
        <w:rPr>
          <w:rFonts w:eastAsia="Times New Roman" w:cs="Times New Roman"/>
          <w:szCs w:val="24"/>
        </w:rPr>
        <w:t xml:space="preserve"> τους έχουν ανάγκη οι πιο α</w:t>
      </w:r>
      <w:r w:rsidRPr="005B4B1E">
        <w:rPr>
          <w:rFonts w:eastAsia="Times New Roman" w:cs="Times New Roman"/>
          <w:szCs w:val="24"/>
        </w:rPr>
        <w:t>δύναμοι</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Γι’</w:t>
      </w:r>
      <w:r w:rsidRPr="005B4B1E">
        <w:rPr>
          <w:rFonts w:eastAsia="Times New Roman" w:cs="Times New Roman"/>
          <w:szCs w:val="24"/>
        </w:rPr>
        <w:t xml:space="preserve"> αυτό είναι χρήσιμ</w:t>
      </w:r>
      <w:r>
        <w:rPr>
          <w:rFonts w:eastAsia="Times New Roman" w:cs="Times New Roman"/>
          <w:szCs w:val="24"/>
        </w:rPr>
        <w:t xml:space="preserve">οι οι δήμοι, γι’ αυτό έχουν </w:t>
      </w:r>
      <w:r w:rsidRPr="005B4B1E">
        <w:rPr>
          <w:rFonts w:eastAsia="Times New Roman" w:cs="Times New Roman"/>
          <w:szCs w:val="24"/>
        </w:rPr>
        <w:t xml:space="preserve">επιτελέσει ένα σοβαρό κοινωνικό </w:t>
      </w:r>
      <w:r>
        <w:rPr>
          <w:rFonts w:eastAsia="Times New Roman" w:cs="Times New Roman"/>
          <w:szCs w:val="24"/>
        </w:rPr>
        <w:t>ρόλο</w:t>
      </w:r>
      <w:r w:rsidRPr="005B4B1E">
        <w:rPr>
          <w:rFonts w:eastAsia="Times New Roman" w:cs="Times New Roman"/>
          <w:szCs w:val="24"/>
        </w:rPr>
        <w:t xml:space="preserve"> τα χρόνια της κρίσης</w:t>
      </w:r>
      <w:r>
        <w:rPr>
          <w:rFonts w:eastAsia="Times New Roman" w:cs="Times New Roman"/>
          <w:szCs w:val="24"/>
        </w:rPr>
        <w:t>,</w:t>
      </w:r>
      <w:r w:rsidRPr="005B4B1E">
        <w:rPr>
          <w:rFonts w:eastAsia="Times New Roman" w:cs="Times New Roman"/>
          <w:szCs w:val="24"/>
        </w:rPr>
        <w:t xml:space="preserve"> γιατί είναι δίπλα στον πολίτη</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Κ</w:t>
      </w:r>
      <w:r w:rsidRPr="005B4B1E">
        <w:rPr>
          <w:rFonts w:eastAsia="Times New Roman" w:cs="Times New Roman"/>
          <w:szCs w:val="24"/>
        </w:rPr>
        <w:t>αι όπου υπάρχουν κοινωνικές υπηρε</w:t>
      </w:r>
      <w:r w:rsidRPr="005B4B1E">
        <w:rPr>
          <w:rFonts w:eastAsia="Times New Roman" w:cs="Times New Roman"/>
          <w:szCs w:val="24"/>
        </w:rPr>
        <w:lastRenderedPageBreak/>
        <w:t>σίες</w:t>
      </w:r>
      <w:r>
        <w:rPr>
          <w:rFonts w:eastAsia="Times New Roman" w:cs="Times New Roman"/>
          <w:szCs w:val="24"/>
        </w:rPr>
        <w:t xml:space="preserve">, σε όποιους δήμους, λειτουργούν πραγματικά. Έχουν επιτελέσει έναν </w:t>
      </w:r>
      <w:r w:rsidRPr="005B4B1E">
        <w:rPr>
          <w:rFonts w:eastAsia="Times New Roman" w:cs="Times New Roman"/>
          <w:szCs w:val="24"/>
        </w:rPr>
        <w:t>σημαντικό ρόλο</w:t>
      </w:r>
      <w:r>
        <w:rPr>
          <w:rFonts w:eastAsia="Times New Roman" w:cs="Times New Roman"/>
          <w:szCs w:val="24"/>
        </w:rPr>
        <w:t>,</w:t>
      </w:r>
      <w:r w:rsidRPr="005B4B1E">
        <w:rPr>
          <w:rFonts w:eastAsia="Times New Roman" w:cs="Times New Roman"/>
          <w:szCs w:val="24"/>
        </w:rPr>
        <w:t xml:space="preserve"> </w:t>
      </w:r>
      <w:r>
        <w:rPr>
          <w:rFonts w:eastAsia="Times New Roman" w:cs="Times New Roman"/>
          <w:szCs w:val="24"/>
        </w:rPr>
        <w:t xml:space="preserve">που θα έπρεπε η πολιτεία να διοχετεύσει πόρους προς αυτούς τους δήμους και σε αυτές τις κοινωνικές υπηρεσίες, γιατί δεν μπορεί να τα κάνει όλα το κεντρικό κράτος. </w:t>
      </w:r>
    </w:p>
    <w:p w14:paraId="0715AD11" w14:textId="77777777" w:rsidR="006222AF" w:rsidRDefault="006453C1">
      <w:pPr>
        <w:spacing w:after="0" w:line="600" w:lineRule="auto"/>
        <w:ind w:firstLine="720"/>
        <w:jc w:val="both"/>
        <w:rPr>
          <w:rFonts w:eastAsia="Times New Roman"/>
          <w:szCs w:val="24"/>
        </w:rPr>
      </w:pPr>
      <w:r>
        <w:rPr>
          <w:rFonts w:eastAsia="Times New Roman"/>
          <w:szCs w:val="24"/>
        </w:rPr>
        <w:t>Βέβαια πώς θα αναλάβουν και τα χρέη των αναπτυξιακών εταιρειών</w:t>
      </w:r>
      <w:r>
        <w:rPr>
          <w:rFonts w:eastAsia="Times New Roman"/>
          <w:szCs w:val="24"/>
        </w:rPr>
        <w:t>,</w:t>
      </w:r>
      <w:r>
        <w:rPr>
          <w:rFonts w:eastAsia="Times New Roman"/>
          <w:szCs w:val="24"/>
        </w:rPr>
        <w:t xml:space="preserve"> για παράδειγ</w:t>
      </w:r>
      <w:r>
        <w:rPr>
          <w:rFonts w:eastAsia="Times New Roman"/>
          <w:szCs w:val="24"/>
        </w:rPr>
        <w:t>μα</w:t>
      </w:r>
      <w:r>
        <w:rPr>
          <w:rFonts w:eastAsia="Times New Roman"/>
          <w:szCs w:val="24"/>
        </w:rPr>
        <w:t>,</w:t>
      </w:r>
      <w:r>
        <w:rPr>
          <w:rFonts w:eastAsia="Times New Roman"/>
          <w:szCs w:val="24"/>
        </w:rPr>
        <w:t xml:space="preserve"> όπως εσείς προβλέπετε; Εκτός αν η θέση σας είναι «ας κόψουν τον λαιμό τους κι ας βρούνε λύσεις». </w:t>
      </w:r>
    </w:p>
    <w:p w14:paraId="0715AD12" w14:textId="77777777" w:rsidR="006222AF" w:rsidRDefault="006453C1">
      <w:pPr>
        <w:spacing w:after="0" w:line="600" w:lineRule="auto"/>
        <w:ind w:firstLine="720"/>
        <w:jc w:val="both"/>
        <w:rPr>
          <w:rFonts w:eastAsia="Times New Roman"/>
          <w:szCs w:val="24"/>
        </w:rPr>
      </w:pPr>
      <w:r>
        <w:rPr>
          <w:rFonts w:eastAsia="Times New Roman"/>
          <w:szCs w:val="24"/>
        </w:rPr>
        <w:t>Επειδή δεν έχω άλλο χρόνο, θα σας πω το εξής επίσης. Καταθέτετε διάφορες τροπολογίες έστω και την τελευταία στιγμή. Αυτό δείχνει τον τρόπο που λειτουργείτ</w:t>
      </w:r>
      <w:r>
        <w:rPr>
          <w:rFonts w:eastAsia="Times New Roman"/>
          <w:szCs w:val="24"/>
        </w:rPr>
        <w:t>ε. Καταθέτετε τροπολογία για το Σώμα Επιθεωρητών Εργασίας για την ανασφάλιστη εργασία. Η προχειρότητά σας αποδεικνύεται από το ότι πριν λίγο καιρό είχαμε συζητήσει για το συγκεκριμένο θέμα. Καταθέτετε την τροπολογία για την κινητικότητα των υπάλληλων των Κ</w:t>
      </w:r>
      <w:r>
        <w:rPr>
          <w:rFonts w:eastAsia="Times New Roman"/>
          <w:szCs w:val="24"/>
        </w:rPr>
        <w:t xml:space="preserve">ΕΠ, ώστε να ρυθμίζονται με τροπολογία, έτσι την τελευταία μέρα, χωρίς να δούμε όλα αυτά τα θέματα σοβαρά. </w:t>
      </w:r>
    </w:p>
    <w:p w14:paraId="0715AD13" w14:textId="77777777" w:rsidR="006222AF" w:rsidRDefault="006453C1">
      <w:pPr>
        <w:spacing w:after="0" w:line="600" w:lineRule="auto"/>
        <w:ind w:firstLine="720"/>
        <w:jc w:val="both"/>
        <w:rPr>
          <w:rFonts w:eastAsia="Times New Roman"/>
          <w:szCs w:val="24"/>
        </w:rPr>
      </w:pPr>
      <w:r>
        <w:rPr>
          <w:rFonts w:eastAsia="Times New Roman"/>
          <w:szCs w:val="24"/>
        </w:rPr>
        <w:lastRenderedPageBreak/>
        <w:t>Έχουμε και παρατάσεις εφτά μηνών και τροπολογία του Υπουργείου Ναυτιλίας τριάντα πέντε σελίδων. Χθες το βράδυ. Αυτόν τον τρόπο νομοθέτησης συνεχίζετε</w:t>
      </w:r>
      <w:r>
        <w:rPr>
          <w:rFonts w:eastAsia="Times New Roman"/>
          <w:szCs w:val="24"/>
        </w:rPr>
        <w:t xml:space="preserve"> σε όλα. </w:t>
      </w:r>
    </w:p>
    <w:p w14:paraId="0715AD14"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Βουλευτές, τελειώνοντας να πω ότι το παρόν νομοσχέδιο δεν συνιστά μεταρρύθμιση για την αυτοδιοίκηση. Αντί για την προώθηση της συνταγματικά κατοχυρωμένης αυτοτέλειας και ανεξαρτησίας της αυτοδιοίκησης, την υποβάλλει στον ασφυκτι</w:t>
      </w:r>
      <w:r>
        <w:rPr>
          <w:rFonts w:eastAsia="Times New Roman"/>
          <w:szCs w:val="24"/>
        </w:rPr>
        <w:t>κό έλεγχο του κράτους. Δεν έχει αναπτυξιακή και κοινωνική διάσταση</w:t>
      </w:r>
      <w:r>
        <w:rPr>
          <w:rFonts w:eastAsia="Times New Roman"/>
          <w:szCs w:val="24"/>
        </w:rPr>
        <w:t>,</w:t>
      </w:r>
      <w:r>
        <w:rPr>
          <w:rFonts w:eastAsia="Times New Roman"/>
          <w:szCs w:val="24"/>
        </w:rPr>
        <w:t xml:space="preserve"> ενώ είναι εμφανής η απουσία επιχειρησιακού σχεδίου εφαρμογής των αλλαγών. Οι εκλογικές σκοπιμότητες του ΣΥΡΙΖΑ έχουν απόλυτη προτεραιότητα σε αυτό το νομοσχέδιο απέναντι στα προβλήματα της</w:t>
      </w:r>
      <w:r>
        <w:rPr>
          <w:rFonts w:eastAsia="Times New Roman"/>
          <w:szCs w:val="24"/>
        </w:rPr>
        <w:t xml:space="preserve"> αυτοδιοίκησης και της χώρας. Γι’ αυτό και το καταψηφίζουμε.</w:t>
      </w:r>
    </w:p>
    <w:p w14:paraId="0715AD15" w14:textId="77777777" w:rsidR="006222AF" w:rsidRDefault="006453C1">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0715AD16" w14:textId="77777777" w:rsidR="006222AF" w:rsidRDefault="006453C1">
      <w:pPr>
        <w:spacing w:after="0" w:line="600" w:lineRule="auto"/>
        <w:ind w:firstLine="720"/>
        <w:jc w:val="both"/>
        <w:rPr>
          <w:rFonts w:eastAsia="Times New Roman"/>
          <w:szCs w:val="24"/>
        </w:rPr>
      </w:pPr>
      <w:r w:rsidRPr="00410935">
        <w:rPr>
          <w:rFonts w:eastAsia="Times New Roman"/>
          <w:b/>
          <w:szCs w:val="24"/>
        </w:rPr>
        <w:t>ΠΡΟΕΔΡΕΥΩΝ (Νικήτας Κακλαμάνης):</w:t>
      </w:r>
      <w:r>
        <w:rPr>
          <w:rFonts w:eastAsia="Times New Roman"/>
          <w:szCs w:val="24"/>
        </w:rPr>
        <w:t xml:space="preserve"> Τον λόγο έχει ο κ. Λοβέρδος. </w:t>
      </w:r>
    </w:p>
    <w:p w14:paraId="0715AD17"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ΑΝΔΡΕΑΣ ΛΟΒΕΡΔΟΣ:</w:t>
      </w:r>
      <w:r>
        <w:rPr>
          <w:rFonts w:eastAsia="Times New Roman"/>
          <w:szCs w:val="24"/>
        </w:rPr>
        <w:t xml:space="preserve"> Κύριε Πρόεδρε, κυρίες και κύριοι Βουλευτές, σ’ αυτή την Αίθουσα έχω κατ’ επανάληψη αναφέρει ότι η Κυβέρνηση ΣΥΡΙΖΑ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ΑΝΕΛ δεν ορρωδεί προ ουδενός</w:t>
      </w:r>
      <w:r>
        <w:rPr>
          <w:rFonts w:eastAsia="Times New Roman"/>
          <w:szCs w:val="24"/>
        </w:rPr>
        <w:t>,</w:t>
      </w:r>
      <w:r>
        <w:rPr>
          <w:rFonts w:eastAsia="Times New Roman"/>
          <w:szCs w:val="24"/>
        </w:rPr>
        <w:t xml:space="preserve"> προκειμένου να κάνει ρυθμίσεις που υποτίθεται ότι εξυπηρετούν τα κομματικά συμφέροντα και των δυο εταίρων. Τ</w:t>
      </w:r>
      <w:r>
        <w:rPr>
          <w:rFonts w:eastAsia="Times New Roman"/>
          <w:szCs w:val="24"/>
        </w:rPr>
        <w:t>ώρα πια όταν βλέπεις τον έναν αναγνωρίζεις τον άλλον και όταν αναγνωρίζεις τον δεύτερο βλέπεις τον πρώτο. Έχουν καταστρέψει την οικονομία. Έχετε καταστρέψει την οικονομία. Έχετε επιφέρει βαρύτατα πλήγματα στους θεσμούς. Έχετε ξεχαρβαλώσει στην ιδιωτική οικ</w:t>
      </w:r>
      <w:r>
        <w:rPr>
          <w:rFonts w:eastAsia="Times New Roman"/>
          <w:szCs w:val="24"/>
        </w:rPr>
        <w:t>ονομία τα ελεύθερα επαγγέλματα. Αφήστε</w:t>
      </w:r>
      <w:r>
        <w:rPr>
          <w:rFonts w:eastAsia="Times New Roman"/>
          <w:szCs w:val="24"/>
        </w:rPr>
        <w:t>,</w:t>
      </w:r>
      <w:r>
        <w:rPr>
          <w:rFonts w:eastAsia="Times New Roman"/>
          <w:szCs w:val="24"/>
        </w:rPr>
        <w:t xml:space="preserve"> τουλάχιστον</w:t>
      </w:r>
      <w:r>
        <w:rPr>
          <w:rFonts w:eastAsia="Times New Roman"/>
          <w:szCs w:val="24"/>
        </w:rPr>
        <w:t>,</w:t>
      </w:r>
      <w:r>
        <w:rPr>
          <w:rFonts w:eastAsia="Times New Roman"/>
          <w:szCs w:val="24"/>
        </w:rPr>
        <w:t xml:space="preserve"> τα θέματα εξωτερικής πολιτικής στην άκρη. </w:t>
      </w:r>
    </w:p>
    <w:p w14:paraId="0715AD18" w14:textId="77777777" w:rsidR="006222AF" w:rsidRDefault="006453C1">
      <w:pPr>
        <w:spacing w:after="0" w:line="600" w:lineRule="auto"/>
        <w:ind w:firstLine="720"/>
        <w:jc w:val="both"/>
        <w:rPr>
          <w:rFonts w:eastAsia="Times New Roman"/>
          <w:szCs w:val="24"/>
        </w:rPr>
      </w:pPr>
      <w:r>
        <w:rPr>
          <w:rFonts w:eastAsia="Times New Roman"/>
          <w:szCs w:val="24"/>
        </w:rPr>
        <w:t xml:space="preserve">Αυτά τα οποία χθες μάθαμε να λέει σε κλειστή συνάντηση ενός </w:t>
      </w:r>
      <w:r>
        <w:rPr>
          <w:rFonts w:eastAsia="Times New Roman"/>
          <w:szCs w:val="24"/>
          <w:lang w:val="en-US"/>
        </w:rPr>
        <w:t>think</w:t>
      </w:r>
      <w:r w:rsidRPr="007C2BB5">
        <w:rPr>
          <w:rFonts w:eastAsia="Times New Roman"/>
          <w:szCs w:val="24"/>
        </w:rPr>
        <w:t xml:space="preserve"> </w:t>
      </w:r>
      <w:r>
        <w:rPr>
          <w:rFonts w:eastAsia="Times New Roman"/>
          <w:szCs w:val="24"/>
          <w:lang w:val="en-US"/>
        </w:rPr>
        <w:t>tank</w:t>
      </w:r>
      <w:r>
        <w:rPr>
          <w:rFonts w:eastAsia="Times New Roman"/>
          <w:szCs w:val="24"/>
        </w:rPr>
        <w:t xml:space="preserve"> ο αρμόδιος για τη διεύρυνση Επίτροπος Γιοχάνες Χαν, ακόμα και την ώρα που τα διέψευδε, εί</w:t>
      </w:r>
      <w:r>
        <w:rPr>
          <w:rFonts w:eastAsia="Times New Roman"/>
          <w:szCs w:val="24"/>
        </w:rPr>
        <w:t>ναι για τη χώρα ιδιαίτερα προβληματικά. Γιατί οι διαψεύσεις και η ανασκευή του κ. Χαν είναι χειρότερη απ’ αυτά που διαβάζαμε. Είπε ότι αν ήξερε ότι υπάρχει μικρόφωνο, δεν θα τα έλεγε. Έχει κάποια ενημέ</w:t>
      </w:r>
      <w:r>
        <w:rPr>
          <w:rFonts w:eastAsia="Times New Roman"/>
          <w:szCs w:val="24"/>
        </w:rPr>
        <w:lastRenderedPageBreak/>
        <w:t>ρωση για το περιεχόμενο των διαπραγματεύσεων Ελλάδας</w:t>
      </w:r>
      <w:r>
        <w:rPr>
          <w:rFonts w:eastAsia="Times New Roman"/>
          <w:szCs w:val="24"/>
        </w:rPr>
        <w:t xml:space="preserve"> – </w:t>
      </w:r>
      <w:r>
        <w:rPr>
          <w:rFonts w:eastAsia="Times New Roman"/>
          <w:szCs w:val="24"/>
        </w:rPr>
        <w:t>Αλβανίας</w:t>
      </w:r>
      <w:r>
        <w:rPr>
          <w:rFonts w:eastAsia="Times New Roman"/>
          <w:szCs w:val="24"/>
        </w:rPr>
        <w:t>,</w:t>
      </w:r>
      <w:r>
        <w:rPr>
          <w:rFonts w:eastAsia="Times New Roman"/>
          <w:szCs w:val="24"/>
        </w:rPr>
        <w:t xml:space="preserve"> που δεν έχει κανένας από εμάς εδώ ούτε και οι Βουλευτές της Πλειοψηφίας; </w:t>
      </w:r>
    </w:p>
    <w:p w14:paraId="0715AD19" w14:textId="77777777" w:rsidR="006222AF" w:rsidRDefault="006453C1">
      <w:pPr>
        <w:spacing w:after="0" w:line="600" w:lineRule="auto"/>
        <w:ind w:firstLine="720"/>
        <w:jc w:val="both"/>
        <w:rPr>
          <w:rFonts w:eastAsia="Times New Roman"/>
          <w:szCs w:val="24"/>
        </w:rPr>
      </w:pPr>
      <w:r>
        <w:rPr>
          <w:rFonts w:eastAsia="Times New Roman"/>
          <w:szCs w:val="24"/>
        </w:rPr>
        <w:t>Δυο θεωρίες και φήμες υπάρχουν. Η μια ότι η ατζέντα συμπεριλαμβάνει πολλά πράγματα</w:t>
      </w:r>
      <w:r>
        <w:rPr>
          <w:rFonts w:eastAsia="Times New Roman"/>
          <w:szCs w:val="24"/>
        </w:rPr>
        <w:t>,</w:t>
      </w:r>
      <w:r>
        <w:rPr>
          <w:rFonts w:eastAsia="Times New Roman"/>
          <w:szCs w:val="24"/>
        </w:rPr>
        <w:t xml:space="preserve"> και η άλλη πως αναφέρονται μόνο οι συζητήσεις στις θαλάσσιες ζώνες. Κανείς μας δεν ξέρει κάτι περισσότερο. Το ήξερε ο Επίτροπος Γιοχάνες Χαν; Αφήστε, λοιπόν, αυτά τα θέματα. Αφήστε τα. </w:t>
      </w:r>
    </w:p>
    <w:p w14:paraId="0715AD1A" w14:textId="77777777" w:rsidR="006222AF" w:rsidRDefault="006453C1">
      <w:pPr>
        <w:spacing w:after="0" w:line="600" w:lineRule="auto"/>
        <w:ind w:firstLine="720"/>
        <w:jc w:val="both"/>
        <w:rPr>
          <w:rFonts w:eastAsia="Times New Roman"/>
          <w:szCs w:val="24"/>
        </w:rPr>
      </w:pPr>
      <w:r>
        <w:rPr>
          <w:rFonts w:eastAsia="Times New Roman"/>
          <w:szCs w:val="24"/>
        </w:rPr>
        <w:t>Και σ’ αυτά φέρεστε, όπως σήμερα φέρεστε με το σχέδιο νόμου αυτό στου</w:t>
      </w:r>
      <w:r>
        <w:rPr>
          <w:rFonts w:eastAsia="Times New Roman"/>
          <w:szCs w:val="24"/>
        </w:rPr>
        <w:t xml:space="preserve">ς θεσμούς. Γιατί πέραν όσων ειπώθηκαν χθες για τις ανακολουθίες, την Τρίτη μέχρι αργά το βράδυ εσείς υποστηρίζατε τις εκλογές τον Μάιο. Και πρώτα απ’ όλα ο κ. Σκουρλέτης που δεν έχω τίποτα μαζί του. Πρώτος απ’ όλους όμως αυτός εδώ και καιρό το υποστήριζε. </w:t>
      </w:r>
      <w:r>
        <w:rPr>
          <w:rFonts w:eastAsia="Times New Roman"/>
          <w:szCs w:val="24"/>
        </w:rPr>
        <w:t>Και μέσα σε λίγες ώρες υποστηρίζει ο ίδιος δυο τροπολογίες, αντί να έχει παραιτηθεί; Δεν έχω τίποτα προσωπικό, αλλά αυτή είναι η θεσμική πορεία των πραγμάτων. Έπρεπε να έχετε φύγει. Κι επειδή είστε φίλος του κόμματός σας και πιστός, να το ψηφίσετε εδώ ως Β</w:t>
      </w:r>
      <w:r>
        <w:rPr>
          <w:rFonts w:eastAsia="Times New Roman"/>
          <w:szCs w:val="24"/>
        </w:rPr>
        <w:t xml:space="preserve">ουλευτής. Αλλά όχι να το εισηγείστε. Να εισηγείστε και το Α και το Ω. </w:t>
      </w:r>
    </w:p>
    <w:p w14:paraId="0715AD1B" w14:textId="77777777" w:rsidR="006222AF" w:rsidRDefault="006453C1">
      <w:pPr>
        <w:spacing w:after="0" w:line="600" w:lineRule="auto"/>
        <w:ind w:firstLine="720"/>
        <w:jc w:val="both"/>
        <w:rPr>
          <w:rFonts w:eastAsia="Times New Roman"/>
          <w:szCs w:val="24"/>
        </w:rPr>
      </w:pPr>
      <w:r>
        <w:rPr>
          <w:rFonts w:eastAsia="Times New Roman"/>
          <w:szCs w:val="24"/>
        </w:rPr>
        <w:lastRenderedPageBreak/>
        <w:t>Εν πάση περιπτώσει πηγαίνοντας παρακάτω, είναι το περιεχόμενο των ρυθμίσεων αυτών των τροπολογιών που θέλουν υποτίθεται να μπουρδουκλώσουν τους Έλληνες πολίτες με τις τέσσερις υποτιθέμε</w:t>
      </w:r>
      <w:r>
        <w:rPr>
          <w:rFonts w:eastAsia="Times New Roman"/>
          <w:szCs w:val="24"/>
        </w:rPr>
        <w:t>νες κάλπες. Αν γίνουν έτσι. Κανένας δεν μπερδεύεται. Και είναι υποτιμητικό για τον ελληνικό λαό να λέει κανείς ότι το κάνει για να διοχετεύει αλλού την μήνιν του λαού κι άλλη κάλπη να βγάζει το άλφα αποτέλεσμα κι άλλη κάλπη κάτι άλλο. Όταν θα σας μαυρίσουν</w:t>
      </w:r>
      <w:r>
        <w:rPr>
          <w:rFonts w:eastAsia="Times New Roman"/>
          <w:szCs w:val="24"/>
        </w:rPr>
        <w:t xml:space="preserve"> με το καλό, θα σας μαυρίσουν σε όποια κάλπη βάζετε μπροστά στον Έλληνα πολίτη. Αλλά η μεθόδευση επιτρέπει έναν σκληρό χαρακτηρισμό. Πολύ σκληρό χαρακτηρισμό. Αυτά τα πράγματα, κύριε Πρόεδρε, τα κάνουν θεσμικοί κατσαπλιάδες. Και κατσαπλιάς σημαίνει άρπαγας</w:t>
      </w:r>
      <w:r>
        <w:rPr>
          <w:rFonts w:eastAsia="Times New Roman"/>
          <w:szCs w:val="24"/>
        </w:rPr>
        <w:t xml:space="preserve"> με ακατάστατη βία. Δεν σημαίνει τίποτε άλλο. Άρπαγας με ακατάστατη βία. </w:t>
      </w:r>
    </w:p>
    <w:p w14:paraId="0715AD1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Στο πλαίσιο αυτό –και με αυτό κλείνω- είναι και η τροπολογία για την κατάτμηση της Β΄ Αθηνών, την οποία θα ψηφίσω. Θα έχουμε ονομαστική ψηφοφορία για να διαπιστωθεί αν είμαστε διακόσ</w:t>
      </w:r>
      <w:r>
        <w:rPr>
          <w:rFonts w:eastAsia="Times New Roman" w:cs="Times New Roman"/>
          <w:szCs w:val="24"/>
        </w:rPr>
        <w:t>ιοι ή όχι, ώστε να ισχύσει από τώρα. Θα το ψηφίσω.</w:t>
      </w:r>
    </w:p>
    <w:p w14:paraId="0715AD1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Πρέπει, όμως, να σας το υπογραμμίσω και αυτό ότι αν κάποιος θέλει να κάνει εκλογικό νόμο, διότι οι περιφέρειες είναι κομμάτι του εκλογικού νόμου, τον κάνει ενιαία και το εκλογικό σύστημα και τις περιφέρειε</w:t>
      </w:r>
      <w:r>
        <w:rPr>
          <w:rFonts w:eastAsia="Times New Roman" w:cs="Times New Roman"/>
          <w:szCs w:val="24"/>
        </w:rPr>
        <w:t>ς. Δεν τα κάνει χωριστά και σε φάσεις περίεργες, επιδιώκοντας να πάρει τη μια φορά το τάδε κόμμα κοντά του την άλλη το άλλο και ούτε στέκεται μόνο στη Β΄ Αθηνών και στο υπόλοιπο του Νομού Αττικής</w:t>
      </w:r>
      <w:r>
        <w:rPr>
          <w:rFonts w:eastAsia="Times New Roman" w:cs="Times New Roman"/>
          <w:szCs w:val="24"/>
        </w:rPr>
        <w:t>,</w:t>
      </w:r>
      <w:r>
        <w:rPr>
          <w:rFonts w:eastAsia="Times New Roman" w:cs="Times New Roman"/>
          <w:szCs w:val="24"/>
        </w:rPr>
        <w:t xml:space="preserve"> διατηρώντας τις τρέλες και τις ανακολουθίες που υπάρχουν εδ</w:t>
      </w:r>
      <w:r>
        <w:rPr>
          <w:rFonts w:eastAsia="Times New Roman" w:cs="Times New Roman"/>
          <w:szCs w:val="24"/>
        </w:rPr>
        <w:t>ώ και δεκαετίες.</w:t>
      </w:r>
    </w:p>
    <w:p w14:paraId="0715AD1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Σε ψηφίζουν στη Γλυφάδα και όχι στη Βούλα και στη Βουλιαγμένη, σε ψηφίζουν στην Κηφισιά και όχι στη Δροσιά. Τι πράγματα είναι αυτά; Με την ευκαιρία έπρεπε να δει κανείς όλη την Αττική και όλη την Ελλάδα. Είναι δυνατόν να έχουμε εκλογικά συ</w:t>
      </w:r>
      <w:r>
        <w:rPr>
          <w:rFonts w:eastAsia="Times New Roman" w:cs="Times New Roman"/>
          <w:szCs w:val="24"/>
        </w:rPr>
        <w:t>στήματα</w:t>
      </w:r>
      <w:r>
        <w:rPr>
          <w:rFonts w:eastAsia="Times New Roman" w:cs="Times New Roman"/>
          <w:szCs w:val="24"/>
        </w:rPr>
        <w:t>,</w:t>
      </w:r>
      <w:r>
        <w:rPr>
          <w:rFonts w:eastAsia="Times New Roman" w:cs="Times New Roman"/>
          <w:szCs w:val="24"/>
        </w:rPr>
        <w:t xml:space="preserve"> που να θεμελιώνονται σε μικρές, μεσαίες και μεγάλες περιφέρειες;</w:t>
      </w:r>
    </w:p>
    <w:p w14:paraId="0715AD1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Ένας κανόνας έπρεπε να έχει υπάρξει. Και γι’ αυτό αν ήταν υιοθετημένη από την Αντιπολίτευση, από εμάς η πάγια θέση που εγώ υποστηρίζω σε λαθροχειρίες προεκλογικά, λίγους μήνες προ τω</w:t>
      </w:r>
      <w:r>
        <w:rPr>
          <w:rFonts w:eastAsia="Times New Roman" w:cs="Times New Roman"/>
          <w:szCs w:val="24"/>
        </w:rPr>
        <w:t xml:space="preserve">ν εκλογών -είτε γίνουν τώρα είτε γίνουν τον Μάιο, αυτά τα ξέρει η Κυβέρνηση- ποτέ η Αντιπολίτευση δεν πρέπει να </w:t>
      </w:r>
      <w:r>
        <w:rPr>
          <w:rFonts w:eastAsia="Times New Roman" w:cs="Times New Roman"/>
          <w:szCs w:val="24"/>
        </w:rPr>
        <w:lastRenderedPageBreak/>
        <w:t>λέει «ναι». Αλλά επειδή υπερισχύουν άλλα κριτήρια και κατά καιρούς έχουμε ψηφίσει διάφορες προτάσεις της Κυβέρνησης, δεν μπορεί, τουλάχιστον</w:t>
      </w:r>
      <w:r>
        <w:rPr>
          <w:rFonts w:eastAsia="Times New Roman" w:cs="Times New Roman"/>
          <w:szCs w:val="24"/>
        </w:rPr>
        <w:t>,</w:t>
      </w:r>
      <w:r>
        <w:rPr>
          <w:rFonts w:eastAsia="Times New Roman" w:cs="Times New Roman"/>
          <w:szCs w:val="24"/>
        </w:rPr>
        <w:t xml:space="preserve"> εγ</w:t>
      </w:r>
      <w:r>
        <w:rPr>
          <w:rFonts w:eastAsia="Times New Roman" w:cs="Times New Roman"/>
          <w:szCs w:val="24"/>
        </w:rPr>
        <w:t>ώ που είμαι Βουλευτής αυτής περιφέρειας και έχω εκλεγεί τόσες φορές, να πω «όχι» στην κατάτμησή της, που ακόμα και αν γίνεται με τον αντιθεσμικό τρόπο, ακόμη και αν γίνεται με αυτόν τον ακατάστατο τρόπο και όχι ορθολογικό, δεν μπορείς να μην πεις ότι χρειά</w:t>
      </w:r>
      <w:r>
        <w:rPr>
          <w:rFonts w:eastAsia="Times New Roman" w:cs="Times New Roman"/>
          <w:szCs w:val="24"/>
        </w:rPr>
        <w:t>ζονται οι εκλογείς πιο κοντά τους εκπροσώπους τους και γι’ αυτό θα το ψηφίσω.</w:t>
      </w:r>
    </w:p>
    <w:p w14:paraId="0715AD2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715AD2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715AD22" w14:textId="77777777" w:rsidR="006222AF" w:rsidRDefault="006453C1">
      <w:pPr>
        <w:spacing w:after="0" w:line="600" w:lineRule="auto"/>
        <w:ind w:firstLine="720"/>
        <w:jc w:val="both"/>
        <w:rPr>
          <w:rFonts w:eastAsia="Times New Roman" w:cs="Times New Roman"/>
          <w:szCs w:val="24"/>
        </w:rPr>
      </w:pPr>
      <w:r w:rsidRPr="006B7396">
        <w:rPr>
          <w:rFonts w:eastAsia="Times New Roman" w:cs="Times New Roman"/>
          <w:b/>
          <w:szCs w:val="24"/>
        </w:rPr>
        <w:t>ΠΡΟΕΔΡΕΥΩΝ (Νικήτας Κακλαμάνης):</w:t>
      </w:r>
      <w:r>
        <w:rPr>
          <w:rFonts w:eastAsia="Times New Roman" w:cs="Times New Roman"/>
          <w:szCs w:val="24"/>
        </w:rPr>
        <w:t xml:space="preserve"> Τον λόγο έχει ο συνάδελφος κ. Γεώργιος Ακρ</w:t>
      </w:r>
      <w:r>
        <w:rPr>
          <w:rFonts w:eastAsia="Times New Roman" w:cs="Times New Roman"/>
          <w:szCs w:val="24"/>
        </w:rPr>
        <w:t>ιώτης, μετά είναι ο κ. Λάππας και θα ακολουθήσει ο Κοινοβουλευτικός Εκπρόσωπος της Νέας Δημοκρατία κ. Κωνσταντίνος Τζαβάρας.</w:t>
      </w:r>
    </w:p>
    <w:p w14:paraId="0715AD23" w14:textId="77777777" w:rsidR="006222AF" w:rsidRDefault="006453C1">
      <w:pPr>
        <w:spacing w:after="0" w:line="600" w:lineRule="auto"/>
        <w:ind w:firstLine="720"/>
        <w:jc w:val="both"/>
        <w:rPr>
          <w:rFonts w:eastAsia="Times New Roman" w:cs="Times New Roman"/>
          <w:szCs w:val="24"/>
        </w:rPr>
      </w:pPr>
      <w:r w:rsidRPr="006B7396">
        <w:rPr>
          <w:rFonts w:eastAsia="Times New Roman" w:cs="Times New Roman"/>
          <w:b/>
          <w:szCs w:val="24"/>
        </w:rPr>
        <w:t>ΓΕΩΡΓΙΟΣ ΑΚΡΙΩΤΗΣ:</w:t>
      </w:r>
      <w:r>
        <w:rPr>
          <w:rFonts w:eastAsia="Times New Roman" w:cs="Times New Roman"/>
          <w:szCs w:val="24"/>
        </w:rPr>
        <w:t xml:space="preserve"> Ευχαριστώ, κύριε Πρόεδρε.</w:t>
      </w:r>
    </w:p>
    <w:p w14:paraId="0715AD2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Αγαπητοί συνάδελφοι, το παρόν νομοσχέδιο αποτελεί το προϊόν συστηματικής μελέτης και ε</w:t>
      </w:r>
      <w:r>
        <w:rPr>
          <w:rFonts w:eastAsia="Times New Roman" w:cs="Times New Roman"/>
          <w:szCs w:val="24"/>
        </w:rPr>
        <w:t xml:space="preserve">πεξεργασίας καθώς και μιας </w:t>
      </w:r>
      <w:r>
        <w:rPr>
          <w:rFonts w:eastAsia="Times New Roman" w:cs="Times New Roman"/>
          <w:szCs w:val="24"/>
        </w:rPr>
        <w:lastRenderedPageBreak/>
        <w:t xml:space="preserve">μακράς και εκτεταμένης διαβούλευσης με όλους τους εμπλεκόμενους φορείς. Προωθεί αναγκαίες μεταρρυθμιστικές παρεμβάσεις, συνιστά τμήμα μιας ευρύτερης μεταρρυθμιστικής προσπάθειας στον χώρο της </w:t>
      </w:r>
      <w:r>
        <w:rPr>
          <w:rFonts w:eastAsia="Times New Roman" w:cs="Times New Roman"/>
          <w:szCs w:val="24"/>
        </w:rPr>
        <w:t>τοπικής α</w:t>
      </w:r>
      <w:r>
        <w:rPr>
          <w:rFonts w:eastAsia="Times New Roman" w:cs="Times New Roman"/>
          <w:szCs w:val="24"/>
        </w:rPr>
        <w:t>υτοδ</w:t>
      </w:r>
      <w:r>
        <w:rPr>
          <w:rFonts w:eastAsia="Times New Roman" w:cs="Times New Roman"/>
          <w:szCs w:val="24"/>
        </w:rPr>
        <w:t>ιοίκησης</w:t>
      </w:r>
      <w:r>
        <w:rPr>
          <w:rFonts w:eastAsia="Times New Roman" w:cs="Times New Roman"/>
          <w:szCs w:val="24"/>
        </w:rPr>
        <w:t>, προσπάθεια που</w:t>
      </w:r>
      <w:r>
        <w:rPr>
          <w:rFonts w:eastAsia="Times New Roman" w:cs="Times New Roman"/>
          <w:szCs w:val="24"/>
        </w:rPr>
        <w:t xml:space="preserve"> ξεκινά αλλά δεν σταματά εδώ.</w:t>
      </w:r>
    </w:p>
    <w:p w14:paraId="0715AD2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 πολλαπλασιασμός των οικονομικών ενισχύσεων, τα ειδικά προγράμματα χρηματοδότησης, το πολυνομοσχέδιο του 2017 που ήρθε να επιλύσει πλήθος αυτοδιοικητικών ζητημάτων</w:t>
      </w:r>
      <w:r>
        <w:rPr>
          <w:rFonts w:eastAsia="Times New Roman" w:cs="Times New Roman"/>
          <w:szCs w:val="24"/>
        </w:rPr>
        <w:t>,</w:t>
      </w:r>
      <w:r>
        <w:rPr>
          <w:rFonts w:eastAsia="Times New Roman" w:cs="Times New Roman"/>
          <w:szCs w:val="24"/>
        </w:rPr>
        <w:t xml:space="preserve"> αποδεικνύουν, μεταξύ άλλων, το έμπρακτο ενδιαφέρον της Κυβέρ</w:t>
      </w:r>
      <w:r>
        <w:rPr>
          <w:rFonts w:eastAsia="Times New Roman" w:cs="Times New Roman"/>
          <w:szCs w:val="24"/>
        </w:rPr>
        <w:t xml:space="preserve">νησης για τη στήριξη της </w:t>
      </w:r>
      <w:r>
        <w:rPr>
          <w:rFonts w:eastAsia="Times New Roman" w:cs="Times New Roman"/>
          <w:szCs w:val="24"/>
        </w:rPr>
        <w:t>τοπικής α</w:t>
      </w:r>
      <w:r>
        <w:rPr>
          <w:rFonts w:eastAsia="Times New Roman" w:cs="Times New Roman"/>
          <w:szCs w:val="24"/>
        </w:rPr>
        <w:t>υτοδιοίκησης.</w:t>
      </w:r>
    </w:p>
    <w:p w14:paraId="0715AD2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Στον πυρήνα του παρόντος νομοσχεδίου βρίσκεται ο εκδημοκρατισμός του τρόπου οργάνωσης και λειτουργίας των αυτοδιοικητικών αρχών. Καθοριστικής σημασίας στην κατεύθυνση αυτή είναι η εισαγωγή του εκλογικού συστή</w:t>
      </w:r>
      <w:r>
        <w:rPr>
          <w:rFonts w:eastAsia="Times New Roman" w:cs="Times New Roman"/>
          <w:szCs w:val="24"/>
        </w:rPr>
        <w:t>ματος της απλής αναλογικής.</w:t>
      </w:r>
    </w:p>
    <w:p w14:paraId="0715AD2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λυπηρό, όμως, το ότι ακόμα και οι θιασώτες της απλής αναλογικής κοινοβουλευτικοί και αυτοδιοικητικοί στέκονται σήμερα απέναντι. Όπου φυσά ο άνεμος</w:t>
      </w:r>
      <w:r>
        <w:rPr>
          <w:rFonts w:eastAsia="Times New Roman" w:cs="Times New Roman"/>
          <w:szCs w:val="24"/>
        </w:rPr>
        <w:t>,</w:t>
      </w:r>
      <w:r>
        <w:rPr>
          <w:rFonts w:eastAsia="Times New Roman" w:cs="Times New Roman"/>
          <w:szCs w:val="24"/>
        </w:rPr>
        <w:t xml:space="preserve"> δηλαδή ο αντιπολιτευ</w:t>
      </w:r>
      <w:r>
        <w:rPr>
          <w:rFonts w:eastAsia="Times New Roman" w:cs="Times New Roman"/>
          <w:szCs w:val="24"/>
        </w:rPr>
        <w:lastRenderedPageBreak/>
        <w:t>τικός άνεμος, ο άνεμος που έχει παρασύρει αυτούς και τ</w:t>
      </w:r>
      <w:r>
        <w:rPr>
          <w:rFonts w:eastAsia="Times New Roman" w:cs="Times New Roman"/>
          <w:szCs w:val="24"/>
        </w:rPr>
        <w:t>ους ομοϊδεάτες τους χιλιόμετρα μακριά από τη λογική, γιατί είναι το λιγότερο παράλογο και παράλληλα μικροκομματικό και επιζήμιο να αντιμάχονται με περίσσιο ζήλο μια τομή βαθιά δημοκρατική.</w:t>
      </w:r>
    </w:p>
    <w:p w14:paraId="0715AD2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όνομα μιας δήθεν αποτελεσματικότητας με πραγματικό κίνητρο να </w:t>
      </w:r>
      <w:r>
        <w:rPr>
          <w:rFonts w:eastAsia="Times New Roman" w:cs="Times New Roman"/>
          <w:szCs w:val="24"/>
        </w:rPr>
        <w:t>μ</w:t>
      </w:r>
      <w:r>
        <w:rPr>
          <w:rFonts w:eastAsia="Times New Roman" w:cs="Times New Roman"/>
          <w:szCs w:val="24"/>
        </w:rPr>
        <w:t>η</w:t>
      </w:r>
      <w:r>
        <w:rPr>
          <w:rFonts w:eastAsia="Times New Roman" w:cs="Times New Roman"/>
          <w:szCs w:val="24"/>
        </w:rPr>
        <w:t xml:space="preserve"> διαταραχθούν τα κεκτημένα και να παραμείνουν τα τσιφλίκια ως έχουν ακλόνητα στη θέση τους, με την εισαγωγή του εκλογικού συστήματος της απλής αναλογικής που διατρέχει το σύστημα διακυβέρνησης καθώς και τις επιμέρους λειτουργίας των δήμων και των περιφερε</w:t>
      </w:r>
      <w:r>
        <w:rPr>
          <w:rFonts w:eastAsia="Times New Roman" w:cs="Times New Roman"/>
          <w:szCs w:val="24"/>
        </w:rPr>
        <w:t>ιών</w:t>
      </w:r>
      <w:r>
        <w:rPr>
          <w:rFonts w:eastAsia="Times New Roman" w:cs="Times New Roman"/>
          <w:szCs w:val="24"/>
        </w:rPr>
        <w:t>,</w:t>
      </w:r>
      <w:r>
        <w:rPr>
          <w:rFonts w:eastAsia="Times New Roman" w:cs="Times New Roman"/>
          <w:szCs w:val="24"/>
        </w:rPr>
        <w:t xml:space="preserve"> μπαίνει ένα τέλος στη μονοπαραταξιακή ιδιοκτησιακή λογική, τέλος σε ένα σύστημα παραμορφωτικό που υποβάθμιζε κάθε έννοια αντιπροσωπευτικότητας στην έκφραση του εκλογικού σώματος.</w:t>
      </w:r>
    </w:p>
    <w:p w14:paraId="0715AD2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Πλέον ο δημοκρατικός διάλογος και η αναζήτηση συναινέσεων καθίστανται αν</w:t>
      </w:r>
      <w:r>
        <w:rPr>
          <w:rFonts w:eastAsia="Times New Roman" w:cs="Times New Roman"/>
          <w:szCs w:val="24"/>
        </w:rPr>
        <w:t>αγκαίες προϋποθέσεις για τη λήψη αποφάσεων. Όλα τα μέρη τίθενται προ των ευθυνών τους και οφείλουν να ασκούν ουσιαστική κριτική. Έτσι μόνον οι τοπικές υπο</w:t>
      </w:r>
      <w:r>
        <w:rPr>
          <w:rFonts w:eastAsia="Times New Roman" w:cs="Times New Roman"/>
          <w:szCs w:val="24"/>
        </w:rPr>
        <w:lastRenderedPageBreak/>
        <w:t>θέσεις διοικούνται αποτελεσματικά</w:t>
      </w:r>
      <w:r>
        <w:rPr>
          <w:rFonts w:eastAsia="Times New Roman" w:cs="Times New Roman"/>
          <w:szCs w:val="24"/>
        </w:rPr>
        <w:t>,</w:t>
      </w:r>
      <w:r>
        <w:rPr>
          <w:rFonts w:eastAsia="Times New Roman" w:cs="Times New Roman"/>
          <w:szCs w:val="24"/>
        </w:rPr>
        <w:t xml:space="preserve"> όταν οι διεργασίες που οδηγούν στη λήψη αποφάσεων</w:t>
      </w:r>
      <w:r>
        <w:rPr>
          <w:rFonts w:eastAsia="Times New Roman" w:cs="Times New Roman"/>
          <w:szCs w:val="24"/>
        </w:rPr>
        <w:t>,</w:t>
      </w:r>
      <w:r>
        <w:rPr>
          <w:rFonts w:eastAsia="Times New Roman" w:cs="Times New Roman"/>
          <w:szCs w:val="24"/>
        </w:rPr>
        <w:t xml:space="preserve"> διασφαλίζουν ότι</w:t>
      </w:r>
      <w:r>
        <w:rPr>
          <w:rFonts w:eastAsia="Times New Roman" w:cs="Times New Roman"/>
          <w:szCs w:val="24"/>
        </w:rPr>
        <w:t xml:space="preserve"> αυτές θα απολαμβάνουν της ευρύτερης κοινωνικής αποδοχής.</w:t>
      </w:r>
    </w:p>
    <w:p w14:paraId="0715AD2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Βήμα ημιτελές αποτέλεσε μεταξύ άλλων αστοχιών του ισχύοντος νομοθετικού πλαισίου και η εκτεταμένη συνένωση των δήμων κεντρική επιλογή του «ΚΑΛΛΙΚΡΑΤΗ», χωρίς παράλληλη πρόβλεψη θεσμικών αντίβαρων πο</w:t>
      </w:r>
      <w:r>
        <w:rPr>
          <w:rFonts w:eastAsia="Times New Roman" w:cs="Times New Roman"/>
          <w:szCs w:val="24"/>
        </w:rPr>
        <w:t>υ θα εξασφαλίζουν την πύκνωση της αντιπροσώπευσης.</w:t>
      </w:r>
    </w:p>
    <w:p w14:paraId="0715AD2B" w14:textId="77777777" w:rsidR="006222AF" w:rsidRDefault="006453C1">
      <w:pPr>
        <w:spacing w:after="0" w:line="600" w:lineRule="auto"/>
        <w:ind w:firstLine="720"/>
        <w:jc w:val="both"/>
        <w:rPr>
          <w:rFonts w:eastAsia="Times New Roman"/>
          <w:szCs w:val="24"/>
        </w:rPr>
      </w:pPr>
      <w:r>
        <w:rPr>
          <w:rFonts w:eastAsia="Times New Roman"/>
          <w:szCs w:val="24"/>
        </w:rPr>
        <w:t xml:space="preserve">Υποβαθμίστηκε κατά αυτόν τον τρόπο το αίσθημα εγγύτητας των πολιτών προς την </w:t>
      </w:r>
      <w:r>
        <w:rPr>
          <w:rFonts w:eastAsia="Times New Roman"/>
          <w:szCs w:val="24"/>
        </w:rPr>
        <w:t>τοπική α</w:t>
      </w:r>
      <w:r>
        <w:rPr>
          <w:rFonts w:eastAsia="Times New Roman"/>
          <w:szCs w:val="24"/>
        </w:rPr>
        <w:t xml:space="preserve">υτοδιοίκηση και ενισχύθηκαν φυγόκεντρες δυνάμεις. </w:t>
      </w:r>
    </w:p>
    <w:p w14:paraId="0715AD2C" w14:textId="77777777" w:rsidR="006222AF" w:rsidRDefault="006453C1">
      <w:pPr>
        <w:spacing w:after="0" w:line="600" w:lineRule="auto"/>
        <w:ind w:firstLine="720"/>
        <w:jc w:val="both"/>
        <w:rPr>
          <w:rFonts w:eastAsia="Times New Roman"/>
          <w:szCs w:val="24"/>
        </w:rPr>
      </w:pPr>
      <w:r>
        <w:rPr>
          <w:rFonts w:eastAsia="Times New Roman"/>
          <w:szCs w:val="24"/>
        </w:rPr>
        <w:t xml:space="preserve">Τις στρεβλώσεις αυτές έρχεται να θεραπεύσει το παρόν νομοσχέδιο μέσω </w:t>
      </w:r>
      <w:r>
        <w:rPr>
          <w:rFonts w:eastAsia="Times New Roman"/>
          <w:szCs w:val="24"/>
        </w:rPr>
        <w:t>της αναβάθμισης του ρόλου των κοινοτήτων και των περιφερειακών ενοτήτων. Η αναβάθμιση των τοπικών και περιφερειακών επιτροπών διαβούλευσης, η κατηγοριοποίηση των δήμων όχι απλά σε ένα διακηρυκτικό επίπεδο αλλά με την οριοθέτηση σαφούς πλαισίου για τη διακρ</w:t>
      </w:r>
      <w:r>
        <w:rPr>
          <w:rFonts w:eastAsia="Times New Roman"/>
          <w:szCs w:val="24"/>
        </w:rPr>
        <w:t xml:space="preserve">ιτή διοικητική και δημοσιονομική τους μεταχείριση, η σύσταση αυτοτελών υπηρεσιών εποπτείας ΟΤΑ, η θεσμοθέτηση και πλήρης ρύθμιση με τις </w:t>
      </w:r>
      <w:r>
        <w:rPr>
          <w:rFonts w:eastAsia="Times New Roman"/>
          <w:szCs w:val="24"/>
        </w:rPr>
        <w:lastRenderedPageBreak/>
        <w:t>διατάξεις του παρόντος νόμου της διενέργειας δημοψηφισμάτων τόσο σε δημοτικό όσο και σε περιφερειακό επίπεδο, η θεσμοθέτ</w:t>
      </w:r>
      <w:r>
        <w:rPr>
          <w:rFonts w:eastAsia="Times New Roman"/>
          <w:szCs w:val="24"/>
        </w:rPr>
        <w:t>ηση του δημοτικού και περιφερειακού διαμεσολαβητή που αποτελεί μετεξέλιξη του προϋπάρχοντος και εν πολλοίς ανεφάρμοστου θεσμού του συμπαραστάτη, η βελτίωση της αναπτυξιακής δράσης και της οικονομικής λειτουργίας των αυτοδιοικητικών οργανισμών μέσω ενός εκτ</w:t>
      </w:r>
      <w:r>
        <w:rPr>
          <w:rFonts w:eastAsia="Times New Roman"/>
          <w:szCs w:val="24"/>
        </w:rPr>
        <w:t>εταμένου πλέγματος ρυθμίσεων</w:t>
      </w:r>
      <w:r>
        <w:rPr>
          <w:rFonts w:eastAsia="Times New Roman"/>
          <w:szCs w:val="24"/>
        </w:rPr>
        <w:t>,</w:t>
      </w:r>
      <w:r>
        <w:rPr>
          <w:rFonts w:eastAsia="Times New Roman"/>
          <w:szCs w:val="24"/>
        </w:rPr>
        <w:t xml:space="preserve"> έρχονται μεταξύ άλλων να θεραπεύσουν στρεβλώσεις και παθογένειες του ισχύοντος νομοθετικού πλαισίου. </w:t>
      </w:r>
    </w:p>
    <w:p w14:paraId="0715AD2D" w14:textId="77777777" w:rsidR="006222AF" w:rsidRDefault="006453C1">
      <w:pPr>
        <w:spacing w:after="0" w:line="600" w:lineRule="auto"/>
        <w:ind w:firstLine="720"/>
        <w:jc w:val="both"/>
        <w:rPr>
          <w:rFonts w:eastAsia="Times New Roman"/>
          <w:szCs w:val="24"/>
        </w:rPr>
      </w:pPr>
      <w:r>
        <w:rPr>
          <w:rFonts w:eastAsia="Times New Roman"/>
          <w:szCs w:val="24"/>
        </w:rPr>
        <w:t>Η μεταρρυθμιστική μας προσπάθεια δεν σταματά εδώ. Το παρόν νομοσχέδιο συνιστά μια αφετηρία</w:t>
      </w:r>
      <w:r>
        <w:rPr>
          <w:rFonts w:eastAsia="Times New Roman"/>
          <w:szCs w:val="24"/>
        </w:rPr>
        <w:t>,</w:t>
      </w:r>
      <w:r>
        <w:rPr>
          <w:rFonts w:eastAsia="Times New Roman"/>
          <w:szCs w:val="24"/>
        </w:rPr>
        <w:t xml:space="preserve"> με βασικό πρόταγμα την αποκέντρω</w:t>
      </w:r>
      <w:r>
        <w:rPr>
          <w:rFonts w:eastAsia="Times New Roman"/>
          <w:szCs w:val="24"/>
        </w:rPr>
        <w:t>ση που συνεπάγεται την εμβάθυνση της δημοκρατίας και τη διεύρυνση της συμμετοχής των πολιτών. Πρόκειται για έργο δύσκολο και απαιτητικό που προϋποθέτει ολιστικές προσεγγίσεις, ώστε να ανταποκριθεί στην πολυδιάστατη έννοια της αποκέντρωσης.</w:t>
      </w:r>
    </w:p>
    <w:p w14:paraId="0715AD2E" w14:textId="77777777" w:rsidR="006222AF" w:rsidRDefault="006453C1">
      <w:pPr>
        <w:spacing w:after="0" w:line="600" w:lineRule="auto"/>
        <w:ind w:firstLine="720"/>
        <w:jc w:val="both"/>
        <w:rPr>
          <w:rFonts w:eastAsia="Times New Roman"/>
          <w:szCs w:val="24"/>
        </w:rPr>
      </w:pPr>
      <w:r>
        <w:rPr>
          <w:rFonts w:eastAsia="Times New Roman"/>
          <w:szCs w:val="24"/>
        </w:rPr>
        <w:t>(Στο σημείο αυτό</w:t>
      </w:r>
      <w:r>
        <w:rPr>
          <w:rFonts w:eastAsia="Times New Roman"/>
          <w:szCs w:val="24"/>
        </w:rPr>
        <w:t xml:space="preserve"> την Προεδρική Έδρα καταλαμβάνει ο Θ΄ Αντιπρόεδρος της Βουλής κ. </w:t>
      </w:r>
      <w:r w:rsidRPr="004C1E9B">
        <w:rPr>
          <w:rFonts w:eastAsia="Times New Roman"/>
          <w:b/>
          <w:szCs w:val="24"/>
        </w:rPr>
        <w:t>ΜΑΡΙΟΣ ΓΕΩΡΓΙΑΔΗΣ</w:t>
      </w:r>
      <w:r>
        <w:rPr>
          <w:rFonts w:eastAsia="Times New Roman"/>
          <w:szCs w:val="24"/>
        </w:rPr>
        <w:t>)</w:t>
      </w:r>
    </w:p>
    <w:p w14:paraId="0715AD2F" w14:textId="77777777" w:rsidR="006222AF" w:rsidRDefault="006453C1">
      <w:pPr>
        <w:spacing w:after="0" w:line="600" w:lineRule="auto"/>
        <w:ind w:firstLine="720"/>
        <w:jc w:val="both"/>
        <w:rPr>
          <w:rFonts w:eastAsia="Times New Roman"/>
          <w:szCs w:val="24"/>
        </w:rPr>
      </w:pPr>
      <w:r>
        <w:rPr>
          <w:rFonts w:eastAsia="Times New Roman"/>
          <w:szCs w:val="24"/>
        </w:rPr>
        <w:lastRenderedPageBreak/>
        <w:t>Δυστυχώς οι ακροδεξιές στροφές της Αξιωματικής Αντιπολίτευσης στο δρόμο της διαρκούς αναζήτησης της ιδεολογικής της ταυτότητας, ο υποχρεωτικός και υπονομευτικός των εξαιρετ</w:t>
      </w:r>
      <w:r>
        <w:rPr>
          <w:rFonts w:eastAsia="Times New Roman"/>
          <w:szCs w:val="24"/>
        </w:rPr>
        <w:t>ικών επιδόσεων της κυβερνητικής πολιτικής προσφάτως εμφανισθείς ευρωσκεπτικισμός της, τα εθνικιστικά παραληρήματα που την έχουν οδηγήσει σε αντιπαράθεση ακόμα και με τον ίδιο της τον εαυτό και τις μέχρι τώρα πολιτικές της θέσεις και επιλογές</w:t>
      </w:r>
      <w:r>
        <w:rPr>
          <w:rFonts w:eastAsia="Times New Roman"/>
          <w:szCs w:val="24"/>
        </w:rPr>
        <w:t>,</w:t>
      </w:r>
      <w:r>
        <w:rPr>
          <w:rFonts w:eastAsia="Times New Roman"/>
          <w:szCs w:val="24"/>
        </w:rPr>
        <w:t xml:space="preserve"> δυσχεραίνουν </w:t>
      </w:r>
      <w:r>
        <w:rPr>
          <w:rFonts w:eastAsia="Times New Roman"/>
          <w:szCs w:val="24"/>
        </w:rPr>
        <w:t>και υποβαθμίζουν κάθε πιθανότητα για ουσιαστικό και γόνιμο διάλογο.</w:t>
      </w:r>
    </w:p>
    <w:p w14:paraId="0715AD30" w14:textId="77777777" w:rsidR="006222AF" w:rsidRDefault="006453C1">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15AD31" w14:textId="77777777" w:rsidR="006222AF" w:rsidRDefault="006453C1">
      <w:pPr>
        <w:spacing w:after="0" w:line="600" w:lineRule="auto"/>
        <w:ind w:firstLine="720"/>
        <w:jc w:val="both"/>
        <w:rPr>
          <w:rFonts w:eastAsia="Times New Roman"/>
          <w:szCs w:val="24"/>
        </w:rPr>
      </w:pPr>
      <w:r>
        <w:rPr>
          <w:rFonts w:eastAsia="Times New Roman"/>
          <w:szCs w:val="24"/>
        </w:rPr>
        <w:t>Για ακόμη μια φορά έτσι και στη συζήτηση επί του παρόντος νομοσχεδίου επέλεξε να ακολουθήσει τη λογική τ</w:t>
      </w:r>
      <w:r>
        <w:rPr>
          <w:rFonts w:eastAsia="Times New Roman"/>
          <w:szCs w:val="24"/>
        </w:rPr>
        <w:t>ης πόλωσης και του διχασμού, να συμπλεύσει αρμονικά</w:t>
      </w:r>
      <w:r>
        <w:rPr>
          <w:rFonts w:eastAsia="Times New Roman"/>
          <w:szCs w:val="24"/>
        </w:rPr>
        <w:t>,</w:t>
      </w:r>
      <w:r>
        <w:rPr>
          <w:rFonts w:eastAsia="Times New Roman"/>
          <w:szCs w:val="24"/>
        </w:rPr>
        <w:t xml:space="preserve"> κατά την αγαπημένη της συνήθεια</w:t>
      </w:r>
      <w:r>
        <w:rPr>
          <w:rFonts w:eastAsia="Times New Roman"/>
          <w:szCs w:val="24"/>
        </w:rPr>
        <w:t>,</w:t>
      </w:r>
      <w:r>
        <w:rPr>
          <w:rFonts w:eastAsia="Times New Roman"/>
          <w:szCs w:val="24"/>
        </w:rPr>
        <w:t xml:space="preserve"> με συντεχνιακά συμφέροντα και αναχρονιστικές και συντηρητικές ιδεολογίες.</w:t>
      </w:r>
    </w:p>
    <w:p w14:paraId="0715AD32" w14:textId="77777777" w:rsidR="006222AF" w:rsidRDefault="006453C1">
      <w:pPr>
        <w:spacing w:after="0" w:line="600" w:lineRule="auto"/>
        <w:ind w:firstLine="720"/>
        <w:jc w:val="both"/>
        <w:rPr>
          <w:rFonts w:eastAsia="Times New Roman"/>
          <w:szCs w:val="24"/>
        </w:rPr>
      </w:pPr>
      <w:r>
        <w:rPr>
          <w:rFonts w:eastAsia="Times New Roman"/>
          <w:szCs w:val="24"/>
        </w:rPr>
        <w:t xml:space="preserve">Παρ’ όλα αυτά με την καθαρή και αμετάκλητη έξοδο από την εποχή των μνημονίων, με ρυθμούς </w:t>
      </w:r>
      <w:r>
        <w:rPr>
          <w:rFonts w:eastAsia="Times New Roman"/>
          <w:szCs w:val="24"/>
        </w:rPr>
        <w:t xml:space="preserve">ανάπτυξης στα υψηλότερα επίπεδα από την έναρξη της κρίσης, με το ποσοστό της </w:t>
      </w:r>
      <w:r>
        <w:rPr>
          <w:rFonts w:eastAsia="Times New Roman"/>
          <w:szCs w:val="24"/>
        </w:rPr>
        <w:lastRenderedPageBreak/>
        <w:t>ανεργίας να μειώνεται σταθερά, είναι φανερό πλέον ότι η χώρα έχει μπει σε μια νέα τροχιά και αυτό αναγνωρίζεται σε διεθνές και ευρωπαϊκό επίπεδο σε πείσμα της Αντιπολίτευσης, η οπ</w:t>
      </w:r>
      <w:r>
        <w:rPr>
          <w:rFonts w:eastAsia="Times New Roman"/>
          <w:szCs w:val="24"/>
        </w:rPr>
        <w:t>οία έχοντας απωλέσει και το παραμικρό ίχνος ψυχραιμίας, δεν διστάζει να υπονομεύσει την ιστορικής σημασίας επιτυχία της ελληνικής Κυβέρνησης και του ελληνικού λαού.</w:t>
      </w:r>
    </w:p>
    <w:p w14:paraId="0715AD33" w14:textId="77777777" w:rsidR="006222AF" w:rsidRDefault="006453C1">
      <w:pPr>
        <w:spacing w:after="0" w:line="600" w:lineRule="auto"/>
        <w:ind w:firstLine="720"/>
        <w:jc w:val="both"/>
        <w:rPr>
          <w:rFonts w:eastAsia="Times New Roman"/>
          <w:szCs w:val="24"/>
        </w:rPr>
      </w:pPr>
      <w:r>
        <w:rPr>
          <w:rFonts w:eastAsia="Times New Roman"/>
          <w:szCs w:val="24"/>
        </w:rPr>
        <w:t>Καταστροφολογία, ψευδείς ειδήσεις, πόλωση και διχασμός είναι τα μόνα στοιχεία που έχουν εισ</w:t>
      </w:r>
      <w:r>
        <w:rPr>
          <w:rFonts w:eastAsia="Times New Roman"/>
          <w:szCs w:val="24"/>
        </w:rPr>
        <w:t>φέρει στο δημόσιο διάλογο έως τώρα. Σε κάθε περίπτωση εμείς συνεχίζουμε στη λογική της επίλυσης των προβλημάτων και της εφαρμογής κομβικών μεταρρυθμίσεων σε όλα τα πεδία πολιτικής. Κεντρική μας επιλογή αποτελεί η δίκαιη ανάπτυξη στη βάση δημοκρατικών επιλο</w:t>
      </w:r>
      <w:r>
        <w:rPr>
          <w:rFonts w:eastAsia="Times New Roman"/>
          <w:szCs w:val="24"/>
        </w:rPr>
        <w:t>γών</w:t>
      </w:r>
      <w:r>
        <w:rPr>
          <w:rFonts w:eastAsia="Times New Roman"/>
          <w:szCs w:val="24"/>
        </w:rPr>
        <w:t>,</w:t>
      </w:r>
      <w:r>
        <w:rPr>
          <w:rFonts w:eastAsia="Times New Roman"/>
          <w:szCs w:val="24"/>
        </w:rPr>
        <w:t xml:space="preserve"> που στόχο έχουν την επαναθεμελίωση του κράτους στη βάση των αξιών της διαφάνειας, της αξιοκρατίας και του σεβασμού των εργασιακών και κοινωνικών δικαιωμάτων.</w:t>
      </w:r>
    </w:p>
    <w:p w14:paraId="0715AD34"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w:t>
      </w:r>
    </w:p>
    <w:p w14:paraId="0715AD35" w14:textId="77777777" w:rsidR="006222AF" w:rsidRDefault="006453C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715AD36" w14:textId="77777777" w:rsidR="006222AF" w:rsidRDefault="006453C1">
      <w:pPr>
        <w:spacing w:after="0" w:line="600" w:lineRule="auto"/>
        <w:ind w:firstLine="720"/>
        <w:jc w:val="both"/>
        <w:rPr>
          <w:rFonts w:eastAsia="Times New Roman"/>
          <w:szCs w:val="24"/>
        </w:rPr>
      </w:pPr>
      <w:r w:rsidRPr="002C30C9">
        <w:rPr>
          <w:rFonts w:eastAsia="Times New Roman"/>
          <w:b/>
          <w:szCs w:val="24"/>
        </w:rPr>
        <w:t>ΠΡΟΕΔΡΕΥΩΝ (Μάριος Γεωργιάδης)</w:t>
      </w:r>
      <w:r w:rsidRPr="00A92B28">
        <w:rPr>
          <w:rFonts w:eastAsia="Times New Roman"/>
          <w:b/>
          <w:szCs w:val="24"/>
        </w:rPr>
        <w:t>:</w:t>
      </w:r>
      <w:r>
        <w:rPr>
          <w:rFonts w:eastAsia="Times New Roman"/>
          <w:b/>
          <w:szCs w:val="24"/>
        </w:rPr>
        <w:t xml:space="preserve"> </w:t>
      </w:r>
      <w:r w:rsidRPr="00A92B28">
        <w:rPr>
          <w:rFonts w:eastAsia="Times New Roman"/>
          <w:szCs w:val="24"/>
        </w:rPr>
        <w:t>Ευ</w:t>
      </w:r>
      <w:r w:rsidRPr="00A92B28">
        <w:rPr>
          <w:rFonts w:eastAsia="Times New Roman"/>
          <w:szCs w:val="24"/>
        </w:rPr>
        <w:t>χαριστούμε τον κύριο συνάδελφο.</w:t>
      </w:r>
    </w:p>
    <w:p w14:paraId="0715AD37" w14:textId="77777777" w:rsidR="006222AF" w:rsidRDefault="006453C1">
      <w:pPr>
        <w:spacing w:after="0" w:line="600" w:lineRule="auto"/>
        <w:ind w:firstLine="720"/>
        <w:jc w:val="both"/>
        <w:rPr>
          <w:rFonts w:eastAsia="Times New Roman"/>
          <w:szCs w:val="24"/>
        </w:rPr>
      </w:pPr>
      <w:r w:rsidRPr="00A92B28">
        <w:rPr>
          <w:rFonts w:eastAsia="Times New Roman"/>
          <w:szCs w:val="24"/>
        </w:rPr>
        <w:lastRenderedPageBreak/>
        <w:t>Κύριε Λάππα, έχετε τον λόγο</w:t>
      </w:r>
      <w:r>
        <w:rPr>
          <w:rFonts w:eastAsia="Times New Roman"/>
          <w:szCs w:val="24"/>
        </w:rPr>
        <w:t xml:space="preserve"> για πέντε λεπτά</w:t>
      </w:r>
      <w:r w:rsidRPr="00A92B28">
        <w:rPr>
          <w:rFonts w:eastAsia="Times New Roman"/>
          <w:szCs w:val="24"/>
        </w:rPr>
        <w:t>.</w:t>
      </w:r>
      <w:r>
        <w:rPr>
          <w:rFonts w:eastAsia="Times New Roman"/>
          <w:szCs w:val="24"/>
        </w:rPr>
        <w:t xml:space="preserve"> Μετά θα πάρει τον λόγο ο κ. Τζαβάρας.</w:t>
      </w:r>
    </w:p>
    <w:p w14:paraId="0715AD38" w14:textId="77777777" w:rsidR="006222AF" w:rsidRDefault="006453C1">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sidRPr="00A92B28">
        <w:rPr>
          <w:rFonts w:eastAsia="Times New Roman"/>
          <w:b/>
          <w:szCs w:val="24"/>
        </w:rPr>
        <w:t>:</w:t>
      </w:r>
      <w:r>
        <w:rPr>
          <w:rFonts w:eastAsia="Times New Roman"/>
          <w:b/>
          <w:szCs w:val="24"/>
        </w:rPr>
        <w:t xml:space="preserve"> </w:t>
      </w:r>
      <w:r>
        <w:rPr>
          <w:rFonts w:eastAsia="Times New Roman"/>
          <w:szCs w:val="24"/>
        </w:rPr>
        <w:t>Ευχαριστώ, κύριε Πρόεδρε.</w:t>
      </w:r>
    </w:p>
    <w:p w14:paraId="0715AD39" w14:textId="77777777" w:rsidR="006222AF" w:rsidRDefault="006453C1">
      <w:pPr>
        <w:spacing w:after="0" w:line="600" w:lineRule="auto"/>
        <w:ind w:firstLine="720"/>
        <w:jc w:val="both"/>
        <w:rPr>
          <w:rFonts w:eastAsia="Times New Roman"/>
          <w:szCs w:val="24"/>
        </w:rPr>
      </w:pPr>
      <w:r>
        <w:rPr>
          <w:rFonts w:eastAsia="Times New Roman"/>
          <w:szCs w:val="24"/>
        </w:rPr>
        <w:t>Γνωρίζαμε ότι μεγάλες, σοβαρές, βαθιές παθογένειες του πολιτικού συστήματος έφτασαν την αξιοπιστ</w:t>
      </w:r>
      <w:r>
        <w:rPr>
          <w:rFonts w:eastAsia="Times New Roman"/>
          <w:szCs w:val="24"/>
        </w:rPr>
        <w:t>ία τους στο ναδίρ και το γκρίζο αυτό πέπλο που το διέκρινε άπλωσε τώρα και στην κοινωνία.</w:t>
      </w:r>
    </w:p>
    <w:p w14:paraId="0715AD3A" w14:textId="77777777" w:rsidR="006222AF" w:rsidRDefault="006453C1">
      <w:pPr>
        <w:spacing w:after="0" w:line="600" w:lineRule="auto"/>
        <w:ind w:firstLine="720"/>
        <w:jc w:val="both"/>
        <w:rPr>
          <w:rFonts w:eastAsia="Times New Roman"/>
          <w:szCs w:val="24"/>
        </w:rPr>
      </w:pPr>
      <w:r>
        <w:rPr>
          <w:rFonts w:eastAsia="Times New Roman"/>
          <w:szCs w:val="24"/>
        </w:rPr>
        <w:t>Αυτές τις ημέρες αντιληφθήκαμε ότι βαριά νοσεί γενικότερα το διοικητικό σύστημα της χώρας. Ακούσαμε τον κορυφαίο εκπρόσωπο του αυτοδιοικητικού θεσμικού οργάνου της ΚΕ</w:t>
      </w:r>
      <w:r>
        <w:rPr>
          <w:rFonts w:eastAsia="Times New Roman"/>
          <w:szCs w:val="24"/>
        </w:rPr>
        <w:t>ΔΕ</w:t>
      </w:r>
      <w:r>
        <w:rPr>
          <w:rFonts w:eastAsia="Times New Roman"/>
          <w:szCs w:val="24"/>
        </w:rPr>
        <w:t>,</w:t>
      </w:r>
      <w:r>
        <w:rPr>
          <w:rFonts w:eastAsia="Times New Roman"/>
          <w:szCs w:val="24"/>
        </w:rPr>
        <w:t xml:space="preserve"> να καλεί τον ελληνικό λαό να γκρεμίσει την Κυβέρνηση</w:t>
      </w:r>
      <w:r>
        <w:rPr>
          <w:rFonts w:eastAsia="Times New Roman"/>
          <w:szCs w:val="24"/>
        </w:rPr>
        <w:t>,</w:t>
      </w:r>
      <w:r>
        <w:rPr>
          <w:rFonts w:eastAsia="Times New Roman"/>
          <w:szCs w:val="24"/>
        </w:rPr>
        <w:t xml:space="preserve"> για να γκρεμιστεί η παρούσα νομοθετική πρωτοβουλία.</w:t>
      </w:r>
    </w:p>
    <w:p w14:paraId="0715AD3B" w14:textId="77777777" w:rsidR="006222AF" w:rsidRDefault="006453C1">
      <w:pPr>
        <w:spacing w:after="0" w:line="600" w:lineRule="auto"/>
        <w:ind w:firstLine="720"/>
        <w:jc w:val="both"/>
        <w:rPr>
          <w:rFonts w:eastAsia="Times New Roman"/>
          <w:szCs w:val="24"/>
        </w:rPr>
      </w:pPr>
      <w:r>
        <w:rPr>
          <w:rFonts w:eastAsia="Times New Roman"/>
          <w:szCs w:val="24"/>
        </w:rPr>
        <w:t>Την ίδια μέρα το απόγευμα, κύριε Βορίδη, ακούσαμε συνάδελφό σας να λέει ότι το πρώτο μέλημα του κ. Μητσοτάκη</w:t>
      </w:r>
      <w:r>
        <w:rPr>
          <w:rFonts w:eastAsia="Times New Roman"/>
          <w:szCs w:val="24"/>
        </w:rPr>
        <w:t>,</w:t>
      </w:r>
      <w:r>
        <w:rPr>
          <w:rFonts w:eastAsia="Times New Roman"/>
          <w:szCs w:val="24"/>
        </w:rPr>
        <w:t xml:space="preserve"> θα είναι το γκρέμισμα του συνολικού </w:t>
      </w:r>
      <w:r>
        <w:rPr>
          <w:rFonts w:eastAsia="Times New Roman"/>
          <w:szCs w:val="24"/>
        </w:rPr>
        <w:t>νομοθετικού έργου γύρω από το αυτοδιοικητικό σύστημα. Ακούσαμε και τον Αρχηγό σας πολλές φορές να λέει ότι θα γκρεμίσει πρωτοβουλίες μας στην υγεία, στην παιδεία, στην κοινωνική ασφάλιση, στη δημόσια διοίκηση.</w:t>
      </w:r>
    </w:p>
    <w:p w14:paraId="0715AD3C" w14:textId="77777777" w:rsidR="006222AF" w:rsidRDefault="006453C1">
      <w:pPr>
        <w:spacing w:after="0" w:line="600" w:lineRule="auto"/>
        <w:ind w:firstLine="720"/>
        <w:jc w:val="both"/>
        <w:rPr>
          <w:rFonts w:eastAsia="Times New Roman"/>
          <w:szCs w:val="24"/>
        </w:rPr>
      </w:pPr>
      <w:r>
        <w:rPr>
          <w:rFonts w:eastAsia="Times New Roman"/>
          <w:szCs w:val="24"/>
        </w:rPr>
        <w:lastRenderedPageBreak/>
        <w:t>Τελικά χθες το βράδυ που πήγαινα σπίτι μου για</w:t>
      </w:r>
      <w:r>
        <w:rPr>
          <w:rFonts w:eastAsia="Times New Roman"/>
          <w:szCs w:val="24"/>
        </w:rPr>
        <w:t xml:space="preserve"> να δω τον ποδοσφαιρικό αγώνα</w:t>
      </w:r>
      <w:r>
        <w:rPr>
          <w:rFonts w:eastAsia="Times New Roman"/>
          <w:szCs w:val="24"/>
        </w:rPr>
        <w:t>,</w:t>
      </w:r>
      <w:r>
        <w:rPr>
          <w:rFonts w:eastAsia="Times New Roman"/>
          <w:szCs w:val="24"/>
        </w:rPr>
        <w:t xml:space="preserve"> είδα μια ταμπέλα που έγραφε</w:t>
      </w:r>
      <w:r w:rsidRPr="006757C6">
        <w:rPr>
          <w:rFonts w:eastAsia="Times New Roman"/>
          <w:szCs w:val="24"/>
        </w:rPr>
        <w:t>:</w:t>
      </w:r>
      <w:r>
        <w:rPr>
          <w:rFonts w:eastAsia="Times New Roman"/>
          <w:szCs w:val="24"/>
        </w:rPr>
        <w:t xml:space="preserve"> «Τεχνική Εταιρεία Κατεδαφίσεων»</w:t>
      </w:r>
      <w:r w:rsidRPr="006757C6">
        <w:rPr>
          <w:rFonts w:eastAsia="Times New Roman"/>
          <w:szCs w:val="24"/>
        </w:rPr>
        <w:t>.</w:t>
      </w:r>
      <w:r>
        <w:rPr>
          <w:rFonts w:eastAsia="Times New Roman"/>
          <w:szCs w:val="24"/>
        </w:rPr>
        <w:t xml:space="preserve"> Μάλλον είστε εταιρεία, κόμμα πολιτικών και γενικών κατεδαφίσεων. Θα κατεδαφίσετε τα πάντα δηλαδή. Ε</w:t>
      </w:r>
      <w:r>
        <w:rPr>
          <w:rFonts w:eastAsia="Times New Roman"/>
          <w:szCs w:val="24"/>
        </w:rPr>
        <w:t>,</w:t>
      </w:r>
      <w:r>
        <w:rPr>
          <w:rFonts w:eastAsia="Times New Roman"/>
          <w:szCs w:val="24"/>
        </w:rPr>
        <w:t xml:space="preserve"> αφήστε και κάτι όρθιο.</w:t>
      </w:r>
    </w:p>
    <w:p w14:paraId="0715AD3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Άκουσα χθες τους εκπροσώπους σας, τον κ</w:t>
      </w:r>
      <w:r>
        <w:rPr>
          <w:rFonts w:eastAsia="Times New Roman" w:cs="Times New Roman"/>
          <w:szCs w:val="24"/>
        </w:rPr>
        <w:t>. Τζαβάρα, τον κ. Βορίδη, που είμαστε και συνάδελφοι και θα ήθελα να έχει μια ηπιότητα η αντιπαράθεσή μας. Μιλάμε για το δίλημμα των αυτοδιοικητικών εκλογών, γιατί είναι κομμάτι του διοικητικού συστήματος, κεντρική διοίκηση</w:t>
      </w:r>
      <w:r>
        <w:rPr>
          <w:rFonts w:eastAsia="Times New Roman" w:cs="Times New Roman"/>
          <w:szCs w:val="24"/>
        </w:rPr>
        <w:t>,</w:t>
      </w:r>
      <w:r>
        <w:rPr>
          <w:rFonts w:eastAsia="Times New Roman" w:cs="Times New Roman"/>
          <w:szCs w:val="24"/>
        </w:rPr>
        <w:t xml:space="preserve"> περιφέρεια. Θέλω να μας πείτε κ</w:t>
      </w:r>
      <w:r>
        <w:rPr>
          <w:rFonts w:eastAsia="Times New Roman" w:cs="Times New Roman"/>
          <w:szCs w:val="24"/>
        </w:rPr>
        <w:t>άτι σχετικά με αυτό το βεμπερικό, του Μαξ Βέμπερ, σύστημα διοίκησης που έχει επικρατήσει στα μέσα του 19ου αιώνα στην Ευρώπη. Τι κάνει η παράταξή σας; Πώς εκφράζει τον δικό της διοικητικό λόγο αυστηρά για τη δημόσια διοίκηση, για την περιφερειακή διοίκηση;</w:t>
      </w:r>
      <w:r>
        <w:rPr>
          <w:rFonts w:eastAsia="Times New Roman" w:cs="Times New Roman"/>
          <w:szCs w:val="24"/>
        </w:rPr>
        <w:t xml:space="preserve"> Δεν άκουσα να αναφέρεστε πουθενά, κύριοι συνάδελφοι, στη βασική πυρηνική αρχή του Μαξ Βέμπερ περί πολιτικής </w:t>
      </w:r>
      <w:r w:rsidRPr="00AE214C">
        <w:rPr>
          <w:rFonts w:eastAsia="Times New Roman" w:cs="Times New Roman"/>
          <w:szCs w:val="24"/>
        </w:rPr>
        <w:t>ουδετερότητας</w:t>
      </w:r>
      <w:r>
        <w:rPr>
          <w:rFonts w:eastAsia="Times New Roman" w:cs="Times New Roman"/>
          <w:szCs w:val="24"/>
        </w:rPr>
        <w:t xml:space="preserve"> του κράτος. </w:t>
      </w:r>
    </w:p>
    <w:p w14:paraId="0715AD3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Αυτή ακριβώς η έλλειψη ήταν που οικοδομήθηκε στην Ελλάδα αυτό το απίστευτο βάθος έντασης και μεγέθους πελατειακού συστήμ</w:t>
      </w:r>
      <w:r>
        <w:rPr>
          <w:rFonts w:eastAsia="Times New Roman" w:cs="Times New Roman"/>
          <w:szCs w:val="24"/>
        </w:rPr>
        <w:t xml:space="preserve">ατος. Θυμάμαι από μικρό παιδί ένα πολιτικό γραφείο ακριβώς δίπλα στο γραφείο μου, όπου όταν επέστρεφε ο Βουλευτής στην περιφέρειά του, σχηματίζονταν ουρές ατέλειωτες ανθρώπων με αιτήματα για να εξυπηρετηθούν μέσα </w:t>
      </w:r>
      <w:r>
        <w:rPr>
          <w:rFonts w:eastAsia="Times New Roman" w:cs="Times New Roman"/>
          <w:szCs w:val="24"/>
        </w:rPr>
        <w:t>στο πλαίσιο</w:t>
      </w:r>
      <w:r>
        <w:rPr>
          <w:rFonts w:eastAsia="Times New Roman" w:cs="Times New Roman"/>
          <w:szCs w:val="24"/>
        </w:rPr>
        <w:t xml:space="preserve"> αυτής της μυλόπετρας του πελατε</w:t>
      </w:r>
      <w:r>
        <w:rPr>
          <w:rFonts w:eastAsia="Times New Roman" w:cs="Times New Roman"/>
          <w:szCs w:val="24"/>
        </w:rPr>
        <w:t xml:space="preserve">ιακού συστήματος. Γι’ αυτό δεν λέτε κουβέντα. </w:t>
      </w:r>
    </w:p>
    <w:p w14:paraId="0715AD3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Αυτή η νομοθετική πρωτοβουλία μπορεί να έχει τα καλά, μπορεί να έχει και τα κακά της. Έχει, όμως, μία στόχευση και σας λέει ότι θέλει να αποκαταστήσει κάποιες στοιχειώδεις βασικές αρχές ενός εξορθολογισμού της</w:t>
      </w:r>
      <w:r>
        <w:rPr>
          <w:rFonts w:eastAsia="Times New Roman" w:cs="Times New Roman"/>
          <w:szCs w:val="24"/>
        </w:rPr>
        <w:t xml:space="preserve"> δημόσιας διοίκησης συνολικά. Μιλάμε για την περιφερειακή διοίκηση. Για να δούμε, λοιπόν, ποια είναι τα προβλήματά της. </w:t>
      </w:r>
    </w:p>
    <w:p w14:paraId="0715AD4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πρώτο μεγάλο πρόβλημα, κύριοι συνάδελφοι, είτε το λέτε είτε δεν το λέτε, είναι η τεράστια κρίση αντιπροσώπευσης ομολογούμενη από του</w:t>
      </w:r>
      <w:r>
        <w:rPr>
          <w:rFonts w:eastAsia="Times New Roman" w:cs="Times New Roman"/>
          <w:szCs w:val="24"/>
        </w:rPr>
        <w:t xml:space="preserve">ς πολιτικούς αναλυτές, από τους φιλοσόφους της πολιτικής επιστήμης, από τους πολιτικούς άνδρες, από τους </w:t>
      </w:r>
      <w:r>
        <w:rPr>
          <w:rFonts w:eastAsia="Times New Roman" w:cs="Times New Roman"/>
          <w:szCs w:val="24"/>
        </w:rPr>
        <w:t>Α</w:t>
      </w:r>
      <w:r>
        <w:rPr>
          <w:rFonts w:eastAsia="Times New Roman" w:cs="Times New Roman"/>
          <w:szCs w:val="24"/>
        </w:rPr>
        <w:t>ρχηγούς των κομμάτων όλων, μέσα</w:t>
      </w:r>
      <w:r>
        <w:rPr>
          <w:rFonts w:eastAsia="Times New Roman" w:cs="Times New Roman"/>
          <w:szCs w:val="24"/>
        </w:rPr>
        <w:t>,</w:t>
      </w:r>
      <w:r>
        <w:rPr>
          <w:rFonts w:eastAsia="Times New Roman" w:cs="Times New Roman"/>
          <w:szCs w:val="24"/>
        </w:rPr>
        <w:t xml:space="preserve"> ημερίδες, διημερίδες, </w:t>
      </w:r>
      <w:r>
        <w:rPr>
          <w:rFonts w:eastAsia="Times New Roman" w:cs="Times New Roman"/>
          <w:szCs w:val="24"/>
        </w:rPr>
        <w:lastRenderedPageBreak/>
        <w:t>συνέδρια για τη δημόσια διοίκηση, το αναγνωρίζουν σαν βασικό πρόβλημα. Και αν δεν απαντήσετε στ</w:t>
      </w:r>
      <w:r>
        <w:rPr>
          <w:rFonts w:eastAsia="Times New Roman" w:cs="Times New Roman"/>
          <w:szCs w:val="24"/>
        </w:rPr>
        <w:t xml:space="preserve">ο βασικό αυτό πρόβλημα, στην κρίση αντιπροσώπευσης, όλα τα άλλα είναι περιττά. Διότι δεν μπορεί να οικοδομείς στην άμμο παλάτια. Δεν γίνεται! Και σε αυτό δεν έχετε πει κάτι ούτε εσείς, κύριε Βορίδη, ούτε στις εισηγήσεις σας στις </w:t>
      </w:r>
      <w:r>
        <w:rPr>
          <w:rFonts w:eastAsia="Times New Roman" w:cs="Times New Roman"/>
          <w:szCs w:val="24"/>
        </w:rPr>
        <w:t>ε</w:t>
      </w:r>
      <w:r>
        <w:rPr>
          <w:rFonts w:eastAsia="Times New Roman" w:cs="Times New Roman"/>
          <w:szCs w:val="24"/>
        </w:rPr>
        <w:t>πιτροπές ούτε χθες σας άκο</w:t>
      </w:r>
      <w:r>
        <w:rPr>
          <w:rFonts w:eastAsia="Times New Roman" w:cs="Times New Roman"/>
          <w:szCs w:val="24"/>
        </w:rPr>
        <w:t xml:space="preserve">υσα να λέτε κάτι. </w:t>
      </w:r>
    </w:p>
    <w:p w14:paraId="0715AD4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είναι η κρίση αντιπροσώπευσης που συνεπάγεται και κρίση της δημοκρατίας, που αποστρατεύει όλο και μεγαλύτερα κοινωνικά στρώματα από την πολιτική; Τι είναι αυτό που χαρακτηρίζει την αποστράτευση μεγάλων κοινωνικών στρωμάτων από το πολ</w:t>
      </w:r>
      <w:r>
        <w:rPr>
          <w:rFonts w:eastAsia="Times New Roman" w:cs="Times New Roman"/>
          <w:szCs w:val="24"/>
        </w:rPr>
        <w:t>ιτικό σύστημα και από την ιδέα της πολιτικής; Αυτό ακριβώς είναι η κρίση αντιπροσώπευσης. Και δεν έχετε φάρμακο. Τι προτείνετε; Όχι, όχι, όχι, κατεδάφιση, καταστροφολογία. Πείτε μας συγκεκριμένα τι προτείνετε. Πώς θέλετε να υποδομηθεί και να εξορθολογιστεί</w:t>
      </w:r>
      <w:r>
        <w:rPr>
          <w:rFonts w:eastAsia="Times New Roman" w:cs="Times New Roman"/>
          <w:szCs w:val="24"/>
        </w:rPr>
        <w:t xml:space="preserve"> η διοικητική πυραμίδα στη χώρα μας; Πώς; Με ποιον τρόπο; Όλο και περισσότερες πρωτοβουλίες και περισσότερη εξουσία στην κεντρική διοίκηση; </w:t>
      </w:r>
    </w:p>
    <w:p w14:paraId="0715AD4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Λέμε, λοιπόν, ότι γι’ αυτά τα ζητήματα απαντά το εκλογικό σύστημα σε έναν πολύ μεγάλο βαθμό όχι απόλυτα. Όλα κρίνον</w:t>
      </w:r>
      <w:r>
        <w:rPr>
          <w:rFonts w:eastAsia="Times New Roman" w:cs="Times New Roman"/>
          <w:szCs w:val="24"/>
        </w:rPr>
        <w:t xml:space="preserve">ται στο αποτέλεσμα. Όπως στις φυσικές επιστήμες γίνεται το πείραμα έτσι κι εδώ. Αφήστε, λοιπόν, να λειτουργήσει. </w:t>
      </w:r>
    </w:p>
    <w:p w14:paraId="0715AD4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Διότι αν κοιτάξετε πολύ μακριά στην παράδοση, θα δείτε ότι όταν εφαρμόστηκε η απλή αναλογική και είχαμε μεγάλη συμμετοχή του κόσμου στις υποθέ</w:t>
      </w:r>
      <w:r>
        <w:rPr>
          <w:rFonts w:eastAsia="Times New Roman" w:cs="Times New Roman"/>
          <w:szCs w:val="24"/>
        </w:rPr>
        <w:t>σεις και έλεγχό του, πραγματικά</w:t>
      </w:r>
      <w:r>
        <w:rPr>
          <w:rFonts w:eastAsia="Times New Roman" w:cs="Times New Roman"/>
          <w:szCs w:val="24"/>
        </w:rPr>
        <w:t>,</w:t>
      </w:r>
      <w:r>
        <w:rPr>
          <w:rFonts w:eastAsia="Times New Roman" w:cs="Times New Roman"/>
          <w:szCs w:val="24"/>
        </w:rPr>
        <w:t xml:space="preserve"> η τοπική αυτοδιοίκηση λειτούργησε όχι απλώς καλά, λένε δε -διάβασα τα πορίσματα ενός συνεδρίου του ΕΚΔΔΑ, της Επιθεώρησης Δημόσιας Διοίκησης- ότι εξασφάλισε στις πιο μαύρες, στις πιο δύσκολες εποχές για τη χώρα την εθνική κ</w:t>
      </w:r>
      <w:r>
        <w:rPr>
          <w:rFonts w:eastAsia="Times New Roman" w:cs="Times New Roman"/>
          <w:szCs w:val="24"/>
        </w:rPr>
        <w:t xml:space="preserve">αι την κοινωνική συνοχή. </w:t>
      </w:r>
    </w:p>
    <w:p w14:paraId="0715AD4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θέλετε να ακούσετε εμάς. Πείτε μας παρακαλούμε μετά το ΄50 οι φίλοι σας οι Ευρωπαίοι, ακόμα και του Ευρωπαϊκού Λαϊκού Κόμματος -απευθύνομαι και στον κ. Θεοχαρόπουλο και στον κ. Λοβέρδο- οι φίλοι σας οι σοσιαλδημοκράτες τι πρωτ</w:t>
      </w:r>
      <w:r>
        <w:rPr>
          <w:rFonts w:eastAsia="Times New Roman" w:cs="Times New Roman"/>
          <w:szCs w:val="24"/>
        </w:rPr>
        <w:t xml:space="preserve">οβουλίες πήραν για την τοπική αυτοδιοίκηση; Δεν υπάρχει κράτος στην Ευρώπη, όλος ο γεωγραφικός χάρτης, που να υπάρχει άλλο σύστημα πλην του αναλογικού συστήματος. </w:t>
      </w:r>
    </w:p>
    <w:p w14:paraId="0715AD45" w14:textId="77777777" w:rsidR="006222AF" w:rsidRDefault="006453C1">
      <w:pPr>
        <w:spacing w:after="0" w:line="600" w:lineRule="auto"/>
        <w:ind w:firstLine="720"/>
        <w:jc w:val="both"/>
        <w:rPr>
          <w:rFonts w:eastAsia="Times New Roman" w:cs="Times New Roman"/>
          <w:szCs w:val="24"/>
        </w:rPr>
      </w:pPr>
      <w:r w:rsidRPr="00B90CC5">
        <w:rPr>
          <w:rFonts w:eastAsia="Times New Roman" w:cs="Times New Roman"/>
          <w:szCs w:val="24"/>
        </w:rPr>
        <w:lastRenderedPageBreak/>
        <w:t>(Στο σημείο αυτό κτυπάει το κουδούνι λήξεως του χρόνου ομιλίας του κυρίου Βουλευτή)</w:t>
      </w:r>
    </w:p>
    <w:p w14:paraId="0715AD4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Τελειώνω</w:t>
      </w:r>
      <w:r>
        <w:rPr>
          <w:rFonts w:eastAsia="Times New Roman" w:cs="Times New Roman"/>
          <w:szCs w:val="24"/>
        </w:rPr>
        <w:t xml:space="preserve">, κύριε Πρόεδρε. </w:t>
      </w:r>
    </w:p>
    <w:p w14:paraId="0715AD4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Μάλιστα, αφού θεσπίστηκε το αναλογικό σύστημα και δημιουργήθηκαν κουλτούρες συνεργασιών, προγραμματικών συγκλίσεων, συνεργασιών κ.λπ., εξασφαλίστηκε σαν τελευταίο κατάλοιπο της απλής αναλογικής -να δείτε ποια είναι η απλή και αδολίευτη αν</w:t>
      </w:r>
      <w:r>
        <w:rPr>
          <w:rFonts w:eastAsia="Times New Roman" w:cs="Times New Roman"/>
          <w:szCs w:val="24"/>
        </w:rPr>
        <w:t>αλογική- η έμμεση εκλογή του δημάρχου, έτσι που ο δήμαρχος και ο περιφερειάρχης να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μέλη του συμβουλίου. Ξέρετε ότι ο δήμαρχος με τα εκλογικά αυτά συστήματα</w:t>
      </w:r>
      <w:r>
        <w:rPr>
          <w:rFonts w:eastAsia="Times New Roman" w:cs="Times New Roman"/>
          <w:szCs w:val="24"/>
        </w:rPr>
        <w:t>,</w:t>
      </w:r>
      <w:r>
        <w:rPr>
          <w:rFonts w:eastAsia="Times New Roman" w:cs="Times New Roman"/>
          <w:szCs w:val="24"/>
        </w:rPr>
        <w:t xml:space="preserve"> δεν είναι μέλος του δημοτικού ή του περιφερειακού συμβουλίου και γι’ αυτό δεν ψηφί</w:t>
      </w:r>
      <w:r>
        <w:rPr>
          <w:rFonts w:eastAsia="Times New Roman" w:cs="Times New Roman"/>
          <w:szCs w:val="24"/>
        </w:rPr>
        <w:t xml:space="preserve">ζουν άλλωστε. </w:t>
      </w:r>
    </w:p>
    <w:p w14:paraId="0715AD4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Είναι περίπου αυτό που λέμε, κύριε Βορίδη, ότι οι σύζυγοι δεν είναι συγγενείς. Κάπως έτσι περίπου. Δεν το καταλαβαίνει ο κόσμος. Όταν είπα σε έναν πελάτη μου ότι «ξέρεις, ο σύζυγος δεν είναι </w:t>
      </w:r>
      <w:r w:rsidRPr="0028169C">
        <w:rPr>
          <w:rFonts w:eastAsia="Times New Roman" w:cs="Times New Roman"/>
          <w:szCs w:val="24"/>
        </w:rPr>
        <w:t>συγγενής</w:t>
      </w:r>
      <w:r>
        <w:rPr>
          <w:rFonts w:eastAsia="Times New Roman" w:cs="Times New Roman"/>
          <w:szCs w:val="24"/>
        </w:rPr>
        <w:t xml:space="preserve"> με τη σύζυγο», τρελάθηκε. Αυτό είναι, αυτ</w:t>
      </w:r>
      <w:r>
        <w:rPr>
          <w:rFonts w:eastAsia="Times New Roman" w:cs="Times New Roman"/>
          <w:szCs w:val="24"/>
        </w:rPr>
        <w:t xml:space="preserve">ές είναι οι έννοιες. Ο δήμαρχος και ο περιφερειάρχης δεν συμμετέχουν ως μέλη στο διοικητικό και περιφερειακό συμβούλιο. Γι’ αυτό δεν ψηφίζουν, άλλωστε. </w:t>
      </w:r>
    </w:p>
    <w:p w14:paraId="0715AD4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Και τελειώνω με κάτι, κύριε Πρόεδρε, για να ξέρουμε τι λέμε και τι συζητάμε. Ο «ΚΑΛΛΙΚΡΑΤΗΣ» ήταν σαφώς</w:t>
      </w:r>
      <w:r>
        <w:rPr>
          <w:rFonts w:eastAsia="Times New Roman" w:cs="Times New Roman"/>
          <w:szCs w:val="24"/>
        </w:rPr>
        <w:t xml:space="preserve"> ένα καταληκτικό, θετικό βήμα, τουλάχιστον</w:t>
      </w:r>
      <w:r>
        <w:rPr>
          <w:rFonts w:eastAsia="Times New Roman" w:cs="Times New Roman"/>
          <w:szCs w:val="24"/>
        </w:rPr>
        <w:t>,</w:t>
      </w:r>
      <w:r>
        <w:rPr>
          <w:rFonts w:eastAsia="Times New Roman" w:cs="Times New Roman"/>
          <w:szCs w:val="24"/>
        </w:rPr>
        <w:t xml:space="preserve"> από άποψη προθέσεων για τη μεταρρύθμιση στην περιφερειακή διοίκηση. </w:t>
      </w:r>
    </w:p>
    <w:p w14:paraId="0715AD4A" w14:textId="77777777" w:rsidR="006222AF" w:rsidRDefault="006453C1">
      <w:pPr>
        <w:spacing w:after="0" w:line="600" w:lineRule="auto"/>
        <w:ind w:firstLine="720"/>
        <w:jc w:val="both"/>
        <w:rPr>
          <w:rFonts w:eastAsia="Times New Roman"/>
          <w:szCs w:val="24"/>
        </w:rPr>
      </w:pPr>
      <w:r>
        <w:rPr>
          <w:rFonts w:eastAsia="Times New Roman"/>
          <w:szCs w:val="24"/>
        </w:rPr>
        <w:t>Ακούστε τι λέει η αιτιολογική έκθεση του «</w:t>
      </w:r>
      <w:r>
        <w:rPr>
          <w:rFonts w:eastAsia="Times New Roman"/>
          <w:szCs w:val="24"/>
        </w:rPr>
        <w:t>ΚΑΛΛΙΚΡΑΤΗ</w:t>
      </w:r>
      <w:r>
        <w:rPr>
          <w:rFonts w:eastAsia="Times New Roman"/>
          <w:szCs w:val="24"/>
        </w:rPr>
        <w:t xml:space="preserve">» και τελειώνω, κύριε Πρόεδρε: «Στόχος του </w:t>
      </w:r>
      <w:r>
        <w:rPr>
          <w:rFonts w:eastAsia="Times New Roman"/>
          <w:szCs w:val="24"/>
        </w:rPr>
        <w:t>Π</w:t>
      </w:r>
      <w:r>
        <w:rPr>
          <w:rFonts w:eastAsia="Times New Roman"/>
          <w:szCs w:val="24"/>
        </w:rPr>
        <w:t>ρογράμματος «</w:t>
      </w:r>
      <w:r>
        <w:rPr>
          <w:rFonts w:eastAsia="Times New Roman"/>
          <w:szCs w:val="24"/>
        </w:rPr>
        <w:t>ΚΑΛΛΙΚΡΑΤΗΣ</w:t>
      </w:r>
      <w:r>
        <w:rPr>
          <w:rFonts w:eastAsia="Times New Roman"/>
          <w:szCs w:val="24"/>
        </w:rPr>
        <w:t>» είναι η ανασυγκρότηση</w:t>
      </w:r>
      <w:r>
        <w:rPr>
          <w:rFonts w:eastAsia="Times New Roman"/>
          <w:szCs w:val="24"/>
        </w:rPr>
        <w:t xml:space="preserve"> του κράτους</w:t>
      </w:r>
      <w:r>
        <w:rPr>
          <w:rFonts w:eastAsia="Times New Roman"/>
          <w:szCs w:val="24"/>
        </w:rPr>
        <w:t>,</w:t>
      </w:r>
      <w:r>
        <w:rPr>
          <w:rFonts w:eastAsia="Times New Roman"/>
          <w:szCs w:val="24"/>
        </w:rPr>
        <w:t xml:space="preserve"> που θα ανακτήσει την εμπιστοσύνη των πολιτών». Θα την ανακτήσει το 2010. Εδώ έχουμε πρόβλημα στο θέμα της εμπιστοσύνης των πολιτών. Δεν υπάρχει και έπρεπε να αναπτυχθεί με τον «</w:t>
      </w:r>
      <w:r>
        <w:rPr>
          <w:rFonts w:eastAsia="Times New Roman"/>
          <w:szCs w:val="24"/>
        </w:rPr>
        <w:t>ΚΑΛΛΙΚΡΑΤΗ</w:t>
      </w:r>
      <w:r>
        <w:rPr>
          <w:rFonts w:eastAsia="Times New Roman"/>
          <w:szCs w:val="24"/>
        </w:rPr>
        <w:t xml:space="preserve">». </w:t>
      </w:r>
    </w:p>
    <w:p w14:paraId="0715AD4B" w14:textId="77777777" w:rsidR="006222AF" w:rsidRDefault="006453C1">
      <w:pPr>
        <w:spacing w:after="0" w:line="600" w:lineRule="auto"/>
        <w:ind w:firstLine="720"/>
        <w:jc w:val="both"/>
        <w:rPr>
          <w:rFonts w:eastAsia="Times New Roman"/>
          <w:szCs w:val="24"/>
        </w:rPr>
      </w:pPr>
      <w:r w:rsidRPr="00721379">
        <w:rPr>
          <w:rFonts w:eastAsia="Times New Roman"/>
          <w:b/>
          <w:szCs w:val="24"/>
        </w:rPr>
        <w:t>ΠΡΟΕΔΡΕΥΩΝ (</w:t>
      </w:r>
      <w:r>
        <w:rPr>
          <w:rFonts w:eastAsia="Times New Roman"/>
          <w:b/>
          <w:szCs w:val="24"/>
        </w:rPr>
        <w:t>Μάριος Γεωργιάδης</w:t>
      </w:r>
      <w:r w:rsidRPr="00721379">
        <w:rPr>
          <w:rFonts w:eastAsia="Times New Roman"/>
          <w:b/>
          <w:szCs w:val="24"/>
        </w:rPr>
        <w:t xml:space="preserve">): </w:t>
      </w:r>
      <w:r>
        <w:rPr>
          <w:rFonts w:eastAsia="Times New Roman"/>
          <w:szCs w:val="24"/>
        </w:rPr>
        <w:t>Κύριε Λάππα, αν θέλ</w:t>
      </w:r>
      <w:r>
        <w:rPr>
          <w:rFonts w:eastAsia="Times New Roman"/>
          <w:szCs w:val="24"/>
        </w:rPr>
        <w:t xml:space="preserve">ετε, σας παρακαλώ ολοκληρώστε. </w:t>
      </w:r>
    </w:p>
    <w:p w14:paraId="0715AD4C" w14:textId="77777777" w:rsidR="006222AF" w:rsidRDefault="006453C1">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Τελειώνω, κύριε Πρόεδρε. </w:t>
      </w:r>
    </w:p>
    <w:p w14:paraId="0715AD4D" w14:textId="77777777" w:rsidR="006222AF" w:rsidRDefault="006453C1">
      <w:pPr>
        <w:spacing w:after="0" w:line="600" w:lineRule="auto"/>
        <w:ind w:firstLine="720"/>
        <w:jc w:val="both"/>
        <w:rPr>
          <w:rFonts w:eastAsia="Times New Roman"/>
          <w:szCs w:val="24"/>
        </w:rPr>
      </w:pPr>
      <w:r>
        <w:rPr>
          <w:rFonts w:eastAsia="Times New Roman"/>
          <w:szCs w:val="24"/>
        </w:rPr>
        <w:t xml:space="preserve">Έρχεται η έκθεση εννόμων συνεπειών και λέει: «Ο σκοπός του </w:t>
      </w:r>
      <w:r>
        <w:rPr>
          <w:rFonts w:eastAsia="Times New Roman"/>
          <w:szCs w:val="24"/>
        </w:rPr>
        <w:t>Π</w:t>
      </w:r>
      <w:r>
        <w:rPr>
          <w:rFonts w:eastAsia="Times New Roman"/>
          <w:szCs w:val="24"/>
        </w:rPr>
        <w:t>ρογράμματος «</w:t>
      </w:r>
      <w:r>
        <w:rPr>
          <w:rFonts w:eastAsia="Times New Roman"/>
          <w:szCs w:val="24"/>
        </w:rPr>
        <w:t>ΚΑΛΛΙΚΡΑΤΗΣ</w:t>
      </w:r>
      <w:r>
        <w:rPr>
          <w:rFonts w:eastAsia="Times New Roman"/>
          <w:szCs w:val="24"/>
        </w:rPr>
        <w:t xml:space="preserve">» αποτυπώνεται στον εξορθολογισμό της οργάνωσης και λειτουργίας του κράτους, τον αναπτυξιακό </w:t>
      </w:r>
      <w:r>
        <w:rPr>
          <w:rFonts w:eastAsia="Times New Roman"/>
          <w:szCs w:val="24"/>
        </w:rPr>
        <w:t>προγραμματισμό και παροχή υπηρεσιών στους πολίτες κ</w:t>
      </w:r>
      <w:r>
        <w:rPr>
          <w:rFonts w:eastAsia="Times New Roman"/>
          <w:szCs w:val="24"/>
        </w:rPr>
        <w:t>.</w:t>
      </w:r>
      <w:r>
        <w:rPr>
          <w:rFonts w:eastAsia="Times New Roman"/>
          <w:szCs w:val="24"/>
        </w:rPr>
        <w:t xml:space="preserve">λπ. και την ενίσχυση των δημοκρατικών διαδικασιών </w:t>
      </w:r>
      <w:r>
        <w:rPr>
          <w:rFonts w:eastAsia="Times New Roman"/>
          <w:szCs w:val="24"/>
        </w:rPr>
        <w:lastRenderedPageBreak/>
        <w:t xml:space="preserve">σε τοπικό και περιφερειακό επίπεδο». Αυτός ήταν ο στόχος. Συνέδεε, δηλαδή, την επιτυχία μιας σοβαρής παρέμβασης στα περιφερειακά ζητήματα με την ενίσχυση </w:t>
      </w:r>
      <w:r>
        <w:rPr>
          <w:rFonts w:eastAsia="Times New Roman"/>
          <w:szCs w:val="24"/>
        </w:rPr>
        <w:t>και την εξασφάλιση της δημοκρατίας σε τοπικό και περιφερειακό επίπεδο. Αυτό δεν έκανε ο «</w:t>
      </w:r>
      <w:r>
        <w:rPr>
          <w:rFonts w:eastAsia="Times New Roman"/>
          <w:szCs w:val="24"/>
        </w:rPr>
        <w:t>ΚΑΛΛΙΚΡΑΤΗΣ</w:t>
      </w:r>
      <w:r>
        <w:rPr>
          <w:rFonts w:eastAsia="Times New Roman"/>
          <w:szCs w:val="24"/>
        </w:rPr>
        <w:t>». Πήρε τη δημοκρατία και την άφησε στην πάντα.</w:t>
      </w:r>
    </w:p>
    <w:p w14:paraId="0715AD4E" w14:textId="77777777" w:rsidR="006222AF" w:rsidRDefault="006453C1">
      <w:pPr>
        <w:spacing w:after="0" w:line="600" w:lineRule="auto"/>
        <w:ind w:firstLine="720"/>
        <w:jc w:val="both"/>
        <w:rPr>
          <w:rFonts w:eastAsia="Times New Roman"/>
          <w:szCs w:val="24"/>
        </w:rPr>
      </w:pPr>
      <w:r w:rsidRPr="00721379">
        <w:rPr>
          <w:rFonts w:eastAsia="Times New Roman"/>
          <w:b/>
          <w:szCs w:val="24"/>
        </w:rPr>
        <w:t>ΠΡΟΕΔΡΕΥΩΝ (</w:t>
      </w:r>
      <w:r>
        <w:rPr>
          <w:rFonts w:eastAsia="Times New Roman"/>
          <w:b/>
          <w:szCs w:val="24"/>
        </w:rPr>
        <w:t>Μάριος Γεωργιάδης</w:t>
      </w:r>
      <w:r w:rsidRPr="00721379">
        <w:rPr>
          <w:rFonts w:eastAsia="Times New Roman"/>
          <w:b/>
          <w:szCs w:val="24"/>
        </w:rPr>
        <w:t xml:space="preserve">): </w:t>
      </w:r>
      <w:r>
        <w:rPr>
          <w:rFonts w:eastAsia="Times New Roman"/>
          <w:szCs w:val="24"/>
        </w:rPr>
        <w:t xml:space="preserve">Κύριε Λάππα, ολοκληρώστε. Έχετε φτάσει επτά λεπτά. </w:t>
      </w:r>
    </w:p>
    <w:p w14:paraId="0715AD4F" w14:textId="77777777" w:rsidR="006222AF" w:rsidRDefault="006453C1">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Ολοκλ</w:t>
      </w:r>
      <w:r>
        <w:rPr>
          <w:rFonts w:eastAsia="Times New Roman"/>
          <w:szCs w:val="24"/>
        </w:rPr>
        <w:t xml:space="preserve">ηρώνω, κύριε Πρόεδρε. </w:t>
      </w:r>
    </w:p>
    <w:p w14:paraId="0715AD50" w14:textId="77777777" w:rsidR="006222AF" w:rsidRDefault="006453C1">
      <w:pPr>
        <w:spacing w:after="0" w:line="600" w:lineRule="auto"/>
        <w:ind w:firstLine="720"/>
        <w:jc w:val="both"/>
        <w:rPr>
          <w:rFonts w:eastAsia="Times New Roman"/>
          <w:szCs w:val="24"/>
        </w:rPr>
      </w:pPr>
      <w:r>
        <w:rPr>
          <w:rFonts w:eastAsia="Times New Roman"/>
          <w:szCs w:val="24"/>
        </w:rPr>
        <w:t xml:space="preserve">Και να σας πω και κάτι; Αμφίδρομα πρώτα φτιάχνουμε ένα σχέδιο για το πώς θα είναι αποδοτικός ο δήμος και στο τέλος τα θέματα δημοκρατίας ή αντίστροφα; Είναι θέμα τρόπου σκέψης. Για εσάς είναι το πρώτο. Για εμάς είναι το δεύτερο. </w:t>
      </w:r>
    </w:p>
    <w:p w14:paraId="0715AD51" w14:textId="77777777" w:rsidR="006222AF" w:rsidRDefault="006453C1">
      <w:pPr>
        <w:spacing w:after="0" w:line="600" w:lineRule="auto"/>
        <w:ind w:firstLine="720"/>
        <w:jc w:val="both"/>
        <w:rPr>
          <w:rFonts w:eastAsia="Times New Roman"/>
          <w:szCs w:val="24"/>
        </w:rPr>
      </w:pPr>
      <w:r>
        <w:rPr>
          <w:rFonts w:eastAsia="Times New Roman"/>
          <w:szCs w:val="24"/>
        </w:rPr>
        <w:t xml:space="preserve">Κι </w:t>
      </w:r>
      <w:r>
        <w:rPr>
          <w:rFonts w:eastAsia="Times New Roman"/>
          <w:szCs w:val="24"/>
        </w:rPr>
        <w:t xml:space="preserve">αν θέλετε, να σας πω και κάτι. Δεν είναι εδώ ο κ. Βενιζέλος, ο οποίος έγραφε </w:t>
      </w:r>
      <w:r>
        <w:rPr>
          <w:rFonts w:eastAsia="Times New Roman"/>
          <w:szCs w:val="24"/>
        </w:rPr>
        <w:t>διθυράμβους</w:t>
      </w:r>
      <w:r>
        <w:rPr>
          <w:rFonts w:eastAsia="Times New Roman"/>
          <w:szCs w:val="24"/>
        </w:rPr>
        <w:t xml:space="preserve"> τον Ιούνιο του 2015 για την απλή αναλογική σε όλες τις εκφάνσεις λειτουργίας της κοινωνικής, πολιτικής και αυτοδιοικητικής ζωής. Σήμερα «ναι μεν, αλλά». Εν πάση περιπτ</w:t>
      </w:r>
      <w:r>
        <w:rPr>
          <w:rFonts w:eastAsia="Times New Roman"/>
          <w:szCs w:val="24"/>
        </w:rPr>
        <w:t xml:space="preserve">ώσει. </w:t>
      </w:r>
    </w:p>
    <w:p w14:paraId="0715AD52" w14:textId="77777777" w:rsidR="006222AF" w:rsidRDefault="006453C1">
      <w:pPr>
        <w:spacing w:after="0" w:line="600" w:lineRule="auto"/>
        <w:ind w:firstLine="720"/>
        <w:jc w:val="both"/>
        <w:rPr>
          <w:rFonts w:eastAsia="Times New Roman"/>
          <w:szCs w:val="24"/>
        </w:rPr>
      </w:pPr>
      <w:r w:rsidRPr="00721379">
        <w:rPr>
          <w:rFonts w:eastAsia="Times New Roman"/>
          <w:b/>
          <w:szCs w:val="24"/>
        </w:rPr>
        <w:lastRenderedPageBreak/>
        <w:t>ΠΡΟΕΔΡΕΥΩΝ (</w:t>
      </w:r>
      <w:r>
        <w:rPr>
          <w:rFonts w:eastAsia="Times New Roman"/>
          <w:b/>
          <w:szCs w:val="24"/>
        </w:rPr>
        <w:t>Μάριος Γεωργιάδης</w:t>
      </w:r>
      <w:r w:rsidRPr="00721379">
        <w:rPr>
          <w:rFonts w:eastAsia="Times New Roman"/>
          <w:b/>
          <w:szCs w:val="24"/>
        </w:rPr>
        <w:t>):</w:t>
      </w:r>
      <w:r>
        <w:rPr>
          <w:rFonts w:eastAsia="Times New Roman"/>
          <w:b/>
          <w:szCs w:val="24"/>
        </w:rPr>
        <w:t xml:space="preserve"> </w:t>
      </w:r>
      <w:r>
        <w:rPr>
          <w:rFonts w:eastAsia="Times New Roman"/>
          <w:szCs w:val="24"/>
        </w:rPr>
        <w:t xml:space="preserve">Ελάτε, κύριε Λάππα, ολοκληρώστε, σας παρακαλώ. </w:t>
      </w:r>
    </w:p>
    <w:p w14:paraId="0715AD53" w14:textId="77777777" w:rsidR="006222AF" w:rsidRDefault="006453C1">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 xml:space="preserve">Θα δώσω έναν πίνακα και τελειώνω, κύριε Πρόεδρε. </w:t>
      </w:r>
    </w:p>
    <w:p w14:paraId="0715AD54" w14:textId="77777777" w:rsidR="006222AF" w:rsidRDefault="006453C1">
      <w:pPr>
        <w:spacing w:after="0" w:line="600" w:lineRule="auto"/>
        <w:ind w:firstLine="720"/>
        <w:jc w:val="both"/>
        <w:rPr>
          <w:rFonts w:eastAsia="Times New Roman"/>
          <w:szCs w:val="24"/>
        </w:rPr>
      </w:pPr>
      <w:r w:rsidRPr="00721379">
        <w:rPr>
          <w:rFonts w:eastAsia="Times New Roman"/>
          <w:b/>
          <w:szCs w:val="24"/>
        </w:rPr>
        <w:t>ΠΡΟΕΔΡΕΥΩΝ (</w:t>
      </w:r>
      <w:r>
        <w:rPr>
          <w:rFonts w:eastAsia="Times New Roman"/>
          <w:b/>
          <w:szCs w:val="24"/>
        </w:rPr>
        <w:t>Μάριος Γε</w:t>
      </w:r>
      <w:r>
        <w:rPr>
          <w:rFonts w:eastAsia="Times New Roman"/>
          <w:b/>
          <w:szCs w:val="24"/>
        </w:rPr>
        <w:t>ω</w:t>
      </w:r>
      <w:r>
        <w:rPr>
          <w:rFonts w:eastAsia="Times New Roman"/>
          <w:b/>
          <w:szCs w:val="24"/>
        </w:rPr>
        <w:t>ργι</w:t>
      </w:r>
      <w:r>
        <w:rPr>
          <w:rFonts w:eastAsia="Times New Roman"/>
          <w:b/>
          <w:szCs w:val="24"/>
        </w:rPr>
        <w:t>ά</w:t>
      </w:r>
      <w:r>
        <w:rPr>
          <w:rFonts w:eastAsia="Times New Roman"/>
          <w:b/>
          <w:szCs w:val="24"/>
        </w:rPr>
        <w:t>δης</w:t>
      </w:r>
      <w:r w:rsidRPr="00721379">
        <w:rPr>
          <w:rFonts w:eastAsia="Times New Roman"/>
          <w:b/>
          <w:szCs w:val="24"/>
        </w:rPr>
        <w:t xml:space="preserve">): </w:t>
      </w:r>
      <w:r>
        <w:rPr>
          <w:rFonts w:eastAsia="Times New Roman"/>
          <w:szCs w:val="24"/>
        </w:rPr>
        <w:t xml:space="preserve">Ολοκληρώστε, όμως, γιατί μιλάτε επτάμισι λεπτά. Δεν μπορούμε άλλο. Πρέπει να τελειώσουμε σήμερα. </w:t>
      </w:r>
    </w:p>
    <w:p w14:paraId="0715AD55" w14:textId="77777777" w:rsidR="006222AF" w:rsidRDefault="006453C1">
      <w:pPr>
        <w:spacing w:after="0"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Τελείωσα.</w:t>
      </w:r>
    </w:p>
    <w:p w14:paraId="0715AD56" w14:textId="77777777" w:rsidR="006222AF" w:rsidRDefault="006453C1">
      <w:pPr>
        <w:spacing w:after="0" w:line="600" w:lineRule="auto"/>
        <w:ind w:firstLine="720"/>
        <w:jc w:val="both"/>
        <w:rPr>
          <w:rFonts w:eastAsia="Times New Roman"/>
          <w:szCs w:val="24"/>
        </w:rPr>
      </w:pPr>
      <w:r>
        <w:rPr>
          <w:rFonts w:eastAsia="Times New Roman"/>
          <w:szCs w:val="24"/>
        </w:rPr>
        <w:t>Βέλγιο, Δανία, Ιρλανδία, Νορβηγία, Ολλανδία, Σουηδία, Φινλανδία έχουν απόλυτο σύστημα απλής αναλογικής και έμμεση εκλογή δημάρχου</w:t>
      </w:r>
      <w:r>
        <w:rPr>
          <w:rFonts w:eastAsia="Times New Roman"/>
          <w:szCs w:val="24"/>
        </w:rPr>
        <w:t xml:space="preserve">. Πλειοψηφικό σύστημα μόνο μέχρι χίλιους κατοίκους και απλή αναλογική σε όλα τ’ άλλα έχουν Αγγλία, Σκωτία, Ουαλία, Γαλλία. Απόλυτο σύστημα άδολης και απλής αναλογικής υπάρχει στην Ολλανδία και σε όλα τα κρατίδια της Γερμανίας από τη δεκαετία του 1950. Και </w:t>
      </w:r>
      <w:r>
        <w:rPr>
          <w:rFonts w:eastAsia="Times New Roman"/>
          <w:szCs w:val="24"/>
        </w:rPr>
        <w:t xml:space="preserve">λειτουργεί το διοικητικό σύστημα και κεντρικά και περιφερειακά, ακόμα κι όταν δεν έχουν κυβερνήσεις. Αυτή είναι η μεγάλη επιτυχία των μεγάλων πρωτοβουλιών στο τοπικό και περιφερειακό επίπεδο. </w:t>
      </w:r>
    </w:p>
    <w:p w14:paraId="0715AD57" w14:textId="77777777" w:rsidR="006222AF" w:rsidRDefault="006453C1">
      <w:pPr>
        <w:spacing w:after="0" w:line="600" w:lineRule="auto"/>
        <w:ind w:firstLine="720"/>
        <w:jc w:val="both"/>
        <w:rPr>
          <w:rFonts w:eastAsia="Times New Roman"/>
          <w:szCs w:val="24"/>
        </w:rPr>
      </w:pPr>
      <w:r>
        <w:rPr>
          <w:rFonts w:eastAsia="Times New Roman"/>
          <w:szCs w:val="24"/>
        </w:rPr>
        <w:lastRenderedPageBreak/>
        <w:t>Ξέρετε γιατί δεν το θέλετε; Γιατί με απλή αναλογική και απώλεια</w:t>
      </w:r>
      <w:r>
        <w:rPr>
          <w:rFonts w:eastAsia="Times New Roman"/>
          <w:szCs w:val="24"/>
        </w:rPr>
        <w:t xml:space="preserve"> ποσοστού ισχύος της κεντρικής διοίκησης</w:t>
      </w:r>
      <w:r>
        <w:rPr>
          <w:rFonts w:eastAsia="Times New Roman"/>
          <w:szCs w:val="24"/>
        </w:rPr>
        <w:t>,</w:t>
      </w:r>
      <w:r>
        <w:rPr>
          <w:rFonts w:eastAsia="Times New Roman"/>
          <w:szCs w:val="24"/>
        </w:rPr>
        <w:t xml:space="preserve"> αισθάνεσθε μετέωροι. Αυτό είναι το θέμα σας.</w:t>
      </w:r>
    </w:p>
    <w:p w14:paraId="0715AD58"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AD59" w14:textId="77777777" w:rsidR="006222AF" w:rsidRDefault="006453C1">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Ευχαριστούμε, κύριε Λάππα.</w:t>
      </w:r>
    </w:p>
    <w:p w14:paraId="0715AD5A" w14:textId="77777777" w:rsidR="006222AF" w:rsidRDefault="006453C1">
      <w:pPr>
        <w:spacing w:after="0" w:line="600" w:lineRule="auto"/>
        <w:ind w:firstLine="720"/>
        <w:jc w:val="both"/>
        <w:rPr>
          <w:rFonts w:eastAsia="Times New Roman"/>
          <w:szCs w:val="24"/>
        </w:rPr>
      </w:pPr>
      <w:r>
        <w:rPr>
          <w:rFonts w:eastAsia="Times New Roman"/>
          <w:szCs w:val="24"/>
        </w:rPr>
        <w:t xml:space="preserve">Τον λόγο έχει ο κ. Τζαβάρας, Κοινοβουλευτικός Εκπρόσωπος της Νέας </w:t>
      </w:r>
      <w:r>
        <w:rPr>
          <w:rFonts w:eastAsia="Times New Roman"/>
          <w:szCs w:val="24"/>
        </w:rPr>
        <w:t xml:space="preserve">Δημοκρατίας, για δώδεκα λεπτά. </w:t>
      </w:r>
    </w:p>
    <w:p w14:paraId="0715AD5B" w14:textId="77777777" w:rsidR="006222AF" w:rsidRDefault="006453C1">
      <w:pPr>
        <w:spacing w:after="0" w:line="600" w:lineRule="auto"/>
        <w:ind w:firstLine="720"/>
        <w:jc w:val="both"/>
        <w:rPr>
          <w:rFonts w:eastAsia="Times New Roman"/>
          <w:szCs w:val="24"/>
        </w:rPr>
      </w:pPr>
      <w:r>
        <w:rPr>
          <w:rFonts w:eastAsia="Times New Roman"/>
          <w:szCs w:val="24"/>
        </w:rPr>
        <w:t>Αμέσως μετά συνεχίζουμε τη λίστα με πέντε ομιλητές και μετά θα έχει τον λόγο η κ</w:t>
      </w:r>
      <w:r>
        <w:rPr>
          <w:rFonts w:eastAsia="Times New Roman"/>
          <w:szCs w:val="24"/>
        </w:rPr>
        <w:t>.</w:t>
      </w:r>
      <w:r>
        <w:rPr>
          <w:rFonts w:eastAsia="Times New Roman"/>
          <w:szCs w:val="24"/>
        </w:rPr>
        <w:t xml:space="preserve"> Βάκη. </w:t>
      </w:r>
    </w:p>
    <w:p w14:paraId="0715AD5C" w14:textId="77777777" w:rsidR="006222AF" w:rsidRDefault="006453C1">
      <w:pPr>
        <w:spacing w:after="0"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Ευχαριστώ, κύριε Πρόεδρε.</w:t>
      </w:r>
    </w:p>
    <w:p w14:paraId="0715AD5D" w14:textId="77777777" w:rsidR="006222AF" w:rsidRDefault="006453C1">
      <w:pPr>
        <w:spacing w:after="0" w:line="600" w:lineRule="auto"/>
        <w:ind w:firstLine="720"/>
        <w:jc w:val="both"/>
        <w:rPr>
          <w:rFonts w:eastAsia="Times New Roman"/>
          <w:szCs w:val="24"/>
        </w:rPr>
      </w:pPr>
      <w:r>
        <w:rPr>
          <w:rFonts w:eastAsia="Times New Roman"/>
          <w:szCs w:val="24"/>
        </w:rPr>
        <w:t>Πράγματι, ο προλαλήσας συνάδελφός μου κάλυψε πολλά θέματα από αυτά για τα οποία δεν γί</w:t>
      </w:r>
      <w:r>
        <w:rPr>
          <w:rFonts w:eastAsia="Times New Roman"/>
          <w:szCs w:val="24"/>
        </w:rPr>
        <w:t xml:space="preserve">νεται λόγος από το συγκεκριμένο νομοσχέδιο και βεβαίως, κύριε Υπουργέ, υπό αυτή την έννοια, σας βοήθησε να μας απαλλάξετε από το βάρος να καταλάβουμε αυτά που προτείνετε με το συγκεκριμένο νομοσχέδιο, αναφορικά πάντα με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w:t>
      </w:r>
    </w:p>
    <w:p w14:paraId="0715AD5E" w14:textId="77777777" w:rsidR="006222AF" w:rsidRDefault="006453C1">
      <w:pPr>
        <w:spacing w:after="0" w:line="600" w:lineRule="auto"/>
        <w:ind w:firstLine="720"/>
        <w:jc w:val="both"/>
        <w:rPr>
          <w:rFonts w:eastAsia="Times New Roman"/>
          <w:szCs w:val="24"/>
        </w:rPr>
      </w:pPr>
      <w:r>
        <w:rPr>
          <w:rFonts w:eastAsia="Times New Roman"/>
          <w:szCs w:val="24"/>
        </w:rPr>
        <w:lastRenderedPageBreak/>
        <w:t>Γιατί, αγαπ</w:t>
      </w:r>
      <w:r>
        <w:rPr>
          <w:rFonts w:eastAsia="Times New Roman"/>
          <w:szCs w:val="24"/>
        </w:rPr>
        <w:t>ητέ κύριε Λάππα, πράγματι, η απλή αναλογική είναι ένα ζήτημα. Αυτή, όμως, η απλή αναλογική είναι ένα εκλογικό σύστημα το οποίο αποτελεί το μέσο για να οργανωθεί, να συγκροτηθεί και να λειτουργήσει ένα σύστημα διοίκησης που το άρθρο 102 του Συντάγματος ορίζ</w:t>
      </w:r>
      <w:r>
        <w:rPr>
          <w:rFonts w:eastAsia="Times New Roman"/>
          <w:szCs w:val="24"/>
        </w:rPr>
        <w:t xml:space="preserve">ει ως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w:t>
      </w:r>
    </w:p>
    <w:p w14:paraId="0715AD5F" w14:textId="77777777" w:rsidR="006222AF" w:rsidRDefault="006453C1">
      <w:pPr>
        <w:spacing w:after="0" w:line="600" w:lineRule="auto"/>
        <w:ind w:firstLine="720"/>
        <w:jc w:val="both"/>
        <w:rPr>
          <w:rFonts w:eastAsia="Times New Roman"/>
          <w:szCs w:val="24"/>
        </w:rPr>
      </w:pPr>
      <w:r>
        <w:rPr>
          <w:rFonts w:eastAsia="Times New Roman"/>
          <w:szCs w:val="24"/>
        </w:rPr>
        <w:t>Αν υπάρχει, λοιπόν, σε αυτή τη φάση της ιστορίας μας μια διάγνωση περί της κρίσεως αντιπροσώπευσης -που υπάρχει-</w:t>
      </w:r>
      <w:r w:rsidRPr="00922710">
        <w:rPr>
          <w:rFonts w:eastAsia="Times New Roman"/>
          <w:szCs w:val="24"/>
        </w:rPr>
        <w:t>,</w:t>
      </w:r>
      <w:r>
        <w:rPr>
          <w:rFonts w:eastAsia="Times New Roman"/>
          <w:szCs w:val="24"/>
        </w:rPr>
        <w:t xml:space="preserve"> αυτή η κρίση αντιπροσώπευσης ασφαλώς και τροφοδοτείται και από τέτοιου είδους συνεισφορές, σαν κι αυτή δηλαδή που </w:t>
      </w:r>
      <w:r>
        <w:rPr>
          <w:rFonts w:eastAsia="Times New Roman"/>
          <w:szCs w:val="24"/>
        </w:rPr>
        <w:t xml:space="preserve">επιχειρήσατε εσείς προηγουμένως, να μας δημιουργήσετε μία σύγχυση περί του ότι προηγείται το μέσο του σκοπού. Είναι το γνωστό πρόβλημα της αυτονομίας των μέσων απέναντι στους σκοπούς, της αυτονομίας των τύπων απέναντι στις ουσίες. </w:t>
      </w:r>
    </w:p>
    <w:p w14:paraId="0715AD60" w14:textId="77777777" w:rsidR="006222AF" w:rsidRDefault="006453C1">
      <w:pPr>
        <w:spacing w:after="0" w:line="600" w:lineRule="auto"/>
        <w:ind w:firstLine="720"/>
        <w:jc w:val="both"/>
        <w:rPr>
          <w:rFonts w:eastAsia="Times New Roman"/>
          <w:szCs w:val="24"/>
        </w:rPr>
      </w:pPr>
      <w:r>
        <w:rPr>
          <w:rFonts w:eastAsia="Times New Roman"/>
          <w:szCs w:val="24"/>
        </w:rPr>
        <w:t>Εδώ ακριβώς, κύριε Υπουρ</w:t>
      </w:r>
      <w:r>
        <w:rPr>
          <w:rFonts w:eastAsia="Times New Roman"/>
          <w:szCs w:val="24"/>
        </w:rPr>
        <w:t>γέ, θα μου επιτρέψετε να σας πω ότι συμφωνώ με τον κ. Λάππα. Πράγματι, από αυτό που σήμερα μπορεί να πει κ</w:t>
      </w:r>
      <w:r>
        <w:rPr>
          <w:rFonts w:eastAsia="Times New Roman"/>
          <w:szCs w:val="24"/>
        </w:rPr>
        <w:t>άποιος</w:t>
      </w:r>
      <w:r>
        <w:rPr>
          <w:rFonts w:eastAsia="Times New Roman"/>
          <w:szCs w:val="24"/>
        </w:rPr>
        <w:t xml:space="preserve"> ότι πάσχει η Κυβέρνησή σας είναι από τη βασική αρχή της νεωτερικότητας, που είναι ακριβώς η </w:t>
      </w:r>
      <w:r>
        <w:rPr>
          <w:rFonts w:eastAsia="Times New Roman"/>
          <w:szCs w:val="24"/>
        </w:rPr>
        <w:lastRenderedPageBreak/>
        <w:t>υποχρέωση αξιακής ουδετερότητας του κράτους. Αυτό γ</w:t>
      </w:r>
      <w:r>
        <w:rPr>
          <w:rFonts w:eastAsia="Times New Roman"/>
          <w:szCs w:val="24"/>
        </w:rPr>
        <w:t xml:space="preserve">ια το οποίο είναι προφανές ότι εσείς δεν μπορείτε να υπερηφανεύεστε είναι ακριβώς το αντίθετο από αυτό που είπατε, κύριε Λάππα. </w:t>
      </w:r>
    </w:p>
    <w:p w14:paraId="0715AD61"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Το κράτος στην εποχή της διακυβέρνησης από τον ΣΥΡΙΖΑ και τους Ανεξάρτητους Έλληνες, σήμερα, σε αυτήν τη φάση δεν κάνει τίποτα </w:t>
      </w:r>
      <w:r>
        <w:rPr>
          <w:rFonts w:eastAsia="Times New Roman" w:cs="Times New Roman"/>
          <w:szCs w:val="24"/>
        </w:rPr>
        <w:t xml:space="preserve">άλλο από το να υιοθετεί τις πιο προνεωτερικές μορφές άσκησης πολιτικής εξουσίας, που είναι η υπηρέτηση μερικών στόχων, ταυτίζοντας το κράτος με την κοινωνία. </w:t>
      </w:r>
    </w:p>
    <w:p w14:paraId="0715AD62"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Εσείς χωρίζετε, κύριε Λάππα, την κοινωνία σε φίλους και εχθρούς, ακριβώς γιατί μέσα σας έχετε υιο</w:t>
      </w:r>
      <w:r>
        <w:rPr>
          <w:rFonts w:eastAsia="Times New Roman" w:cs="Times New Roman"/>
          <w:szCs w:val="24"/>
        </w:rPr>
        <w:t xml:space="preserve">θετήσει την παραβίαση αυτής της αρχής της ουδετερότητας. Γιατί το κράτος, όπως ξέρετε, μετά την αστική επανάσταση υπηρετεί το γενικό συμφέρον, το καθ’ όλον και όχι το μερικό, δεν κάνει ταξικές πολιτικές, δεν είναι ταξικό κράτος. </w:t>
      </w:r>
    </w:p>
    <w:p w14:paraId="0715AD63"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εδώ, βεβαίως, μου δίνετε την ευκαιρία να διαπιστώσω ποια είναι η βασική σας αδυναμία να αντιμετωπίσετε τα προβλήματα του τόπου. Και το συγκεκριμενοποιώ στην τοπική αυτοδιοίκηση, γιατί το άρθρο 102 του Συντάγματος, κύριε Λάππα, που </w:t>
      </w:r>
      <w:r>
        <w:rPr>
          <w:rFonts w:eastAsia="Times New Roman" w:cs="Times New Roman"/>
          <w:szCs w:val="24"/>
        </w:rPr>
        <w:lastRenderedPageBreak/>
        <w:t xml:space="preserve">οργανώνει την τοπική </w:t>
      </w:r>
      <w:r>
        <w:rPr>
          <w:rFonts w:eastAsia="Times New Roman" w:cs="Times New Roman"/>
          <w:szCs w:val="24"/>
        </w:rPr>
        <w:t xml:space="preserve">αυτοδιοίκηση ως μορφή διοίκησης των τοπικών υποθέσεων, αυτό στο οποίο πιστεύει είναι η φιλελεύθερη δημοκρατία. Έχει ιδεολογία αυτό το Σύνταγμα και είναι φιλελεύθερο. </w:t>
      </w:r>
    </w:p>
    <w:p w14:paraId="0715AD64"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Εσείς, όμως, δεν μπορείτε να το υπηρετήσετε, γιατί είστε κρατιστές, γιατί εκφράζετε σήμερ</w:t>
      </w:r>
      <w:r>
        <w:rPr>
          <w:rFonts w:eastAsia="Times New Roman" w:cs="Times New Roman"/>
          <w:szCs w:val="24"/>
        </w:rPr>
        <w:t>α στα πολιτικά πράγματα της Ελλάδας την πιο αποκρουστική μορφή αρχαϊκής διακυβέρνησης, που είναι ο κρατισμός. Ένας κρατισμός που δεν έχει όρια, ένας κρατισμός που θεωρεί ότι το κράτος είναι πατέρας, αφέντης και προστάτης όλων, αυτό το κράτος που ποτέ πια τ</w:t>
      </w:r>
      <w:r>
        <w:rPr>
          <w:rFonts w:eastAsia="Times New Roman" w:cs="Times New Roman"/>
          <w:szCs w:val="24"/>
        </w:rPr>
        <w:t xml:space="preserve">ους τελευταίους τρεις αιώνες στην πολιτισμένη ανθρωπότητα δεν έχει οπαδούς παρά μόνον αυτής της μορφής της Αριστεράς, που τις καταδίκασε η ιστορία και πλέον είναι παρελθόν. </w:t>
      </w:r>
    </w:p>
    <w:p w14:paraId="0715AD65"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Αυτήν τη στιγμή, λοιπόν, με το συγκεκριμένο νομοσχέδιο δεν κάνετε τίποτα άλλο, κύρ</w:t>
      </w:r>
      <w:r>
        <w:rPr>
          <w:rFonts w:eastAsia="Times New Roman" w:cs="Times New Roman"/>
          <w:szCs w:val="24"/>
        </w:rPr>
        <w:t xml:space="preserve">ιε Υπουργέ, από το να επιχειρείτε παλινόρθωση του κρατισμού, που μας οδήγησε στην οικονομική καταστροφή. Γιατί αυτό εκπροσωπείτε σήμερα και τίποτα άλλο. </w:t>
      </w:r>
    </w:p>
    <w:p w14:paraId="0715AD66"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Δεν μπορείτε να αντιληφθείτε, λοιπόν, αυτό που σας το λέει ο Συνήγορος του Πολίτη, σας το λέει η Επιστ</w:t>
      </w:r>
      <w:r>
        <w:rPr>
          <w:rFonts w:eastAsia="Times New Roman" w:cs="Times New Roman"/>
          <w:szCs w:val="24"/>
        </w:rPr>
        <w:t>ημονική Έκθεση της Βουλής ότι, δηλαδή,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εξυπηρέτησης του σκοπού, που είναι θεμιτός από πλευράς Συντάγματος, του να έχουμε ισχυρά και αποτελεσματικά όργανα αυτοδιοίκησης, ώστε να διασφαλίζεται η εύρυθμη και αποτελεσματική λειτουργία της</w:t>
      </w:r>
      <w:r w:rsidRPr="003A636A">
        <w:rPr>
          <w:rFonts w:eastAsia="Times New Roman" w:cs="Times New Roman"/>
          <w:szCs w:val="24"/>
        </w:rPr>
        <w:t xml:space="preserve"> </w:t>
      </w:r>
      <w:r>
        <w:rPr>
          <w:rFonts w:eastAsia="Times New Roman" w:cs="Times New Roman"/>
          <w:szCs w:val="24"/>
        </w:rPr>
        <w:t xml:space="preserve"> αυτοδιοίκησης και άρα να λαμβάνονται αποφάσεις για τη διοίκηση των τοπικών υποθέσεων, σε αυτό τον σκοπό εσείς αυτονομείτε τη λειτουργία της απλής αναλογικής. </w:t>
      </w:r>
    </w:p>
    <w:p w14:paraId="0715AD67"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έρχεστε εδώ και μας προσφέρετε απλή αναλογική τη στιγμή που όλοι περιμένουν από εσάς το νέο </w:t>
      </w:r>
      <w:r>
        <w:rPr>
          <w:rFonts w:eastAsia="Times New Roman" w:cs="Times New Roman"/>
          <w:szCs w:val="24"/>
        </w:rPr>
        <w:t>σύστημα. Εσείς που έχετε υποτίθεται διαγράψει μία διαχωριστική γραμμή με τους προηγούμενους, να δώσετε διέξοδο στα προβλήματα που απασχολούν την τοπική αυτοδιοίκηση. Αυτά τα προβλήματα, κύριοι συνάδελφοι, είναι το να βρείτε μορφές λειτουργίας των οργάνων τ</w:t>
      </w:r>
      <w:r>
        <w:rPr>
          <w:rFonts w:eastAsia="Times New Roman" w:cs="Times New Roman"/>
          <w:szCs w:val="24"/>
        </w:rPr>
        <w:t xml:space="preserve">ης αυτοδιοίκησης που να ανταποκρίνονται με τον πιο σύγχρονο τρόπο στις σημερινές ανάγκες, σε αυτό το χρέος, σε </w:t>
      </w:r>
      <w:r>
        <w:rPr>
          <w:rFonts w:eastAsia="Times New Roman" w:cs="Times New Roman"/>
          <w:szCs w:val="24"/>
        </w:rPr>
        <w:lastRenderedPageBreak/>
        <w:t xml:space="preserve">αυτό το καθήκον της αυτοδιοίκησης να επιλύει τις τοπικές υποθέσεις, αλλά και τις κρατικές υποθέσεις που έχουν ανατεθεί σε αυτούς τους θεσμούς. </w:t>
      </w:r>
    </w:p>
    <w:p w14:paraId="0715AD68"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κούσαμε εδώ για Κορυσχάδες, ακούσαμε για κοινότητες, ακούσαμε και διαβάσαμε μάλιστα στο νομοσχέδιό σας να επαναφέρετε δήθεν τον όρο «κοινότητα», γιατί είναι φορτισμένος σημασιολογικά με κομμάτια της πολιτιστικής και κοινωνικής ιστορίας του τόπου. Μα, δεν ε</w:t>
      </w:r>
      <w:r>
        <w:rPr>
          <w:rFonts w:eastAsia="Times New Roman" w:cs="Times New Roman"/>
          <w:szCs w:val="24"/>
        </w:rPr>
        <w:t>ίναι αυτή η δουλειά της νομοθέτησης. Μα, δεν είναι αυτό το χρέος που έχετε να φέρνετε εδώ νομοσχέδια για να ρυθμίζετε ιδιωτικές και κοινωνικές σχέσεις. Εδώ δεν κάνετε προσφορά στον εαυτό σας ούτε στην αυταρέσκειά σας, γιατί είστε εσείς η Αριστερά που έχετε</w:t>
      </w:r>
      <w:r>
        <w:rPr>
          <w:rFonts w:eastAsia="Times New Roman" w:cs="Times New Roman"/>
          <w:szCs w:val="24"/>
        </w:rPr>
        <w:t xml:space="preserve"> για την ιστορία μία μεταφυσική αντίληψη, που μόνο εσείς καταλαβαίνετε. </w:t>
      </w:r>
    </w:p>
    <w:p w14:paraId="0715AD69"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Μα, επιτέλους πρέπει να προσγειωθείτε στην πραγματικότητα, πρέπει να λύσετε προβλήματα του τόπου και να μη τα συσσωρεύετε, να μην τα πετάτε από εδώ και από εκεί, προβάλλοντας μονίμως </w:t>
      </w:r>
      <w:r>
        <w:rPr>
          <w:rFonts w:eastAsia="Times New Roman" w:cs="Times New Roman"/>
          <w:szCs w:val="24"/>
        </w:rPr>
        <w:t xml:space="preserve">ότι έχετε έναν εαυτό που είναι ταυτισμένος με το σωτηριολογικό πρόβλημα αυτής της χώρας. </w:t>
      </w:r>
    </w:p>
    <w:p w14:paraId="0715AD6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Η ιστορία δεν είναι μεταφυσική υπόθεση. Η ιστορία δεν έχει σκοπό ούτε τέλος. Η ιστορία είναι υπόθεση όλων. </w:t>
      </w:r>
    </w:p>
    <w:p w14:paraId="0715AD6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υσικά, κύριε Υπουργέ, θα πρέπει να αντιληφθείτε τι γίνετα</w:t>
      </w:r>
      <w:r>
        <w:rPr>
          <w:rFonts w:eastAsia="Times New Roman" w:cs="Times New Roman"/>
          <w:szCs w:val="24"/>
        </w:rPr>
        <w:t>ι όταν ονομάζετε, παραδείγματος χάρ</w:t>
      </w:r>
      <w:r>
        <w:rPr>
          <w:rFonts w:eastAsia="Times New Roman" w:cs="Times New Roman"/>
          <w:szCs w:val="24"/>
        </w:rPr>
        <w:t>ιν</w:t>
      </w:r>
      <w:r>
        <w:rPr>
          <w:rFonts w:eastAsia="Times New Roman" w:cs="Times New Roman"/>
          <w:szCs w:val="24"/>
        </w:rPr>
        <w:t>, τα δημοτικά διαμερίσματα, που με τον Κώδικα Δήμων και Κοινοτήτων είχαν πάρει αυτόν τον όρο και στη συνέχεια με τον ν.3852 ονομάστηκαν δημοτικές κοινότητες, σήμερα κοινότητες δήθεν για να πείτε ότι δίνετε μια επικοινων</w:t>
      </w:r>
      <w:r>
        <w:rPr>
          <w:rFonts w:eastAsia="Times New Roman" w:cs="Times New Roman"/>
          <w:szCs w:val="24"/>
        </w:rPr>
        <w:t>ιακή μορφή, ένα λούστρο νοηματικό σε θεσμικά κύτταρα τα οποία δεν έχουν κα</w:t>
      </w:r>
      <w:r>
        <w:rPr>
          <w:rFonts w:eastAsia="Times New Roman" w:cs="Times New Roman"/>
          <w:szCs w:val="24"/>
        </w:rPr>
        <w:t>μ</w:t>
      </w:r>
      <w:r>
        <w:rPr>
          <w:rFonts w:eastAsia="Times New Roman" w:cs="Times New Roman"/>
          <w:szCs w:val="24"/>
        </w:rPr>
        <w:t>μία αυτοδιοικητική λειτουργία. Διότι, πείτε μου, αυτές τις κοινότητες τις εμφανίζετε ως μονάδες δημοτικής αποκέντρωσης και όχι ως αυτοδιοικητικούς οργανισμούς;</w:t>
      </w:r>
    </w:p>
    <w:p w14:paraId="0715AD6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νόημα έχει, λοιπόν</w:t>
      </w:r>
      <w:r>
        <w:rPr>
          <w:rFonts w:eastAsia="Times New Roman" w:cs="Times New Roman"/>
          <w:szCs w:val="24"/>
        </w:rPr>
        <w:t>, αυτό; Για εξηγήστε μας ποιες είναι οι αρμοδιότητες της κοινότητας; Άρα, αυτό που κάνετε εδώ είναι να φέρνετε διάφορα φτιασίδια σε μια κομματική ιστορία την οποία έχετε βιώσει με τον άλφα ή με τον βήτα τρόπο και επιχειρείτε να την κάνετε ιστορία του τόπου</w:t>
      </w:r>
      <w:r>
        <w:rPr>
          <w:rFonts w:eastAsia="Times New Roman" w:cs="Times New Roman"/>
          <w:szCs w:val="24"/>
        </w:rPr>
        <w:t>. Αυτό δεν πρόκειται να γίνει ποτέ.</w:t>
      </w:r>
    </w:p>
    <w:p w14:paraId="0715AD6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Θα σας πω ακόμα δύο παρατηρήσεις. Έχετε το άρθρο 68 στο οποίο δίνετε το δικαίωμα με απόφαση μόνο του δημάρχου να ορίζεται αντιδήμαρχος από την παράταξη, η οποία δεν είναι η παράταξη που πλειοψήφισε υπό τον όρο, βέβαια, α</w:t>
      </w:r>
      <w:r>
        <w:rPr>
          <w:rFonts w:eastAsia="Times New Roman" w:cs="Times New Roman"/>
          <w:szCs w:val="24"/>
        </w:rPr>
        <w:t xml:space="preserve">υτή η απόφαση να εγκριθεί από την πλειοψηφία των δημοτικών συμβούλων αυτής της παράταξης που δεν είναι πλειοψηφούσα. Αυτό είναι </w:t>
      </w:r>
      <w:r>
        <w:rPr>
          <w:rFonts w:eastAsia="Times New Roman" w:cs="Times New Roman"/>
          <w:szCs w:val="24"/>
        </w:rPr>
        <w:t>δ</w:t>
      </w:r>
      <w:r>
        <w:rPr>
          <w:rFonts w:eastAsia="Times New Roman" w:cs="Times New Roman"/>
          <w:szCs w:val="24"/>
        </w:rPr>
        <w:t>ημοκρατία; Αυτό εμφανίζει…</w:t>
      </w:r>
    </w:p>
    <w:p w14:paraId="0715AD6E" w14:textId="77777777" w:rsidR="006222AF" w:rsidRDefault="006453C1">
      <w:pPr>
        <w:spacing w:after="0" w:line="600" w:lineRule="auto"/>
        <w:ind w:firstLine="720"/>
        <w:jc w:val="both"/>
        <w:rPr>
          <w:rFonts w:eastAsia="Times New Roman" w:cs="Times New Roman"/>
          <w:szCs w:val="24"/>
        </w:rPr>
      </w:pPr>
      <w:r w:rsidRPr="008254E5">
        <w:rPr>
          <w:rFonts w:eastAsia="Times New Roman" w:cs="Times New Roman"/>
          <w:b/>
          <w:szCs w:val="24"/>
        </w:rPr>
        <w:t xml:space="preserve">ΠΑΝΑΓΙΩΤΗΣ </w:t>
      </w:r>
      <w:r>
        <w:rPr>
          <w:rFonts w:eastAsia="Times New Roman" w:cs="Times New Roman"/>
          <w:b/>
          <w:szCs w:val="24"/>
        </w:rPr>
        <w:t xml:space="preserve">(ΠΑΝΟΣ) </w:t>
      </w:r>
      <w:r w:rsidRPr="008254E5">
        <w:rPr>
          <w:rFonts w:eastAsia="Times New Roman" w:cs="Times New Roman"/>
          <w:b/>
          <w:szCs w:val="24"/>
        </w:rPr>
        <w:t>ΣΚΟΥΡΛΕΤΗΣ (Υπουργός Εσωτερικών):</w:t>
      </w:r>
      <w:r w:rsidRPr="008254E5">
        <w:rPr>
          <w:rFonts w:eastAsia="Times New Roman" w:cs="Times New Roman"/>
          <w:szCs w:val="24"/>
        </w:rPr>
        <w:t xml:space="preserve"> Α</w:t>
      </w:r>
      <w:r>
        <w:rPr>
          <w:rFonts w:eastAsia="Times New Roman" w:cs="Times New Roman"/>
          <w:szCs w:val="24"/>
        </w:rPr>
        <w:t>πολύτως.</w:t>
      </w:r>
    </w:p>
    <w:p w14:paraId="0715AD6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Το «απολύτως» </w:t>
      </w:r>
      <w:r>
        <w:rPr>
          <w:rFonts w:eastAsia="Times New Roman" w:cs="Times New Roman"/>
          <w:szCs w:val="24"/>
        </w:rPr>
        <w:t>δεν κατάλαβα από πού προήλθε, αλλά είναι τόσο «απολύτως» που δεν μπορεί να το καταλάβει κανένας, γιατί δεν έχει κα</w:t>
      </w:r>
      <w:r>
        <w:rPr>
          <w:rFonts w:eastAsia="Times New Roman" w:cs="Times New Roman"/>
          <w:szCs w:val="24"/>
        </w:rPr>
        <w:t>μ</w:t>
      </w:r>
      <w:r>
        <w:rPr>
          <w:rFonts w:eastAsia="Times New Roman" w:cs="Times New Roman"/>
          <w:szCs w:val="24"/>
        </w:rPr>
        <w:t>μία σχέση με την πραγματικότητα. Διότι αν ρίχνατε ένα βλέφαρο σε αυτά, που σας λέει η Επιστημονική Επιτροπή της Βουλής, θα βλέπατε, λοιπόν, ό</w:t>
      </w:r>
      <w:r>
        <w:rPr>
          <w:rFonts w:eastAsia="Times New Roman" w:cs="Times New Roman"/>
          <w:szCs w:val="24"/>
        </w:rPr>
        <w:t xml:space="preserve">τι η κατανομή των αξιωμάτων δεν είναι υπόθεση που αφορά τον οποιονδήποτε κοινό νομοθέτη, γιατί είναι ακριβώς υποχρέωση του κοινού νομοθέτη να μη νομοθετεί όπως θέλει, </w:t>
      </w:r>
      <w:r>
        <w:rPr>
          <w:rFonts w:eastAsia="Times New Roman" w:cs="Times New Roman"/>
          <w:szCs w:val="24"/>
        </w:rPr>
        <w:lastRenderedPageBreak/>
        <w:t>αλλά σεβόμενος τις συνταγματικές αρχές της ισότητας του εκλογικού δικαιώματος και της όσο</w:t>
      </w:r>
      <w:r>
        <w:rPr>
          <w:rFonts w:eastAsia="Times New Roman" w:cs="Times New Roman"/>
          <w:szCs w:val="24"/>
        </w:rPr>
        <w:t xml:space="preserve"> το δυνατόν μεγαλύτερης λαϊκής εκπροσώπησης στα όργανα της </w:t>
      </w:r>
      <w:r>
        <w:rPr>
          <w:rFonts w:eastAsia="Times New Roman" w:cs="Times New Roman"/>
          <w:szCs w:val="24"/>
        </w:rPr>
        <w:t>δ</w:t>
      </w:r>
      <w:r>
        <w:rPr>
          <w:rFonts w:eastAsia="Times New Roman" w:cs="Times New Roman"/>
          <w:szCs w:val="24"/>
        </w:rPr>
        <w:t xml:space="preserve">ιοίκησης. </w:t>
      </w:r>
    </w:p>
    <w:p w14:paraId="0715AD7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Αυτές ακριβώς τις αρχές παραβιάζετε ακριβώς με τον τρόπο που λέτε ότι τις υπερασπίζεστε όταν μιλάτε για ενίσχυση της αντιπροσωπευτικότητας μέσω της καθιέρωσης της απλής αναλογικής. Απλή</w:t>
      </w:r>
      <w:r>
        <w:rPr>
          <w:rFonts w:eastAsia="Times New Roman" w:cs="Times New Roman"/>
          <w:szCs w:val="24"/>
        </w:rPr>
        <w:t xml:space="preserve"> αναλογική ναι, τη φέρνετε με τον τρόπο που τη φέρνετε, αλλά ταυτόχρονα αυτή η απλή αναλογική παραβιάζει μια άλλη αναγνωρισμένη αρχή, που είναι η αρχή της αποτελεσματικής επίλυσης των τοπικών υποθέσεων από τους Οργανισμούς Τοπικής Αυτοδιοίκησης. Αυτό δεν τ</w:t>
      </w:r>
      <w:r>
        <w:rPr>
          <w:rFonts w:eastAsia="Times New Roman" w:cs="Times New Roman"/>
          <w:szCs w:val="24"/>
        </w:rPr>
        <w:t>ο λέει η Νέα Δημοκρατία. Αυτό δεν είναι δικιά μας ιδεοληψία. Αυτό είναι ανάγκη και στην ανάγκη αυτή θα πρέπει να προσαρμοστείτε.</w:t>
      </w:r>
    </w:p>
    <w:p w14:paraId="0715AD7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 αυτό ακριβώς, κύριε Λάππα, και μια σειρά αποφάσεων του Συμβουλίου της Επικρατείας –ενδεικτικά σας απαριθμώ- οι οποίες υπάρχ</w:t>
      </w:r>
      <w:r>
        <w:rPr>
          <w:rFonts w:eastAsia="Times New Roman" w:cs="Times New Roman"/>
          <w:szCs w:val="24"/>
        </w:rPr>
        <w:t xml:space="preserve">ουν στην έκθεση της Επιστημονικής Επιτροπής, η 3684, η 3685, η 3686 και </w:t>
      </w:r>
      <w:r w:rsidRPr="007107EB">
        <w:rPr>
          <w:rFonts w:eastAsia="Times New Roman" w:cs="Times New Roman"/>
          <w:szCs w:val="24"/>
        </w:rPr>
        <w:t>η 3687/2009</w:t>
      </w:r>
      <w:r>
        <w:rPr>
          <w:rFonts w:eastAsia="Times New Roman" w:cs="Times New Roman"/>
          <w:szCs w:val="24"/>
        </w:rPr>
        <w:t xml:space="preserve">, ασχολήθηκαν με αυτό το θέμα. </w:t>
      </w:r>
    </w:p>
    <w:p w14:paraId="0715AD7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Αναφέρουν τότε οι αποφάσεις αυτές, όταν αντιμετώπισαν υπό το κράτος της ισχύος του Κώδικα Δήμων και Κοινοτήτων το αν είναι συμβατό με τις αρχ</w:t>
      </w:r>
      <w:r>
        <w:rPr>
          <w:rFonts w:eastAsia="Times New Roman" w:cs="Times New Roman"/>
          <w:szCs w:val="24"/>
        </w:rPr>
        <w:t xml:space="preserve">ές της ισότητας του εκλογικού δικαιώματος και της όσο το δυνατόν μεγαλύτερης εκπροσώπησής τους στα όργανα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το γεγονός να θεωρείται ως επιτυχών ο συνδυασμός που πήρε 42% και ενισχύθηκε με τα 3/5 των εδρών. </w:t>
      </w:r>
    </w:p>
    <w:p w14:paraId="0715AD7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Εκεί, λοιπόν, η Ολομέλει</w:t>
      </w:r>
      <w:r>
        <w:rPr>
          <w:rFonts w:eastAsia="Times New Roman" w:cs="Times New Roman"/>
          <w:szCs w:val="24"/>
        </w:rPr>
        <w:t>α του Συμβουλίου της Επικρατείας, που στη συνέχεια αυτές οι αποφάσεις έχουν επικυρωθεί και από τις αποφάσεις της Ολομέλειας του Ανώτατου Ειδικού Δικαστηρίου, είπε ότι πράγματι ο σκοπός του να δημιουργούνται όργανα αποτελεσματικής και εύρυθμης λειτουργίας σ</w:t>
      </w:r>
      <w:r>
        <w:rPr>
          <w:rFonts w:eastAsia="Times New Roman" w:cs="Times New Roman"/>
          <w:szCs w:val="24"/>
        </w:rPr>
        <w:t xml:space="preserve">τους Οργανισμούς Τοπικής Αυτοδιοίκησης είναι σκοπός θεμιτός συνταγματικά και σε σχέση με αυτόν το θεσμό είναι νόμιμοι και συνταγματικώς ανεκτοί οι περιορισμοί που υπηρετούν αυτό το συγκεκριμένο αποτέλεσμα, του να μπορεί δηλαδή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μέσω μ</w:t>
      </w:r>
      <w:r>
        <w:rPr>
          <w:rFonts w:eastAsia="Times New Roman" w:cs="Times New Roman"/>
          <w:szCs w:val="24"/>
        </w:rPr>
        <w:t xml:space="preserve">ια τέτοιας διαδικασίας, μέσω ενός τέτοιου εκλογικού συστήματος, να μην εκτρέπεται και να μην παρασύρεται σε ευκαιριακές συνεννοήσεις προσωρινού χαρακτήρα, αλλά σ’ αυτόν το </w:t>
      </w:r>
      <w:r>
        <w:rPr>
          <w:rFonts w:eastAsia="Times New Roman" w:cs="Times New Roman"/>
          <w:szCs w:val="24"/>
        </w:rPr>
        <w:lastRenderedPageBreak/>
        <w:t>συνδυασμό, που απολαμβάνει της εμπιστοσύνης του ελληνικού λαού και δεν πάσχει από έλ</w:t>
      </w:r>
      <w:r>
        <w:rPr>
          <w:rFonts w:eastAsia="Times New Roman" w:cs="Times New Roman"/>
          <w:szCs w:val="24"/>
        </w:rPr>
        <w:t xml:space="preserve">λειμμα αντιπροσώπευσης, εκ του λόγου αυτού, να του δίνει τη δυνατότητα να μπορεί να υλοποιεί ως ενιαίο το πρόγραμμα που ενέκρινε ο λαός. </w:t>
      </w:r>
    </w:p>
    <w:p w14:paraId="0715AD74" w14:textId="77777777" w:rsidR="006222AF" w:rsidRDefault="006453C1">
      <w:pPr>
        <w:spacing w:after="0" w:line="600" w:lineRule="auto"/>
        <w:ind w:firstLine="720"/>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τυπάει το κουδούνι λήξεως του χρόνου του κυρίου Βουλευτή)</w:t>
      </w:r>
    </w:p>
    <w:p w14:paraId="0715AD7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w:t>
      </w:r>
      <w:r>
        <w:rPr>
          <w:rFonts w:eastAsia="Times New Roman" w:cs="Times New Roman"/>
          <w:szCs w:val="24"/>
        </w:rPr>
        <w:t>Τζαβάρα, ολοκληρώστε, παρακαλώ.</w:t>
      </w:r>
    </w:p>
    <w:p w14:paraId="0715AD7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Αυτή είναι η δημοκρατία. Αυτά που ακούσαμε περί δημοκρατίας, που κανένας δεν μπορεί να την καταλάβει, όταν μάλιστα στον τίτλο του συγκεκριμένου νομοσχεδίου μιλάτε για ενίσχυση της αντιπροσωπευτικότητας</w:t>
      </w:r>
      <w:r>
        <w:rPr>
          <w:rFonts w:eastAsia="Times New Roman" w:cs="Times New Roman"/>
          <w:szCs w:val="24"/>
        </w:rPr>
        <w:t xml:space="preserve"> και οι περισσότεροι από εσάς που παρήλασαν απ’ αυτό το Βήμα εννοούν άμεση δημοκρατία, δημοκρατία με την έννοια που προσπαθείτε να την συμπαραδηλώσετε -θα μου επιτρέψετε τον όρο- χρησιμοποιώντας εμβληματικά το όνομα του Κλεισθένη, για να μας πείτε πόσο δυν</w:t>
      </w:r>
      <w:r>
        <w:rPr>
          <w:rFonts w:eastAsia="Times New Roman" w:cs="Times New Roman"/>
          <w:szCs w:val="24"/>
        </w:rPr>
        <w:t xml:space="preserve">ατή είναι αυτή η μεταρρύθμιση, κύριε Υπουργέ, με συγχωρείτε, αλλά και πάλι και σ’ αυτό το σημείο ατυχήσατε. </w:t>
      </w:r>
    </w:p>
    <w:p w14:paraId="0715AD77" w14:textId="77777777" w:rsidR="006222AF" w:rsidRDefault="006453C1">
      <w:pPr>
        <w:spacing w:after="0" w:line="600" w:lineRule="auto"/>
        <w:ind w:firstLine="720"/>
        <w:jc w:val="both"/>
        <w:rPr>
          <w:rFonts w:eastAsia="Times New Roman" w:cs="Times New Roman"/>
          <w:szCs w:val="24"/>
        </w:rPr>
      </w:pPr>
      <w:r w:rsidRPr="00765C4E">
        <w:rPr>
          <w:rFonts w:eastAsia="Times New Roman" w:cs="Times New Roman"/>
          <w:szCs w:val="24"/>
        </w:rPr>
        <w:lastRenderedPageBreak/>
        <w:t xml:space="preserve">(Στο σημείο αυτό </w:t>
      </w:r>
      <w:r>
        <w:rPr>
          <w:rFonts w:eastAsia="Times New Roman" w:cs="Times New Roman"/>
          <w:szCs w:val="24"/>
        </w:rPr>
        <w:t>κ</w:t>
      </w:r>
      <w:r w:rsidRPr="00765C4E">
        <w:rPr>
          <w:rFonts w:eastAsia="Times New Roman" w:cs="Times New Roman"/>
          <w:szCs w:val="24"/>
        </w:rPr>
        <w:t xml:space="preserve">τυπάει </w:t>
      </w:r>
      <w:r>
        <w:rPr>
          <w:rFonts w:eastAsia="Times New Roman" w:cs="Times New Roman"/>
          <w:szCs w:val="24"/>
        </w:rPr>
        <w:t xml:space="preserve">επανειλημμένα </w:t>
      </w:r>
      <w:r w:rsidRPr="00765C4E">
        <w:rPr>
          <w:rFonts w:eastAsia="Times New Roman" w:cs="Times New Roman"/>
          <w:szCs w:val="24"/>
        </w:rPr>
        <w:t>το κουδούνι λήξεως του χρόνου του κυρίου Βουλευτή)</w:t>
      </w:r>
    </w:p>
    <w:p w14:paraId="0715AD7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Τζαβάρα, τελειώστε </w:t>
      </w:r>
      <w:r>
        <w:rPr>
          <w:rFonts w:eastAsia="Times New Roman" w:cs="Times New Roman"/>
          <w:szCs w:val="24"/>
        </w:rPr>
        <w:t>με αυτό.</w:t>
      </w:r>
    </w:p>
    <w:p w14:paraId="0715AD7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Τελειώνω, κύριε Πρόεδρε.</w:t>
      </w:r>
    </w:p>
    <w:p w14:paraId="0715AD7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Γιατί, όπως θα ήθελα να πω στον εκλεκτό συνάδελφο, τον κ. Εμμανουηλίδη, ο Κλεισθένης πράγματι έκανε μεταρρύθμιση δημοκρατική, μεταρρύθμιση όμως της τυραννίας του Πεισίστρατου σε δημοκρατικό πολίτευμα</w:t>
      </w:r>
      <w:r>
        <w:rPr>
          <w:rFonts w:eastAsia="Times New Roman" w:cs="Times New Roman"/>
          <w:szCs w:val="24"/>
        </w:rPr>
        <w:t xml:space="preserve">. </w:t>
      </w:r>
    </w:p>
    <w:p w14:paraId="0715AD7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Εσείς δεν παραλάβατε κα</w:t>
      </w:r>
      <w:r>
        <w:rPr>
          <w:rFonts w:eastAsia="Times New Roman" w:cs="Times New Roman"/>
          <w:szCs w:val="24"/>
        </w:rPr>
        <w:t>μ</w:t>
      </w:r>
      <w:r>
        <w:rPr>
          <w:rFonts w:eastAsia="Times New Roman" w:cs="Times New Roman"/>
          <w:szCs w:val="24"/>
        </w:rPr>
        <w:t xml:space="preserve">μία τυραννία. Παραλάβατε μια δημοκρατία φιλελεύθερη και προσπαθείτε να την κάνετε σοβιετική. Ε, αυτό δεν θα σας το επιτρέψει κανένας! </w:t>
      </w:r>
    </w:p>
    <w:p w14:paraId="0715AD7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το χειρότερο, βέβαια, είναι –και θα πρέπει να το έχετε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σας- ότι ο Κλεισθένης κατήγετο από το γένος των Αλκμεωνιδών. Ήταν αριστοκρατικό γένος και θα πρέπει να ξέρετε ότι αυτό το γένος είναι ιστορικά υπεύθυνο για το Κυλώνειο Άγος. Για ένα τέτοιο άγος θα είστε κάποτε υπεύθυνοι και εσείς από τον τρόπο που κυβερνά</w:t>
      </w:r>
      <w:r>
        <w:rPr>
          <w:rFonts w:eastAsia="Times New Roman" w:cs="Times New Roman"/>
          <w:szCs w:val="24"/>
        </w:rPr>
        <w:t xml:space="preserve">τε αυτόν τον τόπο. </w:t>
      </w:r>
    </w:p>
    <w:p w14:paraId="0715AD7D" w14:textId="77777777" w:rsidR="006222AF" w:rsidRDefault="006453C1">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0715AD7E"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Ευχαριστώ, κύριε Τζαβάρα. </w:t>
      </w:r>
    </w:p>
    <w:p w14:paraId="0715AD7F"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Δημαρά, έχετε τον λόγο. </w:t>
      </w:r>
    </w:p>
    <w:p w14:paraId="0715AD80"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Κύριε Πρόεδρε, παρακαλώ τον λόγο για έν</w:t>
      </w:r>
      <w:r>
        <w:rPr>
          <w:rFonts w:eastAsia="Times New Roman" w:cs="Times New Roman"/>
          <w:szCs w:val="24"/>
        </w:rPr>
        <w:t xml:space="preserve">α λεπτό για μια διευκρίνιση. </w:t>
      </w:r>
    </w:p>
    <w:p w14:paraId="0715AD8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Περιμένετε, κύριε Δημαρά.</w:t>
      </w:r>
    </w:p>
    <w:p w14:paraId="0715AD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 για να μας εξηγήσετε τη διευκρίνιση. Δεν μπορώ να σας στερήσω τον λόγο.</w:t>
      </w:r>
    </w:p>
    <w:p w14:paraId="0715AD83"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Ευχαριστώ, κ</w:t>
      </w:r>
      <w:r>
        <w:rPr>
          <w:rFonts w:eastAsia="Times New Roman" w:cs="Times New Roman"/>
          <w:szCs w:val="24"/>
        </w:rPr>
        <w:t xml:space="preserve">ύριε Πρόεδρε. </w:t>
      </w:r>
    </w:p>
    <w:p w14:paraId="0715AD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αρχάς, θέλω να θυμίσω κάτι στον κ. Τζαβάρα, ο οποίος μέσα από τον οίστρο, που κάθε φορά τον διακατέχει, προφανώς το ξέχασε, αν και φαντάζομαι ότι το γνωρίζει. Σήμερα οι αντιδήμαρχοι ορίζονται από τον δήμαρχο. Δεν εκλέγονται. Άρα, το στο</w:t>
      </w:r>
      <w:r>
        <w:rPr>
          <w:rFonts w:eastAsia="Times New Roman" w:cs="Times New Roman"/>
          <w:szCs w:val="24"/>
        </w:rPr>
        <w:t xml:space="preserve">ιχείο της δημοκρατικής νομιμοποίησης… </w:t>
      </w:r>
    </w:p>
    <w:p w14:paraId="0715AD8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 xml:space="preserve">Ακριβώς. Θα σας το εξηγήσω. </w:t>
      </w:r>
    </w:p>
    <w:p w14:paraId="0715AD8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…έτσι όπως το θέσατε δεν υπάρχει από το δημοτικό συμβούλιο. </w:t>
      </w:r>
    </w:p>
    <w:p w14:paraId="0715AD8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τι λέμε τώρα εμείς; Ακριβώς σε εκείνες τις περι</w:t>
      </w:r>
      <w:r>
        <w:rPr>
          <w:rFonts w:eastAsia="Times New Roman" w:cs="Times New Roman"/>
          <w:szCs w:val="24"/>
        </w:rPr>
        <w:t>πτώσεις που ο συνδυασμός του δημάρχου δεν κατορθώνει να έχει την απόλυτη πλειοψηφία, γιατί δεν του τη δίνει ο κόσμος και άρα, συγκροτείται μια νέα πλειοψηφία στη βάση συνθέσεων, συναινέσεων και προγραμματικών συγκλίσεων, η οποία γίνεται μπροστά στον λαό, τ</w:t>
      </w:r>
      <w:r>
        <w:rPr>
          <w:rFonts w:eastAsia="Times New Roman" w:cs="Times New Roman"/>
          <w:szCs w:val="24"/>
        </w:rPr>
        <w:t>ότε έχει το δικαίωμα -και θα έλεγα ότι είναι λογικό επακόλουθο- να μπορούν να μοιράζονται κάποιες θέσεις ευθύνης και αυτές των αντιδημάρχων, ύστερα από πρόταση του δημάρχου, σε συνεννόηση πάντοτε, ακριβώς για να αποφεύγουμε αυτή την προσωπική συναλλαγή, με</w:t>
      </w:r>
      <w:r>
        <w:rPr>
          <w:rFonts w:eastAsia="Times New Roman" w:cs="Times New Roman"/>
          <w:szCs w:val="24"/>
        </w:rPr>
        <w:t xml:space="preserve"> την παράταξή του. Προφανώς, δεν αποδέχεστε μια τέτοια λογική... </w:t>
      </w:r>
    </w:p>
    <w:p w14:paraId="0715AD8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Όχι, θα σας το εξηγήσω αμέσως. </w:t>
      </w:r>
    </w:p>
    <w:p w14:paraId="0715AD8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…διότι είστε βαθιά προσηλωμένοι σε μια μόνο παραταξιακή αντίληψη. Αυτή η παραταξια</w:t>
      </w:r>
      <w:r>
        <w:rPr>
          <w:rFonts w:eastAsia="Times New Roman" w:cs="Times New Roman"/>
          <w:szCs w:val="24"/>
        </w:rPr>
        <w:t xml:space="preserve">κή αντίληψη είναι, προφανώς, στον αντίποδα μιας άλλης δημοκρατικής λειτουργίας, την οποία θέλουμε να προωθήσουμε. </w:t>
      </w:r>
    </w:p>
    <w:p w14:paraId="0715AD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Από εκεί και έπειτα, να ακούω από εσάς «σοβιετική η δημοκρατία στην Ελλάδα», «σοσιαλιστική η Ευρώπη» κατά τον Άδωνι Γεωργιάδη χθες, μου φαίνε</w:t>
      </w:r>
      <w:r>
        <w:rPr>
          <w:rFonts w:eastAsia="Times New Roman" w:cs="Times New Roman"/>
          <w:szCs w:val="24"/>
        </w:rPr>
        <w:t xml:space="preserve">ται ότι πρέπει να αισθάνεστε πολύ μεγάλη καταπίεση. </w:t>
      </w:r>
    </w:p>
    <w:p w14:paraId="0715AD8B"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Εγώ; Κα</w:t>
      </w:r>
      <w:r>
        <w:rPr>
          <w:rFonts w:eastAsia="Times New Roman" w:cs="Times New Roman"/>
          <w:szCs w:val="24"/>
        </w:rPr>
        <w:t>μ</w:t>
      </w:r>
      <w:r>
        <w:rPr>
          <w:rFonts w:eastAsia="Times New Roman" w:cs="Times New Roman"/>
          <w:szCs w:val="24"/>
        </w:rPr>
        <w:t xml:space="preserve">μία. </w:t>
      </w:r>
    </w:p>
    <w:p w14:paraId="0715AD8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Πολύ μεγάλη καταπίεση! Πότε θα απελευθερωθεί αυτός ο τόπος πλέον; Αλίμονο! </w:t>
      </w:r>
    </w:p>
    <w:p w14:paraId="0715AD8D"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παρακαλώ τον λόγο. </w:t>
      </w:r>
    </w:p>
    <w:p w14:paraId="0715AD8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Κύριε Τζαβάρα, να μην ανοίξουμε διάλογο τώρα. Μιλήσατε και δόθηκε η διευκρίνιση από τον κύριο Υπουργό.</w:t>
      </w:r>
    </w:p>
    <w:p w14:paraId="0715AD8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ΤΖΑΒΑΡΑΣ: </w:t>
      </w:r>
      <w:r>
        <w:rPr>
          <w:rFonts w:eastAsia="Times New Roman" w:cs="Times New Roman"/>
          <w:szCs w:val="24"/>
        </w:rPr>
        <w:t>Είναι εσφαλμένη και πρέπει να μου δώσετε το δικαίωμα της αποκατ</w:t>
      </w:r>
      <w:r>
        <w:rPr>
          <w:rFonts w:eastAsia="Times New Roman" w:cs="Times New Roman"/>
          <w:szCs w:val="24"/>
        </w:rPr>
        <w:t xml:space="preserve">άστασης. </w:t>
      </w:r>
    </w:p>
    <w:p w14:paraId="0715AD9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Παρερμήνευσε τι θεωρείται προσωπικό. </w:t>
      </w:r>
    </w:p>
    <w:p w14:paraId="0715AD9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Θα σας πω τι έγινε. </w:t>
      </w:r>
    </w:p>
    <w:p w14:paraId="0715AD92"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Τζαβάρα, έχετε τον λόγο ακριβώς για ένα λεπτό. </w:t>
      </w:r>
    </w:p>
    <w:p w14:paraId="0715AD93"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Για ένα λεπτό, κύριε Πρόεδρε. </w:t>
      </w:r>
    </w:p>
    <w:p w14:paraId="0715AD9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w:t>
      </w:r>
      <w:r>
        <w:rPr>
          <w:rFonts w:eastAsia="Times New Roman" w:cs="Times New Roman"/>
          <w:szCs w:val="24"/>
        </w:rPr>
        <w:t xml:space="preserve">’ </w:t>
      </w:r>
      <w:r>
        <w:rPr>
          <w:rFonts w:eastAsia="Times New Roman" w:cs="Times New Roman"/>
          <w:szCs w:val="24"/>
        </w:rPr>
        <w:t xml:space="preserve">αρχάς, το να ορίζει ο δήμαρχος τους αντιδημάρχους εντάσσεται απολύτως μέσα στο πλαίσιο της δημοκρατικής νομιμοποίησης, γιατί ο δήμαρχος είναι άμεσα εκλεγμένο πρόσωπο και έχει πλειοψηφήσει. </w:t>
      </w:r>
    </w:p>
    <w:p w14:paraId="0715AD9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Αυτό σας είπα</w:t>
      </w:r>
      <w:r>
        <w:rPr>
          <w:rFonts w:eastAsia="Times New Roman" w:cs="Times New Roman"/>
          <w:szCs w:val="24"/>
        </w:rPr>
        <w:t xml:space="preserve"> και εγώ. </w:t>
      </w:r>
    </w:p>
    <w:p w14:paraId="0715AD96" w14:textId="77777777" w:rsidR="006222AF" w:rsidRDefault="006453C1">
      <w:pPr>
        <w:spacing w:after="0" w:line="600" w:lineRule="auto"/>
        <w:ind w:firstLine="720"/>
        <w:jc w:val="both"/>
        <w:rPr>
          <w:rFonts w:eastAsia="Times New Roman" w:cs="Times New Roman"/>
          <w:szCs w:val="24"/>
        </w:rPr>
      </w:pPr>
      <w:r w:rsidRPr="0031546C">
        <w:rPr>
          <w:rFonts w:eastAsia="Times New Roman"/>
          <w:b/>
          <w:bCs/>
          <w:shd w:val="clear" w:color="auto" w:fill="FFFFFF"/>
        </w:rPr>
        <w:t>ΚΩΝΣΤΑΝΤΙΝΟΣ ΤΖΑΒΑΡΑΣ:</w:t>
      </w:r>
      <w:r>
        <w:rPr>
          <w:rFonts w:eastAsia="Times New Roman"/>
          <w:bCs/>
          <w:shd w:val="clear" w:color="auto" w:fill="FFFFFF"/>
        </w:rPr>
        <w:t xml:space="preserve"> </w:t>
      </w:r>
      <w:r>
        <w:rPr>
          <w:rFonts w:eastAsia="Times New Roman" w:cs="Times New Roman"/>
          <w:bCs/>
          <w:shd w:val="clear" w:color="auto" w:fill="FFFFFF"/>
        </w:rPr>
        <w:t>Εδώ</w:t>
      </w:r>
      <w:r>
        <w:rPr>
          <w:rFonts w:eastAsia="Times New Roman" w:cs="Times New Roman"/>
          <w:szCs w:val="24"/>
        </w:rPr>
        <w:t xml:space="preserve"> έχουμε, </w:t>
      </w:r>
      <w:r w:rsidRPr="00D355DE">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ντιδήμαρχο, </w:t>
      </w:r>
      <w:r w:rsidRPr="00703911">
        <w:rPr>
          <w:rFonts w:eastAsia="Times New Roman" w:cs="Times New Roman"/>
        </w:rPr>
        <w:t>ο οποίος</w:t>
      </w:r>
      <w:r>
        <w:rPr>
          <w:rFonts w:eastAsia="Times New Roman" w:cs="Times New Roman"/>
          <w:szCs w:val="24"/>
        </w:rPr>
        <w:t xml:space="preserve"> δεν εκλέγεται από το σύνολο του δημοτικού συμβουλίου, </w:t>
      </w:r>
      <w:r w:rsidRPr="00A37EC3">
        <w:rPr>
          <w:rFonts w:eastAsia="Times New Roman" w:cs="Times New Roman"/>
        </w:rPr>
        <w:t>αλλά</w:t>
      </w:r>
      <w:r>
        <w:rPr>
          <w:rFonts w:eastAsia="Times New Roman" w:cs="Times New Roman"/>
          <w:szCs w:val="24"/>
        </w:rPr>
        <w:t xml:space="preserve"> μόνο από τα μέλη. Προσέξτε το αυτό. Γ</w:t>
      </w:r>
      <w:r w:rsidRPr="00DF7ACC">
        <w:rPr>
          <w:rFonts w:eastAsia="Times New Roman" w:cs="Times New Roman"/>
          <w:bCs/>
          <w:shd w:val="clear" w:color="auto" w:fill="FFFFFF"/>
        </w:rPr>
        <w:t>ιατί</w:t>
      </w:r>
      <w:r>
        <w:rPr>
          <w:rFonts w:eastAsia="Times New Roman" w:cs="Times New Roman"/>
          <w:szCs w:val="24"/>
        </w:rPr>
        <w:t xml:space="preserve"> </w:t>
      </w:r>
      <w:r>
        <w:rPr>
          <w:rFonts w:eastAsia="Times New Roman" w:cs="Times New Roman"/>
          <w:szCs w:val="24"/>
        </w:rPr>
        <w:lastRenderedPageBreak/>
        <w:t xml:space="preserve">από τη στιγμή </w:t>
      </w:r>
      <w:r w:rsidRPr="008F0891">
        <w:rPr>
          <w:rFonts w:eastAsia="Times New Roman" w:cs="Times New Roman"/>
          <w:bCs/>
          <w:shd w:val="clear" w:color="auto" w:fill="FFFFFF"/>
        </w:rPr>
        <w:t>που</w:t>
      </w:r>
      <w:r>
        <w:rPr>
          <w:rFonts w:eastAsia="Times New Roman" w:cs="Times New Roman"/>
          <w:szCs w:val="24"/>
        </w:rPr>
        <w:t xml:space="preserve"> </w:t>
      </w:r>
      <w:r w:rsidRPr="00D66BCA">
        <w:rPr>
          <w:rFonts w:eastAsia="Times New Roman"/>
          <w:bCs/>
        </w:rPr>
        <w:t>είναι</w:t>
      </w:r>
      <w:r>
        <w:rPr>
          <w:rFonts w:eastAsia="Times New Roman" w:cs="Times New Roman"/>
          <w:szCs w:val="24"/>
        </w:rPr>
        <w:t xml:space="preserve"> δεύτερη η παράταξη, </w:t>
      </w:r>
      <w:r w:rsidRPr="007A43DE">
        <w:rPr>
          <w:rFonts w:eastAsia="Times New Roman" w:cs="Times New Roman"/>
          <w:bCs/>
          <w:shd w:val="clear" w:color="auto" w:fill="FFFFFF"/>
        </w:rPr>
        <w:t xml:space="preserve">δεν </w:t>
      </w:r>
      <w:r w:rsidRPr="00773379">
        <w:rPr>
          <w:rFonts w:eastAsia="Times New Roman"/>
          <w:bCs/>
        </w:rPr>
        <w:t>έχει</w:t>
      </w:r>
      <w:r>
        <w:rPr>
          <w:rFonts w:eastAsia="Times New Roman" w:cs="Times New Roman"/>
          <w:szCs w:val="24"/>
        </w:rPr>
        <w:t xml:space="preserve"> το </w:t>
      </w:r>
      <w:r w:rsidRPr="00D2595C">
        <w:rPr>
          <w:rFonts w:eastAsia="Times New Roman" w:cs="Times New Roman"/>
          <w:bCs/>
          <w:shd w:val="clear" w:color="auto" w:fill="FFFFFF"/>
        </w:rPr>
        <w:t>δικαίωμα</w:t>
      </w:r>
      <w:r w:rsidRPr="00D2595C">
        <w:rPr>
          <w:rFonts w:eastAsia="Times New Roman" w:cs="Times New Roman"/>
          <w:szCs w:val="24"/>
        </w:rPr>
        <w:t xml:space="preserve"> </w:t>
      </w:r>
      <w:r w:rsidRPr="00D2595C">
        <w:rPr>
          <w:rFonts w:eastAsia="Times New Roman"/>
          <w:bCs/>
          <w:shd w:val="clear" w:color="auto" w:fill="FFFFFF"/>
        </w:rPr>
        <w:t>να</w:t>
      </w:r>
      <w:r w:rsidRPr="00D2595C">
        <w:rPr>
          <w:rFonts w:eastAsia="Times New Roman" w:cs="Times New Roman"/>
          <w:szCs w:val="24"/>
        </w:rPr>
        <w:t xml:space="preserve"> μεταγγίσει </w:t>
      </w:r>
      <w:r w:rsidRPr="00D2595C">
        <w:rPr>
          <w:rFonts w:eastAsia="Times New Roman"/>
          <w:bCs/>
        </w:rPr>
        <w:t>και</w:t>
      </w:r>
      <w:r>
        <w:rPr>
          <w:rFonts w:eastAsia="Times New Roman" w:cs="Times New Roman"/>
          <w:szCs w:val="24"/>
        </w:rPr>
        <w:t xml:space="preserve"> σε εκείνον </w:t>
      </w:r>
      <w:r w:rsidRPr="008F0891">
        <w:rPr>
          <w:rFonts w:eastAsia="Times New Roman" w:cs="Times New Roman"/>
          <w:bCs/>
          <w:shd w:val="clear" w:color="auto" w:fill="FFFFFF"/>
        </w:rPr>
        <w:t>που</w:t>
      </w:r>
      <w:r>
        <w:rPr>
          <w:rFonts w:eastAsia="Times New Roman" w:cs="Times New Roman"/>
          <w:szCs w:val="24"/>
        </w:rPr>
        <w:t xml:space="preserve"> απέτυχε. Αυτός </w:t>
      </w:r>
      <w:r w:rsidRPr="008F0891">
        <w:rPr>
          <w:rFonts w:eastAsia="Times New Roman" w:cs="Times New Roman"/>
          <w:bCs/>
          <w:shd w:val="clear" w:color="auto" w:fill="FFFFFF"/>
        </w:rPr>
        <w:t>που</w:t>
      </w:r>
      <w:r>
        <w:rPr>
          <w:rFonts w:eastAsia="Times New Roman" w:cs="Times New Roman"/>
          <w:szCs w:val="24"/>
        </w:rPr>
        <w:t xml:space="preserve"> απέτυχε </w:t>
      </w:r>
      <w:r w:rsidRPr="007A43DE">
        <w:rPr>
          <w:rFonts w:eastAsia="Times New Roman" w:cs="Times New Roman"/>
          <w:bCs/>
          <w:shd w:val="clear" w:color="auto" w:fill="FFFFFF"/>
        </w:rPr>
        <w:t>δεν</w:t>
      </w:r>
      <w:r>
        <w:rPr>
          <w:rFonts w:eastAsia="Times New Roman" w:cs="Times New Roman"/>
          <w:szCs w:val="24"/>
        </w:rPr>
        <w:t xml:space="preserve"> </w:t>
      </w:r>
      <w:r w:rsidRPr="0001553A">
        <w:rPr>
          <w:rFonts w:eastAsia="Times New Roman" w:cs="Times New Roman"/>
          <w:bCs/>
          <w:shd w:val="clear" w:color="auto" w:fill="FFFFFF"/>
        </w:rPr>
        <w:t>μπορεί</w:t>
      </w:r>
      <w:r>
        <w:rPr>
          <w:rFonts w:eastAsia="Times New Roman" w:cs="Times New Roman"/>
          <w:szCs w:val="24"/>
        </w:rPr>
        <w:t xml:space="preserve"> </w:t>
      </w:r>
      <w:r w:rsidRPr="002314B3">
        <w:rPr>
          <w:rFonts w:eastAsia="Times New Roman"/>
          <w:bCs/>
          <w:shd w:val="clear" w:color="auto" w:fill="FFFFFF"/>
        </w:rPr>
        <w:t>να</w:t>
      </w:r>
      <w:r>
        <w:rPr>
          <w:rFonts w:eastAsia="Times New Roman" w:cs="Times New Roman"/>
          <w:szCs w:val="24"/>
        </w:rPr>
        <w:t xml:space="preserve"> λάβει μετάγγιση από τον </w:t>
      </w:r>
      <w:r>
        <w:rPr>
          <w:rFonts w:eastAsia="Times New Roman" w:cs="Times New Roman"/>
          <w:szCs w:val="24"/>
        </w:rPr>
        <w:t>δ</w:t>
      </w:r>
      <w:r>
        <w:rPr>
          <w:rFonts w:eastAsia="Times New Roman" w:cs="Times New Roman"/>
          <w:szCs w:val="24"/>
        </w:rPr>
        <w:t xml:space="preserve">ήμαρχο. </w:t>
      </w:r>
      <w:r>
        <w:rPr>
          <w:rFonts w:eastAsia="Times New Roman"/>
          <w:bCs/>
        </w:rPr>
        <w:t>Τ</w:t>
      </w:r>
      <w:r>
        <w:rPr>
          <w:rFonts w:eastAsia="Times New Roman" w:cs="Times New Roman"/>
          <w:szCs w:val="24"/>
        </w:rPr>
        <w:t xml:space="preserve">ότε </w:t>
      </w:r>
      <w:r w:rsidRPr="00022913">
        <w:rPr>
          <w:rFonts w:eastAsia="Times New Roman"/>
          <w:bCs/>
          <w:shd w:val="clear" w:color="auto" w:fill="FFFFFF"/>
        </w:rPr>
        <w:t>θα</w:t>
      </w:r>
      <w:r>
        <w:rPr>
          <w:rFonts w:eastAsia="Times New Roman" w:cs="Times New Roman"/>
          <w:szCs w:val="24"/>
        </w:rPr>
        <w:t xml:space="preserve"> μπορούσε ο κάθε </w:t>
      </w:r>
      <w:r>
        <w:rPr>
          <w:rFonts w:eastAsia="Times New Roman" w:cs="Times New Roman"/>
          <w:szCs w:val="24"/>
        </w:rPr>
        <w:t>δ</w:t>
      </w:r>
      <w:r>
        <w:rPr>
          <w:rFonts w:eastAsia="Times New Roman" w:cs="Times New Roman"/>
          <w:szCs w:val="24"/>
        </w:rPr>
        <w:t xml:space="preserve">ήμαρχος </w:t>
      </w:r>
      <w:r w:rsidRPr="002314B3">
        <w:rPr>
          <w:rFonts w:eastAsia="Times New Roman"/>
          <w:bCs/>
          <w:shd w:val="clear" w:color="auto" w:fill="FFFFFF"/>
        </w:rPr>
        <w:t>να</w:t>
      </w:r>
      <w:r>
        <w:rPr>
          <w:rFonts w:eastAsia="Times New Roman" w:cs="Times New Roman"/>
          <w:szCs w:val="24"/>
        </w:rPr>
        <w:t xml:space="preserve"> διορίζει </w:t>
      </w:r>
      <w:r w:rsidRPr="00F331DF">
        <w:rPr>
          <w:rFonts w:eastAsia="Times New Roman"/>
          <w:bCs/>
        </w:rPr>
        <w:t>και</w:t>
      </w:r>
      <w:r>
        <w:rPr>
          <w:rFonts w:eastAsia="Times New Roman" w:cs="Times New Roman"/>
          <w:szCs w:val="24"/>
        </w:rPr>
        <w:t xml:space="preserve"> κλητήρες </w:t>
      </w:r>
      <w:r w:rsidRPr="00F331DF">
        <w:rPr>
          <w:rFonts w:eastAsia="Times New Roman"/>
          <w:bCs/>
        </w:rPr>
        <w:t>και</w:t>
      </w:r>
      <w:r>
        <w:rPr>
          <w:rFonts w:eastAsia="Times New Roman" w:cs="Times New Roman"/>
          <w:szCs w:val="24"/>
        </w:rPr>
        <w:t xml:space="preserve"> Υπουργούς </w:t>
      </w:r>
      <w:r w:rsidRPr="00F331DF">
        <w:rPr>
          <w:rFonts w:eastAsia="Times New Roman"/>
          <w:bCs/>
        </w:rPr>
        <w:t>και</w:t>
      </w:r>
      <w:r>
        <w:rPr>
          <w:rFonts w:eastAsia="Times New Roman" w:cs="Times New Roman"/>
          <w:szCs w:val="24"/>
        </w:rPr>
        <w:t xml:space="preserve"> νυχτοφύλακες </w:t>
      </w:r>
      <w:r w:rsidRPr="00F331DF">
        <w:rPr>
          <w:rFonts w:eastAsia="Times New Roman"/>
          <w:bCs/>
        </w:rPr>
        <w:t>και</w:t>
      </w:r>
      <w:r>
        <w:rPr>
          <w:rFonts w:eastAsia="Times New Roman" w:cs="Times New Roman"/>
          <w:szCs w:val="24"/>
        </w:rPr>
        <w:t xml:space="preserve"> ό,τι θέλει </w:t>
      </w:r>
      <w:r w:rsidRPr="00833F6A">
        <w:rPr>
          <w:rFonts w:eastAsia="Times New Roman"/>
          <w:bCs/>
          <w:shd w:val="clear" w:color="auto" w:fill="FFFFFF"/>
        </w:rPr>
        <w:t>μ</w:t>
      </w:r>
      <w:r>
        <w:rPr>
          <w:rFonts w:eastAsia="Times New Roman"/>
          <w:bCs/>
          <w:shd w:val="clear" w:color="auto" w:fill="FFFFFF"/>
        </w:rPr>
        <w:t xml:space="preserve">ε το πρόσχημα της δημοκρατικής νομιμοποίησης. </w:t>
      </w:r>
      <w:r w:rsidRPr="001663D4">
        <w:rPr>
          <w:rFonts w:eastAsia="Times New Roman"/>
          <w:bCs/>
          <w:shd w:val="clear" w:color="auto" w:fill="FFFFFF"/>
        </w:rPr>
        <w:t>Δεν</w:t>
      </w:r>
      <w:r>
        <w:rPr>
          <w:rFonts w:eastAsia="Times New Roman"/>
          <w:bCs/>
          <w:shd w:val="clear" w:color="auto" w:fill="FFFFFF"/>
        </w:rPr>
        <w:t xml:space="preserve"> γίνονται αυτά.</w:t>
      </w:r>
    </w:p>
    <w:p w14:paraId="0715AD97" w14:textId="77777777" w:rsidR="006222AF" w:rsidRDefault="006453C1">
      <w:pPr>
        <w:spacing w:after="0" w:line="600" w:lineRule="auto"/>
        <w:ind w:firstLine="720"/>
        <w:jc w:val="both"/>
        <w:rPr>
          <w:rFonts w:eastAsia="Times New Roman" w:cs="Times New Roman"/>
          <w:szCs w:val="24"/>
        </w:rPr>
      </w:pPr>
      <w:r w:rsidRPr="00A72345">
        <w:rPr>
          <w:rFonts w:eastAsia="Times New Roman" w:cs="Times New Roman"/>
          <w:b/>
          <w:szCs w:val="24"/>
        </w:rPr>
        <w:t xml:space="preserve">ΠΑΝΑΓΙΩΤΗΣ </w:t>
      </w:r>
      <w:r>
        <w:rPr>
          <w:rFonts w:eastAsia="Times New Roman" w:cs="Times New Roman"/>
          <w:b/>
          <w:szCs w:val="24"/>
        </w:rPr>
        <w:t xml:space="preserve">(ΠΑΝΟΣ) </w:t>
      </w:r>
      <w:r w:rsidRPr="00A72345">
        <w:rPr>
          <w:rFonts w:eastAsia="Times New Roman" w:cs="Times New Roman"/>
          <w:b/>
          <w:szCs w:val="24"/>
        </w:rPr>
        <w:t>ΣΚΟΥΡΛΕΤΗΣ (Υπουργός Εσωτερικών):</w:t>
      </w:r>
      <w:r>
        <w:rPr>
          <w:rFonts w:eastAsia="Times New Roman" w:cs="Times New Roman"/>
          <w:szCs w:val="24"/>
        </w:rPr>
        <w:t xml:space="preserve"> Μα τι λέτε τώρα; Δεν </w:t>
      </w:r>
      <w:r w:rsidRPr="00D66BCA">
        <w:rPr>
          <w:rFonts w:eastAsia="Times New Roman"/>
          <w:bCs/>
        </w:rPr>
        <w:t>είναι</w:t>
      </w:r>
      <w:r>
        <w:rPr>
          <w:rFonts w:eastAsia="Times New Roman" w:cs="Times New Roman"/>
          <w:szCs w:val="24"/>
        </w:rPr>
        <w:t xml:space="preserve"> έτσι.</w:t>
      </w:r>
    </w:p>
    <w:p w14:paraId="0715AD98" w14:textId="77777777" w:rsidR="006222AF" w:rsidRDefault="006453C1">
      <w:pPr>
        <w:spacing w:after="0" w:line="600" w:lineRule="auto"/>
        <w:ind w:firstLine="720"/>
        <w:jc w:val="both"/>
        <w:rPr>
          <w:rFonts w:eastAsia="Times New Roman"/>
          <w:bCs/>
          <w:shd w:val="clear" w:color="auto" w:fill="FFFFFF"/>
        </w:rPr>
      </w:pPr>
      <w:r w:rsidRPr="001663D4">
        <w:rPr>
          <w:rFonts w:eastAsia="Times New Roman"/>
          <w:b/>
          <w:bCs/>
          <w:shd w:val="clear" w:color="auto" w:fill="FFFFFF"/>
        </w:rPr>
        <w:t>ΠΡΟΕΔΡΕ</w:t>
      </w:r>
      <w:r>
        <w:rPr>
          <w:rFonts w:eastAsia="Times New Roman"/>
          <w:b/>
          <w:bCs/>
          <w:shd w:val="clear" w:color="auto" w:fill="FFFFFF"/>
        </w:rPr>
        <w:t>Υ</w:t>
      </w:r>
      <w:r w:rsidRPr="001663D4">
        <w:rPr>
          <w:rFonts w:eastAsia="Times New Roman"/>
          <w:b/>
          <w:bCs/>
          <w:shd w:val="clear" w:color="auto" w:fill="FFFFFF"/>
        </w:rPr>
        <w:t>ΩΝ (Μάριος Γεωργιάδης):</w:t>
      </w:r>
      <w:r w:rsidRPr="001663D4">
        <w:rPr>
          <w:rFonts w:eastAsia="Times New Roman"/>
          <w:bCs/>
          <w:shd w:val="clear" w:color="auto" w:fill="FFFFFF"/>
        </w:rPr>
        <w:t xml:space="preserve"> </w:t>
      </w:r>
      <w:r>
        <w:rPr>
          <w:rFonts w:eastAsia="Times New Roman"/>
          <w:bCs/>
          <w:shd w:val="clear" w:color="auto" w:fill="FFFFFF"/>
        </w:rPr>
        <w:t xml:space="preserve">Ευχαριστούμε, κύριε Τζαβάρα. </w:t>
      </w:r>
    </w:p>
    <w:p w14:paraId="0715AD99" w14:textId="77777777" w:rsidR="006222AF" w:rsidRDefault="006453C1">
      <w:pPr>
        <w:spacing w:after="0" w:line="600" w:lineRule="auto"/>
        <w:ind w:firstLine="720"/>
        <w:jc w:val="both"/>
        <w:rPr>
          <w:rFonts w:eastAsia="Times New Roman"/>
          <w:bCs/>
          <w:shd w:val="clear" w:color="auto" w:fill="FFFFFF"/>
        </w:rPr>
      </w:pPr>
      <w:r w:rsidRPr="0031546C">
        <w:rPr>
          <w:rFonts w:eastAsia="Times New Roman"/>
          <w:b/>
          <w:bCs/>
          <w:shd w:val="clear" w:color="auto" w:fill="FFFFFF"/>
        </w:rPr>
        <w:t>ΚΩΝΣΤΑΝΤΙΝΟΣ ΤΖΑΒΑΡΑΣ:</w:t>
      </w:r>
      <w:r>
        <w:rPr>
          <w:rFonts w:eastAsia="Times New Roman"/>
          <w:bCs/>
          <w:shd w:val="clear" w:color="auto" w:fill="FFFFFF"/>
        </w:rPr>
        <w:t xml:space="preserve"> Όσον αφορά, τώρα, ένα άλλο θέμα…</w:t>
      </w:r>
    </w:p>
    <w:p w14:paraId="0715AD9A" w14:textId="77777777" w:rsidR="006222AF" w:rsidRDefault="006453C1">
      <w:pPr>
        <w:spacing w:after="0" w:line="600" w:lineRule="auto"/>
        <w:ind w:firstLine="720"/>
        <w:jc w:val="both"/>
        <w:rPr>
          <w:rFonts w:eastAsia="Times New Roman"/>
          <w:bCs/>
          <w:shd w:val="clear" w:color="auto" w:fill="FFFFFF"/>
        </w:rPr>
      </w:pPr>
      <w:r w:rsidRPr="001663D4">
        <w:rPr>
          <w:rFonts w:eastAsia="Times New Roman"/>
          <w:b/>
          <w:bCs/>
          <w:shd w:val="clear" w:color="auto" w:fill="FFFFFF"/>
        </w:rPr>
        <w:t>ΠΡΟΕΔΡΕ</w:t>
      </w:r>
      <w:r>
        <w:rPr>
          <w:rFonts w:eastAsia="Times New Roman"/>
          <w:b/>
          <w:bCs/>
          <w:shd w:val="clear" w:color="auto" w:fill="FFFFFF"/>
        </w:rPr>
        <w:t>Υ</w:t>
      </w:r>
      <w:r w:rsidRPr="001663D4">
        <w:rPr>
          <w:rFonts w:eastAsia="Times New Roman"/>
          <w:b/>
          <w:bCs/>
          <w:shd w:val="clear" w:color="auto" w:fill="FFFFFF"/>
        </w:rPr>
        <w:t>ΩΝ (Μάριος Γεωργιάδης):</w:t>
      </w:r>
      <w:r>
        <w:rPr>
          <w:rFonts w:eastAsia="Times New Roman"/>
          <w:bCs/>
          <w:shd w:val="clear" w:color="auto" w:fill="FFFFFF"/>
        </w:rPr>
        <w:t xml:space="preserve"> Ελάτε, </w:t>
      </w:r>
      <w:r w:rsidRPr="001663D4">
        <w:rPr>
          <w:rFonts w:eastAsia="Times New Roman"/>
          <w:bCs/>
          <w:shd w:val="clear" w:color="auto" w:fill="FFFFFF"/>
        </w:rPr>
        <w:t>κύριε συνάδελφε</w:t>
      </w:r>
      <w:r>
        <w:rPr>
          <w:rFonts w:eastAsia="Times New Roman"/>
          <w:bCs/>
          <w:shd w:val="clear" w:color="auto" w:fill="FFFFFF"/>
        </w:rPr>
        <w:t xml:space="preserve">, </w:t>
      </w:r>
      <w:r w:rsidRPr="001663D4">
        <w:rPr>
          <w:rFonts w:eastAsia="Times New Roman"/>
          <w:bCs/>
          <w:shd w:val="clear" w:color="auto" w:fill="FFFFFF"/>
        </w:rPr>
        <w:t>μ</w:t>
      </w:r>
      <w:r>
        <w:rPr>
          <w:rFonts w:eastAsia="Times New Roman"/>
          <w:bCs/>
          <w:shd w:val="clear" w:color="auto" w:fill="FFFFFF"/>
        </w:rPr>
        <w:t xml:space="preserve">ην ανοίξετε </w:t>
      </w:r>
      <w:r w:rsidRPr="001663D4">
        <w:rPr>
          <w:rFonts w:eastAsia="Times New Roman"/>
          <w:bCs/>
          <w:shd w:val="clear" w:color="auto" w:fill="FFFFFF"/>
        </w:rPr>
        <w:t>και</w:t>
      </w:r>
      <w:r>
        <w:rPr>
          <w:rFonts w:eastAsia="Times New Roman"/>
          <w:bCs/>
          <w:shd w:val="clear" w:color="auto" w:fill="FFFFFF"/>
        </w:rPr>
        <w:t xml:space="preserve"> άλλο θέμα. </w:t>
      </w:r>
    </w:p>
    <w:p w14:paraId="0715AD9B" w14:textId="77777777" w:rsidR="006222AF" w:rsidRDefault="006453C1">
      <w:pPr>
        <w:spacing w:after="0" w:line="600" w:lineRule="auto"/>
        <w:ind w:firstLine="720"/>
        <w:jc w:val="both"/>
        <w:rPr>
          <w:rFonts w:eastAsia="Times New Roman"/>
          <w:bCs/>
          <w:shd w:val="clear" w:color="auto" w:fill="FFFFFF"/>
        </w:rPr>
      </w:pPr>
      <w:r w:rsidRPr="0031546C">
        <w:rPr>
          <w:rFonts w:eastAsia="Times New Roman"/>
          <w:b/>
          <w:bCs/>
          <w:shd w:val="clear" w:color="auto" w:fill="FFFFFF"/>
        </w:rPr>
        <w:t>ΚΩΝΣΤΑΝΤΙΝΟΣ ΤΖΑΒΑΡΑΣ:</w:t>
      </w:r>
      <w:r>
        <w:rPr>
          <w:rFonts w:eastAsia="Times New Roman"/>
          <w:b/>
          <w:bCs/>
          <w:shd w:val="clear" w:color="auto" w:fill="FFFFFF"/>
        </w:rPr>
        <w:t xml:space="preserve"> </w:t>
      </w:r>
      <w:r>
        <w:rPr>
          <w:rFonts w:eastAsia="Times New Roman"/>
          <w:bCs/>
          <w:shd w:val="clear" w:color="auto" w:fill="FFFFFF"/>
        </w:rPr>
        <w:t>Ό</w:t>
      </w:r>
      <w:r w:rsidRPr="0031546C">
        <w:rPr>
          <w:rFonts w:eastAsia="Times New Roman"/>
          <w:bCs/>
          <w:shd w:val="clear" w:color="auto" w:fill="FFFFFF"/>
        </w:rPr>
        <w:t>χι, πάνω σε αυτ</w:t>
      </w:r>
      <w:r>
        <w:rPr>
          <w:rFonts w:eastAsia="Times New Roman"/>
          <w:bCs/>
          <w:shd w:val="clear" w:color="auto" w:fill="FFFFFF"/>
        </w:rPr>
        <w:t>ό συνεχίζω.</w:t>
      </w:r>
      <w:r w:rsidRPr="0031546C">
        <w:rPr>
          <w:rFonts w:eastAsia="Times New Roman"/>
          <w:bCs/>
          <w:shd w:val="clear" w:color="auto" w:fill="FFFFFF"/>
        </w:rPr>
        <w:t xml:space="preserve"> Προσέξτε</w:t>
      </w:r>
      <w:r>
        <w:rPr>
          <w:rFonts w:eastAsia="Times New Roman"/>
          <w:bCs/>
          <w:shd w:val="clear" w:color="auto" w:fill="FFFFFF"/>
        </w:rPr>
        <w:t>, έ</w:t>
      </w:r>
      <w:r w:rsidRPr="0031546C">
        <w:rPr>
          <w:rFonts w:eastAsia="Times New Roman"/>
          <w:bCs/>
          <w:shd w:val="clear" w:color="auto" w:fill="FFFFFF"/>
        </w:rPr>
        <w:t>χω απέραντο σεβασμό στην ιστορία των λαών, ακόμα και όταν αυτή υπήρξε αποτυχημένη. Άρα</w:t>
      </w:r>
      <w:r>
        <w:rPr>
          <w:rFonts w:eastAsia="Times New Roman"/>
          <w:bCs/>
          <w:shd w:val="clear" w:color="auto" w:fill="FFFFFF"/>
        </w:rPr>
        <w:t>,</w:t>
      </w:r>
      <w:r w:rsidRPr="0031546C">
        <w:rPr>
          <w:rFonts w:eastAsia="Times New Roman"/>
          <w:bCs/>
          <w:shd w:val="clear" w:color="auto" w:fill="FFFFFF"/>
        </w:rPr>
        <w:t xml:space="preserve"> όταν αναφέρομαι σε μια μορφή σοβιετοπο</w:t>
      </w:r>
      <w:r>
        <w:rPr>
          <w:rFonts w:eastAsia="Times New Roman"/>
          <w:bCs/>
          <w:shd w:val="clear" w:color="auto" w:fill="FFFFFF"/>
        </w:rPr>
        <w:t>ίησης,</w:t>
      </w:r>
      <w:r w:rsidRPr="0031546C">
        <w:rPr>
          <w:rFonts w:eastAsia="Times New Roman"/>
          <w:bCs/>
          <w:shd w:val="clear" w:color="auto" w:fill="FFFFFF"/>
        </w:rPr>
        <w:t xml:space="preserve"> εννοώ ό</w:t>
      </w:r>
      <w:r w:rsidRPr="0031546C">
        <w:rPr>
          <w:rFonts w:eastAsia="Times New Roman"/>
          <w:bCs/>
          <w:shd w:val="clear" w:color="auto" w:fill="FFFFFF"/>
        </w:rPr>
        <w:t>τι έχετε υιοθετήσει όλα τα ιδεολογικά στοιχε</w:t>
      </w:r>
      <w:r>
        <w:rPr>
          <w:rFonts w:eastAsia="Times New Roman"/>
          <w:bCs/>
          <w:shd w:val="clear" w:color="auto" w:fill="FFFFFF"/>
        </w:rPr>
        <w:t xml:space="preserve">ία </w:t>
      </w:r>
      <w:r w:rsidRPr="0031546C">
        <w:rPr>
          <w:rFonts w:eastAsia="Times New Roman"/>
          <w:bCs/>
          <w:shd w:val="clear" w:color="auto" w:fill="FFFFFF"/>
        </w:rPr>
        <w:t xml:space="preserve">που ουσιαστικά </w:t>
      </w:r>
      <w:r>
        <w:rPr>
          <w:rFonts w:eastAsia="Times New Roman"/>
          <w:bCs/>
          <w:shd w:val="clear" w:color="auto" w:fill="FFFFFF"/>
        </w:rPr>
        <w:t xml:space="preserve">μας οδηγούν στο </w:t>
      </w:r>
      <w:r w:rsidRPr="0031546C">
        <w:rPr>
          <w:rFonts w:eastAsia="Times New Roman"/>
          <w:bCs/>
          <w:shd w:val="clear" w:color="auto" w:fill="FFFFFF"/>
        </w:rPr>
        <w:t>να</w:t>
      </w:r>
      <w:r>
        <w:rPr>
          <w:rFonts w:eastAsia="Times New Roman"/>
          <w:bCs/>
          <w:shd w:val="clear" w:color="auto" w:fill="FFFFFF"/>
        </w:rPr>
        <w:t xml:space="preserve"> </w:t>
      </w:r>
      <w:r>
        <w:rPr>
          <w:rFonts w:eastAsia="Times New Roman"/>
          <w:bCs/>
          <w:shd w:val="clear" w:color="auto" w:fill="FFFFFF"/>
        </w:rPr>
        <w:lastRenderedPageBreak/>
        <w:t xml:space="preserve">είμαστε αντίπαλοι με τη φιλελεύθερη δημοκρατία επί των ημερών σας. </w:t>
      </w:r>
    </w:p>
    <w:p w14:paraId="0715AD9C"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Εμείς είμαστε φιλελεύθεροι, δεν είμαστε κρατιστές. Κ</w:t>
      </w:r>
      <w:r w:rsidRPr="0031546C">
        <w:rPr>
          <w:rFonts w:eastAsia="Times New Roman"/>
          <w:bCs/>
          <w:shd w:val="clear" w:color="auto" w:fill="FFFFFF"/>
        </w:rPr>
        <w:t>αι</w:t>
      </w:r>
      <w:r>
        <w:rPr>
          <w:rFonts w:eastAsia="Times New Roman"/>
          <w:bCs/>
          <w:shd w:val="clear" w:color="auto" w:fill="FFFFFF"/>
        </w:rPr>
        <w:t xml:space="preserve"> αυτή </w:t>
      </w:r>
      <w:r w:rsidRPr="0031546C">
        <w:rPr>
          <w:rFonts w:eastAsia="Times New Roman"/>
          <w:bCs/>
          <w:shd w:val="clear" w:color="auto" w:fill="FFFFFF"/>
        </w:rPr>
        <w:t>είναι</w:t>
      </w:r>
      <w:r>
        <w:rPr>
          <w:rFonts w:eastAsia="Times New Roman"/>
          <w:bCs/>
          <w:shd w:val="clear" w:color="auto" w:fill="FFFFFF"/>
        </w:rPr>
        <w:t xml:space="preserve"> η αντίθεση </w:t>
      </w:r>
      <w:r w:rsidRPr="0031546C">
        <w:rPr>
          <w:rFonts w:eastAsia="Times New Roman"/>
          <w:bCs/>
          <w:shd w:val="clear" w:color="auto" w:fill="FFFFFF"/>
        </w:rPr>
        <w:t>που</w:t>
      </w:r>
      <w:r>
        <w:rPr>
          <w:rFonts w:eastAsia="Times New Roman"/>
          <w:bCs/>
          <w:shd w:val="clear" w:color="auto" w:fill="FFFFFF"/>
        </w:rPr>
        <w:t xml:space="preserve"> </w:t>
      </w:r>
      <w:r w:rsidRPr="0031546C">
        <w:rPr>
          <w:rFonts w:eastAsia="Times New Roman"/>
          <w:bCs/>
          <w:shd w:val="clear" w:color="auto" w:fill="FFFFFF"/>
        </w:rPr>
        <w:t>θα</w:t>
      </w:r>
      <w:r>
        <w:rPr>
          <w:rFonts w:eastAsia="Times New Roman"/>
          <w:bCs/>
          <w:shd w:val="clear" w:color="auto" w:fill="FFFFFF"/>
        </w:rPr>
        <w:t xml:space="preserve"> κρίνει τελικά </w:t>
      </w:r>
      <w:r w:rsidRPr="0031546C">
        <w:rPr>
          <w:rFonts w:eastAsia="Times New Roman"/>
          <w:bCs/>
          <w:shd w:val="clear" w:color="auto" w:fill="FFFFFF"/>
        </w:rPr>
        <w:t>και</w:t>
      </w:r>
      <w:r>
        <w:rPr>
          <w:rFonts w:eastAsia="Times New Roman"/>
          <w:bCs/>
          <w:shd w:val="clear" w:color="auto" w:fill="FFFFFF"/>
        </w:rPr>
        <w:t xml:space="preserve"> τις π</w:t>
      </w:r>
      <w:r>
        <w:rPr>
          <w:rFonts w:eastAsia="Times New Roman"/>
          <w:bCs/>
          <w:shd w:val="clear" w:color="auto" w:fill="FFFFFF"/>
        </w:rPr>
        <w:t xml:space="preserve">ροσεχείς εκλογές. </w:t>
      </w:r>
      <w:r w:rsidRPr="0031546C">
        <w:rPr>
          <w:rFonts w:eastAsia="Times New Roman"/>
          <w:bCs/>
          <w:shd w:val="clear" w:color="auto" w:fill="FFFFFF"/>
        </w:rPr>
        <w:t>Γιατί</w:t>
      </w:r>
      <w:r>
        <w:rPr>
          <w:rFonts w:eastAsia="Times New Roman"/>
          <w:bCs/>
          <w:shd w:val="clear" w:color="auto" w:fill="FFFFFF"/>
        </w:rPr>
        <w:t xml:space="preserve"> από τον κρατισμό </w:t>
      </w:r>
      <w:r w:rsidRPr="0031546C">
        <w:rPr>
          <w:rFonts w:eastAsia="Times New Roman"/>
          <w:bCs/>
          <w:shd w:val="clear" w:color="auto" w:fill="FFFFFF"/>
        </w:rPr>
        <w:t>και</w:t>
      </w:r>
      <w:r>
        <w:rPr>
          <w:rFonts w:eastAsia="Times New Roman"/>
          <w:bCs/>
          <w:shd w:val="clear" w:color="auto" w:fill="FFFFFF"/>
        </w:rPr>
        <w:t xml:space="preserve"> η Σοβιετική Ένωση </w:t>
      </w:r>
      <w:r w:rsidRPr="0031546C">
        <w:rPr>
          <w:rFonts w:eastAsia="Times New Roman"/>
          <w:bCs/>
          <w:shd w:val="clear" w:color="auto" w:fill="FFFFFF"/>
        </w:rPr>
        <w:t>και</w:t>
      </w:r>
      <w:r>
        <w:rPr>
          <w:rFonts w:eastAsia="Times New Roman"/>
          <w:bCs/>
          <w:shd w:val="clear" w:color="auto" w:fill="FFFFFF"/>
        </w:rPr>
        <w:t xml:space="preserve"> όλες οι άλλες λαϊκές δημοκρατίες υπέφεραν </w:t>
      </w:r>
      <w:r w:rsidRPr="0031546C">
        <w:rPr>
          <w:rFonts w:eastAsia="Times New Roman"/>
          <w:bCs/>
          <w:shd w:val="clear" w:color="auto" w:fill="FFFFFF"/>
        </w:rPr>
        <w:t>και</w:t>
      </w:r>
      <w:r>
        <w:rPr>
          <w:rFonts w:eastAsia="Times New Roman"/>
          <w:bCs/>
          <w:shd w:val="clear" w:color="auto" w:fill="FFFFFF"/>
        </w:rPr>
        <w:t xml:space="preserve"> δεινοπάθησαν. Αυτό </w:t>
      </w:r>
      <w:r w:rsidRPr="0031546C">
        <w:rPr>
          <w:rFonts w:eastAsia="Times New Roman"/>
          <w:bCs/>
          <w:shd w:val="clear" w:color="auto" w:fill="FFFFFF"/>
        </w:rPr>
        <w:t xml:space="preserve">δεν </w:t>
      </w:r>
      <w:r>
        <w:rPr>
          <w:rFonts w:eastAsia="Times New Roman"/>
          <w:bCs/>
          <w:shd w:val="clear" w:color="auto" w:fill="FFFFFF"/>
        </w:rPr>
        <w:t xml:space="preserve">θέλουμε </w:t>
      </w:r>
      <w:r w:rsidRPr="0031546C">
        <w:rPr>
          <w:rFonts w:eastAsia="Times New Roman"/>
          <w:bCs/>
          <w:shd w:val="clear" w:color="auto" w:fill="FFFFFF"/>
        </w:rPr>
        <w:t>να</w:t>
      </w:r>
      <w:r>
        <w:rPr>
          <w:rFonts w:eastAsia="Times New Roman"/>
          <w:bCs/>
          <w:shd w:val="clear" w:color="auto" w:fill="FFFFFF"/>
        </w:rPr>
        <w:t xml:space="preserve"> το ξαναδούμε στον τόπο μας, </w:t>
      </w:r>
      <w:r w:rsidRPr="0031546C">
        <w:rPr>
          <w:rFonts w:eastAsia="Times New Roman"/>
          <w:bCs/>
          <w:shd w:val="clear" w:color="auto" w:fill="FFFFFF"/>
        </w:rPr>
        <w:t>γιατί</w:t>
      </w:r>
      <w:r>
        <w:rPr>
          <w:rFonts w:eastAsia="Times New Roman"/>
          <w:bCs/>
          <w:shd w:val="clear" w:color="auto" w:fill="FFFFFF"/>
        </w:rPr>
        <w:t xml:space="preserve"> πλέον </w:t>
      </w:r>
      <w:r w:rsidRPr="0031546C">
        <w:rPr>
          <w:rFonts w:eastAsia="Times New Roman"/>
          <w:bCs/>
          <w:shd w:val="clear" w:color="auto" w:fill="FFFFFF"/>
        </w:rPr>
        <w:t>θα</w:t>
      </w:r>
      <w:r>
        <w:rPr>
          <w:rFonts w:eastAsia="Times New Roman"/>
          <w:bCs/>
          <w:shd w:val="clear" w:color="auto" w:fill="FFFFFF"/>
        </w:rPr>
        <w:t xml:space="preserve"> </w:t>
      </w:r>
      <w:r w:rsidRPr="0031546C">
        <w:rPr>
          <w:rFonts w:eastAsia="Times New Roman"/>
          <w:bCs/>
          <w:shd w:val="clear" w:color="auto" w:fill="FFFFFF"/>
        </w:rPr>
        <w:t>είναι</w:t>
      </w:r>
      <w:r>
        <w:rPr>
          <w:rFonts w:eastAsia="Times New Roman"/>
          <w:bCs/>
          <w:shd w:val="clear" w:color="auto" w:fill="FFFFFF"/>
        </w:rPr>
        <w:t xml:space="preserve"> ένας τραγικός εφιάλτης. </w:t>
      </w:r>
    </w:p>
    <w:p w14:paraId="0715AD9D" w14:textId="77777777" w:rsidR="006222AF" w:rsidRDefault="006453C1">
      <w:pPr>
        <w:spacing w:after="0" w:line="600" w:lineRule="auto"/>
        <w:ind w:firstLine="720"/>
        <w:jc w:val="both"/>
        <w:rPr>
          <w:rFonts w:eastAsia="Times New Roman"/>
          <w:bCs/>
          <w:shd w:val="clear" w:color="auto" w:fill="FFFFFF"/>
        </w:rPr>
      </w:pPr>
      <w:r w:rsidRPr="0031546C">
        <w:rPr>
          <w:rFonts w:eastAsia="Times New Roman"/>
          <w:b/>
          <w:bCs/>
          <w:shd w:val="clear" w:color="auto" w:fill="FFFFFF"/>
        </w:rPr>
        <w:t>ΠΡΟΕΔΡΕΩΝ (Μάριος Γεωργιάδης):</w:t>
      </w:r>
      <w:r w:rsidRPr="0031546C">
        <w:rPr>
          <w:rFonts w:eastAsia="Times New Roman"/>
          <w:bCs/>
          <w:shd w:val="clear" w:color="auto" w:fill="FFFFFF"/>
        </w:rPr>
        <w:t xml:space="preserve"> </w:t>
      </w:r>
      <w:r>
        <w:rPr>
          <w:rFonts w:eastAsia="Times New Roman"/>
          <w:bCs/>
          <w:shd w:val="clear" w:color="auto" w:fill="FFFFFF"/>
        </w:rPr>
        <w:t>Ε</w:t>
      </w:r>
      <w:r w:rsidRPr="0031546C">
        <w:rPr>
          <w:rFonts w:eastAsia="Times New Roman"/>
          <w:bCs/>
          <w:shd w:val="clear" w:color="auto" w:fill="FFFFFF"/>
        </w:rPr>
        <w:t>ίναι</w:t>
      </w:r>
      <w:r>
        <w:rPr>
          <w:rFonts w:eastAsia="Times New Roman"/>
          <w:bCs/>
          <w:shd w:val="clear" w:color="auto" w:fill="FFFFFF"/>
        </w:rPr>
        <w:t xml:space="preserve"> ξεκάθαρο, κύριε Τζαβάρα. Σας ευχαριστούμε. </w:t>
      </w:r>
    </w:p>
    <w:p w14:paraId="0715AD9E"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Ελάτε, κύριε Δημαρά, έχετε τον λόγο για πέντε λεπτά. </w:t>
      </w:r>
    </w:p>
    <w:p w14:paraId="0715AD9F" w14:textId="77777777" w:rsidR="006222AF" w:rsidRDefault="006453C1">
      <w:pPr>
        <w:spacing w:after="0" w:line="600" w:lineRule="auto"/>
        <w:ind w:firstLine="720"/>
        <w:jc w:val="both"/>
        <w:rPr>
          <w:rFonts w:eastAsia="Times New Roman"/>
          <w:bCs/>
          <w:shd w:val="clear" w:color="auto" w:fill="FFFFFF"/>
        </w:rPr>
      </w:pPr>
      <w:r w:rsidRPr="00A72345">
        <w:rPr>
          <w:rFonts w:eastAsia="Times New Roman"/>
          <w:b/>
          <w:bCs/>
          <w:shd w:val="clear" w:color="auto" w:fill="FFFFFF"/>
        </w:rPr>
        <w:t>ΓΕΩΡΓΙΟΣ ΔΗΜΑΡΑΣ:</w:t>
      </w:r>
      <w:r>
        <w:rPr>
          <w:rFonts w:eastAsia="Times New Roman"/>
          <w:bCs/>
          <w:shd w:val="clear" w:color="auto" w:fill="FFFFFF"/>
        </w:rPr>
        <w:t xml:space="preserve"> Κ</w:t>
      </w:r>
      <w:r w:rsidRPr="0031546C">
        <w:rPr>
          <w:rFonts w:eastAsia="Times New Roman"/>
          <w:bCs/>
          <w:shd w:val="clear" w:color="auto" w:fill="FFFFFF"/>
        </w:rPr>
        <w:t>υρίες και κύριοι συνάδελφοι</w:t>
      </w:r>
      <w:r>
        <w:rPr>
          <w:rFonts w:eastAsia="Times New Roman"/>
          <w:bCs/>
          <w:shd w:val="clear" w:color="auto" w:fill="FFFFFF"/>
        </w:rPr>
        <w:t xml:space="preserve">, </w:t>
      </w:r>
      <w:r w:rsidRPr="0031546C">
        <w:rPr>
          <w:rFonts w:eastAsia="Times New Roman"/>
          <w:bCs/>
          <w:shd w:val="clear" w:color="auto" w:fill="FFFFFF"/>
        </w:rPr>
        <w:t>θα</w:t>
      </w:r>
      <w:r>
        <w:rPr>
          <w:rFonts w:eastAsia="Times New Roman"/>
          <w:bCs/>
          <w:shd w:val="clear" w:color="auto" w:fill="FFFFFF"/>
        </w:rPr>
        <w:t xml:space="preserve"> ήθελα να σας μεταφέρω τη σκέψη μου για μερικά χαρακτηριστικά του </w:t>
      </w:r>
      <w:r w:rsidRPr="0031546C">
        <w:rPr>
          <w:rFonts w:eastAsia="Times New Roman"/>
          <w:bCs/>
          <w:shd w:val="clear" w:color="auto" w:fill="FFFFFF"/>
        </w:rPr>
        <w:t>πολιτικ</w:t>
      </w:r>
      <w:r>
        <w:rPr>
          <w:rFonts w:eastAsia="Times New Roman"/>
          <w:bCs/>
          <w:shd w:val="clear" w:color="auto" w:fill="FFFFFF"/>
        </w:rPr>
        <w:t xml:space="preserve">ού διαλόγου, </w:t>
      </w:r>
      <w:r w:rsidRPr="0031546C">
        <w:rPr>
          <w:rFonts w:eastAsia="Times New Roman"/>
          <w:bCs/>
          <w:shd w:val="clear" w:color="auto" w:fill="FFFFFF"/>
        </w:rPr>
        <w:t>όπως</w:t>
      </w:r>
      <w:r>
        <w:rPr>
          <w:rFonts w:eastAsia="Times New Roman"/>
          <w:bCs/>
          <w:shd w:val="clear" w:color="auto" w:fill="FFFFFF"/>
        </w:rPr>
        <w:t xml:space="preserve"> γίνεται. Ανα</w:t>
      </w:r>
      <w:r>
        <w:rPr>
          <w:rFonts w:eastAsia="Times New Roman"/>
          <w:bCs/>
          <w:shd w:val="clear" w:color="auto" w:fill="FFFFFF"/>
        </w:rPr>
        <w:t xml:space="preserve">ρωτιέμαι πώς καταφέρνουμε να διαφωνούμε </w:t>
      </w:r>
      <w:r w:rsidRPr="0031546C">
        <w:rPr>
          <w:rFonts w:eastAsia="Times New Roman"/>
          <w:bCs/>
          <w:shd w:val="clear" w:color="auto" w:fill="FFFFFF"/>
        </w:rPr>
        <w:t>και</w:t>
      </w:r>
      <w:r>
        <w:rPr>
          <w:rFonts w:eastAsia="Times New Roman"/>
          <w:bCs/>
          <w:shd w:val="clear" w:color="auto" w:fill="FFFFFF"/>
        </w:rPr>
        <w:t xml:space="preserve"> εκεί </w:t>
      </w:r>
      <w:r w:rsidRPr="0031546C">
        <w:rPr>
          <w:rFonts w:eastAsia="Times New Roman"/>
          <w:bCs/>
          <w:shd w:val="clear" w:color="auto" w:fill="FFFFFF"/>
        </w:rPr>
        <w:t>που</w:t>
      </w:r>
      <w:r>
        <w:rPr>
          <w:rFonts w:eastAsia="Times New Roman"/>
          <w:bCs/>
          <w:shd w:val="clear" w:color="auto" w:fill="FFFFFF"/>
        </w:rPr>
        <w:t xml:space="preserve"> συμφωνούμε. Αυτή </w:t>
      </w:r>
      <w:r w:rsidRPr="0031546C">
        <w:rPr>
          <w:rFonts w:eastAsia="Times New Roman"/>
          <w:bCs/>
          <w:shd w:val="clear" w:color="auto" w:fill="FFFFFF"/>
        </w:rPr>
        <w:t>είναι</w:t>
      </w:r>
      <w:r>
        <w:rPr>
          <w:rFonts w:eastAsia="Times New Roman"/>
          <w:bCs/>
          <w:shd w:val="clear" w:color="auto" w:fill="FFFFFF"/>
        </w:rPr>
        <w:t xml:space="preserve"> </w:t>
      </w:r>
      <w:r w:rsidRPr="0031546C">
        <w:rPr>
          <w:rFonts w:eastAsia="Times New Roman"/>
          <w:bCs/>
          <w:shd w:val="clear" w:color="auto" w:fill="FFFFFF"/>
        </w:rPr>
        <w:t>μια</w:t>
      </w:r>
      <w:r>
        <w:rPr>
          <w:rFonts w:eastAsia="Times New Roman"/>
          <w:bCs/>
          <w:shd w:val="clear" w:color="auto" w:fill="FFFFFF"/>
        </w:rPr>
        <w:t xml:space="preserve"> αντίφαση, σαν </w:t>
      </w:r>
      <w:r w:rsidRPr="0031546C">
        <w:rPr>
          <w:rFonts w:eastAsia="Times New Roman"/>
          <w:bCs/>
          <w:shd w:val="clear" w:color="auto" w:fill="FFFFFF"/>
        </w:rPr>
        <w:t>να</w:t>
      </w:r>
      <w:r>
        <w:rPr>
          <w:rFonts w:eastAsia="Times New Roman"/>
          <w:bCs/>
          <w:shd w:val="clear" w:color="auto" w:fill="FFFFFF"/>
        </w:rPr>
        <w:t xml:space="preserve"> </w:t>
      </w:r>
      <w:r w:rsidRPr="0031546C">
        <w:rPr>
          <w:rFonts w:eastAsia="Times New Roman"/>
          <w:bCs/>
          <w:shd w:val="clear" w:color="auto" w:fill="FFFFFF"/>
        </w:rPr>
        <w:t>μ</w:t>
      </w:r>
      <w:r>
        <w:rPr>
          <w:rFonts w:eastAsia="Times New Roman"/>
          <w:bCs/>
          <w:shd w:val="clear" w:color="auto" w:fill="FFFFFF"/>
        </w:rPr>
        <w:t xml:space="preserve">ην θέλουμε </w:t>
      </w:r>
      <w:r w:rsidRPr="0031546C">
        <w:rPr>
          <w:rFonts w:eastAsia="Times New Roman"/>
          <w:bCs/>
          <w:shd w:val="clear" w:color="auto" w:fill="FFFFFF"/>
        </w:rPr>
        <w:t>να</w:t>
      </w:r>
      <w:r>
        <w:rPr>
          <w:rFonts w:eastAsia="Times New Roman"/>
          <w:bCs/>
          <w:shd w:val="clear" w:color="auto" w:fill="FFFFFF"/>
        </w:rPr>
        <w:t xml:space="preserve"> βρούμε τίποτα κοινό μεταξύ μας. Τα κόμματα δηλώνουν </w:t>
      </w:r>
      <w:r w:rsidRPr="0031546C">
        <w:rPr>
          <w:rFonts w:eastAsia="Times New Roman"/>
          <w:bCs/>
          <w:shd w:val="clear" w:color="auto" w:fill="FFFFFF"/>
        </w:rPr>
        <w:t>ότι</w:t>
      </w:r>
      <w:r>
        <w:rPr>
          <w:rFonts w:eastAsia="Times New Roman"/>
          <w:bCs/>
          <w:shd w:val="clear" w:color="auto" w:fill="FFFFFF"/>
        </w:rPr>
        <w:t xml:space="preserve"> θα καταψηφίσουν ακόμη </w:t>
      </w:r>
      <w:r w:rsidRPr="0031546C">
        <w:rPr>
          <w:rFonts w:eastAsia="Times New Roman"/>
          <w:bCs/>
          <w:shd w:val="clear" w:color="auto" w:fill="FFFFFF"/>
        </w:rPr>
        <w:t>και</w:t>
      </w:r>
      <w:r>
        <w:rPr>
          <w:rFonts w:eastAsia="Times New Roman"/>
          <w:bCs/>
          <w:shd w:val="clear" w:color="auto" w:fill="FFFFFF"/>
        </w:rPr>
        <w:t xml:space="preserve"> εκείνα με τα οποία συμφωνούν, </w:t>
      </w:r>
      <w:r w:rsidRPr="0031546C">
        <w:rPr>
          <w:rFonts w:eastAsia="Times New Roman"/>
          <w:bCs/>
          <w:shd w:val="clear" w:color="auto" w:fill="FFFFFF"/>
        </w:rPr>
        <w:t>όπως</w:t>
      </w:r>
      <w:r>
        <w:rPr>
          <w:rFonts w:eastAsia="Times New Roman"/>
          <w:bCs/>
          <w:shd w:val="clear" w:color="auto" w:fill="FFFFFF"/>
        </w:rPr>
        <w:t xml:space="preserve"> η </w:t>
      </w:r>
      <w:r w:rsidRPr="0031546C">
        <w:rPr>
          <w:rFonts w:eastAsia="Times New Roman"/>
          <w:bCs/>
          <w:shd w:val="clear" w:color="auto" w:fill="FFFFFF"/>
        </w:rPr>
        <w:t xml:space="preserve">Νέα Δημοκρατία </w:t>
      </w:r>
      <w:r>
        <w:rPr>
          <w:rFonts w:eastAsia="Times New Roman"/>
          <w:bCs/>
          <w:shd w:val="clear" w:color="auto" w:fill="FFFFFF"/>
        </w:rPr>
        <w:t>για τον δι</w:t>
      </w:r>
      <w:r>
        <w:rPr>
          <w:rFonts w:eastAsia="Times New Roman"/>
          <w:bCs/>
          <w:shd w:val="clear" w:color="auto" w:fill="FFFFFF"/>
        </w:rPr>
        <w:t xml:space="preserve">αχωρισμό της Β΄ Εκλογικής Περιφέρειας Αττικής. </w:t>
      </w:r>
    </w:p>
    <w:p w14:paraId="0715ADA0"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Τι θ</w:t>
      </w:r>
      <w:r w:rsidRPr="0031546C">
        <w:rPr>
          <w:rFonts w:eastAsia="Times New Roman"/>
          <w:bCs/>
          <w:shd w:val="clear" w:color="auto" w:fill="FFFFFF"/>
        </w:rPr>
        <w:t>α</w:t>
      </w:r>
      <w:r>
        <w:rPr>
          <w:rFonts w:eastAsia="Times New Roman"/>
          <w:bCs/>
          <w:shd w:val="clear" w:color="auto" w:fill="FFFFFF"/>
        </w:rPr>
        <w:t xml:space="preserve"> κάνουμε; Το κάθε κόμμα </w:t>
      </w:r>
      <w:r w:rsidRPr="0031546C">
        <w:rPr>
          <w:rFonts w:eastAsia="Times New Roman"/>
          <w:bCs/>
          <w:shd w:val="clear" w:color="auto" w:fill="FFFFFF"/>
        </w:rPr>
        <w:t>θα</w:t>
      </w:r>
      <w:r>
        <w:rPr>
          <w:rFonts w:eastAsia="Times New Roman"/>
          <w:bCs/>
          <w:shd w:val="clear" w:color="auto" w:fill="FFFFFF"/>
        </w:rPr>
        <w:t xml:space="preserve"> κάνει κάθε φορά το δικό του εκλογικό σύστημα; Έτσι </w:t>
      </w:r>
      <w:r w:rsidRPr="00F57504">
        <w:rPr>
          <w:rFonts w:eastAsia="Times New Roman"/>
          <w:bCs/>
          <w:shd w:val="clear" w:color="auto" w:fill="FFFFFF"/>
        </w:rPr>
        <w:t>θα</w:t>
      </w:r>
      <w:r>
        <w:rPr>
          <w:rFonts w:eastAsia="Times New Roman"/>
          <w:bCs/>
          <w:shd w:val="clear" w:color="auto" w:fill="FFFFFF"/>
        </w:rPr>
        <w:t xml:space="preserve"> συνεχίσουμε ή </w:t>
      </w:r>
      <w:r w:rsidRPr="00F57504">
        <w:rPr>
          <w:rFonts w:eastAsia="Times New Roman"/>
          <w:bCs/>
          <w:shd w:val="clear" w:color="auto" w:fill="FFFFFF"/>
        </w:rPr>
        <w:t>θα</w:t>
      </w:r>
      <w:r>
        <w:rPr>
          <w:rFonts w:eastAsia="Times New Roman"/>
          <w:bCs/>
          <w:shd w:val="clear" w:color="auto" w:fill="FFFFFF"/>
        </w:rPr>
        <w:t xml:space="preserve"> βρούμε κάποτε έναν κοινό παρονομαστή; </w:t>
      </w:r>
      <w:r w:rsidRPr="00F57504">
        <w:rPr>
          <w:rFonts w:eastAsia="Times New Roman"/>
          <w:bCs/>
          <w:shd w:val="clear" w:color="auto" w:fill="FFFFFF"/>
        </w:rPr>
        <w:t>Μπορεί</w:t>
      </w:r>
      <w:r>
        <w:rPr>
          <w:rFonts w:eastAsia="Times New Roman"/>
          <w:bCs/>
          <w:shd w:val="clear" w:color="auto" w:fill="FFFFFF"/>
        </w:rPr>
        <w:t xml:space="preserve"> άραγε </w:t>
      </w:r>
      <w:r w:rsidRPr="00F57504">
        <w:rPr>
          <w:rFonts w:eastAsia="Times New Roman"/>
          <w:bCs/>
          <w:shd w:val="clear" w:color="auto" w:fill="FFFFFF"/>
        </w:rPr>
        <w:t>να</w:t>
      </w:r>
      <w:r>
        <w:rPr>
          <w:rFonts w:eastAsia="Times New Roman"/>
          <w:bCs/>
          <w:shd w:val="clear" w:color="auto" w:fill="FFFFFF"/>
        </w:rPr>
        <w:t xml:space="preserve"> υπάρξει κάποια σύγκλιση απόψεων, έστω για μερικά ζη</w:t>
      </w:r>
      <w:r>
        <w:rPr>
          <w:rFonts w:eastAsia="Times New Roman"/>
          <w:bCs/>
          <w:shd w:val="clear" w:color="auto" w:fill="FFFFFF"/>
        </w:rPr>
        <w:t xml:space="preserve">τήματα ή </w:t>
      </w:r>
      <w:r w:rsidRPr="00F57504">
        <w:rPr>
          <w:rFonts w:eastAsia="Times New Roman"/>
          <w:bCs/>
          <w:shd w:val="clear" w:color="auto" w:fill="FFFFFF"/>
        </w:rPr>
        <w:t>θα</w:t>
      </w:r>
      <w:r>
        <w:rPr>
          <w:rFonts w:eastAsia="Times New Roman"/>
          <w:bCs/>
          <w:shd w:val="clear" w:color="auto" w:fill="FFFFFF"/>
        </w:rPr>
        <w:t xml:space="preserve"> πάμε στη λογική του παραλόγου «ή εμείς ή εσείς»; </w:t>
      </w:r>
    </w:p>
    <w:p w14:paraId="0715ADA1"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Εγώ </w:t>
      </w:r>
      <w:r w:rsidRPr="00F57504">
        <w:rPr>
          <w:rFonts w:eastAsia="Times New Roman"/>
          <w:bCs/>
          <w:shd w:val="clear" w:color="auto" w:fill="FFFFFF"/>
        </w:rPr>
        <w:t>θα</w:t>
      </w:r>
      <w:r>
        <w:rPr>
          <w:rFonts w:eastAsia="Times New Roman"/>
          <w:bCs/>
          <w:shd w:val="clear" w:color="auto" w:fill="FFFFFF"/>
        </w:rPr>
        <w:t xml:space="preserve"> σας μεταφέρω τη λογική της οικολογίας, </w:t>
      </w:r>
      <w:r w:rsidRPr="00F57504">
        <w:rPr>
          <w:rFonts w:eastAsia="Times New Roman"/>
          <w:bCs/>
          <w:shd w:val="clear" w:color="auto" w:fill="FFFFFF"/>
        </w:rPr>
        <w:t>που</w:t>
      </w:r>
      <w:r>
        <w:rPr>
          <w:rFonts w:eastAsia="Times New Roman"/>
          <w:bCs/>
          <w:shd w:val="clear" w:color="auto" w:fill="FFFFFF"/>
        </w:rPr>
        <w:t xml:space="preserve"> </w:t>
      </w:r>
      <w:r w:rsidRPr="00F57504">
        <w:rPr>
          <w:rFonts w:eastAsia="Times New Roman"/>
          <w:bCs/>
          <w:shd w:val="clear" w:color="auto" w:fill="FFFFFF"/>
        </w:rPr>
        <w:t>είναι</w:t>
      </w:r>
      <w:r>
        <w:rPr>
          <w:rFonts w:eastAsia="Times New Roman"/>
          <w:bCs/>
          <w:shd w:val="clear" w:color="auto" w:fill="FFFFFF"/>
        </w:rPr>
        <w:t xml:space="preserve"> η συνύπαρξη όλων </w:t>
      </w:r>
      <w:r w:rsidRPr="00F57504">
        <w:rPr>
          <w:rFonts w:eastAsia="Times New Roman"/>
          <w:bCs/>
          <w:shd w:val="clear" w:color="auto" w:fill="FFFFFF"/>
        </w:rPr>
        <w:t>και</w:t>
      </w:r>
      <w:r>
        <w:rPr>
          <w:rFonts w:eastAsia="Times New Roman"/>
          <w:bCs/>
          <w:shd w:val="clear" w:color="auto" w:fill="FFFFFF"/>
        </w:rPr>
        <w:t xml:space="preserve"> στον πλανήτη </w:t>
      </w:r>
      <w:r w:rsidRPr="00F57504">
        <w:rPr>
          <w:rFonts w:eastAsia="Times New Roman"/>
          <w:bCs/>
          <w:shd w:val="clear" w:color="auto" w:fill="FFFFFF"/>
        </w:rPr>
        <w:t>και</w:t>
      </w:r>
      <w:r>
        <w:rPr>
          <w:rFonts w:eastAsia="Times New Roman"/>
          <w:bCs/>
          <w:shd w:val="clear" w:color="auto" w:fill="FFFFFF"/>
        </w:rPr>
        <w:t xml:space="preserve"> στην Ευρώπη </w:t>
      </w:r>
      <w:r w:rsidRPr="00F57504">
        <w:rPr>
          <w:rFonts w:eastAsia="Times New Roman"/>
          <w:bCs/>
          <w:shd w:val="clear" w:color="auto" w:fill="FFFFFF"/>
        </w:rPr>
        <w:t>και</w:t>
      </w:r>
      <w:r>
        <w:rPr>
          <w:rFonts w:eastAsia="Times New Roman"/>
          <w:bCs/>
          <w:shd w:val="clear" w:color="auto" w:fill="FFFFFF"/>
        </w:rPr>
        <w:t xml:space="preserve"> στα Βαλκάνια </w:t>
      </w:r>
      <w:r w:rsidRPr="00F57504">
        <w:rPr>
          <w:rFonts w:eastAsia="Times New Roman"/>
          <w:bCs/>
          <w:shd w:val="clear" w:color="auto" w:fill="FFFFFF"/>
        </w:rPr>
        <w:t>και</w:t>
      </w:r>
      <w:r>
        <w:rPr>
          <w:rFonts w:eastAsia="Times New Roman"/>
          <w:bCs/>
          <w:shd w:val="clear" w:color="auto" w:fill="FFFFFF"/>
        </w:rPr>
        <w:t xml:space="preserve"> στην Ελλάδα, σε κάθε περιφέρεια, σε κάθε δήμο. Η συνύπαρξη αυτή </w:t>
      </w:r>
      <w:r w:rsidRPr="00A72345">
        <w:rPr>
          <w:rFonts w:eastAsia="Times New Roman"/>
          <w:bCs/>
          <w:shd w:val="clear" w:color="auto" w:fill="FFFFFF"/>
        </w:rPr>
        <w:t>είναι</w:t>
      </w:r>
      <w:r>
        <w:rPr>
          <w:rFonts w:eastAsia="Times New Roman"/>
          <w:bCs/>
          <w:shd w:val="clear" w:color="auto" w:fill="FFFFFF"/>
        </w:rPr>
        <w:t xml:space="preserve"> ειρηνική, με αυθεντική δημοκρατία, συναίνεση, σύνθεση απόψεων </w:t>
      </w:r>
      <w:r w:rsidRPr="00F57504">
        <w:rPr>
          <w:rFonts w:eastAsia="Times New Roman"/>
          <w:bCs/>
          <w:shd w:val="clear" w:color="auto" w:fill="FFFFFF"/>
        </w:rPr>
        <w:t>και</w:t>
      </w:r>
      <w:r>
        <w:rPr>
          <w:rFonts w:eastAsia="Times New Roman"/>
          <w:bCs/>
          <w:shd w:val="clear" w:color="auto" w:fill="FFFFFF"/>
        </w:rPr>
        <w:t xml:space="preserve"> αποφάσεις για το κοινό καλό. </w:t>
      </w:r>
    </w:p>
    <w:p w14:paraId="0715ADA2" w14:textId="77777777" w:rsidR="006222AF" w:rsidRDefault="006453C1">
      <w:pPr>
        <w:spacing w:after="0" w:line="600" w:lineRule="auto"/>
        <w:ind w:firstLine="720"/>
        <w:jc w:val="both"/>
        <w:rPr>
          <w:rFonts w:eastAsia="Times New Roman"/>
          <w:bCs/>
          <w:shd w:val="clear" w:color="auto" w:fill="FFFFFF"/>
        </w:rPr>
      </w:pPr>
      <w:r w:rsidRPr="00F57504">
        <w:rPr>
          <w:rFonts w:eastAsia="Times New Roman"/>
          <w:bCs/>
          <w:shd w:val="clear" w:color="auto" w:fill="FFFFFF"/>
        </w:rPr>
        <w:t>Υπάρχει</w:t>
      </w:r>
      <w:r>
        <w:rPr>
          <w:rFonts w:eastAsia="Times New Roman"/>
          <w:bCs/>
          <w:shd w:val="clear" w:color="auto" w:fill="FFFFFF"/>
        </w:rPr>
        <w:t xml:space="preserve"> ένα θετικό παράδειγμα στην αυτοδιοίκηση </w:t>
      </w:r>
      <w:r w:rsidRPr="00F57504">
        <w:rPr>
          <w:rFonts w:eastAsia="Times New Roman"/>
          <w:bCs/>
          <w:shd w:val="clear" w:color="auto" w:fill="FFFFFF"/>
        </w:rPr>
        <w:t>και</w:t>
      </w:r>
      <w:r>
        <w:rPr>
          <w:rFonts w:eastAsia="Times New Roman"/>
          <w:bCs/>
          <w:shd w:val="clear" w:color="auto" w:fill="FFFFFF"/>
        </w:rPr>
        <w:t xml:space="preserve"> </w:t>
      </w:r>
      <w:r w:rsidRPr="00F57504">
        <w:rPr>
          <w:rFonts w:eastAsia="Times New Roman"/>
          <w:bCs/>
          <w:shd w:val="clear" w:color="auto" w:fill="FFFFFF"/>
        </w:rPr>
        <w:t>είναι</w:t>
      </w:r>
      <w:r>
        <w:rPr>
          <w:rFonts w:eastAsia="Times New Roman"/>
          <w:bCs/>
          <w:shd w:val="clear" w:color="auto" w:fill="FFFFFF"/>
        </w:rPr>
        <w:t xml:space="preserve"> από τον χώρο της </w:t>
      </w:r>
      <w:r w:rsidRPr="00F57504">
        <w:rPr>
          <w:rFonts w:eastAsia="Times New Roman"/>
          <w:bCs/>
          <w:shd w:val="clear" w:color="auto" w:fill="FFFFFF"/>
        </w:rPr>
        <w:t>Νέας Δημοκρατίας</w:t>
      </w:r>
      <w:r>
        <w:rPr>
          <w:rFonts w:eastAsia="Times New Roman"/>
          <w:bCs/>
          <w:shd w:val="clear" w:color="auto" w:fill="FFFFFF"/>
        </w:rPr>
        <w:t xml:space="preserve">. Άκουσα τον </w:t>
      </w:r>
      <w:r>
        <w:rPr>
          <w:rFonts w:eastAsia="Times New Roman"/>
          <w:bCs/>
          <w:shd w:val="clear" w:color="auto" w:fill="FFFFFF"/>
        </w:rPr>
        <w:t>π</w:t>
      </w:r>
      <w:r>
        <w:rPr>
          <w:rFonts w:eastAsia="Times New Roman"/>
          <w:bCs/>
          <w:shd w:val="clear" w:color="auto" w:fill="FFFFFF"/>
        </w:rPr>
        <w:t xml:space="preserve">εριφερειάρχη, τον Κώστα Μπακογιάννη, </w:t>
      </w:r>
      <w:r w:rsidRPr="00A72345">
        <w:rPr>
          <w:rFonts w:eastAsia="Times New Roman"/>
          <w:bCs/>
          <w:shd w:val="clear" w:color="auto" w:fill="FFFFFF"/>
        </w:rPr>
        <w:t>που</w:t>
      </w:r>
      <w:r>
        <w:rPr>
          <w:rFonts w:eastAsia="Times New Roman"/>
          <w:bCs/>
          <w:shd w:val="clear" w:color="auto" w:fill="FFFFFF"/>
        </w:rPr>
        <w:t xml:space="preserve"> είπε </w:t>
      </w:r>
      <w:r w:rsidRPr="00F57504">
        <w:rPr>
          <w:rFonts w:eastAsia="Times New Roman"/>
          <w:bCs/>
          <w:shd w:val="clear" w:color="auto" w:fill="FFFFFF"/>
        </w:rPr>
        <w:t>ότι</w:t>
      </w:r>
      <w:r>
        <w:rPr>
          <w:rFonts w:eastAsia="Times New Roman"/>
          <w:bCs/>
          <w:shd w:val="clear" w:color="auto" w:fill="FFFFFF"/>
        </w:rPr>
        <w:t xml:space="preserve"> όλες οι αποφάσεις του περιφερειακού συμβουλίου, εκτός κάποιων εξαιρέσεων από το ΚΚΕ, </w:t>
      </w:r>
      <w:r w:rsidRPr="00F57504">
        <w:rPr>
          <w:rFonts w:eastAsia="Times New Roman"/>
          <w:bCs/>
          <w:shd w:val="clear" w:color="auto" w:fill="FFFFFF"/>
        </w:rPr>
        <w:t>είναι</w:t>
      </w:r>
      <w:r>
        <w:rPr>
          <w:rFonts w:eastAsia="Times New Roman"/>
          <w:bCs/>
          <w:shd w:val="clear" w:color="auto" w:fill="FFFFFF"/>
        </w:rPr>
        <w:t xml:space="preserve"> ομόφωνες. </w:t>
      </w:r>
    </w:p>
    <w:p w14:paraId="0715ADA3"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 xml:space="preserve">Πώς κατάφερε εκεί αυτός ο άνθρωπος από τον δικό σας χώρο </w:t>
      </w:r>
      <w:r w:rsidRPr="00F57504">
        <w:rPr>
          <w:rFonts w:eastAsia="Times New Roman"/>
          <w:bCs/>
          <w:shd w:val="clear" w:color="auto" w:fill="FFFFFF"/>
        </w:rPr>
        <w:t>να</w:t>
      </w:r>
      <w:r>
        <w:rPr>
          <w:rFonts w:eastAsia="Times New Roman"/>
          <w:bCs/>
          <w:shd w:val="clear" w:color="auto" w:fill="FFFFFF"/>
        </w:rPr>
        <w:t xml:space="preserve"> βρίσκει λύσεις με ομόφωνες αποφάσεις; </w:t>
      </w:r>
      <w:r w:rsidRPr="00A72345">
        <w:rPr>
          <w:rFonts w:eastAsia="Times New Roman"/>
          <w:bCs/>
          <w:shd w:val="clear" w:color="auto" w:fill="FFFFFF"/>
        </w:rPr>
        <w:t>Είναι</w:t>
      </w:r>
      <w:r>
        <w:rPr>
          <w:rFonts w:eastAsia="Times New Roman"/>
          <w:bCs/>
          <w:shd w:val="clear" w:color="auto" w:fill="FFFFFF"/>
        </w:rPr>
        <w:t xml:space="preserve"> </w:t>
      </w:r>
      <w:r w:rsidRPr="00F57504">
        <w:rPr>
          <w:rFonts w:eastAsia="Times New Roman"/>
          <w:bCs/>
          <w:shd w:val="clear" w:color="auto" w:fill="FFFFFF"/>
        </w:rPr>
        <w:t>γιατί</w:t>
      </w:r>
      <w:r>
        <w:rPr>
          <w:rFonts w:eastAsia="Times New Roman"/>
          <w:bCs/>
          <w:shd w:val="clear" w:color="auto" w:fill="FFFFFF"/>
        </w:rPr>
        <w:t xml:space="preserve"> χρησιμοποιεί την κοινή λογική </w:t>
      </w:r>
      <w:r w:rsidRPr="00827794">
        <w:rPr>
          <w:rFonts w:eastAsia="Times New Roman"/>
          <w:bCs/>
          <w:shd w:val="clear" w:color="auto" w:fill="FFFFFF"/>
        </w:rPr>
        <w:t>και</w:t>
      </w:r>
      <w:r>
        <w:rPr>
          <w:rFonts w:eastAsia="Times New Roman"/>
          <w:bCs/>
          <w:shd w:val="clear" w:color="auto" w:fill="FFFFFF"/>
        </w:rPr>
        <w:t xml:space="preserve"> </w:t>
      </w:r>
      <w:r w:rsidRPr="00827794">
        <w:rPr>
          <w:rFonts w:eastAsia="Times New Roman"/>
          <w:bCs/>
          <w:shd w:val="clear" w:color="auto" w:fill="FFFFFF"/>
        </w:rPr>
        <w:t>επειδή</w:t>
      </w:r>
      <w:r>
        <w:rPr>
          <w:rFonts w:eastAsia="Times New Roman"/>
          <w:bCs/>
          <w:shd w:val="clear" w:color="auto" w:fill="FFFFFF"/>
        </w:rPr>
        <w:t xml:space="preserve"> </w:t>
      </w:r>
      <w:r w:rsidRPr="00F57504">
        <w:rPr>
          <w:rFonts w:eastAsia="Times New Roman"/>
          <w:bCs/>
          <w:shd w:val="clear" w:color="auto" w:fill="FFFFFF"/>
        </w:rPr>
        <w:t>έχ</w:t>
      </w:r>
      <w:r w:rsidRPr="00F57504">
        <w:rPr>
          <w:rFonts w:eastAsia="Times New Roman"/>
          <w:bCs/>
          <w:shd w:val="clear" w:color="auto" w:fill="FFFFFF"/>
        </w:rPr>
        <w:t>ει</w:t>
      </w:r>
      <w:r>
        <w:rPr>
          <w:rFonts w:eastAsia="Times New Roman"/>
          <w:bCs/>
          <w:shd w:val="clear" w:color="auto" w:fill="FFFFFF"/>
        </w:rPr>
        <w:t xml:space="preserve"> πείσει ο ένας τον άλλον </w:t>
      </w:r>
      <w:r w:rsidRPr="00F57504">
        <w:rPr>
          <w:rFonts w:eastAsia="Times New Roman"/>
          <w:bCs/>
          <w:shd w:val="clear" w:color="auto" w:fill="FFFFFF"/>
        </w:rPr>
        <w:t>ότι</w:t>
      </w:r>
      <w:r>
        <w:rPr>
          <w:rFonts w:eastAsia="Times New Roman"/>
          <w:bCs/>
          <w:shd w:val="clear" w:color="auto" w:fill="FFFFFF"/>
        </w:rPr>
        <w:t xml:space="preserve"> </w:t>
      </w:r>
      <w:r w:rsidRPr="00F57504">
        <w:rPr>
          <w:rFonts w:eastAsia="Times New Roman"/>
          <w:bCs/>
          <w:shd w:val="clear" w:color="auto" w:fill="FFFFFF"/>
        </w:rPr>
        <w:t>μπορ</w:t>
      </w:r>
      <w:r>
        <w:rPr>
          <w:rFonts w:eastAsia="Times New Roman"/>
          <w:bCs/>
          <w:shd w:val="clear" w:color="auto" w:fill="FFFFFF"/>
        </w:rPr>
        <w:t xml:space="preserve">ούν </w:t>
      </w:r>
      <w:r w:rsidRPr="00F57504">
        <w:rPr>
          <w:rFonts w:eastAsia="Times New Roman"/>
          <w:bCs/>
          <w:shd w:val="clear" w:color="auto" w:fill="FFFFFF"/>
        </w:rPr>
        <w:t>να</w:t>
      </w:r>
      <w:r>
        <w:rPr>
          <w:rFonts w:eastAsia="Times New Roman"/>
          <w:bCs/>
          <w:shd w:val="clear" w:color="auto" w:fill="FFFFFF"/>
        </w:rPr>
        <w:t xml:space="preserve"> προχωρούν με συνθέσεις. </w:t>
      </w:r>
    </w:p>
    <w:p w14:paraId="0715ADA4"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lastRenderedPageBreak/>
        <w:t xml:space="preserve">Ο κ. Γεωργιάδης είπε προηγουμένως </w:t>
      </w:r>
      <w:r w:rsidRPr="00F57504">
        <w:rPr>
          <w:rFonts w:eastAsia="Times New Roman"/>
          <w:bCs/>
          <w:shd w:val="clear" w:color="auto" w:fill="FFFFFF"/>
        </w:rPr>
        <w:t>ότι</w:t>
      </w:r>
      <w:r>
        <w:rPr>
          <w:rFonts w:eastAsia="Times New Roman"/>
          <w:bCs/>
          <w:shd w:val="clear" w:color="auto" w:fill="FFFFFF"/>
        </w:rPr>
        <w:t xml:space="preserve"> η απλή αναλογική </w:t>
      </w:r>
      <w:r w:rsidRPr="00F57504">
        <w:rPr>
          <w:rFonts w:eastAsia="Times New Roman"/>
          <w:bCs/>
          <w:shd w:val="clear" w:color="auto" w:fill="FFFFFF"/>
        </w:rPr>
        <w:t>θα</w:t>
      </w:r>
      <w:r>
        <w:rPr>
          <w:rFonts w:eastAsia="Times New Roman"/>
          <w:bCs/>
          <w:shd w:val="clear" w:color="auto" w:fill="FFFFFF"/>
        </w:rPr>
        <w:t xml:space="preserve"> φέρει χάος -έτσι το καταλαβαίνει ο κ. Γεωργιάδης- </w:t>
      </w:r>
      <w:r w:rsidRPr="00827794">
        <w:rPr>
          <w:rFonts w:eastAsia="Times New Roman"/>
          <w:bCs/>
          <w:shd w:val="clear" w:color="auto" w:fill="FFFFFF"/>
        </w:rPr>
        <w:t>και</w:t>
      </w:r>
      <w:r>
        <w:rPr>
          <w:rFonts w:eastAsia="Times New Roman"/>
          <w:bCs/>
          <w:shd w:val="clear" w:color="auto" w:fill="FFFFFF"/>
        </w:rPr>
        <w:t xml:space="preserve"> </w:t>
      </w:r>
      <w:r w:rsidRPr="00F57504">
        <w:rPr>
          <w:rFonts w:eastAsia="Times New Roman"/>
          <w:bCs/>
          <w:shd w:val="clear" w:color="auto" w:fill="FFFFFF"/>
        </w:rPr>
        <w:t>ότι</w:t>
      </w:r>
      <w:r>
        <w:rPr>
          <w:rFonts w:eastAsia="Times New Roman"/>
          <w:bCs/>
          <w:shd w:val="clear" w:color="auto" w:fill="FFFFFF"/>
        </w:rPr>
        <w:t xml:space="preserve"> η κατάλυση του πλαφόν </w:t>
      </w:r>
      <w:r w:rsidRPr="00F57504">
        <w:rPr>
          <w:rFonts w:eastAsia="Times New Roman"/>
          <w:bCs/>
          <w:shd w:val="clear" w:color="auto" w:fill="FFFFFF"/>
        </w:rPr>
        <w:t>θα</w:t>
      </w:r>
      <w:r>
        <w:rPr>
          <w:rFonts w:eastAsia="Times New Roman"/>
          <w:bCs/>
          <w:shd w:val="clear" w:color="auto" w:fill="FFFFFF"/>
        </w:rPr>
        <w:t xml:space="preserve"> επιτρέψει σε μικρές παρατάξεις </w:t>
      </w:r>
      <w:r w:rsidRPr="00F57504">
        <w:rPr>
          <w:rFonts w:eastAsia="Times New Roman"/>
          <w:bCs/>
          <w:shd w:val="clear" w:color="auto" w:fill="FFFFFF"/>
        </w:rPr>
        <w:t>να</w:t>
      </w:r>
      <w:r>
        <w:rPr>
          <w:rFonts w:eastAsia="Times New Roman"/>
          <w:bCs/>
          <w:shd w:val="clear" w:color="auto" w:fill="FFFFFF"/>
        </w:rPr>
        <w:t xml:space="preserve"> </w:t>
      </w:r>
      <w:r w:rsidRPr="00F57504">
        <w:rPr>
          <w:rFonts w:eastAsia="Times New Roman"/>
          <w:bCs/>
          <w:shd w:val="clear" w:color="auto" w:fill="FFFFFF"/>
        </w:rPr>
        <w:t>είναι</w:t>
      </w:r>
      <w:r>
        <w:rPr>
          <w:rFonts w:eastAsia="Times New Roman"/>
          <w:bCs/>
          <w:shd w:val="clear" w:color="auto" w:fill="FFFFFF"/>
        </w:rPr>
        <w:t xml:space="preserve"> στα συμβούλια. Ανέφερε, </w:t>
      </w:r>
      <w:r w:rsidRPr="00827794">
        <w:rPr>
          <w:rFonts w:eastAsia="Times New Roman"/>
          <w:bCs/>
          <w:shd w:val="clear" w:color="auto" w:fill="FFFFFF"/>
        </w:rPr>
        <w:t>μάλιστα</w:t>
      </w:r>
      <w:r>
        <w:rPr>
          <w:rFonts w:eastAsia="Times New Roman"/>
          <w:bCs/>
          <w:shd w:val="clear" w:color="auto" w:fill="FFFFFF"/>
        </w:rPr>
        <w:t xml:space="preserve">, την ΑΝΤΑΡΣΥΑ </w:t>
      </w:r>
      <w:r w:rsidRPr="00F57504">
        <w:rPr>
          <w:rFonts w:eastAsia="Times New Roman"/>
          <w:bCs/>
          <w:shd w:val="clear" w:color="auto" w:fill="FFFFFF"/>
        </w:rPr>
        <w:t>και</w:t>
      </w:r>
      <w:r>
        <w:rPr>
          <w:rFonts w:eastAsia="Times New Roman"/>
          <w:bCs/>
          <w:shd w:val="clear" w:color="auto" w:fill="FFFFFF"/>
        </w:rPr>
        <w:t xml:space="preserve"> τη Χρυσή Αυγή. </w:t>
      </w:r>
    </w:p>
    <w:p w14:paraId="0715ADA5"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 xml:space="preserve">Ήμασταν μαζί με τον κ. Γεωργιάδη στο Περιφερειακό Συμβούλιο Αττικής </w:t>
      </w:r>
      <w:r w:rsidRPr="00F57504">
        <w:rPr>
          <w:rFonts w:eastAsia="Times New Roman"/>
          <w:bCs/>
          <w:shd w:val="clear" w:color="auto" w:fill="FFFFFF"/>
        </w:rPr>
        <w:t>και</w:t>
      </w:r>
      <w:r>
        <w:rPr>
          <w:rFonts w:eastAsia="Times New Roman"/>
          <w:bCs/>
          <w:shd w:val="clear" w:color="auto" w:fill="FFFFFF"/>
        </w:rPr>
        <w:t xml:space="preserve"> ξέρει </w:t>
      </w:r>
      <w:r w:rsidRPr="00F57504">
        <w:rPr>
          <w:rFonts w:eastAsia="Times New Roman"/>
          <w:bCs/>
          <w:shd w:val="clear" w:color="auto" w:fill="FFFFFF"/>
        </w:rPr>
        <w:t>ότι</w:t>
      </w:r>
      <w:r>
        <w:rPr>
          <w:rFonts w:eastAsia="Times New Roman"/>
          <w:bCs/>
          <w:shd w:val="clear" w:color="auto" w:fill="FFFFFF"/>
        </w:rPr>
        <w:t xml:space="preserve"> η παρουσία της ΑΝΤΑΡΣΥΑ</w:t>
      </w:r>
      <w:r w:rsidRPr="00827794">
        <w:rPr>
          <w:rFonts w:eastAsia="Times New Roman"/>
          <w:bCs/>
          <w:shd w:val="clear" w:color="auto" w:fill="FFFFFF"/>
        </w:rPr>
        <w:t xml:space="preserve"> </w:t>
      </w:r>
      <w:r w:rsidRPr="00F57504">
        <w:rPr>
          <w:rFonts w:eastAsia="Times New Roman"/>
          <w:bCs/>
          <w:shd w:val="clear" w:color="auto" w:fill="FFFFFF"/>
        </w:rPr>
        <w:t>και</w:t>
      </w:r>
      <w:r>
        <w:rPr>
          <w:rFonts w:eastAsia="Times New Roman"/>
          <w:bCs/>
          <w:shd w:val="clear" w:color="auto" w:fill="FFFFFF"/>
        </w:rPr>
        <w:t xml:space="preserve"> </w:t>
      </w:r>
      <w:r w:rsidRPr="00F57504">
        <w:rPr>
          <w:rFonts w:eastAsia="Times New Roman"/>
          <w:bCs/>
          <w:shd w:val="clear" w:color="auto" w:fill="FFFFFF"/>
        </w:rPr>
        <w:t>συγκεκριμένα</w:t>
      </w:r>
      <w:r>
        <w:rPr>
          <w:rFonts w:eastAsia="Times New Roman"/>
          <w:bCs/>
          <w:shd w:val="clear" w:color="auto" w:fill="FFFFFF"/>
        </w:rPr>
        <w:t xml:space="preserve"> ο Άγγελος Χάγιος, </w:t>
      </w:r>
      <w:r w:rsidRPr="00F57504">
        <w:rPr>
          <w:rFonts w:eastAsia="Times New Roman"/>
          <w:bCs/>
          <w:shd w:val="clear" w:color="auto" w:fill="FFFFFF"/>
        </w:rPr>
        <w:t>που</w:t>
      </w:r>
      <w:r>
        <w:rPr>
          <w:rFonts w:eastAsia="Times New Roman"/>
          <w:bCs/>
          <w:shd w:val="clear" w:color="auto" w:fill="FFFFFF"/>
        </w:rPr>
        <w:t xml:space="preserve"> ήταν </w:t>
      </w:r>
      <w:r w:rsidRPr="00F57504">
        <w:rPr>
          <w:rFonts w:eastAsia="Times New Roman"/>
          <w:bCs/>
          <w:shd w:val="clear" w:color="auto" w:fill="FFFFFF"/>
        </w:rPr>
        <w:t>και</w:t>
      </w:r>
      <w:r>
        <w:rPr>
          <w:rFonts w:eastAsia="Times New Roman"/>
          <w:bCs/>
          <w:shd w:val="clear" w:color="auto" w:fill="FFFFFF"/>
        </w:rPr>
        <w:t xml:space="preserve"> τότε </w:t>
      </w:r>
      <w:r w:rsidRPr="00F57504">
        <w:rPr>
          <w:rFonts w:eastAsia="Times New Roman"/>
          <w:bCs/>
          <w:shd w:val="clear" w:color="auto" w:fill="FFFFFF"/>
        </w:rPr>
        <w:t>και</w:t>
      </w:r>
      <w:r>
        <w:rPr>
          <w:rFonts w:eastAsia="Times New Roman"/>
          <w:bCs/>
          <w:shd w:val="clear" w:color="auto" w:fill="FFFFFF"/>
        </w:rPr>
        <w:t xml:space="preserve"> τώρα στο </w:t>
      </w:r>
      <w:r>
        <w:rPr>
          <w:rFonts w:eastAsia="Times New Roman"/>
          <w:bCs/>
          <w:shd w:val="clear" w:color="auto" w:fill="FFFFFF"/>
        </w:rPr>
        <w:t>σ</w:t>
      </w:r>
      <w:r>
        <w:rPr>
          <w:rFonts w:eastAsia="Times New Roman"/>
          <w:bCs/>
          <w:shd w:val="clear" w:color="auto" w:fill="FFFFFF"/>
        </w:rPr>
        <w:t>υμβούλιο, είχε π</w:t>
      </w:r>
      <w:r>
        <w:rPr>
          <w:rFonts w:eastAsia="Times New Roman"/>
          <w:bCs/>
          <w:shd w:val="clear" w:color="auto" w:fill="FFFFFF"/>
        </w:rPr>
        <w:t xml:space="preserve">ολύ θετική συνεισφορά στη </w:t>
      </w:r>
      <w:r w:rsidRPr="00F57504">
        <w:rPr>
          <w:rFonts w:eastAsia="Times New Roman"/>
          <w:bCs/>
          <w:shd w:val="clear" w:color="auto" w:fill="FFFFFF"/>
        </w:rPr>
        <w:t>λειτουργία</w:t>
      </w:r>
      <w:r>
        <w:rPr>
          <w:rFonts w:eastAsia="Times New Roman"/>
          <w:bCs/>
          <w:shd w:val="clear" w:color="auto" w:fill="FFFFFF"/>
        </w:rPr>
        <w:t xml:space="preserve"> του </w:t>
      </w:r>
      <w:r>
        <w:rPr>
          <w:rFonts w:eastAsia="Times New Roman"/>
          <w:bCs/>
          <w:shd w:val="clear" w:color="auto" w:fill="FFFFFF"/>
        </w:rPr>
        <w:t>π</w:t>
      </w:r>
      <w:r>
        <w:rPr>
          <w:rFonts w:eastAsia="Times New Roman"/>
          <w:bCs/>
          <w:shd w:val="clear" w:color="auto" w:fill="FFFFFF"/>
        </w:rPr>
        <w:t xml:space="preserve">εριφερειακού </w:t>
      </w:r>
      <w:r>
        <w:rPr>
          <w:rFonts w:eastAsia="Times New Roman"/>
          <w:bCs/>
          <w:shd w:val="clear" w:color="auto" w:fill="FFFFFF"/>
        </w:rPr>
        <w:t>σ</w:t>
      </w:r>
      <w:r>
        <w:rPr>
          <w:rFonts w:eastAsia="Times New Roman"/>
          <w:bCs/>
          <w:shd w:val="clear" w:color="auto" w:fill="FFFFFF"/>
        </w:rPr>
        <w:t xml:space="preserve">υμβουλίου. </w:t>
      </w:r>
    </w:p>
    <w:p w14:paraId="0715ADA6"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 xml:space="preserve">Εγώ είμαι από αυτούς </w:t>
      </w:r>
      <w:r w:rsidRPr="00F57504">
        <w:rPr>
          <w:rFonts w:eastAsia="Times New Roman"/>
          <w:bCs/>
          <w:shd w:val="clear" w:color="auto" w:fill="FFFFFF"/>
        </w:rPr>
        <w:t>που</w:t>
      </w:r>
      <w:r>
        <w:rPr>
          <w:rFonts w:eastAsia="Times New Roman"/>
          <w:bCs/>
          <w:shd w:val="clear" w:color="auto" w:fill="FFFFFF"/>
        </w:rPr>
        <w:t xml:space="preserve"> υποστηρίζω </w:t>
      </w:r>
      <w:r w:rsidRPr="00F57504">
        <w:rPr>
          <w:rFonts w:eastAsia="Times New Roman"/>
          <w:bCs/>
          <w:shd w:val="clear" w:color="auto" w:fill="FFFFFF"/>
        </w:rPr>
        <w:t>ότι</w:t>
      </w:r>
      <w:r>
        <w:rPr>
          <w:rFonts w:eastAsia="Times New Roman"/>
          <w:bCs/>
          <w:shd w:val="clear" w:color="auto" w:fill="FFFFFF"/>
        </w:rPr>
        <w:t xml:space="preserve"> κόμματα σαν την ΑΝΤΑΡΣΥΑ </w:t>
      </w:r>
      <w:r w:rsidRPr="00F57504">
        <w:rPr>
          <w:rFonts w:eastAsia="Times New Roman"/>
          <w:bCs/>
          <w:shd w:val="clear" w:color="auto" w:fill="FFFFFF"/>
        </w:rPr>
        <w:t>χρειάζεται</w:t>
      </w:r>
      <w:r>
        <w:rPr>
          <w:rFonts w:eastAsia="Times New Roman"/>
          <w:bCs/>
          <w:shd w:val="clear" w:color="auto" w:fill="FFFFFF"/>
        </w:rPr>
        <w:t xml:space="preserve"> </w:t>
      </w:r>
      <w:r w:rsidRPr="00F57504">
        <w:rPr>
          <w:rFonts w:eastAsia="Times New Roman"/>
          <w:bCs/>
          <w:shd w:val="clear" w:color="auto" w:fill="FFFFFF"/>
        </w:rPr>
        <w:t>να</w:t>
      </w:r>
      <w:r>
        <w:rPr>
          <w:rFonts w:eastAsia="Times New Roman"/>
          <w:bCs/>
          <w:shd w:val="clear" w:color="auto" w:fill="FFFFFF"/>
        </w:rPr>
        <w:t xml:space="preserve"> </w:t>
      </w:r>
      <w:r w:rsidRPr="00F57504">
        <w:rPr>
          <w:rFonts w:eastAsia="Times New Roman"/>
          <w:bCs/>
          <w:shd w:val="clear" w:color="auto" w:fill="FFFFFF"/>
        </w:rPr>
        <w:t>είναι</w:t>
      </w:r>
      <w:r>
        <w:rPr>
          <w:rFonts w:eastAsia="Times New Roman"/>
          <w:bCs/>
          <w:shd w:val="clear" w:color="auto" w:fill="FFFFFF"/>
        </w:rPr>
        <w:t xml:space="preserve"> στα περιφερειακά συμβούλια, αφού ψηφίζονται από τον ελληνικό λαό. Πώς </w:t>
      </w:r>
      <w:r w:rsidRPr="00F57504">
        <w:rPr>
          <w:rFonts w:eastAsia="Times New Roman"/>
          <w:bCs/>
          <w:shd w:val="clear" w:color="auto" w:fill="FFFFFF"/>
        </w:rPr>
        <w:t>θα</w:t>
      </w:r>
      <w:r>
        <w:rPr>
          <w:rFonts w:eastAsia="Times New Roman"/>
          <w:bCs/>
          <w:shd w:val="clear" w:color="auto" w:fill="FFFFFF"/>
        </w:rPr>
        <w:t xml:space="preserve"> αποκλείσουμε εμείς τις επιλογέ</w:t>
      </w:r>
      <w:r>
        <w:rPr>
          <w:rFonts w:eastAsia="Times New Roman"/>
          <w:bCs/>
          <w:shd w:val="clear" w:color="auto" w:fill="FFFFFF"/>
        </w:rPr>
        <w:t xml:space="preserve">ς του ελληνικού λαού, βάζοντας κάποια πλαφόν; Θα βάζουμε, </w:t>
      </w:r>
      <w:r w:rsidRPr="00827794">
        <w:rPr>
          <w:rFonts w:eastAsia="Times New Roman"/>
          <w:bCs/>
          <w:shd w:val="clear" w:color="auto" w:fill="FFFFFF"/>
        </w:rPr>
        <w:t>δηλαδή</w:t>
      </w:r>
      <w:r>
        <w:rPr>
          <w:rFonts w:eastAsia="Times New Roman"/>
          <w:bCs/>
          <w:shd w:val="clear" w:color="auto" w:fill="FFFFFF"/>
        </w:rPr>
        <w:t xml:space="preserve">, το πλαφόν στο 5%, στο 10%, κ.λπ., όταν </w:t>
      </w:r>
      <w:r w:rsidRPr="00F57504">
        <w:rPr>
          <w:rFonts w:eastAsia="Times New Roman"/>
          <w:bCs/>
          <w:shd w:val="clear" w:color="auto" w:fill="FFFFFF"/>
        </w:rPr>
        <w:t>θα</w:t>
      </w:r>
      <w:r>
        <w:rPr>
          <w:rFonts w:eastAsia="Times New Roman"/>
          <w:bCs/>
          <w:shd w:val="clear" w:color="auto" w:fill="FFFFFF"/>
        </w:rPr>
        <w:t xml:space="preserve"> ανεβαίνουν τα ποσοστά κάποιων κομμάτων </w:t>
      </w:r>
      <w:r w:rsidRPr="00F57504">
        <w:rPr>
          <w:rFonts w:eastAsia="Times New Roman"/>
          <w:bCs/>
          <w:shd w:val="clear" w:color="auto" w:fill="FFFFFF"/>
        </w:rPr>
        <w:t>που</w:t>
      </w:r>
      <w:r>
        <w:rPr>
          <w:rFonts w:eastAsia="Times New Roman"/>
          <w:bCs/>
          <w:shd w:val="clear" w:color="auto" w:fill="FFFFFF"/>
        </w:rPr>
        <w:t xml:space="preserve"> εμείς θεωρούμε ανεπιθύμητα; </w:t>
      </w:r>
    </w:p>
    <w:p w14:paraId="0715ADA7" w14:textId="77777777" w:rsidR="006222AF" w:rsidRDefault="006222AF">
      <w:pPr>
        <w:spacing w:after="0" w:line="600" w:lineRule="auto"/>
        <w:ind w:firstLine="720"/>
        <w:jc w:val="both"/>
        <w:rPr>
          <w:rFonts w:eastAsia="Times New Roman" w:cs="Times New Roman"/>
          <w:szCs w:val="24"/>
        </w:rPr>
      </w:pPr>
    </w:p>
    <w:p w14:paraId="0715AD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Η τοποθέτηση της Νέας Δημοκρατίας για την απλή αναλογική διά του κ. Βορίδη,</w:t>
      </w:r>
      <w:r>
        <w:rPr>
          <w:rFonts w:eastAsia="Times New Roman" w:cs="Times New Roman"/>
          <w:szCs w:val="24"/>
        </w:rPr>
        <w:t xml:space="preserve"> που είναι δεξιοτέχνης στη σοφιστική, είναι ότι η αυθεντική απλή αναλογική βλάπτει την αποτελεσματικότητα. </w:t>
      </w:r>
    </w:p>
    <w:p w14:paraId="0715ADA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την άποψη της Νέας Δημοκρατίας, αυτό που εφαρμόζεται μέχρι τώρα, κατά το οποίο δήμαρχος ή περιφερειάρχης με ποσοστό πολύ κάτω του 30% στον πρώτ</w:t>
      </w:r>
      <w:r>
        <w:rPr>
          <w:rFonts w:eastAsia="Times New Roman" w:cs="Times New Roman"/>
          <w:szCs w:val="24"/>
        </w:rPr>
        <w:t xml:space="preserve">ο γύρο έπαιρνε το 60% των περιφερειακών συμβούλων είναι ορθό και αποτελεσματικό και δεν χρειάζεται να αλλάξει. </w:t>
      </w:r>
    </w:p>
    <w:p w14:paraId="0715ADA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Υπάρχει και η άλλη άποψη που ακούστηκε από το Ποτάμι για σταθμισμένη αναλογική. Το ερώτημα είναι: Πόσο αναλογική θα είναι η σταθμισμένη; Δεν ακο</w:t>
      </w:r>
      <w:r>
        <w:rPr>
          <w:rFonts w:eastAsia="Times New Roman" w:cs="Times New Roman"/>
          <w:szCs w:val="24"/>
        </w:rPr>
        <w:t>ύσαμε τίποτα συγκεκριμένο. Γιατί να πάμε σε σταθμίσεις και να μην πάμε στην αυθεντική, γνήσια, απλή αναλογική;</w:t>
      </w:r>
    </w:p>
    <w:p w14:paraId="0715ADA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715AD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χρειαστώ μια μικρή ανοχή, κύριε Πρόεδρε. </w:t>
      </w:r>
    </w:p>
    <w:p w14:paraId="0715ADA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 δήμαρχοι και</w:t>
      </w:r>
      <w:r>
        <w:rPr>
          <w:rFonts w:eastAsia="Times New Roman" w:cs="Times New Roman"/>
          <w:szCs w:val="24"/>
        </w:rPr>
        <w:t xml:space="preserve"> οι περιφερειάρχες που υποστηρίζουν ότι με την απλή αναλογική θα υπάρξει ακυβερνησία, προφανώς δεν </w:t>
      </w:r>
      <w:r>
        <w:rPr>
          <w:rFonts w:eastAsia="Times New Roman" w:cs="Times New Roman"/>
          <w:szCs w:val="24"/>
        </w:rPr>
        <w:lastRenderedPageBreak/>
        <w:t>μπορούν να κατηγορηθούν όλοι για αντικυβερνητικό μένος. Εκτιμώ ότι σκέφτονται διαφορετικά. Δεν έχουν συνηθίσει τη διαβούλευση και τη σύνθεση των πολιτικών. Έ</w:t>
      </w:r>
      <w:r>
        <w:rPr>
          <w:rFonts w:eastAsia="Times New Roman" w:cs="Times New Roman"/>
          <w:szCs w:val="24"/>
        </w:rPr>
        <w:t xml:space="preserve">χουν συνηθίσει και έχουν βολευτεί σε ένα μοντέλο συγκεντρωτικό και νομίζω ότι η άρνηση της απλής αναλογικής προέρχεται από τον φόβο απώλειας της εξουσίας. </w:t>
      </w:r>
    </w:p>
    <w:p w14:paraId="0715AD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απλή αναλογική αλλάζει σε θετική κατεύθυνση πολλά πράγματα. </w:t>
      </w:r>
    </w:p>
    <w:p w14:paraId="0715ADA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Πρώτον, είναι το δικαιότερο σύστημα, αφού η κάθε παράταξη, εφόσον πιάσει το μέτρο, θα έχει συμβούλους ανάλογα με τις ψήφους των πολιτών. Αυτό πλέον δεν αμφισβητείται από κανέναν. </w:t>
      </w:r>
    </w:p>
    <w:p w14:paraId="0715ADB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Δεύτερον, αναπτύσσει τη δημοκρατική λειτουργία και τη λογική της σύνθεσης </w:t>
      </w:r>
      <w:r>
        <w:rPr>
          <w:rFonts w:eastAsia="Times New Roman" w:cs="Times New Roman"/>
          <w:szCs w:val="24"/>
        </w:rPr>
        <w:t>των απόψεων στα δημοτικά συμβούλια και τα περιφερειακά συμβούλια. Η αναλογική εκπροσώπηση των πολιτών είναι ζήτημα αρχής και σε αυτή την αρχή πρέπει όλοι να προσαρμοστούμε.</w:t>
      </w:r>
    </w:p>
    <w:p w14:paraId="0715ADB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Τρίτον, ενισχύει τη συλλογικότητα και τη διαφάνεια στην αυτοδιοίκηση. </w:t>
      </w:r>
    </w:p>
    <w:p w14:paraId="0715ADB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Τέταρτον, εξ</w:t>
      </w:r>
      <w:r>
        <w:rPr>
          <w:rFonts w:eastAsia="Times New Roman" w:cs="Times New Roman"/>
          <w:szCs w:val="24"/>
        </w:rPr>
        <w:t xml:space="preserve">ασφαλίζει την πολιτική νομιμοποίηση των αποφάσεων των δημοτικών συμβουλίων και των περιφερειακών συμβουλίων. Αυτά δεν αρέσουν, προφανώς, στις εξουσίες περιφερειαρχών και δημάρχων που στο παρελθόν έλυναν κι έδεναν και λογαριασμό δεν έδιναν. </w:t>
      </w:r>
    </w:p>
    <w:p w14:paraId="0715ADB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Έχω παραδείγματ</w:t>
      </w:r>
      <w:r>
        <w:rPr>
          <w:rFonts w:eastAsia="Times New Roman" w:cs="Times New Roman"/>
          <w:szCs w:val="24"/>
        </w:rPr>
        <w:t xml:space="preserve">α από την Περιφέρεια Αττικής, όπου η αδιαφάνεια οδήγησε στο να πληρώνει η </w:t>
      </w:r>
      <w:r>
        <w:rPr>
          <w:rFonts w:eastAsia="Times New Roman" w:cs="Times New Roman"/>
          <w:szCs w:val="24"/>
        </w:rPr>
        <w:t>π</w:t>
      </w:r>
      <w:r>
        <w:rPr>
          <w:rFonts w:eastAsia="Times New Roman" w:cs="Times New Roman"/>
          <w:szCs w:val="24"/>
        </w:rPr>
        <w:t xml:space="preserve">εριφέρεια για μισθωμένα κτήρια τέσσερις και πέντε φορές παραπάνω μισθώματα από αυτά που ήταν της αγοράς. </w:t>
      </w:r>
    </w:p>
    <w:p w14:paraId="0715ADB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συγκεντρωτισμός, λοιπόν, οδηγεί σε αδιαφάνεια, σε διαπλοκή και φαινόμενα </w:t>
      </w:r>
      <w:r>
        <w:rPr>
          <w:rFonts w:eastAsia="Times New Roman" w:cs="Times New Roman"/>
          <w:szCs w:val="24"/>
        </w:rPr>
        <w:t xml:space="preserve">διαφθοράς και κατασπατάλησης του δημοσίου χρήματος. Οι πολυπαραταξιακές πλειοψηφίες θα περιορίσουν τα φαινόμενα διαπλοκής με ωφέλεια για τον ελληνικό λαό. </w:t>
      </w:r>
    </w:p>
    <w:p w14:paraId="0715ADB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Τέλος, η απλή αναλογική θα ασκήσει τους πολίτες στην κουλτούρα διαλόγου, συναίνεσης και σύνθεσης των</w:t>
      </w:r>
      <w:r>
        <w:rPr>
          <w:rFonts w:eastAsia="Times New Roman" w:cs="Times New Roman"/>
          <w:szCs w:val="24"/>
        </w:rPr>
        <w:t xml:space="preserve"> απόψεων. Η αποτελεσματικότητα, που αναφέρουν οι εκπρόσωποι της Νέας Δημοκρατίας, εξαρτάται εντελώς από άλλους παράγοντες, όχι από την απλή αναλογική. </w:t>
      </w:r>
    </w:p>
    <w:p w14:paraId="0715ADB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Οικολόγοι Πράσινοι είχαμε προτείνει από το 2012, όταν ήμουν </w:t>
      </w:r>
      <w:r>
        <w:rPr>
          <w:rFonts w:eastAsia="Times New Roman" w:cs="Times New Roman"/>
          <w:szCs w:val="24"/>
        </w:rPr>
        <w:t>π</w:t>
      </w:r>
      <w:r>
        <w:rPr>
          <w:rFonts w:eastAsia="Times New Roman" w:cs="Times New Roman"/>
          <w:szCs w:val="24"/>
        </w:rPr>
        <w:t xml:space="preserve">εριφερειακός </w:t>
      </w:r>
      <w:r>
        <w:rPr>
          <w:rFonts w:eastAsia="Times New Roman" w:cs="Times New Roman"/>
          <w:szCs w:val="24"/>
        </w:rPr>
        <w:t>σ</w:t>
      </w:r>
      <w:r>
        <w:rPr>
          <w:rFonts w:eastAsia="Times New Roman" w:cs="Times New Roman"/>
          <w:szCs w:val="24"/>
        </w:rPr>
        <w:t>ύμβουλος, να εκλέγονται απ</w:t>
      </w:r>
      <w:r>
        <w:rPr>
          <w:rFonts w:eastAsia="Times New Roman" w:cs="Times New Roman"/>
          <w:szCs w:val="24"/>
        </w:rPr>
        <w:t xml:space="preserve">ό τότε και οι περιφερειάρχες και οι δήμαρχοι έμμεσα από τα δημοτικά συμβούλια. </w:t>
      </w:r>
    </w:p>
    <w:p w14:paraId="0715ADB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πρόταση επίσης για δημιουργία υπηρεσιών στους δήμους και στις περιφέρειες για την προώθηση της κοινωνικής οικονομίας θα μπορούσε να περιληφθεί έστω στο επόμενο, αυτό που λέμε</w:t>
      </w:r>
      <w:r>
        <w:rPr>
          <w:rFonts w:eastAsia="Times New Roman" w:cs="Times New Roman"/>
          <w:szCs w:val="24"/>
        </w:rPr>
        <w:t xml:space="preserve"> «Κ</w:t>
      </w:r>
      <w:r>
        <w:rPr>
          <w:rFonts w:eastAsia="Times New Roman" w:cs="Times New Roman"/>
          <w:szCs w:val="24"/>
        </w:rPr>
        <w:t>ΛΕΙΣΘΕΝΗΣ</w:t>
      </w:r>
      <w:r>
        <w:rPr>
          <w:rFonts w:eastAsia="Times New Roman" w:cs="Times New Roman"/>
          <w:szCs w:val="24"/>
        </w:rPr>
        <w:t xml:space="preserve"> ΙΙ» που θα ακολουθήσει. </w:t>
      </w:r>
    </w:p>
    <w:p w14:paraId="0715ADB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Κύριε Δημαρά, παρακαλώ ολοκληρώστε. </w:t>
      </w:r>
    </w:p>
    <w:p w14:paraId="0715ADB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ΓΕΩΡΓΙΟΣ ΔΗΜΑΡΑΣ: </w:t>
      </w:r>
      <w:r>
        <w:rPr>
          <w:rFonts w:eastAsia="Times New Roman" w:cs="Times New Roman"/>
          <w:szCs w:val="24"/>
        </w:rPr>
        <w:t xml:space="preserve">Τέλος, σε σχέση με τις αποκεντρωμένες διοικήσεις νομίζω ότι πρέπει να υπάρξει ρητή πρόβλεψη για μεταφορά όλων των αρμοδιοτήτων που </w:t>
      </w:r>
      <w:r>
        <w:rPr>
          <w:rFonts w:eastAsia="Times New Roman" w:cs="Times New Roman"/>
          <w:szCs w:val="24"/>
        </w:rPr>
        <w:t xml:space="preserve">επιτρέπει το Σύνταγμα -μέχρι να αλλάξει και το Σύνταγμα- στις αιρετές περιφέρειες με δεσμευτικό χρονοδιάγραμμα. </w:t>
      </w:r>
    </w:p>
    <w:p w14:paraId="0715ADB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μιλήσω τέλος για τη διάσπαση της εκλογικής περιφέρειας και τελειώνω, κύριε Πρόεδρε. </w:t>
      </w:r>
    </w:p>
    <w:p w14:paraId="0715ADB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Όλοι το καταλαβαίνουν ότι είναι ζήτημα δημοκρατίας και </w:t>
      </w:r>
      <w:r>
        <w:rPr>
          <w:rFonts w:eastAsia="Times New Roman" w:cs="Times New Roman"/>
          <w:szCs w:val="24"/>
        </w:rPr>
        <w:t xml:space="preserve">αμεσότερης σχέση υποψηφίου και πολίτη. Κάποια κόμματα ίσως </w:t>
      </w:r>
      <w:r>
        <w:rPr>
          <w:rFonts w:eastAsia="Times New Roman" w:cs="Times New Roman"/>
          <w:szCs w:val="24"/>
        </w:rPr>
        <w:lastRenderedPageBreak/>
        <w:t>ψάχνουν για προσχήματα για να μην το ψηφίσουν. Είναι τα κόμματα του κατεστημένου που με αυτόν τον τρόπο μεταβιβάζουν κληρονομικά τις βουλευτικές έδρες σε απογόνους, με τη βοήθεια της αναγνωρισιμότη</w:t>
      </w:r>
      <w:r>
        <w:rPr>
          <w:rFonts w:eastAsia="Times New Roman" w:cs="Times New Roman"/>
          <w:szCs w:val="24"/>
        </w:rPr>
        <w:t>τας και των -τάχα- ανεξάρτητων ΜΜΕ. Έτσι, οι υποψήφιοι που έχουν μεγάλες οικονομικές δυνατότητες ή προσβάσεις στα μέσα ενημέρωσης θα εκλέγονται σε βάρος άλλων. Αυτό λοιπόν δεν δίνει ίσες ευκαιρίες σε όλους, αλλά δυσκολεύει νέους ικανούς αλλά άγνωστους να ε</w:t>
      </w:r>
      <w:r>
        <w:rPr>
          <w:rFonts w:eastAsia="Times New Roman" w:cs="Times New Roman"/>
          <w:szCs w:val="24"/>
        </w:rPr>
        <w:t xml:space="preserve">κλεγούν Βουλευτές σε τόσο μεγάλες περιφέρειες </w:t>
      </w:r>
      <w:r>
        <w:rPr>
          <w:rFonts w:eastAsia="Times New Roman" w:cs="Times New Roman"/>
          <w:szCs w:val="24"/>
        </w:rPr>
        <w:t>όπως</w:t>
      </w:r>
      <w:r>
        <w:rPr>
          <w:rFonts w:eastAsia="Times New Roman" w:cs="Times New Roman"/>
          <w:szCs w:val="24"/>
        </w:rPr>
        <w:t xml:space="preserve"> αυτή της Β΄ Αθηνών. </w:t>
      </w:r>
    </w:p>
    <w:p w14:paraId="0715ADB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715ADBD"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ADB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Ευχαριστούμε τον κ. Δημαρά. </w:t>
      </w:r>
    </w:p>
    <w:p w14:paraId="0715ADB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Κύριοι συνάδελφοι, παρακαλώ, να μην υπερβαίνετε πολύ</w:t>
      </w:r>
      <w:r>
        <w:rPr>
          <w:rFonts w:eastAsia="Times New Roman" w:cs="Times New Roman"/>
          <w:szCs w:val="24"/>
        </w:rPr>
        <w:t xml:space="preserve"> τον χρόνο σας για να μη σας κάνω συνέχεια παρατηρήσεις. Με βάση τους υπολογισμούς, με τους κανονικούς χρόνους κοντεύουμε να φτάσουμε γύρω στις 0.00΄ με 1.00΄. Ας ολοκληρώσουμε σε έναν φυσιολογικό χρόνο για απόψε. </w:t>
      </w:r>
    </w:p>
    <w:p w14:paraId="0715ADC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Κύριε Καραγιαννίδη, έχετε τον λόγο. </w:t>
      </w:r>
    </w:p>
    <w:p w14:paraId="0715ADC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ΧΡΗΣ</w:t>
      </w:r>
      <w:r>
        <w:rPr>
          <w:rFonts w:eastAsia="Times New Roman" w:cs="Times New Roman"/>
          <w:b/>
          <w:szCs w:val="24"/>
        </w:rPr>
        <w:t xml:space="preserve">ΤΟΣ ΚΑΡΑΓΙΑΝΝΙΔΗΣ: </w:t>
      </w:r>
      <w:r>
        <w:rPr>
          <w:rFonts w:eastAsia="Times New Roman" w:cs="Times New Roman"/>
          <w:szCs w:val="24"/>
        </w:rPr>
        <w:t xml:space="preserve">Ευχαριστώ, κύριε Πρόεδρε. </w:t>
      </w:r>
    </w:p>
    <w:p w14:paraId="0715ADC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κομμουνισμός και ο σοσιαλισμός γνωρίζει μεγάλες πιένες αυτό το διήμερο εδώ. Ο κ. Βορίδης χθες μας κατηγόρησε για το κομμουνιστικό μας παρελθόν και την εμμονή μας στην απλή αναλογική και τη δημοκρατία. </w:t>
      </w:r>
    </w:p>
    <w:p w14:paraId="0715ADC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μιλ</w:t>
      </w:r>
      <w:r>
        <w:rPr>
          <w:rFonts w:eastAsia="Times New Roman" w:cs="Times New Roman"/>
          <w:szCs w:val="24"/>
        </w:rPr>
        <w:t xml:space="preserve">ήσω, φαντάζομαι, εκ μέρους όλων των συντρόφων και συντροφισσών μου. Θέλω να πω ότι είμαστε εξαιρετικά υπερήφανοι για το κομμουνιστικό μας παρελθόν. </w:t>
      </w:r>
    </w:p>
    <w:p w14:paraId="0715ADC4" w14:textId="77777777" w:rsidR="006222AF" w:rsidRDefault="006453C1">
      <w:pPr>
        <w:tabs>
          <w:tab w:val="left" w:pos="2940"/>
        </w:tabs>
        <w:spacing w:after="0" w:line="600" w:lineRule="auto"/>
        <w:jc w:val="both"/>
        <w:rPr>
          <w:rFonts w:eastAsia="Times New Roman"/>
          <w:szCs w:val="24"/>
        </w:rPr>
      </w:pPr>
      <w:r>
        <w:rPr>
          <w:rFonts w:eastAsia="Times New Roman"/>
          <w:szCs w:val="24"/>
        </w:rPr>
        <w:t>Προσδοκούμε κάποιοι από εμάς -και δεν θα μιλήσω πλέον εξ όλων- ότι αυτό το κομμουνιστικό παρελθόν μπορεί κά</w:t>
      </w:r>
      <w:r>
        <w:rPr>
          <w:rFonts w:eastAsia="Times New Roman"/>
          <w:szCs w:val="24"/>
        </w:rPr>
        <w:t xml:space="preserve">ποια στιγμή να γίνει και μέλλον. </w:t>
      </w:r>
    </w:p>
    <w:p w14:paraId="0715ADC5"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Δεν ξέρω αν ο ίδιος είναι εξαιρετικά υπερήφανος για το δικό του παρελθόν, που ήταν αρκετά κοφτερό </w:t>
      </w:r>
      <w:r>
        <w:rPr>
          <w:rFonts w:eastAsia="Times New Roman"/>
          <w:szCs w:val="24"/>
        </w:rPr>
        <w:t>σαν</w:t>
      </w:r>
      <w:r>
        <w:rPr>
          <w:rFonts w:eastAsia="Times New Roman"/>
          <w:szCs w:val="24"/>
        </w:rPr>
        <w:t xml:space="preserve"> τσεκούρι και εξαιρετικά χουντικό ως ΕΠΕΝ. Απ’ όσο ξέρω, ο κομμουνισμός δεν είναι στην παρανομία στη συντριπτική πλειοψηφ</w:t>
      </w:r>
      <w:r>
        <w:rPr>
          <w:rFonts w:eastAsia="Times New Roman"/>
          <w:szCs w:val="24"/>
        </w:rPr>
        <w:t xml:space="preserve">ία των χωρών. Η χούντα, της οποίας ήταν εκπρόσωπος τη δεκαετία του </w:t>
      </w:r>
      <w:r>
        <w:rPr>
          <w:rFonts w:eastAsia="Times New Roman"/>
          <w:szCs w:val="24"/>
        </w:rPr>
        <w:lastRenderedPageBreak/>
        <w:t>1980, νομίζω ότι είναι λίγο παράνομη. Οπότε, ας αφήσει τα μαθήματα δημοκρατίας. Έχει κοπεί από τη δεκαετία του 1980 σ’ αυτό το μάθημα ο κ. Βορίδης. Ας προσπαθήσει να πει κάτι άλλο.</w:t>
      </w:r>
    </w:p>
    <w:p w14:paraId="0715ADC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Το δεύτερο επιχείρημα είναι ότι όλο το νομοσχέδιο, κατά την άποψή μας, είναι ρηξικέλευθο, γιατί βάζει μέσα στη διαδικασία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πράγματα που δεν υπήρχαν πριν, όπως τον θεσμό της διαβούλευσης, τις συνελεύσεις ανά συνοικία, την πρόβλεψη τ</w:t>
      </w:r>
      <w:r>
        <w:rPr>
          <w:rFonts w:eastAsia="Times New Roman"/>
          <w:szCs w:val="24"/>
        </w:rPr>
        <w:t>ων τοπικών δημοψηφισμάτων, τον κοινωνικό έλεγχο. Δεν σας ενδιαφέρουν αυτά. Βρήκατε να εντυπ</w:t>
      </w:r>
      <w:r>
        <w:rPr>
          <w:rFonts w:eastAsia="Times New Roman"/>
          <w:szCs w:val="24"/>
        </w:rPr>
        <w:t>ω</w:t>
      </w:r>
      <w:r>
        <w:rPr>
          <w:rFonts w:eastAsia="Times New Roman"/>
          <w:szCs w:val="24"/>
        </w:rPr>
        <w:t>σ</w:t>
      </w:r>
      <w:r>
        <w:rPr>
          <w:rFonts w:eastAsia="Times New Roman"/>
          <w:szCs w:val="24"/>
        </w:rPr>
        <w:t>ιάσ</w:t>
      </w:r>
      <w:r>
        <w:rPr>
          <w:rFonts w:eastAsia="Times New Roman"/>
          <w:szCs w:val="24"/>
        </w:rPr>
        <w:t xml:space="preserve">ετε και να εστιάσετε την κριτική σας στο δημοκρατικότερο πράγμα που φέρνει αυτό το νομοσχέδιο και είναι η απλή αναλογική. </w:t>
      </w:r>
    </w:p>
    <w:p w14:paraId="0715ADC7"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Μάλιστα ακούστηκε από άλλον </w:t>
      </w:r>
      <w:r>
        <w:rPr>
          <w:rFonts w:eastAsia="Times New Roman"/>
          <w:szCs w:val="24"/>
        </w:rPr>
        <w:t>Α</w:t>
      </w:r>
      <w:r>
        <w:rPr>
          <w:rFonts w:eastAsia="Times New Roman"/>
          <w:szCs w:val="24"/>
        </w:rPr>
        <w:t>ντιπρόεδ</w:t>
      </w:r>
      <w:r>
        <w:rPr>
          <w:rFonts w:eastAsia="Times New Roman"/>
          <w:szCs w:val="24"/>
        </w:rPr>
        <w:t>ρο με βαθύ «δημοκρατικό» παρελθόν ότι θα μπουν τα άκρα στα δημοτικά και περιφερειακά συμβούλια. Επίτηδες, υπάρχει ένας συσχετισμός των ναζί με την εξωκοινοβουλευτική Αριστερά, που προφανέστατα δεν είναι το ίδιο πράγμα και δεν είναι άκρο η εξωκοινοβουλευτικ</w:t>
      </w:r>
      <w:r>
        <w:rPr>
          <w:rFonts w:eastAsia="Times New Roman"/>
          <w:szCs w:val="24"/>
        </w:rPr>
        <w:t xml:space="preserve">ή Αριστερά. Όμως, η δικιά σας λογική είναι σε ό,τι σας ενοχλεί να βάζετε προσκόμματα για να μην μπει ποτέ και να </w:t>
      </w:r>
      <w:r>
        <w:rPr>
          <w:rFonts w:eastAsia="Times New Roman"/>
          <w:szCs w:val="24"/>
        </w:rPr>
        <w:lastRenderedPageBreak/>
        <w:t>μη μιλήσει σε δημόσιο διάλογο, σε θεσμικά όργανα. Η παρουσία, λοιπόν, της εξωκοινοβουλευτικής Αριστεράς έχει μόνο να προσφέρει και στα δημοτικά</w:t>
      </w:r>
      <w:r>
        <w:rPr>
          <w:rFonts w:eastAsia="Times New Roman"/>
          <w:szCs w:val="24"/>
        </w:rPr>
        <w:t xml:space="preserve"> και στα περιφερειακά</w:t>
      </w:r>
      <w:r w:rsidRPr="00457AA1">
        <w:rPr>
          <w:rFonts w:eastAsia="Times New Roman"/>
          <w:szCs w:val="24"/>
        </w:rPr>
        <w:t xml:space="preserve"> </w:t>
      </w:r>
      <w:r>
        <w:rPr>
          <w:rFonts w:eastAsia="Times New Roman"/>
          <w:szCs w:val="24"/>
        </w:rPr>
        <w:t>συμβούλια.</w:t>
      </w:r>
    </w:p>
    <w:p w14:paraId="0715ADC8"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Να θυμηθούμε εδώ, λοιπόν, για τον κύριο με το «δημοκρατικό» παρελθόν ότι το κόμμα όπου ήταν το 2002, το ΛΑΟΣ, και κατέβηκαν στις νομαρχιακές εκλογές στον Νομό Αττικής, είχε τέσσερα στελέχη της Χρυσής Αυγής. Το ποιος προμοτάρισε τους ναζί σ’ αυτήν τη χώρα δ</w:t>
      </w:r>
      <w:r>
        <w:rPr>
          <w:rFonts w:eastAsia="Times New Roman"/>
          <w:szCs w:val="24"/>
        </w:rPr>
        <w:t xml:space="preserve">εν μπορεί να μας το λέει ο κύριος </w:t>
      </w:r>
      <w:r>
        <w:rPr>
          <w:rFonts w:eastAsia="Times New Roman"/>
          <w:szCs w:val="24"/>
        </w:rPr>
        <w:t>Α</w:t>
      </w:r>
      <w:r>
        <w:rPr>
          <w:rFonts w:eastAsia="Times New Roman"/>
          <w:szCs w:val="24"/>
        </w:rPr>
        <w:t>ντιπρόεδρος. Εις εκ των τεσσάρων που προμοτάρισαν τότε ως υποψηφίους νομαρχιακούς συμβούλους σήμερα είναι Βουλευτής, ο Παναγιώταρος. Ας αφήσουμε, λοιπόν, τα παραμύθια για το ποιος έχει σπρώξει τον ναζισμό σ’ αυτήν τη χώρα</w:t>
      </w:r>
      <w:r>
        <w:rPr>
          <w:rFonts w:eastAsia="Times New Roman"/>
          <w:szCs w:val="24"/>
        </w:rPr>
        <w:t>.</w:t>
      </w:r>
    </w:p>
    <w:p w14:paraId="0715ADC9"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Νομίζω ότι προλαβαίνω να πω ίσως και δύο ακόμα πράγματα, που θα τα είχα αφήσει απέξω. Γίνεται μια μεγάλη κουβέντα για το τι μπορεί να διορίζει και το τι δεν μπορεί να διορίζει ο δήμαρχος και το τι μπορεί να κάνει ή τι δεν μπορεί να κάνει ο δήμαρχος. Είχα</w:t>
      </w:r>
      <w:r>
        <w:rPr>
          <w:rFonts w:eastAsia="Times New Roman"/>
          <w:szCs w:val="24"/>
        </w:rPr>
        <w:t xml:space="preserve"> την εντύπωση ότι ο δήμαρχος, σύμφωνα με τους νόμους που έχουμε σ’ αυτήν τη χώρα, είναι ένα εκτελεστικό όρ</w:t>
      </w:r>
      <w:r>
        <w:rPr>
          <w:rFonts w:eastAsia="Times New Roman"/>
          <w:szCs w:val="24"/>
        </w:rPr>
        <w:lastRenderedPageBreak/>
        <w:t>γανο και το πολιτικό όργανο αυτού του πράγματος είναι το δημοτικό συμβούλιο. Εσάς δεν σας ενδιαφέρει το δημοτικό συμβούλιο. Εσάς σας ενδιαφέρει αυτό π</w:t>
      </w:r>
      <w:r>
        <w:rPr>
          <w:rFonts w:eastAsia="Times New Roman"/>
          <w:szCs w:val="24"/>
        </w:rPr>
        <w:t>ου είπε και ο Υπουργός, μια μόνο παραταξιακή κατάσταση σε οποιονδήποτε δήμο, για να μπορείτε να τον ελέγχετε. Εξ ου και κατεβάζετε όλον αυτόν τον στρατό που ελέγχετε, τον δημοτικό, των δημάρχων και των περιφερειαρχών, θεωρώντας ότι θα πιέσετε την Κυβέρνηση</w:t>
      </w:r>
      <w:r>
        <w:rPr>
          <w:rFonts w:eastAsia="Times New Roman"/>
          <w:szCs w:val="24"/>
        </w:rPr>
        <w:t xml:space="preserve"> μ’ αυτόν τον τρόπο.</w:t>
      </w:r>
    </w:p>
    <w:p w14:paraId="0715ADCA"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Επίσης, είναι εξαιρετικά αντιφατικό να μιλάτε για αυτοτέλεια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όπου αν δεν πάρει το χρίσμα από εσάς κάποιος υποψήφιος δήμαρχος ή περιφερειάρχης, πρώτον, χαρακτηρίζεται αντάρτης και δεύτερον, έχει πολύ λίγες πιθα</w:t>
      </w:r>
      <w:r>
        <w:rPr>
          <w:rFonts w:eastAsia="Times New Roman"/>
          <w:szCs w:val="24"/>
        </w:rPr>
        <w:t>νότητες να εκλεγεί. Το πόσο σφιχταγκαλιάσατε εσείς και το ΠΑΣΟΚ στο παρελθόν</w:t>
      </w:r>
      <w:r w:rsidRPr="007A46D2">
        <w:rPr>
          <w:rFonts w:eastAsia="Times New Roman"/>
          <w:szCs w:val="24"/>
        </w:rPr>
        <w:t xml:space="preserve"> </w:t>
      </w:r>
      <w:r>
        <w:rPr>
          <w:rFonts w:eastAsia="Times New Roman"/>
          <w:szCs w:val="24"/>
        </w:rPr>
        <w:t xml:space="preserve">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ας μην το συζητήσουμε σ’ αυτήν την κουβέντα, γιατί και ο χρόνος δεν μας παίρνει. Όμως, ας μιλήσουμε για την αυτοτέλεια που δίνεται πλέον στο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w:t>
      </w:r>
      <w:r>
        <w:rPr>
          <w:rFonts w:eastAsia="Times New Roman"/>
          <w:szCs w:val="24"/>
        </w:rPr>
        <w:t xml:space="preserve">ύλιο να αποφασίζει πολύ περισσότερα πράγματα από αυτά που θα του λέει ο δήμαρχος, αν πετάει ο γάιδαρος ή δεν πετάει. Γιατί αυτήν τη στιγμή έχουμε μια </w:t>
      </w:r>
      <w:r>
        <w:rPr>
          <w:rFonts w:eastAsia="Times New Roman"/>
          <w:szCs w:val="24"/>
        </w:rPr>
        <w:t>τ</w:t>
      </w:r>
      <w:r>
        <w:rPr>
          <w:rFonts w:eastAsia="Times New Roman"/>
          <w:szCs w:val="24"/>
        </w:rPr>
        <w:t xml:space="preserve">οπική </w:t>
      </w:r>
      <w:r>
        <w:rPr>
          <w:rFonts w:eastAsia="Times New Roman"/>
          <w:szCs w:val="24"/>
        </w:rPr>
        <w:lastRenderedPageBreak/>
        <w:t>α</w:t>
      </w:r>
      <w:r>
        <w:rPr>
          <w:rFonts w:eastAsia="Times New Roman"/>
          <w:szCs w:val="24"/>
        </w:rPr>
        <w:t>υτοδιοίκηση όπου ο δήμαρχος μπορεί να τρελαθεί, ο δήμαρχος μπορεί να αλλάξει πλώρη, ο δήμαρχος μπο</w:t>
      </w:r>
      <w:r>
        <w:rPr>
          <w:rFonts w:eastAsia="Times New Roman"/>
          <w:szCs w:val="24"/>
        </w:rPr>
        <w:t>ρεί να κάνει ό,τι θέλει, του κεφαλιού του και κανένας δεν μπορεί να τον κουνήσει από αυτήν τη θέση.</w:t>
      </w:r>
    </w:p>
    <w:p w14:paraId="0715ADC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Αυτό, λοιπόν το σύστημα δεν είναι δημοκρατία. Αυτό το σύστημα δεν ανταποκρίνεται και στις ανάγκες της κοινωνίας και δεν είναι και αντιπροσωπευτικό. Αυτό αλλ</w:t>
      </w:r>
      <w:r>
        <w:rPr>
          <w:rFonts w:eastAsia="Times New Roman"/>
          <w:szCs w:val="24"/>
        </w:rPr>
        <w:t xml:space="preserve">άζει αυτό το νομοσχέδιο, και σας πειράζει πολύ. Τι να κάνουμε; Με αυτό θα ζήσετε. </w:t>
      </w:r>
    </w:p>
    <w:p w14:paraId="0715ADC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Κι αν νομίζετε ότι θα γίνουμε Σοβιετία λόγω αυτού πράγματος, ε, θα ζήσετε και με αυτή τη Σοβιετία, όπως έχετε ζήσει και με διάφορες άλλες. Πόρρω απέχουν βέβαια αυτά από τη Σ</w:t>
      </w:r>
      <w:r>
        <w:rPr>
          <w:rFonts w:eastAsia="Times New Roman"/>
          <w:szCs w:val="24"/>
        </w:rPr>
        <w:t>οβιετία και τη Σοβιετική Ένωση, αλλά με τα βιβλία, όπως ξέρουμε, έχετε μια πολύ κακή σχέση.</w:t>
      </w:r>
    </w:p>
    <w:p w14:paraId="0715ADC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Θα κλείσω με τον Φιλόδημο Ι και Φιλόδημο ΙΙ. Σας προκαλώ -θα πω το παράδειγμα του Νομού Δράμας- να πάτε να μιλήσετε με τους πέντε δημάρχους που έχουμε στον Νομό Δρά</w:t>
      </w:r>
      <w:r>
        <w:rPr>
          <w:rFonts w:eastAsia="Times New Roman"/>
          <w:szCs w:val="24"/>
        </w:rPr>
        <w:t xml:space="preserve">μας για το ποια είναι η άποψή τους για το Υπουργείο Εσωτερικών και ποια βοήθεια δέχθηκαν τα τελευταία τρία χρόνια από αυτήν την Κυβέρνηση, οικονομική, υλική, με προσωπικό και τι </w:t>
      </w:r>
      <w:r>
        <w:rPr>
          <w:rFonts w:eastAsia="Times New Roman"/>
          <w:szCs w:val="24"/>
        </w:rPr>
        <w:lastRenderedPageBreak/>
        <w:t>δεχόντουσαν τα προηγούμενα χρόνια. Κι επειδή αυτές οι δημοτικές αρχές που είνα</w:t>
      </w:r>
      <w:r>
        <w:rPr>
          <w:rFonts w:eastAsia="Times New Roman"/>
          <w:szCs w:val="24"/>
        </w:rPr>
        <w:t>ι τώρα έζησαν και εσάς και εμάς, θα πρέπει να τους ρωτήσετε, συγκρίνοντας τις δύο περιόδους, ποια ήταν η καλύτερη περίοδος.</w:t>
      </w:r>
    </w:p>
    <w:p w14:paraId="0715ADC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 αυτό και πιάνει και μια πολιτική αναγούλα τον πολιτικό μου αντίπαλο στη Δράμα, γιατί άνθρωποι που δεν ανήκουν στον ΣΥΡΙΖΑ έχουν </w:t>
      </w:r>
      <w:r>
        <w:rPr>
          <w:rFonts w:eastAsia="Times New Roman"/>
          <w:color w:val="000000"/>
          <w:szCs w:val="24"/>
          <w:shd w:val="clear" w:color="auto" w:fill="FFFFFF"/>
        </w:rPr>
        <w:t>να πουν μόνον καλά λόγια για το Υπουργείο Εσωτερικών και την υλική βοήθεια που έχει προσφέρει όλο αυτό το διάστημα.</w:t>
      </w:r>
    </w:p>
    <w:p w14:paraId="0715ADCF"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ευχαριστώ.</w:t>
      </w:r>
    </w:p>
    <w:p w14:paraId="0715ADD0"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715ADD1" w14:textId="77777777" w:rsidR="006222AF" w:rsidRDefault="006453C1">
      <w:pPr>
        <w:spacing w:after="0" w:line="600" w:lineRule="auto"/>
        <w:ind w:firstLine="720"/>
        <w:jc w:val="both"/>
        <w:rPr>
          <w:rFonts w:eastAsia="Times New Roman"/>
          <w:color w:val="000000"/>
          <w:szCs w:val="24"/>
          <w:shd w:val="clear" w:color="auto" w:fill="FFFFFF"/>
        </w:rPr>
      </w:pPr>
      <w:r w:rsidRPr="003F6C09">
        <w:rPr>
          <w:rFonts w:eastAsia="Times New Roman"/>
          <w:b/>
          <w:color w:val="000000"/>
          <w:szCs w:val="24"/>
          <w:shd w:val="clear" w:color="auto" w:fill="FFFFFF"/>
        </w:rPr>
        <w:t>ΠΡΟ</w:t>
      </w:r>
      <w:r>
        <w:rPr>
          <w:rFonts w:eastAsia="Times New Roman"/>
          <w:b/>
          <w:color w:val="000000"/>
          <w:szCs w:val="24"/>
          <w:shd w:val="clear" w:color="auto" w:fill="FFFFFF"/>
        </w:rPr>
        <w:t>Ε</w:t>
      </w:r>
      <w:r w:rsidRPr="003F6C09">
        <w:rPr>
          <w:rFonts w:eastAsia="Times New Roman"/>
          <w:b/>
          <w:color w:val="000000"/>
          <w:szCs w:val="24"/>
          <w:shd w:val="clear" w:color="auto" w:fill="FFFFFF"/>
        </w:rPr>
        <w:t>ΔΡΕΥΩΝ (Μάριος Γεωργιάδης):</w:t>
      </w:r>
      <w:r>
        <w:rPr>
          <w:rFonts w:eastAsia="Times New Roman"/>
          <w:b/>
          <w:color w:val="000000"/>
          <w:szCs w:val="24"/>
          <w:shd w:val="clear" w:color="auto" w:fill="FFFFFF"/>
        </w:rPr>
        <w:t xml:space="preserve"> </w:t>
      </w:r>
      <w:r>
        <w:rPr>
          <w:rFonts w:eastAsia="Times New Roman"/>
          <w:color w:val="000000"/>
          <w:szCs w:val="24"/>
          <w:shd w:val="clear" w:color="auto" w:fill="FFFFFF"/>
        </w:rPr>
        <w:t>Ευχαριστούμε τον κ. Καραγιαννίδη.</w:t>
      </w:r>
    </w:p>
    <w:p w14:paraId="0715ADD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w:t>
      </w:r>
      <w:r>
        <w:rPr>
          <w:rFonts w:eastAsia="Times New Roman"/>
          <w:color w:val="000000"/>
          <w:szCs w:val="24"/>
          <w:shd w:val="clear" w:color="auto" w:fill="FFFFFF"/>
        </w:rPr>
        <w:t xml:space="preserve"> κ. Αϊχάν Καρά Γιουσούφ, για πέντε  λεπτά.</w:t>
      </w:r>
    </w:p>
    <w:p w14:paraId="0715ADD3" w14:textId="77777777" w:rsidR="006222AF" w:rsidRDefault="006453C1">
      <w:pPr>
        <w:spacing w:after="0" w:line="600" w:lineRule="auto"/>
        <w:ind w:firstLine="720"/>
        <w:jc w:val="both"/>
        <w:rPr>
          <w:rFonts w:eastAsia="Times New Roman"/>
          <w:color w:val="000000"/>
          <w:szCs w:val="24"/>
          <w:shd w:val="clear" w:color="auto" w:fill="FFFFFF"/>
        </w:rPr>
      </w:pPr>
      <w:r w:rsidRPr="003F6C09">
        <w:rPr>
          <w:rFonts w:eastAsia="Times New Roman"/>
          <w:b/>
          <w:color w:val="000000"/>
          <w:szCs w:val="24"/>
          <w:shd w:val="clear" w:color="auto" w:fill="FFFFFF"/>
        </w:rPr>
        <w:t>ΑΪΧΑΝ ΚΑΡΑ ΓΙΟΥΣΟΥΦ:</w:t>
      </w:r>
      <w:r>
        <w:rPr>
          <w:rFonts w:eastAsia="Times New Roman"/>
          <w:b/>
          <w:color w:val="000000"/>
          <w:szCs w:val="24"/>
          <w:shd w:val="clear" w:color="auto" w:fill="FFFFFF"/>
        </w:rPr>
        <w:t xml:space="preserve"> </w:t>
      </w:r>
      <w:r>
        <w:rPr>
          <w:rFonts w:eastAsia="Times New Roman"/>
          <w:color w:val="000000"/>
          <w:szCs w:val="24"/>
          <w:shd w:val="clear" w:color="auto" w:fill="FFFFFF"/>
        </w:rPr>
        <w:t>Σας ευχαριστώ, κύριε Πρόεδρε.</w:t>
      </w:r>
    </w:p>
    <w:p w14:paraId="0715ADD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το νομοσχέδιο που συζητάμε σήμερα, αποτελεί συνέχεια της κορυφαίας δημοκρατικής </w:t>
      </w:r>
      <w:r>
        <w:rPr>
          <w:rFonts w:eastAsia="Times New Roman"/>
          <w:color w:val="000000"/>
          <w:szCs w:val="24"/>
          <w:shd w:val="clear" w:color="auto" w:fill="FFFFFF"/>
        </w:rPr>
        <w:lastRenderedPageBreak/>
        <w:t>αλλαγής στη χώρα, της αλλαγής στο εκλογικό σύστημα σ</w:t>
      </w:r>
      <w:r>
        <w:rPr>
          <w:rFonts w:eastAsia="Times New Roman"/>
          <w:color w:val="000000"/>
          <w:szCs w:val="24"/>
          <w:shd w:val="clear" w:color="auto" w:fill="FFFFFF"/>
        </w:rPr>
        <w:t>ε κεντρικό επίπεδο και τώρα στην τοπική αυτοδιοίκηση.</w:t>
      </w:r>
    </w:p>
    <w:p w14:paraId="0715ADD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Επιδιώκει να άρει στρεβλώσεις και παθογένειες του παρελθόντος και να θεμελιώσει ένα σύνολο προοδευτικών, δημοκρατικών και θεσμικών αλλαγών, με στόχο την οικοδόμηση μιας πιο δίκαιης και αποτελεσματικής δ</w:t>
      </w:r>
      <w:r>
        <w:rPr>
          <w:rFonts w:eastAsia="Times New Roman"/>
          <w:color w:val="000000"/>
          <w:szCs w:val="24"/>
          <w:shd w:val="clear" w:color="auto" w:fill="FFFFFF"/>
        </w:rPr>
        <w:t xml:space="preserve">ιοίκησης. </w:t>
      </w:r>
    </w:p>
    <w:p w14:paraId="0715ADD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Σε συνέχεια του πολυνομοσχεδίου του 2017, με το οποίο αυξήθηκε η κρατική χρηματοδότηση προς την τοπική αυτοδιοίκηση κατά 5%, έρχεται τώρα η καθιέρωση της απλής αναλογικής στις δημοτικές εκλογές, ένα πάγιο αίτημα της Αριστεράς υλοποιείται και φαί</w:t>
      </w:r>
      <w:r>
        <w:rPr>
          <w:rFonts w:eastAsia="Times New Roman"/>
          <w:color w:val="000000"/>
          <w:szCs w:val="24"/>
          <w:shd w:val="clear" w:color="auto" w:fill="FFFFFF"/>
        </w:rPr>
        <w:t>νεται στην πράξη η βούληση της Κυβέρνησης να κάνει μια βαθιά δημοκρατική τομή, ενισχύοντας τη βούληση του λαού και προωθώντας τη σύμπραξη και τη συνεργασία σε τοπικό επίπεδο.</w:t>
      </w:r>
    </w:p>
    <w:p w14:paraId="0715ADD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Επειδή τα περισσότερα έχουν ακουστεί, δεν θα ήθελα να αναφερθώ αναλυτικά στα άρθρα, απλώς θα επισημάνω κάποια βασικά στοιχεία τα οποία νομίζω ότι είναι ενδεικτικά του διαφορετικού προτύπου διακυβέρνησης των δήμων, που εισάγεται με το παρόν νομοσχέδιο. </w:t>
      </w:r>
    </w:p>
    <w:p w14:paraId="0715ADD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Κατ</w:t>
      </w:r>
      <w:r>
        <w:rPr>
          <w:rFonts w:eastAsia="Times New Roman"/>
          <w:color w:val="000000"/>
          <w:szCs w:val="24"/>
          <w:shd w:val="clear" w:color="auto" w:fill="FFFFFF"/>
        </w:rPr>
        <w:t>’ αρχάς η εισαγωγή της απλής αναλογικής ενισχύει την αντιπροσωπευτικότητα, τη δημοκρατική έκφραση και τη συμμετοχή των πολιτών. Παράλληλα, το προτεινόμενο μοντέλο ενισχύει την ανάπτυξη με αποκέντρωση, χωρίς να παραγκωνίζεται η κοινωνική λογοδοσία και ο έλε</w:t>
      </w:r>
      <w:r>
        <w:rPr>
          <w:rFonts w:eastAsia="Times New Roman"/>
          <w:color w:val="000000"/>
          <w:szCs w:val="24"/>
          <w:shd w:val="clear" w:color="auto" w:fill="FFFFFF"/>
        </w:rPr>
        <w:t>γχος. Με τον «Κ</w:t>
      </w:r>
      <w:r>
        <w:rPr>
          <w:rFonts w:eastAsia="Times New Roman"/>
          <w:color w:val="000000"/>
          <w:szCs w:val="24"/>
          <w:shd w:val="clear" w:color="auto" w:fill="FFFFFF"/>
        </w:rPr>
        <w:t>ΛΕΙΣΘΕΝΗ</w:t>
      </w:r>
      <w:r>
        <w:rPr>
          <w:rFonts w:eastAsia="Times New Roman"/>
          <w:color w:val="000000"/>
          <w:szCs w:val="24"/>
          <w:shd w:val="clear" w:color="auto" w:fill="FFFFFF"/>
        </w:rPr>
        <w:t>» διορθώνονται προηγούμενες αδικίες του «Κ</w:t>
      </w:r>
      <w:r>
        <w:rPr>
          <w:rFonts w:eastAsia="Times New Roman"/>
          <w:color w:val="000000"/>
          <w:szCs w:val="24"/>
          <w:shd w:val="clear" w:color="auto" w:fill="FFFFFF"/>
        </w:rPr>
        <w:t>ΑΛΛΙΚΡΑΤΗ</w:t>
      </w:r>
      <w:r>
        <w:rPr>
          <w:rFonts w:eastAsia="Times New Roman"/>
          <w:color w:val="000000"/>
          <w:szCs w:val="24"/>
          <w:shd w:val="clear" w:color="auto" w:fill="FFFFFF"/>
        </w:rPr>
        <w:t xml:space="preserve">», που έδινε τη δυνατότητα </w:t>
      </w:r>
      <w:r>
        <w:rPr>
          <w:rFonts w:eastAsia="Times New Roman"/>
          <w:color w:val="000000"/>
          <w:szCs w:val="24"/>
          <w:shd w:val="clear" w:color="auto" w:fill="FFFFFF"/>
        </w:rPr>
        <w:t xml:space="preserve">σε </w:t>
      </w:r>
      <w:r>
        <w:rPr>
          <w:rFonts w:eastAsia="Times New Roman"/>
          <w:color w:val="000000"/>
          <w:szCs w:val="24"/>
          <w:shd w:val="clear" w:color="auto" w:fill="FFFFFF"/>
        </w:rPr>
        <w:t xml:space="preserve">μία παράταξη </w:t>
      </w:r>
      <w:r>
        <w:rPr>
          <w:rFonts w:eastAsia="Times New Roman"/>
          <w:color w:val="000000"/>
          <w:szCs w:val="24"/>
          <w:shd w:val="clear" w:color="auto" w:fill="FFFFFF"/>
        </w:rPr>
        <w:t>να</w:t>
      </w:r>
      <w:r>
        <w:rPr>
          <w:rFonts w:eastAsia="Times New Roman"/>
          <w:color w:val="000000"/>
          <w:szCs w:val="24"/>
          <w:shd w:val="clear" w:color="auto" w:fill="FFFFFF"/>
        </w:rPr>
        <w:t xml:space="preserve"> μπορούσε να έχει την απόλυτη πλειοψηφία του δημοτικού συμβουλίου ακόμα και με πολύ μικρό ποσοστό ψήφων την πρώτη Κυριακή. Ήμασταν δημοτι</w:t>
      </w:r>
      <w:r>
        <w:rPr>
          <w:rFonts w:eastAsia="Times New Roman"/>
          <w:color w:val="000000"/>
          <w:szCs w:val="24"/>
          <w:shd w:val="clear" w:color="auto" w:fill="FFFFFF"/>
        </w:rPr>
        <w:t>κή αρχή από το 2010 μέχρι το 2014 με μία τέτοια μειοψηφία, λόγω της ενισχυμένης αναλογικής. Αντίθετα, τώρα προωθείται μία κουλτούρα σύνθεσης, συναίνεσης και σύγκλισης των απόψεων των διαφορετικών παρατάξεων, με σκοπό το καλύτερο για την τοπική κοινωνία.</w:t>
      </w:r>
    </w:p>
    <w:p w14:paraId="0715ADD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w:t>
      </w:r>
      <w:r>
        <w:rPr>
          <w:rFonts w:eastAsia="Times New Roman"/>
          <w:color w:val="000000"/>
          <w:szCs w:val="24"/>
          <w:shd w:val="clear" w:color="auto" w:fill="FFFFFF"/>
        </w:rPr>
        <w:t xml:space="preserve">ιπλέον, για τις μικρές κοινότητες με πληθυσμό μέχρι </w:t>
      </w:r>
      <w:r>
        <w:rPr>
          <w:rFonts w:eastAsia="Times New Roman"/>
          <w:color w:val="000000"/>
          <w:szCs w:val="24"/>
          <w:shd w:val="clear" w:color="auto" w:fill="FFFFFF"/>
        </w:rPr>
        <w:t>τ</w:t>
      </w:r>
      <w:r>
        <w:rPr>
          <w:rFonts w:eastAsia="Times New Roman"/>
          <w:color w:val="000000"/>
          <w:szCs w:val="24"/>
          <w:shd w:val="clear" w:color="auto" w:fill="FFFFFF"/>
        </w:rPr>
        <w:t>ρ</w:t>
      </w:r>
      <w:r>
        <w:rPr>
          <w:rFonts w:eastAsia="Times New Roman"/>
          <w:color w:val="000000"/>
          <w:szCs w:val="24"/>
          <w:shd w:val="clear" w:color="auto" w:fill="FFFFFF"/>
        </w:rPr>
        <w:t>ιακόσιους</w:t>
      </w:r>
      <w:r>
        <w:rPr>
          <w:rFonts w:eastAsia="Times New Roman"/>
          <w:color w:val="000000"/>
          <w:szCs w:val="24"/>
          <w:shd w:val="clear" w:color="auto" w:fill="FFFFFF"/>
        </w:rPr>
        <w:t xml:space="preserve"> κατοίκους είναι θετικό ότι θα εκλέγεται ο πρόεδρος από ενιαίο ψηφοδέλτιο. Είναι, επίσης, σημαντικό ότι περιέχονται διατάξεις που αποσκοπούν στη βελτίωση της συμμετοχής της τοπικής αυτοδιοίκηση</w:t>
      </w:r>
      <w:r>
        <w:rPr>
          <w:rFonts w:eastAsia="Times New Roman"/>
          <w:color w:val="000000"/>
          <w:szCs w:val="24"/>
          <w:shd w:val="clear" w:color="auto" w:fill="FFFFFF"/>
        </w:rPr>
        <w:t xml:space="preserve">ς στην παραγωγική ανασυγκρότηση της </w:t>
      </w:r>
      <w:r>
        <w:rPr>
          <w:rFonts w:eastAsia="Times New Roman"/>
          <w:color w:val="000000"/>
          <w:szCs w:val="24"/>
          <w:shd w:val="clear" w:color="auto" w:fill="FFFFFF"/>
        </w:rPr>
        <w:lastRenderedPageBreak/>
        <w:t>χώρας. Θα μπορούν οι ΟΤΑ να έχουν πιο ενεργό ρόλο και θα μπορούν να συστήνουν εταιρείες παραγωγής ηλεκτρικής ενέργειας, μονάδες αφαλάτωσης, εταιρείες κοινής ωφέλειας. Με αυτόν τον τρόπο θα διαδραματίζουν κεντρικό ρόλο στ</w:t>
      </w:r>
      <w:r>
        <w:rPr>
          <w:rFonts w:eastAsia="Times New Roman"/>
          <w:color w:val="000000"/>
          <w:szCs w:val="24"/>
          <w:shd w:val="clear" w:color="auto" w:fill="FFFFFF"/>
        </w:rPr>
        <w:t xml:space="preserve">ην ανάπτυξη των τοπικών κοινωνιών. </w:t>
      </w:r>
    </w:p>
    <w:p w14:paraId="0715ADDA"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Μερικά ακόμα στοιχεία που θα ήθελα να επισημάνω είναι η επαναφορά της τετραετούς θητείας των αιρετών, η αποσύνδεση των αυτοδιοικητικών εκλογών από τις ευρωεκλογές, που γίνονται ανά πενταετία, η εκλογή αντιδημάρχων και αν</w:t>
      </w:r>
      <w:r>
        <w:rPr>
          <w:rFonts w:eastAsia="Times New Roman"/>
          <w:color w:val="000000"/>
          <w:szCs w:val="24"/>
          <w:shd w:val="clear" w:color="auto" w:fill="FFFFFF"/>
        </w:rPr>
        <w:t>τιπεριφερειαρχών από τα αντίστοιχα συμβούλια, η αύξηση των επιστημονικών συνεργατών και ειδικών συμβούλων ως μέσο ενίσχυσης των ΟΤΑ, καθώς και η σύσταση αυτοτελούς υπηρεσίας εποπτείας ΟΤΑ, η οποία αναλαμβάνει από τις αποκεντρωμένες διοικήσεις τον έλεγχο νο</w:t>
      </w:r>
      <w:r>
        <w:rPr>
          <w:rFonts w:eastAsia="Times New Roman"/>
          <w:color w:val="000000"/>
          <w:szCs w:val="24"/>
          <w:shd w:val="clear" w:color="auto" w:fill="FFFFFF"/>
        </w:rPr>
        <w:t xml:space="preserve">μιμότητας των πράξεων των Οργανισμών Τοπικής Αυτοδιοίκησης. </w:t>
      </w:r>
    </w:p>
    <w:p w14:paraId="0715ADDB"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Σημαντική, επίσης, είναι η πρόβλεψη των τοπικών δημοψηφισμάτων για τη μεγαλύτερη συμμετοχή του πολίτη. Ο σκοπός είναι να σπάσει, επιτέλους, η λογική της ανάθεσης και της </w:t>
      </w:r>
      <w:r>
        <w:rPr>
          <w:rFonts w:eastAsia="Times New Roman"/>
          <w:color w:val="000000"/>
          <w:szCs w:val="24"/>
          <w:shd w:val="clear" w:color="auto" w:fill="FFFFFF"/>
        </w:rPr>
        <w:lastRenderedPageBreak/>
        <w:t>πελατειακής αντίληψης, πο</w:t>
      </w:r>
      <w:r>
        <w:rPr>
          <w:rFonts w:eastAsia="Times New Roman"/>
          <w:color w:val="000000"/>
          <w:szCs w:val="24"/>
          <w:shd w:val="clear" w:color="auto" w:fill="FFFFFF"/>
        </w:rPr>
        <w:t xml:space="preserve">υ ήταν η σημαία του παλαιού πολιτικού συστήματος που είναι εντός της Βουλής και το οποίο προσπαθεί να την κρατήσει ακόμα ζωντανή. </w:t>
      </w:r>
    </w:p>
    <w:p w14:paraId="0715ADDC"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σαφές ότι τα πράγματα αλλάζουν. Η μικροκομματική λογική απαξιώνεται. Η τοπική κοινωνία βγαίνει μπροστά. Οι προεκλογικές</w:t>
      </w:r>
      <w:r>
        <w:rPr>
          <w:rFonts w:eastAsia="Times New Roman"/>
          <w:color w:val="000000"/>
          <w:szCs w:val="24"/>
          <w:shd w:val="clear" w:color="auto" w:fill="FFFFFF"/>
        </w:rPr>
        <w:t xml:space="preserve"> δεσμεύσεις υλοποιούνται. Παράλληλα, τον Αύγουστο βγαίνουμε από την επιτροπεία. Η τρόικα δεν θα ξαναέλθει στη χώρα μας και η κατάσταση της οικονομίας συνεχώς βελτιώνεται. Η μόνη που δεν βλέπει αυτές τις ριζικές αλλαγές είναι η Αξιωματική Αντιπολίτευση. Όσο</w:t>
      </w:r>
      <w:r>
        <w:rPr>
          <w:rFonts w:eastAsia="Times New Roman"/>
          <w:color w:val="000000"/>
          <w:szCs w:val="24"/>
          <w:shd w:val="clear" w:color="auto" w:fill="FFFFFF"/>
        </w:rPr>
        <w:t xml:space="preserve"> και να φωνασκείτε, αγαπητοί συνάδελφοι, εμείς θα συνεχίζουμε.</w:t>
      </w:r>
    </w:p>
    <w:p w14:paraId="0715ADDD"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w:t>
      </w:r>
    </w:p>
    <w:p w14:paraId="0715ADDE"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715ADDF" w14:textId="77777777" w:rsidR="006222AF" w:rsidRDefault="006453C1">
      <w:pPr>
        <w:spacing w:after="0" w:line="600" w:lineRule="auto"/>
        <w:ind w:firstLine="720"/>
        <w:jc w:val="both"/>
        <w:rPr>
          <w:rFonts w:eastAsia="Times New Roman"/>
          <w:color w:val="000000"/>
          <w:szCs w:val="24"/>
          <w:shd w:val="clear" w:color="auto" w:fill="FFFFFF"/>
        </w:rPr>
      </w:pPr>
      <w:r w:rsidRPr="00894FBB">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και για την οικονομία στον χρόνο.</w:t>
      </w:r>
    </w:p>
    <w:p w14:paraId="0715ADE0"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 έχει ο κ. Τριανταφυλλίδης.</w:t>
      </w:r>
    </w:p>
    <w:p w14:paraId="0715ADE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ΑΛΕΞΑΝΔΡΟΣ </w:t>
      </w:r>
      <w:r>
        <w:rPr>
          <w:rFonts w:eastAsia="Times New Roman" w:cs="Times New Roman"/>
          <w:b/>
          <w:szCs w:val="24"/>
        </w:rPr>
        <w:t>ΤΡΙΑΝΤΑΦΥΛΛΙΔΗΣ:</w:t>
      </w:r>
      <w:r>
        <w:rPr>
          <w:rFonts w:eastAsia="Times New Roman" w:cs="Times New Roman"/>
          <w:szCs w:val="24"/>
        </w:rPr>
        <w:t xml:space="preserve"> Κύριε Πρόεδρε, κύριοι Υπουργοί, κύριοι συνάδελφοι, αναφέρθηκε αυτό το σχε</w:t>
      </w:r>
      <w:r>
        <w:rPr>
          <w:rFonts w:eastAsia="Times New Roman" w:cs="Times New Roman"/>
          <w:szCs w:val="24"/>
        </w:rPr>
        <w:lastRenderedPageBreak/>
        <w:t>τικά με την αιμομικτική σχέση, την αιμομιξία Δεξιάς και ακροδεξιάς που προκαλεί τερατογενέσεις. Η ιστορία από πίσω καταδεικνύει, δυστυχέστατα για την πορεία των δημοκ</w:t>
      </w:r>
      <w:r>
        <w:rPr>
          <w:rFonts w:eastAsia="Times New Roman" w:cs="Times New Roman"/>
          <w:szCs w:val="24"/>
        </w:rPr>
        <w:t xml:space="preserve">ρατικών και κοινοβουλευτικών μας πραγμάτων, τα όσα ζήσαμε το τελευταίο τρίμηνο, για τον Κοινοβουλευτικό Εκπρόσωπο της Νέας Δημοκρατίας. Ανακαλώντας στη μνήμη, μόνο το </w:t>
      </w:r>
      <w:r>
        <w:rPr>
          <w:rFonts w:eastAsia="Times New Roman" w:cs="Times New Roman"/>
          <w:szCs w:val="24"/>
          <w:lang w:val="en-US"/>
        </w:rPr>
        <w:t>Wikipedia</w:t>
      </w:r>
      <w:r>
        <w:rPr>
          <w:rFonts w:eastAsia="Times New Roman" w:cs="Times New Roman"/>
          <w:szCs w:val="24"/>
        </w:rPr>
        <w:t xml:space="preserve"> να πατήσει κανείς, θυμάται ότι στις εκλογές του 2000 την «Πρώτη Γραμμή» του Κώσ</w:t>
      </w:r>
      <w:r>
        <w:rPr>
          <w:rFonts w:eastAsia="Times New Roman" w:cs="Times New Roman"/>
          <w:szCs w:val="24"/>
        </w:rPr>
        <w:t>τα Πλεύρη, συνεργαζόμενη με το Ελληνικό Μέτωπο, με επικεφαλής τον κ. Μάκη Βορίδη, τη χαρακτηρίζει ως το ελληνικό φασιστικό εθνικιστικό κόμμα. Τελεία.</w:t>
      </w:r>
    </w:p>
    <w:p w14:paraId="0715ADE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μόνο σαν μια καταγραφή των όσων ακούστηκαν, θυμίζοντας και το Θεσσαλικό Θέατρο, όπου είχε πει η ηθοπο</w:t>
      </w:r>
      <w:r>
        <w:rPr>
          <w:rFonts w:eastAsia="Times New Roman" w:cs="Times New Roman"/>
          <w:szCs w:val="24"/>
        </w:rPr>
        <w:t>ιός «ο Θεός μάς έσωσε, παιδάκι μου, και δεν γίναμε κομμουνιστές». Να το ανακαλέσουμε λίγο στη μνήμη.</w:t>
      </w:r>
    </w:p>
    <w:p w14:paraId="0715ADE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συγκεκριμένο σχέδιο νόμου σπάει στεγανά, σπάει συσσωρευμένα άλατα, κατεστημένες λειτουργίες, παθογόνες συμπεριφορές ακινησίας και αδράνειας, μόνιμης και</w:t>
      </w:r>
      <w:r>
        <w:rPr>
          <w:rFonts w:eastAsia="Times New Roman" w:cs="Times New Roman"/>
          <w:szCs w:val="24"/>
        </w:rPr>
        <w:t xml:space="preserve"> σταθερής κατοχής, νομής, διανομής, αναδιανομής πολιτικής και οικονομικής εξουσίας σε τοπικό και περιφερειακό επίπεδο.</w:t>
      </w:r>
    </w:p>
    <w:p w14:paraId="0715ADE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Ακούσαμε ακριβώς τα ίδια επιχειρήματα που ακούσαμε όταν εισήγαμε την απλή αναλογική ως εκλογικό σύστημα ανάδειξης κυβέρνησης για τη χώρα.</w:t>
      </w:r>
      <w:r>
        <w:rPr>
          <w:rFonts w:eastAsia="Times New Roman" w:cs="Times New Roman"/>
          <w:szCs w:val="24"/>
        </w:rPr>
        <w:t xml:space="preserve"> Τότε πάλι ήταν το κριτήριο της κυβερνησιμότητας που μετέτρεπε το μέσο σε αυτοσκοπό, κριτήριο κυβερνησιμότητας στη χώρα, να έχει κυβέρνηση η χώρα. Με αυτό το κριτήριο της ενισχυμένης αναλογικής, για να έχει κυβέρνηση η χώρα, δεν οδηγηθήκαμε στη χρεοκοπία; </w:t>
      </w:r>
      <w:r>
        <w:rPr>
          <w:rFonts w:eastAsia="Times New Roman" w:cs="Times New Roman"/>
          <w:szCs w:val="24"/>
        </w:rPr>
        <w:t>Αυτοδύναμες κυβερνήσεις δεν οδήγησαν τη χώρα στη χρεοκοπία;</w:t>
      </w:r>
    </w:p>
    <w:p w14:paraId="0715ADE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Τώρα κριτήριο κυβερνησιμότητας στους δήμους. Πρέπει να κυβερνηθούν. Το αποτέλεσμα ποιο ήταν; Δεν θέλω να επικαλεστώ τη δική σας ή τη δική μου γνώση των πραγμάτων, αλλά θέλω να καταθέσω στα Πρακτικ</w:t>
      </w:r>
      <w:r>
        <w:rPr>
          <w:rFonts w:eastAsia="Times New Roman" w:cs="Times New Roman"/>
          <w:szCs w:val="24"/>
        </w:rPr>
        <w:t>ά τις εκθέσεις του πρώην Γενικού Επιθεωρητή Δημόσιας Διοίκησης, του κ. Λέανδρου Ρακιντζή, στις 11-7-2013</w:t>
      </w:r>
      <w:r w:rsidRPr="00BC5D80">
        <w:rPr>
          <w:rFonts w:eastAsia="Times New Roman" w:cs="Times New Roman"/>
          <w:szCs w:val="24"/>
        </w:rPr>
        <w:t xml:space="preserve">: </w:t>
      </w:r>
      <w:r>
        <w:rPr>
          <w:rFonts w:eastAsia="Times New Roman" w:cs="Times New Roman"/>
          <w:szCs w:val="24"/>
        </w:rPr>
        <w:t xml:space="preserve">«Ο Ρακιντζής </w:t>
      </w:r>
      <w:r>
        <w:rPr>
          <w:rFonts w:eastAsia="Times New Roman" w:cs="Times New Roman"/>
          <w:szCs w:val="24"/>
        </w:rPr>
        <w:t>«</w:t>
      </w:r>
      <w:r>
        <w:rPr>
          <w:rFonts w:eastAsia="Times New Roman" w:cs="Times New Roman"/>
          <w:szCs w:val="24"/>
        </w:rPr>
        <w:t>τυλίγει</w:t>
      </w:r>
      <w:r>
        <w:rPr>
          <w:rFonts w:eastAsia="Times New Roman" w:cs="Times New Roman"/>
          <w:szCs w:val="24"/>
        </w:rPr>
        <w:t>»</w:t>
      </w:r>
      <w:r>
        <w:rPr>
          <w:rFonts w:eastAsia="Times New Roman" w:cs="Times New Roman"/>
          <w:szCs w:val="24"/>
        </w:rPr>
        <w:t xml:space="preserve"> τη διαφθορά σε 218 σελίδες – Πρωταθλήτρια ξανά η τοπική αυτοδιοίκηση». Το καταθέτω για τα Πρακτικά από το «</w:t>
      </w:r>
      <w:r>
        <w:rPr>
          <w:rFonts w:eastAsia="Times New Roman" w:cs="Times New Roman"/>
          <w:szCs w:val="24"/>
          <w:lang w:val="en-US"/>
        </w:rPr>
        <w:t>iefimerida</w:t>
      </w:r>
      <w:r>
        <w:rPr>
          <w:rFonts w:eastAsia="Times New Roman" w:cs="Times New Roman"/>
          <w:szCs w:val="24"/>
        </w:rPr>
        <w:t>».</w:t>
      </w:r>
    </w:p>
    <w:p w14:paraId="0715ADE6" w14:textId="77777777" w:rsidR="006222AF" w:rsidRDefault="006453C1">
      <w:pPr>
        <w:spacing w:after="0"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αυτό ο Βουλευτής κ. </w:t>
      </w:r>
      <w:r>
        <w:rPr>
          <w:rFonts w:eastAsia="Times New Roman" w:cs="Times New Roman"/>
          <w:szCs w:val="24"/>
        </w:rPr>
        <w:t>Αλέξανδρος Τριανταφυλλίδης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δημοσίευμα,</w:t>
      </w:r>
      <w:r w:rsidRPr="004C2B81">
        <w:rPr>
          <w:rFonts w:eastAsia="Times New Roman" w:cs="Times New Roman"/>
          <w:szCs w:val="24"/>
        </w:rPr>
        <w:t xml:space="preserve">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0715ADE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Περιοδικό «Α</w:t>
      </w:r>
      <w:r>
        <w:rPr>
          <w:rFonts w:eastAsia="Times New Roman" w:cs="Times New Roman"/>
          <w:szCs w:val="24"/>
        </w:rPr>
        <w:t>ΥΤΟΔΙΟΙΚΗΣΗ</w:t>
      </w:r>
      <w:r>
        <w:rPr>
          <w:rFonts w:eastAsia="Times New Roman" w:cs="Times New Roman"/>
          <w:szCs w:val="24"/>
        </w:rPr>
        <w:t>»</w:t>
      </w:r>
      <w:r w:rsidRPr="00BC5D80">
        <w:rPr>
          <w:rFonts w:eastAsia="Times New Roman" w:cs="Times New Roman"/>
          <w:szCs w:val="24"/>
        </w:rPr>
        <w:t>:</w:t>
      </w:r>
      <w:r>
        <w:rPr>
          <w:rFonts w:eastAsia="Times New Roman" w:cs="Times New Roman"/>
          <w:szCs w:val="24"/>
        </w:rPr>
        <w:t xml:space="preserve"> «Ρακιντζ</w:t>
      </w:r>
      <w:r>
        <w:rPr>
          <w:rFonts w:eastAsia="Times New Roman" w:cs="Times New Roman"/>
          <w:szCs w:val="24"/>
        </w:rPr>
        <w:t xml:space="preserve">ής: Τους δήμους </w:t>
      </w:r>
      <w:r>
        <w:rPr>
          <w:rFonts w:eastAsia="Times New Roman" w:cs="Times New Roman"/>
          <w:szCs w:val="24"/>
        </w:rPr>
        <w:t>«</w:t>
      </w:r>
      <w:r>
        <w:rPr>
          <w:rFonts w:eastAsia="Times New Roman" w:cs="Times New Roman"/>
          <w:szCs w:val="24"/>
        </w:rPr>
        <w:t>δείχνει</w:t>
      </w:r>
      <w:r>
        <w:rPr>
          <w:rFonts w:eastAsia="Times New Roman" w:cs="Times New Roman"/>
          <w:szCs w:val="24"/>
        </w:rPr>
        <w:t>»</w:t>
      </w:r>
      <w:r>
        <w:rPr>
          <w:rFonts w:eastAsia="Times New Roman" w:cs="Times New Roman"/>
          <w:szCs w:val="24"/>
        </w:rPr>
        <w:t xml:space="preserve"> ξανά για τη διαφθορά. Περιλαμβάνει το 35,9% των ελέγχων για τους δήμους».</w:t>
      </w:r>
    </w:p>
    <w:p w14:paraId="0715ADE8" w14:textId="77777777" w:rsidR="006222AF" w:rsidRDefault="006453C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δημοσίευμα</w:t>
      </w:r>
      <w:r w:rsidRPr="004C2B81">
        <w:rPr>
          <w:rFonts w:eastAsia="Times New Roman" w:cs="Times New Roman"/>
          <w:szCs w:val="24"/>
        </w:rPr>
        <w:t>,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 xml:space="preserve">ται στο αρχείο του Τμήματος </w:t>
      </w:r>
      <w:r w:rsidRPr="004C2B81">
        <w:rPr>
          <w:rFonts w:eastAsia="Times New Roman" w:cs="Times New Roman"/>
          <w:szCs w:val="24"/>
        </w:rPr>
        <w:t>Γραμματείας της Διεύθυνσης Στενογραφίας και Πρακτικών της Βουλής)</w:t>
      </w:r>
    </w:p>
    <w:p w14:paraId="0715ADE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«Λέανδρος Ρακιντζής</w:t>
      </w:r>
      <w:r w:rsidRPr="00BC5D80">
        <w:rPr>
          <w:rFonts w:eastAsia="Times New Roman" w:cs="Times New Roman"/>
          <w:szCs w:val="24"/>
        </w:rPr>
        <w:t>:</w:t>
      </w:r>
      <w:r>
        <w:rPr>
          <w:rFonts w:eastAsia="Times New Roman" w:cs="Times New Roman"/>
          <w:szCs w:val="24"/>
        </w:rPr>
        <w:t xml:space="preserve"> Εστία διαφθοράς οι δήμοι», στις 22 Ιανουαρίου του 2014.</w:t>
      </w:r>
    </w:p>
    <w:p w14:paraId="0715ADEA" w14:textId="77777777" w:rsidR="006222AF" w:rsidRDefault="006453C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δημοσίευμα</w:t>
      </w:r>
      <w:r w:rsidRPr="004C2B81">
        <w:rPr>
          <w:rFonts w:eastAsia="Times New Roman" w:cs="Times New Roman"/>
          <w:szCs w:val="24"/>
        </w:rPr>
        <w:t xml:space="preserve">, </w:t>
      </w:r>
      <w:r w:rsidRPr="004C2B81">
        <w:rPr>
          <w:rFonts w:eastAsia="Times New Roman" w:cs="Times New Roman"/>
          <w:szCs w:val="24"/>
        </w:rPr>
        <w:t>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0715ADE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είναι δικά μου λεγόμενα, είναι του Λέανδρου Ρακιντζή, άλλου κατ’ εξοχήν συριζαίου!</w:t>
      </w:r>
    </w:p>
    <w:p w14:paraId="0715ADE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Από την ιστοσελίδα «</w:t>
      </w:r>
      <w:r>
        <w:rPr>
          <w:rFonts w:eastAsia="Times New Roman" w:cs="Times New Roman"/>
          <w:szCs w:val="24"/>
          <w:lang w:val="en-US"/>
        </w:rPr>
        <w:t>Voria</w:t>
      </w:r>
      <w:r w:rsidRPr="00861947">
        <w:rPr>
          <w:rFonts w:eastAsia="Times New Roman" w:cs="Times New Roman"/>
          <w:szCs w:val="24"/>
        </w:rPr>
        <w:t>.</w:t>
      </w:r>
      <w:r>
        <w:rPr>
          <w:rFonts w:eastAsia="Times New Roman" w:cs="Times New Roman"/>
          <w:szCs w:val="24"/>
          <w:lang w:val="en-US"/>
        </w:rPr>
        <w:t>gr</w:t>
      </w:r>
      <w:r>
        <w:rPr>
          <w:rFonts w:eastAsia="Times New Roman" w:cs="Times New Roman"/>
          <w:szCs w:val="24"/>
        </w:rPr>
        <w:t>»</w:t>
      </w:r>
      <w:r w:rsidRPr="00BC5D80">
        <w:rPr>
          <w:rFonts w:eastAsia="Times New Roman" w:cs="Times New Roman"/>
          <w:szCs w:val="24"/>
        </w:rPr>
        <w:t>:</w:t>
      </w:r>
      <w:r>
        <w:rPr>
          <w:rFonts w:eastAsia="Times New Roman" w:cs="Times New Roman"/>
          <w:szCs w:val="24"/>
        </w:rPr>
        <w:t xml:space="preserve"> «Δήμοι και περιφέρειες παραμέ</w:t>
      </w:r>
      <w:r>
        <w:rPr>
          <w:rFonts w:eastAsia="Times New Roman" w:cs="Times New Roman"/>
          <w:szCs w:val="24"/>
        </w:rPr>
        <w:t>νουν πρωταθλητές στη διαφθορά».</w:t>
      </w:r>
    </w:p>
    <w:p w14:paraId="0715ADE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Φάμελλε, η «</w:t>
      </w:r>
      <w:r>
        <w:rPr>
          <w:rFonts w:eastAsia="Times New Roman" w:cs="Times New Roman"/>
          <w:szCs w:val="24"/>
          <w:lang w:val="en-US"/>
        </w:rPr>
        <w:t>Voria</w:t>
      </w:r>
      <w:r w:rsidRPr="0086194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άλλο κατ’ εξοχήν </w:t>
      </w:r>
      <w:r>
        <w:rPr>
          <w:rFonts w:eastAsia="Times New Roman" w:cs="Times New Roman"/>
          <w:szCs w:val="24"/>
          <w:lang w:val="en-GB"/>
        </w:rPr>
        <w:t>site</w:t>
      </w:r>
      <w:r w:rsidRPr="00BC5D80">
        <w:rPr>
          <w:rFonts w:eastAsia="Times New Roman" w:cs="Times New Roman"/>
          <w:szCs w:val="24"/>
        </w:rPr>
        <w:t xml:space="preserve"> </w:t>
      </w:r>
      <w:r>
        <w:rPr>
          <w:rFonts w:eastAsia="Times New Roman" w:cs="Times New Roman"/>
          <w:szCs w:val="24"/>
        </w:rPr>
        <w:t>του ΣΥΡΙΖΑ! Το καταθέτω στα Πρακτικά.</w:t>
      </w:r>
    </w:p>
    <w:p w14:paraId="0715ADEE" w14:textId="77777777" w:rsidR="006222AF" w:rsidRDefault="006453C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Αλέξανδρος Τριανταφυλλίδης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δημοσίευμα</w:t>
      </w:r>
      <w:r w:rsidRPr="004C2B81">
        <w:rPr>
          <w:rFonts w:eastAsia="Times New Roman" w:cs="Times New Roman"/>
          <w:szCs w:val="24"/>
        </w:rPr>
        <w:t>,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w:t>
      </w:r>
      <w:r w:rsidRPr="004C2B81">
        <w:rPr>
          <w:rFonts w:eastAsia="Times New Roman" w:cs="Times New Roman"/>
          <w:szCs w:val="24"/>
        </w:rPr>
        <w:t xml:space="preserve"> αρχείο του Τμήματος Γραμματείας της Διεύθυνσης Στενογραφίας και Πρακτικών της Βουλής)</w:t>
      </w:r>
    </w:p>
    <w:p w14:paraId="0715ADE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η πάλαι ποτέ «Ε</w:t>
      </w:r>
      <w:r>
        <w:rPr>
          <w:rFonts w:eastAsia="Times New Roman" w:cs="Times New Roman"/>
          <w:szCs w:val="24"/>
        </w:rPr>
        <w:t>ΛΕΥΘΕΡΟΤΥΠΙΑ</w:t>
      </w:r>
      <w:r>
        <w:rPr>
          <w:rFonts w:eastAsia="Times New Roman" w:cs="Times New Roman"/>
          <w:szCs w:val="24"/>
        </w:rPr>
        <w:t>», που λέει: «Στους δήμους η μεγαλύτερη διαφθορά» και αναφέρει συγκεκριμένα στοιχεία.</w:t>
      </w:r>
    </w:p>
    <w:p w14:paraId="0715ADF0" w14:textId="77777777" w:rsidR="006222AF" w:rsidRDefault="006453C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Αλέξανδρος Τριανταφυ</w:t>
      </w:r>
      <w:r>
        <w:rPr>
          <w:rFonts w:eastAsia="Times New Roman" w:cs="Times New Roman"/>
          <w:szCs w:val="24"/>
        </w:rPr>
        <w:t>λλίδης καταθέτει για τα Πρακτικά το</w:t>
      </w:r>
      <w:r w:rsidRPr="004C2B81">
        <w:rPr>
          <w:rFonts w:eastAsia="Times New Roman" w:cs="Times New Roman"/>
          <w:szCs w:val="24"/>
        </w:rPr>
        <w:t xml:space="preserve"> προαναφερθέν </w:t>
      </w:r>
      <w:r>
        <w:rPr>
          <w:rFonts w:eastAsia="Times New Roman" w:cs="Times New Roman"/>
          <w:szCs w:val="24"/>
        </w:rPr>
        <w:t>δημοσίευμα</w:t>
      </w:r>
      <w:r w:rsidRPr="004C2B81">
        <w:rPr>
          <w:rFonts w:eastAsia="Times New Roman" w:cs="Times New Roman"/>
          <w:szCs w:val="24"/>
        </w:rPr>
        <w:t>, τ</w:t>
      </w:r>
      <w:r>
        <w:rPr>
          <w:rFonts w:eastAsia="Times New Roman" w:cs="Times New Roman"/>
          <w:szCs w:val="24"/>
        </w:rPr>
        <w:t>ο</w:t>
      </w:r>
      <w:r w:rsidRPr="004C2B81">
        <w:rPr>
          <w:rFonts w:eastAsia="Times New Roman" w:cs="Times New Roman"/>
          <w:szCs w:val="24"/>
        </w:rPr>
        <w:t xml:space="preserve"> οποί</w:t>
      </w:r>
      <w:r>
        <w:rPr>
          <w:rFonts w:eastAsia="Times New Roman" w:cs="Times New Roman"/>
          <w:szCs w:val="24"/>
        </w:rPr>
        <w:t>ο</w:t>
      </w:r>
      <w:r w:rsidRPr="004C2B81">
        <w:rPr>
          <w:rFonts w:eastAsia="Times New Roman" w:cs="Times New Roman"/>
          <w:szCs w:val="24"/>
        </w:rPr>
        <w:t xml:space="preserve"> βρίσκ</w:t>
      </w:r>
      <w:r>
        <w:rPr>
          <w:rFonts w:eastAsia="Times New Roman" w:cs="Times New Roman"/>
          <w:szCs w:val="24"/>
        </w:rPr>
        <w:t>ε</w:t>
      </w:r>
      <w:r w:rsidRPr="004C2B81">
        <w:rPr>
          <w:rFonts w:eastAsia="Times New Roman" w:cs="Times New Roman"/>
          <w:szCs w:val="24"/>
        </w:rPr>
        <w:t>ται στο αρχείο του Τμήματος Γραμματείας της Διεύθυνσης Στενογραφίας και Πρακτικών της Βουλής)</w:t>
      </w:r>
    </w:p>
    <w:p w14:paraId="0715ADF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δεν συμπεριλαμβάνει το σύνολο της αυτοδιοίκησης και δεν την στοχοποιεί. Ωστόσο, κ</w:t>
      </w:r>
      <w:r>
        <w:rPr>
          <w:rFonts w:eastAsia="Times New Roman" w:cs="Times New Roman"/>
          <w:szCs w:val="24"/>
        </w:rPr>
        <w:t xml:space="preserve">αταδεικνύει σ’ αυτό που βιώσαμε χθες το εξής. Διότι άκουσα κάτι για το ότι δεν είναι απλή αναλογική, αλλά είναι συναλλαγή, λες και το πριν καθεστώς ήταν </w:t>
      </w:r>
      <w:r>
        <w:rPr>
          <w:rFonts w:eastAsia="Times New Roman" w:cs="Times New Roman"/>
          <w:szCs w:val="24"/>
        </w:rPr>
        <w:lastRenderedPageBreak/>
        <w:t>«οι Άγγελοι του Τσάρλι» και τώρα με την υιοθέτηση της απλής αναλογικής θα υπάρξουν λιμοί, σεισμοί, κατα</w:t>
      </w:r>
      <w:r>
        <w:rPr>
          <w:rFonts w:eastAsia="Times New Roman" w:cs="Times New Roman"/>
          <w:szCs w:val="24"/>
        </w:rPr>
        <w:t>ποντισμοί και όλα τα σχετικά, ανοίγουν οι πόρτες, οι κερκόπορτες της διαφθοράς.</w:t>
      </w:r>
    </w:p>
    <w:p w14:paraId="0715ADF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Να ανοίξουν, λοιπόν, τα παράθυρα για έναν και μοναδικό σκοπό: Να φύγει η μούχλα, να φυσήξει αέρας, να μπει ο φρέσκος αέρας της δημοκρατίας, της πολυφωνίας, της προσέγγισης, της</w:t>
      </w:r>
      <w:r>
        <w:rPr>
          <w:rFonts w:eastAsia="Times New Roman" w:cs="Times New Roman"/>
          <w:szCs w:val="24"/>
        </w:rPr>
        <w:t xml:space="preserve"> μη ενός ανδρός αρχή, του δημάρχου-γκαουλάιτερ, που όλα τα σφάζει και όλα τα μαχαιρώνει, του δημάρχου που θα είναι το εκτελεστικό όργανο των αποφάσεων του πολυφωνικού δημοτικού συμβουλίου</w:t>
      </w:r>
      <w:r w:rsidRPr="000A5D1E">
        <w:rPr>
          <w:rFonts w:eastAsia="Times New Roman" w:cs="Times New Roman"/>
          <w:szCs w:val="24"/>
        </w:rPr>
        <w:t>.</w:t>
      </w:r>
    </w:p>
    <w:p w14:paraId="0715ADF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συσπείρωση δεν θα γίνεται πάνω στο πρόσωπο που μοιράζει εξουσία, </w:t>
      </w:r>
      <w:r>
        <w:rPr>
          <w:rFonts w:eastAsia="Times New Roman" w:cs="Times New Roman"/>
          <w:szCs w:val="24"/>
        </w:rPr>
        <w:t xml:space="preserve">αλλά πάνω στο θέμα, στην πρόταση, στην άποψη. Δεν θα γίνεται πάνω στην προσωποπαγή δημαρχοκεντρική αντίληψη που μοιράζει εξουσία και καρέκλες, αλλά πάνω στην πρόταση που έχεις για την καθαριότητα, το νερό, τον φωτισμό, την κοινωνική </w:t>
      </w:r>
      <w:r w:rsidRPr="00911877">
        <w:rPr>
          <w:rFonts w:eastAsia="Times New Roman" w:cs="Times New Roman"/>
          <w:szCs w:val="24"/>
        </w:rPr>
        <w:t>πολιτική</w:t>
      </w:r>
      <w:r>
        <w:rPr>
          <w:rFonts w:eastAsia="Times New Roman" w:cs="Times New Roman"/>
          <w:szCs w:val="24"/>
        </w:rPr>
        <w:t>, τη στήριξη τη</w:t>
      </w:r>
      <w:r>
        <w:rPr>
          <w:rFonts w:eastAsia="Times New Roman" w:cs="Times New Roman"/>
          <w:szCs w:val="24"/>
        </w:rPr>
        <w:t xml:space="preserve">ς μάνας και της οικογένειας, των άνεργων, των άστεγων, των άπορων. Οι συσπειρώσεις δεν θα αφορούν πρόσωπα, αλλά θα αφορούν προτάσεις και την πιεστική αγωνία και τον καθημερινό αγώνα να δώσεις </w:t>
      </w:r>
      <w:r>
        <w:rPr>
          <w:rFonts w:eastAsia="Times New Roman" w:cs="Times New Roman"/>
          <w:szCs w:val="24"/>
        </w:rPr>
        <w:lastRenderedPageBreak/>
        <w:t>συγκεκριμένες ρεαλιστικές, εφαρμόσιμες προτάσεις επί του εδάφους</w:t>
      </w:r>
      <w:r>
        <w:rPr>
          <w:rFonts w:eastAsia="Times New Roman" w:cs="Times New Roman"/>
          <w:szCs w:val="24"/>
        </w:rPr>
        <w:t xml:space="preserve">. </w:t>
      </w:r>
    </w:p>
    <w:p w14:paraId="0715ADF4" w14:textId="77777777" w:rsidR="006222AF" w:rsidRDefault="006453C1">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715ADF5"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 xml:space="preserve">. Ζητώ την ανοχή σας για ένα λεπτό. </w:t>
      </w:r>
    </w:p>
    <w:p w14:paraId="0715ADF6"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αυτοδιοίκηση του «ΚΛΕΙΣΘΕΝΗ» είναι η αυτοδιοίκηση-σχολείο δημοκρατίας, με αμεσοδημοκρατικές διαδικασίες </w:t>
      </w:r>
      <w:r>
        <w:rPr>
          <w:rFonts w:eastAsia="Times New Roman" w:cs="Times New Roman"/>
          <w:szCs w:val="24"/>
        </w:rPr>
        <w:t>συμμετοχής και συμμετοχικότητας των πολιτών, την υλοποίηση της αρχής της επικουρικότητας.</w:t>
      </w:r>
    </w:p>
    <w:p w14:paraId="0715ADF7"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Εδώ θα παρακαλούσα, </w:t>
      </w:r>
      <w:r w:rsidRPr="00390D90">
        <w:rPr>
          <w:rFonts w:eastAsia="Times New Roman" w:cs="Times New Roman"/>
          <w:szCs w:val="24"/>
        </w:rPr>
        <w:t xml:space="preserve">κύριε </w:t>
      </w:r>
      <w:r>
        <w:rPr>
          <w:rFonts w:eastAsia="Times New Roman" w:cs="Times New Roman"/>
          <w:szCs w:val="24"/>
        </w:rPr>
        <w:t xml:space="preserve">Σκουρλέτη, σε μια επόμενη φάση να δούμε ένα πλέγμα κινήτρων ώθησης, ενίσχυσης της παρουσίας των νέων και των γυναικών στην αυτοδιοίκηση, να </w:t>
      </w:r>
      <w:r>
        <w:rPr>
          <w:rFonts w:eastAsia="Times New Roman" w:cs="Times New Roman"/>
          <w:szCs w:val="24"/>
        </w:rPr>
        <w:t>μπει νέο αίμα. Το λέω και ως εκλεγείς στα εικοσιένα μου, πριν από τριάντα χρόνια, στην τοπική αυτοδιοίκηση για τρεις τετραετίες. Να συμμετέχουν οι νέοι, να πάρουν την τύχη στα χέρια τους, να είναι αυτοί ο άνεμος της δημοκρατίας που θα φυσήξει για να φύγουν</w:t>
      </w:r>
      <w:r>
        <w:rPr>
          <w:rFonts w:eastAsia="Times New Roman" w:cs="Times New Roman"/>
          <w:szCs w:val="24"/>
        </w:rPr>
        <w:t xml:space="preserve"> κατεστημένες λογικές και συμπεριφορές στην αυτοδιοίκηση.</w:t>
      </w:r>
    </w:p>
    <w:p w14:paraId="0715ADF8"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Όσον αφορά την πόλη μου, τη Θεσσαλονίκη, να σκεφτούμε και να δούμε την καθιέρωση της μητροπολιτικής διοίκησης Θεσσαλονίκης, που είναι αναγκαία. Το νερό, ο ΟΑΣΘ, η </w:t>
      </w:r>
      <w:r w:rsidRPr="00911877">
        <w:rPr>
          <w:rFonts w:eastAsia="Times New Roman" w:cs="Times New Roman"/>
          <w:szCs w:val="24"/>
        </w:rPr>
        <w:t>πολιτική</w:t>
      </w:r>
      <w:r>
        <w:rPr>
          <w:rFonts w:eastAsia="Times New Roman" w:cs="Times New Roman"/>
          <w:szCs w:val="24"/>
        </w:rPr>
        <w:t xml:space="preserve"> προστασία -βλέπε χιόνια- η</w:t>
      </w:r>
      <w:r>
        <w:rPr>
          <w:rFonts w:eastAsia="Times New Roman" w:cs="Times New Roman"/>
          <w:szCs w:val="24"/>
        </w:rPr>
        <w:t xml:space="preserve"> προστασία του Θερμαϊκού, η προστασία του Σέιχ Σου, το κυκλοφοριακό, είναι θέματα που δεν αφορούν έναν προς έναν δήμο, αφορούν το σύνολο του πολεοδομικού συγκροτήματος στο σύνολό του και όχι κάθε δήμο ξεχωριστά.</w:t>
      </w:r>
    </w:p>
    <w:p w14:paraId="0715ADF9"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Κύριε συνάδε</w:t>
      </w:r>
      <w:r>
        <w:rPr>
          <w:rFonts w:eastAsia="Times New Roman" w:cs="Times New Roman"/>
          <w:szCs w:val="24"/>
        </w:rPr>
        <w:t>λφε, ολοκληρώστε.</w:t>
      </w:r>
    </w:p>
    <w:p w14:paraId="0715ADFA"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Θα καταθέσω μόνο ένα έγγραφο. Ήθελα να μιλήσω ως πρόεδρος της Ειδικής Μόνιμης Επιτροπής του Ελληνισμού της Διασποράς για ένα ακόμη ναυάγιο δεκαπενταετίας για την ψήφο των ομογενών που καθιερώθηκε με την </w:t>
      </w:r>
      <w:r>
        <w:rPr>
          <w:rFonts w:eastAsia="Times New Roman" w:cs="Times New Roman"/>
          <w:szCs w:val="24"/>
        </w:rPr>
        <w:t>Α</w:t>
      </w:r>
      <w:r>
        <w:rPr>
          <w:rFonts w:eastAsia="Times New Roman" w:cs="Times New Roman"/>
          <w:szCs w:val="24"/>
        </w:rPr>
        <w:t>ναθεώρ</w:t>
      </w:r>
      <w:r>
        <w:rPr>
          <w:rFonts w:eastAsia="Times New Roman" w:cs="Times New Roman"/>
          <w:szCs w:val="24"/>
        </w:rPr>
        <w:t xml:space="preserve">ηση του Συντάγματος, το 51.4, τον Απρίλιο του 2001 και δεν προέκυψε με την εκλογή του </w:t>
      </w:r>
      <w:r w:rsidRPr="009E3DD6">
        <w:rPr>
          <w:rFonts w:eastAsia="Times New Roman" w:cs="Times New Roman"/>
          <w:szCs w:val="24"/>
        </w:rPr>
        <w:t>ΣΥΡΙΖΑ</w:t>
      </w:r>
      <w:r>
        <w:rPr>
          <w:rFonts w:eastAsia="Times New Roman" w:cs="Times New Roman"/>
          <w:szCs w:val="24"/>
        </w:rPr>
        <w:t xml:space="preserve"> και του Αλέξη Τσίπρα τον Γενάρη του 2015.</w:t>
      </w:r>
    </w:p>
    <w:p w14:paraId="0715ADFB"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bCs/>
          <w:szCs w:val="24"/>
        </w:rPr>
        <w:t>ΠΡΟΕΔΡΕΥΩΝ (Μάριος Γεωργιάδης):</w:t>
      </w:r>
      <w:r>
        <w:rPr>
          <w:rFonts w:eastAsia="Times New Roman" w:cs="Times New Roman"/>
          <w:szCs w:val="24"/>
        </w:rPr>
        <w:t xml:space="preserve"> Ελάτε, κύριε Τριανταφυλλίδη, ολοκληρώστε.</w:t>
      </w:r>
    </w:p>
    <w:p w14:paraId="0715ADF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Δεν θα μιλήσω με τα</w:t>
      </w:r>
      <w:r>
        <w:rPr>
          <w:rFonts w:eastAsia="Times New Roman" w:cs="Times New Roman"/>
          <w:szCs w:val="24"/>
        </w:rPr>
        <w:t xml:space="preserve"> δικά μου λόγια ως </w:t>
      </w:r>
      <w:r>
        <w:rPr>
          <w:rFonts w:eastAsia="Times New Roman" w:cs="Times New Roman"/>
          <w:szCs w:val="24"/>
        </w:rPr>
        <w:t>Π</w:t>
      </w:r>
      <w:r>
        <w:rPr>
          <w:rFonts w:eastAsia="Times New Roman" w:cs="Times New Roman"/>
          <w:szCs w:val="24"/>
        </w:rPr>
        <w:t>ροέδρου της Επιτροπής. Θα καταθέσω το άρθρο του Μιχάλη Ιγνατίου, του συναδέλφου μου και ομογενούς από τη Νέα Υόρκη, με τίτλο: «Η «</w:t>
      </w:r>
      <w:r w:rsidRPr="00911877">
        <w:rPr>
          <w:rFonts w:eastAsia="Times New Roman" w:cs="Times New Roman"/>
          <w:szCs w:val="24"/>
        </w:rPr>
        <w:t>πολιτική</w:t>
      </w:r>
      <w:r>
        <w:rPr>
          <w:rFonts w:eastAsia="Times New Roman" w:cs="Times New Roman"/>
          <w:szCs w:val="24"/>
        </w:rPr>
        <w:t xml:space="preserve"> απάτη» για την ψήφο στους ομογενείς: Πού ήταν το ΠΑΣΟΚ και η </w:t>
      </w:r>
      <w:r w:rsidRPr="00391AB7">
        <w:rPr>
          <w:rFonts w:eastAsia="Times New Roman" w:cs="Times New Roman"/>
          <w:szCs w:val="24"/>
        </w:rPr>
        <w:t>Νέα Δημοκρατία</w:t>
      </w:r>
      <w:r>
        <w:rPr>
          <w:rFonts w:eastAsia="Times New Roman" w:cs="Times New Roman"/>
          <w:szCs w:val="24"/>
        </w:rPr>
        <w:t xml:space="preserve"> όταν κυβερνούσαν;» αν</w:t>
      </w:r>
      <w:r>
        <w:rPr>
          <w:rFonts w:eastAsia="Times New Roman" w:cs="Times New Roman"/>
          <w:szCs w:val="24"/>
        </w:rPr>
        <w:t xml:space="preserve">αρωτιέται ο Μιχάλης Ιγνατίου. </w:t>
      </w:r>
    </w:p>
    <w:p w14:paraId="0715ADFD" w14:textId="77777777" w:rsidR="006222AF" w:rsidRDefault="006453C1">
      <w:pPr>
        <w:spacing w:after="0" w:line="600" w:lineRule="auto"/>
        <w:ind w:firstLine="720"/>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Κύριε συνάδελφε, εφόσον το καταθέτετε, δεν χρειάζεται να το διαβάσετε. Φτάσαμε στα οχτώ λεπτά.</w:t>
      </w:r>
    </w:p>
    <w:p w14:paraId="0715ADF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Θέτει και μια σειρά από ερωτήματα και με αυτά κλείνω: «Δεν κυβέρνησε π</w:t>
      </w:r>
      <w:r>
        <w:rPr>
          <w:rFonts w:eastAsia="Times New Roman" w:cs="Times New Roman"/>
          <w:szCs w:val="24"/>
        </w:rPr>
        <w:t xml:space="preserve">οτέ η </w:t>
      </w:r>
      <w:r w:rsidRPr="00391AB7">
        <w:rPr>
          <w:rFonts w:eastAsia="Times New Roman" w:cs="Times New Roman"/>
          <w:szCs w:val="24"/>
        </w:rPr>
        <w:t>Νέα Δημοκρατία</w:t>
      </w:r>
      <w:r>
        <w:rPr>
          <w:rFonts w:eastAsia="Times New Roman" w:cs="Times New Roman"/>
          <w:szCs w:val="24"/>
        </w:rPr>
        <w:t>; Δεν κυβέρνησε την Ελλάδα ούτε το ΠΑΣΟΚ; Δεν υπήρχαν συμμαχικές κυβερνήσεις Δεξιάς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Αριστεράς, </w:t>
      </w:r>
      <w:r w:rsidRPr="00654FD3">
        <w:rPr>
          <w:rFonts w:eastAsia="Times New Roman" w:cs="Times New Roman"/>
          <w:szCs w:val="24"/>
        </w:rPr>
        <w:t>Νέας Δημοκρατίας</w:t>
      </w:r>
      <w:r>
        <w:rPr>
          <w:rFonts w:eastAsia="Times New Roman" w:cs="Times New Roman"/>
          <w:szCs w:val="24"/>
        </w:rPr>
        <w:t xml:space="preserve"> και ΠΑΣΟΚ;» Βέβαια, θέτει και τις παραμέτρους που αυτές θα εξετάσει η επιστημονική επιτροπή που σε τακτό διάστημα πέντε μη</w:t>
      </w:r>
      <w:r>
        <w:rPr>
          <w:rFonts w:eastAsia="Times New Roman" w:cs="Times New Roman"/>
          <w:szCs w:val="24"/>
        </w:rPr>
        <w:t xml:space="preserve">νών </w:t>
      </w:r>
      <w:r w:rsidRPr="00E57B5A">
        <w:rPr>
          <w:rFonts w:eastAsia="Times New Roman" w:cs="Times New Roman"/>
          <w:szCs w:val="24"/>
        </w:rPr>
        <w:t>πρέπει να</w:t>
      </w:r>
      <w:r>
        <w:rPr>
          <w:rFonts w:eastAsia="Times New Roman" w:cs="Times New Roman"/>
          <w:szCs w:val="24"/>
        </w:rPr>
        <w:t xml:space="preserve"> αποφανθεί για όλες τις παραμέτρους του συγκεκριμένου θέματος.</w:t>
      </w:r>
    </w:p>
    <w:p w14:paraId="0715ADF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Τα καταθέτω στα Πρακτικά.</w:t>
      </w:r>
    </w:p>
    <w:p w14:paraId="0715AE00" w14:textId="77777777" w:rsidR="006222AF" w:rsidRDefault="006453C1">
      <w:pPr>
        <w:spacing w:after="0" w:line="600" w:lineRule="auto"/>
        <w:ind w:firstLine="720"/>
        <w:jc w:val="both"/>
        <w:rPr>
          <w:rFonts w:eastAsia="Times New Roman" w:cs="Times New Roman"/>
        </w:rPr>
      </w:pPr>
      <w:r w:rsidRPr="000731CA">
        <w:rPr>
          <w:rFonts w:eastAsia="Times New Roman" w:cs="Times New Roman"/>
        </w:rPr>
        <w:lastRenderedPageBreak/>
        <w:t xml:space="preserve">(Στο σημείο αυτό ο Βουλευτής κ. </w:t>
      </w:r>
      <w:r w:rsidRPr="001575AC">
        <w:rPr>
          <w:rFonts w:eastAsia="Times New Roman" w:cs="Times New Roman"/>
        </w:rPr>
        <w:t>Αλέξανδρος Τριανταφυλλίδης</w:t>
      </w:r>
      <w:r w:rsidRPr="000731CA">
        <w:rPr>
          <w:rFonts w:eastAsia="Times New Roman" w:cs="Times New Roman"/>
        </w:rPr>
        <w:t xml:space="preserve"> </w:t>
      </w:r>
      <w:r>
        <w:rPr>
          <w:rFonts w:eastAsia="Times New Roman" w:cs="Times New Roman"/>
        </w:rPr>
        <w:t>καταθέτει για τα Πρακτικά το προαναφερθέν δημοσίευμα</w:t>
      </w:r>
      <w:r w:rsidRPr="000731CA">
        <w:rPr>
          <w:rFonts w:eastAsia="Times New Roman" w:cs="Times New Roman"/>
        </w:rPr>
        <w:t xml:space="preserve">, </w:t>
      </w:r>
      <w:r w:rsidRPr="001575AC">
        <w:rPr>
          <w:rFonts w:eastAsia="Times New Roman" w:cs="Times New Roman"/>
        </w:rPr>
        <w:t>το οποίο</w:t>
      </w:r>
      <w:r>
        <w:rPr>
          <w:rFonts w:eastAsia="Times New Roman" w:cs="Times New Roman"/>
        </w:rPr>
        <w:t xml:space="preserve"> </w:t>
      </w:r>
      <w:r w:rsidRPr="000731CA">
        <w:rPr>
          <w:rFonts w:eastAsia="Times New Roman" w:cs="Times New Roman"/>
        </w:rPr>
        <w:t>βρίσκ</w:t>
      </w:r>
      <w:r>
        <w:rPr>
          <w:rFonts w:eastAsia="Times New Roman" w:cs="Times New Roman"/>
        </w:rPr>
        <w:t>ε</w:t>
      </w:r>
      <w:r w:rsidRPr="000731CA">
        <w:rPr>
          <w:rFonts w:eastAsia="Times New Roman" w:cs="Times New Roman"/>
        </w:rPr>
        <w:t xml:space="preserve">ται στο αρχείο του </w:t>
      </w:r>
      <w:r w:rsidRPr="000731CA">
        <w:rPr>
          <w:rFonts w:eastAsia="Times New Roman" w:cs="Times New Roman"/>
        </w:rPr>
        <w:t>Τμήματος Γραμματείας της Διεύθυνσης Στε</w:t>
      </w:r>
      <w:r>
        <w:rPr>
          <w:rFonts w:eastAsia="Times New Roman" w:cs="Times New Roman"/>
        </w:rPr>
        <w:t xml:space="preserve">νογραφίας και </w:t>
      </w:r>
      <w:r w:rsidRPr="000731CA">
        <w:rPr>
          <w:rFonts w:eastAsia="Times New Roman" w:cs="Times New Roman"/>
        </w:rPr>
        <w:t>Πρακτικών της Βουλής)</w:t>
      </w:r>
    </w:p>
    <w:p w14:paraId="0715AE0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ευχαριστώ για την ανοχή σας. Να είστε καλά.</w:t>
      </w:r>
    </w:p>
    <w:p w14:paraId="0715AE02" w14:textId="77777777" w:rsidR="006222AF" w:rsidRDefault="006453C1">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715AE03" w14:textId="77777777" w:rsidR="006222AF" w:rsidRDefault="006453C1">
      <w:pPr>
        <w:spacing w:after="0" w:line="600" w:lineRule="auto"/>
        <w:ind w:firstLine="720"/>
        <w:jc w:val="both"/>
        <w:rPr>
          <w:rFonts w:eastAsia="Times New Roman" w:cs="Times New Roman"/>
          <w:szCs w:val="24"/>
        </w:rPr>
      </w:pPr>
      <w:r w:rsidRPr="002814CC">
        <w:rPr>
          <w:rFonts w:eastAsia="Times New Roman" w:cs="Times New Roman"/>
          <w:b/>
          <w:bCs/>
          <w:szCs w:val="24"/>
        </w:rPr>
        <w:t>ΠΡΟΕΔΡΕΥΩΝ (Μάριος Γεωργιάδης):</w:t>
      </w:r>
      <w:r>
        <w:rPr>
          <w:rFonts w:eastAsia="Times New Roman" w:cs="Times New Roman"/>
          <w:b/>
          <w:szCs w:val="24"/>
        </w:rPr>
        <w:t xml:space="preserve"> </w:t>
      </w:r>
      <w:r>
        <w:rPr>
          <w:rFonts w:eastAsia="Times New Roman" w:cs="Times New Roman"/>
          <w:szCs w:val="24"/>
        </w:rPr>
        <w:t>Κύριε Κεφαλογιάννη, έχετε τον λόγο. Ελπίζω εσείς να είστε</w:t>
      </w:r>
      <w:r>
        <w:rPr>
          <w:rFonts w:eastAsia="Times New Roman" w:cs="Times New Roman"/>
          <w:szCs w:val="24"/>
        </w:rPr>
        <w:t xml:space="preserve"> πιο συνεπής.</w:t>
      </w:r>
    </w:p>
    <w:p w14:paraId="0715AE0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ΙΩΑΝΝΗΣ ΚΕΦΑΛΟΓΙΑΝΝΗΣ: </w:t>
      </w:r>
      <w:r w:rsidRPr="00480689">
        <w:rPr>
          <w:rFonts w:eastAsia="Times New Roman"/>
          <w:color w:val="000000"/>
          <w:szCs w:val="24"/>
        </w:rPr>
        <w:t>Ευχαριστώ, κύριε Πρόεδρε.</w:t>
      </w:r>
    </w:p>
    <w:p w14:paraId="0715AE05" w14:textId="77777777" w:rsidR="006222AF" w:rsidRDefault="006453C1">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είναι απολύτως κατανοητή, τουλάχιστον σε εμένα, η ανάγκη των συναδέλφων της Συμπολίτευσης και των στελεχών βεβαίως της </w:t>
      </w:r>
      <w:r w:rsidRPr="001850F1">
        <w:rPr>
          <w:rFonts w:eastAsia="Times New Roman" w:cs="Times New Roman"/>
          <w:szCs w:val="24"/>
        </w:rPr>
        <w:t>Κυβέρνηση</w:t>
      </w:r>
      <w:r>
        <w:rPr>
          <w:rFonts w:eastAsia="Times New Roman" w:cs="Times New Roman"/>
          <w:szCs w:val="24"/>
        </w:rPr>
        <w:t>ς μετά από τριάμισι χρόνια στη διακ</w:t>
      </w:r>
      <w:r>
        <w:rPr>
          <w:rFonts w:eastAsia="Times New Roman" w:cs="Times New Roman"/>
          <w:szCs w:val="24"/>
        </w:rPr>
        <w:t xml:space="preserve">υβέρνηση του τόπου να θέλουν να παρουσιάσουν στην ελληνική κοινωνία μια γνήσια, κατά τη γνώμη τους, αριστερή </w:t>
      </w:r>
      <w:r w:rsidRPr="00911877">
        <w:rPr>
          <w:rFonts w:eastAsia="Times New Roman" w:cs="Times New Roman"/>
          <w:szCs w:val="24"/>
        </w:rPr>
        <w:t>πολιτική</w:t>
      </w:r>
      <w:r>
        <w:rPr>
          <w:rFonts w:eastAsia="Times New Roman" w:cs="Times New Roman"/>
          <w:szCs w:val="24"/>
        </w:rPr>
        <w:t>.</w:t>
      </w:r>
    </w:p>
    <w:p w14:paraId="0715AE0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Είναι κατανοητό ότι όσο η </w:t>
      </w:r>
      <w:r w:rsidRPr="001850F1">
        <w:rPr>
          <w:rFonts w:eastAsia="Times New Roman" w:cs="Times New Roman"/>
          <w:szCs w:val="24"/>
        </w:rPr>
        <w:t>Κυβέρνηση</w:t>
      </w:r>
      <w:r>
        <w:rPr>
          <w:rFonts w:eastAsia="Times New Roman" w:cs="Times New Roman"/>
          <w:szCs w:val="24"/>
        </w:rPr>
        <w:t xml:space="preserve"> αποδεικνύεται ο καλύτερος μαθητής στο μνημονιακό διαγώνισμα, εισπράττοντας τον έναν έπαινο μετά τον ά</w:t>
      </w:r>
      <w:r>
        <w:rPr>
          <w:rFonts w:eastAsia="Times New Roman" w:cs="Times New Roman"/>
          <w:szCs w:val="24"/>
        </w:rPr>
        <w:t xml:space="preserve">λλο από τους Ευρωπαίους εταίρους, </w:t>
      </w:r>
      <w:r>
        <w:rPr>
          <w:rFonts w:eastAsia="Times New Roman" w:cs="Times New Roman"/>
          <w:szCs w:val="24"/>
        </w:rPr>
        <w:lastRenderedPageBreak/>
        <w:t>τόσο πιο επιτακτικό γίνεται το αφήγημα τού να περιέχει κάτι το αριστερό, όπως θα έλεγε και ο Ιταλός ηθοποιός και σκηνοθέτης Νάνι Μορέτι, μετά από τόσες διαψεύσεις τα τελευταία τριάμισι χρόνια.</w:t>
      </w:r>
    </w:p>
    <w:p w14:paraId="0715AE0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Έχουμε, λοιπόν, μια αναθεώρησ</w:t>
      </w:r>
      <w:r>
        <w:rPr>
          <w:rFonts w:eastAsia="Times New Roman" w:cs="Times New Roman"/>
          <w:szCs w:val="24"/>
        </w:rPr>
        <w:t>η του στυλ «ναι και όχι» στις σχέσεις Εκκλησίας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Κράτους. Έχουμε πολλή μάχη κατά της διαπλοκής. Έχουμε ξαφνικά αγώνες υπέρ, υποτίθεται, της εργασίας και των συνταξιούχων, όπως το </w:t>
      </w:r>
      <w:r w:rsidRPr="00823F09">
        <w:rPr>
          <w:rFonts w:eastAsia="Times New Roman" w:cs="Times New Roman"/>
          <w:szCs w:val="24"/>
        </w:rPr>
        <w:t>νομοσχέδιο</w:t>
      </w:r>
      <w:r>
        <w:rPr>
          <w:rFonts w:eastAsia="Times New Roman" w:cs="Times New Roman"/>
          <w:szCs w:val="24"/>
        </w:rPr>
        <w:t xml:space="preserve"> </w:t>
      </w:r>
      <w:r w:rsidRPr="002F7918">
        <w:rPr>
          <w:rFonts w:eastAsia="Times New Roman" w:cs="Times New Roman"/>
          <w:szCs w:val="24"/>
        </w:rPr>
        <w:t>το οποίο</w:t>
      </w:r>
      <w:r>
        <w:rPr>
          <w:rFonts w:eastAsia="Times New Roman" w:cs="Times New Roman"/>
          <w:szCs w:val="24"/>
        </w:rPr>
        <w:t xml:space="preserve"> συζητήθηκε εδώ στην Ολομέλεια προχθές. Και στο μέσον, βε</w:t>
      </w:r>
      <w:r>
        <w:rPr>
          <w:rFonts w:eastAsia="Times New Roman" w:cs="Times New Roman"/>
          <w:szCs w:val="24"/>
        </w:rPr>
        <w:t xml:space="preserve">βαίως, έχουμε ολίγη από απλή αναλογική στην τοπική αυτοδιοίκηση. </w:t>
      </w:r>
    </w:p>
    <w:p w14:paraId="0715AE0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 ότι βεβαίως η απλή αναλογική έχει μια εξέχουσα θέση στους διαχρονικούς μύθους που εισήγαγε η Αριστερά στην ελληνική κοινωνία είναι γνωστό. Υποτίθεται ότι η απλή αναλογική είναι περισσότερο δημοκρατική, πιο αντιπροσωπευτική και πιο δίκαιη. </w:t>
      </w:r>
    </w:p>
    <w:p w14:paraId="0715AE0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Για να τα δού</w:t>
      </w:r>
      <w:r>
        <w:rPr>
          <w:rFonts w:eastAsia="Times New Roman" w:cs="Times New Roman"/>
          <w:szCs w:val="24"/>
        </w:rPr>
        <w:t xml:space="preserve">με αυτά, </w:t>
      </w:r>
      <w:r w:rsidRPr="00390D90">
        <w:rPr>
          <w:rFonts w:eastAsia="Times New Roman" w:cs="Times New Roman"/>
          <w:szCs w:val="24"/>
        </w:rPr>
        <w:t>κύριε Υπουργέ</w:t>
      </w:r>
      <w:r>
        <w:rPr>
          <w:rFonts w:eastAsia="Times New Roman" w:cs="Times New Roman"/>
          <w:szCs w:val="24"/>
        </w:rPr>
        <w:t xml:space="preserve">. Πόσο δημοκρατικό είναι ένας νεοεκλεγείς δήμαρχος, ένας περιφερειάρχης να μη διαθέτει την πλειοψηφούσα ομάδα στο δημοτικό συμβούλιο για να εφαρμόσει με έναν συνεκτικό τρόπο το πρόγραμμά του και </w:t>
      </w:r>
      <w:r>
        <w:rPr>
          <w:rFonts w:eastAsia="Times New Roman" w:cs="Times New Roman"/>
          <w:szCs w:val="24"/>
        </w:rPr>
        <w:lastRenderedPageBreak/>
        <w:t>την ίδια στιγμή να του επιβάλλεται να σ</w:t>
      </w:r>
      <w:r>
        <w:rPr>
          <w:rFonts w:eastAsia="Times New Roman" w:cs="Times New Roman"/>
          <w:szCs w:val="24"/>
        </w:rPr>
        <w:t>υνεργαστεί με μια δημοτική περιφερειακή παράταξη την οποία οι πολίτες στις εκλογές απέρριψαν;</w:t>
      </w:r>
    </w:p>
    <w:p w14:paraId="0715AE0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Βεβαίως θα μου πείτε ότι η απλή αναλογική επιβάλλει μια κουλτούρα συναίνεσης, κάτι το οποίο ακούστηκε πάρα πολλές φορές σε αυτή την Αίθουσα. Βεβαίως εάν παραβλέψω</w:t>
      </w:r>
      <w:r>
        <w:rPr>
          <w:rFonts w:eastAsia="Times New Roman" w:cs="Times New Roman"/>
          <w:szCs w:val="24"/>
        </w:rPr>
        <w:t xml:space="preserve"> το γεγονός ότι η Κυβέρνηση και το κόμμα του ΣΥΡΙΖΑ και των Ανεξαρτήτων Ελλήνων με την πιο διχαστική πολιτική ρητορική μεταπολιτευτικά, η Κυβέρνηση του «ή εμείς ή αυτοί», ή του «τους τελειώνουμε ή μας τελειώνουν» ενδιαφέρεται να αποκτήσουμε όλοι οι υπόλοιπ</w:t>
      </w:r>
      <w:r>
        <w:rPr>
          <w:rFonts w:eastAsia="Times New Roman" w:cs="Times New Roman"/>
          <w:szCs w:val="24"/>
        </w:rPr>
        <w:t>οι μια κουλτούρα συναινέσεων, το ερώτημα είναι: υπάρχει συναίνεση; Και εάν δεν υπάρχει συναίνεση, τι γίνεται; Υπάρχει κάποια δικλίδα ασφαλείας σε περίπτωση ακυβερνησίας και αδυναμίας λήψεων αποφάσεων; Δυστυχώς, κα</w:t>
      </w:r>
      <w:r>
        <w:rPr>
          <w:rFonts w:eastAsia="Times New Roman" w:cs="Times New Roman"/>
          <w:szCs w:val="24"/>
        </w:rPr>
        <w:t>μ</w:t>
      </w:r>
      <w:r>
        <w:rPr>
          <w:rFonts w:eastAsia="Times New Roman" w:cs="Times New Roman"/>
          <w:szCs w:val="24"/>
        </w:rPr>
        <w:t xml:space="preserve">μία. </w:t>
      </w:r>
    </w:p>
    <w:p w14:paraId="0715AE0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Υπηρετείτε το δημοκρατικό δικαίωμα τ</w:t>
      </w:r>
      <w:r>
        <w:rPr>
          <w:rFonts w:eastAsia="Times New Roman" w:cs="Times New Roman"/>
          <w:szCs w:val="24"/>
        </w:rPr>
        <w:t xml:space="preserve">ων πολιτών να εκφραστούν δια της πλειοψηφίας όπως αυτή αποτυπώνεται στο πρόσωπο του περιφερειάρχη ή του δημάρχου; Και πάλι όχι. </w:t>
      </w:r>
    </w:p>
    <w:p w14:paraId="0715AE0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το προτεινόμενο σύστημα ανάδειξης των τοπικών αρχών δεν έχει τίποτα το </w:t>
      </w:r>
      <w:r>
        <w:rPr>
          <w:rFonts w:eastAsia="Times New Roman" w:cs="Times New Roman"/>
          <w:szCs w:val="24"/>
        </w:rPr>
        <w:lastRenderedPageBreak/>
        <w:t xml:space="preserve">δημοκρατικό. Θα </w:t>
      </w:r>
      <w:r>
        <w:rPr>
          <w:rFonts w:eastAsia="Times New Roman" w:cs="Times New Roman"/>
          <w:szCs w:val="24"/>
        </w:rPr>
        <w:t>έλεγα μάλιστα ότι ευνοεί σε τέτοιο βαθμό τον πολιτικό κατακερματισμό που ενισχύει την τάση για πρώτη φορά στα χρονικά της τοπικής αυτοδιοίκησης να διαδραματίσουν ρόλο, καθαρά αντιδημοκρατικές δυνάμεις, εντελώς περιθωριοποιημένες μέχρι σήμερα. Και για τον λ</w:t>
      </w:r>
      <w:r>
        <w:rPr>
          <w:rFonts w:eastAsia="Times New Roman" w:cs="Times New Roman"/>
          <w:szCs w:val="24"/>
        </w:rPr>
        <w:t xml:space="preserve">όγο αυτό είναι απολύτως λυπηρό που μετά από τριάμισι χρόνια έρχεται και παρουσιάζεται αυτό εδώ το νομοσχέδιο ως μεταρρύθμιση. </w:t>
      </w:r>
    </w:p>
    <w:p w14:paraId="0715AE0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Ερωτώ: Ήταν κακό το σύστημα διακυβέρνησης που είχαμε στους δήμους και στις περιφέρειες μέχρι σήμερα για να πρέπει να το αλλάξετε;</w:t>
      </w:r>
      <w:r>
        <w:rPr>
          <w:rFonts w:eastAsia="Times New Roman" w:cs="Times New Roman"/>
          <w:szCs w:val="24"/>
        </w:rPr>
        <w:t xml:space="preserve"> Η απάντηση είναι ότι κανείς δεν το έθεσε αυτό το ζήτημα, δεν το έθεσαν οι πολίτες, δεν το έθεσαν οι αυτοδιοικητικοί, δεν το έθεσαν τα υπόλοιπα πολιτικά κόμματα. Μόνο εσείς ως Κυβέρνηση κύριε Υπουργέ, το θέσατε. Οι πολίτες, οι αυτοδιοικητικοί, τα κόμματα τ</w:t>
      </w:r>
      <w:r>
        <w:rPr>
          <w:rFonts w:eastAsia="Times New Roman" w:cs="Times New Roman"/>
          <w:szCs w:val="24"/>
        </w:rPr>
        <w:t xml:space="preserve">ριάμισι χρόνια σάς θέτουν άλλα ερωτήματα: τις αρμοδιότητες, την αποκέντρωση, την εξυπηρέτηση του πολίτη, την μεταφορά πόρων, τον αναπτυξιακό σχεδιασμό. Ποιοι είναι βεβαίως αυτοί, οι οποίοι εκ του αποτελέσματος δεν ενδιαφέρθηκαν ποτέ να το θέσουν αυτό; Και </w:t>
      </w:r>
      <w:r>
        <w:rPr>
          <w:rFonts w:eastAsia="Times New Roman" w:cs="Times New Roman"/>
          <w:szCs w:val="24"/>
        </w:rPr>
        <w:t xml:space="preserve">πάλι οι κυβερνώντες. </w:t>
      </w:r>
    </w:p>
    <w:p w14:paraId="0715AE0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Δύο λόγια, κυρίες και κύριοι συνάδελφοι, για το κυβερνητικό επιχείρημα που ακούγεται τις τελευταίες ημέρες ότι η απλή αναλογική διασφαλίζει την αντιπροσωπευτικότητα της ψήφου. Το επιχείρημα αυτό βεβαίως το έχουμε ξανακούσει όταν μιλούσαμε για το νομοσχέδιο</w:t>
      </w:r>
      <w:r>
        <w:rPr>
          <w:rFonts w:eastAsia="Times New Roman" w:cs="Times New Roman"/>
          <w:szCs w:val="24"/>
        </w:rPr>
        <w:t>, για τις εθνικές εκλογές. Και όσοι καταλαβαίνουν στοιχειωδώς το πώς λειτουργούν τα εκλογικά συστήματα γνωρίζουν καλά ότι ο τρόπος κατανομής των εδρών και ο τρόπος χάραξης των εκλογικών περιφερειών είναι αυτός που κατευθύνει στο τέλος τον βαθμό αντιπροσώπε</w:t>
      </w:r>
      <w:r>
        <w:rPr>
          <w:rFonts w:eastAsia="Times New Roman" w:cs="Times New Roman"/>
          <w:szCs w:val="24"/>
        </w:rPr>
        <w:t xml:space="preserve">υσης των πολιτών. </w:t>
      </w:r>
    </w:p>
    <w:p w14:paraId="0715AE0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 αυτό και η Νέα Δημοκρατία εξ αρχής επισήμανε και επιμένει στην άρση της δυσαρμονίας </w:t>
      </w:r>
      <w:r>
        <w:rPr>
          <w:rFonts w:eastAsia="Times New Roman" w:cs="Times New Roman"/>
          <w:szCs w:val="24"/>
        </w:rPr>
        <w:t>η οποία</w:t>
      </w:r>
      <w:r>
        <w:rPr>
          <w:rFonts w:eastAsia="Times New Roman" w:cs="Times New Roman"/>
          <w:szCs w:val="24"/>
        </w:rPr>
        <w:t xml:space="preserve"> υπάρχει μεταξύ μονοεδρικών και μεγάλων εκλογικών περιφερειών. Και επίσης, υπάρχει και το ερώτημα πόσο αντιπροσωπευτικό και πόσο δίκαιο είναι </w:t>
      </w:r>
      <w:r>
        <w:rPr>
          <w:rFonts w:eastAsia="Times New Roman" w:cs="Times New Roman"/>
          <w:szCs w:val="24"/>
        </w:rPr>
        <w:t xml:space="preserve">να έχουμε Έλληνες δύο κατηγοριών, αυτούς δηλαδή στους οποίους το ελληνικό κράτος δίνει τη δυνατότητα να ασκήσουν το εκλογικό τους δικαίωμα στον τόπο διαμονής τους και αυτούς οι οποίοι δεν το έχουν αυτό το δικαίωμα. </w:t>
      </w:r>
    </w:p>
    <w:p w14:paraId="0715AE1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βεβαίως καταλαβαίνουν οι κήρυκες των</w:t>
      </w:r>
      <w:r>
        <w:rPr>
          <w:rFonts w:eastAsia="Times New Roman" w:cs="Times New Roman"/>
          <w:szCs w:val="24"/>
        </w:rPr>
        <w:t xml:space="preserve"> κοινωνικών δικαιωμάτων ότι η ουσιαστική άρνηση για πολλοστή φορά της </w:t>
      </w:r>
      <w:r>
        <w:rPr>
          <w:rFonts w:eastAsia="Times New Roman" w:cs="Times New Roman"/>
          <w:szCs w:val="24"/>
        </w:rPr>
        <w:lastRenderedPageBreak/>
        <w:t>Κυβέρνησης ΣΥΡΙΖΑ και Ανεξαρτήτων Ελλήνων να δεχθεί τη διευκόλυνση ψήφου των Ελλήνων του εξωτερικού –και άκουσα το συνάδελφο προηγουμένως να λέει ότι κάποια στιγμή θα πρέπει να κάνει ένα</w:t>
      </w:r>
      <w:r>
        <w:rPr>
          <w:rFonts w:eastAsia="Times New Roman" w:cs="Times New Roman"/>
          <w:szCs w:val="24"/>
        </w:rPr>
        <w:t xml:space="preserve"> διαχωρισμό μεταξύ των Ελλήνων του εξωτερικού και των ομογενών, είναι δύο διαφορετικές κατηγορίες οφείλεται και πολύ λυπάμαι που ο ίδιος προΐσταται μάλιστα και της αντίστοιχης </w:t>
      </w:r>
      <w:r>
        <w:rPr>
          <w:rFonts w:eastAsia="Times New Roman" w:cs="Times New Roman"/>
          <w:szCs w:val="24"/>
        </w:rPr>
        <w:t>ε</w:t>
      </w:r>
      <w:r>
        <w:rPr>
          <w:rFonts w:eastAsia="Times New Roman" w:cs="Times New Roman"/>
          <w:szCs w:val="24"/>
        </w:rPr>
        <w:t xml:space="preserve">πιτροπής- στο ότι δεν μπορούν να κάνουν αυτόν τον απλό διαχωρισμό. </w:t>
      </w:r>
    </w:p>
    <w:p w14:paraId="0715AE1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λέμε,</w:t>
      </w:r>
      <w:r>
        <w:rPr>
          <w:rFonts w:eastAsia="Times New Roman" w:cs="Times New Roman"/>
          <w:szCs w:val="24"/>
        </w:rPr>
        <w:t xml:space="preserve"> λοιπόν, ότι θα πρέπει –και για αυτό καταθέσαμε για άλλη μια φορά αυτήν την τροπολογία- ώστε να μπορούμε να διευκολύνουμε αυτούς οι οποίοι είναι εγγεγραμμένοι στους εκλογικούς καταλόγους και θέλουν να διευκολυνθούν να ψηφίσουν, να ψηφίσουν από τον τόπο δια</w:t>
      </w:r>
      <w:r>
        <w:rPr>
          <w:rFonts w:eastAsia="Times New Roman" w:cs="Times New Roman"/>
          <w:szCs w:val="24"/>
        </w:rPr>
        <w:t>μονής τους, όπως γίνεται σε όλα τα πολιτισμένα κράτη του κόσμου. Άλλο είναι οι ομογενείς και άλλο αυτοί, οι οποίοι έφυγαν τα τελευταία χρόνια λόγω της κρίσης για να ζητήσουν ένα καλύτερο δικαίωμα στο εξωτερικό.</w:t>
      </w:r>
    </w:p>
    <w:p w14:paraId="0715AE1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Και βεβαίως εδώ η κυβερνητική υποκρισία περισ</w:t>
      </w:r>
      <w:r>
        <w:rPr>
          <w:rFonts w:eastAsia="Times New Roman" w:cs="Times New Roman"/>
          <w:szCs w:val="24"/>
        </w:rPr>
        <w:t>σεύει, μια υποκρισία η οποία έχει θύματα πρωτίστως τους συμπατριώτες μας που έφυγαν στο εξωτερικό και θα έλεγα, αν θέλετε, ίσως και τους συμπατριώτες που έχουν και μεγαλύτερη ανάγκη, γιατί για να φύγει κάποιος στο εξωτερικό τα χρόνια της κρίσης σημαίνει ότ</w:t>
      </w:r>
      <w:r>
        <w:rPr>
          <w:rFonts w:eastAsia="Times New Roman" w:cs="Times New Roman"/>
          <w:szCs w:val="24"/>
        </w:rPr>
        <w:t>ι πήγε έξω για να βρει δουλειά, να φύγει για ένα καλύτερο μέλλον. Και σε αυτούς, δυστυχώς, δεν τους δίνετε αυτό το δικαίωμα.</w:t>
      </w:r>
    </w:p>
    <w:p w14:paraId="0715AE13" w14:textId="77777777" w:rsidR="006222AF" w:rsidRDefault="006453C1">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κυρίου Βουλευτή)</w:t>
      </w:r>
    </w:p>
    <w:p w14:paraId="0715AE1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Μισό λεπτό, κύριε Πρόεδρε, ολοκληρώνω. </w:t>
      </w:r>
    </w:p>
    <w:p w14:paraId="0715AE1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Δεν θα </w:t>
      </w:r>
      <w:r>
        <w:rPr>
          <w:rFonts w:eastAsia="Times New Roman" w:cs="Times New Roman"/>
          <w:szCs w:val="24"/>
        </w:rPr>
        <w:t>σταθώ βεβαίως στις ατελείωτες ώρες που έχουμε ακούσει από τον κύριο Υπουργό και από Βουλευτές του ΣΥΡΙΖΑ να επιχειρηματολογούν για την αναγκαιότητα αποσύνδεσης των δημοτικών και περιφερειακών εκλογών από τις ευρωεκλογές ούτε βεβαίως στον χρόνο που σπαταλήσ</w:t>
      </w:r>
      <w:r>
        <w:rPr>
          <w:rFonts w:eastAsia="Times New Roman" w:cs="Times New Roman"/>
          <w:szCs w:val="24"/>
        </w:rPr>
        <w:t xml:space="preserve">αμε να ακούμε συνεντεύξεις για το πόσο απίστευτα χρήσιμη είναι η έναρξη της θητείας των νέων αυτοδιοικητικών αρχών στην Πρωτοχρονιά. </w:t>
      </w:r>
    </w:p>
    <w:p w14:paraId="0715AE1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Αυτό το οποίο θα έλεγα είναι ότι στην ουσία η τροπολογία που κατέθεσαν οι Βουλευτές του ΣΥΡΙΖΑ και την οποία κάνετε αποδεκ</w:t>
      </w:r>
      <w:r>
        <w:rPr>
          <w:rFonts w:eastAsia="Times New Roman" w:cs="Times New Roman"/>
          <w:szCs w:val="24"/>
        </w:rPr>
        <w:t xml:space="preserve">τή δείχνει με τον πιο ξεκάθαρο τρόπο ότι προφανώς βλέπετε ότι θα χάσετε τις επόμενες εθνικές εκλογές, φοβάστε ότι θα χάσετε τις επόμενες ευρωεκλογές και θεωρείτε ότι με αυτόν τον τρόπο θα μπορέσετε ενδεχομένως να περισώσετε κάποια πράγματα. </w:t>
      </w:r>
    </w:p>
    <w:p w14:paraId="0715AE17" w14:textId="77777777" w:rsidR="006222AF" w:rsidRDefault="006453C1">
      <w:pPr>
        <w:spacing w:after="0" w:line="600" w:lineRule="auto"/>
        <w:ind w:firstLine="720"/>
        <w:jc w:val="both"/>
        <w:rPr>
          <w:rFonts w:eastAsia="Times New Roman" w:cs="Times New Roman"/>
          <w:szCs w:val="24"/>
        </w:rPr>
      </w:pPr>
      <w:r w:rsidRPr="00813C96">
        <w:rPr>
          <w:rFonts w:eastAsia="Times New Roman" w:cs="Times New Roman"/>
          <w:b/>
          <w:szCs w:val="24"/>
        </w:rPr>
        <w:t>ΠΡΟΕΔΡΕΥΩΝ (Μά</w:t>
      </w:r>
      <w:r w:rsidRPr="00813C96">
        <w:rPr>
          <w:rFonts w:eastAsia="Times New Roman" w:cs="Times New Roman"/>
          <w:b/>
          <w:szCs w:val="24"/>
        </w:rPr>
        <w:t>ριος Γεωργιάδης):</w:t>
      </w:r>
      <w:r w:rsidRPr="00813C96">
        <w:rPr>
          <w:rFonts w:eastAsia="Times New Roman" w:cs="Times New Roman"/>
          <w:szCs w:val="24"/>
        </w:rPr>
        <w:t xml:space="preserve"> </w:t>
      </w:r>
      <w:r>
        <w:rPr>
          <w:rFonts w:eastAsia="Times New Roman" w:cs="Times New Roman"/>
          <w:szCs w:val="24"/>
        </w:rPr>
        <w:t xml:space="preserve">Ολοκληρώστε κύριε Κεφαλογιάννη. </w:t>
      </w:r>
    </w:p>
    <w:p w14:paraId="0715AE1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ΙΩΑΝΝΗΣ ΚΕΦΑΛΟΓΙΑΝΝΗΣ:</w:t>
      </w:r>
      <w:r>
        <w:rPr>
          <w:rFonts w:eastAsia="Times New Roman" w:cs="Times New Roman"/>
          <w:szCs w:val="24"/>
        </w:rPr>
        <w:t xml:space="preserve"> Ολοκληρώνω, κύριε Πρόεδρε.</w:t>
      </w:r>
    </w:p>
    <w:p w14:paraId="0715AE1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κυνική η ομολογία σας αυτή και είναι το μόνο το οποίο θα επιδιώκετε είναι να εμποδίσετε την επόμενη νομίμως εκλεγμένη Κυβέρνηση από το τελικώς να ακυ</w:t>
      </w:r>
      <w:r>
        <w:rPr>
          <w:rFonts w:eastAsia="Times New Roman" w:cs="Times New Roman"/>
          <w:szCs w:val="24"/>
        </w:rPr>
        <w:t>ρώσει ένα νομοσχέδιο το οποίο στην ουσία εμείς το θεωρούμε και αντιδημοκρατικό και ενάντια στο κοινό αίσθημα</w:t>
      </w:r>
    </w:p>
    <w:p w14:paraId="0715AE1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0715AE1B"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715AE1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 </w:t>
      </w:r>
      <w:r w:rsidRPr="00813C96">
        <w:rPr>
          <w:rFonts w:eastAsia="Times New Roman" w:cs="Times New Roman"/>
          <w:b/>
          <w:szCs w:val="24"/>
        </w:rPr>
        <w:t>ΠΡΟΕΔΡΕΥΩΝ (Μάριος Γεωργιάδης):</w:t>
      </w:r>
      <w:r w:rsidRPr="00813C96">
        <w:rPr>
          <w:rFonts w:eastAsia="Times New Roman" w:cs="Times New Roman"/>
          <w:szCs w:val="24"/>
        </w:rPr>
        <w:t xml:space="preserve"> </w:t>
      </w:r>
      <w:r>
        <w:rPr>
          <w:rFonts w:eastAsia="Times New Roman" w:cs="Times New Roman"/>
          <w:szCs w:val="24"/>
        </w:rPr>
        <w:t>Ευχαριστούμε τον κ. Κεφαλογιάννη.</w:t>
      </w:r>
    </w:p>
    <w:p w14:paraId="0715AE1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Κοι</w:t>
      </w:r>
      <w:r>
        <w:rPr>
          <w:rFonts w:eastAsia="Times New Roman" w:cs="Times New Roman"/>
          <w:szCs w:val="24"/>
        </w:rPr>
        <w:t xml:space="preserve">νοβουλευτική Εκπρόσωπος του ΣΥΡΙΖΑ η κ. Βάκη έχει τον λόγο για δώδεκα λεπτά. </w:t>
      </w:r>
    </w:p>
    <w:p w14:paraId="0715AE1E" w14:textId="77777777" w:rsidR="006222AF" w:rsidRDefault="006453C1">
      <w:pPr>
        <w:spacing w:after="0" w:line="600" w:lineRule="auto"/>
        <w:ind w:firstLine="720"/>
        <w:jc w:val="both"/>
        <w:rPr>
          <w:rFonts w:eastAsia="Times New Roman"/>
          <w:szCs w:val="24"/>
        </w:rPr>
      </w:pPr>
      <w:r>
        <w:rPr>
          <w:rFonts w:eastAsia="Times New Roman"/>
          <w:b/>
          <w:szCs w:val="24"/>
        </w:rPr>
        <w:t>ΦΩΤΕΙΝΗ ΒΑΚΗ:</w:t>
      </w:r>
      <w:r>
        <w:rPr>
          <w:rFonts w:eastAsia="Times New Roman"/>
          <w:szCs w:val="24"/>
        </w:rPr>
        <w:t xml:space="preserve"> Ευχαριστώ, κύριε Πρόεδρε.</w:t>
      </w:r>
    </w:p>
    <w:p w14:paraId="0715AE1F" w14:textId="77777777" w:rsidR="006222AF" w:rsidRDefault="006453C1">
      <w:pPr>
        <w:spacing w:after="0" w:line="600" w:lineRule="auto"/>
        <w:ind w:firstLine="720"/>
        <w:jc w:val="both"/>
        <w:rPr>
          <w:rFonts w:eastAsia="Times New Roman"/>
          <w:szCs w:val="24"/>
        </w:rPr>
      </w:pPr>
      <w:r>
        <w:rPr>
          <w:rFonts w:eastAsia="Times New Roman"/>
          <w:szCs w:val="24"/>
        </w:rPr>
        <w:t xml:space="preserve">Κύριοι Υπουργοί, κυρίες και κύριοι Βουλευτές, επειδή η πολιτική φιλοσοφία καλά κρατεί αυτές τις μέρες, επιτρέψτε μου και εμένα μερικές </w:t>
      </w:r>
      <w:r>
        <w:rPr>
          <w:rFonts w:eastAsia="Times New Roman"/>
          <w:szCs w:val="24"/>
        </w:rPr>
        <w:t>εισαγωγικές παρατηρήσεις.</w:t>
      </w:r>
    </w:p>
    <w:p w14:paraId="0715AE20" w14:textId="77777777" w:rsidR="006222AF" w:rsidRDefault="006453C1">
      <w:pPr>
        <w:spacing w:after="0" w:line="600" w:lineRule="auto"/>
        <w:ind w:firstLine="720"/>
        <w:jc w:val="both"/>
        <w:rPr>
          <w:rFonts w:eastAsia="Times New Roman"/>
          <w:szCs w:val="24"/>
        </w:rPr>
      </w:pPr>
      <w:r>
        <w:rPr>
          <w:rFonts w:eastAsia="Times New Roman"/>
          <w:szCs w:val="24"/>
        </w:rPr>
        <w:t>Άκουσα, λοιπόν, με ενδιαφέρον ένα μικρό μάθημα πολιτικής φιλοσοφίας και πολιτικής θεωρίας από τον εισηγητή της Αξιωματικής Αντιπολίτευσης. Άκουσα ότι το μοναδικό κριτήριο ορθής διακυβέρνησης είναι η αποτελεσματικότητα. Και μια τυρ</w:t>
      </w:r>
      <w:r>
        <w:rPr>
          <w:rFonts w:eastAsia="Times New Roman"/>
          <w:szCs w:val="24"/>
        </w:rPr>
        <w:t>αννία μπορεί να είναι αποτελεσματική και μια δικτατορία. Η τυραννία και η μοναρχία, η προνεωτερική σκέψη που μπορεί να διασφαλίζει την ευζωία, να κάνει μεγάλα έργα, αλλά δεν άρχει δημοκρατικά, νομιμοποιείται;</w:t>
      </w:r>
      <w:r w:rsidRPr="000203A7">
        <w:rPr>
          <w:rFonts w:eastAsia="Times New Roman"/>
          <w:szCs w:val="24"/>
        </w:rPr>
        <w:t xml:space="preserve"> </w:t>
      </w:r>
      <w:r>
        <w:rPr>
          <w:rFonts w:eastAsia="Times New Roman"/>
          <w:szCs w:val="24"/>
        </w:rPr>
        <w:t>Η αρχαία αθηναϊκή δημοκρατία, που άπασα η νεωτε</w:t>
      </w:r>
      <w:r>
        <w:rPr>
          <w:rFonts w:eastAsia="Times New Roman"/>
          <w:szCs w:val="24"/>
        </w:rPr>
        <w:t xml:space="preserve">ρική πολιτική σκέψη και ο </w:t>
      </w:r>
      <w:r>
        <w:rPr>
          <w:rFonts w:eastAsia="Times New Roman"/>
          <w:szCs w:val="24"/>
        </w:rPr>
        <w:t>Ε</w:t>
      </w:r>
      <w:r>
        <w:rPr>
          <w:rFonts w:eastAsia="Times New Roman"/>
          <w:szCs w:val="24"/>
        </w:rPr>
        <w:t>υρωπαϊκός Διαφωτισμός επικαλέστηκε, αναφέρεται στον πολίτη που συμμετέχει ενεργά στη διαδικασία λήψης αποφάσεων.</w:t>
      </w:r>
    </w:p>
    <w:p w14:paraId="0715AE21" w14:textId="77777777" w:rsidR="006222AF" w:rsidRDefault="006453C1">
      <w:pPr>
        <w:spacing w:after="0" w:line="600" w:lineRule="auto"/>
        <w:ind w:firstLine="720"/>
        <w:jc w:val="both"/>
        <w:rPr>
          <w:rFonts w:eastAsia="Times New Roman"/>
          <w:szCs w:val="24"/>
        </w:rPr>
      </w:pPr>
      <w:r>
        <w:rPr>
          <w:rFonts w:eastAsia="Times New Roman"/>
          <w:szCs w:val="24"/>
        </w:rPr>
        <w:lastRenderedPageBreak/>
        <w:t>Δεν είναι, λοιπόν, η αποτελεσματικότητα ή η ωφέλεια το κριτήριο ορθής διακυβέρνησης σημαντικά, αλλά το θεμελιώδες ερ</w:t>
      </w:r>
      <w:r>
        <w:rPr>
          <w:rFonts w:eastAsia="Times New Roman"/>
          <w:szCs w:val="24"/>
        </w:rPr>
        <w:t xml:space="preserve">ώτημα από την αυγή της νεωτερικότητας ήταν ένα και μόνο ένα: Ποια είναι τα νόμιμα θεμέλια της πολιτικής εξουσίας; Ποια είναι τα νομιμοποιητικά της ερείσματα; Και από τις θεωρίες του </w:t>
      </w:r>
      <w:r>
        <w:rPr>
          <w:rFonts w:eastAsia="Times New Roman"/>
          <w:szCs w:val="24"/>
        </w:rPr>
        <w:t>«</w:t>
      </w:r>
      <w:r>
        <w:rPr>
          <w:rFonts w:eastAsia="Times New Roman"/>
          <w:szCs w:val="24"/>
        </w:rPr>
        <w:t>κοινωνικού συμβολαίου</w:t>
      </w:r>
      <w:r>
        <w:rPr>
          <w:rFonts w:eastAsia="Times New Roman"/>
          <w:szCs w:val="24"/>
        </w:rPr>
        <w:t>»</w:t>
      </w:r>
      <w:r>
        <w:rPr>
          <w:rFonts w:eastAsia="Times New Roman"/>
          <w:szCs w:val="24"/>
        </w:rPr>
        <w:t xml:space="preserve"> μέχρι τον Καντ, που έλεγε ότι πρέπει να υπακούει ο</w:t>
      </w:r>
      <w:r>
        <w:rPr>
          <w:rFonts w:eastAsia="Times New Roman"/>
          <w:szCs w:val="24"/>
        </w:rPr>
        <w:t xml:space="preserve"> πολίτης μόνο τους νόμους στους οποίους συναινεί ή τον Ρουσσώ στο </w:t>
      </w:r>
      <w:r>
        <w:rPr>
          <w:rFonts w:eastAsia="Times New Roman"/>
          <w:szCs w:val="24"/>
        </w:rPr>
        <w:t>«</w:t>
      </w:r>
      <w:r>
        <w:rPr>
          <w:rFonts w:eastAsia="Times New Roman"/>
          <w:szCs w:val="24"/>
        </w:rPr>
        <w:t>κοινωνικό συμβόλαιο</w:t>
      </w:r>
      <w:r>
        <w:rPr>
          <w:rFonts w:eastAsia="Times New Roman"/>
          <w:szCs w:val="24"/>
        </w:rPr>
        <w:t>»</w:t>
      </w:r>
      <w:r>
        <w:rPr>
          <w:rFonts w:eastAsia="Times New Roman"/>
          <w:szCs w:val="24"/>
        </w:rPr>
        <w:t>, ο οποίος θεωρούσε ότι θα πρέπει να υπακούει μόνο τους νόμους που ο ίδιος ως κυρίαρχος λαός θεσπίζει, με βάση την αρχή της λαϊκής κυριαρχίας και της γενικής βούλησης, η</w:t>
      </w:r>
      <w:r>
        <w:rPr>
          <w:rFonts w:eastAsia="Times New Roman"/>
          <w:szCs w:val="24"/>
        </w:rPr>
        <w:t xml:space="preserve"> απάντηση είναι μία και μόνο μία: Δημοκρατία, δημοκρατία, δημοκρατία.</w:t>
      </w:r>
    </w:p>
    <w:p w14:paraId="0715AE22" w14:textId="77777777" w:rsidR="006222AF" w:rsidRDefault="006453C1">
      <w:pPr>
        <w:spacing w:after="0" w:line="600" w:lineRule="auto"/>
        <w:ind w:firstLine="720"/>
        <w:jc w:val="both"/>
        <w:rPr>
          <w:rFonts w:eastAsia="Times New Roman"/>
          <w:szCs w:val="24"/>
        </w:rPr>
      </w:pPr>
      <w:r>
        <w:rPr>
          <w:rFonts w:eastAsia="Times New Roman"/>
          <w:szCs w:val="24"/>
        </w:rPr>
        <w:t>Και αυτή είναι, λοιπόν, η φιλοσοφία του παρόντος νομοσχεδίου: η θεραπεία της δημοκρατίας με περισσότερη δημοκρατία, με μεγαλύτερη συμμετοχή των πολιτών, με λογοδοσία, αντιπροσωπευτικότητ</w:t>
      </w:r>
      <w:r>
        <w:rPr>
          <w:rFonts w:eastAsia="Times New Roman"/>
          <w:szCs w:val="24"/>
        </w:rPr>
        <w:t xml:space="preserve">α και πραγμάτωση ενός πολιτικού πολιτισμού σύνθεσης, συνεργασιών, πολυφωνίας και διαφοράς. Και είναι εξόχως σημαντικό αυτό το νομοσχέδιο σε μια μεταπολιτική κατάσταση που ζούμε, όπου οι αποφάσεις λαμβάνονται ερήμην των </w:t>
      </w:r>
      <w:r>
        <w:rPr>
          <w:rFonts w:eastAsia="Times New Roman"/>
          <w:szCs w:val="24"/>
        </w:rPr>
        <w:lastRenderedPageBreak/>
        <w:t xml:space="preserve">πολίτων εν είδει μιας ειμαρμένης που </w:t>
      </w:r>
      <w:r>
        <w:rPr>
          <w:rFonts w:eastAsia="Times New Roman"/>
          <w:szCs w:val="24"/>
        </w:rPr>
        <w:t>επικρέμαται πάνω από τα κεφάλια τους, σε μια απολιτική κατάσταση με έλλειμμα αντιπροσώπευσης, που είναι αυτή που εκτρέφει το τέρας της ακροδεξιάς στην Ευρώπη.</w:t>
      </w:r>
    </w:p>
    <w:p w14:paraId="0715AE23" w14:textId="77777777" w:rsidR="006222AF" w:rsidRDefault="006453C1">
      <w:pPr>
        <w:spacing w:after="0" w:line="600" w:lineRule="auto"/>
        <w:ind w:firstLine="720"/>
        <w:jc w:val="both"/>
        <w:rPr>
          <w:rFonts w:eastAsia="Times New Roman"/>
          <w:szCs w:val="24"/>
        </w:rPr>
      </w:pPr>
      <w:r>
        <w:rPr>
          <w:rFonts w:eastAsia="Times New Roman"/>
          <w:szCs w:val="24"/>
        </w:rPr>
        <w:t>Εσείς, βέβαια, της Αξιωματικής Αντιπολίτευσης μάλλον διανύετε ακόμα την προνεωτερική κατάσταση, ψ</w:t>
      </w:r>
      <w:r>
        <w:rPr>
          <w:rFonts w:eastAsia="Times New Roman"/>
          <w:szCs w:val="24"/>
        </w:rPr>
        <w:t>ηφίζοντας το σαρανταοκτάωρο στην Ευρωβουλή και ενδεχομένως συντασσόμενοι με τον Κουρτς της Αυστρίας που πέρασε το δωδεκάωρο. Αυτό, λοιπόν, που εμείς θεωρούμε θεραπεία του ελλείμματος της δημοκρατίας, εσείς το αποκαλείτε ακυβερνησία, διάλυση της τοπικής αυτ</w:t>
      </w:r>
      <w:r>
        <w:rPr>
          <w:rFonts w:eastAsia="Times New Roman"/>
          <w:szCs w:val="24"/>
        </w:rPr>
        <w:t>οδιοίκησης, αναποτελεσματικό και αντιαναπτυξιακό μοντέλο.</w:t>
      </w:r>
    </w:p>
    <w:p w14:paraId="0715AE24" w14:textId="77777777" w:rsidR="006222AF" w:rsidRDefault="006453C1">
      <w:pPr>
        <w:spacing w:after="0" w:line="600" w:lineRule="auto"/>
        <w:ind w:firstLine="720"/>
        <w:jc w:val="both"/>
        <w:rPr>
          <w:rFonts w:eastAsia="Times New Roman"/>
          <w:szCs w:val="24"/>
        </w:rPr>
      </w:pPr>
      <w:r>
        <w:rPr>
          <w:rFonts w:eastAsia="Times New Roman"/>
          <w:szCs w:val="24"/>
        </w:rPr>
        <w:t>Ο Πρόεδρος της ΚΕΔΕ, ο κ. Πατούλης, δεν δίστασε σε μια έκρηξη δημαγωγίας, σε έναν αντιπολιτευτικό οίστρο που διοχετεύει σε επικοινωνιακές καμπάνιες και τηλεφωνικά κέντρα που καλούν άπαντες τους αυτο</w:t>
      </w:r>
      <w:r>
        <w:rPr>
          <w:rFonts w:eastAsia="Times New Roman"/>
          <w:szCs w:val="24"/>
        </w:rPr>
        <w:t xml:space="preserve">διοικητικούς να εξεγερθούν -αναφέρομαι και στην προσωπική μαρτυρία στην τέταρτη συνεδρίαση της </w:t>
      </w:r>
      <w:r>
        <w:rPr>
          <w:rFonts w:eastAsia="Times New Roman"/>
          <w:szCs w:val="24"/>
        </w:rPr>
        <w:t>ε</w:t>
      </w:r>
      <w:r>
        <w:rPr>
          <w:rFonts w:eastAsia="Times New Roman"/>
          <w:szCs w:val="24"/>
        </w:rPr>
        <w:t xml:space="preserve">πιτροπής του Αναπληρωτή Υπουργού κ. Φάμελλου και </w:t>
      </w:r>
      <w:r>
        <w:rPr>
          <w:rFonts w:eastAsia="Times New Roman"/>
          <w:szCs w:val="24"/>
        </w:rPr>
        <w:lastRenderedPageBreak/>
        <w:t>στην αναφορά που έκανε προηγουμένως ο κ. Δρίτσας-, συμπυκνώνει, λοιπόν, την κριτική και την «επιχειρηματολογία»</w:t>
      </w:r>
      <w:r>
        <w:rPr>
          <w:rFonts w:eastAsia="Times New Roman"/>
          <w:szCs w:val="24"/>
        </w:rPr>
        <w:t xml:space="preserve"> του σε ένα σύνθημα, εξόχως ενδεικτικό και του τρόπου που αντιλαμβάνεται τον ρόλο της αυτοδιοίκησης. Είπε, λοιπόν, ο κ. Πατούλης ότι εάν θέλουμε να μην διαλύσουμε τους Οργανισμούς Τοπικής Αυτοδιοίκησης, πρέπει ο λαός να γκρεμίσει την Κυβέρνηση. Μάλιστα. Συ</w:t>
      </w:r>
      <w:r>
        <w:rPr>
          <w:rFonts w:eastAsia="Times New Roman"/>
          <w:szCs w:val="24"/>
        </w:rPr>
        <w:t>γχαρητήρια στον κ. Πατούλη. Απολύτως εναρμονισμένο και με την προστακτική στην οποία συμπυκνώνεται η Αξιωματική Αντιπολίτευση την τελευταία τριετία: «Παραιτηθείτε.»</w:t>
      </w:r>
    </w:p>
    <w:p w14:paraId="0715AE25" w14:textId="77777777" w:rsidR="006222AF" w:rsidRDefault="006453C1">
      <w:pPr>
        <w:spacing w:after="0" w:line="600" w:lineRule="auto"/>
        <w:ind w:firstLine="720"/>
        <w:jc w:val="both"/>
        <w:rPr>
          <w:rFonts w:eastAsia="Times New Roman"/>
          <w:szCs w:val="24"/>
        </w:rPr>
      </w:pPr>
      <w:r>
        <w:rPr>
          <w:rFonts w:eastAsia="Times New Roman"/>
          <w:szCs w:val="24"/>
        </w:rPr>
        <w:t>Ας πάμε, όμως, στα επιχειρήματα. «Ανάθεμα η απλή αναλογική, διότι οδηγεί σε ακυβερνησία και</w:t>
      </w:r>
      <w:r>
        <w:rPr>
          <w:rFonts w:eastAsia="Times New Roman"/>
          <w:szCs w:val="24"/>
        </w:rPr>
        <w:t xml:space="preserve"> διάλυση» και ας είναι κοινός τόπος ότι διασφαλίζει και πραγματώνει την ισότητα της ψήφου και κατεδαφίζει τα εξαμβλώματα που δεν αναπαρήγαγαν μόνο δημαρχοκεντρικά μοντέλα, φυτώρια αυθαιρεσιών, διαφθοράς, βαρονιών και συναλλαγών, αλλά δημιουργούσαν και μια </w:t>
      </w:r>
      <w:r>
        <w:rPr>
          <w:rFonts w:eastAsia="Times New Roman"/>
          <w:szCs w:val="24"/>
        </w:rPr>
        <w:t>πολύ μεγάλη κρίση αντιπροσώπευσης.</w:t>
      </w:r>
    </w:p>
    <w:p w14:paraId="0715AE26" w14:textId="77777777" w:rsidR="006222AF" w:rsidRDefault="006453C1">
      <w:pPr>
        <w:spacing w:after="0" w:line="600" w:lineRule="auto"/>
        <w:contextualSpacing/>
        <w:jc w:val="both"/>
        <w:rPr>
          <w:rFonts w:eastAsia="Times New Roman"/>
          <w:szCs w:val="24"/>
        </w:rPr>
      </w:pPr>
      <w:r>
        <w:rPr>
          <w:rFonts w:eastAsia="Times New Roman"/>
          <w:szCs w:val="24"/>
        </w:rPr>
        <w:t xml:space="preserve">Γέννησαν μία διαστρεβλωμένη αντιπροσωπευτικότητα. </w:t>
      </w:r>
    </w:p>
    <w:p w14:paraId="0715AE27"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 xml:space="preserve">Πώς εξηγείται, για παράδειγμα, ποσοστό 25% στις εκλογές να καταλαμβάνει το 60% του </w:t>
      </w:r>
      <w:r>
        <w:rPr>
          <w:rFonts w:eastAsia="Times New Roman"/>
          <w:szCs w:val="24"/>
        </w:rPr>
        <w:t>δ</w:t>
      </w:r>
      <w:r>
        <w:rPr>
          <w:rFonts w:eastAsia="Times New Roman"/>
          <w:szCs w:val="24"/>
        </w:rPr>
        <w:t xml:space="preserve">ημοτικού </w:t>
      </w:r>
      <w:r>
        <w:rPr>
          <w:rFonts w:eastAsia="Times New Roman"/>
          <w:szCs w:val="24"/>
        </w:rPr>
        <w:t>σ</w:t>
      </w:r>
      <w:r>
        <w:rPr>
          <w:rFonts w:eastAsia="Times New Roman"/>
          <w:szCs w:val="24"/>
        </w:rPr>
        <w:t>υμβουλίου; Δεν παραβιάζει τη λαϊκή εντολή της ισότητας της ψήφου; Όμως και αν ακόμη πρέπει να θυσιαστεί η δημοκρατία στην αποτελεσματική κυβερνησιμότητα για εσάς, που υποτίθεται ότι «τορπιλίζει» η απλή αναλογική, όλη η Ευρώπη, εις το όνομα της οποίας ομνύε</w:t>
      </w:r>
      <w:r>
        <w:rPr>
          <w:rFonts w:eastAsia="Times New Roman"/>
          <w:szCs w:val="24"/>
        </w:rPr>
        <w:t xml:space="preserve">τε, έχει αυτοδιοίκηση υπό διάλυση και αναποτελεσματική; Έχει παραδοθεί στην ακυβερνησία; </w:t>
      </w:r>
    </w:p>
    <w:p w14:paraId="0715AE28" w14:textId="77777777" w:rsidR="006222AF" w:rsidRDefault="006453C1">
      <w:pPr>
        <w:spacing w:after="0" w:line="600" w:lineRule="auto"/>
        <w:ind w:firstLine="720"/>
        <w:contextualSpacing/>
        <w:jc w:val="both"/>
        <w:rPr>
          <w:rFonts w:eastAsia="Times New Roman"/>
          <w:szCs w:val="24"/>
        </w:rPr>
      </w:pPr>
      <w:r>
        <w:rPr>
          <w:rFonts w:eastAsia="Times New Roman"/>
          <w:szCs w:val="24"/>
        </w:rPr>
        <w:t>Εσείς, λοιπόν, οι ανοικτόμυαλοι ευρωπαϊστές, οι οπαδοί του «Μένουμε Ευρώπη» θα πρέπει να γνωρίζετε τι γίνεται στο 90% των δήμων της Ευρώπης. Θα έπρεπε να γνωρίζετε ότ</w:t>
      </w:r>
      <w:r>
        <w:rPr>
          <w:rFonts w:eastAsia="Times New Roman"/>
          <w:szCs w:val="24"/>
        </w:rPr>
        <w:t xml:space="preserve">ι το θέμα της απλής αναλογικής έχει λυθεί εδώ και δεκαετίες. Επιπλέον, πολλοί ευρωπαϊκοί δήμοι –αναφέρθηκε και ο συνάδελφος κ. Λάππας πριν- έχουν προχωρήσει στην έμμεση εκλογή δημάρχων από τα δημοτικά συμβούλια. </w:t>
      </w:r>
    </w:p>
    <w:p w14:paraId="0715AE29" w14:textId="77777777" w:rsidR="006222AF" w:rsidRDefault="006453C1">
      <w:pPr>
        <w:spacing w:after="0" w:line="600" w:lineRule="auto"/>
        <w:ind w:firstLine="720"/>
        <w:contextualSpacing/>
        <w:jc w:val="both"/>
        <w:rPr>
          <w:rFonts w:eastAsia="Times New Roman"/>
          <w:szCs w:val="24"/>
        </w:rPr>
      </w:pPr>
      <w:r>
        <w:rPr>
          <w:rFonts w:eastAsia="Times New Roman"/>
          <w:szCs w:val="24"/>
        </w:rPr>
        <w:t>Βέβαια, εσχάτως το «Μένουμε Ευρώπη» έχει πα</w:t>
      </w:r>
      <w:r>
        <w:rPr>
          <w:rFonts w:eastAsia="Times New Roman"/>
          <w:szCs w:val="24"/>
        </w:rPr>
        <w:t xml:space="preserve">ραχωρήσει τη θέση του στο «Φεύγουμε από Ευρώπη και βαίνομεν ολοταχώς στον Μεσαίωνα ή στο </w:t>
      </w:r>
      <w:r>
        <w:rPr>
          <w:rFonts w:eastAsia="Times New Roman"/>
          <w:szCs w:val="24"/>
        </w:rPr>
        <w:t>«</w:t>
      </w:r>
      <w:r w:rsidRPr="003F1711">
        <w:rPr>
          <w:rFonts w:eastAsia="Times New Roman"/>
          <w:szCs w:val="24"/>
        </w:rPr>
        <w:t>Μ</w:t>
      </w:r>
      <w:r>
        <w:rPr>
          <w:rFonts w:eastAsia="Times New Roman"/>
          <w:szCs w:val="24"/>
        </w:rPr>
        <w:t>ένουμε μνημόνιο», όπως δει</w:t>
      </w:r>
      <w:r>
        <w:rPr>
          <w:rFonts w:eastAsia="Times New Roman"/>
          <w:szCs w:val="24"/>
        </w:rPr>
        <w:lastRenderedPageBreak/>
        <w:t>κνύει και το εμπόριο πατριωτισμού και ο πληθωρισμός εθνικισμού, αλλά και η δριμεία κριτική που ασκήσατε στους μέχρι πρότινος πολυαγαπημένου</w:t>
      </w:r>
      <w:r>
        <w:rPr>
          <w:rFonts w:eastAsia="Times New Roman"/>
          <w:szCs w:val="24"/>
        </w:rPr>
        <w:t xml:space="preserve">ς σας εταίρους, όταν ζήτησαν μετά από οκτώ χρόνια τραγωδίας την άμβλυνση της λιτότητας, όπως φανερώνει επιπλέον και η υπερψήφιση του σαρανταοκτάωρου και η καταψήφιση οποιουδήποτε μέτρου στηρίζει τη ζωντανή εργασία. </w:t>
      </w:r>
    </w:p>
    <w:p w14:paraId="0715AE2A"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Ας πούμε, όμως, ότι αυτό που καλούμαστε </w:t>
      </w:r>
      <w:r>
        <w:rPr>
          <w:rFonts w:eastAsia="Times New Roman"/>
          <w:szCs w:val="24"/>
        </w:rPr>
        <w:t xml:space="preserve">να ψηφίσουμε είναι ένα νομοθέτημα αντιαναπτυξιακό -ας πάμε σ’ αυτήν τη διάσταση- που θα διαλύσει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w:t>
      </w:r>
    </w:p>
    <w:p w14:paraId="0715AE2B" w14:textId="77777777" w:rsidR="006222AF" w:rsidRDefault="006453C1">
      <w:pPr>
        <w:spacing w:after="0" w:line="600" w:lineRule="auto"/>
        <w:ind w:firstLine="720"/>
        <w:contextualSpacing/>
        <w:jc w:val="both"/>
        <w:rPr>
          <w:rFonts w:eastAsia="Times New Roman"/>
          <w:szCs w:val="24"/>
        </w:rPr>
      </w:pPr>
      <w:r>
        <w:rPr>
          <w:rFonts w:eastAsia="Times New Roman"/>
          <w:szCs w:val="24"/>
        </w:rPr>
        <w:t>Αφελώς ερωτώ</w:t>
      </w:r>
      <w:r w:rsidRPr="003F1711">
        <w:rPr>
          <w:rFonts w:eastAsia="Times New Roman"/>
          <w:szCs w:val="24"/>
        </w:rPr>
        <w:t xml:space="preserve">: </w:t>
      </w:r>
      <w:r>
        <w:rPr>
          <w:rFonts w:eastAsia="Times New Roman"/>
          <w:szCs w:val="24"/>
        </w:rPr>
        <w:t xml:space="preserve">Για ποια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μιλάμε για πριν; Για ποιο αναπτυξιακό όραμα; Ποια επαρκή στελέχωση; Ποια διαφάνεια; Την πε</w:t>
      </w:r>
      <w:r>
        <w:rPr>
          <w:rFonts w:eastAsia="Times New Roman"/>
          <w:szCs w:val="24"/>
        </w:rPr>
        <w:t xml:space="preserve">ρίοδο 2010-2015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είχε απώλειες της τάξης του 60%. Ο Γενικός Επιθεωρητής Δημόσιας Διοίκησης κ. Ρακιντζής είχε αποδείξει με στοιχεία ότι οι δήμοι ήταν τρίτοι σε διαφθορά. Οι παντοδύναμες πλειοψηφίες, οι μονοπαραταξιακές λογικές, τα κομμα</w:t>
      </w:r>
      <w:r>
        <w:rPr>
          <w:rFonts w:eastAsia="Times New Roman"/>
          <w:szCs w:val="24"/>
        </w:rPr>
        <w:t xml:space="preserve">τικά δούναι-λαβείν γίνονταν θύλακες αδιαφάνειας, διαφθοράς και συναλλαγών. Πλείστα </w:t>
      </w:r>
      <w:r>
        <w:rPr>
          <w:rFonts w:eastAsia="Times New Roman"/>
          <w:szCs w:val="24"/>
        </w:rPr>
        <w:lastRenderedPageBreak/>
        <w:t xml:space="preserve">όσα τα παραδείγματα. Την προηγούμενη εβδομάδα είχαμε καταδικαστικές αποφάσεις για δημάρχους και περιφερειάρχες - σημαίνοντα στελέχη της Νέας Δημοκρατίας. </w:t>
      </w:r>
    </w:p>
    <w:p w14:paraId="0715AE2C"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Ισχυρίζεστε ότι η </w:t>
      </w:r>
      <w:r>
        <w:rPr>
          <w:rFonts w:eastAsia="Times New Roman"/>
          <w:szCs w:val="24"/>
        </w:rPr>
        <w:t>απλή αναλογική που νομοθετούμε εξασθενίζει την ισχύ του δημάρχου, ο οποίος καθίσταται ευάλωτος σε τοπικά συμφέροντα. Ακριβώς το αντίθετο συμβαίνει. Το δημαρχοκεντρικό σύστημα επώαζε τοπικές βαρονίες και συμφέροντα επί σειρά ετών. Αντίβαρο σ’ αυτό το σύστημ</w:t>
      </w:r>
      <w:r>
        <w:rPr>
          <w:rFonts w:eastAsia="Times New Roman"/>
          <w:szCs w:val="24"/>
        </w:rPr>
        <w:t xml:space="preserve">α θα ήταν ένα αυθεντικά αντιπροσωπευτικό και ισχυρό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 xml:space="preserve">υμβούλιο, ένα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 xml:space="preserve">υμβούλιο που θα αντιπροσωπεύει όλους τους πολίτες και όχι μόνο το 25%. </w:t>
      </w:r>
    </w:p>
    <w:p w14:paraId="0715AE2D" w14:textId="77777777" w:rsidR="006222AF" w:rsidRDefault="006453C1">
      <w:pPr>
        <w:spacing w:after="0" w:line="600" w:lineRule="auto"/>
        <w:ind w:firstLine="720"/>
        <w:contextualSpacing/>
        <w:jc w:val="both"/>
        <w:rPr>
          <w:rFonts w:eastAsia="Times New Roman"/>
          <w:szCs w:val="24"/>
        </w:rPr>
      </w:pPr>
      <w:r>
        <w:rPr>
          <w:rFonts w:eastAsia="Times New Roman"/>
          <w:szCs w:val="24"/>
        </w:rPr>
        <w:t>Η απλή αναλογική είναι το ισχυρότερο αντίδοτο δημοκρατίας και διαφάνειας απέναντι σε παραγοντισμού</w:t>
      </w:r>
      <w:r>
        <w:rPr>
          <w:rFonts w:eastAsia="Times New Roman"/>
          <w:szCs w:val="24"/>
        </w:rPr>
        <w:t xml:space="preserve">ς, διαφθορά και αδιαφάνεια. Αρκετά με την πολιτική ως επάγγελμα. Ας μην επιτρέψουμε και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να γίνει επάγγελμα και ας αντιληφθούμε τη σχέση του πολίτη με την πολιτική αδιαμεσολάβητη. Μόνο η γνήσια αντιπροσωπευτικότητα εγγυάται τη λογοδ</w:t>
      </w:r>
      <w:r>
        <w:rPr>
          <w:rFonts w:eastAsia="Times New Roman"/>
          <w:szCs w:val="24"/>
        </w:rPr>
        <w:t>οσία και αυτό είναι η δημοκρατία.</w:t>
      </w:r>
    </w:p>
    <w:p w14:paraId="0715AE2E"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Όσον αφορά το έσχατο επιχείρημα περί αντιαναπτυξιακής διάστασης του παρόντος νομοσχεδίου, επιτρέψτε μου και μια αναδρομή στο πρόσφατο παρελθόν. Ήταν πέρσι τέτοια εποχή που συζητούσαμε και ψηφίσαμε το πολυνομοσχέδιο για του</w:t>
      </w:r>
      <w:r>
        <w:rPr>
          <w:rFonts w:eastAsia="Times New Roman"/>
          <w:szCs w:val="24"/>
        </w:rPr>
        <w:t>ς Οργανισμούς Τοπικής Αυτοδιοίκησης που εκσυγχρόνιζε, μεταξύ άλλων, το πλαίσιο λειτουργίας των ΔΕΥΑ. Η κρατική χρηματοδότηση αυξήθηκε. Εισήχθησαν τα προγράμματα «Φ</w:t>
      </w:r>
      <w:r>
        <w:rPr>
          <w:rFonts w:eastAsia="Times New Roman"/>
          <w:szCs w:val="24"/>
        </w:rPr>
        <w:t>ΙΛΟ</w:t>
      </w:r>
      <w:r>
        <w:rPr>
          <w:rFonts w:eastAsia="Times New Roman"/>
          <w:szCs w:val="24"/>
        </w:rPr>
        <w:t>Δ</w:t>
      </w:r>
      <w:r>
        <w:rPr>
          <w:rFonts w:eastAsia="Times New Roman"/>
          <w:szCs w:val="24"/>
        </w:rPr>
        <w:t>ΗΜΟΣ</w:t>
      </w:r>
      <w:r>
        <w:rPr>
          <w:rFonts w:eastAsia="Times New Roman"/>
          <w:szCs w:val="24"/>
        </w:rPr>
        <w:t xml:space="preserve"> 1» και «Φ</w:t>
      </w:r>
      <w:r>
        <w:rPr>
          <w:rFonts w:eastAsia="Times New Roman"/>
          <w:szCs w:val="24"/>
        </w:rPr>
        <w:t>ΙΛΟ</w:t>
      </w:r>
      <w:r>
        <w:rPr>
          <w:rFonts w:eastAsia="Times New Roman"/>
          <w:szCs w:val="24"/>
        </w:rPr>
        <w:t>Δ</w:t>
      </w:r>
      <w:r>
        <w:rPr>
          <w:rFonts w:eastAsia="Times New Roman"/>
          <w:szCs w:val="24"/>
        </w:rPr>
        <w:t>ΗΜΟΣ</w:t>
      </w:r>
      <w:r>
        <w:rPr>
          <w:rFonts w:eastAsia="Times New Roman"/>
          <w:szCs w:val="24"/>
        </w:rPr>
        <w:t xml:space="preserve"> 2». Δόθηκαν έκτακτες ενισχύσεις σε μικρούς νησιωτικούς δήμους περί τα είκοσι εκατομμύρια. Δόθηκε η δυνατότητα στους δήμους να αποκαταστήσουν δημόσια κτήρια. Νέα χρηματοδοτικά, αλλά και αναπτυξιακά εργαλεία, όπως ο εκσυγχρονισμός του θεσμικού πλαισίου των </w:t>
      </w:r>
      <w:r>
        <w:rPr>
          <w:rFonts w:eastAsia="Times New Roman"/>
          <w:szCs w:val="24"/>
        </w:rPr>
        <w:t>Φορέων Διαχείρισης Στέρεων Αποβλήτων σε εναρμόνιση με το Εθνικό Σχέδιο Διαχείρισης Αποβλήτων, με δυνατότητα τριών ΦΟΔΣΑ ανά περιφέρεια, διότι ακόμα και σε συνθήκες μνημονίου και δημοσιονομικής στενότητας, το πνεύμα αυτής της Κυβέρνησης για τους ΟΤΑ δεν ήτα</w:t>
      </w:r>
      <w:r>
        <w:rPr>
          <w:rFonts w:eastAsia="Times New Roman"/>
          <w:szCs w:val="24"/>
        </w:rPr>
        <w:t>ν απολύσεις, αποψίλωση και εν συνεχεία άνευ όρων παράδοση στους ιδιώτες. Ήταν ενίσχυση εργαλείων. Ας μας πείτε ακριβώς τι κάνατε εσείς τα προηγούμενα πέντε-έξι χρόνια.</w:t>
      </w:r>
    </w:p>
    <w:p w14:paraId="0715AE2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w:t>
      </w:r>
      <w:r w:rsidRPr="00A76E3D">
        <w:rPr>
          <w:rFonts w:eastAsia="Times New Roman" w:cs="Times New Roman"/>
          <w:szCs w:val="24"/>
        </w:rPr>
        <w:t>λείνω με κάποια σημαντικά</w:t>
      </w:r>
      <w:r>
        <w:rPr>
          <w:rFonts w:eastAsia="Times New Roman" w:cs="Times New Roman"/>
          <w:szCs w:val="24"/>
        </w:rPr>
        <w:t xml:space="preserve"> που αφορούν την κατάτμηση των </w:t>
      </w:r>
      <w:r w:rsidRPr="00A76E3D">
        <w:rPr>
          <w:rFonts w:eastAsia="Times New Roman" w:cs="Times New Roman"/>
          <w:szCs w:val="24"/>
        </w:rPr>
        <w:t>εκλογικ</w:t>
      </w:r>
      <w:r>
        <w:rPr>
          <w:rFonts w:eastAsia="Times New Roman" w:cs="Times New Roman"/>
          <w:szCs w:val="24"/>
        </w:rPr>
        <w:t>ών</w:t>
      </w:r>
      <w:r w:rsidRPr="00A76E3D">
        <w:rPr>
          <w:rFonts w:eastAsia="Times New Roman" w:cs="Times New Roman"/>
          <w:szCs w:val="24"/>
        </w:rPr>
        <w:t xml:space="preserve"> </w:t>
      </w:r>
      <w:r>
        <w:rPr>
          <w:rFonts w:eastAsia="Times New Roman" w:cs="Times New Roman"/>
          <w:szCs w:val="24"/>
        </w:rPr>
        <w:t>περιφερειών της Β</w:t>
      </w:r>
      <w:r>
        <w:rPr>
          <w:rFonts w:eastAsia="Times New Roman" w:cs="Times New Roman"/>
          <w:szCs w:val="24"/>
        </w:rPr>
        <w:t>΄</w:t>
      </w:r>
      <w:r>
        <w:rPr>
          <w:rFonts w:eastAsia="Times New Roman" w:cs="Times New Roman"/>
          <w:szCs w:val="24"/>
        </w:rPr>
        <w:t xml:space="preserve"> Αθ</w:t>
      </w:r>
      <w:r>
        <w:rPr>
          <w:rFonts w:eastAsia="Times New Roman" w:cs="Times New Roman"/>
          <w:szCs w:val="24"/>
        </w:rPr>
        <w:t xml:space="preserve">ήνας και </w:t>
      </w:r>
      <w:r w:rsidRPr="00A76E3D">
        <w:rPr>
          <w:rFonts w:eastAsia="Times New Roman" w:cs="Times New Roman"/>
          <w:szCs w:val="24"/>
        </w:rPr>
        <w:t>της Αττικής</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Είναι τ</w:t>
      </w:r>
      <w:r w:rsidRPr="00A76E3D">
        <w:rPr>
          <w:rFonts w:eastAsia="Times New Roman" w:cs="Times New Roman"/>
          <w:szCs w:val="24"/>
        </w:rPr>
        <w:t>εράστιες περιφέρειες</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Δ</w:t>
      </w:r>
      <w:r w:rsidRPr="00A76E3D">
        <w:rPr>
          <w:rFonts w:eastAsia="Times New Roman" w:cs="Times New Roman"/>
          <w:szCs w:val="24"/>
        </w:rPr>
        <w:t>εν συνεπάγονται μόνο αδιαφάνεια και ανυπαρξία της σχέσης του πολίτη και της πολιτικής</w:t>
      </w:r>
      <w:r>
        <w:rPr>
          <w:rFonts w:eastAsia="Times New Roman" w:cs="Times New Roman"/>
          <w:szCs w:val="24"/>
        </w:rPr>
        <w:t>, δηλαδή</w:t>
      </w:r>
      <w:r w:rsidRPr="00A76E3D">
        <w:rPr>
          <w:rFonts w:eastAsia="Times New Roman" w:cs="Times New Roman"/>
          <w:szCs w:val="24"/>
        </w:rPr>
        <w:t xml:space="preserve"> </w:t>
      </w:r>
      <w:r>
        <w:rPr>
          <w:rFonts w:eastAsia="Times New Roman" w:cs="Times New Roman"/>
          <w:szCs w:val="24"/>
        </w:rPr>
        <w:t>α</w:t>
      </w:r>
      <w:r w:rsidRPr="00A76E3D">
        <w:rPr>
          <w:rFonts w:eastAsia="Times New Roman" w:cs="Times New Roman"/>
          <w:szCs w:val="24"/>
        </w:rPr>
        <w:t>νυπαρξία αντιπροσώπευσης</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Ε</w:t>
      </w:r>
      <w:r w:rsidRPr="00A76E3D">
        <w:rPr>
          <w:rFonts w:eastAsia="Times New Roman" w:cs="Times New Roman"/>
          <w:szCs w:val="24"/>
        </w:rPr>
        <w:t xml:space="preserve">ίναι περιφέρειες οι οποίες ευνοούν </w:t>
      </w:r>
      <w:r>
        <w:rPr>
          <w:rFonts w:eastAsia="Times New Roman" w:cs="Times New Roman"/>
          <w:szCs w:val="24"/>
        </w:rPr>
        <w:t>γόνους.</w:t>
      </w:r>
      <w:r w:rsidRPr="00A76E3D">
        <w:rPr>
          <w:rFonts w:eastAsia="Times New Roman" w:cs="Times New Roman"/>
          <w:szCs w:val="24"/>
        </w:rPr>
        <w:t xml:space="preserve"> </w:t>
      </w:r>
      <w:r>
        <w:rPr>
          <w:rFonts w:eastAsia="Times New Roman" w:cs="Times New Roman"/>
          <w:szCs w:val="24"/>
        </w:rPr>
        <w:t>Ε</w:t>
      </w:r>
      <w:r w:rsidRPr="00A76E3D">
        <w:rPr>
          <w:rFonts w:eastAsia="Times New Roman" w:cs="Times New Roman"/>
          <w:szCs w:val="24"/>
        </w:rPr>
        <w:t>ίναι φτιαγμένες έτσι ούτως ώστε προϋπό</w:t>
      </w:r>
      <w:r w:rsidRPr="00A76E3D">
        <w:rPr>
          <w:rFonts w:eastAsia="Times New Roman" w:cs="Times New Roman"/>
          <w:szCs w:val="24"/>
        </w:rPr>
        <w:t>θεση της εκλογής να είναι η πρόσβαση στα μέσα</w:t>
      </w:r>
      <w:r>
        <w:rPr>
          <w:rFonts w:eastAsia="Times New Roman" w:cs="Times New Roman"/>
          <w:szCs w:val="24"/>
        </w:rPr>
        <w:t>,</w:t>
      </w:r>
      <w:r w:rsidRPr="00A76E3D">
        <w:rPr>
          <w:rFonts w:eastAsia="Times New Roman" w:cs="Times New Roman"/>
          <w:szCs w:val="24"/>
        </w:rPr>
        <w:t xml:space="preserve"> η μεγάλη οικονομική άνεση και όχι η αξία και η εγγύτητα στους πολίτες</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Ε</w:t>
      </w:r>
      <w:r w:rsidRPr="00A76E3D">
        <w:rPr>
          <w:rFonts w:eastAsia="Times New Roman" w:cs="Times New Roman"/>
          <w:szCs w:val="24"/>
        </w:rPr>
        <w:t>ίναι</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λ</w:t>
      </w:r>
      <w:r w:rsidRPr="00A76E3D">
        <w:rPr>
          <w:rFonts w:eastAsia="Times New Roman" w:cs="Times New Roman"/>
          <w:szCs w:val="24"/>
        </w:rPr>
        <w:t>οιπόν</w:t>
      </w:r>
      <w:r>
        <w:rPr>
          <w:rFonts w:eastAsia="Times New Roman" w:cs="Times New Roman"/>
          <w:szCs w:val="24"/>
        </w:rPr>
        <w:t>,</w:t>
      </w:r>
      <w:r w:rsidRPr="00A76E3D">
        <w:rPr>
          <w:rFonts w:eastAsia="Times New Roman" w:cs="Times New Roman"/>
          <w:szCs w:val="24"/>
        </w:rPr>
        <w:t xml:space="preserve"> πολύ θετικό</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Χ</w:t>
      </w:r>
      <w:r w:rsidRPr="00A76E3D">
        <w:rPr>
          <w:rFonts w:eastAsia="Times New Roman" w:cs="Times New Roman"/>
          <w:szCs w:val="24"/>
        </w:rPr>
        <w:t>ρήζουν κατάτμησης αυτές οι περιφέρειες</w:t>
      </w:r>
      <w:r>
        <w:rPr>
          <w:rFonts w:eastAsia="Times New Roman" w:cs="Times New Roman"/>
          <w:szCs w:val="24"/>
        </w:rPr>
        <w:t>.</w:t>
      </w:r>
    </w:p>
    <w:p w14:paraId="0715AE3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Όσον αφορά το θέμα με την ψ</w:t>
      </w:r>
      <w:r w:rsidRPr="00A76E3D">
        <w:rPr>
          <w:rFonts w:eastAsia="Times New Roman" w:cs="Times New Roman"/>
          <w:szCs w:val="24"/>
        </w:rPr>
        <w:t>ήφο στους Έλληνες του εξωτερικού</w:t>
      </w:r>
      <w:r>
        <w:rPr>
          <w:rFonts w:eastAsia="Times New Roman" w:cs="Times New Roman"/>
          <w:szCs w:val="24"/>
        </w:rPr>
        <w:t>, το συζητ</w:t>
      </w:r>
      <w:r>
        <w:rPr>
          <w:rFonts w:eastAsia="Times New Roman" w:cs="Times New Roman"/>
          <w:szCs w:val="24"/>
        </w:rPr>
        <w:t xml:space="preserve">ήσαμε αναλυτικά. Χιλιάδες </w:t>
      </w:r>
      <w:r w:rsidRPr="00A76E3D">
        <w:rPr>
          <w:rFonts w:eastAsia="Times New Roman" w:cs="Times New Roman"/>
          <w:szCs w:val="24"/>
        </w:rPr>
        <w:t xml:space="preserve">νέοι άνθρωποι και </w:t>
      </w:r>
      <w:r>
        <w:rPr>
          <w:rFonts w:eastAsia="Times New Roman" w:cs="Times New Roman"/>
          <w:szCs w:val="24"/>
        </w:rPr>
        <w:t>υ</w:t>
      </w:r>
      <w:r w:rsidRPr="00A76E3D">
        <w:rPr>
          <w:rFonts w:eastAsia="Times New Roman" w:cs="Times New Roman"/>
          <w:szCs w:val="24"/>
        </w:rPr>
        <w:t>ψηλού επιπέδου επιστήμονες επέλεξαν το</w:t>
      </w:r>
      <w:r>
        <w:rPr>
          <w:rFonts w:eastAsia="Times New Roman" w:cs="Times New Roman"/>
          <w:szCs w:val="24"/>
        </w:rPr>
        <w:t>ν</w:t>
      </w:r>
      <w:r w:rsidRPr="00A76E3D">
        <w:rPr>
          <w:rFonts w:eastAsia="Times New Roman" w:cs="Times New Roman"/>
          <w:szCs w:val="24"/>
        </w:rPr>
        <w:t xml:space="preserve"> δρόμο της μετανάστευσης την περίοδο της κρίσης</w:t>
      </w:r>
      <w:r>
        <w:rPr>
          <w:rFonts w:eastAsia="Times New Roman" w:cs="Times New Roman"/>
          <w:szCs w:val="24"/>
        </w:rPr>
        <w:t>. Ας τους</w:t>
      </w:r>
      <w:r w:rsidRPr="00A76E3D">
        <w:rPr>
          <w:rFonts w:eastAsia="Times New Roman" w:cs="Times New Roman"/>
          <w:szCs w:val="24"/>
        </w:rPr>
        <w:t xml:space="preserve"> δοθεί η ευκαιρία</w:t>
      </w:r>
      <w:r>
        <w:rPr>
          <w:rFonts w:eastAsia="Times New Roman" w:cs="Times New Roman"/>
          <w:szCs w:val="24"/>
        </w:rPr>
        <w:t>. Ε</w:t>
      </w:r>
      <w:r w:rsidRPr="00A76E3D">
        <w:rPr>
          <w:rFonts w:eastAsia="Times New Roman" w:cs="Times New Roman"/>
          <w:szCs w:val="24"/>
        </w:rPr>
        <w:t>ίναι σωστό να αποκτήσουν φωνή και να ενώσουν τη φωνή τους με όσους παρέμειναν εδώ</w:t>
      </w:r>
      <w:r>
        <w:rPr>
          <w:rFonts w:eastAsia="Times New Roman" w:cs="Times New Roman"/>
          <w:szCs w:val="24"/>
        </w:rPr>
        <w:t>,</w:t>
      </w:r>
      <w:r w:rsidRPr="00A76E3D">
        <w:rPr>
          <w:rFonts w:eastAsia="Times New Roman" w:cs="Times New Roman"/>
          <w:szCs w:val="24"/>
        </w:rPr>
        <w:t xml:space="preserve"> αντιμετωπίζον</w:t>
      </w:r>
      <w:r w:rsidRPr="00A76E3D">
        <w:rPr>
          <w:rFonts w:eastAsia="Times New Roman" w:cs="Times New Roman"/>
          <w:szCs w:val="24"/>
        </w:rPr>
        <w:t>τας τις απειλές της ανεργίας</w:t>
      </w:r>
      <w:r>
        <w:rPr>
          <w:rFonts w:eastAsia="Times New Roman" w:cs="Times New Roman"/>
          <w:szCs w:val="24"/>
        </w:rPr>
        <w:t>,</w:t>
      </w:r>
      <w:r w:rsidRPr="00A76E3D">
        <w:rPr>
          <w:rFonts w:eastAsia="Times New Roman" w:cs="Times New Roman"/>
          <w:szCs w:val="24"/>
        </w:rPr>
        <w:t xml:space="preserve"> της περιθωριοποίησης και της επισφάλειας</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Ο</w:t>
      </w:r>
      <w:r w:rsidRPr="00A76E3D">
        <w:rPr>
          <w:rFonts w:eastAsia="Times New Roman" w:cs="Times New Roman"/>
          <w:szCs w:val="24"/>
        </w:rPr>
        <w:t xml:space="preserve">ι Έλληνες του εξωτερικού που αναγκάστηκαν να αφήσουν τις οικογένειές </w:t>
      </w:r>
      <w:r>
        <w:rPr>
          <w:rFonts w:eastAsia="Times New Roman" w:cs="Times New Roman"/>
          <w:szCs w:val="24"/>
        </w:rPr>
        <w:t>τους</w:t>
      </w:r>
      <w:r w:rsidRPr="00A76E3D">
        <w:rPr>
          <w:rFonts w:eastAsia="Times New Roman" w:cs="Times New Roman"/>
          <w:szCs w:val="24"/>
        </w:rPr>
        <w:t xml:space="preserve"> επειδή δεν είχαν άλλη επιλογή</w:t>
      </w:r>
      <w:r>
        <w:rPr>
          <w:rFonts w:eastAsia="Times New Roman" w:cs="Times New Roman"/>
          <w:szCs w:val="24"/>
        </w:rPr>
        <w:t>,</w:t>
      </w:r>
      <w:r w:rsidRPr="00A76E3D">
        <w:rPr>
          <w:rFonts w:eastAsia="Times New Roman" w:cs="Times New Roman"/>
          <w:szCs w:val="24"/>
        </w:rPr>
        <w:t xml:space="preserve"> ας αποκτήσουν το δικαίωμα </w:t>
      </w:r>
      <w:r w:rsidRPr="00A76E3D">
        <w:rPr>
          <w:rFonts w:eastAsia="Times New Roman" w:cs="Times New Roman"/>
          <w:szCs w:val="24"/>
        </w:rPr>
        <w:lastRenderedPageBreak/>
        <w:t>να συναποφασίζουν για το μέλλον της πατρίδας τους κα</w:t>
      </w:r>
      <w:r w:rsidRPr="00A76E3D">
        <w:rPr>
          <w:rFonts w:eastAsia="Times New Roman" w:cs="Times New Roman"/>
          <w:szCs w:val="24"/>
        </w:rPr>
        <w:t>ι να καθορί</w:t>
      </w:r>
      <w:r>
        <w:rPr>
          <w:rFonts w:eastAsia="Times New Roman" w:cs="Times New Roman"/>
          <w:szCs w:val="24"/>
        </w:rPr>
        <w:t>ζ</w:t>
      </w:r>
      <w:r w:rsidRPr="00A76E3D">
        <w:rPr>
          <w:rFonts w:eastAsia="Times New Roman" w:cs="Times New Roman"/>
          <w:szCs w:val="24"/>
        </w:rPr>
        <w:t>ουν και αυτοί τις εξελίξεις</w:t>
      </w:r>
      <w:r>
        <w:rPr>
          <w:rFonts w:eastAsia="Times New Roman" w:cs="Times New Roman"/>
          <w:szCs w:val="24"/>
        </w:rPr>
        <w:t>,</w:t>
      </w:r>
      <w:r w:rsidRPr="00A76E3D">
        <w:rPr>
          <w:rFonts w:eastAsia="Times New Roman" w:cs="Times New Roman"/>
          <w:szCs w:val="24"/>
        </w:rPr>
        <w:t xml:space="preserve"> με σκοπό να επιστρέψουν κάποια στιγμή στην Ελλάδα</w:t>
      </w:r>
      <w:r>
        <w:rPr>
          <w:rFonts w:eastAsia="Times New Roman" w:cs="Times New Roman"/>
          <w:szCs w:val="24"/>
        </w:rPr>
        <w:t>,</w:t>
      </w:r>
      <w:r w:rsidRPr="00A76E3D">
        <w:rPr>
          <w:rFonts w:eastAsia="Times New Roman" w:cs="Times New Roman"/>
          <w:szCs w:val="24"/>
        </w:rPr>
        <w:t xml:space="preserve"> αλλά και</w:t>
      </w:r>
      <w:r>
        <w:rPr>
          <w:rFonts w:eastAsia="Times New Roman" w:cs="Times New Roman"/>
          <w:szCs w:val="24"/>
        </w:rPr>
        <w:t xml:space="preserve"> η </w:t>
      </w:r>
      <w:r w:rsidRPr="00A76E3D">
        <w:rPr>
          <w:rFonts w:eastAsia="Times New Roman" w:cs="Times New Roman"/>
          <w:szCs w:val="24"/>
        </w:rPr>
        <w:t xml:space="preserve">Ελλάδα </w:t>
      </w:r>
      <w:r>
        <w:rPr>
          <w:rFonts w:eastAsia="Times New Roman" w:cs="Times New Roman"/>
          <w:szCs w:val="24"/>
        </w:rPr>
        <w:t>να</w:t>
      </w:r>
      <w:r w:rsidRPr="00A76E3D">
        <w:rPr>
          <w:rFonts w:eastAsia="Times New Roman" w:cs="Times New Roman"/>
          <w:szCs w:val="24"/>
        </w:rPr>
        <w:t xml:space="preserve"> επιστρέψει </w:t>
      </w:r>
      <w:r>
        <w:rPr>
          <w:rFonts w:eastAsia="Times New Roman" w:cs="Times New Roman"/>
          <w:szCs w:val="24"/>
        </w:rPr>
        <w:t>σ</w:t>
      </w:r>
      <w:r w:rsidRPr="00A76E3D">
        <w:rPr>
          <w:rFonts w:eastAsia="Times New Roman" w:cs="Times New Roman"/>
          <w:szCs w:val="24"/>
        </w:rPr>
        <w:t>το</w:t>
      </w:r>
      <w:r>
        <w:rPr>
          <w:rFonts w:eastAsia="Times New Roman" w:cs="Times New Roman"/>
          <w:szCs w:val="24"/>
        </w:rPr>
        <w:t>ν</w:t>
      </w:r>
      <w:r w:rsidRPr="00A76E3D">
        <w:rPr>
          <w:rFonts w:eastAsia="Times New Roman" w:cs="Times New Roman"/>
          <w:szCs w:val="24"/>
        </w:rPr>
        <w:t xml:space="preserve"> δρόμο της αλληλεγγύης</w:t>
      </w:r>
      <w:r>
        <w:rPr>
          <w:rFonts w:eastAsia="Times New Roman" w:cs="Times New Roman"/>
          <w:szCs w:val="24"/>
        </w:rPr>
        <w:t>,</w:t>
      </w:r>
      <w:r w:rsidRPr="00A76E3D">
        <w:rPr>
          <w:rFonts w:eastAsia="Times New Roman" w:cs="Times New Roman"/>
          <w:szCs w:val="24"/>
        </w:rPr>
        <w:t xml:space="preserve"> της </w:t>
      </w:r>
      <w:r>
        <w:rPr>
          <w:rFonts w:eastAsia="Times New Roman" w:cs="Times New Roman"/>
          <w:szCs w:val="24"/>
        </w:rPr>
        <w:t>δ</w:t>
      </w:r>
      <w:r w:rsidRPr="00A76E3D">
        <w:rPr>
          <w:rFonts w:eastAsia="Times New Roman" w:cs="Times New Roman"/>
          <w:szCs w:val="24"/>
        </w:rPr>
        <w:t>ημοκρατίας</w:t>
      </w:r>
      <w:r>
        <w:rPr>
          <w:rFonts w:eastAsia="Times New Roman" w:cs="Times New Roman"/>
          <w:szCs w:val="24"/>
        </w:rPr>
        <w:t>,</w:t>
      </w:r>
      <w:r w:rsidRPr="00A76E3D">
        <w:rPr>
          <w:rFonts w:eastAsia="Times New Roman" w:cs="Times New Roman"/>
          <w:szCs w:val="24"/>
        </w:rPr>
        <w:t xml:space="preserve"> της κοινωνικής δικαιοσύνης</w:t>
      </w:r>
      <w:r>
        <w:rPr>
          <w:rFonts w:eastAsia="Times New Roman" w:cs="Times New Roman"/>
          <w:szCs w:val="24"/>
        </w:rPr>
        <w:t>. Είναι</w:t>
      </w:r>
      <w:r w:rsidRPr="00A76E3D">
        <w:rPr>
          <w:rFonts w:eastAsia="Times New Roman" w:cs="Times New Roman"/>
          <w:szCs w:val="24"/>
        </w:rPr>
        <w:t xml:space="preserve"> θετικό</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επίσης,</w:t>
      </w:r>
      <w:r w:rsidRPr="00A76E3D">
        <w:rPr>
          <w:rFonts w:eastAsia="Times New Roman" w:cs="Times New Roman"/>
          <w:szCs w:val="24"/>
        </w:rPr>
        <w:t xml:space="preserve"> πολύ σημαντικό</w:t>
      </w:r>
      <w:r>
        <w:rPr>
          <w:rFonts w:eastAsia="Times New Roman" w:cs="Times New Roman"/>
          <w:szCs w:val="24"/>
        </w:rPr>
        <w:t xml:space="preserve"> και</w:t>
      </w:r>
      <w:r w:rsidRPr="00A76E3D">
        <w:rPr>
          <w:rFonts w:eastAsia="Times New Roman" w:cs="Times New Roman"/>
          <w:szCs w:val="24"/>
        </w:rPr>
        <w:t xml:space="preserve"> </w:t>
      </w:r>
      <w:r>
        <w:rPr>
          <w:rFonts w:eastAsia="Times New Roman" w:cs="Times New Roman"/>
          <w:szCs w:val="24"/>
        </w:rPr>
        <w:t>ή</w:t>
      </w:r>
      <w:r w:rsidRPr="00A76E3D">
        <w:rPr>
          <w:rFonts w:eastAsia="Times New Roman" w:cs="Times New Roman"/>
          <w:szCs w:val="24"/>
        </w:rPr>
        <w:t xml:space="preserve">ρθε η ώρα να </w:t>
      </w:r>
      <w:r w:rsidRPr="00A76E3D">
        <w:rPr>
          <w:rFonts w:eastAsia="Times New Roman" w:cs="Times New Roman"/>
          <w:szCs w:val="24"/>
        </w:rPr>
        <w:t>γίνει πράξη</w:t>
      </w:r>
      <w:r>
        <w:rPr>
          <w:rFonts w:eastAsia="Times New Roman" w:cs="Times New Roman"/>
          <w:szCs w:val="24"/>
        </w:rPr>
        <w:t>, η</w:t>
      </w:r>
      <w:r w:rsidRPr="00A76E3D">
        <w:rPr>
          <w:rFonts w:eastAsia="Times New Roman" w:cs="Times New Roman"/>
          <w:szCs w:val="24"/>
        </w:rPr>
        <w:t xml:space="preserve"> ποσόστωση </w:t>
      </w:r>
      <w:r>
        <w:rPr>
          <w:rFonts w:eastAsia="Times New Roman" w:cs="Times New Roman"/>
          <w:szCs w:val="24"/>
        </w:rPr>
        <w:t xml:space="preserve">υπέρ </w:t>
      </w:r>
      <w:r w:rsidRPr="00A76E3D">
        <w:rPr>
          <w:rFonts w:eastAsia="Times New Roman" w:cs="Times New Roman"/>
          <w:szCs w:val="24"/>
        </w:rPr>
        <w:t>των γυναικών στο 40% τουλάχιστον</w:t>
      </w:r>
      <w:r>
        <w:rPr>
          <w:rFonts w:eastAsia="Times New Roman" w:cs="Times New Roman"/>
          <w:szCs w:val="24"/>
        </w:rPr>
        <w:t>.</w:t>
      </w:r>
      <w:r w:rsidRPr="00A76E3D">
        <w:rPr>
          <w:rFonts w:eastAsia="Times New Roman" w:cs="Times New Roman"/>
          <w:szCs w:val="24"/>
        </w:rPr>
        <w:t xml:space="preserve"> </w:t>
      </w:r>
    </w:p>
    <w:p w14:paraId="0715AE3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w:t>
      </w:r>
      <w:r w:rsidRPr="00A76E3D">
        <w:rPr>
          <w:rFonts w:eastAsia="Times New Roman" w:cs="Times New Roman"/>
          <w:szCs w:val="24"/>
        </w:rPr>
        <w:t>α ήθελα να κλείσω με δυο λόγια</w:t>
      </w:r>
      <w:r>
        <w:rPr>
          <w:rFonts w:eastAsia="Times New Roman" w:cs="Times New Roman"/>
          <w:szCs w:val="24"/>
        </w:rPr>
        <w:t xml:space="preserve">, πέραν του νομοσχεδίου, για τα χθεσινά, </w:t>
      </w:r>
      <w:r w:rsidRPr="00A76E3D">
        <w:rPr>
          <w:rFonts w:eastAsia="Times New Roman" w:cs="Times New Roman"/>
          <w:szCs w:val="24"/>
        </w:rPr>
        <w:t xml:space="preserve">επειδή </w:t>
      </w:r>
      <w:r>
        <w:rPr>
          <w:rFonts w:eastAsia="Times New Roman" w:cs="Times New Roman"/>
          <w:szCs w:val="24"/>
        </w:rPr>
        <w:t>έγιναν κάποιες αναφορές στα ευαίσθητα εθνικά μας θέματα.</w:t>
      </w:r>
      <w:r w:rsidRPr="00A76E3D">
        <w:rPr>
          <w:rFonts w:eastAsia="Times New Roman" w:cs="Times New Roman"/>
          <w:szCs w:val="24"/>
        </w:rPr>
        <w:t xml:space="preserve"> </w:t>
      </w:r>
      <w:r>
        <w:rPr>
          <w:rFonts w:eastAsia="Times New Roman" w:cs="Times New Roman"/>
          <w:szCs w:val="24"/>
        </w:rPr>
        <w:t>Π</w:t>
      </w:r>
      <w:r w:rsidRPr="00A76E3D">
        <w:rPr>
          <w:rFonts w:eastAsia="Times New Roman" w:cs="Times New Roman"/>
          <w:szCs w:val="24"/>
        </w:rPr>
        <w:t>ροϋπόθεση</w:t>
      </w:r>
      <w:r>
        <w:rPr>
          <w:rFonts w:eastAsia="Times New Roman" w:cs="Times New Roman"/>
          <w:szCs w:val="24"/>
        </w:rPr>
        <w:t>,</w:t>
      </w:r>
      <w:r w:rsidRPr="00A76E3D">
        <w:rPr>
          <w:rFonts w:eastAsia="Times New Roman" w:cs="Times New Roman"/>
          <w:szCs w:val="24"/>
        </w:rPr>
        <w:t xml:space="preserve"> όπως πολύ καλά γνωρίζου</w:t>
      </w:r>
      <w:r>
        <w:rPr>
          <w:rFonts w:eastAsia="Times New Roman" w:cs="Times New Roman"/>
          <w:szCs w:val="24"/>
        </w:rPr>
        <w:t>ν</w:t>
      </w:r>
      <w:r w:rsidRPr="00A76E3D">
        <w:rPr>
          <w:rFonts w:eastAsia="Times New Roman" w:cs="Times New Roman"/>
          <w:szCs w:val="24"/>
        </w:rPr>
        <w:t xml:space="preserve"> </w:t>
      </w:r>
      <w:r>
        <w:rPr>
          <w:rFonts w:eastAsia="Times New Roman" w:cs="Times New Roman"/>
          <w:szCs w:val="24"/>
        </w:rPr>
        <w:t>ο</w:t>
      </w:r>
      <w:r w:rsidRPr="00A76E3D">
        <w:rPr>
          <w:rFonts w:eastAsia="Times New Roman" w:cs="Times New Roman"/>
          <w:szCs w:val="24"/>
        </w:rPr>
        <w:t xml:space="preserve">ι συνάδελφοι </w:t>
      </w:r>
      <w:r>
        <w:rPr>
          <w:rFonts w:eastAsia="Times New Roman" w:cs="Times New Roman"/>
          <w:szCs w:val="24"/>
        </w:rPr>
        <w:t>Β</w:t>
      </w:r>
      <w:r w:rsidRPr="00A76E3D">
        <w:rPr>
          <w:rFonts w:eastAsia="Times New Roman" w:cs="Times New Roman"/>
          <w:szCs w:val="24"/>
        </w:rPr>
        <w:t>ουλ</w:t>
      </w:r>
      <w:r w:rsidRPr="00A76E3D">
        <w:rPr>
          <w:rFonts w:eastAsia="Times New Roman" w:cs="Times New Roman"/>
          <w:szCs w:val="24"/>
        </w:rPr>
        <w:t xml:space="preserve">ευτές </w:t>
      </w:r>
      <w:r>
        <w:rPr>
          <w:rFonts w:eastAsia="Times New Roman" w:cs="Times New Roman"/>
          <w:szCs w:val="24"/>
        </w:rPr>
        <w:t>της Α</w:t>
      </w:r>
      <w:r w:rsidRPr="00A76E3D">
        <w:rPr>
          <w:rFonts w:eastAsia="Times New Roman" w:cs="Times New Roman"/>
          <w:szCs w:val="24"/>
        </w:rPr>
        <w:t xml:space="preserve">ξιωματικής </w:t>
      </w:r>
      <w:r>
        <w:rPr>
          <w:rFonts w:eastAsia="Times New Roman" w:cs="Times New Roman"/>
          <w:szCs w:val="24"/>
        </w:rPr>
        <w:t>Α</w:t>
      </w:r>
      <w:r w:rsidRPr="00A76E3D">
        <w:rPr>
          <w:rFonts w:eastAsia="Times New Roman" w:cs="Times New Roman"/>
          <w:szCs w:val="24"/>
        </w:rPr>
        <w:t>ντιπολίτευσης</w:t>
      </w:r>
      <w:r w:rsidRPr="00FA3CDC">
        <w:rPr>
          <w:rFonts w:eastAsia="Times New Roman" w:cs="Times New Roman"/>
          <w:szCs w:val="24"/>
        </w:rPr>
        <w:t>,</w:t>
      </w:r>
      <w:r w:rsidRPr="00A76E3D">
        <w:rPr>
          <w:rFonts w:eastAsia="Times New Roman" w:cs="Times New Roman"/>
          <w:szCs w:val="24"/>
        </w:rPr>
        <w:t xml:space="preserve"> για την ένταξη της Πρώην Γιουγκοσλαβικής Δημοκρατίας στο ΝΑΤΟ είναι και </w:t>
      </w:r>
      <w:r>
        <w:rPr>
          <w:rFonts w:eastAsia="Times New Roman" w:cs="Times New Roman"/>
          <w:szCs w:val="24"/>
        </w:rPr>
        <w:t>το δημοψήφισμα και η σ</w:t>
      </w:r>
      <w:r w:rsidRPr="00A76E3D">
        <w:rPr>
          <w:rFonts w:eastAsia="Times New Roman" w:cs="Times New Roman"/>
          <w:szCs w:val="24"/>
        </w:rPr>
        <w:t>υνταγματική αναθεώρηση στη γείτονα χώρα</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Χθες</w:t>
      </w:r>
      <w:r w:rsidRPr="00A76E3D">
        <w:rPr>
          <w:rFonts w:eastAsia="Times New Roman" w:cs="Times New Roman"/>
          <w:szCs w:val="24"/>
        </w:rPr>
        <w:t xml:space="preserve"> εσείς αρχίσατε το γνωστό</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«Ο</w:t>
      </w:r>
      <w:r w:rsidRPr="00A76E3D">
        <w:rPr>
          <w:rFonts w:eastAsia="Times New Roman" w:cs="Times New Roman"/>
          <w:szCs w:val="24"/>
        </w:rPr>
        <w:t xml:space="preserve"> Τσίπρας και ο Καμμένος άνοιξαν την πόρτα στο ΝΑΤΟ</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Τ</w:t>
      </w:r>
      <w:r w:rsidRPr="00A76E3D">
        <w:rPr>
          <w:rFonts w:eastAsia="Times New Roman" w:cs="Times New Roman"/>
          <w:szCs w:val="24"/>
        </w:rPr>
        <w:t xml:space="preserve">ην ίδια στιγμή </w:t>
      </w:r>
      <w:r>
        <w:rPr>
          <w:rFonts w:eastAsia="Times New Roman" w:cs="Times New Roman"/>
          <w:szCs w:val="24"/>
        </w:rPr>
        <w:t>μια</w:t>
      </w:r>
      <w:r w:rsidRPr="00A76E3D">
        <w:rPr>
          <w:rFonts w:eastAsia="Times New Roman" w:cs="Times New Roman"/>
          <w:szCs w:val="24"/>
        </w:rPr>
        <w:t xml:space="preserve"> λεκτική ανοησία </w:t>
      </w:r>
      <w:r>
        <w:rPr>
          <w:rFonts w:eastAsia="Times New Roman" w:cs="Times New Roman"/>
          <w:szCs w:val="24"/>
        </w:rPr>
        <w:t xml:space="preserve">του Επιτρόπου -η οποία </w:t>
      </w:r>
      <w:r w:rsidRPr="00A76E3D">
        <w:rPr>
          <w:rFonts w:eastAsia="Times New Roman" w:cs="Times New Roman"/>
          <w:szCs w:val="24"/>
        </w:rPr>
        <w:t>διορθώθηκε αμέσως</w:t>
      </w:r>
      <w:r>
        <w:rPr>
          <w:rFonts w:eastAsia="Times New Roman" w:cs="Times New Roman"/>
          <w:szCs w:val="24"/>
        </w:rPr>
        <w:t>-</w:t>
      </w:r>
      <w:r w:rsidRPr="00A76E3D">
        <w:rPr>
          <w:rFonts w:eastAsia="Times New Roman" w:cs="Times New Roman"/>
          <w:szCs w:val="24"/>
        </w:rPr>
        <w:t xml:space="preserve"> σας έκανε </w:t>
      </w:r>
      <w:r>
        <w:rPr>
          <w:rFonts w:eastAsia="Times New Roman" w:cs="Times New Roman"/>
          <w:szCs w:val="24"/>
        </w:rPr>
        <w:t>ν</w:t>
      </w:r>
      <w:r w:rsidRPr="00A76E3D">
        <w:rPr>
          <w:rFonts w:eastAsia="Times New Roman" w:cs="Times New Roman"/>
          <w:szCs w:val="24"/>
        </w:rPr>
        <w:t>α ανέβετε στα κεραμίδια και να καταγγέλλετ</w:t>
      </w:r>
      <w:r>
        <w:rPr>
          <w:rFonts w:eastAsia="Times New Roman" w:cs="Times New Roman"/>
          <w:szCs w:val="24"/>
        </w:rPr>
        <w:t>ε</w:t>
      </w:r>
      <w:r w:rsidRPr="00A76E3D">
        <w:rPr>
          <w:rFonts w:eastAsia="Times New Roman" w:cs="Times New Roman"/>
          <w:szCs w:val="24"/>
        </w:rPr>
        <w:t xml:space="preserve"> ότι έχει ανοίξει η συζήτηση για την αλλαγή των συνόρων</w:t>
      </w:r>
      <w:r>
        <w:rPr>
          <w:rFonts w:eastAsia="Times New Roman" w:cs="Times New Roman"/>
          <w:szCs w:val="24"/>
        </w:rPr>
        <w:t xml:space="preserve">. </w:t>
      </w:r>
    </w:p>
    <w:p w14:paraId="0715AE3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Αυτό συμβαίνει ε</w:t>
      </w:r>
      <w:r w:rsidRPr="00A76E3D">
        <w:rPr>
          <w:rFonts w:eastAsia="Times New Roman" w:cs="Times New Roman"/>
          <w:szCs w:val="24"/>
        </w:rPr>
        <w:t>ίτε λόγω πολιτικού καιροσκοπισμού</w:t>
      </w:r>
      <w:r>
        <w:rPr>
          <w:rFonts w:eastAsia="Times New Roman" w:cs="Times New Roman"/>
          <w:szCs w:val="24"/>
        </w:rPr>
        <w:t>,</w:t>
      </w:r>
      <w:r w:rsidRPr="00A76E3D">
        <w:rPr>
          <w:rFonts w:eastAsia="Times New Roman" w:cs="Times New Roman"/>
          <w:szCs w:val="24"/>
        </w:rPr>
        <w:t xml:space="preserve"> είτε λόγω </w:t>
      </w:r>
      <w:r>
        <w:rPr>
          <w:rFonts w:eastAsia="Times New Roman" w:cs="Times New Roman"/>
          <w:szCs w:val="24"/>
        </w:rPr>
        <w:t>προσχώρησής σας</w:t>
      </w:r>
      <w:r w:rsidRPr="00A76E3D">
        <w:rPr>
          <w:rFonts w:eastAsia="Times New Roman" w:cs="Times New Roman"/>
          <w:szCs w:val="24"/>
        </w:rPr>
        <w:t xml:space="preserve"> </w:t>
      </w:r>
      <w:r>
        <w:rPr>
          <w:rFonts w:eastAsia="Times New Roman" w:cs="Times New Roman"/>
          <w:szCs w:val="24"/>
        </w:rPr>
        <w:t>άνευ όρων σε έναν εθνικισμό,</w:t>
      </w:r>
      <w:r w:rsidRPr="00A76E3D">
        <w:rPr>
          <w:rFonts w:eastAsia="Times New Roman" w:cs="Times New Roman"/>
          <w:szCs w:val="24"/>
        </w:rPr>
        <w:t xml:space="preserve"> είτε λόγω του ότι έχετε αποφασίσει να προσυπογρά</w:t>
      </w:r>
      <w:r>
        <w:rPr>
          <w:rFonts w:eastAsia="Times New Roman" w:cs="Times New Roman"/>
          <w:szCs w:val="24"/>
        </w:rPr>
        <w:t>ψ</w:t>
      </w:r>
      <w:r w:rsidRPr="00A76E3D">
        <w:rPr>
          <w:rFonts w:eastAsia="Times New Roman" w:cs="Times New Roman"/>
          <w:szCs w:val="24"/>
        </w:rPr>
        <w:t>ετ</w:t>
      </w:r>
      <w:r>
        <w:rPr>
          <w:rFonts w:eastAsia="Times New Roman" w:cs="Times New Roman"/>
          <w:szCs w:val="24"/>
        </w:rPr>
        <w:t>ε ή να νεκραναστήσετε μια</w:t>
      </w:r>
      <w:r w:rsidRPr="00A76E3D">
        <w:rPr>
          <w:rFonts w:eastAsia="Times New Roman" w:cs="Times New Roman"/>
          <w:szCs w:val="24"/>
        </w:rPr>
        <w:t xml:space="preserve"> εθνικοφροσύνη η οποία σημαίνει το έθνος ως το όμαιμον και το </w:t>
      </w:r>
      <w:r>
        <w:rPr>
          <w:rFonts w:eastAsia="Times New Roman" w:cs="Times New Roman"/>
          <w:szCs w:val="24"/>
        </w:rPr>
        <w:t>ομοούσιον.</w:t>
      </w:r>
      <w:r w:rsidRPr="00A76E3D">
        <w:rPr>
          <w:rFonts w:eastAsia="Times New Roman" w:cs="Times New Roman"/>
          <w:szCs w:val="24"/>
        </w:rPr>
        <w:t xml:space="preserve"> </w:t>
      </w:r>
      <w:r>
        <w:rPr>
          <w:rFonts w:eastAsia="Times New Roman" w:cs="Times New Roman"/>
          <w:szCs w:val="24"/>
        </w:rPr>
        <w:t>Κ</w:t>
      </w:r>
      <w:r w:rsidRPr="00A76E3D">
        <w:rPr>
          <w:rFonts w:eastAsia="Times New Roman" w:cs="Times New Roman"/>
          <w:szCs w:val="24"/>
        </w:rPr>
        <w:t>αι πολύ λίγο απέχει από το δίκαιο του αίματος</w:t>
      </w:r>
      <w:r>
        <w:rPr>
          <w:rFonts w:eastAsia="Times New Roman" w:cs="Times New Roman"/>
          <w:szCs w:val="24"/>
        </w:rPr>
        <w:t>,</w:t>
      </w:r>
      <w:r w:rsidRPr="00A76E3D">
        <w:rPr>
          <w:rFonts w:eastAsia="Times New Roman" w:cs="Times New Roman"/>
          <w:szCs w:val="24"/>
        </w:rPr>
        <w:t xml:space="preserve"> από αυτό το δί</w:t>
      </w:r>
      <w:r w:rsidRPr="00A76E3D">
        <w:rPr>
          <w:rFonts w:eastAsia="Times New Roman" w:cs="Times New Roman"/>
          <w:szCs w:val="24"/>
        </w:rPr>
        <w:t>καιο το οποίο σας είχε κάνει κάποτε να μην ψηφίζετε το</w:t>
      </w:r>
      <w:r>
        <w:rPr>
          <w:rFonts w:eastAsia="Times New Roman" w:cs="Times New Roman"/>
          <w:szCs w:val="24"/>
        </w:rPr>
        <w:t>ν</w:t>
      </w:r>
      <w:r w:rsidRPr="00A76E3D">
        <w:rPr>
          <w:rFonts w:eastAsia="Times New Roman" w:cs="Times New Roman"/>
          <w:szCs w:val="24"/>
        </w:rPr>
        <w:t xml:space="preserve"> νόμο για την ιθαγένεια για τα παιδιά των μεταναστών</w:t>
      </w:r>
      <w:r>
        <w:rPr>
          <w:rFonts w:eastAsia="Times New Roman" w:cs="Times New Roman"/>
          <w:szCs w:val="24"/>
        </w:rPr>
        <w:t xml:space="preserve"> ή</w:t>
      </w:r>
      <w:r w:rsidRPr="00A76E3D">
        <w:rPr>
          <w:rFonts w:eastAsia="Times New Roman" w:cs="Times New Roman"/>
          <w:szCs w:val="24"/>
        </w:rPr>
        <w:t xml:space="preserve"> σας κάνει δι</w:t>
      </w:r>
      <w:r>
        <w:rPr>
          <w:rFonts w:eastAsia="Times New Roman" w:cs="Times New Roman"/>
          <w:szCs w:val="24"/>
        </w:rPr>
        <w:t>ά</w:t>
      </w:r>
      <w:r w:rsidRPr="00A76E3D">
        <w:rPr>
          <w:rFonts w:eastAsia="Times New Roman" w:cs="Times New Roman"/>
          <w:szCs w:val="24"/>
        </w:rPr>
        <w:t xml:space="preserve"> στόματος του καλύτερου βιογραφικού της χώρας να ταυτίζετ</w:t>
      </w:r>
      <w:r>
        <w:rPr>
          <w:rFonts w:eastAsia="Times New Roman" w:cs="Times New Roman"/>
          <w:szCs w:val="24"/>
        </w:rPr>
        <w:t>ε</w:t>
      </w:r>
      <w:r w:rsidRPr="00A76E3D">
        <w:rPr>
          <w:rFonts w:eastAsia="Times New Roman" w:cs="Times New Roman"/>
          <w:szCs w:val="24"/>
        </w:rPr>
        <w:t xml:space="preserve"> κάποιους όρους</w:t>
      </w:r>
      <w:r>
        <w:rPr>
          <w:rFonts w:eastAsia="Times New Roman" w:cs="Times New Roman"/>
          <w:szCs w:val="24"/>
        </w:rPr>
        <w:t>,</w:t>
      </w:r>
      <w:r w:rsidRPr="00A76E3D">
        <w:rPr>
          <w:rFonts w:eastAsia="Times New Roman" w:cs="Times New Roman"/>
          <w:szCs w:val="24"/>
        </w:rPr>
        <w:t xml:space="preserve"> να συγχέετ</w:t>
      </w:r>
      <w:r>
        <w:rPr>
          <w:rFonts w:eastAsia="Times New Roman" w:cs="Times New Roman"/>
          <w:szCs w:val="24"/>
        </w:rPr>
        <w:t>ε</w:t>
      </w:r>
      <w:r w:rsidRPr="00A76E3D">
        <w:rPr>
          <w:rFonts w:eastAsia="Times New Roman" w:cs="Times New Roman"/>
          <w:szCs w:val="24"/>
        </w:rPr>
        <w:t xml:space="preserve"> την ιθαγένεια με την εθνότητα</w:t>
      </w:r>
      <w:r>
        <w:rPr>
          <w:rFonts w:eastAsia="Times New Roman" w:cs="Times New Roman"/>
          <w:szCs w:val="24"/>
        </w:rPr>
        <w:t>.</w:t>
      </w:r>
    </w:p>
    <w:p w14:paraId="0715AE33" w14:textId="77777777" w:rsidR="006222AF" w:rsidRDefault="006453C1">
      <w:pPr>
        <w:spacing w:after="0" w:line="600" w:lineRule="auto"/>
        <w:ind w:firstLine="720"/>
        <w:jc w:val="both"/>
        <w:rPr>
          <w:rFonts w:eastAsia="Times New Roman" w:cs="Times New Roman"/>
          <w:szCs w:val="24"/>
        </w:rPr>
      </w:pPr>
      <w:r w:rsidRPr="00F15680">
        <w:rPr>
          <w:rFonts w:eastAsia="Times New Roman" w:cs="Times New Roman"/>
          <w:b/>
          <w:szCs w:val="24"/>
        </w:rPr>
        <w:t>ΠΡΟΕΔΡΕΥΩΝ (</w:t>
      </w:r>
      <w:r>
        <w:rPr>
          <w:rFonts w:eastAsia="Times New Roman" w:cs="Times New Roman"/>
          <w:b/>
          <w:szCs w:val="24"/>
        </w:rPr>
        <w:t>Μάρ</w:t>
      </w:r>
      <w:r>
        <w:rPr>
          <w:rFonts w:eastAsia="Times New Roman" w:cs="Times New Roman"/>
          <w:b/>
          <w:szCs w:val="24"/>
        </w:rPr>
        <w:t>ιος Γεωργιάδης)</w:t>
      </w:r>
      <w:r w:rsidRPr="00F15680">
        <w:rPr>
          <w:rFonts w:eastAsia="Times New Roman" w:cs="Times New Roman"/>
          <w:b/>
          <w:szCs w:val="24"/>
        </w:rPr>
        <w:t>:</w:t>
      </w:r>
      <w:r>
        <w:rPr>
          <w:rFonts w:eastAsia="Times New Roman" w:cs="Times New Roman"/>
          <w:b/>
          <w:szCs w:val="24"/>
        </w:rPr>
        <w:t xml:space="preserve"> </w:t>
      </w:r>
      <w:r>
        <w:rPr>
          <w:rFonts w:eastAsia="Times New Roman" w:cs="Times New Roman"/>
          <w:szCs w:val="24"/>
        </w:rPr>
        <w:t>Κυρία Βάκη, αν θέλετε, ολοκληρώστε σας παρακαλώ.</w:t>
      </w:r>
    </w:p>
    <w:p w14:paraId="0715AE34" w14:textId="77777777" w:rsidR="006222AF" w:rsidRDefault="006453C1">
      <w:pPr>
        <w:spacing w:after="0" w:line="600" w:lineRule="auto"/>
        <w:ind w:firstLine="720"/>
        <w:jc w:val="both"/>
        <w:rPr>
          <w:rFonts w:eastAsia="Times New Roman" w:cs="Times New Roman"/>
          <w:szCs w:val="24"/>
        </w:rPr>
      </w:pPr>
      <w:r w:rsidRPr="005B6498">
        <w:rPr>
          <w:rFonts w:eastAsia="Times New Roman" w:cs="Times New Roman"/>
          <w:b/>
          <w:szCs w:val="24"/>
        </w:rPr>
        <w:t xml:space="preserve">ΦΩΤΕΙΝΗ ΒΑΚΗ: </w:t>
      </w:r>
      <w:r>
        <w:rPr>
          <w:rFonts w:eastAsia="Times New Roman" w:cs="Times New Roman"/>
          <w:szCs w:val="24"/>
        </w:rPr>
        <w:t xml:space="preserve">Ένα λεπτό και τελειώνω, κύριε Πρόεδρε. </w:t>
      </w:r>
    </w:p>
    <w:p w14:paraId="0715AE35" w14:textId="77777777" w:rsidR="006222AF" w:rsidRDefault="006453C1">
      <w:pPr>
        <w:spacing w:after="0" w:line="600" w:lineRule="auto"/>
        <w:ind w:firstLine="720"/>
        <w:jc w:val="both"/>
        <w:rPr>
          <w:rFonts w:eastAsia="Times New Roman" w:cs="Times New Roman"/>
          <w:szCs w:val="24"/>
        </w:rPr>
      </w:pPr>
      <w:r w:rsidRPr="00A76E3D">
        <w:rPr>
          <w:rFonts w:eastAsia="Times New Roman" w:cs="Times New Roman"/>
          <w:szCs w:val="24"/>
        </w:rPr>
        <w:t>Όλα αυτά</w:t>
      </w:r>
      <w:r>
        <w:rPr>
          <w:rFonts w:eastAsia="Times New Roman" w:cs="Times New Roman"/>
          <w:szCs w:val="24"/>
        </w:rPr>
        <w:t>,</w:t>
      </w:r>
      <w:r w:rsidRPr="00A76E3D">
        <w:rPr>
          <w:rFonts w:eastAsia="Times New Roman" w:cs="Times New Roman"/>
          <w:szCs w:val="24"/>
        </w:rPr>
        <w:t xml:space="preserve"> λοιπόν</w:t>
      </w:r>
      <w:r>
        <w:rPr>
          <w:rFonts w:eastAsia="Times New Roman" w:cs="Times New Roman"/>
          <w:szCs w:val="24"/>
        </w:rPr>
        <w:t>,</w:t>
      </w:r>
      <w:r w:rsidRPr="00A76E3D">
        <w:rPr>
          <w:rFonts w:eastAsia="Times New Roman" w:cs="Times New Roman"/>
          <w:szCs w:val="24"/>
        </w:rPr>
        <w:t xml:space="preserve"> είναι </w:t>
      </w:r>
      <w:r>
        <w:rPr>
          <w:rFonts w:eastAsia="Times New Roman" w:cs="Times New Roman"/>
          <w:szCs w:val="24"/>
        </w:rPr>
        <w:t>επικίνδυνα,</w:t>
      </w:r>
      <w:r w:rsidRPr="00A76E3D">
        <w:rPr>
          <w:rFonts w:eastAsia="Times New Roman" w:cs="Times New Roman"/>
          <w:szCs w:val="24"/>
        </w:rPr>
        <w:t xml:space="preserve"> ανοίγ</w:t>
      </w:r>
      <w:r>
        <w:rPr>
          <w:rFonts w:eastAsia="Times New Roman" w:cs="Times New Roman"/>
          <w:szCs w:val="24"/>
        </w:rPr>
        <w:t>ουν</w:t>
      </w:r>
      <w:r w:rsidRPr="00A76E3D">
        <w:rPr>
          <w:rFonts w:eastAsia="Times New Roman" w:cs="Times New Roman"/>
          <w:szCs w:val="24"/>
        </w:rPr>
        <w:t xml:space="preserve"> τον ασκό του Αιόλου και δίνουν σάρκα και οστά σε αυτούς τους περίφημους πατριώτες που </w:t>
      </w:r>
      <w:r>
        <w:rPr>
          <w:rFonts w:eastAsia="Times New Roman" w:cs="Times New Roman"/>
          <w:szCs w:val="24"/>
        </w:rPr>
        <w:t>βεβηλ</w:t>
      </w:r>
      <w:r>
        <w:rPr>
          <w:rFonts w:eastAsia="Times New Roman" w:cs="Times New Roman"/>
          <w:szCs w:val="24"/>
        </w:rPr>
        <w:t>ώνουν</w:t>
      </w:r>
      <w:r w:rsidRPr="00A76E3D">
        <w:rPr>
          <w:rFonts w:eastAsia="Times New Roman" w:cs="Times New Roman"/>
          <w:szCs w:val="24"/>
        </w:rPr>
        <w:t xml:space="preserve"> τα μνημεία του ολοκαυτώματος</w:t>
      </w:r>
      <w:r>
        <w:rPr>
          <w:rFonts w:eastAsia="Times New Roman" w:cs="Times New Roman"/>
          <w:szCs w:val="24"/>
        </w:rPr>
        <w:t>,</w:t>
      </w:r>
      <w:r w:rsidRPr="00A76E3D">
        <w:rPr>
          <w:rFonts w:eastAsia="Times New Roman" w:cs="Times New Roman"/>
          <w:szCs w:val="24"/>
        </w:rPr>
        <w:t xml:space="preserve"> που εκτοξεύουν αυτές της </w:t>
      </w:r>
      <w:r>
        <w:rPr>
          <w:rFonts w:eastAsia="Times New Roman" w:cs="Times New Roman"/>
          <w:szCs w:val="24"/>
        </w:rPr>
        <w:t>ανορθόγραφες</w:t>
      </w:r>
      <w:r w:rsidRPr="00A76E3D">
        <w:rPr>
          <w:rFonts w:eastAsia="Times New Roman" w:cs="Times New Roman"/>
          <w:szCs w:val="24"/>
        </w:rPr>
        <w:t xml:space="preserve"> απειλές κατά της ζωής των </w:t>
      </w:r>
      <w:r>
        <w:rPr>
          <w:rFonts w:eastAsia="Times New Roman" w:cs="Times New Roman"/>
          <w:szCs w:val="24"/>
        </w:rPr>
        <w:t>Β</w:t>
      </w:r>
      <w:r w:rsidRPr="00A76E3D">
        <w:rPr>
          <w:rFonts w:eastAsia="Times New Roman" w:cs="Times New Roman"/>
          <w:szCs w:val="24"/>
        </w:rPr>
        <w:t>ουλευτών</w:t>
      </w:r>
      <w:r>
        <w:rPr>
          <w:rFonts w:eastAsia="Times New Roman" w:cs="Times New Roman"/>
          <w:szCs w:val="24"/>
        </w:rPr>
        <w:t>,</w:t>
      </w:r>
      <w:r w:rsidRPr="00A76E3D">
        <w:rPr>
          <w:rFonts w:eastAsia="Times New Roman" w:cs="Times New Roman"/>
          <w:szCs w:val="24"/>
        </w:rPr>
        <w:t xml:space="preserve"> που κραυγάζουν </w:t>
      </w:r>
      <w:r>
        <w:rPr>
          <w:rFonts w:eastAsia="Times New Roman" w:cs="Times New Roman"/>
          <w:szCs w:val="24"/>
        </w:rPr>
        <w:t>«</w:t>
      </w:r>
      <w:r w:rsidRPr="00A76E3D">
        <w:rPr>
          <w:rFonts w:eastAsia="Times New Roman" w:cs="Times New Roman"/>
          <w:szCs w:val="24"/>
        </w:rPr>
        <w:t>στα όπλα</w:t>
      </w:r>
      <w:r>
        <w:rPr>
          <w:rFonts w:eastAsia="Times New Roman" w:cs="Times New Roman"/>
          <w:szCs w:val="24"/>
        </w:rPr>
        <w:t>,</w:t>
      </w:r>
      <w:r w:rsidRPr="00A76E3D">
        <w:rPr>
          <w:rFonts w:eastAsia="Times New Roman" w:cs="Times New Roman"/>
          <w:szCs w:val="24"/>
        </w:rPr>
        <w:t xml:space="preserve"> στα όπλα</w:t>
      </w:r>
      <w:r>
        <w:rPr>
          <w:rFonts w:eastAsia="Times New Roman" w:cs="Times New Roman"/>
          <w:szCs w:val="24"/>
        </w:rPr>
        <w:t>,</w:t>
      </w:r>
      <w:r w:rsidRPr="00A76E3D">
        <w:rPr>
          <w:rFonts w:eastAsia="Times New Roman" w:cs="Times New Roman"/>
          <w:szCs w:val="24"/>
        </w:rPr>
        <w:t xml:space="preserve"> </w:t>
      </w:r>
      <w:r w:rsidRPr="00A76E3D">
        <w:rPr>
          <w:rFonts w:eastAsia="Times New Roman" w:cs="Times New Roman"/>
          <w:szCs w:val="24"/>
        </w:rPr>
        <w:lastRenderedPageBreak/>
        <w:t>να πάρουμε τα Σκόπια</w:t>
      </w:r>
      <w:r>
        <w:rPr>
          <w:rFonts w:eastAsia="Times New Roman" w:cs="Times New Roman"/>
          <w:szCs w:val="24"/>
        </w:rPr>
        <w:t>»</w:t>
      </w:r>
      <w:r w:rsidRPr="00A76E3D">
        <w:rPr>
          <w:rFonts w:eastAsia="Times New Roman" w:cs="Times New Roman"/>
          <w:szCs w:val="24"/>
        </w:rPr>
        <w:t xml:space="preserve"> ή </w:t>
      </w:r>
      <w:r>
        <w:rPr>
          <w:rFonts w:eastAsia="Times New Roman" w:cs="Times New Roman"/>
          <w:szCs w:val="24"/>
        </w:rPr>
        <w:t>«</w:t>
      </w:r>
      <w:r w:rsidRPr="00A76E3D">
        <w:rPr>
          <w:rFonts w:eastAsia="Times New Roman" w:cs="Times New Roman"/>
          <w:szCs w:val="24"/>
        </w:rPr>
        <w:t>μαχαίρι στην καρδιά του κάθε αντ</w:t>
      </w:r>
      <w:r>
        <w:rPr>
          <w:rFonts w:eastAsia="Times New Roman" w:cs="Times New Roman"/>
          <w:szCs w:val="24"/>
        </w:rPr>
        <w:t>ί</w:t>
      </w:r>
      <w:r w:rsidRPr="00A76E3D">
        <w:rPr>
          <w:rFonts w:eastAsia="Times New Roman" w:cs="Times New Roman"/>
          <w:szCs w:val="24"/>
        </w:rPr>
        <w:t>φ</w:t>
      </w:r>
      <w:r>
        <w:rPr>
          <w:rFonts w:eastAsia="Times New Roman" w:cs="Times New Roman"/>
          <w:szCs w:val="24"/>
        </w:rPr>
        <w:t>α».</w:t>
      </w:r>
      <w:r w:rsidRPr="00A76E3D">
        <w:rPr>
          <w:rFonts w:eastAsia="Times New Roman" w:cs="Times New Roman"/>
          <w:szCs w:val="24"/>
        </w:rPr>
        <w:t xml:space="preserve"> </w:t>
      </w:r>
      <w:r>
        <w:rPr>
          <w:rFonts w:eastAsia="Times New Roman" w:cs="Times New Roman"/>
          <w:szCs w:val="24"/>
        </w:rPr>
        <w:t xml:space="preserve">Τα </w:t>
      </w:r>
      <w:r w:rsidRPr="00A76E3D">
        <w:rPr>
          <w:rFonts w:eastAsia="Times New Roman" w:cs="Times New Roman"/>
          <w:szCs w:val="24"/>
        </w:rPr>
        <w:t>καταδικάσ</w:t>
      </w:r>
      <w:r>
        <w:rPr>
          <w:rFonts w:eastAsia="Times New Roman" w:cs="Times New Roman"/>
          <w:szCs w:val="24"/>
        </w:rPr>
        <w:t>ατε όλα αυτά;</w:t>
      </w:r>
      <w:r w:rsidRPr="00A76E3D">
        <w:rPr>
          <w:rFonts w:eastAsia="Times New Roman" w:cs="Times New Roman"/>
          <w:szCs w:val="24"/>
        </w:rPr>
        <w:t xml:space="preserve"> Αυτή είναι η Ελλάδα </w:t>
      </w:r>
      <w:r w:rsidRPr="00A76E3D">
        <w:rPr>
          <w:rFonts w:eastAsia="Times New Roman" w:cs="Times New Roman"/>
          <w:szCs w:val="24"/>
        </w:rPr>
        <w:t>που ονειρευόμαστε</w:t>
      </w:r>
      <w:r>
        <w:rPr>
          <w:rFonts w:eastAsia="Times New Roman" w:cs="Times New Roman"/>
          <w:szCs w:val="24"/>
        </w:rPr>
        <w:t>,</w:t>
      </w:r>
      <w:r w:rsidRPr="00A76E3D">
        <w:rPr>
          <w:rFonts w:eastAsia="Times New Roman" w:cs="Times New Roman"/>
          <w:szCs w:val="24"/>
        </w:rPr>
        <w:t xml:space="preserve"> κυρίες και κύριοι συνάδελφοι</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Α</w:t>
      </w:r>
      <w:r w:rsidRPr="00A76E3D">
        <w:rPr>
          <w:rFonts w:eastAsia="Times New Roman" w:cs="Times New Roman"/>
          <w:szCs w:val="24"/>
        </w:rPr>
        <w:t xml:space="preserve">υτό είναι το όραμά </w:t>
      </w:r>
      <w:r>
        <w:rPr>
          <w:rFonts w:eastAsia="Times New Roman" w:cs="Times New Roman"/>
          <w:szCs w:val="24"/>
        </w:rPr>
        <w:t>μας;</w:t>
      </w:r>
      <w:r w:rsidRPr="00A76E3D">
        <w:rPr>
          <w:rFonts w:eastAsia="Times New Roman" w:cs="Times New Roman"/>
          <w:szCs w:val="24"/>
        </w:rPr>
        <w:t xml:space="preserve"> </w:t>
      </w:r>
      <w:r>
        <w:rPr>
          <w:rFonts w:eastAsia="Times New Roman" w:cs="Times New Roman"/>
          <w:szCs w:val="24"/>
        </w:rPr>
        <w:t>Α</w:t>
      </w:r>
      <w:r w:rsidRPr="00A76E3D">
        <w:rPr>
          <w:rFonts w:eastAsia="Times New Roman" w:cs="Times New Roman"/>
          <w:szCs w:val="24"/>
        </w:rPr>
        <w:t>υτό</w:t>
      </w:r>
      <w:r>
        <w:rPr>
          <w:rFonts w:eastAsia="Times New Roman" w:cs="Times New Roman"/>
          <w:szCs w:val="24"/>
        </w:rPr>
        <w:t xml:space="preserve"> είναι το όραμά μας </w:t>
      </w:r>
      <w:r w:rsidRPr="00A76E3D">
        <w:rPr>
          <w:rFonts w:eastAsia="Times New Roman" w:cs="Times New Roman"/>
          <w:szCs w:val="24"/>
        </w:rPr>
        <w:t>για τους γείτονές μας και τα Βαλκάνια</w:t>
      </w:r>
      <w:r>
        <w:rPr>
          <w:rFonts w:eastAsia="Times New Roman" w:cs="Times New Roman"/>
          <w:szCs w:val="24"/>
        </w:rPr>
        <w:t>;</w:t>
      </w:r>
    </w:p>
    <w:p w14:paraId="0715AE3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Να ξαναπιάσουμε το νήμα από τον Κ</w:t>
      </w:r>
      <w:r w:rsidRPr="00A76E3D">
        <w:rPr>
          <w:rFonts w:eastAsia="Times New Roman" w:cs="Times New Roman"/>
          <w:szCs w:val="24"/>
        </w:rPr>
        <w:t>λεισθένη</w:t>
      </w:r>
      <w:r>
        <w:rPr>
          <w:rFonts w:eastAsia="Times New Roman" w:cs="Times New Roman"/>
          <w:szCs w:val="24"/>
        </w:rPr>
        <w:t>, το νομοσχέδιο που συζητούμε σήμερα.</w:t>
      </w:r>
      <w:r w:rsidRPr="00A76E3D">
        <w:rPr>
          <w:rFonts w:eastAsia="Times New Roman" w:cs="Times New Roman"/>
          <w:szCs w:val="24"/>
        </w:rPr>
        <w:t xml:space="preserve"> </w:t>
      </w:r>
      <w:r>
        <w:rPr>
          <w:rFonts w:eastAsia="Times New Roman" w:cs="Times New Roman"/>
          <w:szCs w:val="24"/>
        </w:rPr>
        <w:t>Δ</w:t>
      </w:r>
      <w:r w:rsidRPr="00A76E3D">
        <w:rPr>
          <w:rFonts w:eastAsia="Times New Roman" w:cs="Times New Roman"/>
          <w:szCs w:val="24"/>
        </w:rPr>
        <w:t>εν τον ανέφεραν οι ολιγαρχικοί</w:t>
      </w:r>
      <w:r>
        <w:rPr>
          <w:rFonts w:eastAsia="Times New Roman" w:cs="Times New Roman"/>
          <w:szCs w:val="24"/>
        </w:rPr>
        <w:t>,</w:t>
      </w:r>
      <w:r w:rsidRPr="00A76E3D">
        <w:rPr>
          <w:rFonts w:eastAsia="Times New Roman" w:cs="Times New Roman"/>
          <w:szCs w:val="24"/>
        </w:rPr>
        <w:t xml:space="preserve"> αλλά υπάρχει στην </w:t>
      </w:r>
      <w:r>
        <w:rPr>
          <w:rFonts w:eastAsia="Times New Roman" w:cs="Times New Roman"/>
          <w:szCs w:val="24"/>
        </w:rPr>
        <w:t>«</w:t>
      </w:r>
      <w:r w:rsidRPr="00A76E3D">
        <w:rPr>
          <w:rFonts w:eastAsia="Times New Roman" w:cs="Times New Roman"/>
          <w:szCs w:val="24"/>
        </w:rPr>
        <w:t xml:space="preserve">Αθηναίων </w:t>
      </w:r>
      <w:r>
        <w:rPr>
          <w:rFonts w:eastAsia="Times New Roman" w:cs="Times New Roman"/>
          <w:szCs w:val="24"/>
        </w:rPr>
        <w:t>Π</w:t>
      </w:r>
      <w:r w:rsidRPr="00A76E3D">
        <w:rPr>
          <w:rFonts w:eastAsia="Times New Roman" w:cs="Times New Roman"/>
          <w:szCs w:val="24"/>
        </w:rPr>
        <w:t>ολιτεία</w:t>
      </w:r>
      <w:r>
        <w:rPr>
          <w:rFonts w:eastAsia="Times New Roman" w:cs="Times New Roman"/>
          <w:szCs w:val="24"/>
        </w:rPr>
        <w:t>»</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Κ</w:t>
      </w:r>
      <w:r w:rsidRPr="00A76E3D">
        <w:rPr>
          <w:rFonts w:eastAsia="Times New Roman" w:cs="Times New Roman"/>
          <w:szCs w:val="24"/>
        </w:rPr>
        <w:t>α</w:t>
      </w:r>
      <w:r>
        <w:rPr>
          <w:rFonts w:eastAsia="Times New Roman" w:cs="Times New Roman"/>
          <w:szCs w:val="24"/>
        </w:rPr>
        <w:t xml:space="preserve">ι από κει να πιάσουμε </w:t>
      </w:r>
      <w:r w:rsidRPr="00A76E3D">
        <w:rPr>
          <w:rFonts w:eastAsia="Times New Roman" w:cs="Times New Roman"/>
          <w:szCs w:val="24"/>
        </w:rPr>
        <w:t>και ένα άλλο νήμα</w:t>
      </w:r>
      <w:r>
        <w:rPr>
          <w:rFonts w:eastAsia="Times New Roman" w:cs="Times New Roman"/>
          <w:szCs w:val="24"/>
        </w:rPr>
        <w:t>,</w:t>
      </w:r>
      <w:r w:rsidRPr="00A76E3D">
        <w:rPr>
          <w:rFonts w:eastAsia="Times New Roman" w:cs="Times New Roman"/>
          <w:szCs w:val="24"/>
        </w:rPr>
        <w:t xml:space="preserve"> το όραμα του Ρήγα Φεραίου για τα Βαλκάνια</w:t>
      </w:r>
      <w:r>
        <w:rPr>
          <w:rFonts w:eastAsia="Times New Roman" w:cs="Times New Roman"/>
          <w:szCs w:val="24"/>
        </w:rPr>
        <w:t>,</w:t>
      </w:r>
      <w:r w:rsidRPr="00A76E3D">
        <w:rPr>
          <w:rFonts w:eastAsia="Times New Roman" w:cs="Times New Roman"/>
          <w:szCs w:val="24"/>
        </w:rPr>
        <w:t xml:space="preserve"> εμπνευσμένο από το τρίπτυχο της Γαλλικής </w:t>
      </w:r>
      <w:r>
        <w:rPr>
          <w:rFonts w:eastAsia="Times New Roman" w:cs="Times New Roman"/>
          <w:szCs w:val="24"/>
        </w:rPr>
        <w:t>Ε</w:t>
      </w:r>
      <w:r w:rsidRPr="00A76E3D">
        <w:rPr>
          <w:rFonts w:eastAsia="Times New Roman" w:cs="Times New Roman"/>
          <w:szCs w:val="24"/>
        </w:rPr>
        <w:t>πανάστασης</w:t>
      </w:r>
      <w:r>
        <w:rPr>
          <w:rFonts w:eastAsia="Times New Roman" w:cs="Times New Roman"/>
          <w:szCs w:val="24"/>
        </w:rPr>
        <w:t>, της ισότητας,</w:t>
      </w:r>
      <w:r w:rsidRPr="00A76E3D">
        <w:rPr>
          <w:rFonts w:eastAsia="Times New Roman" w:cs="Times New Roman"/>
          <w:szCs w:val="24"/>
        </w:rPr>
        <w:t xml:space="preserve"> της αδελ</w:t>
      </w:r>
      <w:r>
        <w:rPr>
          <w:rFonts w:eastAsia="Times New Roman" w:cs="Times New Roman"/>
          <w:szCs w:val="24"/>
        </w:rPr>
        <w:t>φ</w:t>
      </w:r>
      <w:r w:rsidRPr="00A76E3D">
        <w:rPr>
          <w:rFonts w:eastAsia="Times New Roman" w:cs="Times New Roman"/>
          <w:szCs w:val="24"/>
        </w:rPr>
        <w:t xml:space="preserve">ότητας και </w:t>
      </w:r>
      <w:r>
        <w:rPr>
          <w:rFonts w:eastAsia="Times New Roman" w:cs="Times New Roman"/>
          <w:szCs w:val="24"/>
        </w:rPr>
        <w:t>της ε</w:t>
      </w:r>
      <w:r w:rsidRPr="00A76E3D">
        <w:rPr>
          <w:rFonts w:eastAsia="Times New Roman" w:cs="Times New Roman"/>
          <w:szCs w:val="24"/>
        </w:rPr>
        <w:t>λευθερίας</w:t>
      </w:r>
      <w:r>
        <w:rPr>
          <w:rFonts w:eastAsia="Times New Roman" w:cs="Times New Roman"/>
          <w:szCs w:val="24"/>
        </w:rPr>
        <w:t>.</w:t>
      </w:r>
      <w:r w:rsidRPr="00A76E3D">
        <w:rPr>
          <w:rFonts w:eastAsia="Times New Roman" w:cs="Times New Roman"/>
          <w:szCs w:val="24"/>
        </w:rPr>
        <w:t xml:space="preserve"> </w:t>
      </w:r>
      <w:r>
        <w:rPr>
          <w:rFonts w:eastAsia="Times New Roman" w:cs="Times New Roman"/>
          <w:szCs w:val="24"/>
        </w:rPr>
        <w:t>Κ</w:t>
      </w:r>
      <w:r w:rsidRPr="00A76E3D">
        <w:rPr>
          <w:rFonts w:eastAsia="Times New Roman" w:cs="Times New Roman"/>
          <w:szCs w:val="24"/>
        </w:rPr>
        <w:t>αλούσε όλους τους βαλκάνι</w:t>
      </w:r>
      <w:r w:rsidRPr="00A76E3D">
        <w:rPr>
          <w:rFonts w:eastAsia="Times New Roman" w:cs="Times New Roman"/>
          <w:szCs w:val="24"/>
        </w:rPr>
        <w:t xml:space="preserve">ους </w:t>
      </w:r>
      <w:r>
        <w:rPr>
          <w:rFonts w:eastAsia="Times New Roman" w:cs="Times New Roman"/>
          <w:szCs w:val="24"/>
        </w:rPr>
        <w:t xml:space="preserve">λαούς </w:t>
      </w:r>
      <w:r w:rsidRPr="00A76E3D">
        <w:rPr>
          <w:rFonts w:eastAsia="Times New Roman" w:cs="Times New Roman"/>
          <w:szCs w:val="24"/>
        </w:rPr>
        <w:t>να αντισταθούν</w:t>
      </w:r>
      <w:r>
        <w:rPr>
          <w:rFonts w:eastAsia="Times New Roman" w:cs="Times New Roman"/>
          <w:szCs w:val="24"/>
        </w:rPr>
        <w:t>,</w:t>
      </w:r>
      <w:r w:rsidRPr="00A76E3D">
        <w:rPr>
          <w:rFonts w:eastAsia="Times New Roman" w:cs="Times New Roman"/>
          <w:szCs w:val="24"/>
        </w:rPr>
        <w:t xml:space="preserve"> όχι μόνο εναντίον της οθωμανικής κυριαρχίας</w:t>
      </w:r>
      <w:r>
        <w:rPr>
          <w:rFonts w:eastAsia="Times New Roman" w:cs="Times New Roman"/>
          <w:szCs w:val="24"/>
        </w:rPr>
        <w:t>,</w:t>
      </w:r>
      <w:r w:rsidRPr="00A76E3D">
        <w:rPr>
          <w:rFonts w:eastAsia="Times New Roman" w:cs="Times New Roman"/>
          <w:szCs w:val="24"/>
        </w:rPr>
        <w:t xml:space="preserve"> αλλά και κάθε μορφής κυριαρχίας και επιζητούσε </w:t>
      </w:r>
      <w:r>
        <w:rPr>
          <w:rFonts w:eastAsia="Times New Roman" w:cs="Times New Roman"/>
          <w:szCs w:val="24"/>
        </w:rPr>
        <w:t>μια</w:t>
      </w:r>
      <w:r w:rsidRPr="00A76E3D">
        <w:rPr>
          <w:rFonts w:eastAsia="Times New Roman" w:cs="Times New Roman"/>
          <w:szCs w:val="24"/>
        </w:rPr>
        <w:t xml:space="preserve"> πολυεθνική </w:t>
      </w:r>
      <w:r>
        <w:rPr>
          <w:rFonts w:eastAsia="Times New Roman" w:cs="Times New Roman"/>
          <w:szCs w:val="24"/>
        </w:rPr>
        <w:t>π</w:t>
      </w:r>
      <w:r w:rsidRPr="00A76E3D">
        <w:rPr>
          <w:rFonts w:eastAsia="Times New Roman" w:cs="Times New Roman"/>
          <w:szCs w:val="24"/>
        </w:rPr>
        <w:t>ολιτεία που θα εξασφάλιζε την ισότιμη συμβίωση των βαλκανικών λαών</w:t>
      </w:r>
      <w:r>
        <w:rPr>
          <w:rFonts w:eastAsia="Times New Roman" w:cs="Times New Roman"/>
          <w:szCs w:val="24"/>
        </w:rPr>
        <w:t>.</w:t>
      </w:r>
    </w:p>
    <w:p w14:paraId="0715AE3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w:t>
      </w:r>
      <w:r w:rsidRPr="00A76E3D">
        <w:rPr>
          <w:rFonts w:eastAsia="Times New Roman" w:cs="Times New Roman"/>
          <w:szCs w:val="24"/>
        </w:rPr>
        <w:t>υτά να ξαναπιάσουμε</w:t>
      </w:r>
      <w:r>
        <w:rPr>
          <w:rFonts w:eastAsia="Times New Roman" w:cs="Times New Roman"/>
          <w:szCs w:val="24"/>
        </w:rPr>
        <w:t>,</w:t>
      </w:r>
      <w:r w:rsidRPr="00A76E3D">
        <w:rPr>
          <w:rFonts w:eastAsia="Times New Roman" w:cs="Times New Roman"/>
          <w:szCs w:val="24"/>
        </w:rPr>
        <w:t xml:space="preserve"> αυτό το νήμα και με αυτά τα υλικ</w:t>
      </w:r>
      <w:r w:rsidRPr="00A76E3D">
        <w:rPr>
          <w:rFonts w:eastAsia="Times New Roman" w:cs="Times New Roman"/>
          <w:szCs w:val="24"/>
        </w:rPr>
        <w:t>ά</w:t>
      </w:r>
      <w:r>
        <w:rPr>
          <w:rFonts w:eastAsia="Times New Roman" w:cs="Times New Roman"/>
          <w:szCs w:val="24"/>
        </w:rPr>
        <w:t>,</w:t>
      </w:r>
      <w:r w:rsidRPr="00A76E3D">
        <w:rPr>
          <w:rFonts w:eastAsia="Times New Roman" w:cs="Times New Roman"/>
          <w:szCs w:val="24"/>
        </w:rPr>
        <w:t xml:space="preserve"> με αυτή</w:t>
      </w:r>
      <w:r>
        <w:rPr>
          <w:rFonts w:eastAsia="Times New Roman" w:cs="Times New Roman"/>
          <w:szCs w:val="24"/>
        </w:rPr>
        <w:t>ν τη σ</w:t>
      </w:r>
      <w:r w:rsidRPr="00A76E3D">
        <w:rPr>
          <w:rFonts w:eastAsia="Times New Roman" w:cs="Times New Roman"/>
          <w:szCs w:val="24"/>
        </w:rPr>
        <w:t xml:space="preserve">κευή και τις παραδόσεις να ξαναφτιάξουμε </w:t>
      </w:r>
      <w:r>
        <w:rPr>
          <w:rFonts w:eastAsia="Times New Roman" w:cs="Times New Roman"/>
          <w:szCs w:val="24"/>
        </w:rPr>
        <w:t>μια</w:t>
      </w:r>
      <w:r w:rsidRPr="00A76E3D">
        <w:rPr>
          <w:rFonts w:eastAsia="Times New Roman" w:cs="Times New Roman"/>
          <w:szCs w:val="24"/>
        </w:rPr>
        <w:t xml:space="preserve"> χώρα που μας αξίζει</w:t>
      </w:r>
      <w:r>
        <w:rPr>
          <w:rFonts w:eastAsia="Times New Roman" w:cs="Times New Roman"/>
          <w:szCs w:val="24"/>
        </w:rPr>
        <w:t>,</w:t>
      </w:r>
      <w:r w:rsidRPr="00A76E3D">
        <w:rPr>
          <w:rFonts w:eastAsia="Times New Roman" w:cs="Times New Roman"/>
          <w:szCs w:val="24"/>
        </w:rPr>
        <w:t xml:space="preserve"> αλλά και </w:t>
      </w:r>
      <w:r>
        <w:rPr>
          <w:rFonts w:eastAsia="Times New Roman" w:cs="Times New Roman"/>
          <w:szCs w:val="24"/>
        </w:rPr>
        <w:t>μια</w:t>
      </w:r>
      <w:r w:rsidRPr="00A76E3D">
        <w:rPr>
          <w:rFonts w:eastAsia="Times New Roman" w:cs="Times New Roman"/>
          <w:szCs w:val="24"/>
        </w:rPr>
        <w:t xml:space="preserve"> </w:t>
      </w:r>
      <w:r>
        <w:rPr>
          <w:rFonts w:eastAsia="Times New Roman" w:cs="Times New Roman"/>
          <w:szCs w:val="24"/>
        </w:rPr>
        <w:t>δ</w:t>
      </w:r>
      <w:r w:rsidRPr="00A76E3D">
        <w:rPr>
          <w:rFonts w:eastAsia="Times New Roman" w:cs="Times New Roman"/>
          <w:szCs w:val="24"/>
        </w:rPr>
        <w:t>ημοκρατία</w:t>
      </w:r>
      <w:r>
        <w:rPr>
          <w:rFonts w:eastAsia="Times New Roman" w:cs="Times New Roman"/>
          <w:szCs w:val="24"/>
        </w:rPr>
        <w:t>.</w:t>
      </w:r>
    </w:p>
    <w:p w14:paraId="0715AE3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w:t>
      </w:r>
      <w:r w:rsidRPr="00A76E3D">
        <w:rPr>
          <w:rFonts w:eastAsia="Times New Roman" w:cs="Times New Roman"/>
          <w:szCs w:val="24"/>
        </w:rPr>
        <w:t>υχαριστώ πολύ</w:t>
      </w:r>
      <w:r>
        <w:rPr>
          <w:rFonts w:eastAsia="Times New Roman" w:cs="Times New Roman"/>
          <w:szCs w:val="24"/>
        </w:rPr>
        <w:t>.</w:t>
      </w:r>
    </w:p>
    <w:p w14:paraId="0715AE39"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 xml:space="preserve">ΠΡΟΕΔΡΕΥΩΝ (Μάριος Γεωργιάδης): </w:t>
      </w:r>
      <w:r>
        <w:rPr>
          <w:rFonts w:eastAsia="Times New Roman"/>
          <w:szCs w:val="24"/>
        </w:rPr>
        <w:t>Ευχαριστούμε την κ. Βάκη.</w:t>
      </w:r>
    </w:p>
    <w:p w14:paraId="0715AE3A" w14:textId="77777777" w:rsidR="006222AF" w:rsidRDefault="006453C1">
      <w:pPr>
        <w:spacing w:after="0" w:line="600" w:lineRule="auto"/>
        <w:ind w:firstLine="720"/>
        <w:jc w:val="both"/>
        <w:rPr>
          <w:rFonts w:eastAsia="Times New Roman"/>
          <w:szCs w:val="24"/>
        </w:rPr>
      </w:pPr>
      <w:r>
        <w:rPr>
          <w:rFonts w:eastAsia="Times New Roman"/>
          <w:szCs w:val="24"/>
        </w:rPr>
        <w:t xml:space="preserve">Τον λόγο έχει ο κ. Μιχελής και αμέσως μετά η Αντιπρόεδρος κ. </w:t>
      </w:r>
      <w:r>
        <w:rPr>
          <w:rFonts w:eastAsia="Times New Roman"/>
          <w:szCs w:val="24"/>
        </w:rPr>
        <w:t>Χριστοδουλοπούλου.</w:t>
      </w:r>
    </w:p>
    <w:p w14:paraId="0715AE3B" w14:textId="77777777" w:rsidR="006222AF" w:rsidRDefault="006453C1">
      <w:pPr>
        <w:spacing w:after="0" w:line="600" w:lineRule="auto"/>
        <w:ind w:firstLine="720"/>
        <w:jc w:val="both"/>
        <w:rPr>
          <w:rFonts w:eastAsia="Times New Roman"/>
          <w:szCs w:val="24"/>
        </w:rPr>
      </w:pPr>
      <w:r>
        <w:rPr>
          <w:rFonts w:eastAsia="Times New Roman"/>
          <w:b/>
          <w:szCs w:val="24"/>
        </w:rPr>
        <w:t>ΑΘΑΝΑΣΙΟΣ ΜΙΧΕΛΗΣ:</w:t>
      </w:r>
      <w:r>
        <w:rPr>
          <w:rFonts w:eastAsia="Times New Roman"/>
          <w:szCs w:val="24"/>
        </w:rPr>
        <w:t xml:space="preserve"> Ευχαριστώ, κύριε Πρόεδρε.</w:t>
      </w:r>
    </w:p>
    <w:p w14:paraId="0715AE3C" w14:textId="77777777" w:rsidR="006222AF" w:rsidRDefault="006453C1">
      <w:pPr>
        <w:spacing w:after="0" w:line="600" w:lineRule="auto"/>
        <w:ind w:firstLine="720"/>
        <w:jc w:val="both"/>
        <w:rPr>
          <w:rFonts w:eastAsia="Times New Roman"/>
          <w:szCs w:val="24"/>
        </w:rPr>
      </w:pPr>
      <w:r>
        <w:rPr>
          <w:rFonts w:eastAsia="Times New Roman"/>
          <w:szCs w:val="24"/>
        </w:rPr>
        <w:t>Κύριοι συνάδελφοι, ξεκινώ με μερικές διαπιστώσεις.</w:t>
      </w:r>
    </w:p>
    <w:p w14:paraId="0715AE3D" w14:textId="77777777" w:rsidR="006222AF" w:rsidRDefault="006453C1">
      <w:pPr>
        <w:spacing w:after="0" w:line="600" w:lineRule="auto"/>
        <w:ind w:firstLine="720"/>
        <w:jc w:val="both"/>
        <w:rPr>
          <w:rFonts w:eastAsia="Times New Roman"/>
          <w:szCs w:val="24"/>
        </w:rPr>
      </w:pPr>
      <w:r>
        <w:rPr>
          <w:rFonts w:eastAsia="Times New Roman"/>
          <w:szCs w:val="24"/>
        </w:rPr>
        <w:t>Διαπίστωση πρώτη. Η χώρα μας είναι μικρή με αρκετά προβλήματα και τελευταία με την οικονομική κρίση που μεταβλήθηκε σε κρίση κοινωνική. Η χώρ</w:t>
      </w:r>
      <w:r>
        <w:rPr>
          <w:rFonts w:eastAsia="Times New Roman"/>
          <w:szCs w:val="24"/>
        </w:rPr>
        <w:t xml:space="preserve">α μας από την ίδρυσή της είναι κάτω από μια συνεχή εξάρτηση που παίρνει διαφορετικό βαθμό κάθε φορά. Η προσπάθειά μας είναι να απεξαρτηθούμε. </w:t>
      </w:r>
    </w:p>
    <w:p w14:paraId="0715AE3E" w14:textId="77777777" w:rsidR="006222AF" w:rsidRDefault="006453C1">
      <w:pPr>
        <w:spacing w:after="0" w:line="600" w:lineRule="auto"/>
        <w:ind w:firstLine="720"/>
        <w:jc w:val="both"/>
        <w:rPr>
          <w:rFonts w:eastAsia="Times New Roman"/>
          <w:szCs w:val="24"/>
        </w:rPr>
      </w:pPr>
      <w:r>
        <w:rPr>
          <w:rFonts w:eastAsia="Times New Roman"/>
          <w:szCs w:val="24"/>
        </w:rPr>
        <w:t>Παγκόσμια στον περίγυρό μας παρατηρείται ένα φαινόμενο υποχώρησης της πολιτικής έναντι της οικονομίας και των ΜΜΕ</w:t>
      </w:r>
      <w:r>
        <w:rPr>
          <w:rFonts w:eastAsia="Times New Roman"/>
          <w:szCs w:val="24"/>
        </w:rPr>
        <w:t xml:space="preserve"> και ανάπτυξη της ακροδεξιάς. Όλα αυτά πώς θα τα αντιμετωπίσουμε; Η προσπάθεια πρέπει να περνάει μέσα από συναινέσεις, συμπλεύσεις και προγραμματικές συγκλίσεις. Αυτό μπορεί να επιτευχθεί μόνο με την απλή αναλογική. Θυμίζω ότι η απλή αναλογική δεν ίσχυε πρ</w:t>
      </w:r>
      <w:r>
        <w:rPr>
          <w:rFonts w:eastAsia="Times New Roman"/>
          <w:szCs w:val="24"/>
        </w:rPr>
        <w:t>ιν τον ν.1264/1982 ούτε στα σωμα</w:t>
      </w:r>
      <w:r>
        <w:rPr>
          <w:rFonts w:eastAsia="Times New Roman"/>
          <w:szCs w:val="24"/>
        </w:rPr>
        <w:lastRenderedPageBreak/>
        <w:t xml:space="preserve">τεία. Ίσχυε το πλειοψηφικό. Ήταν η αντίληψη της </w:t>
      </w:r>
      <w:r>
        <w:rPr>
          <w:rFonts w:eastAsia="Times New Roman"/>
          <w:szCs w:val="24"/>
        </w:rPr>
        <w:t>Δ</w:t>
      </w:r>
      <w:r>
        <w:rPr>
          <w:rFonts w:eastAsia="Times New Roman"/>
          <w:szCs w:val="24"/>
        </w:rPr>
        <w:t xml:space="preserve">εξιάς για ισχυρές διοικήσεις. Μακρής, Θεοδώρου για τους παλιότερους στη ΓΣΕΕ, επί σειρά ετών επαγγελματίες συνδικαλιστές. </w:t>
      </w:r>
    </w:p>
    <w:p w14:paraId="0715AE3F" w14:textId="77777777" w:rsidR="006222AF" w:rsidRDefault="006453C1">
      <w:pPr>
        <w:spacing w:after="0" w:line="600" w:lineRule="auto"/>
        <w:ind w:firstLine="720"/>
        <w:jc w:val="both"/>
        <w:rPr>
          <w:rFonts w:eastAsia="Times New Roman"/>
          <w:szCs w:val="24"/>
        </w:rPr>
      </w:pPr>
      <w:r>
        <w:rPr>
          <w:rFonts w:eastAsia="Times New Roman"/>
          <w:szCs w:val="24"/>
        </w:rPr>
        <w:t xml:space="preserve">Προϋπόθεση για τη δημιουργία κουλτούρας συνεργασιών </w:t>
      </w:r>
      <w:r>
        <w:rPr>
          <w:rFonts w:eastAsia="Times New Roman"/>
          <w:szCs w:val="24"/>
        </w:rPr>
        <w:t>είναι η απλή αναλογική. Δεν είμαι απ’ αυτούς που θα υποστηρίξω ότι από την επαύριον της ψήφισής της θα δημιουργηθεί αυτή η κουλτούρα. Είμαι απ’ αυτούς που υποστηρίζουν ότι κάποια στιγμή πρέπει να ξεκινήσουμε και πρέπει να πάμε σε λύσεις συναίνεσης, σύμπλευ</w:t>
      </w:r>
      <w:r>
        <w:rPr>
          <w:rFonts w:eastAsia="Times New Roman"/>
          <w:szCs w:val="24"/>
        </w:rPr>
        <w:t xml:space="preserve">σης, προγραμματικών συγκλίσεων. </w:t>
      </w:r>
    </w:p>
    <w:p w14:paraId="0715AE40" w14:textId="77777777" w:rsidR="006222AF" w:rsidRDefault="006453C1">
      <w:pPr>
        <w:spacing w:after="0" w:line="600" w:lineRule="auto"/>
        <w:ind w:firstLine="720"/>
        <w:jc w:val="both"/>
        <w:rPr>
          <w:rFonts w:eastAsia="Times New Roman"/>
          <w:szCs w:val="24"/>
        </w:rPr>
      </w:pPr>
      <w:r>
        <w:rPr>
          <w:rFonts w:eastAsia="Times New Roman"/>
          <w:szCs w:val="24"/>
        </w:rPr>
        <w:t>Ο αντίλογος για κυβερνησιμότητα, σταθερότητα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δίνεται από ένα εξαιρετικό βιβλίο του Ζαν Μεϊνό «Πολιτικές δυνάμεις στην Ελλάδα» που περιγράφει τη λειτουργία των πολιτικών κομμάτων έως το 1974. Ήταν σταθερά τα εκλογικά </w:t>
      </w:r>
      <w:r>
        <w:rPr>
          <w:rFonts w:eastAsia="Times New Roman"/>
          <w:szCs w:val="24"/>
        </w:rPr>
        <w:t>συστήματα τείνοντα προς το πλειοψηφικό. Ήταν σταθερές οι κυβερνήσεις με πολύ αυξημένο αριθμό Βουλευτών. Σχεδόν κα</w:t>
      </w:r>
      <w:r>
        <w:rPr>
          <w:rFonts w:eastAsia="Times New Roman"/>
          <w:szCs w:val="24"/>
        </w:rPr>
        <w:t>μ</w:t>
      </w:r>
      <w:r>
        <w:rPr>
          <w:rFonts w:eastAsia="Times New Roman"/>
          <w:szCs w:val="24"/>
        </w:rPr>
        <w:t>μία δεν εξήντλησε την τετραετία. Το ίδιο έγινε και από το 1974 και δώθε. Άρα, η σταθερότητα δεν συναρτάται από τείνοντα προς το πλειο</w:t>
      </w:r>
      <w:r>
        <w:rPr>
          <w:rFonts w:eastAsia="Times New Roman"/>
          <w:szCs w:val="24"/>
        </w:rPr>
        <w:lastRenderedPageBreak/>
        <w:t>ψηφικό εκ</w:t>
      </w:r>
      <w:r>
        <w:rPr>
          <w:rFonts w:eastAsia="Times New Roman"/>
          <w:szCs w:val="24"/>
        </w:rPr>
        <w:t xml:space="preserve">λογικό σύστημα ούτε από τον μεγάλο αριθμό των Βουλευτών. Συναρτάται από τη δυνατότητα επίλυσης των προβλημάτων του κόσμου και τη συμμετοχή αυτού στα θεσμικά όργανα. </w:t>
      </w:r>
    </w:p>
    <w:p w14:paraId="0715AE41" w14:textId="77777777" w:rsidR="006222AF" w:rsidRDefault="006453C1">
      <w:pPr>
        <w:spacing w:after="0" w:line="600" w:lineRule="auto"/>
        <w:ind w:firstLine="720"/>
        <w:jc w:val="both"/>
        <w:rPr>
          <w:rFonts w:eastAsia="Times New Roman"/>
          <w:szCs w:val="24"/>
        </w:rPr>
      </w:pPr>
      <w:r>
        <w:rPr>
          <w:rFonts w:eastAsia="Times New Roman"/>
          <w:szCs w:val="24"/>
        </w:rPr>
        <w:t>Δεύτερο θέμα: μεγάλες περιφέρειες. Εγώ ως Βουλευτής της επαρχίας αντιλαμβάνομαι τις μεγάλες περιφέρειες ως περιφέρειες για τα μεγάλα πολιτικά τζάκια, γι’ αυτούς που ακόμα σήμερα εδώ συμπεριφέρονται ως ιδιοκτήτες της Βουλής και του κράτους, γι’ αυτούς που κ</w:t>
      </w:r>
      <w:r>
        <w:rPr>
          <w:rFonts w:eastAsia="Times New Roman"/>
          <w:szCs w:val="24"/>
        </w:rPr>
        <w:t>αθημερινά μας λένε «παραιτηθείτε», «φύγετε», «σας βαρεθήκαμε», «κολλημένοι με την καρέκλα». Ποιους; Εμάς που έχουμε τριάμισι χρόνια Βουλευτές. Αυτοί που γεννήθηκαν Βουλευτές. Οι παππούδες τους, οι γονείς τους, οι ίδιοι πριν έρθουν από τα πανεπιστήμια της Ε</w:t>
      </w:r>
      <w:r>
        <w:rPr>
          <w:rFonts w:eastAsia="Times New Roman"/>
          <w:szCs w:val="24"/>
        </w:rPr>
        <w:t xml:space="preserve">υρώπης είχαν την έδρα εδώ. </w:t>
      </w:r>
    </w:p>
    <w:p w14:paraId="0715AE42" w14:textId="77777777" w:rsidR="006222AF" w:rsidRDefault="006453C1">
      <w:pPr>
        <w:spacing w:after="0" w:line="600" w:lineRule="auto"/>
        <w:ind w:firstLine="720"/>
        <w:jc w:val="both"/>
        <w:rPr>
          <w:rFonts w:eastAsia="Times New Roman"/>
          <w:szCs w:val="24"/>
        </w:rPr>
      </w:pPr>
      <w:r>
        <w:rPr>
          <w:rFonts w:eastAsia="Times New Roman"/>
          <w:szCs w:val="24"/>
        </w:rPr>
        <w:t>Η πρότασή μου δεν είναι να ψηφιστεί μόνο η κατάτμηση των περιφερειών. Είναι να αρχίσει τώρα η κουβέντα για περιορισμένη θητεία Βουλευτών. Και να πάμε και παρακάτω μετά. Και δημάρχων και συνδικαλιστών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Δυο θητείες είναι υπε</w:t>
      </w:r>
      <w:r>
        <w:rPr>
          <w:rFonts w:eastAsia="Times New Roman"/>
          <w:szCs w:val="24"/>
        </w:rPr>
        <w:t xml:space="preserve">ραρκετές. Όποιος ασχολείται με την πολιτική, με την αριστοτέλεια άποψη «ασχολούμαι με τα κοινά» μπορούν να ασχοληθούν και </w:t>
      </w:r>
      <w:r>
        <w:rPr>
          <w:rFonts w:eastAsia="Times New Roman"/>
          <w:szCs w:val="24"/>
        </w:rPr>
        <w:lastRenderedPageBreak/>
        <w:t xml:space="preserve">με το κόμμα τους, μπορούν να ασχοληθούν και οπουδήποτε αλλού. </w:t>
      </w:r>
    </w:p>
    <w:p w14:paraId="0715AE43" w14:textId="77777777" w:rsidR="006222AF" w:rsidRDefault="006453C1">
      <w:pPr>
        <w:spacing w:after="0" w:line="600" w:lineRule="auto"/>
        <w:ind w:firstLine="720"/>
        <w:jc w:val="both"/>
        <w:rPr>
          <w:rFonts w:eastAsia="Times New Roman"/>
          <w:szCs w:val="24"/>
        </w:rPr>
      </w:pPr>
      <w:r>
        <w:rPr>
          <w:rFonts w:eastAsia="Times New Roman"/>
          <w:szCs w:val="24"/>
        </w:rPr>
        <w:t>Μια τελευταία απάντηση θέλω να δώσω προς τον κ. Βορίδη. Εμείς οι προερχ</w:t>
      </w:r>
      <w:r>
        <w:rPr>
          <w:rFonts w:eastAsia="Times New Roman"/>
          <w:szCs w:val="24"/>
        </w:rPr>
        <w:t xml:space="preserve">όμενοι στον ΣΥΡΙΖΑ, είτε από την κομμουνιστική </w:t>
      </w:r>
      <w:r>
        <w:rPr>
          <w:rFonts w:eastAsia="Times New Roman"/>
          <w:szCs w:val="24"/>
        </w:rPr>
        <w:t>Α</w:t>
      </w:r>
      <w:r>
        <w:rPr>
          <w:rFonts w:eastAsia="Times New Roman"/>
          <w:szCs w:val="24"/>
        </w:rPr>
        <w:t>ριστερά, είτε από την ευρύτερη Αριστερά, είτε από την κεντροαριστερά, είμαστε αυτοί που την εποχή της δικτατορίας πρωτοστατήσαμε στον αντιδικτατορικό αγώνα, συμμετείχαμε μετέπειτα σε κοινωνικούς αγώνες για τη</w:t>
      </w:r>
      <w:r>
        <w:rPr>
          <w:rFonts w:eastAsia="Times New Roman"/>
          <w:szCs w:val="24"/>
        </w:rPr>
        <w:t xml:space="preserve">ν εξομάλυνση της </w:t>
      </w:r>
      <w:r>
        <w:rPr>
          <w:rFonts w:eastAsia="Times New Roman"/>
          <w:szCs w:val="24"/>
        </w:rPr>
        <w:t>δ</w:t>
      </w:r>
      <w:r>
        <w:rPr>
          <w:rFonts w:eastAsia="Times New Roman"/>
          <w:szCs w:val="24"/>
        </w:rPr>
        <w:t>ημοκρατίας μετά το 1974. Εσείς στην πλειοψηφία σας ήσασταν αμήχανοι την εποχή της δικτατορίας και σιωπηλοί κατά τη διάρκειά της, όσοι σε πολύ μικρό βαθμό, δεν συμπλεύσατε με αυτήν και δεν ήσασταν οι γραμματείς της νεολαίας του Παπαδόπουλο</w:t>
      </w:r>
      <w:r>
        <w:rPr>
          <w:rFonts w:eastAsia="Times New Roman"/>
          <w:szCs w:val="24"/>
        </w:rPr>
        <w:t xml:space="preserve">υ αμέσως μετά. </w:t>
      </w:r>
    </w:p>
    <w:p w14:paraId="0715AE44" w14:textId="77777777" w:rsidR="006222AF" w:rsidRDefault="006453C1">
      <w:pPr>
        <w:spacing w:after="0" w:line="600" w:lineRule="auto"/>
        <w:ind w:firstLine="720"/>
        <w:jc w:val="both"/>
        <w:rPr>
          <w:rFonts w:eastAsia="Times New Roman"/>
          <w:szCs w:val="24"/>
        </w:rPr>
      </w:pPr>
      <w:r>
        <w:rPr>
          <w:rFonts w:eastAsia="Times New Roman"/>
          <w:szCs w:val="24"/>
        </w:rPr>
        <w:t>Ξέρετε κάτι; Η ιστορία τα καταγράφει και είναι χρήσιμο να υπενθυμίζονται.</w:t>
      </w:r>
    </w:p>
    <w:p w14:paraId="0715AE45"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w:t>
      </w:r>
    </w:p>
    <w:p w14:paraId="0715AE46"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AE47" w14:textId="77777777" w:rsidR="006222AF" w:rsidRDefault="006453C1">
      <w:pPr>
        <w:spacing w:after="0" w:line="600" w:lineRule="auto"/>
        <w:ind w:firstLine="720"/>
        <w:jc w:val="both"/>
        <w:rPr>
          <w:rFonts w:eastAsia="Times New Roman" w:cs="Times New Roman"/>
          <w:szCs w:val="24"/>
        </w:rPr>
      </w:pPr>
      <w:r w:rsidRPr="00BF4022">
        <w:rPr>
          <w:rFonts w:eastAsia="Times New Roman" w:cs="Times New Roman"/>
          <w:b/>
          <w:szCs w:val="24"/>
        </w:rPr>
        <w:t>ΠΡΟΕΔΡΕΥΩΝ (Μάριος Γεωργιάδης):</w:t>
      </w:r>
      <w:r>
        <w:rPr>
          <w:rFonts w:eastAsia="Times New Roman" w:cs="Times New Roman"/>
          <w:szCs w:val="24"/>
        </w:rPr>
        <w:t xml:space="preserve"> Ευχαριστούμε, και για την ακρίβεια στον χρόνο, κύριε Μιχελή.</w:t>
      </w:r>
    </w:p>
    <w:p w14:paraId="0715AE4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Κυρία Χριστοδο</w:t>
      </w:r>
      <w:r>
        <w:rPr>
          <w:rFonts w:eastAsia="Times New Roman" w:cs="Times New Roman"/>
          <w:szCs w:val="24"/>
        </w:rPr>
        <w:t>υλοπούλου, έχετε τον λόγο.</w:t>
      </w:r>
    </w:p>
    <w:p w14:paraId="0715AE4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ΑΝΑΣΤΑΣΙΑ </w:t>
      </w:r>
      <w:r w:rsidRPr="00BF4022">
        <w:rPr>
          <w:rFonts w:eastAsia="Times New Roman" w:cs="Times New Roman"/>
          <w:b/>
          <w:szCs w:val="24"/>
        </w:rPr>
        <w:t>ΧΡΙΣΤΟΔΟΥΛΟΠΟΥΛΟΥ (Γ΄ Αντιπρόεδρος της Βουλής):</w:t>
      </w:r>
      <w:r>
        <w:rPr>
          <w:rFonts w:eastAsia="Times New Roman" w:cs="Times New Roman"/>
          <w:szCs w:val="24"/>
        </w:rPr>
        <w:t xml:space="preserve"> Κύριε Υπουργέ, κυρίες και κύριοι συνάδελφοι, </w:t>
      </w:r>
      <w:r>
        <w:rPr>
          <w:rFonts w:eastAsia="Times New Roman" w:cs="Times New Roman"/>
          <w:szCs w:val="24"/>
        </w:rPr>
        <w:t>κάνοντας</w:t>
      </w:r>
      <w:r>
        <w:rPr>
          <w:rFonts w:eastAsia="Times New Roman" w:cs="Times New Roman"/>
          <w:szCs w:val="24"/>
        </w:rPr>
        <w:t xml:space="preserve"> έναν μικρό απολογισμό από τις επιτροπές και από τη συζήτηση που έγινε στην Ολομέλεια και χθες, θα μπορούσαμε βάσιμα ν</w:t>
      </w:r>
      <w:r>
        <w:rPr>
          <w:rFonts w:eastAsia="Times New Roman" w:cs="Times New Roman"/>
          <w:szCs w:val="24"/>
        </w:rPr>
        <w:t xml:space="preserve">α ισχυριστούμε ότι το σχέδιο νόμου με τον κωδικό «ΚΛΕΙΣΘΕΝΗΣ </w:t>
      </w:r>
      <w:r>
        <w:rPr>
          <w:rFonts w:eastAsia="Times New Roman" w:cs="Times New Roman"/>
          <w:szCs w:val="24"/>
          <w:lang w:val="en-US"/>
        </w:rPr>
        <w:t>I</w:t>
      </w:r>
      <w:r>
        <w:rPr>
          <w:rFonts w:eastAsia="Times New Roman" w:cs="Times New Roman"/>
          <w:szCs w:val="24"/>
        </w:rPr>
        <w:t xml:space="preserve">» υποτιμήθηκε βαθύτατα από την αντιπολίτευση. </w:t>
      </w:r>
    </w:p>
    <w:p w14:paraId="0715AE4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Ένας προσεκτικός τηλεθεατής θα νομίζει ότι αυτό το νομοσχέδιο έχει ένα άρθρο, το άρθρο για την απλή αναλογική. Να πληροφορήσουμε, λοιπόν, ότι έχει </w:t>
      </w:r>
      <w:r>
        <w:rPr>
          <w:rFonts w:eastAsia="Times New Roman" w:cs="Times New Roman"/>
          <w:szCs w:val="24"/>
        </w:rPr>
        <w:t>διακόσια πενήντα πέντε άρθρα, ότι αποτελείται από χίλιες δέκα σελίδες και φυσικά</w:t>
      </w:r>
      <w:r>
        <w:rPr>
          <w:rFonts w:eastAsia="Times New Roman" w:cs="Times New Roman"/>
          <w:szCs w:val="24"/>
        </w:rPr>
        <w:t>,</w:t>
      </w:r>
      <w:r>
        <w:rPr>
          <w:rFonts w:eastAsia="Times New Roman" w:cs="Times New Roman"/>
          <w:szCs w:val="24"/>
        </w:rPr>
        <w:t xml:space="preserve"> μέσα σε αυτό ρυθμίζονται ένα σωρό ζητήματα που έχουν να κάνουν με τις ανάγκες που υπάρχουν στην Τοπική Αυτοδιοίκηση και κυρίως με τις ανάγκες για τον εκδημοκρατισμό του θεσμο</w:t>
      </w:r>
      <w:r>
        <w:rPr>
          <w:rFonts w:eastAsia="Times New Roman" w:cs="Times New Roman"/>
          <w:szCs w:val="24"/>
        </w:rPr>
        <w:t>ύ.</w:t>
      </w:r>
    </w:p>
    <w:p w14:paraId="0715AE4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Αυτό δεν γίνεται, κατά τη γνώμη μας, τυχαία. Νομίζω ότι τα κόμματα της </w:t>
      </w:r>
      <w:r>
        <w:rPr>
          <w:rFonts w:eastAsia="Times New Roman" w:cs="Times New Roman"/>
          <w:szCs w:val="24"/>
        </w:rPr>
        <w:t>Α</w:t>
      </w:r>
      <w:r>
        <w:rPr>
          <w:rFonts w:eastAsia="Times New Roman" w:cs="Times New Roman"/>
          <w:szCs w:val="24"/>
        </w:rPr>
        <w:t xml:space="preserve">ντιπολίτευσης έχουν χάσει την ψυχραιμία τους με την απλή αναλογική, γιατί η απλή αναλογική, ειδικά στις δημοτικές εκλογές που υπάρχει εγγύτητα των ψηφοφόρων με τους </w:t>
      </w:r>
      <w:r>
        <w:rPr>
          <w:rFonts w:eastAsia="Times New Roman" w:cs="Times New Roman"/>
          <w:szCs w:val="24"/>
        </w:rPr>
        <w:lastRenderedPageBreak/>
        <w:t xml:space="preserve">άρχοντες, </w:t>
      </w:r>
      <w:r>
        <w:rPr>
          <w:rFonts w:eastAsia="Times New Roman" w:cs="Times New Roman"/>
          <w:szCs w:val="24"/>
        </w:rPr>
        <w:t>υπάρχει σπέρμα άμεσης δημοκρατίας. Αυτό μισούν και φοβούνται, την άμεση δυνατότητα των πολιτών να εκλέγουν, να ελέγχουν, να απαιτούν διαφάνεια και να ακούγεται ο λόγος τους. Αυτό είναι που προκαλεί αυτήν την εχθρότητα.</w:t>
      </w:r>
    </w:p>
    <w:p w14:paraId="0715AE4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Ήθελα σε αυτό το σημείο</w:t>
      </w:r>
      <w:r>
        <w:rPr>
          <w:rFonts w:eastAsia="Times New Roman" w:cs="Times New Roman"/>
          <w:szCs w:val="24"/>
        </w:rPr>
        <w:t>,</w:t>
      </w:r>
      <w:r>
        <w:rPr>
          <w:rFonts w:eastAsia="Times New Roman" w:cs="Times New Roman"/>
          <w:szCs w:val="24"/>
        </w:rPr>
        <w:t xml:space="preserve"> να πω ότι θα</w:t>
      </w:r>
      <w:r>
        <w:rPr>
          <w:rFonts w:eastAsia="Times New Roman" w:cs="Times New Roman"/>
          <w:szCs w:val="24"/>
        </w:rPr>
        <w:t xml:space="preserve"> μπορούσα να κάνω κι εγώ μια τροπολογία και να ζητήσω, επιπλέον </w:t>
      </w:r>
      <w:r>
        <w:rPr>
          <w:rFonts w:eastAsia="Times New Roman" w:cs="Times New Roman"/>
          <w:szCs w:val="24"/>
        </w:rPr>
        <w:t>από</w:t>
      </w:r>
      <w:r>
        <w:rPr>
          <w:rFonts w:eastAsia="Times New Roman" w:cs="Times New Roman"/>
          <w:szCs w:val="24"/>
        </w:rPr>
        <w:t xml:space="preserve"> την απλή αναλογική, να υπάρξει και ανακλητότητα των δημοτικών αρχόντων</w:t>
      </w:r>
      <w:r>
        <w:rPr>
          <w:rFonts w:eastAsia="Times New Roman" w:cs="Times New Roman"/>
          <w:szCs w:val="24"/>
        </w:rPr>
        <w:t>,</w:t>
      </w:r>
      <w:r>
        <w:rPr>
          <w:rFonts w:eastAsia="Times New Roman" w:cs="Times New Roman"/>
          <w:szCs w:val="24"/>
        </w:rPr>
        <w:t xml:space="preserve"> εάν, μέσω του δημοψηφίσματος που θεσπίζεται στον «ΚΛΕΙΣΘΕΝΗ», μαζευτούν υπογραφές για ανθρώπους που είναι ανίκανοι ή</w:t>
      </w:r>
      <w:r>
        <w:rPr>
          <w:rFonts w:eastAsia="Times New Roman" w:cs="Times New Roman"/>
          <w:szCs w:val="24"/>
        </w:rPr>
        <w:t xml:space="preserve"> διεφθαρμένοι και δεν μπορούμε να περιμένουμε το τέλος της τετραετίας ή της πενταετίας για να τους </w:t>
      </w:r>
      <w:r>
        <w:rPr>
          <w:rFonts w:eastAsia="Times New Roman" w:cs="Times New Roman"/>
          <w:szCs w:val="24"/>
        </w:rPr>
        <w:t>«</w:t>
      </w:r>
      <w:r>
        <w:rPr>
          <w:rFonts w:eastAsia="Times New Roman" w:cs="Times New Roman"/>
          <w:szCs w:val="24"/>
        </w:rPr>
        <w:t>μαυρίσουν</w:t>
      </w:r>
      <w:r>
        <w:rPr>
          <w:rFonts w:eastAsia="Times New Roman" w:cs="Times New Roman"/>
          <w:szCs w:val="24"/>
        </w:rPr>
        <w:t>»</w:t>
      </w:r>
      <w:r>
        <w:rPr>
          <w:rFonts w:eastAsia="Times New Roman" w:cs="Times New Roman"/>
          <w:szCs w:val="24"/>
        </w:rPr>
        <w:t xml:space="preserve"> οι πολίτες.</w:t>
      </w:r>
    </w:p>
    <w:p w14:paraId="0715AE4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Φανταστείτε να είχε αυτό το αυτονόητο, που συζητείται σε όλη την Ευρώπη, την ανακλητότητα </w:t>
      </w:r>
      <w:r>
        <w:rPr>
          <w:rFonts w:eastAsia="Times New Roman" w:cs="Times New Roman"/>
          <w:szCs w:val="24"/>
        </w:rPr>
        <w:t xml:space="preserve">δηλαδή </w:t>
      </w:r>
      <w:r>
        <w:rPr>
          <w:rFonts w:eastAsia="Times New Roman" w:cs="Times New Roman"/>
          <w:szCs w:val="24"/>
        </w:rPr>
        <w:t>των αρχόντων</w:t>
      </w:r>
      <w:r>
        <w:rPr>
          <w:rFonts w:eastAsia="Times New Roman" w:cs="Times New Roman"/>
          <w:szCs w:val="24"/>
        </w:rPr>
        <w:t>,</w:t>
      </w:r>
      <w:r>
        <w:rPr>
          <w:rFonts w:eastAsia="Times New Roman" w:cs="Times New Roman"/>
          <w:szCs w:val="24"/>
        </w:rPr>
        <w:t xml:space="preserve"> που μπαίνουν </w:t>
      </w:r>
      <w:r>
        <w:rPr>
          <w:rFonts w:eastAsia="Times New Roman" w:cs="Times New Roman"/>
          <w:szCs w:val="24"/>
        </w:rPr>
        <w:t>στην αυτο</w:t>
      </w:r>
      <w:r>
        <w:rPr>
          <w:rFonts w:eastAsia="Times New Roman" w:cs="Times New Roman"/>
          <w:szCs w:val="24"/>
        </w:rPr>
        <w:t>διοίκηση</w:t>
      </w:r>
      <w:r>
        <w:rPr>
          <w:rFonts w:eastAsia="Times New Roman" w:cs="Times New Roman"/>
          <w:szCs w:val="24"/>
        </w:rPr>
        <w:t xml:space="preserve"> για να κάνουν το μεγάλο γλέντι, για να </w:t>
      </w:r>
      <w:r>
        <w:rPr>
          <w:rFonts w:eastAsia="Times New Roman" w:cs="Times New Roman"/>
          <w:szCs w:val="24"/>
        </w:rPr>
        <w:t>χτίσουν</w:t>
      </w:r>
      <w:r>
        <w:rPr>
          <w:rFonts w:eastAsia="Times New Roman" w:cs="Times New Roman"/>
          <w:szCs w:val="24"/>
        </w:rPr>
        <w:t xml:space="preserve"> πολιτικές καριέρες, </w:t>
      </w:r>
      <w:r>
        <w:rPr>
          <w:rFonts w:eastAsia="Times New Roman" w:cs="Times New Roman"/>
          <w:szCs w:val="24"/>
        </w:rPr>
        <w:t>μετά από πρωτοβουλία</w:t>
      </w:r>
      <w:r>
        <w:rPr>
          <w:rFonts w:eastAsia="Times New Roman" w:cs="Times New Roman"/>
          <w:szCs w:val="24"/>
        </w:rPr>
        <w:t xml:space="preserve"> των πολιτών.</w:t>
      </w:r>
    </w:p>
    <w:p w14:paraId="0715AE4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λοιπόν, εδώ να πούμε: Μην φοβόσαστε, συνάδελφοι. Η αντιπροσωπευτική δημοκρατία δεν κινδυνεύει. Εξάλλου, ποια αντιπροσωπευτική </w:t>
      </w:r>
      <w:r>
        <w:rPr>
          <w:rFonts w:eastAsia="Times New Roman" w:cs="Times New Roman"/>
          <w:szCs w:val="24"/>
        </w:rPr>
        <w:t>δ</w:t>
      </w:r>
      <w:r>
        <w:rPr>
          <w:rFonts w:eastAsia="Times New Roman" w:cs="Times New Roman"/>
          <w:szCs w:val="24"/>
        </w:rPr>
        <w:t>ημοκρατία</w:t>
      </w:r>
      <w:r>
        <w:rPr>
          <w:rFonts w:eastAsia="Times New Roman" w:cs="Times New Roman"/>
          <w:szCs w:val="24"/>
        </w:rPr>
        <w:t xml:space="preserve">, όταν η κρίση αντιπροσώπευσης είναι το κυρίαρχο ζήτημα, όταν ο δικομματισμός πέθανε και </w:t>
      </w:r>
      <w:r>
        <w:rPr>
          <w:rFonts w:eastAsia="Times New Roman" w:cs="Times New Roman"/>
          <w:szCs w:val="24"/>
        </w:rPr>
        <w:t xml:space="preserve">εσείς </w:t>
      </w:r>
      <w:r>
        <w:rPr>
          <w:rFonts w:eastAsia="Times New Roman" w:cs="Times New Roman"/>
          <w:szCs w:val="24"/>
        </w:rPr>
        <w:t>προσπαθείτε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λυσσαλέα</w:t>
      </w:r>
      <w:r>
        <w:rPr>
          <w:rFonts w:eastAsia="Times New Roman" w:cs="Times New Roman"/>
          <w:szCs w:val="24"/>
        </w:rPr>
        <w:t xml:space="preserve"> να κρατήσετε, αντί του δικομματισμού, τις πρακτικές του δικομματισμού;</w:t>
      </w:r>
    </w:p>
    <w:p w14:paraId="0715AE4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Κατηγορείτε, κινδυνολογείτε, μόνον αυτό κάνετε. Έναν απολογισμό, που</w:t>
      </w:r>
      <w:r>
        <w:rPr>
          <w:rFonts w:eastAsia="Times New Roman" w:cs="Times New Roman"/>
          <w:szCs w:val="24"/>
        </w:rPr>
        <w:t xml:space="preserve"> θα σας νομιμοποιούσε να κουνάτε το χέρι, δεν τολμάτε να κάνετε.</w:t>
      </w:r>
    </w:p>
    <w:p w14:paraId="0715AE5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Τι είδαμε, λοιπόν, κυρίες και κύριοι συνάδελφοι, με το πλειοψηφικό που ισχύει σαράντα χρόνια στη χώρα μας; Σκάνδαλα, </w:t>
      </w:r>
      <w:r>
        <w:rPr>
          <w:rFonts w:eastAsia="Times New Roman" w:cs="Times New Roman"/>
          <w:szCs w:val="24"/>
        </w:rPr>
        <w:t>δια</w:t>
      </w:r>
      <w:r>
        <w:rPr>
          <w:rFonts w:eastAsia="Times New Roman" w:cs="Times New Roman"/>
          <w:szCs w:val="24"/>
        </w:rPr>
        <w:t>φθορά, αδιαφάνεια, μακριά από την πολιτική, περιφρόνηση των πολιτών και</w:t>
      </w:r>
      <w:r>
        <w:rPr>
          <w:rFonts w:eastAsia="Times New Roman" w:cs="Times New Roman"/>
          <w:szCs w:val="24"/>
        </w:rPr>
        <w:t xml:space="preserve"> όλο και λιγότερη συμμετοχή των πολιτών στις εκλογές.</w:t>
      </w:r>
    </w:p>
    <w:p w14:paraId="0715AE5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καταλαβαίνουμε ότι έχουμε ιδεολογικό χάσμα. Για εσάς</w:t>
      </w:r>
      <w:r>
        <w:rPr>
          <w:rFonts w:eastAsia="Times New Roman" w:cs="Times New Roman"/>
          <w:szCs w:val="24"/>
        </w:rPr>
        <w:t>,</w:t>
      </w:r>
      <w:r>
        <w:rPr>
          <w:rFonts w:eastAsia="Times New Roman" w:cs="Times New Roman"/>
          <w:szCs w:val="24"/>
        </w:rPr>
        <w:t xml:space="preserve"> οι εκλογές και οι αιρετές θέσεις</w:t>
      </w:r>
      <w:r>
        <w:rPr>
          <w:rFonts w:eastAsia="Times New Roman" w:cs="Times New Roman"/>
          <w:szCs w:val="24"/>
        </w:rPr>
        <w:t>,</w:t>
      </w:r>
      <w:r>
        <w:rPr>
          <w:rFonts w:eastAsia="Times New Roman" w:cs="Times New Roman"/>
          <w:szCs w:val="24"/>
        </w:rPr>
        <w:t xml:space="preserve"> είναι για τους επαγγελματίες, είναι για τους εκλεκτούς των κομμάτων. Δεν μπορείτε να ανεχτείτε πρωτοβουλίες </w:t>
      </w:r>
      <w:r>
        <w:rPr>
          <w:rFonts w:eastAsia="Times New Roman" w:cs="Times New Roman"/>
          <w:szCs w:val="24"/>
        </w:rPr>
        <w:t xml:space="preserve">πολιτών, δεν μπορείτε να ανεχτείτε νέες ιδέες, δεν μπορείτε να αξιοποιήσετε τη δημιουργική φαντασία </w:t>
      </w:r>
      <w:r>
        <w:rPr>
          <w:rFonts w:eastAsia="Times New Roman" w:cs="Times New Roman"/>
          <w:szCs w:val="24"/>
        </w:rPr>
        <w:lastRenderedPageBreak/>
        <w:t xml:space="preserve">των πολιτών, που σε τοπικό επίπεδο ξαφνιάζει συχνά θετικά, αλλά κινδυνολογείτε ότι θα </w:t>
      </w:r>
      <w:r>
        <w:rPr>
          <w:rFonts w:eastAsia="Times New Roman" w:cs="Times New Roman"/>
          <w:szCs w:val="24"/>
        </w:rPr>
        <w:t>διαλυθεί η τοπική αυτοδιοίκηση</w:t>
      </w:r>
      <w:r>
        <w:rPr>
          <w:rFonts w:eastAsia="Times New Roman" w:cs="Times New Roman"/>
          <w:szCs w:val="24"/>
        </w:rPr>
        <w:t xml:space="preserve"> και </w:t>
      </w:r>
      <w:r>
        <w:rPr>
          <w:rFonts w:eastAsia="Times New Roman" w:cs="Times New Roman"/>
          <w:szCs w:val="24"/>
        </w:rPr>
        <w:t xml:space="preserve">δεν </w:t>
      </w:r>
      <w:r>
        <w:rPr>
          <w:rFonts w:eastAsia="Times New Roman" w:cs="Times New Roman"/>
          <w:szCs w:val="24"/>
        </w:rPr>
        <w:t xml:space="preserve">θα </w:t>
      </w:r>
      <w:r>
        <w:rPr>
          <w:rFonts w:eastAsia="Times New Roman" w:cs="Times New Roman"/>
          <w:szCs w:val="24"/>
        </w:rPr>
        <w:t>υπάρχει η</w:t>
      </w:r>
      <w:r>
        <w:rPr>
          <w:rFonts w:eastAsia="Times New Roman" w:cs="Times New Roman"/>
          <w:szCs w:val="24"/>
        </w:rPr>
        <w:t xml:space="preserve"> περιβόητη κυβερνησ</w:t>
      </w:r>
      <w:r>
        <w:rPr>
          <w:rFonts w:eastAsia="Times New Roman" w:cs="Times New Roman"/>
          <w:szCs w:val="24"/>
        </w:rPr>
        <w:t>ιμότητα.</w:t>
      </w:r>
    </w:p>
    <w:p w14:paraId="0715AE5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Στη Θεσσαλονίκη</w:t>
      </w:r>
      <w:r>
        <w:rPr>
          <w:rFonts w:eastAsia="Times New Roman" w:cs="Times New Roman"/>
          <w:szCs w:val="24"/>
        </w:rPr>
        <w:t>,</w:t>
      </w:r>
      <w:r>
        <w:rPr>
          <w:rFonts w:eastAsia="Times New Roman" w:cs="Times New Roman"/>
          <w:szCs w:val="24"/>
        </w:rPr>
        <w:t xml:space="preserve"> επί Παπαγεωργόπουλου</w:t>
      </w:r>
      <w:r>
        <w:rPr>
          <w:rFonts w:eastAsia="Times New Roman" w:cs="Times New Roman"/>
          <w:szCs w:val="24"/>
        </w:rPr>
        <w:t>,</w:t>
      </w:r>
      <w:r>
        <w:rPr>
          <w:rFonts w:eastAsia="Times New Roman" w:cs="Times New Roman"/>
          <w:szCs w:val="24"/>
        </w:rPr>
        <w:t xml:space="preserve"> υπήρχε καμ</w:t>
      </w:r>
      <w:r>
        <w:rPr>
          <w:rFonts w:eastAsia="Times New Roman" w:cs="Times New Roman"/>
          <w:szCs w:val="24"/>
        </w:rPr>
        <w:t>μ</w:t>
      </w:r>
      <w:r>
        <w:rPr>
          <w:rFonts w:eastAsia="Times New Roman" w:cs="Times New Roman"/>
          <w:szCs w:val="24"/>
        </w:rPr>
        <w:t>ιά τέτοια μειοψηφία</w:t>
      </w:r>
      <w:r>
        <w:rPr>
          <w:rFonts w:eastAsia="Times New Roman" w:cs="Times New Roman"/>
          <w:szCs w:val="24"/>
        </w:rPr>
        <w:t>,</w:t>
      </w:r>
      <w:r>
        <w:rPr>
          <w:rFonts w:eastAsia="Times New Roman" w:cs="Times New Roman"/>
          <w:szCs w:val="24"/>
        </w:rPr>
        <w:t xml:space="preserve"> που διέλυσε την εικόνα, τα πρόσωπα και τις αξίες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ή σε άλλους δήμους, για να μην αναφερθώ;</w:t>
      </w:r>
    </w:p>
    <w:p w14:paraId="0715AE5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Άρα, το ζήτημα είναι αλλού και μην </w:t>
      </w:r>
      <w:r>
        <w:rPr>
          <w:rFonts w:eastAsia="Times New Roman" w:cs="Times New Roman"/>
          <w:szCs w:val="24"/>
        </w:rPr>
        <w:t>προσπαθείτ</w:t>
      </w:r>
      <w:r>
        <w:rPr>
          <w:rFonts w:eastAsia="Times New Roman" w:cs="Times New Roman"/>
          <w:szCs w:val="24"/>
        </w:rPr>
        <w:t xml:space="preserve">ε να </w:t>
      </w:r>
      <w:r>
        <w:rPr>
          <w:rFonts w:eastAsia="Times New Roman" w:cs="Times New Roman"/>
          <w:szCs w:val="24"/>
        </w:rPr>
        <w:t>αποπροσανατολίσετ</w:t>
      </w:r>
      <w:r>
        <w:rPr>
          <w:rFonts w:eastAsia="Times New Roman" w:cs="Times New Roman"/>
          <w:szCs w:val="24"/>
        </w:rPr>
        <w:t>ε τους πολίτες από το να εξοικειωθούν με το σύστημα της απλής αναλογικής</w:t>
      </w:r>
      <w:r>
        <w:rPr>
          <w:rFonts w:eastAsia="Times New Roman" w:cs="Times New Roman"/>
          <w:szCs w:val="24"/>
        </w:rPr>
        <w:t>. Εμείς θέλουμε, οι πολίτες</w:t>
      </w:r>
      <w:r>
        <w:rPr>
          <w:rFonts w:eastAsia="Times New Roman" w:cs="Times New Roman"/>
          <w:szCs w:val="24"/>
        </w:rPr>
        <w:t xml:space="preserve"> να μπορέσουν, όχι μόνο να συμμετέχουν ως ψηφοφόροι όπως τους θέλετε εσείς, αλλά να συμμετέχουν και </w:t>
      </w:r>
      <w:r>
        <w:rPr>
          <w:rFonts w:eastAsia="Times New Roman" w:cs="Times New Roman"/>
          <w:szCs w:val="24"/>
        </w:rPr>
        <w:t>ως</w:t>
      </w:r>
      <w:r>
        <w:rPr>
          <w:rFonts w:eastAsia="Times New Roman" w:cs="Times New Roman"/>
          <w:szCs w:val="24"/>
        </w:rPr>
        <w:t xml:space="preserve"> πολίτες που διεκδικούν την ψήφο των ά</w:t>
      </w:r>
      <w:r>
        <w:rPr>
          <w:rFonts w:eastAsia="Times New Roman" w:cs="Times New Roman"/>
          <w:szCs w:val="24"/>
        </w:rPr>
        <w:t>λλων, που διεκδικούν το να υλοποιήσουν τις ιδέες τους, που διεκδικούν το να βάλουν ένα λιθαράκι στη δημοκρατική οργάνωση των δήμων και των κοινοτήτων.</w:t>
      </w:r>
    </w:p>
    <w:p w14:paraId="0715AE54" w14:textId="77777777" w:rsidR="006222AF" w:rsidRDefault="006453C1">
      <w:pPr>
        <w:spacing w:after="0" w:line="600" w:lineRule="auto"/>
        <w:ind w:firstLine="720"/>
        <w:jc w:val="both"/>
        <w:rPr>
          <w:rFonts w:eastAsia="Times New Roman"/>
          <w:szCs w:val="24"/>
        </w:rPr>
      </w:pPr>
      <w:r>
        <w:rPr>
          <w:rFonts w:eastAsia="Times New Roman"/>
          <w:szCs w:val="24"/>
        </w:rPr>
        <w:t>Γι’ αυτό νομίζω ότι κυρίως</w:t>
      </w:r>
      <w:r>
        <w:rPr>
          <w:rFonts w:eastAsia="Times New Roman"/>
          <w:szCs w:val="24"/>
        </w:rPr>
        <w:t>,</w:t>
      </w:r>
      <w:r>
        <w:rPr>
          <w:rFonts w:eastAsia="Times New Roman"/>
          <w:szCs w:val="24"/>
        </w:rPr>
        <w:t xml:space="preserve"> επικεντρωθήκ</w:t>
      </w:r>
      <w:r>
        <w:rPr>
          <w:rFonts w:eastAsia="Times New Roman"/>
          <w:szCs w:val="24"/>
        </w:rPr>
        <w:t>ατε στην απλή αναλογική. Βεβαίως, είχε και ένα ξέσπασμα άμεσης δη</w:t>
      </w:r>
      <w:r>
        <w:rPr>
          <w:rFonts w:eastAsia="Times New Roman"/>
          <w:szCs w:val="24"/>
        </w:rPr>
        <w:t xml:space="preserve">μοκρατίας </w:t>
      </w:r>
      <w:r>
        <w:rPr>
          <w:rFonts w:eastAsia="Times New Roman"/>
          <w:szCs w:val="24"/>
        </w:rPr>
        <w:lastRenderedPageBreak/>
        <w:t>ο κ. Βορίδης, γιατί είπε</w:t>
      </w:r>
      <w:r w:rsidRPr="003E79B1">
        <w:rPr>
          <w:rFonts w:eastAsia="Times New Roman"/>
          <w:szCs w:val="24"/>
        </w:rPr>
        <w:t xml:space="preserve">: </w:t>
      </w:r>
      <w:r>
        <w:rPr>
          <w:rFonts w:eastAsia="Times New Roman"/>
          <w:szCs w:val="24"/>
        </w:rPr>
        <w:t>«Μα, ποιος τη ζήτησε την απλή αναλογική;» Δηλαδή ό,τι ζητάνε οι πολίτες το κάνουμε; Είστε αυτής της άποψης; Μπράβο.</w:t>
      </w:r>
    </w:p>
    <w:p w14:paraId="0715AE55" w14:textId="77777777" w:rsidR="006222AF" w:rsidRDefault="006453C1">
      <w:pPr>
        <w:spacing w:after="0" w:line="600" w:lineRule="auto"/>
        <w:ind w:firstLine="720"/>
        <w:jc w:val="both"/>
        <w:rPr>
          <w:rFonts w:eastAsia="Times New Roman"/>
          <w:szCs w:val="24"/>
        </w:rPr>
      </w:pPr>
      <w:r>
        <w:rPr>
          <w:rFonts w:eastAsia="Times New Roman"/>
          <w:szCs w:val="24"/>
        </w:rPr>
        <w:t xml:space="preserve">Βεβαίως, διευκρινίσατε ότι δεν το ζήτησε η ΚΕΔΕ. Μα, η ΚΕΔΕ τι να ζητήσει; Την ΚΕΔΕ, κύριε Βορίδη, αυτό </w:t>
      </w:r>
      <w:r>
        <w:rPr>
          <w:rFonts w:eastAsia="Times New Roman"/>
          <w:szCs w:val="24"/>
        </w:rPr>
        <w:t>που την ενδιαφέρει είναι να αναπαράγεται συνεχώς εις τους αιώνας</w:t>
      </w:r>
      <w:r>
        <w:rPr>
          <w:rFonts w:eastAsia="Times New Roman"/>
          <w:szCs w:val="24"/>
        </w:rPr>
        <w:t>,</w:t>
      </w:r>
      <w:r>
        <w:rPr>
          <w:rFonts w:eastAsia="Times New Roman"/>
          <w:szCs w:val="24"/>
        </w:rPr>
        <w:t xml:space="preserve"> μέχρι να βρει έναν υπουργικό θώκο. Αυτό τους νοιάζει. Σιγά μην τους νοιάζει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οι ανάγκες των πολλών, η φαντασία των πολιτών και όλα αυτά τα οποία </w:t>
      </w:r>
      <w:r>
        <w:rPr>
          <w:rFonts w:eastAsia="Times New Roman"/>
          <w:szCs w:val="24"/>
        </w:rPr>
        <w:t>συζητούν παντού,</w:t>
      </w:r>
      <w:r>
        <w:rPr>
          <w:rFonts w:eastAsia="Times New Roman"/>
          <w:szCs w:val="24"/>
        </w:rPr>
        <w:t xml:space="preserve"> σε όλο</w:t>
      </w:r>
      <w:r>
        <w:rPr>
          <w:rFonts w:eastAsia="Times New Roman"/>
          <w:szCs w:val="24"/>
        </w:rPr>
        <w:t xml:space="preserve"> τον κόσμο</w:t>
      </w:r>
      <w:r>
        <w:rPr>
          <w:rFonts w:eastAsia="Times New Roman"/>
          <w:szCs w:val="24"/>
        </w:rPr>
        <w:t>,</w:t>
      </w:r>
      <w:r>
        <w:rPr>
          <w:rFonts w:eastAsia="Times New Roman"/>
          <w:szCs w:val="24"/>
        </w:rPr>
        <w:t xml:space="preserve"> που η έλλειψη δημοκρατίας έχει οδηγήσει στην κρίση του πολιτικού συστήματος.</w:t>
      </w:r>
    </w:p>
    <w:p w14:paraId="0715AE56" w14:textId="77777777" w:rsidR="006222AF" w:rsidRDefault="006453C1">
      <w:pPr>
        <w:spacing w:after="0"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της κυρίας Αντιπροέδρου)</w:t>
      </w:r>
    </w:p>
    <w:p w14:paraId="0715AE57" w14:textId="77777777" w:rsidR="006222AF" w:rsidRDefault="006453C1">
      <w:pPr>
        <w:spacing w:after="0" w:line="600" w:lineRule="auto"/>
        <w:ind w:firstLine="720"/>
        <w:jc w:val="both"/>
        <w:rPr>
          <w:rFonts w:eastAsia="Times New Roman"/>
          <w:szCs w:val="24"/>
        </w:rPr>
      </w:pPr>
      <w:r>
        <w:rPr>
          <w:rFonts w:eastAsia="Times New Roman"/>
          <w:szCs w:val="24"/>
        </w:rPr>
        <w:t>Από χθες, όμως -και τελειώνω, κύριε Πρόεδρε- βρήκατε κάτι άλλο να κεντράρετε. Β</w:t>
      </w:r>
      <w:r>
        <w:rPr>
          <w:rFonts w:eastAsia="Times New Roman"/>
          <w:szCs w:val="24"/>
        </w:rPr>
        <w:t>ρήκατε την ασυνέπεια του Υπουργού, ο οποίος</w:t>
      </w:r>
      <w:r>
        <w:rPr>
          <w:rFonts w:eastAsia="Times New Roman"/>
          <w:szCs w:val="24"/>
        </w:rPr>
        <w:t>,</w:t>
      </w:r>
      <w:r>
        <w:rPr>
          <w:rFonts w:eastAsia="Times New Roman"/>
          <w:szCs w:val="24"/>
        </w:rPr>
        <w:t xml:space="preserve"> μετά τις απειλές ότι θα πάτε στο Συμβούλιο Επικρατείας να κηρύξετε αντισυνταγματικό τον νόμο που θα μεταφέρει την ημερομηνία των εκλογών</w:t>
      </w:r>
      <w:r>
        <w:rPr>
          <w:rFonts w:eastAsia="Times New Roman"/>
          <w:szCs w:val="24"/>
        </w:rPr>
        <w:t>,</w:t>
      </w:r>
      <w:r>
        <w:rPr>
          <w:rFonts w:eastAsia="Times New Roman"/>
          <w:szCs w:val="24"/>
        </w:rPr>
        <w:t xml:space="preserve"> είπε να μην το ρισκάρει. </w:t>
      </w:r>
    </w:p>
    <w:p w14:paraId="0715AE58"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Κακό είναι αυτό; Αυτό δεν είναι η πολιτική; Να </w:t>
      </w:r>
      <w:r>
        <w:rPr>
          <w:rFonts w:eastAsia="Times New Roman"/>
          <w:szCs w:val="24"/>
        </w:rPr>
        <w:t>μη ρισκάρουμε και αναστατώνουμε</w:t>
      </w:r>
      <w:r>
        <w:rPr>
          <w:rFonts w:eastAsia="Times New Roman"/>
          <w:szCs w:val="24"/>
        </w:rPr>
        <w:t>,</w:t>
      </w:r>
      <w:r>
        <w:rPr>
          <w:rFonts w:eastAsia="Times New Roman"/>
          <w:szCs w:val="24"/>
        </w:rPr>
        <w:t xml:space="preserve"> χωρίς λόγο</w:t>
      </w:r>
      <w:r>
        <w:rPr>
          <w:rFonts w:eastAsia="Times New Roman"/>
          <w:szCs w:val="24"/>
        </w:rPr>
        <w:t>,</w:t>
      </w:r>
      <w:r>
        <w:rPr>
          <w:rFonts w:eastAsia="Times New Roman"/>
          <w:szCs w:val="24"/>
        </w:rPr>
        <w:t xml:space="preserve"> και βάζουμε τη δικαιοσύνη να λύνει τα πολιτικά ζητήματα; Γιατί αυτό κάνετε μονίμως, </w:t>
      </w:r>
      <w:r>
        <w:rPr>
          <w:rFonts w:eastAsia="Times New Roman"/>
          <w:szCs w:val="24"/>
        </w:rPr>
        <w:t xml:space="preserve">για </w:t>
      </w:r>
      <w:r>
        <w:rPr>
          <w:rFonts w:eastAsia="Times New Roman"/>
          <w:szCs w:val="24"/>
        </w:rPr>
        <w:t xml:space="preserve">ό,τι σας ενοχλεί πάτε στο Συμβούλιο Επικρατείας είτε αυθορμήτως είτε μεταμφιεσμένοι σε πολίτες, σε ιδιοκτήτες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αζικής</w:t>
      </w:r>
      <w:r>
        <w:rPr>
          <w:rFonts w:eastAsia="Times New Roman"/>
          <w:szCs w:val="24"/>
        </w:rPr>
        <w:t xml:space="preserve"> </w:t>
      </w:r>
      <w:r>
        <w:rPr>
          <w:rFonts w:eastAsia="Times New Roman"/>
          <w:szCs w:val="24"/>
        </w:rPr>
        <w:t>ε</w:t>
      </w:r>
      <w:r>
        <w:rPr>
          <w:rFonts w:eastAsia="Times New Roman"/>
          <w:szCs w:val="24"/>
        </w:rPr>
        <w:t>νημέρωσης, σε κάποιον άλλο, σε οτιδήποτε</w:t>
      </w:r>
      <w:r>
        <w:rPr>
          <w:rFonts w:eastAsia="Times New Roman"/>
          <w:szCs w:val="24"/>
        </w:rPr>
        <w:t>,</w:t>
      </w:r>
      <w:r>
        <w:rPr>
          <w:rFonts w:eastAsia="Times New Roman"/>
          <w:szCs w:val="24"/>
        </w:rPr>
        <w:t xml:space="preserve"> και </w:t>
      </w:r>
      <w:r>
        <w:rPr>
          <w:rFonts w:eastAsia="Times New Roman"/>
          <w:szCs w:val="24"/>
        </w:rPr>
        <w:t xml:space="preserve">μετά </w:t>
      </w:r>
      <w:r>
        <w:rPr>
          <w:rFonts w:eastAsia="Times New Roman"/>
          <w:szCs w:val="24"/>
        </w:rPr>
        <w:t>λέτε ότι εμείς ευτελίζουμε τους θεσμούς και μάλιστα</w:t>
      </w:r>
      <w:r>
        <w:rPr>
          <w:rFonts w:eastAsia="Times New Roman"/>
          <w:szCs w:val="24"/>
        </w:rPr>
        <w:t>,</w:t>
      </w:r>
      <w:r>
        <w:rPr>
          <w:rFonts w:eastAsia="Times New Roman"/>
          <w:szCs w:val="24"/>
        </w:rPr>
        <w:t xml:space="preserve"> ειδικά τον θεσμό της δικαιοσύνης</w:t>
      </w:r>
      <w:r>
        <w:rPr>
          <w:rFonts w:eastAsia="Times New Roman"/>
          <w:szCs w:val="24"/>
        </w:rPr>
        <w:t>,</w:t>
      </w:r>
      <w:r>
        <w:rPr>
          <w:rFonts w:eastAsia="Times New Roman"/>
          <w:szCs w:val="24"/>
        </w:rPr>
        <w:t xml:space="preserve"> όταν εσείς τον χρησιμοποιείτε κατά κόρον.</w:t>
      </w:r>
    </w:p>
    <w:p w14:paraId="0715AE59" w14:textId="77777777" w:rsidR="006222AF" w:rsidRDefault="006453C1">
      <w:pPr>
        <w:spacing w:after="0" w:line="600" w:lineRule="auto"/>
        <w:ind w:firstLine="720"/>
        <w:jc w:val="both"/>
        <w:rPr>
          <w:rFonts w:eastAsia="Times New Roman"/>
          <w:szCs w:val="24"/>
        </w:rPr>
      </w:pPr>
      <w:r>
        <w:rPr>
          <w:rFonts w:eastAsia="Times New Roman"/>
          <w:szCs w:val="24"/>
        </w:rPr>
        <w:t>Τι απειλείτε πάλι σήμερα; Λέτε</w:t>
      </w:r>
      <w:r w:rsidRPr="004F78BD">
        <w:rPr>
          <w:rFonts w:eastAsia="Times New Roman"/>
          <w:szCs w:val="24"/>
        </w:rPr>
        <w:t xml:space="preserve">: </w:t>
      </w:r>
      <w:r>
        <w:rPr>
          <w:rFonts w:eastAsia="Times New Roman"/>
          <w:szCs w:val="24"/>
        </w:rPr>
        <w:t xml:space="preserve">«Αν, </w:t>
      </w:r>
      <w:r>
        <w:rPr>
          <w:rFonts w:eastAsia="Times New Roman"/>
          <w:szCs w:val="24"/>
        </w:rPr>
        <w:t xml:space="preserve">Υπουργέ, </w:t>
      </w:r>
      <w:r>
        <w:rPr>
          <w:rFonts w:eastAsia="Times New Roman"/>
          <w:szCs w:val="24"/>
        </w:rPr>
        <w:t xml:space="preserve">κύριε Σκουρλέτη, αφήσεις </w:t>
      </w:r>
      <w:r>
        <w:rPr>
          <w:rFonts w:eastAsia="Times New Roman"/>
          <w:szCs w:val="24"/>
        </w:rPr>
        <w:t>αυτήν τη διάταξη και μεταφέρεις τις εκλογές τον Οκτώβριο θα πάμε στο Συμβούλιο Επικρατείας, θα πέσει ο νόμος</w:t>
      </w:r>
      <w:r>
        <w:rPr>
          <w:rFonts w:eastAsia="Times New Roman"/>
          <w:szCs w:val="24"/>
        </w:rPr>
        <w:t>,</w:t>
      </w:r>
      <w:r>
        <w:rPr>
          <w:rFonts w:eastAsia="Times New Roman"/>
          <w:szCs w:val="24"/>
        </w:rPr>
        <w:t xml:space="preserve"> άρα, περίμενε».</w:t>
      </w:r>
    </w:p>
    <w:p w14:paraId="0715AE5A" w14:textId="77777777" w:rsidR="006222AF" w:rsidRDefault="006453C1">
      <w:pPr>
        <w:spacing w:after="0" w:line="600" w:lineRule="auto"/>
        <w:ind w:firstLine="720"/>
        <w:jc w:val="both"/>
        <w:rPr>
          <w:rFonts w:eastAsia="Times New Roman"/>
          <w:szCs w:val="24"/>
        </w:rPr>
      </w:pPr>
      <w:r>
        <w:rPr>
          <w:rFonts w:eastAsia="Times New Roman"/>
          <w:szCs w:val="24"/>
        </w:rPr>
        <w:t>Τι έκανε, λοιπόν, ο Υπουργός μέσω των Βουλευτών</w:t>
      </w:r>
      <w:r>
        <w:rPr>
          <w:rFonts w:eastAsia="Times New Roman"/>
          <w:szCs w:val="24"/>
        </w:rPr>
        <w:t>,</w:t>
      </w:r>
      <w:r>
        <w:rPr>
          <w:rFonts w:eastAsia="Times New Roman"/>
          <w:szCs w:val="24"/>
        </w:rPr>
        <w:t xml:space="preserve"> που δέχτηκε την τροπολογία τους; Είπε</w:t>
      </w:r>
      <w:r w:rsidRPr="004F78BD">
        <w:rPr>
          <w:rFonts w:eastAsia="Times New Roman"/>
          <w:szCs w:val="24"/>
        </w:rPr>
        <w:t xml:space="preserve">: </w:t>
      </w:r>
      <w:r>
        <w:rPr>
          <w:rFonts w:eastAsia="Times New Roman"/>
          <w:szCs w:val="24"/>
        </w:rPr>
        <w:t>«Εντάξει</w:t>
      </w:r>
      <w:r w:rsidRPr="004F78BD">
        <w:rPr>
          <w:rFonts w:eastAsia="Times New Roman"/>
          <w:szCs w:val="24"/>
        </w:rPr>
        <w:t>,</w:t>
      </w:r>
      <w:r>
        <w:rPr>
          <w:rFonts w:eastAsia="Times New Roman"/>
          <w:szCs w:val="24"/>
        </w:rPr>
        <w:t xml:space="preserve"> δεν θα μετακινηθούν οι ημερομηνί</w:t>
      </w:r>
      <w:r>
        <w:rPr>
          <w:rFonts w:eastAsia="Times New Roman"/>
          <w:szCs w:val="24"/>
        </w:rPr>
        <w:t>ες των εκλογών».</w:t>
      </w:r>
    </w:p>
    <w:p w14:paraId="0715AE5B" w14:textId="77777777" w:rsidR="006222AF" w:rsidRDefault="006453C1">
      <w:pPr>
        <w:spacing w:after="0" w:line="600" w:lineRule="auto"/>
        <w:ind w:firstLine="720"/>
        <w:jc w:val="both"/>
        <w:rPr>
          <w:rFonts w:eastAsia="Times New Roman"/>
          <w:szCs w:val="24"/>
        </w:rPr>
      </w:pPr>
      <w:r>
        <w:rPr>
          <w:rFonts w:eastAsia="Times New Roman"/>
          <w:szCs w:val="24"/>
        </w:rPr>
        <w:t xml:space="preserve">Τι κάνατε μετά από αυτό; Εσείς, τότε ανακαλύψατε τη μέγιστη σκευωρία ότι ο Τσίπρας θα κάνει τέσσερις εκλογές μαζί. Και αρχίσατε από χθες το απόγευμα να συζητάτε </w:t>
      </w:r>
      <w:r>
        <w:rPr>
          <w:rFonts w:eastAsia="Times New Roman"/>
          <w:szCs w:val="24"/>
        </w:rPr>
        <w:t>γι’</w:t>
      </w:r>
      <w:r>
        <w:rPr>
          <w:rFonts w:eastAsia="Times New Roman"/>
          <w:szCs w:val="24"/>
        </w:rPr>
        <w:t xml:space="preserve"> αυτήν τη φοβερή σκευωρία</w:t>
      </w:r>
      <w:r>
        <w:rPr>
          <w:rFonts w:eastAsia="Times New Roman"/>
          <w:szCs w:val="24"/>
        </w:rPr>
        <w:t>,</w:t>
      </w:r>
      <w:r>
        <w:rPr>
          <w:rFonts w:eastAsia="Times New Roman"/>
          <w:szCs w:val="24"/>
        </w:rPr>
        <w:t xml:space="preserve"> ότι ο ΣΥΡΙΖΑ </w:t>
      </w:r>
      <w:r>
        <w:rPr>
          <w:rFonts w:eastAsia="Times New Roman"/>
          <w:szCs w:val="24"/>
        </w:rPr>
        <w:t xml:space="preserve">το </w:t>
      </w:r>
      <w:r>
        <w:rPr>
          <w:rFonts w:eastAsia="Times New Roman"/>
          <w:szCs w:val="24"/>
        </w:rPr>
        <w:t xml:space="preserve">πάει για τέσσερις εκλογές, </w:t>
      </w:r>
      <w:r>
        <w:rPr>
          <w:rFonts w:eastAsia="Times New Roman"/>
          <w:szCs w:val="24"/>
        </w:rPr>
        <w:lastRenderedPageBreak/>
        <w:t xml:space="preserve">θέλει </w:t>
      </w:r>
      <w:r>
        <w:rPr>
          <w:rFonts w:eastAsia="Times New Roman"/>
          <w:szCs w:val="24"/>
        </w:rPr>
        <w:t>να μπερδέψει τους πολίτες, να τους τρελάνει, να μην ξέρουν σε ποια κάλπη θα ψηφίζουν τι, να μειώσει έτσι το κόστος</w:t>
      </w:r>
      <w:r>
        <w:rPr>
          <w:rFonts w:eastAsia="Times New Roman"/>
          <w:szCs w:val="24"/>
        </w:rPr>
        <w:t xml:space="preserve"> και διάφορα άλλα, ευφάνταστα</w:t>
      </w:r>
      <w:r>
        <w:rPr>
          <w:rFonts w:eastAsia="Times New Roman"/>
          <w:szCs w:val="24"/>
        </w:rPr>
        <w:t>.</w:t>
      </w:r>
    </w:p>
    <w:p w14:paraId="0715AE5C" w14:textId="77777777" w:rsidR="006222AF" w:rsidRDefault="006453C1">
      <w:pPr>
        <w:spacing w:after="0" w:line="600" w:lineRule="auto"/>
        <w:ind w:firstLine="720"/>
        <w:jc w:val="both"/>
        <w:rPr>
          <w:rFonts w:eastAsia="Times New Roman"/>
          <w:szCs w:val="24"/>
        </w:rPr>
      </w:pPr>
      <w:r>
        <w:rPr>
          <w:rFonts w:eastAsia="Times New Roman"/>
          <w:szCs w:val="24"/>
        </w:rPr>
        <w:t>Λοιπόν, επειδή η φαντασία σας οργιάζει και επειδή συνεχώς διαψεύδεστε</w:t>
      </w:r>
      <w:r>
        <w:rPr>
          <w:rFonts w:eastAsia="Times New Roman"/>
          <w:szCs w:val="24"/>
        </w:rPr>
        <w:t>,</w:t>
      </w:r>
      <w:r>
        <w:rPr>
          <w:rFonts w:eastAsia="Times New Roman"/>
          <w:szCs w:val="24"/>
        </w:rPr>
        <w:t xml:space="preserve"> θα ήθελα να πω ότι </w:t>
      </w:r>
      <w:r>
        <w:rPr>
          <w:rFonts w:eastAsia="Times New Roman"/>
          <w:szCs w:val="24"/>
        </w:rPr>
        <w:t xml:space="preserve">οι </w:t>
      </w:r>
      <w:r>
        <w:rPr>
          <w:rFonts w:eastAsia="Times New Roman"/>
          <w:szCs w:val="24"/>
        </w:rPr>
        <w:t>εκλογές έχου</w:t>
      </w:r>
      <w:r>
        <w:rPr>
          <w:rFonts w:eastAsia="Times New Roman"/>
          <w:szCs w:val="24"/>
        </w:rPr>
        <w:t>με πει πότε θα γίνουν. Βεβαίως, εσείς όλο και αγωνιάτε. Αν, πράγματι, πιστεύετε ότι ο Τσίπρας θα τις κάνει όλες μαζί τον Μάιο</w:t>
      </w:r>
      <w:r>
        <w:rPr>
          <w:rFonts w:eastAsia="Times New Roman"/>
          <w:szCs w:val="24"/>
        </w:rPr>
        <w:t>,</w:t>
      </w:r>
      <w:r>
        <w:rPr>
          <w:rFonts w:eastAsia="Times New Roman"/>
          <w:szCs w:val="24"/>
        </w:rPr>
        <w:t xml:space="preserve"> τουλάχιστον σταματήστε να το ζητάτε. Πείτε κάτι πρωτότυπο, γιατί έχουμε από τα χασμουρητά και την πλήξη πεθάνει σε αυτήν τη Βουλή</w:t>
      </w:r>
      <w:r>
        <w:rPr>
          <w:rFonts w:eastAsia="Times New Roman"/>
          <w:szCs w:val="24"/>
        </w:rPr>
        <w:t xml:space="preserve">. Πείτε κάτι άλλο από το «εκλογές τώρα». </w:t>
      </w:r>
    </w:p>
    <w:p w14:paraId="0715AE5D" w14:textId="77777777" w:rsidR="006222AF" w:rsidRDefault="006453C1">
      <w:pPr>
        <w:spacing w:after="0" w:line="600" w:lineRule="auto"/>
        <w:ind w:firstLine="720"/>
        <w:jc w:val="both"/>
        <w:rPr>
          <w:rFonts w:eastAsia="Times New Roman"/>
          <w:szCs w:val="24"/>
        </w:rPr>
      </w:pPr>
      <w:r>
        <w:rPr>
          <w:rFonts w:eastAsia="Times New Roman"/>
          <w:szCs w:val="24"/>
        </w:rPr>
        <w:t>Τ</w:t>
      </w:r>
      <w:r>
        <w:rPr>
          <w:rFonts w:eastAsia="Times New Roman"/>
          <w:szCs w:val="24"/>
        </w:rPr>
        <w:t>έλος</w:t>
      </w:r>
      <w:r>
        <w:rPr>
          <w:rFonts w:eastAsia="Times New Roman"/>
          <w:szCs w:val="24"/>
        </w:rPr>
        <w:t>,</w:t>
      </w:r>
      <w:r>
        <w:rPr>
          <w:rFonts w:eastAsia="Times New Roman"/>
          <w:szCs w:val="24"/>
        </w:rPr>
        <w:t xml:space="preserve"> θα ήθελα να πω ότι εν πάση περιπτώσει</w:t>
      </w:r>
      <w:r>
        <w:rPr>
          <w:rFonts w:eastAsia="Times New Roman"/>
          <w:szCs w:val="24"/>
        </w:rPr>
        <w:t>,</w:t>
      </w:r>
      <w:r>
        <w:rPr>
          <w:rFonts w:eastAsia="Times New Roman"/>
          <w:szCs w:val="24"/>
        </w:rPr>
        <w:t xml:space="preserve"> τα ζητήματα δημοκρατίας και συμμετοχής είναι τα ζητήματα που απασχολούν </w:t>
      </w:r>
      <w:r>
        <w:rPr>
          <w:rFonts w:eastAsia="Times New Roman"/>
          <w:szCs w:val="24"/>
        </w:rPr>
        <w:t xml:space="preserve">κατ’εξοχήν </w:t>
      </w:r>
      <w:r>
        <w:rPr>
          <w:rFonts w:eastAsia="Times New Roman"/>
          <w:szCs w:val="24"/>
        </w:rPr>
        <w:t xml:space="preserve">τους πολίτες. Εσάς </w:t>
      </w:r>
      <w:r>
        <w:rPr>
          <w:rFonts w:eastAsia="Times New Roman"/>
          <w:szCs w:val="24"/>
        </w:rPr>
        <w:t>αυτό</w:t>
      </w:r>
      <w:r>
        <w:rPr>
          <w:rFonts w:eastAsia="Times New Roman"/>
          <w:szCs w:val="24"/>
        </w:rPr>
        <w:t xml:space="preserve"> δεν σας ενδιαφέρει. Τους θεωρείτε ικανούς </w:t>
      </w:r>
      <w:r>
        <w:rPr>
          <w:rFonts w:eastAsia="Times New Roman"/>
          <w:szCs w:val="24"/>
        </w:rPr>
        <w:t xml:space="preserve">μόνο </w:t>
      </w:r>
      <w:r>
        <w:rPr>
          <w:rFonts w:eastAsia="Times New Roman"/>
          <w:szCs w:val="24"/>
        </w:rPr>
        <w:t xml:space="preserve">για </w:t>
      </w:r>
      <w:r>
        <w:rPr>
          <w:rFonts w:eastAsia="Times New Roman"/>
          <w:szCs w:val="24"/>
        </w:rPr>
        <w:t>«</w:t>
      </w:r>
      <w:r>
        <w:rPr>
          <w:rFonts w:eastAsia="Times New Roman"/>
          <w:szCs w:val="24"/>
        </w:rPr>
        <w:t>κουκιά</w:t>
      </w:r>
      <w:r>
        <w:rPr>
          <w:rFonts w:eastAsia="Times New Roman"/>
          <w:szCs w:val="24"/>
        </w:rPr>
        <w:t>»</w:t>
      </w:r>
      <w:r>
        <w:rPr>
          <w:rFonts w:eastAsia="Times New Roman"/>
          <w:szCs w:val="24"/>
        </w:rPr>
        <w:t xml:space="preserve">. </w:t>
      </w:r>
      <w:r>
        <w:rPr>
          <w:rFonts w:eastAsia="Times New Roman"/>
          <w:szCs w:val="24"/>
        </w:rPr>
        <w:t>Ναι, μόνο</w:t>
      </w:r>
      <w:r>
        <w:rPr>
          <w:rFonts w:eastAsia="Times New Roman"/>
          <w:szCs w:val="24"/>
        </w:rPr>
        <w:t xml:space="preserve"> </w:t>
      </w:r>
      <w:r>
        <w:rPr>
          <w:rFonts w:eastAsia="Times New Roman"/>
          <w:szCs w:val="24"/>
        </w:rPr>
        <w:t>«</w:t>
      </w:r>
      <w:r>
        <w:rPr>
          <w:rFonts w:eastAsia="Times New Roman"/>
          <w:szCs w:val="24"/>
        </w:rPr>
        <w:t>κουκιά</w:t>
      </w:r>
      <w:r>
        <w:rPr>
          <w:rFonts w:eastAsia="Times New Roman"/>
          <w:szCs w:val="24"/>
        </w:rPr>
        <w:t>»</w:t>
      </w:r>
      <w:r>
        <w:rPr>
          <w:rFonts w:eastAsia="Times New Roman"/>
          <w:szCs w:val="24"/>
        </w:rPr>
        <w:t xml:space="preserve"> τους θέλετε. Ποτέ δεν θέλατε κάτι άλλο. Ποτέ δεν θέλατε ανθρώπους που να έχουν άποψη, που να έχουν ιδεολογία, που να οργανώνουν αγώνες. </w:t>
      </w:r>
      <w:r>
        <w:rPr>
          <w:rFonts w:eastAsia="Times New Roman"/>
          <w:szCs w:val="24"/>
        </w:rPr>
        <w:t>Αυτό το</w:t>
      </w:r>
      <w:r>
        <w:rPr>
          <w:rFonts w:eastAsia="Times New Roman"/>
          <w:szCs w:val="24"/>
        </w:rPr>
        <w:t xml:space="preserve"> αποστρέφεστε.</w:t>
      </w:r>
    </w:p>
    <w:p w14:paraId="0715AE5E"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ΠΡΟΕΔΡΕΥΩΝ (Μάριος Γεωργιάδης): </w:t>
      </w:r>
      <w:r w:rsidRPr="007F688F">
        <w:rPr>
          <w:rFonts w:eastAsia="Times New Roman"/>
          <w:szCs w:val="24"/>
        </w:rPr>
        <w:t>Ολοκληρώνετε, αν θέλετε, κυρία Πρόεδρε.</w:t>
      </w:r>
    </w:p>
    <w:p w14:paraId="0715AE5F"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 xml:space="preserve">ΑΝΑΣΤΑΣΙΑ ΧΡΙΣΤΟΔΟΥΛΟΠΟΥΛΟΥ (Γ΄ Αντιπρόεδρος της Βουλής): </w:t>
      </w:r>
      <w:r>
        <w:rPr>
          <w:rFonts w:eastAsia="Times New Roman"/>
          <w:szCs w:val="24"/>
        </w:rPr>
        <w:t>Το είπε</w:t>
      </w:r>
      <w:r w:rsidRPr="007F688F">
        <w:rPr>
          <w:rFonts w:eastAsia="Times New Roman"/>
          <w:szCs w:val="24"/>
        </w:rPr>
        <w:t>,</w:t>
      </w:r>
      <w:r>
        <w:rPr>
          <w:rFonts w:eastAsia="Times New Roman"/>
          <w:szCs w:val="24"/>
        </w:rPr>
        <w:t xml:space="preserve"> εξάλλου</w:t>
      </w:r>
      <w:r w:rsidRPr="007F688F">
        <w:rPr>
          <w:rFonts w:eastAsia="Times New Roman"/>
          <w:szCs w:val="24"/>
        </w:rPr>
        <w:t>,</w:t>
      </w:r>
      <w:r>
        <w:rPr>
          <w:rFonts w:eastAsia="Times New Roman"/>
          <w:szCs w:val="24"/>
        </w:rPr>
        <w:t xml:space="preserve"> ο κ. Γεωργιάδης, βάζοντας βέβαια πρώτη τη Χρυσή Αυγή, αλλά και η ΑΝΤΑΡΣΥΑ και οι άλλοι και οι πάρα άλλοι...</w:t>
      </w:r>
    </w:p>
    <w:p w14:paraId="0715AE60" w14:textId="77777777" w:rsidR="006222AF" w:rsidRDefault="006453C1">
      <w:pPr>
        <w:spacing w:after="0" w:line="600" w:lineRule="auto"/>
        <w:ind w:firstLine="720"/>
        <w:jc w:val="both"/>
        <w:rPr>
          <w:rFonts w:eastAsia="Times New Roman"/>
          <w:b/>
          <w:szCs w:val="24"/>
        </w:rPr>
      </w:pPr>
      <w:r>
        <w:rPr>
          <w:rFonts w:eastAsia="Times New Roman"/>
          <w:b/>
          <w:szCs w:val="24"/>
        </w:rPr>
        <w:t xml:space="preserve">ΒΑΣΙΛΕΙΟΣ </w:t>
      </w:r>
      <w:r w:rsidRPr="004F78BD">
        <w:rPr>
          <w:rFonts w:eastAsia="Times New Roman"/>
          <w:b/>
          <w:szCs w:val="24"/>
        </w:rPr>
        <w:t>ΚΕΓΚΕΡΟΓΛΟΥ:</w:t>
      </w:r>
      <w:r>
        <w:rPr>
          <w:rFonts w:eastAsia="Times New Roman"/>
          <w:b/>
          <w:szCs w:val="24"/>
        </w:rPr>
        <w:t xml:space="preserve"> </w:t>
      </w:r>
      <w:r>
        <w:rPr>
          <w:rFonts w:eastAsia="Times New Roman"/>
          <w:szCs w:val="24"/>
        </w:rPr>
        <w:t>Έχετε ξε</w:t>
      </w:r>
      <w:r w:rsidRPr="00B93D35">
        <w:rPr>
          <w:rFonts w:eastAsia="Times New Roman"/>
          <w:szCs w:val="24"/>
        </w:rPr>
        <w:t xml:space="preserve">περάσει </w:t>
      </w:r>
      <w:r>
        <w:rPr>
          <w:rFonts w:eastAsia="Times New Roman"/>
          <w:szCs w:val="24"/>
        </w:rPr>
        <w:t>τ</w:t>
      </w:r>
      <w:r w:rsidRPr="00B93D35">
        <w:rPr>
          <w:rFonts w:eastAsia="Times New Roman"/>
          <w:szCs w:val="24"/>
        </w:rPr>
        <w:t>ο</w:t>
      </w:r>
      <w:r>
        <w:rPr>
          <w:rFonts w:eastAsia="Times New Roman"/>
          <w:szCs w:val="24"/>
        </w:rPr>
        <w:t>ν</w:t>
      </w:r>
      <w:r w:rsidRPr="00B93D35">
        <w:rPr>
          <w:rFonts w:eastAsia="Times New Roman"/>
          <w:szCs w:val="24"/>
        </w:rPr>
        <w:t xml:space="preserve"> χρόνο.</w:t>
      </w:r>
    </w:p>
    <w:p w14:paraId="0715AE61" w14:textId="77777777" w:rsidR="006222AF" w:rsidRDefault="006453C1">
      <w:pPr>
        <w:spacing w:after="0" w:line="600" w:lineRule="auto"/>
        <w:ind w:firstLine="720"/>
        <w:jc w:val="both"/>
        <w:rPr>
          <w:rFonts w:eastAsia="Times New Roman"/>
          <w:szCs w:val="24"/>
        </w:rPr>
      </w:pPr>
      <w:r w:rsidRPr="004F78BD">
        <w:rPr>
          <w:rFonts w:eastAsia="Times New Roman"/>
          <w:b/>
          <w:szCs w:val="24"/>
        </w:rPr>
        <w:t>ΑΝΑΣΤΑΣΙΑ ΧΡΙΣΤΟΔΟΥΛΟΠ</w:t>
      </w:r>
      <w:r w:rsidRPr="004F78BD">
        <w:rPr>
          <w:rFonts w:eastAsia="Times New Roman"/>
          <w:b/>
          <w:szCs w:val="24"/>
        </w:rPr>
        <w:t>ΟΥΛΟΥ (Γ΄ Αντιπρόεδρος της Βουλής):</w:t>
      </w:r>
      <w:r w:rsidRPr="004F78BD">
        <w:rPr>
          <w:rFonts w:eastAsia="Times New Roman"/>
          <w:szCs w:val="24"/>
        </w:rPr>
        <w:t xml:space="preserve"> </w:t>
      </w:r>
      <w:r>
        <w:rPr>
          <w:rFonts w:eastAsia="Times New Roman"/>
          <w:szCs w:val="24"/>
        </w:rPr>
        <w:t>Ποιος έχει πρόβλημα, παρακαλώ; Ολοκληρώνω.</w:t>
      </w:r>
    </w:p>
    <w:p w14:paraId="0715AE62" w14:textId="77777777" w:rsidR="006222AF" w:rsidRDefault="006453C1">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Έχετε μιλήσει όλοι αρκετά, μην ανησυχείτε.</w:t>
      </w:r>
    </w:p>
    <w:p w14:paraId="0715AE63" w14:textId="77777777" w:rsidR="006222AF" w:rsidRDefault="006453C1">
      <w:pPr>
        <w:spacing w:after="0" w:line="600" w:lineRule="auto"/>
        <w:ind w:firstLine="720"/>
        <w:jc w:val="both"/>
        <w:rPr>
          <w:rFonts w:eastAsia="Times New Roman"/>
          <w:szCs w:val="24"/>
        </w:rPr>
      </w:pPr>
      <w:r>
        <w:rPr>
          <w:rFonts w:eastAsia="Times New Roman"/>
          <w:b/>
          <w:szCs w:val="24"/>
        </w:rPr>
        <w:t>ΑΝΑΣΤΑΣΙΑ ΧΡΙΣΤΟΔΟΥΛΟΠΟΥΛΟΥ (Γ΄ Αντιπρόεδρος της Βουλής):</w:t>
      </w:r>
      <w:r>
        <w:rPr>
          <w:rFonts w:eastAsia="Times New Roman"/>
          <w:szCs w:val="24"/>
        </w:rPr>
        <w:t xml:space="preserve"> Συγγνώμη που κάνω και εγώ παραβίαση του χρόν</w:t>
      </w:r>
      <w:r>
        <w:rPr>
          <w:rFonts w:eastAsia="Times New Roman"/>
          <w:szCs w:val="24"/>
        </w:rPr>
        <w:t>ου. Επειδή, λοιπόν, εδώ αποκαλύπτονται όλοι και πέφτουν οι μάσκες...</w:t>
      </w:r>
    </w:p>
    <w:p w14:paraId="0715AE64" w14:textId="77777777" w:rsidR="006222AF" w:rsidRDefault="006453C1">
      <w:pPr>
        <w:spacing w:after="0" w:line="600" w:lineRule="auto"/>
        <w:ind w:firstLine="720"/>
        <w:jc w:val="center"/>
        <w:rPr>
          <w:rFonts w:eastAsia="Times New Roman"/>
          <w:szCs w:val="24"/>
        </w:rPr>
      </w:pPr>
      <w:r>
        <w:rPr>
          <w:rFonts w:eastAsia="Times New Roman"/>
          <w:szCs w:val="24"/>
        </w:rPr>
        <w:t>(Θόρυβος στην Αίθουσα)</w:t>
      </w:r>
    </w:p>
    <w:p w14:paraId="0715AE65" w14:textId="77777777" w:rsidR="006222AF" w:rsidRDefault="006453C1">
      <w:pPr>
        <w:spacing w:after="0" w:line="600" w:lineRule="auto"/>
        <w:ind w:firstLine="720"/>
        <w:jc w:val="both"/>
        <w:rPr>
          <w:rFonts w:eastAsia="Times New Roman"/>
          <w:szCs w:val="24"/>
        </w:rPr>
      </w:pPr>
      <w:r>
        <w:rPr>
          <w:rFonts w:eastAsia="Times New Roman"/>
          <w:b/>
          <w:szCs w:val="24"/>
        </w:rPr>
        <w:t xml:space="preserve">ΠΡΟΕΔΡΕΥΩΝ (Μάριος Γεωργιάδης): </w:t>
      </w:r>
      <w:r>
        <w:rPr>
          <w:rFonts w:eastAsia="Times New Roman"/>
          <w:szCs w:val="24"/>
        </w:rPr>
        <w:t>Έχουν υπερβεί όλοι τον χρόνο. Αφήστε να προεδρεύσουμε εμείς.</w:t>
      </w:r>
    </w:p>
    <w:p w14:paraId="0715AE66" w14:textId="77777777" w:rsidR="006222AF" w:rsidRDefault="006453C1">
      <w:pPr>
        <w:spacing w:after="0" w:line="600" w:lineRule="auto"/>
        <w:ind w:firstLine="720"/>
        <w:jc w:val="both"/>
        <w:rPr>
          <w:rFonts w:eastAsia="Times New Roman"/>
          <w:szCs w:val="24"/>
        </w:rPr>
      </w:pPr>
      <w:r>
        <w:rPr>
          <w:rFonts w:eastAsia="Times New Roman"/>
          <w:szCs w:val="24"/>
        </w:rPr>
        <w:t>Ορίστε, κυρία Χριστοδουλοπούλου, συνεχίστε.</w:t>
      </w:r>
    </w:p>
    <w:p w14:paraId="0715AE67"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ΑΝΑΣΤΑΣΙΑ ΧΡΙΣΤΟΔΟΥΛΟΠΟΥΛΟΥ</w:t>
      </w:r>
      <w:r>
        <w:rPr>
          <w:rFonts w:eastAsia="Times New Roman"/>
          <w:b/>
          <w:szCs w:val="24"/>
        </w:rPr>
        <w:t xml:space="preserve"> (Γ΄ Αντιπρόεδρος της Βουλής):</w:t>
      </w:r>
      <w:r>
        <w:rPr>
          <w:rFonts w:eastAsia="Times New Roman"/>
          <w:szCs w:val="24"/>
        </w:rPr>
        <w:t xml:space="preserve"> Εδώ πέφτουν οι μάσκες</w:t>
      </w:r>
      <w:r>
        <w:rPr>
          <w:rFonts w:eastAsia="Times New Roman"/>
          <w:szCs w:val="24"/>
        </w:rPr>
        <w:t>,</w:t>
      </w:r>
      <w:r>
        <w:rPr>
          <w:rFonts w:eastAsia="Times New Roman"/>
          <w:szCs w:val="24"/>
        </w:rPr>
        <w:t xml:space="preserve"> για το ποιος είναι με την απλή αναλογική, ποιος είναι με τη δημοκρατία, με τις κοινωνίες των πολιτών, με τις τοπικές κοινωνίες. </w:t>
      </w:r>
    </w:p>
    <w:p w14:paraId="0715AE68" w14:textId="77777777" w:rsidR="006222AF" w:rsidRDefault="006453C1">
      <w:pPr>
        <w:spacing w:after="0" w:line="600" w:lineRule="auto"/>
        <w:ind w:firstLine="720"/>
        <w:jc w:val="both"/>
        <w:rPr>
          <w:rFonts w:eastAsia="Times New Roman"/>
          <w:szCs w:val="24"/>
        </w:rPr>
      </w:pPr>
      <w:r>
        <w:rPr>
          <w:rFonts w:eastAsia="Times New Roman"/>
          <w:szCs w:val="24"/>
        </w:rPr>
        <w:t xml:space="preserve">Εσείς, λοιπόν, θέλετε έναν νόμο </w:t>
      </w:r>
      <w:r>
        <w:rPr>
          <w:rFonts w:eastAsia="Times New Roman"/>
          <w:szCs w:val="24"/>
        </w:rPr>
        <w:t xml:space="preserve">για </w:t>
      </w:r>
      <w:r>
        <w:rPr>
          <w:rFonts w:eastAsia="Times New Roman"/>
          <w:szCs w:val="24"/>
        </w:rPr>
        <w:t>να διαιωνιστεί για πάντα</w:t>
      </w:r>
      <w:r>
        <w:rPr>
          <w:rFonts w:eastAsia="Times New Roman"/>
          <w:szCs w:val="24"/>
        </w:rPr>
        <w:t xml:space="preserve"> η ίδια κατάσ</w:t>
      </w:r>
      <w:r>
        <w:rPr>
          <w:rFonts w:eastAsia="Times New Roman"/>
          <w:szCs w:val="24"/>
        </w:rPr>
        <w:t>ταση</w:t>
      </w:r>
      <w:r>
        <w:rPr>
          <w:rFonts w:eastAsia="Times New Roman"/>
          <w:szCs w:val="24"/>
        </w:rPr>
        <w:t xml:space="preserve">, να μην αλλάξει τίποτα σε αυτήν </w:t>
      </w:r>
      <w:r>
        <w:rPr>
          <w:rFonts w:eastAsia="Times New Roman"/>
          <w:szCs w:val="24"/>
        </w:rPr>
        <w:t>τη</w:t>
      </w:r>
      <w:r>
        <w:rPr>
          <w:rFonts w:eastAsia="Times New Roman"/>
          <w:szCs w:val="24"/>
        </w:rPr>
        <w:t xml:space="preserve"> χώρα</w:t>
      </w:r>
      <w:r>
        <w:rPr>
          <w:rFonts w:eastAsia="Times New Roman"/>
          <w:szCs w:val="24"/>
        </w:rPr>
        <w:t>,</w:t>
      </w:r>
      <w:r>
        <w:rPr>
          <w:rFonts w:eastAsia="Times New Roman"/>
          <w:szCs w:val="24"/>
        </w:rPr>
        <w:t xml:space="preserve"> χωρίς καν να έχετε δώσει απάντηση γιατί ο κόσμος περιφρονεί την εκλογική διαδικασία, γιατί από τα ίδια </w:t>
      </w:r>
      <w:r>
        <w:rPr>
          <w:rFonts w:eastAsia="Times New Roman"/>
          <w:szCs w:val="24"/>
        </w:rPr>
        <w:t>τα κόμματά σας</w:t>
      </w:r>
      <w:r>
        <w:rPr>
          <w:rFonts w:eastAsia="Times New Roman"/>
          <w:szCs w:val="24"/>
        </w:rPr>
        <w:t xml:space="preserve"> κατεβαίνουν αντάρτικα ψηφοδέλτια και τρέμετε τώρα. </w:t>
      </w:r>
      <w:r>
        <w:rPr>
          <w:rFonts w:eastAsia="Times New Roman"/>
          <w:szCs w:val="24"/>
        </w:rPr>
        <w:t>Και θα αναρωτιέστε:</w:t>
      </w:r>
      <w:r>
        <w:rPr>
          <w:rFonts w:eastAsia="Times New Roman"/>
          <w:szCs w:val="24"/>
        </w:rPr>
        <w:t xml:space="preserve"> με την απλή αναλογική</w:t>
      </w:r>
      <w:r>
        <w:rPr>
          <w:rFonts w:eastAsia="Times New Roman"/>
          <w:szCs w:val="24"/>
        </w:rPr>
        <w:t>,</w:t>
      </w:r>
      <w:r>
        <w:rPr>
          <w:rFonts w:eastAsia="Times New Roman"/>
          <w:szCs w:val="24"/>
        </w:rPr>
        <w:t xml:space="preserve"> άντε να τους μαζέψεις, κάθε ένας και ένα ψηφοδέλτιο.</w:t>
      </w:r>
    </w:p>
    <w:p w14:paraId="0715AE69" w14:textId="77777777" w:rsidR="006222AF" w:rsidRDefault="006453C1">
      <w:pPr>
        <w:spacing w:after="0" w:line="600" w:lineRule="auto"/>
        <w:ind w:firstLine="720"/>
        <w:jc w:val="both"/>
        <w:rPr>
          <w:rFonts w:eastAsia="Times New Roman"/>
          <w:szCs w:val="24"/>
        </w:rPr>
      </w:pPr>
      <w:r>
        <w:rPr>
          <w:rFonts w:eastAsia="Times New Roman"/>
          <w:szCs w:val="24"/>
        </w:rPr>
        <w:t>Σας κατανοούμε, αλλά τι να κάνουμε</w:t>
      </w:r>
      <w:r>
        <w:rPr>
          <w:rFonts w:eastAsia="Times New Roman"/>
          <w:szCs w:val="24"/>
        </w:rPr>
        <w:t>,</w:t>
      </w:r>
      <w:r>
        <w:rPr>
          <w:rFonts w:eastAsia="Times New Roman"/>
          <w:szCs w:val="24"/>
        </w:rPr>
        <w:t xml:space="preserve"> πρέπει να προσαρμοστείτε στις νέες ανάγκες.</w:t>
      </w:r>
    </w:p>
    <w:p w14:paraId="0715AE6A"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w:t>
      </w:r>
    </w:p>
    <w:p w14:paraId="0715AE6B" w14:textId="77777777" w:rsidR="006222AF" w:rsidRDefault="006453C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0715AE6C" w14:textId="77777777" w:rsidR="006222AF" w:rsidRDefault="006453C1">
      <w:pPr>
        <w:spacing w:after="0" w:line="600" w:lineRule="auto"/>
        <w:ind w:firstLine="720"/>
        <w:jc w:val="both"/>
        <w:rPr>
          <w:rFonts w:eastAsia="Times New Roman" w:cs="Times New Roman"/>
          <w:szCs w:val="24"/>
        </w:rPr>
      </w:pPr>
      <w:r w:rsidRPr="00532AE5">
        <w:rPr>
          <w:rFonts w:eastAsia="Times New Roman" w:cs="Times New Roman"/>
          <w:b/>
          <w:szCs w:val="24"/>
        </w:rPr>
        <w:t xml:space="preserve">ΠΡΟΕΔΡΕΥΩΝ (Μάριος Γεωργιάδης): </w:t>
      </w:r>
      <w:r>
        <w:rPr>
          <w:rFonts w:eastAsia="Times New Roman" w:cs="Times New Roman"/>
          <w:szCs w:val="24"/>
        </w:rPr>
        <w:t xml:space="preserve">Τον λόγο έχει ο κ. Κωνσταντίνος Μπαργιώτας. Αμέσως μετά θα μιλήσει η </w:t>
      </w:r>
      <w:r>
        <w:rPr>
          <w:rFonts w:eastAsia="Times New Roman" w:cs="Times New Roman"/>
          <w:szCs w:val="24"/>
        </w:rPr>
        <w:t>κ.</w:t>
      </w:r>
      <w:r>
        <w:rPr>
          <w:rFonts w:eastAsia="Times New Roman" w:cs="Times New Roman"/>
          <w:szCs w:val="24"/>
        </w:rPr>
        <w:t xml:space="preserve"> Παπακώστα. </w:t>
      </w:r>
    </w:p>
    <w:p w14:paraId="0715AE6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Μπαργιώτα, έχετε τον λόγο. </w:t>
      </w:r>
    </w:p>
    <w:p w14:paraId="0715AE6E" w14:textId="77777777" w:rsidR="006222AF" w:rsidRDefault="006453C1">
      <w:pPr>
        <w:spacing w:after="0" w:line="600" w:lineRule="auto"/>
        <w:ind w:firstLine="720"/>
        <w:jc w:val="both"/>
        <w:rPr>
          <w:rFonts w:eastAsia="Times New Roman" w:cs="Times New Roman"/>
          <w:szCs w:val="24"/>
        </w:rPr>
      </w:pPr>
      <w:r w:rsidRPr="008D6322">
        <w:rPr>
          <w:rFonts w:eastAsia="Times New Roman" w:cs="Times New Roman"/>
          <w:b/>
          <w:szCs w:val="24"/>
        </w:rPr>
        <w:lastRenderedPageBreak/>
        <w:t>ΚΩΝΣΤΑΝΤΙΝΟΣ ΜΠΑΡΓΙΩΤΑΣ:</w:t>
      </w:r>
      <w:r>
        <w:rPr>
          <w:rFonts w:eastAsia="Times New Roman" w:cs="Times New Roman"/>
          <w:szCs w:val="24"/>
        </w:rPr>
        <w:t xml:space="preserve"> </w:t>
      </w:r>
      <w:r w:rsidRPr="0017397F">
        <w:rPr>
          <w:rFonts w:eastAsia="Times New Roman" w:cs="Times New Roman"/>
          <w:szCs w:val="24"/>
        </w:rPr>
        <w:t>Ευχαριστώ, κύριε Πρόεδρε</w:t>
      </w:r>
      <w:r>
        <w:rPr>
          <w:rFonts w:eastAsia="Times New Roman" w:cs="Times New Roman"/>
          <w:szCs w:val="24"/>
        </w:rPr>
        <w:t xml:space="preserve">. </w:t>
      </w:r>
    </w:p>
    <w:p w14:paraId="0715AE6F" w14:textId="77777777" w:rsidR="006222AF" w:rsidRDefault="006453C1">
      <w:pPr>
        <w:spacing w:after="0"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όπως και όλοι οι άνθρωποι της γενιάς μου που παρ</w:t>
      </w:r>
      <w:r>
        <w:rPr>
          <w:rFonts w:eastAsia="Times New Roman" w:cs="Times New Roman"/>
          <w:szCs w:val="24"/>
        </w:rPr>
        <w:t>ακολουθούσαν την πολιτική</w:t>
      </w:r>
      <w:r w:rsidRPr="00251B5D">
        <w:rPr>
          <w:rFonts w:eastAsia="Times New Roman" w:cs="Times New Roman"/>
          <w:szCs w:val="24"/>
        </w:rPr>
        <w:t>,</w:t>
      </w:r>
      <w:r>
        <w:rPr>
          <w:rFonts w:eastAsia="Times New Roman" w:cs="Times New Roman"/>
          <w:szCs w:val="24"/>
        </w:rPr>
        <w:t xml:space="preserve"> μεγάλωσαν στην Μεταπολίτευση διαβάζοντας «σεντόνια» άρθρων για την αναγκαιότητα της θέσπισης ενός σταθερού, μόνιμου, δίκαιου, αναλογικού συστήματος</w:t>
      </w:r>
      <w:r w:rsidRPr="00251B5D">
        <w:rPr>
          <w:rFonts w:eastAsia="Times New Roman" w:cs="Times New Roman"/>
          <w:szCs w:val="24"/>
        </w:rPr>
        <w:t>,</w:t>
      </w:r>
      <w:r>
        <w:rPr>
          <w:rFonts w:eastAsia="Times New Roman" w:cs="Times New Roman"/>
          <w:szCs w:val="24"/>
        </w:rPr>
        <w:t xml:space="preserve"> το οποίο δεν θα αλλάζει κάθε τρεις και λίγο, δεν θα μεταβάλλεται ανάλογα με τη σ</w:t>
      </w:r>
      <w:r>
        <w:rPr>
          <w:rFonts w:eastAsia="Times New Roman" w:cs="Times New Roman"/>
          <w:szCs w:val="24"/>
        </w:rPr>
        <w:t xml:space="preserve">υγκυρία και ανάλογα με τα συμφέροντα της κάθε </w:t>
      </w:r>
      <w:r w:rsidRPr="00472ACC">
        <w:rPr>
          <w:rFonts w:eastAsia="Times New Roman" w:cs="Times New Roman"/>
          <w:szCs w:val="24"/>
        </w:rPr>
        <w:t>κυβέρνησ</w:t>
      </w:r>
      <w:r>
        <w:rPr>
          <w:rFonts w:eastAsia="Times New Roman" w:cs="Times New Roman"/>
          <w:szCs w:val="24"/>
        </w:rPr>
        <w:t>ης. Αυτό ήταν ένα διαχρονικό αίτημα</w:t>
      </w:r>
      <w:r>
        <w:rPr>
          <w:rFonts w:eastAsia="Times New Roman" w:cs="Times New Roman"/>
          <w:szCs w:val="24"/>
        </w:rPr>
        <w:t>,</w:t>
      </w:r>
      <w:r>
        <w:rPr>
          <w:rFonts w:eastAsia="Times New Roman" w:cs="Times New Roman"/>
          <w:szCs w:val="24"/>
        </w:rPr>
        <w:t xml:space="preserve"> στο οποίο η Αριστερά πρωτοστατούσε. Ήταν μονίμως υπέρ της θέσπισης ενός σταθερού συστήματος. Υπήρξαν προτάσεις</w:t>
      </w:r>
      <w:r>
        <w:rPr>
          <w:rFonts w:eastAsia="Times New Roman" w:cs="Times New Roman"/>
          <w:szCs w:val="24"/>
        </w:rPr>
        <w:t>,</w:t>
      </w:r>
      <w:r>
        <w:rPr>
          <w:rFonts w:eastAsia="Times New Roman" w:cs="Times New Roman"/>
          <w:szCs w:val="24"/>
        </w:rPr>
        <w:t xml:space="preserve"> ακόμα και της ενσωμάτωσης του συστήματος στο Σύνταγμα</w:t>
      </w:r>
      <w:r>
        <w:rPr>
          <w:rFonts w:eastAsia="Times New Roman" w:cs="Times New Roman"/>
          <w:szCs w:val="24"/>
        </w:rPr>
        <w:t xml:space="preserve">. </w:t>
      </w:r>
    </w:p>
    <w:p w14:paraId="0715AE7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Αυτός ο τρόπος του χειρισμού του εκλογικού συστήματος</w:t>
      </w:r>
      <w:r>
        <w:rPr>
          <w:rFonts w:eastAsia="Times New Roman" w:cs="Times New Roman"/>
          <w:szCs w:val="24"/>
        </w:rPr>
        <w:t>,</w:t>
      </w:r>
      <w:r>
        <w:rPr>
          <w:rFonts w:eastAsia="Times New Roman" w:cs="Times New Roman"/>
          <w:szCs w:val="24"/>
        </w:rPr>
        <w:t xml:space="preserve"> που είδαμε σε αυτήν την Κοινοβουλευτική Περίοδο -θυμίζω ψήφιση της υποτιθέμενης απλής αναλογικής πριν από δύο περίπου χρόνια, ξανά σήμερα συζήτηση για το θέμα του σπασίματος των περιφερειών</w:t>
      </w:r>
      <w:r>
        <w:rPr>
          <w:rFonts w:eastAsia="Times New Roman" w:cs="Times New Roman"/>
          <w:szCs w:val="24"/>
        </w:rPr>
        <w:t>,</w:t>
      </w:r>
      <w:r>
        <w:rPr>
          <w:rFonts w:eastAsia="Times New Roman" w:cs="Times New Roman"/>
          <w:szCs w:val="24"/>
        </w:rPr>
        <w:t xml:space="preserve"> που εκε</w:t>
      </w:r>
      <w:r>
        <w:rPr>
          <w:rFonts w:eastAsia="Times New Roman" w:cs="Times New Roman"/>
          <w:szCs w:val="24"/>
        </w:rPr>
        <w:t xml:space="preserve">ίνη την εποχή δεν ήταν μέσα στις προτεραιότητες της </w:t>
      </w:r>
      <w:r w:rsidRPr="0094038A">
        <w:rPr>
          <w:rFonts w:eastAsia="Times New Roman" w:cs="Times New Roman"/>
          <w:szCs w:val="24"/>
        </w:rPr>
        <w:t>Κυβέρνηση</w:t>
      </w:r>
      <w:r>
        <w:rPr>
          <w:rFonts w:eastAsia="Times New Roman" w:cs="Times New Roman"/>
          <w:szCs w:val="24"/>
        </w:rPr>
        <w:t xml:space="preserve">ς ή στα ενδιαφέροντά της, ήταν άλλα </w:t>
      </w:r>
      <w:r>
        <w:rPr>
          <w:rFonts w:eastAsia="Times New Roman" w:cs="Times New Roman"/>
          <w:szCs w:val="24"/>
        </w:rPr>
        <w:lastRenderedPageBreak/>
        <w:t>τα ενδιαφέροντά της τότε- είναι κάτι πρωτοφανές. Δεν θυμάμαι, εγώ τουλάχιστον, να έχει ψηφιστεί ή να έχει αλλάξει η πρόταση για το εκλογικό σύστημα της χώρας</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δύο φορές τουλάχιστον μέσα στην ίδια κοινοβουλευτική σεζόν. </w:t>
      </w:r>
    </w:p>
    <w:p w14:paraId="0715AE7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ίδιο συμβαίνει σήμερα. Γίνεται μια επίδειξη πραγματικού πολιτικού κυνισμού, καθώς για πρώτη φορά αποκαλύπτεται η τακτική πρόθεση της Κ</w:t>
      </w:r>
      <w:r w:rsidRPr="00472ACC">
        <w:rPr>
          <w:rFonts w:eastAsia="Times New Roman" w:cs="Times New Roman"/>
          <w:szCs w:val="24"/>
        </w:rPr>
        <w:t>υβέρνηση</w:t>
      </w:r>
      <w:r>
        <w:rPr>
          <w:rFonts w:eastAsia="Times New Roman" w:cs="Times New Roman"/>
          <w:szCs w:val="24"/>
        </w:rPr>
        <w:t>ς να πάει σε διπλές ή τριπλές εκλογές τον Μάϊο, χε</w:t>
      </w:r>
      <w:r>
        <w:rPr>
          <w:rFonts w:eastAsia="Times New Roman" w:cs="Times New Roman"/>
          <w:szCs w:val="24"/>
        </w:rPr>
        <w:t>ιραγωγώντας ουσιαστικά την ψήφο των πολιτών</w:t>
      </w:r>
      <w:r>
        <w:rPr>
          <w:rFonts w:eastAsia="Times New Roman" w:cs="Times New Roman"/>
          <w:szCs w:val="24"/>
        </w:rPr>
        <w:t>,</w:t>
      </w:r>
      <w:r>
        <w:rPr>
          <w:rFonts w:eastAsia="Times New Roman" w:cs="Times New Roman"/>
          <w:szCs w:val="24"/>
        </w:rPr>
        <w:t xml:space="preserve"> τόσο στην αυτοδιοίκηση όσο και στις γενικές εκλογές ή ευρωεκλογές. </w:t>
      </w:r>
    </w:p>
    <w:p w14:paraId="0715AE7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Στη διάρκεια της Μεταπολίτευσης, λοιπόν, είχαν γίνει αρκετές αλλαγές και αρκετές πρόοδοι. Το πρόβλημα με το εκλογικό σύστημα στη χώρα ανάγεται </w:t>
      </w:r>
      <w:r>
        <w:rPr>
          <w:rFonts w:eastAsia="Times New Roman" w:cs="Times New Roman"/>
          <w:szCs w:val="24"/>
        </w:rPr>
        <w:t xml:space="preserve">πίσω, τουλάχιστον στην περίοδο του Μεσοπολέμου, όπου γίνονταν συνεχείς εκλογές, το πλειοψηφικό πριν τη </w:t>
      </w:r>
      <w:r>
        <w:rPr>
          <w:rFonts w:eastAsia="Times New Roman" w:cs="Times New Roman"/>
          <w:szCs w:val="24"/>
        </w:rPr>
        <w:t>χ</w:t>
      </w:r>
      <w:r>
        <w:rPr>
          <w:rFonts w:eastAsia="Times New Roman" w:cs="Times New Roman"/>
          <w:szCs w:val="24"/>
        </w:rPr>
        <w:t>ούντα. Είχαμε μια διαρκή συζήτηση γύρω από αυτό και στη Μεταπολίτευση η αλήθεια είναι ότι υπήρξαν μεγάλες αλλαγές, με κυριότερη την ακύρωση του αιφνιδια</w:t>
      </w:r>
      <w:r>
        <w:rPr>
          <w:rFonts w:eastAsia="Times New Roman" w:cs="Times New Roman"/>
          <w:szCs w:val="24"/>
        </w:rPr>
        <w:t xml:space="preserve">σμού της </w:t>
      </w:r>
      <w:r>
        <w:rPr>
          <w:rFonts w:eastAsia="Times New Roman" w:cs="Times New Roman"/>
          <w:szCs w:val="24"/>
        </w:rPr>
        <w:t>Α</w:t>
      </w:r>
      <w:r>
        <w:rPr>
          <w:rFonts w:eastAsia="Times New Roman" w:cs="Times New Roman"/>
          <w:szCs w:val="24"/>
        </w:rPr>
        <w:t>ντιπολίτευσης από την κ</w:t>
      </w:r>
      <w:r w:rsidRPr="0094038A">
        <w:rPr>
          <w:rFonts w:eastAsia="Times New Roman" w:cs="Times New Roman"/>
          <w:szCs w:val="24"/>
        </w:rPr>
        <w:t>υβέρνηση</w:t>
      </w:r>
      <w:r>
        <w:rPr>
          <w:rFonts w:eastAsia="Times New Roman" w:cs="Times New Roman"/>
          <w:szCs w:val="24"/>
        </w:rPr>
        <w:t xml:space="preserve"> με τη μεγάλη αλλαγή στο </w:t>
      </w:r>
      <w:r>
        <w:rPr>
          <w:rFonts w:eastAsia="Times New Roman" w:cs="Times New Roman"/>
          <w:szCs w:val="24"/>
        </w:rPr>
        <w:lastRenderedPageBreak/>
        <w:t>Σύνταγμα</w:t>
      </w:r>
      <w:r w:rsidRPr="00102573">
        <w:rPr>
          <w:rFonts w:eastAsia="Times New Roman" w:cs="Times New Roman"/>
          <w:szCs w:val="24"/>
        </w:rPr>
        <w:t xml:space="preserve"> </w:t>
      </w:r>
      <w:r>
        <w:rPr>
          <w:rFonts w:eastAsia="Times New Roman" w:cs="Times New Roman"/>
          <w:szCs w:val="24"/>
        </w:rPr>
        <w:t xml:space="preserve">του 2001, όπου προβλέπεται πλέον ότι χωρίς την ενισχυμένη πλειοψηφία δεν μπορεί να αλλάξει το σύστημα στην επόμενη των εκλογών. </w:t>
      </w:r>
    </w:p>
    <w:p w14:paraId="0715AE7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Όσοι είχαμε συμμετάσχει στη συζήτηση για το εκλογικό</w:t>
      </w:r>
      <w:r>
        <w:rPr>
          <w:rFonts w:eastAsia="Times New Roman" w:cs="Times New Roman"/>
          <w:szCs w:val="24"/>
        </w:rPr>
        <w:t xml:space="preserve"> σύστημα, για την υποτιθέμενη απλή αναλογική και δεν συμμετείχαμε στην επιδίωξη της επίτευξης διακοσίων ψήφων</w:t>
      </w:r>
      <w:r>
        <w:rPr>
          <w:rFonts w:eastAsia="Times New Roman" w:cs="Times New Roman"/>
          <w:szCs w:val="24"/>
        </w:rPr>
        <w:t>,</w:t>
      </w:r>
      <w:r>
        <w:rPr>
          <w:rFonts w:eastAsia="Times New Roman" w:cs="Times New Roman"/>
          <w:szCs w:val="24"/>
        </w:rPr>
        <w:t xml:space="preserve"> από το ΚΚΕ μέχρι τη Χρυσή Αυγή, που ήταν η επιδίωξη της κ</w:t>
      </w:r>
      <w:r w:rsidRPr="0094038A">
        <w:rPr>
          <w:rFonts w:eastAsia="Times New Roman" w:cs="Times New Roman"/>
          <w:szCs w:val="24"/>
        </w:rPr>
        <w:t>υβέρνηση</w:t>
      </w:r>
      <w:r>
        <w:rPr>
          <w:rFonts w:eastAsia="Times New Roman" w:cs="Times New Roman"/>
          <w:szCs w:val="24"/>
        </w:rPr>
        <w:t xml:space="preserve">ς εκείνη την εποχή, είχαμε επισημάνει ότι το σπάσιμο των μεγάλων περιφερειών, η </w:t>
      </w:r>
      <w:r>
        <w:rPr>
          <w:rFonts w:eastAsia="Times New Roman" w:cs="Times New Roman"/>
          <w:szCs w:val="24"/>
        </w:rPr>
        <w:t>πραγματική</w:t>
      </w:r>
      <w:r>
        <w:rPr>
          <w:rFonts w:eastAsia="Times New Roman" w:cs="Times New Roman"/>
          <w:szCs w:val="24"/>
        </w:rPr>
        <w:t>,</w:t>
      </w:r>
      <w:r>
        <w:rPr>
          <w:rFonts w:eastAsia="Times New Roman" w:cs="Times New Roman"/>
          <w:szCs w:val="24"/>
        </w:rPr>
        <w:t xml:space="preserve"> η μεγάλη αλλαγή του εκλογικού συστήματος ήταν αυτή και όχι τόσο πολύ ο τρόπος</w:t>
      </w:r>
      <w:r>
        <w:rPr>
          <w:rFonts w:eastAsia="Times New Roman" w:cs="Times New Roman"/>
          <w:szCs w:val="24"/>
        </w:rPr>
        <w:t>,</w:t>
      </w:r>
      <w:r>
        <w:rPr>
          <w:rFonts w:eastAsia="Times New Roman" w:cs="Times New Roman"/>
          <w:szCs w:val="24"/>
        </w:rPr>
        <w:t xml:space="preserve"> με τον οποίο εκλέγονται οι Βουλευτές. </w:t>
      </w:r>
    </w:p>
    <w:p w14:paraId="0715AE7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Όπως ήδη είπα, αυτό δεν έγινε. Τότε δεν υπήρχε πολιτική βούληση, υπάρχει τώρα. Κάλλιο αργά παρά ποτέ, αν και δεν υπήρξε 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συζήτηση για τον τρόπο</w:t>
      </w:r>
      <w:r>
        <w:rPr>
          <w:rFonts w:eastAsia="Times New Roman" w:cs="Times New Roman"/>
          <w:szCs w:val="24"/>
        </w:rPr>
        <w:t>,</w:t>
      </w:r>
      <w:r>
        <w:rPr>
          <w:rFonts w:eastAsia="Times New Roman" w:cs="Times New Roman"/>
          <w:szCs w:val="24"/>
        </w:rPr>
        <w:t xml:space="preserve"> με τον οποίο πρέπει να αλλάξουν οι περιφέρειες, να αλλάξει ο τρόπος της εκλογής των Βουλευτών. </w:t>
      </w:r>
    </w:p>
    <w:p w14:paraId="0715AE7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Πάμε στο σπάσιμο της Β΄ Αθηνών</w:t>
      </w:r>
      <w:r>
        <w:rPr>
          <w:rFonts w:eastAsia="Times New Roman" w:cs="Times New Roman"/>
          <w:szCs w:val="24"/>
        </w:rPr>
        <w:t>,</w:t>
      </w:r>
      <w:r>
        <w:rPr>
          <w:rFonts w:eastAsia="Times New Roman" w:cs="Times New Roman"/>
          <w:szCs w:val="24"/>
        </w:rPr>
        <w:t xml:space="preserve"> που είναι ένα πάγιο αίτημα</w:t>
      </w:r>
      <w:r>
        <w:rPr>
          <w:rFonts w:eastAsia="Times New Roman" w:cs="Times New Roman"/>
          <w:szCs w:val="24"/>
        </w:rPr>
        <w:t>,</w:t>
      </w:r>
      <w:r>
        <w:rPr>
          <w:rFonts w:eastAsia="Times New Roman" w:cs="Times New Roman"/>
          <w:szCs w:val="24"/>
        </w:rPr>
        <w:t xml:space="preserve"> χωρίς να έχει προηγηθεί καμ</w:t>
      </w:r>
      <w:r>
        <w:rPr>
          <w:rFonts w:eastAsia="Times New Roman" w:cs="Times New Roman"/>
          <w:szCs w:val="24"/>
        </w:rPr>
        <w:t>μ</w:t>
      </w:r>
      <w:r>
        <w:rPr>
          <w:rFonts w:eastAsia="Times New Roman" w:cs="Times New Roman"/>
          <w:szCs w:val="24"/>
        </w:rPr>
        <w:t xml:space="preserve">ία συζήτηση για το εκλογικό σύστημα στη χώρα, </w:t>
      </w:r>
      <w:r>
        <w:rPr>
          <w:rFonts w:eastAsia="Times New Roman" w:cs="Times New Roman"/>
          <w:szCs w:val="24"/>
        </w:rPr>
        <w:t xml:space="preserve">που είναι -νομίζω- πολύ κακό. Έχουμε </w:t>
      </w:r>
      <w:r>
        <w:rPr>
          <w:rFonts w:eastAsia="Times New Roman" w:cs="Times New Roman"/>
          <w:szCs w:val="24"/>
        </w:rPr>
        <w:lastRenderedPageBreak/>
        <w:t>αιφνιδιασμούς και μεθοδεύσεις</w:t>
      </w:r>
      <w:r>
        <w:rPr>
          <w:rFonts w:eastAsia="Times New Roman" w:cs="Times New Roman"/>
          <w:szCs w:val="24"/>
        </w:rPr>
        <w:t>,</w:t>
      </w:r>
      <w:r>
        <w:rPr>
          <w:rFonts w:eastAsia="Times New Roman" w:cs="Times New Roman"/>
          <w:szCs w:val="24"/>
        </w:rPr>
        <w:t xml:space="preserve"> για πρώτη φορά εδώ και πάρα</w:t>
      </w:r>
      <w:r w:rsidRPr="00102573">
        <w:rPr>
          <w:rFonts w:eastAsia="Times New Roman" w:cs="Times New Roman"/>
          <w:szCs w:val="24"/>
        </w:rPr>
        <w:t xml:space="preserve"> </w:t>
      </w:r>
      <w:r>
        <w:rPr>
          <w:rFonts w:eastAsia="Times New Roman" w:cs="Times New Roman"/>
          <w:szCs w:val="24"/>
        </w:rPr>
        <w:t>πολλά χρόνια</w:t>
      </w:r>
      <w:r>
        <w:rPr>
          <w:rFonts w:eastAsia="Times New Roman" w:cs="Times New Roman"/>
          <w:szCs w:val="24"/>
        </w:rPr>
        <w:t>,</w:t>
      </w:r>
      <w:r>
        <w:rPr>
          <w:rFonts w:eastAsia="Times New Roman" w:cs="Times New Roman"/>
          <w:szCs w:val="24"/>
        </w:rPr>
        <w:t xml:space="preserve"> με τον τρόπο που έγιναν σήμερα. Είναι σκέτος κυνισμός και παλαιοκομματισμός και περιφρόνηση της ανάγκης της χώρας για ένα σταθερότερο αποδοτικό θε</w:t>
      </w:r>
      <w:r>
        <w:rPr>
          <w:rFonts w:eastAsia="Times New Roman" w:cs="Times New Roman"/>
          <w:szCs w:val="24"/>
        </w:rPr>
        <w:t xml:space="preserve">σμικό πλαίσιο. </w:t>
      </w:r>
    </w:p>
    <w:p w14:paraId="0715AE7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Τι γίνεται στην ουσία με τον </w:t>
      </w:r>
      <w:r>
        <w:rPr>
          <w:rFonts w:eastAsia="Times New Roman" w:cs="Times New Roman"/>
          <w:szCs w:val="24"/>
        </w:rPr>
        <w:t>«</w:t>
      </w:r>
      <w:r>
        <w:rPr>
          <w:rFonts w:eastAsia="Times New Roman" w:cs="Times New Roman"/>
          <w:szCs w:val="24"/>
        </w:rPr>
        <w:t>ΚΛΕΙΣΘΕΝΗ</w:t>
      </w:r>
      <w:r>
        <w:rPr>
          <w:rFonts w:eastAsia="Times New Roman" w:cs="Times New Roman"/>
          <w:szCs w:val="24"/>
        </w:rPr>
        <w:t>»</w:t>
      </w:r>
      <w:r>
        <w:rPr>
          <w:rFonts w:eastAsia="Times New Roman" w:cs="Times New Roman"/>
          <w:szCs w:val="24"/>
        </w:rPr>
        <w:t xml:space="preserve">; Αν εξαιρέσει κανείς τα μπαλώματα και τις μικροαλλαγές στο σώμα του </w:t>
      </w:r>
      <w:r>
        <w:rPr>
          <w:rFonts w:eastAsia="Times New Roman" w:cs="Times New Roman"/>
          <w:szCs w:val="24"/>
        </w:rPr>
        <w:t>«</w:t>
      </w:r>
      <w:r>
        <w:rPr>
          <w:rFonts w:eastAsia="Times New Roman" w:cs="Times New Roman"/>
          <w:szCs w:val="24"/>
        </w:rPr>
        <w:t>ΚΑΛΛΙΚΡΑΤΗ</w:t>
      </w:r>
      <w:r>
        <w:rPr>
          <w:rFonts w:eastAsia="Times New Roman" w:cs="Times New Roman"/>
          <w:szCs w:val="24"/>
        </w:rPr>
        <w:t>»</w:t>
      </w:r>
      <w:r>
        <w:rPr>
          <w:rFonts w:eastAsia="Times New Roman" w:cs="Times New Roman"/>
          <w:szCs w:val="24"/>
        </w:rPr>
        <w:t xml:space="preserve"> -ελπίζω η επόμενη αλλαγή</w:t>
      </w:r>
      <w:r>
        <w:rPr>
          <w:rFonts w:eastAsia="Times New Roman" w:cs="Times New Roman"/>
          <w:szCs w:val="24"/>
        </w:rPr>
        <w:t>,</w:t>
      </w:r>
      <w:r>
        <w:rPr>
          <w:rFonts w:eastAsia="Times New Roman" w:cs="Times New Roman"/>
          <w:szCs w:val="24"/>
        </w:rPr>
        <w:t xml:space="preserve"> παρεμπιπτόντως</w:t>
      </w:r>
      <w:r>
        <w:rPr>
          <w:rFonts w:eastAsia="Times New Roman" w:cs="Times New Roman"/>
          <w:szCs w:val="24"/>
        </w:rPr>
        <w:t>,</w:t>
      </w:r>
      <w:r>
        <w:rPr>
          <w:rFonts w:eastAsia="Times New Roman" w:cs="Times New Roman"/>
          <w:szCs w:val="24"/>
        </w:rPr>
        <w:t xml:space="preserve"> να μην αρχίζει από κάπα, γιατί αρχίζουμε να μπερδευόμαστε με τα ονόματα των </w:t>
      </w:r>
      <w:r>
        <w:rPr>
          <w:rFonts w:eastAsia="Times New Roman" w:cs="Times New Roman"/>
          <w:szCs w:val="24"/>
        </w:rPr>
        <w:t>αρχαίων που αρχίζουν όλα από «κ» -η μοναδική αλλαγή είναι η αλλαγή του εκλογικού συστήματος</w:t>
      </w:r>
      <w:r>
        <w:rPr>
          <w:rFonts w:eastAsia="Times New Roman" w:cs="Times New Roman"/>
          <w:szCs w:val="24"/>
        </w:rPr>
        <w:t>,</w:t>
      </w:r>
      <w:r>
        <w:rPr>
          <w:rFonts w:eastAsia="Times New Roman" w:cs="Times New Roman"/>
          <w:szCs w:val="24"/>
        </w:rPr>
        <w:t xml:space="preserve"> η οποία στην πραγματικότητα οδηγεί στη διάλυση της τοπικής αυτοδιοίκησης. Η υποτιθέμενη αναλογική</w:t>
      </w:r>
      <w:r>
        <w:rPr>
          <w:rFonts w:eastAsia="Times New Roman" w:cs="Times New Roman"/>
          <w:szCs w:val="24"/>
        </w:rPr>
        <w:t>,</w:t>
      </w:r>
      <w:r>
        <w:rPr>
          <w:rFonts w:eastAsia="Times New Roman" w:cs="Times New Roman"/>
          <w:szCs w:val="24"/>
        </w:rPr>
        <w:t xml:space="preserve"> με τον τρόπο που εφαρμόζεται, ουσιαστικά στοχεύει στη διάλυση τω</w:t>
      </w:r>
      <w:r>
        <w:rPr>
          <w:rFonts w:eastAsia="Times New Roman" w:cs="Times New Roman"/>
          <w:szCs w:val="24"/>
        </w:rPr>
        <w:t>ν αυτοδιοικητικών ομάδων και των παρατάξεων, τη δημιουργία ουσιαστικά ενός μωσαϊκού παραγοντίσκων και τοπαρχών και τη δημιουργία δημάρχων μειοψηφίας</w:t>
      </w:r>
      <w:r>
        <w:rPr>
          <w:rFonts w:eastAsia="Times New Roman" w:cs="Times New Roman"/>
          <w:szCs w:val="24"/>
        </w:rPr>
        <w:t>,</w:t>
      </w:r>
      <w:r>
        <w:rPr>
          <w:rFonts w:eastAsia="Times New Roman" w:cs="Times New Roman"/>
          <w:szCs w:val="24"/>
        </w:rPr>
        <w:t xml:space="preserve"> οι οποίοι θα είναι όμηροι συναλλαγών από εδώ και πέρα. </w:t>
      </w:r>
    </w:p>
    <w:p w14:paraId="0715AE77" w14:textId="77777777" w:rsidR="006222AF" w:rsidRDefault="006453C1">
      <w:pPr>
        <w:spacing w:after="0" w:line="600" w:lineRule="auto"/>
        <w:ind w:firstLine="720"/>
        <w:jc w:val="both"/>
        <w:rPr>
          <w:rFonts w:eastAsia="Times New Roman"/>
          <w:szCs w:val="24"/>
        </w:rPr>
      </w:pPr>
      <w:r>
        <w:rPr>
          <w:rFonts w:eastAsia="Times New Roman"/>
          <w:szCs w:val="24"/>
        </w:rPr>
        <w:lastRenderedPageBreak/>
        <w:t>Ο πραγματικός στόχος είναι η ισχνή παρουσία του ΣΥ</w:t>
      </w:r>
      <w:r>
        <w:rPr>
          <w:rFonts w:eastAsia="Times New Roman"/>
          <w:szCs w:val="24"/>
        </w:rPr>
        <w:t xml:space="preserve">ΡΙΖΑ στην </w:t>
      </w:r>
      <w:r>
        <w:rPr>
          <w:rFonts w:eastAsia="Times New Roman"/>
          <w:szCs w:val="24"/>
        </w:rPr>
        <w:t>α</w:t>
      </w:r>
      <w:r>
        <w:rPr>
          <w:rFonts w:eastAsia="Times New Roman"/>
          <w:szCs w:val="24"/>
        </w:rPr>
        <w:t>υτοδιοίκηση, που είναι γνωστή σε όλους, να μεγιστοποιηθεί. Το γεγονός ότι μαζί με αυτό το ίδιο θα γίνει για τη Χρυσή Αυγή</w:t>
      </w:r>
      <w:r>
        <w:rPr>
          <w:rFonts w:eastAsia="Times New Roman"/>
          <w:szCs w:val="24"/>
        </w:rPr>
        <w:t>,</w:t>
      </w:r>
      <w:r>
        <w:rPr>
          <w:rFonts w:eastAsia="Times New Roman"/>
          <w:szCs w:val="24"/>
        </w:rPr>
        <w:t xml:space="preserve"> δεν φαίνεται να ενδιαφέρει κανέναν. Τα αστεία ποσοστά που αναμένεται να λάβουν οι παρατάξεις του ΣΥΡΙΖΑ στις εκλογές</w:t>
      </w:r>
      <w:r>
        <w:rPr>
          <w:rFonts w:eastAsia="Times New Roman"/>
          <w:szCs w:val="24"/>
        </w:rPr>
        <w:t>,</w:t>
      </w:r>
      <w:r>
        <w:rPr>
          <w:rFonts w:eastAsia="Times New Roman"/>
          <w:szCs w:val="24"/>
        </w:rPr>
        <w:t xml:space="preserve"> με α</w:t>
      </w:r>
      <w:r>
        <w:rPr>
          <w:rFonts w:eastAsia="Times New Roman"/>
          <w:szCs w:val="24"/>
        </w:rPr>
        <w:t xml:space="preserve">υτόν τον τρόπο, αποκτούν αξία σ’ ένα παζάρι, όμως, το οποίο διαλύει την </w:t>
      </w:r>
      <w:r>
        <w:rPr>
          <w:rFonts w:eastAsia="Times New Roman"/>
          <w:szCs w:val="24"/>
        </w:rPr>
        <w:t>α</w:t>
      </w:r>
      <w:r>
        <w:rPr>
          <w:rFonts w:eastAsia="Times New Roman"/>
          <w:szCs w:val="24"/>
        </w:rPr>
        <w:t>υτοδιοίκηση.</w:t>
      </w:r>
    </w:p>
    <w:p w14:paraId="0715AE78" w14:textId="77777777" w:rsidR="006222AF" w:rsidRDefault="006453C1">
      <w:pPr>
        <w:spacing w:after="0" w:line="600" w:lineRule="auto"/>
        <w:ind w:firstLine="720"/>
        <w:jc w:val="both"/>
        <w:rPr>
          <w:rFonts w:eastAsia="Times New Roman"/>
          <w:szCs w:val="24"/>
        </w:rPr>
      </w:pPr>
      <w:r>
        <w:rPr>
          <w:rFonts w:eastAsia="Times New Roman"/>
          <w:szCs w:val="24"/>
        </w:rPr>
        <w:t>Αντί, λοιπόν, να συζητάμε για την αποκέντρωση, αντί να μιλάμε για μεταφορά πόρων, για αυτοτέλεια στη λήψη των αποφάσεων, για ολοκλήρωση της μεταφοράς των προνοιακών πολιτ</w:t>
      </w:r>
      <w:r>
        <w:rPr>
          <w:rFonts w:eastAsia="Times New Roman"/>
          <w:szCs w:val="24"/>
        </w:rPr>
        <w:t>ικών στους ΟΤΑ, για παράδειγμα, αντί να μιλάμε για την εμβάθυνση και τη στήριξη της πολιτικής της αποκέντρωσης, που εφάρμοσαν οι κυβερνήσεις του ΠΑΣΟΚ</w:t>
      </w:r>
      <w:r>
        <w:rPr>
          <w:rFonts w:eastAsia="Times New Roman"/>
          <w:szCs w:val="24"/>
        </w:rPr>
        <w:t>,</w:t>
      </w:r>
      <w:r>
        <w:rPr>
          <w:rFonts w:eastAsia="Times New Roman"/>
          <w:szCs w:val="24"/>
        </w:rPr>
        <w:t xml:space="preserve"> εδώ και πολλά χρόνια, αντί να μιλάμε για τη συνέχιση μιας μεγάλης μεταρρύθμισης, για μια ισχυρή, σύγχρον</w:t>
      </w:r>
      <w:r>
        <w:rPr>
          <w:rFonts w:eastAsia="Times New Roman"/>
          <w:szCs w:val="24"/>
        </w:rPr>
        <w:t xml:space="preserve">η Αυτοδιοίκηση, κοντά στον πολίτη, συζητάμε για ένα νομοσχέδιο που έχει μοναδικό στόχο τη χειραγώγηση των μονάδων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από μειοψηφίες, με κόστος ουσιαστικά τη διάλυση και τη συναλλαγή. </w:t>
      </w:r>
    </w:p>
    <w:p w14:paraId="0715AE79"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Οι δήμοι και οι περιφέρειες έβαλαν πλάτη μέσα στην κρίση. Στήριξαν με πολλούς τρόπους τις τοπικές κοινωνίες, ακόμα και το </w:t>
      </w:r>
      <w:r>
        <w:rPr>
          <w:rFonts w:eastAsia="Times New Roman"/>
          <w:szCs w:val="24"/>
        </w:rPr>
        <w:t>σύστημα υ</w:t>
      </w:r>
      <w:r>
        <w:rPr>
          <w:rFonts w:eastAsia="Times New Roman"/>
          <w:szCs w:val="24"/>
        </w:rPr>
        <w:t>γείας, για να πω ένα παράδειγμα, ως μη όφειλαν. Είναι γνωστό ότι</w:t>
      </w:r>
      <w:r>
        <w:rPr>
          <w:rFonts w:eastAsia="Times New Roman"/>
          <w:szCs w:val="24"/>
        </w:rPr>
        <w:t>,</w:t>
      </w:r>
      <w:r>
        <w:rPr>
          <w:rFonts w:eastAsia="Times New Roman"/>
          <w:szCs w:val="24"/>
        </w:rPr>
        <w:t xml:space="preserve"> χωρίς τους δήμους</w:t>
      </w:r>
      <w:r>
        <w:rPr>
          <w:rFonts w:eastAsia="Times New Roman"/>
          <w:szCs w:val="24"/>
        </w:rPr>
        <w:t>,</w:t>
      </w:r>
      <w:r>
        <w:rPr>
          <w:rFonts w:eastAsia="Times New Roman"/>
          <w:szCs w:val="24"/>
        </w:rPr>
        <w:t xml:space="preserve"> δεν θα υπήρχαν κέντρα υγείας μέσα στην κ</w:t>
      </w:r>
      <w:r>
        <w:rPr>
          <w:rFonts w:eastAsia="Times New Roman"/>
          <w:szCs w:val="24"/>
        </w:rPr>
        <w:t xml:space="preserve">ρίση. Παρ’ όλες τις τεράστιες περικοπές στους προϋπολογισμούς των δήμων, οι δήμοι άντεξαν και ανταποκρίθηκαν με τη μορφή που έχουν σήμερα. </w:t>
      </w:r>
    </w:p>
    <w:p w14:paraId="0715AE7A" w14:textId="77777777" w:rsidR="006222AF" w:rsidRDefault="006453C1">
      <w:pPr>
        <w:spacing w:after="0" w:line="600" w:lineRule="auto"/>
        <w:ind w:firstLine="720"/>
        <w:jc w:val="both"/>
        <w:rPr>
          <w:rFonts w:eastAsia="Times New Roman"/>
          <w:szCs w:val="24"/>
        </w:rPr>
      </w:pPr>
      <w:r>
        <w:rPr>
          <w:rFonts w:eastAsia="Times New Roman"/>
          <w:szCs w:val="24"/>
        </w:rPr>
        <w:t>Αντί, λοιπόν, να κοιτάξουμε να τους σταθεροποιήσουμε και να τους βελτιώσουμε, απλώς για εντυπώσεις το βράδυ των εκλο</w:t>
      </w:r>
      <w:r>
        <w:rPr>
          <w:rFonts w:eastAsia="Times New Roman"/>
          <w:szCs w:val="24"/>
        </w:rPr>
        <w:t>γών, πάμε σε μία διαδικασία</w:t>
      </w:r>
      <w:r>
        <w:rPr>
          <w:rFonts w:eastAsia="Times New Roman"/>
          <w:szCs w:val="24"/>
        </w:rPr>
        <w:t>,</w:t>
      </w:r>
      <w:r>
        <w:rPr>
          <w:rFonts w:eastAsia="Times New Roman"/>
          <w:szCs w:val="24"/>
        </w:rPr>
        <w:t xml:space="preserve"> η οποία</w:t>
      </w:r>
      <w:r>
        <w:rPr>
          <w:rFonts w:eastAsia="Times New Roman"/>
          <w:szCs w:val="24"/>
        </w:rPr>
        <w:t>,</w:t>
      </w:r>
      <w:r>
        <w:rPr>
          <w:rFonts w:eastAsia="Times New Roman"/>
          <w:szCs w:val="24"/>
        </w:rPr>
        <w:t xml:space="preserve"> πολύ φοβάμαι ότι θα τους διαλύσει. Όλα στον βωμό μιας άδειας επικοινωνίας. </w:t>
      </w:r>
    </w:p>
    <w:p w14:paraId="0715AE7B" w14:textId="77777777" w:rsidR="006222AF" w:rsidRDefault="006453C1">
      <w:pPr>
        <w:spacing w:after="0" w:line="600" w:lineRule="auto"/>
        <w:ind w:firstLine="720"/>
        <w:jc w:val="both"/>
        <w:rPr>
          <w:rFonts w:eastAsia="Times New Roman"/>
          <w:szCs w:val="24"/>
        </w:rPr>
      </w:pPr>
      <w:r>
        <w:rPr>
          <w:rFonts w:eastAsia="Times New Roman"/>
          <w:szCs w:val="24"/>
        </w:rPr>
        <w:t xml:space="preserve">Οι παλινωδίες για τις ημερομηνίες των εκλογών, των δημοτικών εκλογών, των αυτοδιοικητικών εκλογών, από τον Οκτώβριο στον </w:t>
      </w:r>
      <w:r>
        <w:rPr>
          <w:rFonts w:eastAsia="Times New Roman"/>
          <w:szCs w:val="24"/>
        </w:rPr>
        <w:t>Μάι</w:t>
      </w:r>
      <w:r>
        <w:rPr>
          <w:rFonts w:eastAsia="Times New Roman"/>
          <w:szCs w:val="24"/>
        </w:rPr>
        <w:t>ο, από την Κυριακή</w:t>
      </w:r>
      <w:r>
        <w:rPr>
          <w:rFonts w:eastAsia="Times New Roman"/>
          <w:szCs w:val="24"/>
        </w:rPr>
        <w:t xml:space="preserve"> πριν τις ευρωεκλογές στην Κυριακή μετά τις ευρωεκλογές, αποδεικνύουν ότι η Κυβέρνηση μάλλον βρίσκεται σε αμηχανία, αν όχι σε απόγνωση. </w:t>
      </w:r>
    </w:p>
    <w:p w14:paraId="0715AE7C" w14:textId="77777777" w:rsidR="006222AF" w:rsidRDefault="006453C1">
      <w:pPr>
        <w:spacing w:after="0" w:line="600" w:lineRule="auto"/>
        <w:ind w:firstLine="720"/>
        <w:jc w:val="both"/>
        <w:rPr>
          <w:rFonts w:eastAsia="Times New Roman"/>
          <w:szCs w:val="24"/>
        </w:rPr>
      </w:pPr>
      <w:r>
        <w:rPr>
          <w:rFonts w:eastAsia="Times New Roman"/>
          <w:szCs w:val="24"/>
        </w:rPr>
        <w:t>Η αλήθεια είναι ότι κανένας δεν μπόρεσε να αναστρέψει το ρεύμα με τρικάκια, κανένας δεν μπόρεσε να αλλάξει τη λαϊκή βού</w:t>
      </w:r>
      <w:r>
        <w:rPr>
          <w:rFonts w:eastAsia="Times New Roman"/>
          <w:szCs w:val="24"/>
        </w:rPr>
        <w:t xml:space="preserve">ληση ή να χειραγωγήσει την ψήφο με κολπάκια. Όποτε και </w:t>
      </w:r>
      <w:r>
        <w:rPr>
          <w:rFonts w:eastAsia="Times New Roman"/>
          <w:szCs w:val="24"/>
        </w:rPr>
        <w:lastRenderedPageBreak/>
        <w:t>να γίνουν οι εκλογές, όσες κάλπες κι αν στηθούν μαζί, τρεις, τέσσερις, πέντε, όσον επικοινωνιακό σαματά και να επιδιώξετε, νομίζω ότι στις επόμενες εκλογές ο ελληνικός λαός θα σας πιστώσει και το δούλε</w:t>
      </w:r>
      <w:r>
        <w:rPr>
          <w:rFonts w:eastAsia="Times New Roman"/>
          <w:szCs w:val="24"/>
        </w:rPr>
        <w:t xml:space="preserve">μα των σκισμένων μνημονίων και το ξεπούλημα της χώρας και την αντιλαϊκή φορομπηχτική πολιτική που αντικατέστησε το </w:t>
      </w:r>
      <w:r>
        <w:rPr>
          <w:rFonts w:eastAsia="Times New Roman"/>
          <w:szCs w:val="24"/>
        </w:rPr>
        <w:t>π</w:t>
      </w:r>
      <w:r>
        <w:rPr>
          <w:rFonts w:eastAsia="Times New Roman"/>
          <w:szCs w:val="24"/>
        </w:rPr>
        <w:t xml:space="preserve">ρόγραμμα της Θεσσαλονίκης. </w:t>
      </w:r>
    </w:p>
    <w:p w14:paraId="0715AE7D" w14:textId="77777777" w:rsidR="006222AF" w:rsidRDefault="006453C1">
      <w:pPr>
        <w:spacing w:after="0" w:line="600" w:lineRule="auto"/>
        <w:ind w:firstLine="720"/>
        <w:jc w:val="both"/>
        <w:rPr>
          <w:rFonts w:eastAsia="Times New Roman"/>
          <w:szCs w:val="24"/>
        </w:rPr>
      </w:pPr>
      <w:r>
        <w:rPr>
          <w:rFonts w:eastAsia="Times New Roman"/>
          <w:szCs w:val="24"/>
        </w:rPr>
        <w:t xml:space="preserve">Τζάμπα κουράζεστε και τζάμπα διαλύετε την </w:t>
      </w:r>
      <w:r>
        <w:rPr>
          <w:rFonts w:eastAsia="Times New Roman"/>
          <w:szCs w:val="24"/>
        </w:rPr>
        <w:t>α</w:t>
      </w:r>
      <w:r>
        <w:rPr>
          <w:rFonts w:eastAsia="Times New Roman"/>
          <w:szCs w:val="24"/>
        </w:rPr>
        <w:t>υτοδιοίκηση. Όποτε και να γίνουν οι εκλογές, όπως και να γίνουν οι εκ</w:t>
      </w:r>
      <w:r>
        <w:rPr>
          <w:rFonts w:eastAsia="Times New Roman"/>
          <w:szCs w:val="24"/>
        </w:rPr>
        <w:t xml:space="preserve">λογές, θα χάσετε. </w:t>
      </w:r>
    </w:p>
    <w:p w14:paraId="0715AE7E" w14:textId="77777777" w:rsidR="006222AF" w:rsidRDefault="006453C1">
      <w:pPr>
        <w:spacing w:after="0" w:line="600" w:lineRule="auto"/>
        <w:ind w:firstLine="720"/>
        <w:jc w:val="both"/>
        <w:rPr>
          <w:rFonts w:eastAsia="Times New Roman"/>
          <w:szCs w:val="24"/>
        </w:rPr>
      </w:pPr>
      <w:r>
        <w:rPr>
          <w:rFonts w:eastAsia="Times New Roman"/>
          <w:szCs w:val="24"/>
        </w:rPr>
        <w:t xml:space="preserve">Ευχαριστώ. </w:t>
      </w:r>
    </w:p>
    <w:p w14:paraId="0715AE7F" w14:textId="77777777" w:rsidR="006222AF" w:rsidRDefault="006453C1">
      <w:pPr>
        <w:spacing w:after="0" w:line="600" w:lineRule="auto"/>
        <w:ind w:firstLine="720"/>
        <w:jc w:val="both"/>
        <w:rPr>
          <w:rFonts w:eastAsia="Times New Roman"/>
          <w:szCs w:val="24"/>
        </w:rPr>
      </w:pPr>
      <w:r>
        <w:rPr>
          <w:rFonts w:eastAsia="Times New Roman"/>
          <w:szCs w:val="24"/>
        </w:rPr>
        <w:t xml:space="preserve">(Χειροκροτήματα από την πτέρυγα της Δημοκρατικής Συμπαράταξης ΠΑΣΟΚ-ΔΗΜΑΡ)               </w:t>
      </w:r>
    </w:p>
    <w:p w14:paraId="0715AE80" w14:textId="77777777" w:rsidR="006222AF" w:rsidRDefault="006453C1">
      <w:pPr>
        <w:spacing w:after="0" w:line="600" w:lineRule="auto"/>
        <w:ind w:firstLine="720"/>
        <w:jc w:val="both"/>
        <w:rPr>
          <w:rFonts w:eastAsia="Times New Roman"/>
          <w:szCs w:val="24"/>
        </w:rPr>
      </w:pPr>
      <w:r w:rsidRPr="00721379">
        <w:rPr>
          <w:rFonts w:eastAsia="Times New Roman"/>
          <w:b/>
          <w:szCs w:val="24"/>
        </w:rPr>
        <w:t>ΠΡΟΕΔΡΕΥΩΝ (</w:t>
      </w:r>
      <w:r>
        <w:rPr>
          <w:rFonts w:eastAsia="Times New Roman"/>
          <w:b/>
          <w:szCs w:val="24"/>
        </w:rPr>
        <w:t>Μάριος Γεωργιάδης</w:t>
      </w:r>
      <w:r w:rsidRPr="00721379">
        <w:rPr>
          <w:rFonts w:eastAsia="Times New Roman"/>
          <w:b/>
          <w:szCs w:val="24"/>
        </w:rPr>
        <w:t xml:space="preserve">): </w:t>
      </w:r>
      <w:r>
        <w:rPr>
          <w:rFonts w:eastAsia="Times New Roman"/>
          <w:szCs w:val="24"/>
        </w:rPr>
        <w:t>Τον λόγο έχει η κ</w:t>
      </w:r>
      <w:r>
        <w:rPr>
          <w:rFonts w:eastAsia="Times New Roman"/>
          <w:szCs w:val="24"/>
        </w:rPr>
        <w:t>.</w:t>
      </w:r>
      <w:r>
        <w:rPr>
          <w:rFonts w:eastAsia="Times New Roman"/>
          <w:szCs w:val="24"/>
        </w:rPr>
        <w:t xml:space="preserve"> Παπακώστα. </w:t>
      </w:r>
    </w:p>
    <w:p w14:paraId="0715AE81" w14:textId="77777777" w:rsidR="006222AF" w:rsidRDefault="006453C1">
      <w:pPr>
        <w:spacing w:after="0" w:line="600" w:lineRule="auto"/>
        <w:ind w:firstLine="720"/>
        <w:jc w:val="both"/>
        <w:rPr>
          <w:rFonts w:eastAsia="Times New Roman"/>
          <w:szCs w:val="24"/>
        </w:rPr>
      </w:pPr>
      <w:r>
        <w:rPr>
          <w:rFonts w:eastAsia="Times New Roman"/>
          <w:b/>
          <w:szCs w:val="24"/>
        </w:rPr>
        <w:t xml:space="preserve">ΑΙΚΑΤΕΡΙΝΗ ΠΑΠΑΚΩΣΤΑ - </w:t>
      </w:r>
      <w:r>
        <w:rPr>
          <w:rFonts w:eastAsia="Times New Roman"/>
          <w:b/>
          <w:szCs w:val="24"/>
        </w:rPr>
        <w:t xml:space="preserve">ΣΙΔΗΡΟΠΟΥΛΟΥ: </w:t>
      </w:r>
      <w:r>
        <w:rPr>
          <w:rFonts w:eastAsia="Times New Roman"/>
          <w:szCs w:val="24"/>
        </w:rPr>
        <w:t xml:space="preserve">Ευχαριστώ πολύ, κύριε Πρόεδρε. </w:t>
      </w:r>
    </w:p>
    <w:p w14:paraId="0715AE82" w14:textId="77777777" w:rsidR="006222AF" w:rsidRDefault="006453C1">
      <w:pPr>
        <w:spacing w:after="0" w:line="600" w:lineRule="auto"/>
        <w:ind w:firstLine="720"/>
        <w:jc w:val="both"/>
        <w:rPr>
          <w:rFonts w:eastAsia="Times New Roman"/>
          <w:szCs w:val="24"/>
        </w:rPr>
      </w:pPr>
      <w:r>
        <w:rPr>
          <w:rFonts w:eastAsia="Times New Roman"/>
          <w:szCs w:val="24"/>
        </w:rPr>
        <w:t>Αγα</w:t>
      </w:r>
      <w:r>
        <w:rPr>
          <w:rFonts w:eastAsia="Times New Roman"/>
          <w:szCs w:val="24"/>
        </w:rPr>
        <w:t xml:space="preserve">πητοί συνάδελφοι, δίνεται η εντύπωση, με τις αναφορές περί εκλογών από το σύνολο των πτερύγων της Βουλής, ότι </w:t>
      </w:r>
      <w:r>
        <w:rPr>
          <w:rFonts w:eastAsia="Times New Roman"/>
          <w:szCs w:val="24"/>
        </w:rPr>
        <w:lastRenderedPageBreak/>
        <w:t>το μόνο μέλημα του πολιτικού κόσμου και των πολιτικών κομμάτων είναι τα εκλογικά αποτελέσματα και βέβαια, η αναμονή, η προσμονή και η προσδοκία πο</w:t>
      </w:r>
      <w:r>
        <w:rPr>
          <w:rFonts w:eastAsia="Times New Roman"/>
          <w:szCs w:val="24"/>
        </w:rPr>
        <w:t>ιος</w:t>
      </w:r>
      <w:r>
        <w:rPr>
          <w:rFonts w:eastAsia="Times New Roman"/>
          <w:szCs w:val="24"/>
        </w:rPr>
        <w:t>,</w:t>
      </w:r>
      <w:r>
        <w:rPr>
          <w:rFonts w:eastAsia="Times New Roman"/>
          <w:szCs w:val="24"/>
        </w:rPr>
        <w:t xml:space="preserve"> τις καρέκλες οι οποίες θα αδειάσουν, θα τις καταλάβει την αμέσως επόμενη στιγμή. </w:t>
      </w:r>
    </w:p>
    <w:p w14:paraId="0715AE83" w14:textId="77777777" w:rsidR="006222AF" w:rsidRDefault="006453C1">
      <w:pPr>
        <w:spacing w:after="0" w:line="600" w:lineRule="auto"/>
        <w:ind w:firstLine="720"/>
        <w:jc w:val="both"/>
        <w:rPr>
          <w:rFonts w:eastAsia="Times New Roman"/>
          <w:szCs w:val="24"/>
        </w:rPr>
      </w:pPr>
      <w:r>
        <w:rPr>
          <w:rFonts w:eastAsia="Times New Roman"/>
          <w:szCs w:val="24"/>
        </w:rPr>
        <w:t>Αυτό συνιστά βαθιά παρακμιακή αντίληψη, η οποία, δυστυχώς, από τα πιο επίσημα χείλη, δηλαδή των Βουλευτών οι οποίοι ρητορεύουν, αγορεύουν για το κόμμα τους, ανεβαίνοντας</w:t>
      </w:r>
      <w:r>
        <w:rPr>
          <w:rFonts w:eastAsia="Times New Roman"/>
          <w:szCs w:val="24"/>
        </w:rPr>
        <w:t xml:space="preserve"> στο Βήμα, αναπαράγεται αυτού του είδους η συζήτηση και όχι το συμφέρον των πολιτών κι όχι μια σταθερή και στέρεη νομοθετική πρωτοβουλία, που πρέπει να ξεκινά από την οργανωμένη πολιτεία, από την εκάστοτε κυβέρνηση κάθε φορά και την κυβερνητική πλειοψηφία,</w:t>
      </w:r>
      <w:r>
        <w:rPr>
          <w:rFonts w:eastAsia="Times New Roman"/>
          <w:szCs w:val="24"/>
        </w:rPr>
        <w:t xml:space="preserve"> που έχει τη νομοθετική πρωτοβουλία, επ’ ωφελεία των πολιτών.   </w:t>
      </w:r>
    </w:p>
    <w:p w14:paraId="0715AE84" w14:textId="77777777" w:rsidR="006222AF" w:rsidRDefault="006453C1">
      <w:pPr>
        <w:spacing w:after="0" w:line="600" w:lineRule="auto"/>
        <w:ind w:firstLine="720"/>
        <w:jc w:val="both"/>
        <w:rPr>
          <w:rFonts w:eastAsia="Times New Roman"/>
          <w:szCs w:val="24"/>
        </w:rPr>
      </w:pPr>
      <w:r>
        <w:rPr>
          <w:rFonts w:eastAsia="Times New Roman"/>
          <w:szCs w:val="24"/>
        </w:rPr>
        <w:t>Θέλω να στηλιτεύσω αυτή τη συμπεριφορά και να την αναδείξω. Είναι ντροπή! Είναι κατάπτυστη πολιτική συμπεριφορά, παρακμιακή, παλιάς κοπής, η οποία βάζει μπροστά και πάνω απ’ όλα την κομματική</w:t>
      </w:r>
      <w:r>
        <w:rPr>
          <w:rFonts w:eastAsia="Times New Roman"/>
          <w:szCs w:val="24"/>
        </w:rPr>
        <w:t xml:space="preserve"> ωφέλεια, το καλό εκλογικό αποτέλεσμα, μη ορρωδώντας προ</w:t>
      </w:r>
      <w:r w:rsidRPr="00D05524">
        <w:rPr>
          <w:rFonts w:eastAsia="Times New Roman"/>
          <w:szCs w:val="24"/>
        </w:rPr>
        <w:t xml:space="preserve"> ουδενός</w:t>
      </w:r>
      <w:r>
        <w:rPr>
          <w:rFonts w:eastAsia="Times New Roman"/>
          <w:szCs w:val="24"/>
        </w:rPr>
        <w:t>. Λυπάμαι πολύ, κύριοι συ</w:t>
      </w:r>
      <w:r>
        <w:rPr>
          <w:rFonts w:eastAsia="Times New Roman"/>
          <w:szCs w:val="24"/>
        </w:rPr>
        <w:lastRenderedPageBreak/>
        <w:t>νάδελφοι, για όσους το επικαλείστε ως επιχείρημα. «Θα χάσουμε», «θα κερδίσουμε», «θα επιβιώσετε». Είναι τρομερό πράγμα αυτή η αρένα. Και οι πολίτες έξω, βέβαια, βγάζου</w:t>
      </w:r>
      <w:r>
        <w:rPr>
          <w:rFonts w:eastAsia="Times New Roman"/>
          <w:szCs w:val="24"/>
        </w:rPr>
        <w:t xml:space="preserve">ν τα συμπεράσματά τους.  </w:t>
      </w:r>
    </w:p>
    <w:p w14:paraId="0715AE85" w14:textId="77777777" w:rsidR="006222AF" w:rsidRDefault="006453C1">
      <w:pPr>
        <w:spacing w:after="0" w:line="600" w:lineRule="auto"/>
        <w:ind w:firstLine="720"/>
        <w:jc w:val="both"/>
        <w:rPr>
          <w:rFonts w:eastAsia="Times New Roman"/>
          <w:szCs w:val="24"/>
        </w:rPr>
      </w:pPr>
      <w:r>
        <w:rPr>
          <w:rFonts w:eastAsia="Times New Roman"/>
          <w:szCs w:val="24"/>
        </w:rPr>
        <w:t>Ακούστε, κύριοι συνάδελφοι. Ο Κλεισθένης τον 6</w:t>
      </w:r>
      <w:r w:rsidRPr="00D05524">
        <w:rPr>
          <w:rFonts w:eastAsia="Times New Roman"/>
          <w:szCs w:val="24"/>
          <w:vertAlign w:val="superscript"/>
        </w:rPr>
        <w:t>ο</w:t>
      </w:r>
      <w:r>
        <w:rPr>
          <w:rFonts w:eastAsia="Times New Roman"/>
          <w:szCs w:val="24"/>
        </w:rPr>
        <w:t xml:space="preserve"> αιώνα, όταν αποφάσισε να κάνει τη </w:t>
      </w:r>
      <w:r>
        <w:rPr>
          <w:rFonts w:eastAsia="Times New Roman"/>
          <w:szCs w:val="24"/>
        </w:rPr>
        <w:t>μεταρρύθμισή</w:t>
      </w:r>
      <w:r>
        <w:rPr>
          <w:rFonts w:eastAsia="Times New Roman"/>
          <w:szCs w:val="24"/>
        </w:rPr>
        <w:t xml:space="preserve"> του, έδωσε αυτό που ο Αριστοτέλης του απέδωσε ως εύσημο, όλη την εξουσία στην Εκκλησία του Δήμου. Ο Αριστοτέλης, λοιπόν, είπε τότε ότι </w:t>
      </w:r>
      <w:r>
        <w:rPr>
          <w:rFonts w:eastAsia="Times New Roman"/>
          <w:szCs w:val="24"/>
        </w:rPr>
        <w:t>ο Κλεισθένης έδωσε την πολιτεία στον λαό. Ο Κλεισθένης</w:t>
      </w:r>
      <w:r>
        <w:rPr>
          <w:rFonts w:eastAsia="Times New Roman"/>
          <w:szCs w:val="24"/>
        </w:rPr>
        <w:t>,</w:t>
      </w:r>
      <w:r>
        <w:rPr>
          <w:rFonts w:eastAsia="Times New Roman"/>
          <w:szCs w:val="24"/>
        </w:rPr>
        <w:t xml:space="preserve"> με το μέτρο αυτό τι έκανε, τι επέτυχε τότε; Επέτυχε οι φατρίες, η ελίτ, οι πλούσιοι της εποχής, να αναμειχθούν με τους υπόλοιπους πολίτες και να πάψουν να είναι εκείνοι</w:t>
      </w:r>
      <w:r>
        <w:rPr>
          <w:rFonts w:eastAsia="Times New Roman"/>
          <w:szCs w:val="24"/>
        </w:rPr>
        <w:t>,</w:t>
      </w:r>
      <w:r>
        <w:rPr>
          <w:rFonts w:eastAsia="Times New Roman"/>
          <w:szCs w:val="24"/>
        </w:rPr>
        <w:t xml:space="preserve"> οι οποίοι μόνοι και προνομιακά</w:t>
      </w:r>
      <w:r>
        <w:rPr>
          <w:rFonts w:eastAsia="Times New Roman"/>
          <w:szCs w:val="24"/>
        </w:rPr>
        <w:t xml:space="preserve"> ασχολούνταν με την πολιτική.     </w:t>
      </w:r>
    </w:p>
    <w:p w14:paraId="0715AE8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αυτό νομίζω ότι σήμερα μας θυμίζει πάρα πολλά πράγματα. Σήμερα, κοντά τρεις χιλιάδες χρόνια μετά, οι φατρίες, οι ελίτ και οι πλούσιοι εξακολουθούν να καταδυναστεύουν και να </w:t>
      </w:r>
      <w:r>
        <w:rPr>
          <w:rFonts w:eastAsia="Times New Roman" w:cs="Times New Roman"/>
          <w:szCs w:val="24"/>
        </w:rPr>
        <w:t>κατατρύ</w:t>
      </w:r>
      <w:r>
        <w:rPr>
          <w:rFonts w:eastAsia="Times New Roman" w:cs="Times New Roman"/>
          <w:szCs w:val="24"/>
        </w:rPr>
        <w:t xml:space="preserve">χουν την πολιτική ζωή του τόπου. Άρα λοιπόν, μας </w:t>
      </w:r>
      <w:r>
        <w:rPr>
          <w:rFonts w:eastAsia="Times New Roman" w:cs="Times New Roman"/>
          <w:szCs w:val="24"/>
        </w:rPr>
        <w:lastRenderedPageBreak/>
        <w:t xml:space="preserve">χρειάζεται ένας </w:t>
      </w:r>
      <w:r>
        <w:rPr>
          <w:rFonts w:eastAsia="Times New Roman" w:cs="Times New Roman"/>
          <w:szCs w:val="24"/>
        </w:rPr>
        <w:t>«</w:t>
      </w:r>
      <w:r>
        <w:rPr>
          <w:rFonts w:eastAsia="Times New Roman" w:cs="Times New Roman"/>
          <w:szCs w:val="24"/>
        </w:rPr>
        <w:t>ΚΛΕΙΣΘΕΝΗΣ</w:t>
      </w:r>
      <w:r>
        <w:rPr>
          <w:rFonts w:eastAsia="Times New Roman" w:cs="Times New Roman"/>
          <w:szCs w:val="24"/>
        </w:rPr>
        <w:t>»</w:t>
      </w:r>
      <w:r>
        <w:rPr>
          <w:rFonts w:eastAsia="Times New Roman" w:cs="Times New Roman"/>
          <w:szCs w:val="24"/>
        </w:rPr>
        <w:t xml:space="preserve"> ούτως ή άλλως, ως μεταρρύθμιση, υπό την έννοια ότι θα πρέπει να αναμιγνύεται η κοινωνία στα πολιτικά πράγματα ευθέως και επί ίσοις όροις. </w:t>
      </w:r>
    </w:p>
    <w:p w14:paraId="0715AE8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Ακούστε κάτι άλλο, μια άλλη παρακμιακή </w:t>
      </w:r>
      <w:r>
        <w:rPr>
          <w:rFonts w:eastAsia="Times New Roman" w:cs="Times New Roman"/>
          <w:szCs w:val="24"/>
        </w:rPr>
        <w:t xml:space="preserve">παθογένεια, την οποία βρίσκει ο πολιτικός κόσμος μπροστά του και ειδικά η Κυβέρνηση, η Αξιωματική Αντιπολίτευση και τα υπόλοιπα κόμματα. </w:t>
      </w:r>
    </w:p>
    <w:p w14:paraId="0715AE8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Κύριοι συνάδελφοι έχετε καταλάβει τι συμβαίνει εδώ</w:t>
      </w:r>
      <w:r>
        <w:rPr>
          <w:rFonts w:eastAsia="Times New Roman" w:cs="Times New Roman"/>
          <w:szCs w:val="24"/>
        </w:rPr>
        <w:t>,</w:t>
      </w:r>
      <w:r>
        <w:rPr>
          <w:rFonts w:eastAsia="Times New Roman" w:cs="Times New Roman"/>
          <w:szCs w:val="24"/>
        </w:rPr>
        <w:t xml:space="preserve"> σε μια περίοδο που οι εποχές έχουν αλλάξει; Αντίπαλός μας, ημών τω</w:t>
      </w:r>
      <w:r>
        <w:rPr>
          <w:rFonts w:eastAsia="Times New Roman" w:cs="Times New Roman"/>
          <w:szCs w:val="24"/>
        </w:rPr>
        <w:t xml:space="preserve">ν πολιτικών, δεν είναι ούτε οι πολιτικές ούτε οι πολίτες καν, οι οποίοι μας κοιτούν άφωνοι τις περισσότερες φορές, αλλά είναι τα ίδια μας τα λόγια, είναι οι ίδιες οι πολιτικές μας πράξεις και οι συμπεριφορές. </w:t>
      </w:r>
    </w:p>
    <w:p w14:paraId="0715AE8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Εξηγούμαι: </w:t>
      </w:r>
      <w:r>
        <w:rPr>
          <w:rFonts w:eastAsia="Times New Roman" w:cs="Times New Roman"/>
          <w:szCs w:val="24"/>
        </w:rPr>
        <w:t>Σ</w:t>
      </w:r>
      <w:r>
        <w:rPr>
          <w:rFonts w:eastAsia="Times New Roman" w:cs="Times New Roman"/>
          <w:szCs w:val="24"/>
        </w:rPr>
        <w:t>ε ζητήματα τα οποία για χρόνια εθε</w:t>
      </w:r>
      <w:r>
        <w:rPr>
          <w:rFonts w:eastAsia="Times New Roman" w:cs="Times New Roman"/>
          <w:szCs w:val="24"/>
        </w:rPr>
        <w:t>ωρούντο ως δεδομένα από συγκεκριμένους πολιτικούς χώρους και είχαν συγκεκριμένο και σαφές ιδεολογικό πρόσημο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όταν</w:t>
      </w:r>
      <w:r>
        <w:rPr>
          <w:rFonts w:eastAsia="Times New Roman" w:cs="Times New Roman"/>
          <w:szCs w:val="24"/>
        </w:rPr>
        <w:t xml:space="preserve"> σήμερα υπαναχωρούμε εν ονόματι της πρώτης παρακμιακής παθογένειας, εν ονόματι του καλού εκλογικού αποτελέσματος, αυτό αποτελεί </w:t>
      </w:r>
      <w:r>
        <w:rPr>
          <w:rFonts w:eastAsia="Times New Roman" w:cs="Times New Roman"/>
          <w:szCs w:val="24"/>
        </w:rPr>
        <w:lastRenderedPageBreak/>
        <w:t>βαθύτατη υπανα</w:t>
      </w:r>
      <w:r>
        <w:rPr>
          <w:rFonts w:eastAsia="Times New Roman" w:cs="Times New Roman"/>
          <w:szCs w:val="24"/>
        </w:rPr>
        <w:t>χώρηση της πολιτικής</w:t>
      </w:r>
      <w:r>
        <w:rPr>
          <w:rFonts w:eastAsia="Times New Roman" w:cs="Times New Roman"/>
          <w:szCs w:val="24"/>
        </w:rPr>
        <w:t>,</w:t>
      </w:r>
      <w:r>
        <w:rPr>
          <w:rFonts w:eastAsia="Times New Roman" w:cs="Times New Roman"/>
          <w:szCs w:val="24"/>
        </w:rPr>
        <w:t xml:space="preserve"> προς όφελος της εκλογικής πελατείας, της αλιείας ψήφων</w:t>
      </w:r>
      <w:r>
        <w:rPr>
          <w:rFonts w:eastAsia="Times New Roman" w:cs="Times New Roman"/>
          <w:szCs w:val="24"/>
        </w:rPr>
        <w:t>,</w:t>
      </w:r>
      <w:r>
        <w:rPr>
          <w:rFonts w:eastAsia="Times New Roman" w:cs="Times New Roman"/>
          <w:szCs w:val="24"/>
        </w:rPr>
        <w:t xml:space="preserve"> επ’ ωφελεία της όποιας κομματικής παράταξης.</w:t>
      </w:r>
    </w:p>
    <w:p w14:paraId="0715AE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Εξηγούμαι: Απλή αναλογική. Για να κοιταχτούμε στον καθρέφτη. Ποιοι μιλούσαν για απλή αναλογική; Πού είναι τώρα</w:t>
      </w:r>
      <w:r>
        <w:rPr>
          <w:rFonts w:eastAsia="Times New Roman" w:cs="Times New Roman"/>
          <w:szCs w:val="24"/>
        </w:rPr>
        <w:t>,</w:t>
      </w:r>
      <w:r>
        <w:rPr>
          <w:rFonts w:eastAsia="Times New Roman" w:cs="Times New Roman"/>
          <w:szCs w:val="24"/>
        </w:rPr>
        <w:t xml:space="preserve"> αυτοί οι οποίοι μιλού</w:t>
      </w:r>
      <w:r>
        <w:rPr>
          <w:rFonts w:eastAsia="Times New Roman" w:cs="Times New Roman"/>
          <w:szCs w:val="24"/>
        </w:rPr>
        <w:t>σαν για απλή αναλογική; Υπαναχωρούν. Γιατί υπαναχωρείτε, κυρίες και κύριοι συνάδελφοι και τα κόμματά σας, χωρίς να ερυθριάτε, να είστε πολιτικά αιδήμονες και σεμνοί</w:t>
      </w:r>
      <w:r>
        <w:rPr>
          <w:rFonts w:eastAsia="Times New Roman" w:cs="Times New Roman"/>
          <w:szCs w:val="24"/>
        </w:rPr>
        <w:t>,</w:t>
      </w:r>
      <w:r>
        <w:rPr>
          <w:rFonts w:eastAsia="Times New Roman" w:cs="Times New Roman"/>
          <w:szCs w:val="24"/>
        </w:rPr>
        <w:t xml:space="preserve"> την ώρα που αυτό το οποίο ζητούσατε</w:t>
      </w:r>
      <w:r>
        <w:rPr>
          <w:rFonts w:eastAsia="Times New Roman" w:cs="Times New Roman"/>
          <w:szCs w:val="24"/>
        </w:rPr>
        <w:t>,</w:t>
      </w:r>
      <w:r>
        <w:rPr>
          <w:rFonts w:eastAsia="Times New Roman" w:cs="Times New Roman"/>
          <w:szCs w:val="24"/>
        </w:rPr>
        <w:t xml:space="preserve"> εκ του ασφαλούς, όμως, τόσα χρόνια σήμερα έρχεται να </w:t>
      </w:r>
      <w:r>
        <w:rPr>
          <w:rFonts w:eastAsia="Times New Roman" w:cs="Times New Roman"/>
          <w:szCs w:val="24"/>
        </w:rPr>
        <w:t>γίνει πραγματικότητα;</w:t>
      </w:r>
    </w:p>
    <w:p w14:paraId="0715AE8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Ακούστε</w:t>
      </w:r>
      <w:r>
        <w:rPr>
          <w:rFonts w:eastAsia="Times New Roman" w:cs="Times New Roman"/>
          <w:szCs w:val="24"/>
        </w:rPr>
        <w:t>:</w:t>
      </w:r>
      <w:r>
        <w:rPr>
          <w:rFonts w:eastAsia="Times New Roman" w:cs="Times New Roman"/>
          <w:szCs w:val="24"/>
        </w:rPr>
        <w:t xml:space="preserve"> προσωπικά, θεωρώ δύο πράγματα. Από το 1990, ως η νεότερη υποψήφια δήμαρχος στη χώρα, ήμουν και είχα προσυπογράψει τότε μέσω του Αναπτυξιακού Συνδέσμου Δυτικής Αττικής για δύο πράγματα. Πρώτον, για την κατάτμηση των μεγάλων εκ</w:t>
      </w:r>
      <w:r>
        <w:rPr>
          <w:rFonts w:eastAsia="Times New Roman" w:cs="Times New Roman"/>
          <w:szCs w:val="24"/>
        </w:rPr>
        <w:t>λογικών περιφερειών</w:t>
      </w:r>
      <w:r>
        <w:rPr>
          <w:rFonts w:eastAsia="Times New Roman" w:cs="Times New Roman"/>
          <w:szCs w:val="24"/>
        </w:rPr>
        <w:t>,</w:t>
      </w:r>
      <w:r>
        <w:rPr>
          <w:rFonts w:eastAsia="Times New Roman" w:cs="Times New Roman"/>
          <w:szCs w:val="24"/>
        </w:rPr>
        <w:t xml:space="preserve"> συναινώντας και, δεύτερον, για την απλή αναλογική στην </w:t>
      </w:r>
      <w:r>
        <w:rPr>
          <w:rFonts w:eastAsia="Times New Roman" w:cs="Times New Roman"/>
          <w:szCs w:val="24"/>
        </w:rPr>
        <w:t>α</w:t>
      </w:r>
      <w:r>
        <w:rPr>
          <w:rFonts w:eastAsia="Times New Roman" w:cs="Times New Roman"/>
          <w:szCs w:val="24"/>
        </w:rPr>
        <w:t xml:space="preserve">υτοδιοίκηση. </w:t>
      </w:r>
    </w:p>
    <w:p w14:paraId="0715AE8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Εγώ δεν θα έρθω αντιμέτωπη με τα λόγια μου</w:t>
      </w:r>
      <w:r>
        <w:rPr>
          <w:rFonts w:eastAsia="Times New Roman" w:cs="Times New Roman"/>
          <w:szCs w:val="24"/>
        </w:rPr>
        <w:t>,</w:t>
      </w:r>
      <w:r>
        <w:rPr>
          <w:rFonts w:eastAsia="Times New Roman" w:cs="Times New Roman"/>
          <w:szCs w:val="24"/>
        </w:rPr>
        <w:t xml:space="preserve"> πολύ περισσότερο</w:t>
      </w:r>
      <w:r>
        <w:rPr>
          <w:rFonts w:eastAsia="Times New Roman" w:cs="Times New Roman"/>
          <w:szCs w:val="24"/>
        </w:rPr>
        <w:t>,</w:t>
      </w:r>
      <w:r>
        <w:rPr>
          <w:rFonts w:eastAsia="Times New Roman" w:cs="Times New Roman"/>
          <w:szCs w:val="24"/>
        </w:rPr>
        <w:t xml:space="preserve"> που ανήκω και ανήκα σε ένα μεγάλο αστικό κόμμα </w:t>
      </w:r>
      <w:r>
        <w:rPr>
          <w:rFonts w:eastAsia="Times New Roman" w:cs="Times New Roman"/>
          <w:szCs w:val="24"/>
        </w:rPr>
        <w:lastRenderedPageBreak/>
        <w:t>το οποίο ήθελε το πλειοψηφικό σύστημα</w:t>
      </w:r>
      <w:r>
        <w:rPr>
          <w:rFonts w:eastAsia="Times New Roman" w:cs="Times New Roman"/>
          <w:szCs w:val="24"/>
        </w:rPr>
        <w:t>. Π</w:t>
      </w:r>
      <w:r>
        <w:rPr>
          <w:rFonts w:eastAsia="Times New Roman" w:cs="Times New Roman"/>
          <w:szCs w:val="24"/>
        </w:rPr>
        <w:t xml:space="preserve">λην, όμως, στην </w:t>
      </w:r>
      <w:r>
        <w:rPr>
          <w:rFonts w:eastAsia="Times New Roman" w:cs="Times New Roman"/>
          <w:szCs w:val="24"/>
        </w:rPr>
        <w:t>α</w:t>
      </w:r>
      <w:r>
        <w:rPr>
          <w:rFonts w:eastAsia="Times New Roman" w:cs="Times New Roman"/>
          <w:szCs w:val="24"/>
        </w:rPr>
        <w:t>υτοδιοίκηση</w:t>
      </w:r>
      <w:r>
        <w:rPr>
          <w:rFonts w:eastAsia="Times New Roman" w:cs="Times New Roman"/>
          <w:szCs w:val="24"/>
        </w:rPr>
        <w:t>,</w:t>
      </w:r>
      <w:r>
        <w:rPr>
          <w:rFonts w:eastAsia="Times New Roman" w:cs="Times New Roman"/>
          <w:szCs w:val="24"/>
        </w:rPr>
        <w:t xml:space="preserve"> πάντοτε πίστευα και θα υπερασπιστώ το δικαίωμα της απλής αναλογικής στην </w:t>
      </w:r>
      <w:r>
        <w:rPr>
          <w:rFonts w:eastAsia="Times New Roman" w:cs="Times New Roman"/>
          <w:szCs w:val="24"/>
        </w:rPr>
        <w:t>α</w:t>
      </w:r>
      <w:r>
        <w:rPr>
          <w:rFonts w:eastAsia="Times New Roman" w:cs="Times New Roman"/>
          <w:szCs w:val="24"/>
        </w:rPr>
        <w:t>υτοδιοίκηση.</w:t>
      </w:r>
    </w:p>
    <w:p w14:paraId="0715AE8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0715AE8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Ένα λεπτό ανοχή παρακαλώ, κύριε Πρόεδρε.</w:t>
      </w:r>
    </w:p>
    <w:p w14:paraId="0715AE8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Αλλά, κύριοι της Κυβέρνησης, </w:t>
      </w:r>
      <w:r>
        <w:rPr>
          <w:rFonts w:eastAsia="Times New Roman" w:cs="Times New Roman"/>
          <w:szCs w:val="24"/>
        </w:rPr>
        <w:t>θα πρέπει να υπάρχει κατώφλι. Το 5% ως όριο εισόδου λύνει θέματα και η μεταβατικότητα επίσης λύνει θέματα. Έτσι όπως το φέρνετε</w:t>
      </w:r>
      <w:r>
        <w:rPr>
          <w:rFonts w:eastAsia="Times New Roman" w:cs="Times New Roman"/>
          <w:szCs w:val="24"/>
        </w:rPr>
        <w:t>,</w:t>
      </w:r>
      <w:r>
        <w:rPr>
          <w:rFonts w:eastAsia="Times New Roman" w:cs="Times New Roman"/>
          <w:szCs w:val="24"/>
        </w:rPr>
        <w:t xml:space="preserve"> δίχως μεταβατικότητα και δίχως κατώφλι εισόδου -το 5%, που σας είπα, είναι πολύ λογικό- νομίζω ότι αυτή η απλή αναλογική θα δημ</w:t>
      </w:r>
      <w:r>
        <w:rPr>
          <w:rFonts w:eastAsia="Times New Roman" w:cs="Times New Roman"/>
          <w:szCs w:val="24"/>
        </w:rPr>
        <w:t>ιουργήσει προβλήματα.</w:t>
      </w:r>
    </w:p>
    <w:p w14:paraId="0715AE9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κατάτμηση με βρίσκει σύμφωνη.</w:t>
      </w:r>
    </w:p>
    <w:p w14:paraId="0715AE9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 ένα λεπτό, κύριε Πρόεδρε, θέλω να επισημάνω κάτι ακόμα. Σήμερα είμαι βαθιά απογοητευμένη από όλους μας εδώ. Κάνω την αυτοκριτική μου και προσπαθώ και εγώ να εισφέρω με προτάσεις. Το παζάρι με τους </w:t>
      </w:r>
      <w:r>
        <w:rPr>
          <w:rFonts w:eastAsia="Times New Roman" w:cs="Times New Roman"/>
          <w:szCs w:val="24"/>
        </w:rPr>
        <w:t>ομογενείς για να συνδυαστεί με την υπερψήφιση για την κατάτμηση των περιφερειών</w:t>
      </w:r>
      <w:r>
        <w:rPr>
          <w:rFonts w:eastAsia="Times New Roman" w:cs="Times New Roman"/>
          <w:szCs w:val="24"/>
        </w:rPr>
        <w:t>,</w:t>
      </w:r>
      <w:r>
        <w:rPr>
          <w:rFonts w:eastAsia="Times New Roman" w:cs="Times New Roman"/>
          <w:szCs w:val="24"/>
        </w:rPr>
        <w:t xml:space="preserve"> το θεωρώ </w:t>
      </w:r>
      <w:r>
        <w:rPr>
          <w:rFonts w:eastAsia="Times New Roman" w:cs="Times New Roman"/>
          <w:szCs w:val="24"/>
        </w:rPr>
        <w:lastRenderedPageBreak/>
        <w:t xml:space="preserve">πραγματικά επίσης παρακμιακή κατάσταση και παθογένεια στην πολιτική μας ζωή. </w:t>
      </w:r>
    </w:p>
    <w:p w14:paraId="0715AE9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Εξηγούμαι: Βλέπω εδώ το ΠΑΣΟΚ. Όταν στις 3</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2009 ο τότε Υπουργός Εσωτερικών κ. Προκόπης Παυλόπουλος, επί </w:t>
      </w:r>
      <w:r>
        <w:rPr>
          <w:rFonts w:eastAsia="Times New Roman" w:cs="Times New Roman"/>
          <w:szCs w:val="24"/>
        </w:rPr>
        <w:t>κ</w:t>
      </w:r>
      <w:r>
        <w:rPr>
          <w:rFonts w:eastAsia="Times New Roman" w:cs="Times New Roman"/>
          <w:szCs w:val="24"/>
        </w:rPr>
        <w:t>υβερνήσεως Καραμανλή, είχε φέρει νομοθετική πρωτοβουλία για την άσκηση εκλογικού δικαιώματος από τους Έλληνες εκλογείς που διαμένουν στο εξωτερικό, ο κ. Βενιζέλος, ο οποίος προλάλησε, ο οποίος μ</w:t>
      </w:r>
      <w:r>
        <w:rPr>
          <w:rFonts w:eastAsia="Times New Roman" w:cs="Times New Roman"/>
          <w:szCs w:val="24"/>
        </w:rPr>
        <w:t>ίλησε προηγουμένως, είχε πει τότε για εκείνο το οποίο διεκδικεί σήμερα το ανάποδο. Γι’ αυτό είπα ότι οι αντίπαλοί μας είναι τα λόγια μας. Είχε πει τότε για εκείνο το σχέδιο νόμου, το οποίο και απέρριψε, ότι αποτελεί συνταγματικό τερατούργημα. Και μάλιστα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είχε προσθέσει, με το γλαφυρό ύφος</w:t>
      </w:r>
      <w:r>
        <w:rPr>
          <w:rFonts w:eastAsia="Times New Roman" w:cs="Times New Roman"/>
          <w:szCs w:val="24"/>
        </w:rPr>
        <w:t>,</w:t>
      </w:r>
      <w:r>
        <w:rPr>
          <w:rFonts w:eastAsia="Times New Roman" w:cs="Times New Roman"/>
          <w:szCs w:val="24"/>
        </w:rPr>
        <w:t xml:space="preserve"> που πραγματικά διαθέτει και την ευγλωττία του, ότι πρόκειται και για εμπαιγμό των αποδήμων Ελλήνων. Σήμερα έρχεται και λέει ακριβώς το αντίθετο</w:t>
      </w:r>
      <w:r>
        <w:rPr>
          <w:rFonts w:eastAsia="Times New Roman" w:cs="Times New Roman"/>
          <w:szCs w:val="24"/>
        </w:rPr>
        <w:t>,</w:t>
      </w:r>
      <w:r>
        <w:rPr>
          <w:rFonts w:eastAsia="Times New Roman" w:cs="Times New Roman"/>
          <w:szCs w:val="24"/>
        </w:rPr>
        <w:t xml:space="preserve"> ακυρώνοντας τον εαυτό του. </w:t>
      </w:r>
    </w:p>
    <w:p w14:paraId="0715AE9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 xml:space="preserve">υμάμαι και τον κ. Λοβέρδο τότε, ο οποίος ήταν </w:t>
      </w:r>
      <w:r>
        <w:rPr>
          <w:rFonts w:eastAsia="Times New Roman" w:cs="Times New Roman"/>
          <w:szCs w:val="24"/>
        </w:rPr>
        <w:t xml:space="preserve">αρμόδιος τομεάρχης εξωτερικών, </w:t>
      </w:r>
      <w:r>
        <w:rPr>
          <w:rFonts w:eastAsia="Times New Roman" w:cs="Times New Roman"/>
          <w:szCs w:val="24"/>
        </w:rPr>
        <w:t>που</w:t>
      </w:r>
      <w:r>
        <w:rPr>
          <w:rFonts w:eastAsia="Times New Roman" w:cs="Times New Roman"/>
          <w:szCs w:val="24"/>
        </w:rPr>
        <w:t xml:space="preserve"> είπε ότι «εισηγούμαι την απόρριψη </w:t>
      </w:r>
      <w:r>
        <w:rPr>
          <w:rFonts w:eastAsia="Times New Roman" w:cs="Times New Roman"/>
          <w:szCs w:val="24"/>
        </w:rPr>
        <w:lastRenderedPageBreak/>
        <w:t xml:space="preserve">του σχεδίου νόμου» </w:t>
      </w:r>
      <w:r>
        <w:rPr>
          <w:rFonts w:eastAsia="Times New Roman" w:cs="Times New Roman"/>
          <w:szCs w:val="24"/>
        </w:rPr>
        <w:t xml:space="preserve">του </w:t>
      </w:r>
      <w:r>
        <w:rPr>
          <w:rFonts w:eastAsia="Times New Roman" w:cs="Times New Roman"/>
          <w:szCs w:val="24"/>
        </w:rPr>
        <w:t xml:space="preserve">τότε του Υπουργού Εσωτερικών της </w:t>
      </w:r>
      <w:r>
        <w:rPr>
          <w:rFonts w:eastAsia="Times New Roman" w:cs="Times New Roman"/>
          <w:szCs w:val="24"/>
        </w:rPr>
        <w:t>κ</w:t>
      </w:r>
      <w:r>
        <w:rPr>
          <w:rFonts w:eastAsia="Times New Roman" w:cs="Times New Roman"/>
          <w:szCs w:val="24"/>
        </w:rPr>
        <w:t>υβέρνησης Καραμανλή για το ζήτημα αυτό, το οποίο θα είχε λυθεί από τότε</w:t>
      </w:r>
      <w:r>
        <w:rPr>
          <w:rFonts w:eastAsia="Times New Roman" w:cs="Times New Roman"/>
          <w:szCs w:val="24"/>
        </w:rPr>
        <w:t>,</w:t>
      </w:r>
      <w:r>
        <w:rPr>
          <w:rFonts w:eastAsia="Times New Roman" w:cs="Times New Roman"/>
          <w:szCs w:val="24"/>
        </w:rPr>
        <w:t xml:space="preserve"> διότι ήθελε την πλειοψηφία των διακοσίων Βουλευτών.</w:t>
      </w:r>
    </w:p>
    <w:p w14:paraId="0715AE9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Άρα, </w:t>
      </w:r>
      <w:r>
        <w:rPr>
          <w:rFonts w:eastAsia="Times New Roman" w:cs="Times New Roman"/>
          <w:szCs w:val="24"/>
        </w:rPr>
        <w:t>αντιλαμβάνεστε ότι όσοι ανεβαίνουμε στο Βήμα θα πρέπει να είμαστε πολύ πιο προσεκτικοί στα λεγόμενά μας. Υπάρχουν κάποιοι εδώ</w:t>
      </w:r>
      <w:r>
        <w:rPr>
          <w:rFonts w:eastAsia="Times New Roman" w:cs="Times New Roman"/>
          <w:szCs w:val="24"/>
        </w:rPr>
        <w:t>,</w:t>
      </w:r>
      <w:r>
        <w:rPr>
          <w:rFonts w:eastAsia="Times New Roman" w:cs="Times New Roman"/>
          <w:szCs w:val="24"/>
        </w:rPr>
        <w:t xml:space="preserve"> που θυμούνται και εγώ βρίσκομαι εδώ, μεταξύ των άλλων, για να θυμίζω και τι λέει ο καθένας από μας. </w:t>
      </w:r>
    </w:p>
    <w:p w14:paraId="0715AE9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Τέλος, κύριε Πρόεδρε</w:t>
      </w:r>
      <w:r>
        <w:rPr>
          <w:rFonts w:eastAsia="Times New Roman" w:cs="Times New Roman"/>
          <w:szCs w:val="24"/>
        </w:rPr>
        <w:t xml:space="preserve"> -</w:t>
      </w:r>
      <w:r>
        <w:rPr>
          <w:rFonts w:eastAsia="Times New Roman" w:cs="Times New Roman"/>
          <w:szCs w:val="24"/>
        </w:rPr>
        <w:t>και ευ</w:t>
      </w:r>
      <w:r>
        <w:rPr>
          <w:rFonts w:eastAsia="Times New Roman" w:cs="Times New Roman"/>
          <w:szCs w:val="24"/>
        </w:rPr>
        <w:t>χαριστώ πάρα πολύ</w:t>
      </w:r>
      <w:r>
        <w:rPr>
          <w:rFonts w:eastAsia="Times New Roman" w:cs="Times New Roman"/>
          <w:szCs w:val="24"/>
        </w:rPr>
        <w:t>-</w:t>
      </w:r>
      <w:r>
        <w:rPr>
          <w:rFonts w:eastAsia="Times New Roman" w:cs="Times New Roman"/>
          <w:szCs w:val="24"/>
        </w:rPr>
        <w:t xml:space="preserve"> υπάρχει στο θέμα των ΦΟΣΔΑ ένα ζήτημα με δήμους</w:t>
      </w:r>
      <w:r>
        <w:rPr>
          <w:rFonts w:eastAsia="Times New Roman" w:cs="Times New Roman"/>
          <w:szCs w:val="24"/>
        </w:rPr>
        <w:t>,</w:t>
      </w:r>
      <w:r>
        <w:rPr>
          <w:rFonts w:eastAsia="Times New Roman" w:cs="Times New Roman"/>
          <w:szCs w:val="24"/>
        </w:rPr>
        <w:t xml:space="preserve"> οι οποίοι φιλοξενούν πρόσφυγες, φιλοξενούν πολύ κόσμο. Ένας τέτοιος Δήμος είναι το νησί της Λέσβου, όπου εκεί καταλαβαίνετε ότι, αν διατηρηθεί το άρθρο 226 </w:t>
      </w:r>
      <w:r w:rsidRPr="00582F98">
        <w:rPr>
          <w:rFonts w:eastAsia="Times New Roman" w:cs="Times New Roman"/>
          <w:szCs w:val="24"/>
        </w:rPr>
        <w:t>παράγραφος 4</w:t>
      </w:r>
      <w:r>
        <w:rPr>
          <w:rFonts w:eastAsia="Times New Roman" w:cs="Times New Roman"/>
          <w:szCs w:val="24"/>
        </w:rPr>
        <w:t xml:space="preserve"> όπως το έχετε, θα β</w:t>
      </w:r>
      <w:r>
        <w:rPr>
          <w:rFonts w:eastAsia="Times New Roman" w:cs="Times New Roman"/>
          <w:szCs w:val="24"/>
        </w:rPr>
        <w:t>ρει τη Λέσβο το κατακαλόκαιρο ο Αύγουστος με τα απορρίμματα</w:t>
      </w:r>
      <w:r>
        <w:rPr>
          <w:rFonts w:eastAsia="Times New Roman" w:cs="Times New Roman"/>
          <w:szCs w:val="24"/>
        </w:rPr>
        <w:t>,</w:t>
      </w:r>
      <w:r>
        <w:rPr>
          <w:rFonts w:eastAsia="Times New Roman" w:cs="Times New Roman"/>
          <w:szCs w:val="24"/>
        </w:rPr>
        <w:t xml:space="preserve"> δίχως φορέα διαχείρισης και προτείνω τουλάχιστον κατ’ εξαίρεση για νησιά όπως η Λέσβος, που αντιμετωπίζουν ιδιαίτερα προβλήματα και βρίσκονται περίπου σε ένα οιονεί ιδιαίτερο καθεστώς, αυτό να το</w:t>
      </w:r>
      <w:r>
        <w:rPr>
          <w:rFonts w:eastAsia="Times New Roman" w:cs="Times New Roman"/>
          <w:szCs w:val="24"/>
        </w:rPr>
        <w:t xml:space="preserve"> διατηρήσετε.</w:t>
      </w:r>
    </w:p>
    <w:p w14:paraId="0715AE96" w14:textId="77777777" w:rsidR="006222AF" w:rsidRDefault="006453C1">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Σας παρακαλώ, ολοκληρώστε με αυτό, κυρία Παπακώστα. </w:t>
      </w:r>
    </w:p>
    <w:p w14:paraId="0715AE9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ΑΙΚΑΤΕΡΙΝΗ ΠΑΠΑΚΩΣΤΑ - </w:t>
      </w:r>
      <w:r>
        <w:rPr>
          <w:rFonts w:eastAsia="Times New Roman" w:cs="Times New Roman"/>
          <w:b/>
          <w:szCs w:val="24"/>
        </w:rPr>
        <w:t>ΣΙΔΗΡΟΠΟΥΛΟΥ</w:t>
      </w:r>
      <w:r w:rsidRPr="00EF13D0">
        <w:rPr>
          <w:rFonts w:eastAsia="Times New Roman" w:cs="Times New Roman"/>
          <w:b/>
          <w:szCs w:val="24"/>
        </w:rPr>
        <w:t>:</w:t>
      </w:r>
      <w:r>
        <w:rPr>
          <w:rFonts w:eastAsia="Times New Roman" w:cs="Times New Roman"/>
          <w:szCs w:val="24"/>
        </w:rPr>
        <w:t xml:space="preserve"> Εν πάση περιπτώσει, κύριε Πρόεδρε, σας ευχαριστώ για την ανοχή σας και να πω ότι σήμερα και κάθε μέρα από εδώ και πέρα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όσο πλησιάζουν οι εκλογές –να τις επικαλεστώ κι εγώ- να ξέρετε ότι ο καθένας θα αναμετράται με τη σκιά του, με τον εαυτό του και με τον τρόπο που βλέπει το πρόσωπό του στον καθρέπτη. </w:t>
      </w:r>
    </w:p>
    <w:p w14:paraId="0715AE9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15AE99" w14:textId="77777777" w:rsidR="006222AF" w:rsidRDefault="006453C1">
      <w:pPr>
        <w:spacing w:after="0" w:line="600" w:lineRule="auto"/>
        <w:ind w:firstLine="720"/>
        <w:jc w:val="both"/>
        <w:rPr>
          <w:rFonts w:eastAsia="Times New Roman" w:cs="Times New Roman"/>
          <w:szCs w:val="24"/>
        </w:rPr>
      </w:pPr>
      <w:r w:rsidRPr="00F024B6">
        <w:rPr>
          <w:rFonts w:eastAsia="Times New Roman" w:cs="Times New Roman"/>
          <w:b/>
          <w:szCs w:val="24"/>
        </w:rPr>
        <w:t>ΠΡΟΕΔΡΕΥΩΝ (Μάριος Γεωργιάδης):</w:t>
      </w:r>
      <w:r>
        <w:rPr>
          <w:rFonts w:eastAsia="Times New Roman" w:cs="Times New Roman"/>
          <w:szCs w:val="24"/>
        </w:rPr>
        <w:t xml:space="preserve"> Σας ευχαριστούμε, κυρία Παπακώστα. </w:t>
      </w:r>
    </w:p>
    <w:p w14:paraId="0715AE9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δώσω τον λόγο στον κ. Γεωργαντά και αμέσως μετά θα ανέβει στο Βήμα η Πρόεδρος της Δημοκρατικής Συμπαράταξης</w:t>
      </w:r>
      <w:r>
        <w:rPr>
          <w:rFonts w:eastAsia="Times New Roman" w:cs="Times New Roman"/>
          <w:szCs w:val="24"/>
        </w:rPr>
        <w:t xml:space="preserve"> ΠΑΣΟΚ - ΔΗΜΑΡ</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 Γεννηματά. </w:t>
      </w:r>
    </w:p>
    <w:p w14:paraId="0715AE9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Γεωργαντά, έχετε τον λόγο.</w:t>
      </w:r>
    </w:p>
    <w:p w14:paraId="0715AE9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Ευχαριστώ, κύριε Πρόεδ</w:t>
      </w:r>
      <w:r>
        <w:rPr>
          <w:rFonts w:eastAsia="Times New Roman" w:cs="Times New Roman"/>
          <w:szCs w:val="24"/>
        </w:rPr>
        <w:t xml:space="preserve">ρε. </w:t>
      </w:r>
    </w:p>
    <w:p w14:paraId="0715AE9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ξεκινήσω, κύριοι συνάδελφοι, διαβάζοντας από τα Πρακτικά της τρίτης συνεδρίασης της </w:t>
      </w:r>
      <w:r>
        <w:rPr>
          <w:rFonts w:eastAsia="Times New Roman" w:cs="Times New Roman"/>
          <w:szCs w:val="24"/>
        </w:rPr>
        <w:t>ε</w:t>
      </w:r>
      <w:r>
        <w:rPr>
          <w:rFonts w:eastAsia="Times New Roman" w:cs="Times New Roman"/>
          <w:szCs w:val="24"/>
        </w:rPr>
        <w:t xml:space="preserve">πιτροπής, η οποία εξέτασε το προσχέδιο νόμου, τι ακριβώς ακούστηκε για το ζήτημα της αποδέσμευσης των αυτοδιοικητικών και των βουλευτικών εκλογών. </w:t>
      </w:r>
    </w:p>
    <w:p w14:paraId="0715AE9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Λέει, λοιπόν, μ</w:t>
      </w:r>
      <w:r>
        <w:rPr>
          <w:rFonts w:eastAsia="Times New Roman" w:cs="Times New Roman"/>
          <w:szCs w:val="24"/>
        </w:rPr>
        <w:t xml:space="preserve">ια καλή συνάδελφος: «Κι εδώ θέλω να πω αυτό το εμβληματικό, που εντάσσεται στο παρόν νομοσχέδιο, ότι αποκόπτεται πλήρως η ημερομηνία των δημοτικών εκλογών από την ημερομηνία των ευρωεκλογών. </w:t>
      </w:r>
    </w:p>
    <w:p w14:paraId="0715AE9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Συναδέλφισσες και συνάδελφοι, εδώ υπήρχε και ένα περίεργο ζήτημα</w:t>
      </w:r>
      <w:r>
        <w:rPr>
          <w:rFonts w:eastAsia="Times New Roman" w:cs="Times New Roman"/>
          <w:szCs w:val="24"/>
        </w:rPr>
        <w:t xml:space="preserve">, διότι ήταν δυο εκλογές εντελώς διαφορετικές. Στη μια,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οι πολίτες καλούνται να εκλέξουν τους εκπροσώπους τους, να εκλέξουν και να επιβραβεύσουν κοινωνικές και πολιτικές πρωτοβουλίες</w:t>
      </w:r>
      <w:r>
        <w:rPr>
          <w:rFonts w:eastAsia="Times New Roman" w:cs="Times New Roman"/>
          <w:szCs w:val="24"/>
        </w:rPr>
        <w:t>,</w:t>
      </w:r>
      <w:r>
        <w:rPr>
          <w:rFonts w:eastAsia="Times New Roman" w:cs="Times New Roman"/>
          <w:szCs w:val="24"/>
        </w:rPr>
        <w:t xml:space="preserve"> που πάρθηκαν σε επίπεδο </w:t>
      </w:r>
      <w:r>
        <w:rPr>
          <w:rFonts w:eastAsia="Times New Roman" w:cs="Times New Roman"/>
          <w:szCs w:val="24"/>
        </w:rPr>
        <w:t>δ</w:t>
      </w:r>
      <w:r>
        <w:rPr>
          <w:rFonts w:eastAsia="Times New Roman" w:cs="Times New Roman"/>
          <w:szCs w:val="24"/>
        </w:rPr>
        <w:t>ήμου και στις άλλες ε</w:t>
      </w:r>
      <w:r>
        <w:rPr>
          <w:rFonts w:eastAsia="Times New Roman" w:cs="Times New Roman"/>
          <w:szCs w:val="24"/>
        </w:rPr>
        <w:t>κλογές καλούνται να ψηφίσουν τους εκπροσώπους τους</w:t>
      </w:r>
      <w:r>
        <w:rPr>
          <w:rFonts w:eastAsia="Times New Roman" w:cs="Times New Roman"/>
          <w:szCs w:val="24"/>
        </w:rPr>
        <w:t>,</w:t>
      </w:r>
      <w:r>
        <w:rPr>
          <w:rFonts w:eastAsia="Times New Roman" w:cs="Times New Roman"/>
          <w:szCs w:val="24"/>
        </w:rPr>
        <w:t xml:space="preserve"> σε έναν υπερεθνικό οργανισμό, ο οποίος δεν ελέγχεται και ο οποίος είναι τόσο μακριά από τον μέσο πολίτη</w:t>
      </w:r>
      <w:r>
        <w:rPr>
          <w:rFonts w:eastAsia="Times New Roman" w:cs="Times New Roman"/>
          <w:szCs w:val="24"/>
        </w:rPr>
        <w:t>,</w:t>
      </w:r>
      <w:r>
        <w:rPr>
          <w:rFonts w:eastAsia="Times New Roman" w:cs="Times New Roman"/>
          <w:szCs w:val="24"/>
        </w:rPr>
        <w:t xml:space="preserve"> που δεν μπορεί να κατανοήσει το τι συμβαίνει εκεί. Αυτά τα δυο έρχονται να υπογραμμίσουν ότι πρέπει</w:t>
      </w:r>
      <w:r>
        <w:rPr>
          <w:rFonts w:eastAsia="Times New Roman" w:cs="Times New Roman"/>
          <w:szCs w:val="24"/>
        </w:rPr>
        <w:t xml:space="preserve"> επιτέλους να διαχωριστούν. Δεν έχουν κα</w:t>
      </w:r>
      <w:r>
        <w:rPr>
          <w:rFonts w:eastAsia="Times New Roman" w:cs="Times New Roman"/>
          <w:szCs w:val="24"/>
        </w:rPr>
        <w:t>μ</w:t>
      </w:r>
      <w:r>
        <w:rPr>
          <w:rFonts w:eastAsia="Times New Roman" w:cs="Times New Roman"/>
          <w:szCs w:val="24"/>
        </w:rPr>
        <w:t xml:space="preserve">μία σχέση για να «τσουβαλιάζονται» μαζί». </w:t>
      </w:r>
    </w:p>
    <w:p w14:paraId="0715AEA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Αυτά τα πολύ ωραία στις 9 του μήνα, τη Δευτέρα το απόγευμα, τα είπε στην </w:t>
      </w:r>
      <w:r>
        <w:rPr>
          <w:rFonts w:eastAsia="Times New Roman" w:cs="Times New Roman"/>
          <w:szCs w:val="24"/>
        </w:rPr>
        <w:t>επιτροπή</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 Τασία Χριστοδουλοπούλου. </w:t>
      </w:r>
    </w:p>
    <w:p w14:paraId="0715AEA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την τοποθέτηση της </w:t>
      </w:r>
      <w:r>
        <w:rPr>
          <w:rFonts w:eastAsia="Times New Roman" w:cs="Times New Roman"/>
          <w:szCs w:val="24"/>
        </w:rPr>
        <w:t>κ.</w:t>
      </w:r>
      <w:r>
        <w:rPr>
          <w:rFonts w:eastAsia="Times New Roman" w:cs="Times New Roman"/>
          <w:szCs w:val="24"/>
        </w:rPr>
        <w:t xml:space="preserve"> Χριστοδουλοπούλ</w:t>
      </w:r>
      <w:r>
        <w:rPr>
          <w:rFonts w:eastAsia="Times New Roman" w:cs="Times New Roman"/>
          <w:szCs w:val="24"/>
        </w:rPr>
        <w:t>ου.</w:t>
      </w:r>
    </w:p>
    <w:p w14:paraId="0715AEA2" w14:textId="77777777" w:rsidR="006222AF" w:rsidRDefault="006453C1">
      <w:pPr>
        <w:spacing w:after="0" w:line="600" w:lineRule="auto"/>
        <w:ind w:firstLine="720"/>
        <w:jc w:val="both"/>
        <w:rPr>
          <w:rFonts w:eastAsia="Times New Roman" w:cs="Times New Roman"/>
        </w:rPr>
      </w:pPr>
      <w:r w:rsidRPr="000731CA">
        <w:rPr>
          <w:rFonts w:eastAsia="Times New Roman" w:cs="Times New Roman"/>
        </w:rPr>
        <w:t xml:space="preserve">(Στο σημείο αυτό ο Βουλευτής </w:t>
      </w:r>
      <w:r>
        <w:rPr>
          <w:rFonts w:eastAsia="Times New Roman" w:cs="Times New Roman"/>
        </w:rPr>
        <w:t>κ. Γεώργιος Γεωργαντάς καταθέτει για τα Πρακτικά το</w:t>
      </w:r>
      <w:r w:rsidRPr="000731CA">
        <w:rPr>
          <w:rFonts w:eastAsia="Times New Roman" w:cs="Times New Roman"/>
        </w:rPr>
        <w:t xml:space="preserve"> προαναφερθέν</w:t>
      </w:r>
      <w:r>
        <w:rPr>
          <w:rFonts w:eastAsia="Times New Roman" w:cs="Times New Roman"/>
        </w:rPr>
        <w:t xml:space="preserve"> έγγραφο</w:t>
      </w:r>
      <w:r w:rsidRPr="000731CA">
        <w:rPr>
          <w:rFonts w:eastAsia="Times New Roman" w:cs="Times New Roman"/>
        </w:rPr>
        <w:t>, τ</w:t>
      </w:r>
      <w:r>
        <w:rPr>
          <w:rFonts w:eastAsia="Times New Roman" w:cs="Times New Roman"/>
        </w:rPr>
        <w:t>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14:paraId="0715AEA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έγινε τη Δευτέρα το απόγευμα. Σήμε</w:t>
      </w:r>
      <w:r>
        <w:rPr>
          <w:rFonts w:eastAsia="Times New Roman" w:cs="Times New Roman"/>
          <w:szCs w:val="24"/>
        </w:rPr>
        <w:t>ρα όχι μόνο από την ίδια, αλλά και από πολλούς άλλους, οι οποίοι επαίρονταν για τη μεγάλη αυτή πρωτοβουλία της αποδέσμευσης των αυτοδιοικητικών εκλογών από τις βουλευτικές, ακούμε τα αντίθετα επιχειρήματα για τον λόγο, για τον οποίον πρέπει τελικώς «να τσο</w:t>
      </w:r>
      <w:r>
        <w:rPr>
          <w:rFonts w:eastAsia="Times New Roman" w:cs="Times New Roman"/>
          <w:szCs w:val="24"/>
        </w:rPr>
        <w:t xml:space="preserve">υβαλιαστούν αυτές οι εκλογές» –η έκφραση δεν είναι δική μου, ακούσατε ποιος την είπε- και να γίνουν μαζί αυτές οι εκλογές. </w:t>
      </w:r>
    </w:p>
    <w:p w14:paraId="0715AEA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πιο ωραίο είναι ότι αυτή την τροπολογία, τη «βουλευτική», την υπέγραψαν δεκαέξι καλοί συνάδελφοι του ΣΥΡΙΖΑ, αλλά ουδείς εξ αυτών</w:t>
      </w:r>
      <w:r>
        <w:rPr>
          <w:rFonts w:eastAsia="Times New Roman" w:cs="Times New Roman"/>
          <w:szCs w:val="24"/>
        </w:rPr>
        <w:t xml:space="preserve"> πήρε τον λόγο στις </w:t>
      </w:r>
      <w:r>
        <w:rPr>
          <w:rFonts w:eastAsia="Times New Roman" w:cs="Times New Roman"/>
          <w:szCs w:val="24"/>
        </w:rPr>
        <w:t>ε</w:t>
      </w:r>
      <w:r>
        <w:rPr>
          <w:rFonts w:eastAsia="Times New Roman" w:cs="Times New Roman"/>
          <w:szCs w:val="24"/>
        </w:rPr>
        <w:t>πιτροπές</w:t>
      </w:r>
      <w:r>
        <w:rPr>
          <w:rFonts w:eastAsia="Times New Roman" w:cs="Times New Roman"/>
          <w:szCs w:val="24"/>
        </w:rPr>
        <w:t>,</w:t>
      </w:r>
      <w:r>
        <w:rPr>
          <w:rFonts w:eastAsia="Times New Roman" w:cs="Times New Roman"/>
          <w:szCs w:val="24"/>
        </w:rPr>
        <w:t xml:space="preserve"> για να εκφράσει μια επιφύλαξη, έναν προβληματισμό για το ότι αυτές οι εκλογές πλέον πρέπει να γίνουν μαζί και όχι να είναι αποδεσμευμένες. </w:t>
      </w:r>
    </w:p>
    <w:p w14:paraId="0715AEA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Κανείς δεν εξέφρασε κανέναν προβληματισμό, αλλά ξαφνικά</w:t>
      </w:r>
      <w:r>
        <w:rPr>
          <w:rFonts w:eastAsia="Times New Roman" w:cs="Times New Roman"/>
          <w:szCs w:val="24"/>
        </w:rPr>
        <w:t>,</w:t>
      </w:r>
      <w:r>
        <w:rPr>
          <w:rFonts w:eastAsia="Times New Roman" w:cs="Times New Roman"/>
          <w:szCs w:val="24"/>
        </w:rPr>
        <w:t xml:space="preserve"> είδαν και οι δεκαέξι μαζί το φως το αληθινό, το οποίο, βεβαίως, είδε και ο Υπουργός</w:t>
      </w:r>
      <w:r>
        <w:rPr>
          <w:rFonts w:eastAsia="Times New Roman" w:cs="Times New Roman"/>
          <w:szCs w:val="24"/>
        </w:rPr>
        <w:t>,</w:t>
      </w:r>
      <w:r>
        <w:rPr>
          <w:rFonts w:eastAsia="Times New Roman" w:cs="Times New Roman"/>
          <w:szCs w:val="24"/>
        </w:rPr>
        <w:t xml:space="preserve"> αμέσως μετά και έκανε αποδεκτή μια τροπολογία, την σκοπιμότητα της οποίας κατανοούμε και δεν χρειάζεται εδώ κάποιοι να αυτοευτελίζονται στην κοινοβουλευτική τους παρουσία</w:t>
      </w:r>
      <w:r>
        <w:rPr>
          <w:rFonts w:eastAsia="Times New Roman" w:cs="Times New Roman"/>
          <w:szCs w:val="24"/>
        </w:rPr>
        <w:t xml:space="preserve">, όταν ξέρουμε πολύ καλά τι σκοπιμότητα επιχειρείται να εξυπηρετηθεί. </w:t>
      </w:r>
    </w:p>
    <w:p w14:paraId="0715AEA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σε σχέση με την τροπολογία, για να μην ακούμε επιχειρήματα και μεγαλεπήβολους σχεδιασμούς περί της προσπάθειας</w:t>
      </w:r>
      <w:r>
        <w:rPr>
          <w:rFonts w:eastAsia="Times New Roman" w:cs="Times New Roman"/>
          <w:szCs w:val="24"/>
        </w:rPr>
        <w:t>,</w:t>
      </w:r>
      <w:r>
        <w:rPr>
          <w:rFonts w:eastAsia="Times New Roman" w:cs="Times New Roman"/>
          <w:szCs w:val="24"/>
        </w:rPr>
        <w:t xml:space="preserve"> που γίνεται για την </w:t>
      </w:r>
      <w:r>
        <w:rPr>
          <w:rFonts w:eastAsia="Times New Roman" w:cs="Times New Roman"/>
          <w:szCs w:val="24"/>
        </w:rPr>
        <w:t>α</w:t>
      </w:r>
      <w:r>
        <w:rPr>
          <w:rFonts w:eastAsia="Times New Roman" w:cs="Times New Roman"/>
          <w:szCs w:val="24"/>
        </w:rPr>
        <w:t xml:space="preserve">υτοδιοίκηση. </w:t>
      </w:r>
    </w:p>
    <w:p w14:paraId="0715AEA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Σε σχέση με το ίδιο το νομοσχέδιο</w:t>
      </w:r>
      <w:r>
        <w:rPr>
          <w:rFonts w:eastAsia="Times New Roman" w:cs="Times New Roman"/>
          <w:szCs w:val="24"/>
        </w:rPr>
        <w:t>,</w:t>
      </w:r>
      <w:r>
        <w:rPr>
          <w:rFonts w:eastAsia="Times New Roman" w:cs="Times New Roman"/>
          <w:szCs w:val="24"/>
        </w:rPr>
        <w:t xml:space="preserve"> είπα στην </w:t>
      </w:r>
      <w:r>
        <w:rPr>
          <w:rFonts w:eastAsia="Times New Roman" w:cs="Times New Roman"/>
          <w:szCs w:val="24"/>
        </w:rPr>
        <w:t>ε</w:t>
      </w:r>
      <w:r>
        <w:rPr>
          <w:rFonts w:eastAsia="Times New Roman" w:cs="Times New Roman"/>
          <w:szCs w:val="24"/>
        </w:rPr>
        <w:t>πιτροπή κάτι</w:t>
      </w:r>
      <w:r>
        <w:rPr>
          <w:rFonts w:eastAsia="Times New Roman" w:cs="Times New Roman"/>
          <w:szCs w:val="24"/>
        </w:rPr>
        <w:t>,</w:t>
      </w:r>
      <w:r>
        <w:rPr>
          <w:rFonts w:eastAsia="Times New Roman" w:cs="Times New Roman"/>
          <w:szCs w:val="24"/>
        </w:rPr>
        <w:t xml:space="preserve"> που θέλω να το επαναλάβω σήμερα: Κανένα νομοσχέδιο δεν μπορεί να επιτύχει, αν δεν έρχεται να ικανοποιήσει μια πραγματική ανάγκη αυτών</w:t>
      </w:r>
      <w:r>
        <w:rPr>
          <w:rFonts w:eastAsia="Times New Roman" w:cs="Times New Roman"/>
          <w:szCs w:val="24"/>
        </w:rPr>
        <w:t>,</w:t>
      </w:r>
      <w:r>
        <w:rPr>
          <w:rFonts w:eastAsia="Times New Roman" w:cs="Times New Roman"/>
          <w:szCs w:val="24"/>
        </w:rPr>
        <w:t xml:space="preserve"> τους οποίους αφορά, δηλαδή κατά βάση των αυτοδιοικητικών και των πολιτών. Αν ρωτήσεις τους αυτ</w:t>
      </w:r>
      <w:r>
        <w:rPr>
          <w:rFonts w:eastAsia="Times New Roman" w:cs="Times New Roman"/>
          <w:szCs w:val="24"/>
        </w:rPr>
        <w:t>οδιοικητικούς της χώρας σε ποσοστό 95% ποιες είναι οι προτεραιότητες</w:t>
      </w:r>
      <w:r>
        <w:rPr>
          <w:rFonts w:eastAsia="Times New Roman" w:cs="Times New Roman"/>
          <w:szCs w:val="24"/>
        </w:rPr>
        <w:t>,</w:t>
      </w:r>
      <w:r>
        <w:rPr>
          <w:rFonts w:eastAsia="Times New Roman" w:cs="Times New Roman"/>
          <w:szCs w:val="24"/>
        </w:rPr>
        <w:t xml:space="preserve"> που θεωρούν ότι πρέπει να παρέμβει νομοθετικά η Κυβέρνηση, το νομοθετικό Σώμα</w:t>
      </w:r>
      <w:r>
        <w:rPr>
          <w:rFonts w:eastAsia="Times New Roman" w:cs="Times New Roman"/>
          <w:szCs w:val="24"/>
        </w:rPr>
        <w:t>,</w:t>
      </w:r>
      <w:r>
        <w:rPr>
          <w:rFonts w:eastAsia="Times New Roman" w:cs="Times New Roman"/>
          <w:szCs w:val="24"/>
        </w:rPr>
        <w:t xml:space="preserve"> για να μπορέσει να διευκολύ</w:t>
      </w:r>
      <w:r>
        <w:rPr>
          <w:rFonts w:eastAsia="Times New Roman" w:cs="Times New Roman"/>
          <w:szCs w:val="24"/>
        </w:rPr>
        <w:lastRenderedPageBreak/>
        <w:t>νει τη λειτουργία των αυτοδιοικητικών οργανισμών και την καλυτέρευση της ζωής τω</w:t>
      </w:r>
      <w:r>
        <w:rPr>
          <w:rFonts w:eastAsia="Times New Roman" w:cs="Times New Roman"/>
          <w:szCs w:val="24"/>
        </w:rPr>
        <w:t xml:space="preserve">ν πολιτών, το θέμα του εκλογικού συστήματος είναι σίγουρα το τελευταίο στις προτεραιότητες. </w:t>
      </w:r>
    </w:p>
    <w:p w14:paraId="0715AEA8"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Αυτό, λοιπόν, το τελευταίο –προφανώς, η Κυβέρνηση ήθελε να ξεκινήσει ανάποδα- είναι αυτό που αποτελεί για την Κυβέρνηση τη μοναδική, την ύψιστη προτεραιότητα. Και </w:t>
      </w:r>
      <w:r>
        <w:rPr>
          <w:rFonts w:eastAsia="Times New Roman" w:cs="Times New Roman"/>
          <w:szCs w:val="24"/>
        </w:rPr>
        <w:t>γιατί αποτελεί τη μοναδική και ύψιστη προτεραιότητα; Γιατί σε κάτι που δεν μπορούμε να το ελέγξουμε, σε κάτι που δεν έχουμε ερείσματα και αφού δεν αποκτήσαμε το 2014, που ήταν καλή περίοδο για εμάς, σίγουρα δεν θα μπορέσουμε να αποκτήσουμε τώρα, είναι καλό</w:t>
      </w:r>
      <w:r>
        <w:rPr>
          <w:rFonts w:eastAsia="Times New Roman" w:cs="Times New Roman"/>
          <w:szCs w:val="24"/>
        </w:rPr>
        <w:t xml:space="preserve"> να το αποδομήσουμε, να το αποσυνθέσουμε και είναι καλό, όπου μπορούμε, να το ελέγξουμε. Αυτό γίνεται με έναν προφανή τρόπο, θεωρώ. </w:t>
      </w:r>
    </w:p>
    <w:p w14:paraId="0715AEA9"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Θέλω να μείνω</w:t>
      </w:r>
      <w:r>
        <w:rPr>
          <w:rFonts w:eastAsia="Times New Roman" w:cs="Times New Roman"/>
          <w:szCs w:val="24"/>
        </w:rPr>
        <w:t>,</w:t>
      </w:r>
      <w:r>
        <w:rPr>
          <w:rFonts w:eastAsia="Times New Roman" w:cs="Times New Roman"/>
          <w:szCs w:val="24"/>
        </w:rPr>
        <w:t xml:space="preserve"> στον λίγο χρόνο που έχω</w:t>
      </w:r>
      <w:r>
        <w:rPr>
          <w:rFonts w:eastAsia="Times New Roman" w:cs="Times New Roman"/>
          <w:szCs w:val="24"/>
        </w:rPr>
        <w:t>,</w:t>
      </w:r>
      <w:r>
        <w:rPr>
          <w:rFonts w:eastAsia="Times New Roman" w:cs="Times New Roman"/>
          <w:szCs w:val="24"/>
        </w:rPr>
        <w:t xml:space="preserve"> σ’ ένα άρθρο, το οποίο εμένα προσωπικά</w:t>
      </w:r>
      <w:r>
        <w:rPr>
          <w:rFonts w:eastAsia="Times New Roman" w:cs="Times New Roman"/>
          <w:szCs w:val="24"/>
        </w:rPr>
        <w:t>,</w:t>
      </w:r>
      <w:r>
        <w:rPr>
          <w:rFonts w:eastAsia="Times New Roman" w:cs="Times New Roman"/>
          <w:szCs w:val="24"/>
        </w:rPr>
        <w:t xml:space="preserve"> μου κάνει πραγματικά αλγεινή εντύπωση. Το α</w:t>
      </w:r>
      <w:r>
        <w:rPr>
          <w:rFonts w:eastAsia="Times New Roman" w:cs="Times New Roman"/>
          <w:szCs w:val="24"/>
        </w:rPr>
        <w:t xml:space="preserve">νέφερα και στις </w:t>
      </w:r>
      <w:r>
        <w:rPr>
          <w:rFonts w:eastAsia="Times New Roman" w:cs="Times New Roman"/>
          <w:szCs w:val="24"/>
        </w:rPr>
        <w:t>ε</w:t>
      </w:r>
      <w:r>
        <w:rPr>
          <w:rFonts w:eastAsia="Times New Roman" w:cs="Times New Roman"/>
          <w:szCs w:val="24"/>
        </w:rPr>
        <w:t xml:space="preserve">πιτροπές. Θεωρώ ότι είναι ντροπή που ψηφίζεται και αναφέρομαι στο άρθρο 73. </w:t>
      </w:r>
    </w:p>
    <w:p w14:paraId="0715AEAA"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Για πρώτη φορά, κυρίες και κύριοι συνάδελφοι, νομιμοποιείται, θεσμοθετείται, η δυνατότητα ενός συμβούλου, δημοτικού ή περιφερειακού, να μεταγραφεί στην άλλη παράταξη. Όχι να ανεξαρτητοποιηθεί, επειδή διαφωνεί με την παράταξη με την οποία πολιτεύθηκε, με το</w:t>
      </w:r>
      <w:r>
        <w:rPr>
          <w:rFonts w:eastAsia="Times New Roman" w:cs="Times New Roman"/>
          <w:szCs w:val="24"/>
        </w:rPr>
        <w:t xml:space="preserve"> πρόγραμμα το οποίο ίσως δεν τηρείται, με τις δεσμεύσεις οι οποίες ίσως δεν εκπληρώνονται, αλλά του δίνουν τη δυνατότητα μεταγραφής. </w:t>
      </w:r>
    </w:p>
    <w:p w14:paraId="0715AEAB"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Καταλαβαίνετε, ειδικά στις μικρές κοινωνίες, ειδικά σε περιοχές όπου υπάρχουν και μικροσυμφέροντα και προσωπικές στρατηγικ</w:t>
      </w:r>
      <w:r>
        <w:rPr>
          <w:rFonts w:eastAsia="Times New Roman" w:cs="Times New Roman"/>
          <w:szCs w:val="24"/>
        </w:rPr>
        <w:t xml:space="preserve">ές και επιλογές άλλες, τι μπορεί να σημαίνει αυτό, όταν ο «ΚΑΛΛΙΚΡΑΤΗΣ» το απαγόρευε ρητά; Τώρα όχι απλώς δεν απαγορεύεται, αλλά θωρακίζεται, θεσμοθετείται, νομιμοποιείται. </w:t>
      </w:r>
    </w:p>
    <w:p w14:paraId="0715AEAC"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Μετά απ’ αυτό, πλέον η συμμετοχή πολλών –θέλω να πιστεύω όχι των περισσοτέρων- στα</w:t>
      </w:r>
      <w:r>
        <w:rPr>
          <w:rFonts w:eastAsia="Times New Roman" w:cs="Times New Roman"/>
          <w:szCs w:val="24"/>
        </w:rPr>
        <w:t xml:space="preserve"> δημοτικά και περιφερειακά συμβούλια θα γίνεται με ιδιοτελείς στοχεύσεις. Η στάση τους ανά περίοδο, ανά ζήτημα, ανά θέμα, θα έχει να κάνει με ακριβώς είτε τη δική του επιλογή είτε την πίεση που μπορεί να του ασκηθεί απ’ αυτούς που τον στήριξαν για να τον ε</w:t>
      </w:r>
      <w:r>
        <w:rPr>
          <w:rFonts w:eastAsia="Times New Roman" w:cs="Times New Roman"/>
          <w:szCs w:val="24"/>
        </w:rPr>
        <w:t xml:space="preserve">κλέξουν, να μεταπηδήσει από μια παράταξη σε άλλη, όταν δεν είναι η επιλογή και η </w:t>
      </w:r>
      <w:r>
        <w:rPr>
          <w:rFonts w:eastAsia="Times New Roman" w:cs="Times New Roman"/>
          <w:szCs w:val="24"/>
        </w:rPr>
        <w:lastRenderedPageBreak/>
        <w:t>πολιτική η οποία ασκείται αρεστή στον ίδιο ή στους ανθρώπους που τον στήριξαν.</w:t>
      </w:r>
    </w:p>
    <w:p w14:paraId="0715AEAD"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δυνατότητα της ανεξαρτητοποίησης καλά έκανε και υπήρχε, η δυνατότητα της διαγραφής υπήρχε και </w:t>
      </w:r>
      <w:r>
        <w:rPr>
          <w:rFonts w:eastAsia="Times New Roman" w:cs="Times New Roman"/>
          <w:szCs w:val="24"/>
        </w:rPr>
        <w:t xml:space="preserve">υπάρχει πάντα, αλλά η δυνατότητα της μεταγραφής που οδηγεί πραγματικά σε μια «μπαχαλοποίηση»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είναι κάτι απαράδεκτο να συζητείται στο Ελληνικό Κοινοβούλιο. </w:t>
      </w:r>
    </w:p>
    <w:p w14:paraId="0715AEAE"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Κύριοι συνάδελφοι του ΣΥΡΙΖΑ είτε με τον ένα τρόπο είτε με τον άλλο, το μή</w:t>
      </w:r>
      <w:r>
        <w:rPr>
          <w:rFonts w:eastAsia="Times New Roman" w:cs="Times New Roman"/>
          <w:szCs w:val="24"/>
        </w:rPr>
        <w:t>νυμα έχει φύγει από τον ελληνικό λαό. Περιμένει την πρώτη, τη δεύτερη, την τρίτη ευκαιρία</w:t>
      </w:r>
      <w:r>
        <w:rPr>
          <w:rFonts w:eastAsia="Times New Roman" w:cs="Times New Roman"/>
          <w:szCs w:val="24"/>
        </w:rPr>
        <w:t>,</w:t>
      </w:r>
      <w:r>
        <w:rPr>
          <w:rFonts w:eastAsia="Times New Roman" w:cs="Times New Roman"/>
          <w:szCs w:val="24"/>
        </w:rPr>
        <w:t xml:space="preserve"> για να σας το δώσει και θα είναι ξεκάθαρο και συντριπτικό. </w:t>
      </w:r>
    </w:p>
    <w:p w14:paraId="0715AEAF"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715AEB0" w14:textId="77777777" w:rsidR="006222AF" w:rsidRDefault="006453C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AEB1"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w:t>
      </w:r>
      <w:r>
        <w:rPr>
          <w:rFonts w:eastAsia="Times New Roman" w:cs="Times New Roman"/>
          <w:b/>
          <w:szCs w:val="24"/>
        </w:rPr>
        <w:t>εωργιάδης):</w:t>
      </w:r>
      <w:r>
        <w:rPr>
          <w:rFonts w:eastAsia="Times New Roman" w:cs="Times New Roman"/>
          <w:szCs w:val="24"/>
        </w:rPr>
        <w:t xml:space="preserve"> Ευχαριστούμε τον κ. Γεωργαντά.</w:t>
      </w:r>
    </w:p>
    <w:p w14:paraId="0715AEB2" w14:textId="77777777" w:rsidR="006222AF" w:rsidRDefault="006453C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0715AEB3"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Κύριοι συνάδελφοι, κύριε Γεωργαντά, σας παρακαλώ!</w:t>
      </w:r>
    </w:p>
    <w:p w14:paraId="0715AEB4"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Τον λόγο έχει η Πρόεδρος της Κοινοβουλευτικής Ομάδας της Δημοκρατικής Συμπαράταξης, η κ. Γεννηματά.</w:t>
      </w:r>
    </w:p>
    <w:p w14:paraId="0715AEB5" w14:textId="77777777" w:rsidR="006222AF" w:rsidRDefault="006453C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 xml:space="preserve"> </w:t>
      </w:r>
      <w:r>
        <w:rPr>
          <w:rFonts w:eastAsia="Times New Roman" w:cs="Times New Roman"/>
          <w:szCs w:val="24"/>
        </w:rPr>
        <w:t>(Θόρυβος στην Αίθουσα)</w:t>
      </w:r>
    </w:p>
    <w:p w14:paraId="0715AEB6"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w:t>
      </w:r>
      <w:r>
        <w:rPr>
          <w:rFonts w:eastAsia="Times New Roman" w:cs="Times New Roman"/>
          <w:b/>
          <w:szCs w:val="24"/>
        </w:rPr>
        <w:t xml:space="preserve">Δημοκρατικής Συμπαράταξης ΠΑΣΟΚ - </w:t>
      </w:r>
      <w:r>
        <w:rPr>
          <w:rFonts w:eastAsia="Times New Roman" w:cs="Times New Roman"/>
          <w:b/>
          <w:szCs w:val="24"/>
        </w:rPr>
        <w:t>ΔΗΜΑΡ):</w:t>
      </w:r>
      <w:r>
        <w:rPr>
          <w:rFonts w:eastAsia="Times New Roman" w:cs="Times New Roman"/>
          <w:szCs w:val="24"/>
        </w:rPr>
        <w:t xml:space="preserve"> Τι θα γίνει τώρα; Θα συνεχιστεί αυτή η κατάντια</w:t>
      </w:r>
      <w:r>
        <w:rPr>
          <w:rFonts w:eastAsia="Times New Roman" w:cs="Times New Roman"/>
          <w:szCs w:val="24"/>
        </w:rPr>
        <w:t>,</w:t>
      </w:r>
      <w:r>
        <w:rPr>
          <w:rFonts w:eastAsia="Times New Roman" w:cs="Times New Roman"/>
          <w:szCs w:val="24"/>
        </w:rPr>
        <w:t xml:space="preserve"> που ξεκίνησε τις προηγούμενες ημέρες; Επεκτείνεται και στους Βουλευτές το κλίμα;</w:t>
      </w:r>
    </w:p>
    <w:p w14:paraId="0715AEB7"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ΠΡΟΕΔΡΕΥΩΝ (Μάριος Γεωργιάδης):</w:t>
      </w:r>
      <w:r>
        <w:rPr>
          <w:rFonts w:eastAsia="Times New Roman" w:cs="Times New Roman"/>
          <w:szCs w:val="24"/>
        </w:rPr>
        <w:t xml:space="preserve"> Κύριοι συνάδε</w:t>
      </w:r>
      <w:r>
        <w:rPr>
          <w:rFonts w:eastAsia="Times New Roman" w:cs="Times New Roman"/>
          <w:szCs w:val="24"/>
        </w:rPr>
        <w:t>λφοι, έχει ανέβει η Πρόεδρος στο Βήμα, σας παρακαλώ πολύ!</w:t>
      </w:r>
    </w:p>
    <w:p w14:paraId="0715AEB8"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ΑΝΑΣΤΑΣΙΑ ΧΡΙΣΤΟΔΟΥΛΟΠΟΥΛΟΥ (Γ΄ Αντιπρόεδρος της Βουλής): </w:t>
      </w:r>
      <w:r>
        <w:rPr>
          <w:rFonts w:eastAsia="Times New Roman" w:cs="Times New Roman"/>
          <w:szCs w:val="24"/>
        </w:rPr>
        <w:t>Κύριε Πρόεδρε, έχω ζητήσει τον λόγο επί προσωπικού γι’ αυτά που είπε ο κ. Γεωργαντάς.</w:t>
      </w:r>
    </w:p>
    <w:p w14:paraId="0715AEB9"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Έχει ανέβει στο Βήμα η</w:t>
      </w:r>
      <w:r>
        <w:rPr>
          <w:rFonts w:eastAsia="Times New Roman" w:cs="Times New Roman"/>
          <w:szCs w:val="24"/>
        </w:rPr>
        <w:t xml:space="preserve"> κυρία Πρόεδρος. Θα σας δώσω τον λόγο αμέσως μετά την κ. Γεννηματά.</w:t>
      </w:r>
    </w:p>
    <w:p w14:paraId="0715AEBA"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Κυρία Πρόεδρε, έχετε τον λόγο.</w:t>
      </w:r>
    </w:p>
    <w:p w14:paraId="0715AEBB"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 </w:t>
      </w:r>
      <w:r>
        <w:rPr>
          <w:rFonts w:eastAsia="Times New Roman" w:cs="Times New Roman"/>
          <w:b/>
          <w:szCs w:val="24"/>
        </w:rPr>
        <w:t>ΓΕΝΝΗΜΑΤΑ (Πρόεδρος της Δημοκρατ</w:t>
      </w:r>
      <w:r>
        <w:rPr>
          <w:rFonts w:eastAsia="Times New Roman" w:cs="Times New Roman"/>
          <w:b/>
          <w:szCs w:val="24"/>
        </w:rPr>
        <w:t xml:space="preserve">ικής Συμπαράταξης ΠΑΣΟΚ - </w:t>
      </w:r>
      <w:r>
        <w:rPr>
          <w:rFonts w:eastAsia="Times New Roman" w:cs="Times New Roman"/>
          <w:b/>
          <w:szCs w:val="24"/>
        </w:rPr>
        <w:t xml:space="preserve">ΔΗΜΑΡ): </w:t>
      </w:r>
      <w:r>
        <w:rPr>
          <w:rFonts w:eastAsia="Times New Roman" w:cs="Times New Roman"/>
          <w:szCs w:val="24"/>
        </w:rPr>
        <w:t>Ευχαριστώ, κύριε Πρόεδρε.</w:t>
      </w:r>
    </w:p>
    <w:p w14:paraId="0715AEBC"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της Κυβέρνησης, τελειώσατε. Όσα </w:t>
      </w:r>
      <w:r>
        <w:rPr>
          <w:rFonts w:eastAsia="Times New Roman" w:cs="Times New Roman"/>
          <w:szCs w:val="24"/>
        </w:rPr>
        <w:t>κόλπα και αν κάνετε, όσες κάλπες και αν στήσετε μαζί, ο κόσμος θα σας βρει και θα σας καταψηφίσει. Θα σας «μαυρίσει», δεν σας σώζει τίποτα!</w:t>
      </w:r>
    </w:p>
    <w:p w14:paraId="0715AEBD"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(Χειροκροτήματα από την πτέρυγα της </w:t>
      </w:r>
      <w:r>
        <w:rPr>
          <w:rFonts w:eastAsia="Times New Roman" w:cs="Times New Roman"/>
          <w:szCs w:val="24"/>
        </w:rPr>
        <w:t xml:space="preserve">Δημοκρατικής Συμπαράταξης ΠΑΣΟΚ - </w:t>
      </w:r>
      <w:r>
        <w:rPr>
          <w:rFonts w:eastAsia="Times New Roman" w:cs="Times New Roman"/>
          <w:szCs w:val="24"/>
        </w:rPr>
        <w:t>ΔΗΜΑΡ)</w:t>
      </w:r>
    </w:p>
    <w:p w14:paraId="0715AEBE"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Με μια πρόχειρη βουλευτική τροπολογία ε</w:t>
      </w:r>
      <w:r>
        <w:rPr>
          <w:rFonts w:eastAsia="Times New Roman" w:cs="Times New Roman"/>
          <w:szCs w:val="24"/>
        </w:rPr>
        <w:t xml:space="preserve">πιχειρείτε να οδηγήσετε σε εκλογές σύγχυσης και νοθείας των μηνυμάτων μέσα από τις πολλές κάλπες. Επιχειρείτε να αποπροσανατολίσετε τον ελληνικό λαό. </w:t>
      </w:r>
    </w:p>
    <w:p w14:paraId="0715AEBF"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Το παιχνίδι, όμως, με τις εκλογές, είναι συνταγματικά ανεπίτρεπτο και ηθικά αδιανόητο. Παίζετε εν ου παικ</w:t>
      </w:r>
      <w:r>
        <w:rPr>
          <w:rFonts w:eastAsia="Times New Roman" w:cs="Times New Roman"/>
          <w:szCs w:val="24"/>
        </w:rPr>
        <w:t xml:space="preserve">τοίς και σκοντάφτετε, προσπαθώντας να μετρήσετε το κομματικό σας συμφέρον. </w:t>
      </w:r>
    </w:p>
    <w:p w14:paraId="0715AEC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είχαμε προειδοποιήσει, κύριε Σκουρλέτη</w:t>
      </w:r>
      <w:r w:rsidRPr="00801081">
        <w:rPr>
          <w:rFonts w:eastAsia="Times New Roman" w:cs="Times New Roman"/>
          <w:szCs w:val="24"/>
        </w:rPr>
        <w:t>,</w:t>
      </w:r>
      <w:r>
        <w:rPr>
          <w:rFonts w:eastAsia="Times New Roman" w:cs="Times New Roman"/>
          <w:szCs w:val="24"/>
        </w:rPr>
        <w:t xml:space="preserve"> ότι ο Πρωθυπουργός σας δεν υπάρχει περίπτωση να δεσμευθεί από τις εισηγήσεις σας. Θα κοιτάξει τι συμφέρει εκείνον προσωπικά. </w:t>
      </w:r>
    </w:p>
    <w:p w14:paraId="0715AEC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δε </w:t>
      </w:r>
      <w:r>
        <w:rPr>
          <w:rFonts w:eastAsia="Times New Roman" w:cs="Times New Roman"/>
          <w:szCs w:val="24"/>
        </w:rPr>
        <w:t>Βουλευτές, τρέχοντας να προλάβουν την τροπολογία</w:t>
      </w:r>
      <w:r w:rsidRPr="00801081">
        <w:rPr>
          <w:rFonts w:eastAsia="Times New Roman" w:cs="Times New Roman"/>
          <w:szCs w:val="24"/>
        </w:rPr>
        <w:t>,</w:t>
      </w:r>
      <w:r>
        <w:rPr>
          <w:rFonts w:eastAsia="Times New Roman" w:cs="Times New Roman"/>
          <w:szCs w:val="24"/>
        </w:rPr>
        <w:t xml:space="preserve"> μπέρδεψαν και τις Κυριακές. Και έρχονται μέχρι την τελευταία στιγμή τροπολογίες</w:t>
      </w:r>
      <w:r w:rsidRPr="00801081">
        <w:rPr>
          <w:rFonts w:eastAsia="Times New Roman" w:cs="Times New Roman"/>
          <w:szCs w:val="24"/>
        </w:rPr>
        <w:t>,</w:t>
      </w:r>
      <w:r>
        <w:rPr>
          <w:rFonts w:eastAsia="Times New Roman" w:cs="Times New Roman"/>
          <w:szCs w:val="24"/>
        </w:rPr>
        <w:t xml:space="preserve"> που αντί να προωθήσουν την αποκέντρωση</w:t>
      </w:r>
      <w:r w:rsidRPr="00801081">
        <w:rPr>
          <w:rFonts w:eastAsia="Times New Roman" w:cs="Times New Roman"/>
          <w:szCs w:val="24"/>
        </w:rPr>
        <w:t>,</w:t>
      </w:r>
      <w:r>
        <w:rPr>
          <w:rFonts w:eastAsia="Times New Roman" w:cs="Times New Roman"/>
          <w:szCs w:val="24"/>
        </w:rPr>
        <w:t xml:space="preserve"> οδηγούν σε ακόμη μεγαλύτερη συγκέντρωση. </w:t>
      </w:r>
    </w:p>
    <w:p w14:paraId="0715AEC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Όλα εργαλειοποιούνται. Μετά την οικονομία κ</w:t>
      </w:r>
      <w:r>
        <w:rPr>
          <w:rFonts w:eastAsia="Times New Roman" w:cs="Times New Roman"/>
          <w:szCs w:val="24"/>
        </w:rPr>
        <w:t>αι τις μακροχρόνιες δεσμεύσεις</w:t>
      </w:r>
      <w:r>
        <w:rPr>
          <w:rFonts w:eastAsia="Times New Roman" w:cs="Times New Roman"/>
          <w:szCs w:val="24"/>
        </w:rPr>
        <w:t>,</w:t>
      </w:r>
      <w:r>
        <w:rPr>
          <w:rFonts w:eastAsia="Times New Roman" w:cs="Times New Roman"/>
          <w:szCs w:val="24"/>
        </w:rPr>
        <w:t xml:space="preserve"> που έχετε αναλάβει και την αλόγιστη αντιμετώπιση σοβαρότατων εθνικών θεμάτων</w:t>
      </w:r>
      <w:r w:rsidRPr="00801081">
        <w:rPr>
          <w:rFonts w:eastAsia="Times New Roman" w:cs="Times New Roman"/>
          <w:szCs w:val="24"/>
        </w:rPr>
        <w:t>,</w:t>
      </w:r>
      <w:r>
        <w:rPr>
          <w:rFonts w:eastAsia="Times New Roman" w:cs="Times New Roman"/>
          <w:szCs w:val="24"/>
        </w:rPr>
        <w:t xml:space="preserve"> τώρα παίρνει σειρά η ίδια η </w:t>
      </w:r>
      <w:r>
        <w:rPr>
          <w:rFonts w:eastAsia="Times New Roman" w:cs="Times New Roman"/>
          <w:szCs w:val="24"/>
        </w:rPr>
        <w:t>δ</w:t>
      </w:r>
      <w:r>
        <w:rPr>
          <w:rFonts w:eastAsia="Times New Roman" w:cs="Times New Roman"/>
          <w:szCs w:val="24"/>
        </w:rPr>
        <w:t xml:space="preserve">ημοκρατία. </w:t>
      </w:r>
    </w:p>
    <w:p w14:paraId="0715AEC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Δείχνετε με τον πιο ανάγλυφο τρόπο ποια είναι η αντίληψή σας και ποια είναι η πρακτική σας για τη λειτουρ</w:t>
      </w:r>
      <w:r>
        <w:rPr>
          <w:rFonts w:eastAsia="Times New Roman" w:cs="Times New Roman"/>
          <w:szCs w:val="24"/>
        </w:rPr>
        <w:t>γία του πολιτεύματος και τους κανόνες του πολιτικού παιχνιδιού. Ακόμη περισσότερο</w:t>
      </w:r>
      <w:r>
        <w:rPr>
          <w:rFonts w:eastAsia="Times New Roman" w:cs="Times New Roman"/>
          <w:szCs w:val="24"/>
        </w:rPr>
        <w:t>,</w:t>
      </w:r>
      <w:r>
        <w:rPr>
          <w:rFonts w:eastAsia="Times New Roman" w:cs="Times New Roman"/>
          <w:szCs w:val="24"/>
        </w:rPr>
        <w:t xml:space="preserve"> δείχνετε τι πρόκειται να ζήσουμε τις επόμενες μέρες, τις επόμενες εβδομάδες και μέχρι τις εκλογές</w:t>
      </w:r>
      <w:r>
        <w:rPr>
          <w:rFonts w:eastAsia="Times New Roman" w:cs="Times New Roman"/>
          <w:szCs w:val="24"/>
        </w:rPr>
        <w:t>,</w:t>
      </w:r>
      <w:r>
        <w:rPr>
          <w:rFonts w:eastAsia="Times New Roman" w:cs="Times New Roman"/>
          <w:szCs w:val="24"/>
        </w:rPr>
        <w:t xml:space="preserve"> όποτε και αν γίνουν αυτές. </w:t>
      </w:r>
      <w:r w:rsidRPr="00D66BCA">
        <w:rPr>
          <w:rFonts w:eastAsia="Times New Roman"/>
          <w:bCs/>
        </w:rPr>
        <w:t>Είναι</w:t>
      </w:r>
      <w:r>
        <w:rPr>
          <w:rFonts w:eastAsia="Times New Roman" w:cs="Times New Roman"/>
          <w:szCs w:val="24"/>
        </w:rPr>
        <w:t xml:space="preserve"> όλα στην υπηρεσία της κομματικής σωτηρίας και επιβίωσης, ακόμη και αν αυτά δεν είναι σε ευθεία γραμμή με τα συμφέροντα της χώρας. </w:t>
      </w:r>
    </w:p>
    <w:p w14:paraId="0715AEC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δεν είναι βέβαια</w:t>
      </w:r>
      <w:r>
        <w:rPr>
          <w:rFonts w:eastAsia="Times New Roman" w:cs="Times New Roman"/>
          <w:szCs w:val="24"/>
        </w:rPr>
        <w:t>,</w:t>
      </w:r>
      <w:r>
        <w:rPr>
          <w:rFonts w:eastAsia="Times New Roman" w:cs="Times New Roman"/>
          <w:szCs w:val="24"/>
        </w:rPr>
        <w:t xml:space="preserve"> η πρώτη φορά</w:t>
      </w:r>
      <w:r>
        <w:rPr>
          <w:rFonts w:eastAsia="Times New Roman" w:cs="Times New Roman"/>
          <w:szCs w:val="24"/>
        </w:rPr>
        <w:t>,</w:t>
      </w:r>
      <w:r>
        <w:rPr>
          <w:rFonts w:eastAsia="Times New Roman" w:cs="Times New Roman"/>
          <w:szCs w:val="24"/>
        </w:rPr>
        <w:t xml:space="preserve"> που το ζούμε αυτό. Το ζήσαμε </w:t>
      </w:r>
      <w:r w:rsidRPr="00F331DF">
        <w:rPr>
          <w:rFonts w:eastAsia="Times New Roman"/>
          <w:bCs/>
        </w:rPr>
        <w:t>και</w:t>
      </w:r>
      <w:r>
        <w:rPr>
          <w:rFonts w:eastAsia="Times New Roman" w:cs="Times New Roman"/>
          <w:szCs w:val="24"/>
        </w:rPr>
        <w:t xml:space="preserve"> το 2015. </w:t>
      </w:r>
      <w:r>
        <w:rPr>
          <w:rFonts w:eastAsia="Times New Roman" w:cs="Times New Roman"/>
          <w:szCs w:val="24"/>
        </w:rPr>
        <w:t>Μ</w:t>
      </w:r>
      <w:r>
        <w:rPr>
          <w:rFonts w:eastAsia="Times New Roman" w:cs="Times New Roman"/>
          <w:szCs w:val="24"/>
        </w:rPr>
        <w:t>ην ξεχνιέστε, δεν ήταν μόνο το τυχο</w:t>
      </w:r>
      <w:r>
        <w:rPr>
          <w:rFonts w:eastAsia="Times New Roman" w:cs="Times New Roman"/>
          <w:szCs w:val="24"/>
        </w:rPr>
        <w:lastRenderedPageBreak/>
        <w:t>διωκτικό π</w:t>
      </w:r>
      <w:r>
        <w:rPr>
          <w:rFonts w:eastAsia="Times New Roman" w:cs="Times New Roman"/>
          <w:szCs w:val="24"/>
        </w:rPr>
        <w:t xml:space="preserve">ρώτο εξάμηνο του 2015. Τα ίδια κάνατε και στη συνέχεια. Οδηγήσατε σε δεύτερες εκλογές τη χώρα, ακριβώς γιατί αναζητούσατε με ποιον τρόπο θα ισχυροποιηθεί ο κ. Τσίπρας στο </w:t>
      </w:r>
      <w:r>
        <w:rPr>
          <w:rFonts w:eastAsia="Times New Roman" w:cs="Times New Roman"/>
          <w:szCs w:val="24"/>
        </w:rPr>
        <w:t>κ</w:t>
      </w:r>
      <w:r>
        <w:rPr>
          <w:rFonts w:eastAsia="Times New Roman" w:cs="Times New Roman"/>
          <w:szCs w:val="24"/>
        </w:rPr>
        <w:t xml:space="preserve">όμμα σας. Όμως, σας προειδοποιώ, ματαιοπονείτε. Σχεδιασμοί της απελπισίας! Ούτε την </w:t>
      </w:r>
      <w:r>
        <w:rPr>
          <w:rFonts w:eastAsia="Times New Roman" w:cs="Times New Roman"/>
          <w:szCs w:val="24"/>
        </w:rPr>
        <w:t xml:space="preserve">έξοδό σας με αξιοπρέπεια δεν είστε ικανοί να σχεδιάσετε. </w:t>
      </w:r>
    </w:p>
    <w:p w14:paraId="0715AEC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 χειρότερο, όμως, είναι ότι φεύγοντας, έχετε αποφασίσει να υπονομεύσετε ό,τι δεν βρίσκεται υπό τον έλεγχό σας, ακόμη και πυλώνες της δημοκρατίας, όπως είναι η </w:t>
      </w:r>
      <w:r>
        <w:rPr>
          <w:rFonts w:eastAsia="Times New Roman" w:cs="Times New Roman"/>
          <w:szCs w:val="24"/>
        </w:rPr>
        <w:t>α</w:t>
      </w:r>
      <w:r>
        <w:rPr>
          <w:rFonts w:eastAsia="Times New Roman" w:cs="Times New Roman"/>
          <w:szCs w:val="24"/>
        </w:rPr>
        <w:t xml:space="preserve">υτοδιοίκηση. </w:t>
      </w:r>
    </w:p>
    <w:p w14:paraId="0715AEC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α</w:t>
      </w:r>
      <w:r>
        <w:rPr>
          <w:rFonts w:eastAsia="Times New Roman" w:cs="Times New Roman"/>
          <w:szCs w:val="24"/>
        </w:rPr>
        <w:t xml:space="preserve">υτοδιοίκηση, </w:t>
      </w:r>
      <w:r w:rsidRPr="008F0891">
        <w:rPr>
          <w:rFonts w:eastAsia="Times New Roman" w:cs="Times New Roman"/>
          <w:bCs/>
          <w:shd w:val="clear" w:color="auto" w:fill="FFFFFF"/>
        </w:rPr>
        <w:t>που</w:t>
      </w:r>
      <w:r>
        <w:rPr>
          <w:rFonts w:eastAsia="Times New Roman" w:cs="Times New Roman"/>
          <w:szCs w:val="24"/>
        </w:rPr>
        <w:t xml:space="preserve"> θα</w:t>
      </w:r>
      <w:r>
        <w:rPr>
          <w:rFonts w:eastAsia="Times New Roman" w:cs="Times New Roman"/>
          <w:szCs w:val="24"/>
        </w:rPr>
        <w:t xml:space="preserve"> έπρεπε να βρίσκεται στην πρώτη γραμμή της αναπτυξιακής προσπάθειας της χώρας και της στήριξης των πιο αδύναμων, διαλύεται. Γίνεται όμηρος συμφερόντων, τοπικών και όχι μόνο, με δική σας ευθύνη και επιλογή. </w:t>
      </w:r>
    </w:p>
    <w:p w14:paraId="0715AEC7" w14:textId="77777777" w:rsidR="006222AF" w:rsidRDefault="006453C1">
      <w:pPr>
        <w:spacing w:after="0" w:line="600" w:lineRule="auto"/>
        <w:ind w:firstLine="720"/>
        <w:jc w:val="both"/>
        <w:rPr>
          <w:rFonts w:eastAsia="Times New Roman" w:cs="Times New Roman"/>
          <w:szCs w:val="24"/>
        </w:rPr>
      </w:pPr>
      <w:r w:rsidRPr="00D66BCA">
        <w:rPr>
          <w:rFonts w:eastAsia="Times New Roman"/>
          <w:bCs/>
        </w:rPr>
        <w:t>Είναι</w:t>
      </w:r>
      <w:r>
        <w:rPr>
          <w:rFonts w:eastAsia="Times New Roman" w:cs="Times New Roman"/>
          <w:szCs w:val="24"/>
        </w:rPr>
        <w:t xml:space="preserve"> ένα σχέδιο</w:t>
      </w:r>
      <w:r>
        <w:rPr>
          <w:rFonts w:eastAsia="Times New Roman" w:cs="Times New Roman"/>
          <w:szCs w:val="24"/>
        </w:rPr>
        <w:t>,</w:t>
      </w:r>
      <w:r>
        <w:rPr>
          <w:rFonts w:eastAsia="Times New Roman" w:cs="Times New Roman"/>
          <w:szCs w:val="24"/>
        </w:rPr>
        <w:t xml:space="preserve"> που αποβλέπει στον έλεγχο των δ</w:t>
      </w:r>
      <w:r>
        <w:rPr>
          <w:rFonts w:eastAsia="Times New Roman" w:cs="Times New Roman"/>
          <w:szCs w:val="24"/>
        </w:rPr>
        <w:t>ήμων και των περιφερειών, από ποιον; Από μειοψηφίες. Ένα σχέδιο</w:t>
      </w:r>
      <w:r>
        <w:rPr>
          <w:rFonts w:eastAsia="Times New Roman" w:cs="Times New Roman"/>
          <w:szCs w:val="24"/>
        </w:rPr>
        <w:t>,</w:t>
      </w:r>
      <w:r>
        <w:rPr>
          <w:rFonts w:eastAsia="Times New Roman" w:cs="Times New Roman"/>
          <w:szCs w:val="24"/>
        </w:rPr>
        <w:t xml:space="preserve"> που οδηγεί στην κυριαρχία της συναλλαγής και των εκβιασμών. Μια επικίνδυνη ακραία συντηρητική αντίληψη, που θέλει πάλι την </w:t>
      </w:r>
      <w:r>
        <w:rPr>
          <w:rFonts w:eastAsia="Times New Roman" w:cs="Times New Roman"/>
          <w:szCs w:val="24"/>
        </w:rPr>
        <w:t>α</w:t>
      </w:r>
      <w:r>
        <w:rPr>
          <w:rFonts w:eastAsia="Times New Roman" w:cs="Times New Roman"/>
          <w:szCs w:val="24"/>
        </w:rPr>
        <w:t xml:space="preserve">υτοδιοίκηση το «μακρύ χέρι» του κράτους. </w:t>
      </w:r>
    </w:p>
    <w:p w14:paraId="0715AEC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Έχουμε συνηθίσει, βέβαια,</w:t>
      </w:r>
      <w:r>
        <w:rPr>
          <w:rFonts w:eastAsia="Times New Roman" w:cs="Times New Roman"/>
          <w:szCs w:val="24"/>
        </w:rPr>
        <w:t xml:space="preserve"> τις συντηρητικές πολιτικές στην Αυτοδιοίκηση. Μόνοι μας όλα τα χρόνια της </w:t>
      </w:r>
      <w:r>
        <w:rPr>
          <w:rFonts w:eastAsia="Times New Roman" w:cs="Times New Roman"/>
          <w:szCs w:val="24"/>
        </w:rPr>
        <w:t>Μ</w:t>
      </w:r>
      <w:r>
        <w:rPr>
          <w:rFonts w:eastAsia="Times New Roman" w:cs="Times New Roman"/>
          <w:szCs w:val="24"/>
        </w:rPr>
        <w:t xml:space="preserve">εταπολίτευσης, απέναντι σε όλους, προωθούσαμε τομές και ρίξεις. </w:t>
      </w:r>
    </w:p>
    <w:p w14:paraId="0715AEC9" w14:textId="77777777" w:rsidR="006222AF" w:rsidRDefault="006453C1">
      <w:pPr>
        <w:spacing w:after="0" w:line="600" w:lineRule="auto"/>
        <w:ind w:firstLine="720"/>
        <w:jc w:val="both"/>
        <w:rPr>
          <w:rFonts w:eastAsia="Times New Roman" w:cs="Times New Roman"/>
        </w:rPr>
      </w:pPr>
      <w:r w:rsidRPr="001A307B">
        <w:rPr>
          <w:rFonts w:eastAsia="Times New Roman" w:cs="Times New Roman"/>
        </w:rPr>
        <w:t>(Χειροκροτήματα από την πτέρυγα της Δημοκρατικής Συμπαρ</w:t>
      </w:r>
      <w:r>
        <w:rPr>
          <w:rFonts w:eastAsia="Times New Roman" w:cs="Times New Roman"/>
        </w:rPr>
        <w:t xml:space="preserve">άταξης ΠΑΣΟΚ - </w:t>
      </w:r>
      <w:r w:rsidRPr="001A307B">
        <w:rPr>
          <w:rFonts w:eastAsia="Times New Roman" w:cs="Times New Roman"/>
        </w:rPr>
        <w:t>ΔΗΜΑΡ)</w:t>
      </w:r>
    </w:p>
    <w:p w14:paraId="0715AEC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Για τη Νέα</w:t>
      </w:r>
      <w:r w:rsidRPr="006B5B37">
        <w:rPr>
          <w:rFonts w:eastAsia="Times New Roman" w:cs="Times New Roman"/>
          <w:szCs w:val="24"/>
        </w:rPr>
        <w:t xml:space="preserve"> Δημοκρατία</w:t>
      </w:r>
      <w:r>
        <w:rPr>
          <w:rFonts w:eastAsia="Times New Roman" w:cs="Times New Roman"/>
          <w:szCs w:val="24"/>
        </w:rPr>
        <w:t xml:space="preserve"> ο θεσμός ήταν πά</w:t>
      </w:r>
      <w:r>
        <w:rPr>
          <w:rFonts w:eastAsia="Times New Roman" w:cs="Times New Roman"/>
          <w:szCs w:val="24"/>
        </w:rPr>
        <w:t xml:space="preserve">ντα ένα εργαλείο άσκησης κομματικής επιρροής και δημιουργίας πελατειακών σχέσεων. Ε, λοιπόν, είστε άξιοι συνεχιστές της συντηρητικής πολιτικής της δεξιάς. Άξιος! Άξιος! Άξιος, κύριε Τσίπρα, απ’ όπου μας παρακολουθείτε. </w:t>
      </w:r>
    </w:p>
    <w:p w14:paraId="0715AECB" w14:textId="77777777" w:rsidR="006222AF" w:rsidRDefault="006453C1">
      <w:pPr>
        <w:spacing w:after="0" w:line="600" w:lineRule="auto"/>
        <w:ind w:firstLine="720"/>
        <w:jc w:val="both"/>
        <w:rPr>
          <w:rFonts w:eastAsia="Times New Roman" w:cs="Times New Roman"/>
        </w:rPr>
      </w:pPr>
      <w:r w:rsidRPr="001A307B">
        <w:rPr>
          <w:rFonts w:eastAsia="Times New Roman" w:cs="Times New Roman"/>
        </w:rPr>
        <w:t xml:space="preserve">(Χειροκροτήματα από την πτέρυγα της </w:t>
      </w:r>
      <w:r>
        <w:rPr>
          <w:rFonts w:eastAsia="Times New Roman" w:cs="Times New Roman"/>
        </w:rPr>
        <w:t xml:space="preserve">Δημοκρατικής Συμπαράταξης ΠΑΣΟΚ - </w:t>
      </w:r>
      <w:r w:rsidRPr="001A307B">
        <w:rPr>
          <w:rFonts w:eastAsia="Times New Roman" w:cs="Times New Roman"/>
        </w:rPr>
        <w:t>ΔΗΜΑΡ)</w:t>
      </w:r>
    </w:p>
    <w:p w14:paraId="0715AEC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μας βρείτε απέναντι στη λογική της διάλυσης των πάντων και στην τακτική που επιλέγετε μέχρι τις εκλογές, την επιχείρηση δηλαδή πόλωσης, που οδηγεί σε έναν νέο διχασμό. Δεν θα επιτρέψουμε σε εσάς και στη </w:t>
      </w:r>
      <w:r w:rsidRPr="00A92A6A">
        <w:rPr>
          <w:rFonts w:eastAsia="Times New Roman" w:cs="Times New Roman"/>
        </w:rPr>
        <w:t>Νέα Δημοκ</w:t>
      </w:r>
      <w:r w:rsidRPr="00A92A6A">
        <w:rPr>
          <w:rFonts w:eastAsia="Times New Roman" w:cs="Times New Roman"/>
        </w:rPr>
        <w:t>ρατία</w:t>
      </w:r>
      <w:r>
        <w:rPr>
          <w:rFonts w:eastAsia="Times New Roman" w:cs="Times New Roman"/>
        </w:rPr>
        <w:t xml:space="preserve">, </w:t>
      </w:r>
      <w:r>
        <w:rPr>
          <w:rFonts w:eastAsia="Times New Roman" w:cs="Times New Roman"/>
          <w:szCs w:val="24"/>
        </w:rPr>
        <w:t xml:space="preserve">που βολεύεται από αυτή την τακτική και ανταποκρίνεται, να δημιουργήσετε τοξικό κλίμα, γιατί αυτό υπονομεύει τις προοπτικές της χώρας. </w:t>
      </w:r>
    </w:p>
    <w:p w14:paraId="0715AEC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Είναι ένα κλίμα</w:t>
      </w:r>
      <w:r>
        <w:rPr>
          <w:rFonts w:eastAsia="Times New Roman" w:cs="Times New Roman"/>
          <w:szCs w:val="24"/>
        </w:rPr>
        <w:t>,</w:t>
      </w:r>
      <w:r>
        <w:rPr>
          <w:rFonts w:eastAsia="Times New Roman" w:cs="Times New Roman"/>
          <w:szCs w:val="24"/>
        </w:rPr>
        <w:t xml:space="preserve"> που δεν ευνοεί την αναπτυξιακή προσπάθεια και την επενδυτική έκρηξη</w:t>
      </w:r>
      <w:r>
        <w:rPr>
          <w:rFonts w:eastAsia="Times New Roman" w:cs="Times New Roman"/>
          <w:szCs w:val="24"/>
        </w:rPr>
        <w:t>,</w:t>
      </w:r>
      <w:r>
        <w:rPr>
          <w:rFonts w:eastAsia="Times New Roman" w:cs="Times New Roman"/>
          <w:szCs w:val="24"/>
        </w:rPr>
        <w:t xml:space="preserve"> που χρειάζεται τώρα η χώρα. Διώχνει τους επενδυτές, απογοητεύει τους νέους ανθρώπους, συντηρεί την αβεβαιότητα και μεγαλώνει το έλλειμα αξιοπιστίας της χώρας -ό,τι δεν χρειαζόμαστε δηλαδή. </w:t>
      </w:r>
    </w:p>
    <w:p w14:paraId="0715AEC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 εσείς θα επιμένετε στη λογική της πόλωσης και του διχασμού, ό</w:t>
      </w:r>
      <w:r>
        <w:rPr>
          <w:rFonts w:eastAsia="Times New Roman" w:cs="Times New Roman"/>
          <w:szCs w:val="24"/>
        </w:rPr>
        <w:t xml:space="preserve">πως είδαμε όλες τις προηγούμενες μέρες, ακόμη και σήμερα στη Βουλή, τόσο εμείς θα επιμένουμε στη συνεννόηση, γιατί είναι μονόδρομος για τα συμφέροντα της χώρας. </w:t>
      </w:r>
    </w:p>
    <w:p w14:paraId="0715AEC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το 1981 οι δήμοι και οι κοινότητες της χώρας μάζευαν σκουπίδια, ή</w:t>
      </w:r>
      <w:r>
        <w:rPr>
          <w:rFonts w:eastAsia="Times New Roman" w:cs="Times New Roman"/>
          <w:szCs w:val="24"/>
        </w:rPr>
        <w:t xml:space="preserve">ταν εκδοτήρια ληξιαρχικών πράξεων και διαχειρίζονταν τα νεκροταφεία. </w:t>
      </w:r>
    </w:p>
    <w:p w14:paraId="0715AED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Οι αποφάσεις ελέγχονταν για τη σκοπιμότητά τους, όχι για τη νομιμότητα. Βέβαια, όλα τα έργα γίνονταν κατόπιν ενεργειών του Υπουργού. </w:t>
      </w:r>
      <w:r>
        <w:rPr>
          <w:rFonts w:eastAsia="Times New Roman" w:cs="Times New Roman"/>
          <w:szCs w:val="24"/>
        </w:rPr>
        <w:t>Εξή</w:t>
      </w:r>
      <w:r>
        <w:rPr>
          <w:rFonts w:eastAsia="Times New Roman" w:cs="Times New Roman"/>
          <w:szCs w:val="24"/>
        </w:rPr>
        <w:t>μισι χιλιάδες δήμοι και κοινότητες ήταν εργαλεία κ</w:t>
      </w:r>
      <w:r>
        <w:rPr>
          <w:rFonts w:eastAsia="Times New Roman" w:cs="Times New Roman"/>
          <w:szCs w:val="24"/>
        </w:rPr>
        <w:t>ομματικών συμφερόντων. Δεν σπάσαμε όλα αυτά τα χρόνια απλώς τα αυγά. Πορευθήκαμε με όραμα</w:t>
      </w:r>
      <w:r>
        <w:rPr>
          <w:rFonts w:eastAsia="Times New Roman" w:cs="Times New Roman"/>
          <w:szCs w:val="24"/>
        </w:rPr>
        <w:t>,</w:t>
      </w:r>
      <w:r>
        <w:rPr>
          <w:rFonts w:eastAsia="Times New Roman" w:cs="Times New Roman"/>
          <w:szCs w:val="24"/>
        </w:rPr>
        <w:t xml:space="preserve"> που πήρε σάρκα και οστά μέσα από συνεχείς μεταρρυθμίσεις και αλλαγές. </w:t>
      </w:r>
    </w:p>
    <w:p w14:paraId="0715AED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Πριν από λίγα χρόνια, η Κυβέρνηση του ΠΑΣΟΚ προχώρησε μετά τον «ΚΑΠΟΔΙΣΤΡΙΑ» σε μια νέα θεσμικ</w:t>
      </w:r>
      <w:r>
        <w:rPr>
          <w:rFonts w:eastAsia="Times New Roman" w:cs="Times New Roman"/>
          <w:szCs w:val="24"/>
        </w:rPr>
        <w:t>ή τομή, τον «ΚΑΛΛΙΚΡΑΤΗ». Οδηγήσαμε σε τριακόσιους είκοσι πέντε δήμους και δεκατρείς περιφέρειες</w:t>
      </w:r>
      <w:r>
        <w:rPr>
          <w:rFonts w:eastAsia="Times New Roman" w:cs="Times New Roman"/>
          <w:szCs w:val="24"/>
        </w:rPr>
        <w:t>,</w:t>
      </w:r>
      <w:r>
        <w:rPr>
          <w:rFonts w:eastAsia="Times New Roman" w:cs="Times New Roman"/>
          <w:szCs w:val="24"/>
        </w:rPr>
        <w:t xml:space="preserve"> που σήμερα είναι σύγχρονοι πολιτικοί οργανισμοί</w:t>
      </w:r>
      <w:r>
        <w:rPr>
          <w:rFonts w:eastAsia="Times New Roman" w:cs="Times New Roman"/>
          <w:szCs w:val="24"/>
        </w:rPr>
        <w:t>,</w:t>
      </w:r>
      <w:r>
        <w:rPr>
          <w:rFonts w:eastAsia="Times New Roman" w:cs="Times New Roman"/>
          <w:szCs w:val="24"/>
        </w:rPr>
        <w:t xml:space="preserve"> που δίνουν καθημερινά τη μάχη για την ανάπτυξη, για την κοινωνική συνοχή και την εξυπηρέτηση του πολίτη. Ο «Κ</w:t>
      </w:r>
      <w:r>
        <w:rPr>
          <w:rFonts w:eastAsia="Times New Roman" w:cs="Times New Roman"/>
          <w:szCs w:val="24"/>
        </w:rPr>
        <w:t>ΑΛΛΙΚΡΑΤΗΣ» ενίσχυσε</w:t>
      </w:r>
      <w:r>
        <w:rPr>
          <w:rFonts w:eastAsia="Times New Roman" w:cs="Times New Roman"/>
          <w:szCs w:val="24"/>
        </w:rPr>
        <w:t>,</w:t>
      </w:r>
      <w:r>
        <w:rPr>
          <w:rFonts w:eastAsia="Times New Roman" w:cs="Times New Roman"/>
          <w:szCs w:val="24"/>
        </w:rPr>
        <w:t xml:space="preserve"> μέσα από τη συνένωση τους δήμους και δημιούργησε τις δεκατρείς αιρετές περιφέρειες. Η αυτοδιοίκηση, έτσι, κατάφερε να σταθεί όρθια μέσα στην κρίση, παρά τη μείωση της κρατικής επιχορήγησης και στάθηκε πλάι στους Έλληνες, σε κάθε ελλην</w:t>
      </w:r>
      <w:r>
        <w:rPr>
          <w:rFonts w:eastAsia="Times New Roman" w:cs="Times New Roman"/>
          <w:szCs w:val="24"/>
        </w:rPr>
        <w:t>ική οικογένεια</w:t>
      </w:r>
      <w:r>
        <w:rPr>
          <w:rFonts w:eastAsia="Times New Roman" w:cs="Times New Roman"/>
          <w:szCs w:val="24"/>
        </w:rPr>
        <w:t>,</w:t>
      </w:r>
      <w:r>
        <w:rPr>
          <w:rFonts w:eastAsia="Times New Roman" w:cs="Times New Roman"/>
          <w:szCs w:val="24"/>
        </w:rPr>
        <w:t xml:space="preserve"> που το είχε ανάγκη. Και βέβαια, ήταν αυτή που κλήθηκε να διαχειριστεί το πρόβλημα το προσφυγικό. </w:t>
      </w:r>
    </w:p>
    <w:p w14:paraId="0715AED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Σήμερα, αυτός ο θεσμός, που είναι τόσο απαραίτητος, δοκιμάζεται από την πολιτική των ΣΥΡΙΖΑ-ΑΝΕΛ. Αφαιρέθηκαν αρμοδιότητες</w:t>
      </w:r>
      <w:r>
        <w:rPr>
          <w:rFonts w:eastAsia="Times New Roman" w:cs="Times New Roman"/>
          <w:szCs w:val="24"/>
        </w:rPr>
        <w:t>,</w:t>
      </w:r>
      <w:r>
        <w:rPr>
          <w:rFonts w:eastAsia="Times New Roman" w:cs="Times New Roman"/>
          <w:szCs w:val="24"/>
        </w:rPr>
        <w:t xml:space="preserve"> που αφορούν την κο</w:t>
      </w:r>
      <w:r>
        <w:rPr>
          <w:rFonts w:eastAsia="Times New Roman" w:cs="Times New Roman"/>
          <w:szCs w:val="24"/>
        </w:rPr>
        <w:t xml:space="preserve">ινωνική πολιτική, την πρόνοια, το περιβάλλον και μεταφέρθηκαν άλλες, χωρίς όμως πόρους, μέσα και προσωπικό. </w:t>
      </w:r>
    </w:p>
    <w:p w14:paraId="0715AED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Σήμερα, οι ρυθμίσεις που προωθεί η Κυβέρνηση ευτελίζουν την απλή αναλογική και συκοφαντούν τον Κλεισθένη. Είναι, πραγματικά, ύβρις και ιδιαίτερα πρ</w:t>
      </w:r>
      <w:r>
        <w:rPr>
          <w:rFonts w:eastAsia="Times New Roman" w:cs="Times New Roman"/>
          <w:szCs w:val="24"/>
        </w:rPr>
        <w:t>οκλητικό να φέρει το σχέδιο νόμου το όνομα του Κλεισθένη, του θεμελιωτή της Αθηναϊκής Δημοκρατίας. Αυτή η παρέμβαση δεν έχει κα</w:t>
      </w:r>
      <w:r>
        <w:rPr>
          <w:rFonts w:eastAsia="Times New Roman" w:cs="Times New Roman"/>
          <w:szCs w:val="24"/>
        </w:rPr>
        <w:t>μ</w:t>
      </w:r>
      <w:r>
        <w:rPr>
          <w:rFonts w:eastAsia="Times New Roman" w:cs="Times New Roman"/>
          <w:szCs w:val="24"/>
        </w:rPr>
        <w:t>μία σχέση με τις μεταρρυθμίσεις</w:t>
      </w:r>
      <w:r>
        <w:rPr>
          <w:rFonts w:eastAsia="Times New Roman" w:cs="Times New Roman"/>
          <w:szCs w:val="24"/>
        </w:rPr>
        <w:t>,</w:t>
      </w:r>
      <w:r>
        <w:rPr>
          <w:rFonts w:eastAsia="Times New Roman" w:cs="Times New Roman"/>
          <w:szCs w:val="24"/>
        </w:rPr>
        <w:t xml:space="preserve"> που έχει ανάγκη σήμερα ο θεσμός και έχει απλά στόχο την αλλαγή του τρόπου εκλογής των δημοτικών</w:t>
      </w:r>
      <w:r>
        <w:rPr>
          <w:rFonts w:eastAsia="Times New Roman" w:cs="Times New Roman"/>
          <w:szCs w:val="24"/>
        </w:rPr>
        <w:t xml:space="preserve"> και περιφερειακών συμβουλίων. </w:t>
      </w:r>
    </w:p>
    <w:p w14:paraId="0715AED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Θέλω, εδώ, απόλυτα να ξεκαθαρίσω ότι δεν υπεραμυνόμαστε του σημερινού εκλογικού συστήματος, όπως κάνει η Νέα Δημοκρατία. Είμαστε έτοιμοι να συζητήσουμε προτάσεις για ένα πιο δίκαιο και πιο αναλογικό εκλογικό σύστημα, όμως με</w:t>
      </w:r>
      <w:r>
        <w:rPr>
          <w:rFonts w:eastAsia="Times New Roman" w:cs="Times New Roman"/>
          <w:szCs w:val="24"/>
        </w:rPr>
        <w:t xml:space="preserve"> έναν απαράβατο όρο: Θα εξασφαλιστεί παράλληλα με τη μεγαλύτερη αναλογικότητα η κυβερνησιμότητα, η δυνατότητα να είναι οι δήμοι και οι περιφέρειες αποτελεσματικοί. Διότι δεν είναι δυνατόν, κυρίες και κύριοι Βουλευτές, να δεχθούμε την παράλυση των οργανισμώ</w:t>
      </w:r>
      <w:r>
        <w:rPr>
          <w:rFonts w:eastAsia="Times New Roman" w:cs="Times New Roman"/>
          <w:szCs w:val="24"/>
        </w:rPr>
        <w:t>ν τοπικής αυτοδιοίκησης με την αδυναμία λήψης αποφάσεων, με παζάρια και εκβιαστικές αποφάσεις. Αυτό τελικά</w:t>
      </w:r>
      <w:r>
        <w:rPr>
          <w:rFonts w:eastAsia="Times New Roman" w:cs="Times New Roman"/>
          <w:szCs w:val="24"/>
        </w:rPr>
        <w:t>,</w:t>
      </w:r>
      <w:r>
        <w:rPr>
          <w:rFonts w:eastAsia="Times New Roman" w:cs="Times New Roman"/>
          <w:szCs w:val="24"/>
        </w:rPr>
        <w:t xml:space="preserve"> θα λειτουργήσει σε βάρος των ίδιων των πολιτών, των αναγκαίων </w:t>
      </w:r>
      <w:r>
        <w:rPr>
          <w:rFonts w:eastAsia="Times New Roman" w:cs="Times New Roman"/>
          <w:szCs w:val="24"/>
        </w:rPr>
        <w:lastRenderedPageBreak/>
        <w:t xml:space="preserve">υποδομών, των κοινωνικών παρεμβάσεων, της συμβολής των θεσμών στην τοπική ανάπτυξη. </w:t>
      </w:r>
    </w:p>
    <w:p w14:paraId="0715AED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 αυτό, ζητήσαμε το προηγούμενο διάστημα από την Κυβέρνηση</w:t>
      </w:r>
      <w:r>
        <w:rPr>
          <w:rFonts w:eastAsia="Times New Roman" w:cs="Times New Roman"/>
          <w:szCs w:val="24"/>
        </w:rPr>
        <w:t>,</w:t>
      </w:r>
      <w:r>
        <w:rPr>
          <w:rFonts w:eastAsia="Times New Roman" w:cs="Times New Roman"/>
          <w:szCs w:val="24"/>
        </w:rPr>
        <w:t xml:space="preserve"> να μην προχωρήσει στην ψήφιση αυτών των διατάξεων και να ανοίξει επιτέλους έναν σοβαρό διάλογο και με τις πολιτικές δυνάμεις, αλλά και με τους εκπροσώπους της αυτοδιοίκησης</w:t>
      </w:r>
      <w:r>
        <w:rPr>
          <w:rFonts w:eastAsia="Times New Roman" w:cs="Times New Roman"/>
          <w:szCs w:val="24"/>
        </w:rPr>
        <w:t>,</w:t>
      </w:r>
      <w:r>
        <w:rPr>
          <w:rFonts w:eastAsia="Times New Roman" w:cs="Times New Roman"/>
          <w:szCs w:val="24"/>
        </w:rPr>
        <w:t xml:space="preserve"> για να καταλήξουμε σε</w:t>
      </w:r>
      <w:r>
        <w:rPr>
          <w:rFonts w:eastAsia="Times New Roman" w:cs="Times New Roman"/>
          <w:szCs w:val="24"/>
        </w:rPr>
        <w:t xml:space="preserve"> ένα δίκαιο αναλογικότερο σύστημα εκλογικό</w:t>
      </w:r>
      <w:r>
        <w:rPr>
          <w:rFonts w:eastAsia="Times New Roman" w:cs="Times New Roman"/>
          <w:szCs w:val="24"/>
        </w:rPr>
        <w:t>,</w:t>
      </w:r>
      <w:r>
        <w:rPr>
          <w:rFonts w:eastAsia="Times New Roman" w:cs="Times New Roman"/>
          <w:szCs w:val="24"/>
        </w:rPr>
        <w:t xml:space="preserve"> που θα μπορεί να είναι σταθερό για τα επόμενα χρόνια. Δεν το έπραξε. Εμμένει στις τυχοδιωκτικές της επιλογές. </w:t>
      </w:r>
    </w:p>
    <w:p w14:paraId="0715AED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Ακούστε, εμείς δεν αρνούμαστε τα παιχνίδια του ΣΥΡΙΖΑ για να έρθουμε να παίξουμε τα δικά μας παιχνίδι</w:t>
      </w:r>
      <w:r>
        <w:rPr>
          <w:rFonts w:eastAsia="Times New Roman" w:cs="Times New Roman"/>
          <w:szCs w:val="24"/>
        </w:rPr>
        <w:t>α. Και αυτή είναι μια βαθιά διαχωριστική μας γραμμή από την ιδεολογική γραμμή</w:t>
      </w:r>
      <w:r>
        <w:rPr>
          <w:rFonts w:eastAsia="Times New Roman" w:cs="Times New Roman"/>
          <w:szCs w:val="24"/>
        </w:rPr>
        <w:t>,</w:t>
      </w:r>
      <w:r>
        <w:rPr>
          <w:rFonts w:eastAsia="Times New Roman" w:cs="Times New Roman"/>
          <w:szCs w:val="24"/>
        </w:rPr>
        <w:t xml:space="preserve"> που ακολουθεί και η Νέα Δημοκρατία. </w:t>
      </w:r>
    </w:p>
    <w:p w14:paraId="0715AED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 κ. Μητσοτάκης δεσμεύεται ότι θα καταργήσει αυτόν τον νόμο, όχι όμως για να πάει μπροστά, αλλά για να μείνει στο σήμερα ή ακόμα χειρότερα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πάει στο χθες. Διότι δεν ξεχνάμε βέβαια</w:t>
      </w:r>
      <w:r>
        <w:rPr>
          <w:rFonts w:eastAsia="Times New Roman" w:cs="Times New Roman"/>
          <w:szCs w:val="24"/>
        </w:rPr>
        <w:t>,</w:t>
      </w:r>
      <w:r>
        <w:rPr>
          <w:rFonts w:eastAsia="Times New Roman" w:cs="Times New Roman"/>
          <w:szCs w:val="24"/>
        </w:rPr>
        <w:t xml:space="preserve"> ότι η παράταξη της Νέας Δημοκρατίας αντιτάχθηκε σε όλες τις μεγάλες αλλαγές</w:t>
      </w:r>
      <w:r>
        <w:rPr>
          <w:rFonts w:eastAsia="Times New Roman" w:cs="Times New Roman"/>
          <w:szCs w:val="24"/>
        </w:rPr>
        <w:t>,</w:t>
      </w:r>
      <w:r>
        <w:rPr>
          <w:rFonts w:eastAsia="Times New Roman" w:cs="Times New Roman"/>
          <w:szCs w:val="24"/>
        </w:rPr>
        <w:t xml:space="preserve"> που έγιναν στην αυτοδιοίκηση και δεν έβαλε ποτέ</w:t>
      </w:r>
      <w:r>
        <w:rPr>
          <w:rFonts w:eastAsia="Times New Roman" w:cs="Times New Roman"/>
          <w:szCs w:val="24"/>
        </w:rPr>
        <w:t>,</w:t>
      </w:r>
      <w:r>
        <w:rPr>
          <w:rFonts w:eastAsia="Times New Roman" w:cs="Times New Roman"/>
          <w:szCs w:val="24"/>
        </w:rPr>
        <w:t xml:space="preserve"> ούτε ένα λιθαράκι</w:t>
      </w:r>
      <w:r>
        <w:rPr>
          <w:rFonts w:eastAsia="Times New Roman" w:cs="Times New Roman"/>
          <w:szCs w:val="24"/>
        </w:rPr>
        <w:t>,</w:t>
      </w:r>
      <w:r>
        <w:rPr>
          <w:rFonts w:eastAsia="Times New Roman" w:cs="Times New Roman"/>
          <w:szCs w:val="24"/>
        </w:rPr>
        <w:t xml:space="preserve"> στην προσπάθεια που κάναμε τα </w:t>
      </w:r>
      <w:r>
        <w:rPr>
          <w:rFonts w:eastAsia="Times New Roman" w:cs="Times New Roman"/>
          <w:szCs w:val="24"/>
        </w:rPr>
        <w:lastRenderedPageBreak/>
        <w:t xml:space="preserve">προηγούμενα χρόνια. Αντίθετα, πολέμησε κάθε λογική αναβάθμισης του θεσμού. </w:t>
      </w:r>
    </w:p>
    <w:p w14:paraId="0715AED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είναι τυχαίο ότι η Κυβέρνηση</w:t>
      </w:r>
      <w:r>
        <w:rPr>
          <w:rFonts w:eastAsia="Times New Roman" w:cs="Times New Roman"/>
          <w:szCs w:val="24"/>
        </w:rPr>
        <w:t>,</w:t>
      </w:r>
      <w:r>
        <w:rPr>
          <w:rFonts w:eastAsia="Times New Roman" w:cs="Times New Roman"/>
          <w:szCs w:val="24"/>
        </w:rPr>
        <w:t xml:space="preserve"> την τελευταία στιγμή</w:t>
      </w:r>
      <w:r>
        <w:rPr>
          <w:rFonts w:eastAsia="Times New Roman" w:cs="Times New Roman"/>
          <w:szCs w:val="24"/>
        </w:rPr>
        <w:t>,</w:t>
      </w:r>
      <w:r>
        <w:rPr>
          <w:rFonts w:eastAsia="Times New Roman" w:cs="Times New Roman"/>
          <w:szCs w:val="24"/>
        </w:rPr>
        <w:t xml:space="preserve"> φέρνει ως τροπολογία και την κατάτμηση δύο μεγάλων εκλογικών περιφερειών, της Β΄ Αθήνας και τ</w:t>
      </w:r>
      <w:r>
        <w:rPr>
          <w:rFonts w:eastAsia="Times New Roman" w:cs="Times New Roman"/>
          <w:szCs w:val="24"/>
        </w:rPr>
        <w:t xml:space="preserve">ης Αττικής. Για άλλη μια φορά, η Κυβέρνηση νομοθετεί αποσπασματικά και με σκοπιμότητες. </w:t>
      </w:r>
    </w:p>
    <w:p w14:paraId="0715AED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 όλα αυτά, επειδή πρόκειται για δική μας πρόταση και απαντά σε απαίτηση των πολιτών για αναγκαιότητα για τη διαφάνεια και την καλύτερη αντιπροσώπευση, το Κίνημα Αλ</w:t>
      </w:r>
      <w:r>
        <w:rPr>
          <w:rFonts w:eastAsia="Times New Roman" w:cs="Times New Roman"/>
          <w:szCs w:val="24"/>
        </w:rPr>
        <w:t xml:space="preserve">λαγής θα την ψηφίσει. </w:t>
      </w:r>
    </w:p>
    <w:p w14:paraId="0715AEDA"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Την ίδια στιγμή, βέβαια, θεωρούμε εντελώς απαράδεκτο το ότι δεν έρχεται διάταξη για την ψήφο των Ελλήνων του εξωτερικού και τους παλιούς και τους νέους.</w:t>
      </w:r>
    </w:p>
    <w:p w14:paraId="0715AED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Φοβάστε, κυρίες και κύριοι της Κυβέρνησης, και φοβάστε περισσότερο τους νέους</w:t>
      </w:r>
      <w:r>
        <w:rPr>
          <w:rFonts w:eastAsia="Times New Roman"/>
          <w:szCs w:val="24"/>
        </w:rPr>
        <w:t>,</w:t>
      </w:r>
      <w:r>
        <w:rPr>
          <w:rFonts w:eastAsia="Times New Roman"/>
          <w:szCs w:val="24"/>
        </w:rPr>
        <w:t xml:space="preserve"> που αναγκάστηκαν επί ημερών σας να φύγουν</w:t>
      </w:r>
      <w:r>
        <w:rPr>
          <w:rFonts w:eastAsia="Times New Roman"/>
          <w:szCs w:val="24"/>
        </w:rPr>
        <w:t>,</w:t>
      </w:r>
      <w:r>
        <w:rPr>
          <w:rFonts w:eastAsia="Times New Roman"/>
          <w:szCs w:val="24"/>
        </w:rPr>
        <w:t xml:space="preserve"> για να αναζητήσουν πραγματική ελπίδα στο εξωτερικό. Όμως, είστε εκτεθειμένοι και θα πληρώσετε το τίμημα. </w:t>
      </w:r>
    </w:p>
    <w:p w14:paraId="0715AED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Κυρίες και κύριοι Βουλευτές, πέρα από την αποκάλυψη και καταδίκη των κυβερνητικών σχεδίων, εκείνο που προέ</w:t>
      </w:r>
      <w:r>
        <w:rPr>
          <w:rFonts w:eastAsia="Times New Roman"/>
          <w:szCs w:val="24"/>
        </w:rPr>
        <w:t>χει και ενδιαφέρει τους Έλληνες πολίτες είναι το μέλλον, ένα μέλλον που θα το αντιμετωπίσουμε, δυστυχώς, με τη θηλειά στον λαιμό που πέρασε ο κ. Τσίπρας στον ελληνικό λαό.</w:t>
      </w:r>
    </w:p>
    <w:p w14:paraId="0715AED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Η χθεσινή απόφαση της Ευρωπαϊκής Επιτροπής τελειώνει οριστικά το παραμύθι για καθαρή</w:t>
      </w:r>
      <w:r>
        <w:rPr>
          <w:rFonts w:eastAsia="Times New Roman"/>
          <w:szCs w:val="24"/>
        </w:rPr>
        <w:t xml:space="preserve"> έξοδο. Η επιτροπεία μένει και, μάλιστα, ενισχυμένη. Η τρόικα θα είναι εδώ και με διευρυμένες αρμοδιότητες, όχι μόνο στα δημοσιονομικά και στις τράπεζες, αλλά και στα εργασιακά, την κοινωνική πρόνοια και τη δημόσια διοίκηση.</w:t>
      </w:r>
    </w:p>
    <w:p w14:paraId="0715AEDE"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Το χειρότερο είναι ότι συνδέετα</w:t>
      </w:r>
      <w:r>
        <w:rPr>
          <w:rFonts w:eastAsia="Times New Roman"/>
          <w:szCs w:val="24"/>
        </w:rPr>
        <w:t xml:space="preserve">ι η επιτροπεία και η εφαρμογή όλων των απαράδεκτων δεσμεύσεων του </w:t>
      </w:r>
      <w:r>
        <w:rPr>
          <w:rFonts w:eastAsia="Times New Roman"/>
          <w:szCs w:val="24"/>
        </w:rPr>
        <w:t>κ.</w:t>
      </w:r>
      <w:r>
        <w:rPr>
          <w:rFonts w:eastAsia="Times New Roman"/>
          <w:szCs w:val="24"/>
        </w:rPr>
        <w:t xml:space="preserve"> Τσίπρα με την εφαρμογή των αναιμικών μέτρων για το χρέος και την επιστροφή των κερδών των κεντρικών τραπεζών από τα ομόλογα του ελληνικού δημοσίου.</w:t>
      </w:r>
    </w:p>
    <w:p w14:paraId="0715AEDF"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Η χώρα, κυρίες και κύριοι Βουλευτές, χρ</w:t>
      </w:r>
      <w:r>
        <w:rPr>
          <w:rFonts w:eastAsia="Times New Roman"/>
          <w:szCs w:val="24"/>
        </w:rPr>
        <w:t xml:space="preserve">ειάζεται εθνική, αναπτυξιακή και κοινωνική αφύπνιση. Η δική μας συνολική στρατηγική, που αποτυπώνεται στο σχέδιο «Ελλάδα», ξεκινά </w:t>
      </w:r>
      <w:r>
        <w:rPr>
          <w:rFonts w:eastAsia="Times New Roman"/>
          <w:szCs w:val="24"/>
        </w:rPr>
        <w:lastRenderedPageBreak/>
        <w:t>από μια κεντρική προϋπόθεση: Δεν μπορεί να υπάρξει νέα ανάπτυξη στον τόπο, εάν στην καρδιά των αλλαγών δεν βρεθούν οι περιφέρε</w:t>
      </w:r>
      <w:r>
        <w:rPr>
          <w:rFonts w:eastAsia="Times New Roman"/>
          <w:szCs w:val="24"/>
        </w:rPr>
        <w:t>ιες με ταυτότητα και αυτό γιατί μόνο στην περιφέρεια είναι δυνατόν να γίνει η ανασυγκρότηση του παραγωγικού αναπτυξιακού προτύπου, μόνο στον δήμο μπορείς να κινητοποιήσεις παραγωγικές δυνάμεις</w:t>
      </w:r>
      <w:r>
        <w:rPr>
          <w:rFonts w:eastAsia="Times New Roman"/>
          <w:szCs w:val="24"/>
        </w:rPr>
        <w:t>,</w:t>
      </w:r>
      <w:r>
        <w:rPr>
          <w:rFonts w:eastAsia="Times New Roman"/>
          <w:szCs w:val="24"/>
        </w:rPr>
        <w:t xml:space="preserve"> που σήμερα αδρανούν κατακερματισμένες, μόνο στην </w:t>
      </w:r>
      <w:r>
        <w:rPr>
          <w:rFonts w:eastAsia="Times New Roman"/>
          <w:szCs w:val="24"/>
        </w:rPr>
        <w:t>α</w:t>
      </w:r>
      <w:r>
        <w:rPr>
          <w:rFonts w:eastAsia="Times New Roman"/>
          <w:szCs w:val="24"/>
        </w:rPr>
        <w:t xml:space="preserve">υτοδιοίκηση </w:t>
      </w:r>
      <w:r>
        <w:rPr>
          <w:rFonts w:eastAsia="Times New Roman"/>
          <w:szCs w:val="24"/>
        </w:rPr>
        <w:t>μπορεί να οργανωθεί μια μεταρρύθμιση του κοινωνικού κράτους, που είναι απολύτως αναγκαία.</w:t>
      </w:r>
    </w:p>
    <w:p w14:paraId="0715AEE0"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Πώς θα τα καταφέρουμε; Η δέσμευση του Κινήματος Αλλαγής για την περίοδο</w:t>
      </w:r>
      <w:r>
        <w:rPr>
          <w:rFonts w:eastAsia="Times New Roman"/>
          <w:szCs w:val="24"/>
        </w:rPr>
        <w:t>,</w:t>
      </w:r>
      <w:r>
        <w:rPr>
          <w:rFonts w:eastAsia="Times New Roman"/>
          <w:szCs w:val="24"/>
        </w:rPr>
        <w:t xml:space="preserve"> προφανώς μετά τις εθνικές εκλογές</w:t>
      </w:r>
      <w:r>
        <w:rPr>
          <w:rFonts w:eastAsia="Times New Roman"/>
          <w:szCs w:val="24"/>
        </w:rPr>
        <w:t>,</w:t>
      </w:r>
      <w:r>
        <w:rPr>
          <w:rFonts w:eastAsia="Times New Roman"/>
          <w:szCs w:val="24"/>
        </w:rPr>
        <w:t xml:space="preserve"> είναι ότι αυτήν τη φορά δεν πρέπει και δεν θα γίνουν εκπτώ</w:t>
      </w:r>
      <w:r>
        <w:rPr>
          <w:rFonts w:eastAsia="Times New Roman"/>
          <w:szCs w:val="24"/>
        </w:rPr>
        <w:t>σεις. Δεν θα γίνουν οι αλλαγές</w:t>
      </w:r>
      <w:r>
        <w:rPr>
          <w:rFonts w:eastAsia="Times New Roman"/>
          <w:szCs w:val="24"/>
        </w:rPr>
        <w:t>,</w:t>
      </w:r>
      <w:r>
        <w:rPr>
          <w:rFonts w:eastAsia="Times New Roman"/>
          <w:szCs w:val="24"/>
        </w:rPr>
        <w:t xml:space="preserve"> βάζοντας στη ζυγαριά, από τη μια μεριά, το συγκεντρωτικό κράτος και, από την άλλη, την </w:t>
      </w:r>
      <w:r>
        <w:rPr>
          <w:rFonts w:eastAsia="Times New Roman"/>
          <w:szCs w:val="24"/>
        </w:rPr>
        <w:t>α</w:t>
      </w:r>
      <w:r>
        <w:rPr>
          <w:rFonts w:eastAsia="Times New Roman"/>
          <w:szCs w:val="24"/>
        </w:rPr>
        <w:t>υτοδιοίκηση</w:t>
      </w:r>
      <w:r>
        <w:rPr>
          <w:rFonts w:eastAsia="Times New Roman"/>
          <w:szCs w:val="24"/>
        </w:rPr>
        <w:t>,</w:t>
      </w:r>
      <w:r>
        <w:rPr>
          <w:rFonts w:eastAsia="Times New Roman"/>
          <w:szCs w:val="24"/>
        </w:rPr>
        <w:t xml:space="preserve"> μοιράζοντας αρμοδιότητες χωρίς πόρους.</w:t>
      </w:r>
    </w:p>
    <w:p w14:paraId="0715AEE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Είναι ώρα να τολμήσουμε μια επανάσταση. Το κράτος μετατρέπεται σε ένα επιτελικό στρα</w:t>
      </w:r>
      <w:r>
        <w:rPr>
          <w:rFonts w:eastAsia="Times New Roman"/>
          <w:szCs w:val="24"/>
        </w:rPr>
        <w:t xml:space="preserve">τηγείο. Μένουν στην ευθύνη του η πολιτική άμυνας και ασφάλειας, η δημόσια τάξη, η εξωτερική </w:t>
      </w:r>
      <w:r>
        <w:rPr>
          <w:rFonts w:eastAsia="Times New Roman"/>
          <w:szCs w:val="24"/>
        </w:rPr>
        <w:lastRenderedPageBreak/>
        <w:t>πολιτική, τα δημόσια οικονομικά, ο γενικός σχεδιασμός της υγείας και της παιδείας και, βέβαια, η προστασία της πολιτισμικής μας κληρονομιάς, με ένα δίκαιο σύστημα α</w:t>
      </w:r>
      <w:r>
        <w:rPr>
          <w:rFonts w:eastAsia="Times New Roman"/>
          <w:szCs w:val="24"/>
        </w:rPr>
        <w:t>ξιολόγησης και ολοκλήρωση της ηλεκτρονικής διακυβέρνησης.</w:t>
      </w:r>
    </w:p>
    <w:p w14:paraId="0715AEE2"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Με βάση την αρχή της εγγύτητας, όλες οι αποφάσεις που μπορούν να παρθούν στο πλησιέστερο στον πολίτη επίπεδο μπορούν να πάνε στους δήμους. Η δε ανάπτυξη της περιφέρειας</w:t>
      </w:r>
      <w:r>
        <w:rPr>
          <w:rFonts w:eastAsia="Times New Roman"/>
          <w:szCs w:val="24"/>
        </w:rPr>
        <w:t>,</w:t>
      </w:r>
      <w:r>
        <w:rPr>
          <w:rFonts w:eastAsia="Times New Roman"/>
          <w:szCs w:val="24"/>
        </w:rPr>
        <w:t xml:space="preserve"> θα πρέπει να σχεδιάζεται, να</w:t>
      </w:r>
      <w:r>
        <w:rPr>
          <w:rFonts w:eastAsia="Times New Roman"/>
          <w:szCs w:val="24"/>
        </w:rPr>
        <w:t xml:space="preserve"> συντονίζεται και να υλοποιείται από τις αιρετές περιφέρειες. Αυτό προϋποθέτει γενναία μεταφορά πόρων από τα ευρωπαϊκά περιφερειακά προγράμματα, αλλά και τον φόρο ακίνητης περιουσίας.</w:t>
      </w:r>
    </w:p>
    <w:p w14:paraId="0715AEE3"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Όσον αφορά, λοιπόν, το Κίνημα Αλλαγής, θέλουμε να καταστήσουμε απόλυτα σ</w:t>
      </w:r>
      <w:r>
        <w:rPr>
          <w:rFonts w:eastAsia="Times New Roman"/>
          <w:szCs w:val="24"/>
        </w:rPr>
        <w:t xml:space="preserve">αφές ότι, πρώτον, αυτός ο νόμος πρέπει να καταργηθεί το ταχύτερο και, δεύτερον, αυτό που πρέπει να ακολουθήσει είναι το τρίτο κύμα μεταρρυθμίσεων στο κράτος και στην </w:t>
      </w:r>
      <w:r>
        <w:rPr>
          <w:rFonts w:eastAsia="Times New Roman"/>
          <w:szCs w:val="24"/>
        </w:rPr>
        <w:t>α</w:t>
      </w:r>
      <w:r>
        <w:rPr>
          <w:rFonts w:eastAsia="Times New Roman"/>
          <w:szCs w:val="24"/>
        </w:rPr>
        <w:t>υτοδιοίκηση, όπως το περιέγραψα πριν.</w:t>
      </w:r>
    </w:p>
    <w:p w14:paraId="0715AEE4"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Κυρίες και κύριοι Βουλευτές, είναι ξεκάθαρο ότι λέμ</w:t>
      </w:r>
      <w:r>
        <w:rPr>
          <w:rFonts w:eastAsia="Times New Roman"/>
          <w:szCs w:val="24"/>
        </w:rPr>
        <w:t xml:space="preserve">ε «όχι» στον «ΚΛΕΙΣΘΕΝΗ» των ΣΥΡΙΖΑ-ΑΝΕΛ. Λέμε «ναι» στις μεγάλες αλλαγές, στην αποκέντρωση με </w:t>
      </w:r>
      <w:r>
        <w:rPr>
          <w:rFonts w:eastAsia="Times New Roman"/>
          <w:szCs w:val="24"/>
        </w:rPr>
        <w:t>α</w:t>
      </w:r>
      <w:r>
        <w:rPr>
          <w:rFonts w:eastAsia="Times New Roman"/>
          <w:szCs w:val="24"/>
        </w:rPr>
        <w:t xml:space="preserve">υτοδιοίκηση. Είναι σαφές </w:t>
      </w:r>
      <w:r>
        <w:rPr>
          <w:rFonts w:eastAsia="Times New Roman"/>
          <w:szCs w:val="24"/>
        </w:rPr>
        <w:lastRenderedPageBreak/>
        <w:t xml:space="preserve">ότι λέμε «όχι» στις αυταρχικές μεθοδεύσεις. Εμείς λέμε «ναι» στη </w:t>
      </w:r>
      <w:r>
        <w:rPr>
          <w:rFonts w:eastAsia="Times New Roman"/>
          <w:szCs w:val="24"/>
        </w:rPr>
        <w:t>δ</w:t>
      </w:r>
      <w:r>
        <w:rPr>
          <w:rFonts w:eastAsia="Times New Roman"/>
          <w:szCs w:val="24"/>
        </w:rPr>
        <w:t>ημοκρατία</w:t>
      </w:r>
      <w:r>
        <w:rPr>
          <w:rFonts w:eastAsia="Times New Roman"/>
          <w:szCs w:val="24"/>
        </w:rPr>
        <w:t>.</w:t>
      </w:r>
      <w:r>
        <w:rPr>
          <w:rFonts w:eastAsia="Times New Roman"/>
          <w:szCs w:val="24"/>
        </w:rPr>
        <w:t xml:space="preserve"> Είναι ξεκάθαρο ότι λέμε «όχι» στα εκλογικά «μαγειρέματα», </w:t>
      </w:r>
      <w:r>
        <w:rPr>
          <w:rFonts w:eastAsia="Times New Roman"/>
          <w:szCs w:val="24"/>
        </w:rPr>
        <w:t>λέμε «ναι» στις εκλογές εδώ και τώρα.</w:t>
      </w:r>
    </w:p>
    <w:p w14:paraId="0715AEE5"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Σας ευχαριστώ πολύ.</w:t>
      </w:r>
    </w:p>
    <w:p w14:paraId="0715AEE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(Χειροκροτήματα από την πτέρυγα της </w:t>
      </w:r>
      <w:r>
        <w:rPr>
          <w:rFonts w:eastAsia="Times New Roman"/>
          <w:szCs w:val="24"/>
        </w:rPr>
        <w:t xml:space="preserve">Δημοκρατικής Συμπαράταξης ΠΑΣΟΚ - </w:t>
      </w:r>
      <w:r>
        <w:rPr>
          <w:rFonts w:eastAsia="Times New Roman"/>
          <w:szCs w:val="24"/>
        </w:rPr>
        <w:t xml:space="preserve">ΔΗΜΑΡ)               </w:t>
      </w:r>
    </w:p>
    <w:p w14:paraId="0715AEE7" w14:textId="77777777" w:rsidR="006222AF" w:rsidRDefault="006453C1">
      <w:pPr>
        <w:spacing w:after="0" w:line="600" w:lineRule="auto"/>
        <w:ind w:firstLine="720"/>
        <w:jc w:val="both"/>
        <w:rPr>
          <w:rFonts w:eastAsia="Times New Roman"/>
          <w:color w:val="000000"/>
          <w:szCs w:val="24"/>
          <w:shd w:val="clear" w:color="auto" w:fill="FFFFFF"/>
        </w:rPr>
      </w:pPr>
      <w:r w:rsidRPr="009D0BCE">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την </w:t>
      </w:r>
      <w:r>
        <w:rPr>
          <w:rFonts w:eastAsia="Times New Roman"/>
          <w:color w:val="000000"/>
          <w:szCs w:val="24"/>
          <w:shd w:val="clear" w:color="auto" w:fill="FFFFFF"/>
        </w:rPr>
        <w:t>κ.</w:t>
      </w:r>
      <w:r>
        <w:rPr>
          <w:rFonts w:eastAsia="Times New Roman"/>
          <w:color w:val="000000"/>
          <w:szCs w:val="24"/>
          <w:shd w:val="clear" w:color="auto" w:fill="FFFFFF"/>
        </w:rPr>
        <w:t xml:space="preserve"> Γεννηματά.</w:t>
      </w:r>
    </w:p>
    <w:p w14:paraId="0715AEE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θα ήθελα να </w:t>
      </w:r>
      <w:r>
        <w:rPr>
          <w:rFonts w:eastAsia="Times New Roman"/>
          <w:color w:val="000000"/>
          <w:szCs w:val="24"/>
          <w:shd w:val="clear" w:color="auto" w:fill="FFFFFF"/>
        </w:rPr>
        <w:t>σας ανακοινώσω ότι η ομόφωνη απόφαση της Διάσκεψης των Προέδρων είναι στις 22.00΄ να λήξει η συνεδρίαση και να διεξαχθεί ηλεκτρονική ονομαστική ψηφοφορία ή όπως θα είναι αυτή η ψηφοφορία. Οπότε αναγκαστικά</w:t>
      </w:r>
      <w:r>
        <w:rPr>
          <w:rFonts w:eastAsia="Times New Roman"/>
          <w:color w:val="000000"/>
          <w:szCs w:val="24"/>
          <w:shd w:val="clear" w:color="auto" w:fill="FFFFFF"/>
        </w:rPr>
        <w:t>,</w:t>
      </w:r>
      <w:r>
        <w:rPr>
          <w:rFonts w:eastAsia="Times New Roman"/>
          <w:color w:val="000000"/>
          <w:szCs w:val="24"/>
          <w:shd w:val="clear" w:color="auto" w:fill="FFFFFF"/>
        </w:rPr>
        <w:t xml:space="preserve"> θα υπάρξουν συνάδελφοι οι οποίοι δεν θα μιλήσουν.</w:t>
      </w:r>
    </w:p>
    <w:p w14:paraId="0715AEE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Έχει ζητήσει επί προσωπικού τον λόγο η </w:t>
      </w:r>
      <w:r>
        <w:rPr>
          <w:rFonts w:eastAsia="Times New Roman"/>
          <w:color w:val="000000"/>
          <w:szCs w:val="24"/>
          <w:shd w:val="clear" w:color="auto" w:fill="FFFFFF"/>
        </w:rPr>
        <w:t>κ.</w:t>
      </w:r>
      <w:r>
        <w:rPr>
          <w:rFonts w:eastAsia="Times New Roman"/>
          <w:color w:val="000000"/>
          <w:szCs w:val="24"/>
          <w:shd w:val="clear" w:color="auto" w:fill="FFFFFF"/>
        </w:rPr>
        <w:t xml:space="preserve"> Χριστοδουλοπούλου. </w:t>
      </w:r>
    </w:p>
    <w:p w14:paraId="0715AEEA"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κυρία Χριστοδουλοπούλου, έχετε τον λόγο.</w:t>
      </w:r>
    </w:p>
    <w:p w14:paraId="0715AEEB" w14:textId="77777777" w:rsidR="006222AF" w:rsidRDefault="006453C1">
      <w:pPr>
        <w:spacing w:after="0" w:line="600" w:lineRule="auto"/>
        <w:ind w:firstLine="720"/>
        <w:jc w:val="both"/>
        <w:rPr>
          <w:rFonts w:eastAsia="Times New Roman"/>
          <w:color w:val="000000"/>
          <w:szCs w:val="24"/>
          <w:shd w:val="clear" w:color="auto" w:fill="FFFFFF"/>
        </w:rPr>
      </w:pPr>
      <w:r w:rsidRPr="009D0BCE">
        <w:rPr>
          <w:rFonts w:eastAsia="Times New Roman"/>
          <w:b/>
          <w:color w:val="000000"/>
          <w:szCs w:val="24"/>
          <w:shd w:val="clear" w:color="auto" w:fill="FFFFFF"/>
        </w:rPr>
        <w:t xml:space="preserve">ΑΝΑΣΤΑΣΙΑ ΧΡΙΣΤΟΔΟΥΛΟΠΟΥΛΟΥ (Γ΄ Αντιπρόεδρος της Βουλής): </w:t>
      </w:r>
      <w:r>
        <w:rPr>
          <w:rFonts w:eastAsia="Times New Roman"/>
          <w:color w:val="000000"/>
          <w:szCs w:val="24"/>
          <w:shd w:val="clear" w:color="auto" w:fill="FFFFFF"/>
        </w:rPr>
        <w:t>Ανέγνωσε ο κ. Γεωργαντάς</w:t>
      </w:r>
      <w:r>
        <w:rPr>
          <w:rFonts w:eastAsia="Times New Roman"/>
          <w:color w:val="000000"/>
          <w:szCs w:val="24"/>
          <w:shd w:val="clear" w:color="auto" w:fill="FFFFFF"/>
        </w:rPr>
        <w:t>, Βουλευτής</w:t>
      </w:r>
      <w:r>
        <w:rPr>
          <w:rFonts w:eastAsia="Times New Roman"/>
          <w:color w:val="000000"/>
          <w:szCs w:val="24"/>
          <w:shd w:val="clear" w:color="auto" w:fill="FFFFFF"/>
        </w:rPr>
        <w:t xml:space="preserve"> της </w:t>
      </w:r>
      <w:r>
        <w:rPr>
          <w:rFonts w:eastAsia="Times New Roman"/>
          <w:color w:val="000000"/>
          <w:szCs w:val="24"/>
          <w:shd w:val="clear" w:color="auto" w:fill="FFFFFF"/>
        </w:rPr>
        <w:lastRenderedPageBreak/>
        <w:t>Νέας Δημοκρατίας ένα απόσπασμα από την τοποθέτ</w:t>
      </w:r>
      <w:r>
        <w:rPr>
          <w:rFonts w:eastAsia="Times New Roman"/>
          <w:color w:val="000000"/>
          <w:szCs w:val="24"/>
          <w:shd w:val="clear" w:color="auto" w:fill="FFFFFF"/>
        </w:rPr>
        <w:t xml:space="preserve">ηση που έκανα στην </w:t>
      </w:r>
      <w:r>
        <w:rPr>
          <w:rFonts w:eastAsia="Times New Roman"/>
          <w:color w:val="000000"/>
          <w:szCs w:val="24"/>
          <w:shd w:val="clear" w:color="auto" w:fill="FFFFFF"/>
        </w:rPr>
        <w:t>ε</w:t>
      </w:r>
      <w:r>
        <w:rPr>
          <w:rFonts w:eastAsia="Times New Roman"/>
          <w:color w:val="000000"/>
          <w:szCs w:val="24"/>
          <w:shd w:val="clear" w:color="auto" w:fill="FFFFFF"/>
        </w:rPr>
        <w:t>πιτροπή κατά τη συζήτηση του νομοσχεδίου για τον «Κ</w:t>
      </w:r>
      <w:r>
        <w:rPr>
          <w:rFonts w:eastAsia="Times New Roman"/>
          <w:color w:val="000000"/>
          <w:szCs w:val="24"/>
          <w:shd w:val="clear" w:color="auto" w:fill="FFFFFF"/>
        </w:rPr>
        <w:t>ΛΕΙΣΘΕΝΗ</w:t>
      </w:r>
      <w:r>
        <w:rPr>
          <w:rFonts w:eastAsia="Times New Roman"/>
          <w:color w:val="000000"/>
          <w:szCs w:val="24"/>
          <w:shd w:val="clear" w:color="auto" w:fill="FFFFFF"/>
        </w:rPr>
        <w:t xml:space="preserve">». </w:t>
      </w:r>
    </w:p>
    <w:p w14:paraId="0715AEEC"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Πράγματι</w:t>
      </w:r>
      <w:r>
        <w:rPr>
          <w:rFonts w:eastAsia="Times New Roman"/>
          <w:color w:val="000000"/>
          <w:szCs w:val="24"/>
          <w:shd w:val="clear" w:color="auto" w:fill="FFFFFF"/>
        </w:rPr>
        <w:t>,</w:t>
      </w:r>
      <w:r>
        <w:rPr>
          <w:rFonts w:eastAsia="Times New Roman"/>
          <w:color w:val="000000"/>
          <w:szCs w:val="24"/>
          <w:shd w:val="clear" w:color="auto" w:fill="FFFFFF"/>
        </w:rPr>
        <w:t xml:space="preserve"> στο σχόλιό μου, το οποίο θεωρώ και εξαιρετικά εύστοχο, επισήμανα ότι διαφορετικά, με ένα ενδιαφέρον τοπικό, προσέρχεται ο ψηφοφόρος στις τοπικές εκλογές και διαφορ</w:t>
      </w:r>
      <w:r>
        <w:rPr>
          <w:rFonts w:eastAsia="Times New Roman"/>
          <w:color w:val="000000"/>
          <w:szCs w:val="24"/>
          <w:shd w:val="clear" w:color="auto" w:fill="FFFFFF"/>
        </w:rPr>
        <w:t>ετικά στις ευρωεκλογές, όπου το ενδιαφέρον είναι για έναν υπερεθνικό οργανισμό και η ψήφος κα</w:t>
      </w:r>
      <w:r>
        <w:rPr>
          <w:rFonts w:eastAsia="Times New Roman"/>
          <w:color w:val="000000"/>
          <w:szCs w:val="24"/>
          <w:shd w:val="clear" w:color="auto" w:fill="FFFFFF"/>
        </w:rPr>
        <w:t>μ</w:t>
      </w:r>
      <w:r>
        <w:rPr>
          <w:rFonts w:eastAsia="Times New Roman"/>
          <w:color w:val="000000"/>
          <w:szCs w:val="24"/>
          <w:shd w:val="clear" w:color="auto" w:fill="FFFFFF"/>
        </w:rPr>
        <w:t xml:space="preserve">μία σχέση δεν έχει με τις δημοτικές εκλογές. Θέλω να πω ότι δεν είπα κάτι αντιφατικό ως προς αυτό. </w:t>
      </w:r>
    </w:p>
    <w:p w14:paraId="0715AEED"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Πρώτον, το ίδιο το νομοσχέδιο εξαιρεί μόνο τις επόμενες εκλογέ</w:t>
      </w:r>
      <w:r>
        <w:rPr>
          <w:rFonts w:eastAsia="Times New Roman"/>
          <w:color w:val="000000"/>
          <w:szCs w:val="24"/>
          <w:shd w:val="clear" w:color="auto" w:fill="FFFFFF"/>
        </w:rPr>
        <w:t>ς. Πάντα θα διεξάγονται χωριστά οι ευρωεκλογές από τις δημοτικές εκλογές. Το σημειώνω αυτό</w:t>
      </w:r>
      <w:r>
        <w:rPr>
          <w:rFonts w:eastAsia="Times New Roman"/>
          <w:color w:val="000000"/>
          <w:szCs w:val="24"/>
          <w:shd w:val="clear" w:color="auto" w:fill="FFFFFF"/>
        </w:rPr>
        <w:t>,</w:t>
      </w:r>
      <w:r>
        <w:rPr>
          <w:rFonts w:eastAsia="Times New Roman"/>
          <w:color w:val="000000"/>
          <w:szCs w:val="24"/>
          <w:shd w:val="clear" w:color="auto" w:fill="FFFFFF"/>
        </w:rPr>
        <w:t xml:space="preserve"> γιατί εδώ γίνεται μια παρανόηση. Κατά συνέπεια, αυτό που εγώ ανέφερα στην τελευταία μου τοποθέτηση ήταν ακριβώς ότι πολιτική σημαίνει να σταθμίζεις τα ρίσκα, να στα</w:t>
      </w:r>
      <w:r>
        <w:rPr>
          <w:rFonts w:eastAsia="Times New Roman"/>
          <w:color w:val="000000"/>
          <w:szCs w:val="24"/>
          <w:shd w:val="clear" w:color="auto" w:fill="FFFFFF"/>
        </w:rPr>
        <w:t>θμίζεις τα όρια της σύγκρουσης και να μπορείς να υποχωρείς, όπως έκανε και ο Υπουργός, υποχωρώντας στην προηγούμενη θέση του, αλλά για μία και μόνη φορά, την επόμενη.</w:t>
      </w:r>
    </w:p>
    <w:p w14:paraId="0715AEE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ΠΡΟΕΔΡΕΥΩΝ (Μάριος Γεωργιάδης): </w:t>
      </w:r>
      <w:r>
        <w:rPr>
          <w:rFonts w:eastAsia="Times New Roman"/>
          <w:color w:val="000000"/>
          <w:szCs w:val="24"/>
          <w:shd w:val="clear" w:color="auto" w:fill="FFFFFF"/>
        </w:rPr>
        <w:t>Ξεκάθαρο, κυρία Χριστοδουλοπούλου. Ευχαριστούμε.</w:t>
      </w:r>
    </w:p>
    <w:p w14:paraId="0715AEEF"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Τον λόγο</w:t>
      </w:r>
      <w:r>
        <w:rPr>
          <w:rFonts w:eastAsia="Times New Roman"/>
          <w:color w:val="000000"/>
          <w:szCs w:val="24"/>
          <w:shd w:val="clear" w:color="auto" w:fill="FFFFFF"/>
        </w:rPr>
        <w:t xml:space="preserve"> θα πάρει τώρα ο Υπουργός Επικρατείας. Ακολουθεί ο κ. Μεγαλομύστακας και συνεχίζουμε με τον κατάλογο των ομιλητών.</w:t>
      </w:r>
    </w:p>
    <w:p w14:paraId="0715AEF0"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έχετε τον λόγο, για πέντε λεπτά. Θα έχετε, όμως, και κάποια σχετική ανοχή.</w:t>
      </w:r>
    </w:p>
    <w:p w14:paraId="0715AEF1" w14:textId="77777777" w:rsidR="006222AF" w:rsidRDefault="006453C1">
      <w:pPr>
        <w:spacing w:after="0" w:line="600" w:lineRule="auto"/>
        <w:ind w:firstLine="720"/>
        <w:jc w:val="both"/>
        <w:rPr>
          <w:rFonts w:eastAsia="Times New Roman"/>
          <w:color w:val="000000"/>
          <w:szCs w:val="24"/>
          <w:shd w:val="clear" w:color="auto" w:fill="FFFFFF"/>
        </w:rPr>
      </w:pPr>
      <w:r w:rsidRPr="009D0BCE">
        <w:rPr>
          <w:rFonts w:eastAsia="Times New Roman"/>
          <w:b/>
          <w:color w:val="000000"/>
          <w:szCs w:val="24"/>
          <w:shd w:val="clear" w:color="auto" w:fill="FFFFFF"/>
        </w:rPr>
        <w:t xml:space="preserve">ΧΡΙΣΤΟΦΟΡΟΣ ΒΕΡΝΑΡΔΑΚΗΣ (Υπουργός Επικρατείας): </w:t>
      </w:r>
      <w:r>
        <w:rPr>
          <w:rFonts w:eastAsia="Times New Roman"/>
          <w:color w:val="000000"/>
          <w:szCs w:val="24"/>
          <w:shd w:val="clear" w:color="auto" w:fill="FFFFFF"/>
        </w:rPr>
        <w:t>Ευχ</w:t>
      </w:r>
      <w:r>
        <w:rPr>
          <w:rFonts w:eastAsia="Times New Roman"/>
          <w:color w:val="000000"/>
          <w:szCs w:val="24"/>
          <w:shd w:val="clear" w:color="auto" w:fill="FFFFFF"/>
        </w:rPr>
        <w:t>αριστώ, κύριε Πρόεδρε.</w:t>
      </w:r>
    </w:p>
    <w:p w14:paraId="0715AEF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λίγο άχαρο</w:t>
      </w:r>
      <w:r>
        <w:rPr>
          <w:rFonts w:eastAsia="Times New Roman"/>
          <w:color w:val="000000"/>
          <w:szCs w:val="24"/>
          <w:shd w:val="clear" w:color="auto" w:fill="FFFFFF"/>
        </w:rPr>
        <w:t>,</w:t>
      </w:r>
      <w:r>
        <w:rPr>
          <w:rFonts w:eastAsia="Times New Roman"/>
          <w:color w:val="000000"/>
          <w:szCs w:val="24"/>
          <w:shd w:val="clear" w:color="auto" w:fill="FFFFFF"/>
        </w:rPr>
        <w:t xml:space="preserve"> βεβαίως</w:t>
      </w:r>
      <w:r>
        <w:rPr>
          <w:rFonts w:eastAsia="Times New Roman"/>
          <w:color w:val="000000"/>
          <w:szCs w:val="24"/>
          <w:shd w:val="clear" w:color="auto" w:fill="FFFFFF"/>
        </w:rPr>
        <w:t>,</w:t>
      </w:r>
      <w:r>
        <w:rPr>
          <w:rFonts w:eastAsia="Times New Roman"/>
          <w:color w:val="000000"/>
          <w:szCs w:val="24"/>
          <w:shd w:val="clear" w:color="auto" w:fill="FFFFFF"/>
        </w:rPr>
        <w:t xml:space="preserve"> να διαδέχομαι στο Βήμα μία Αρχηγό πολιτικού κόμματος, αλλά από την ομιλία της θέλω να επισημάνω ένα κεντρικό ερώτημα το οποίο ετέθη.</w:t>
      </w:r>
    </w:p>
    <w:p w14:paraId="0715AEF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2016, όταν αλλάξαμε τον εκλογικό νόμο και φέραμε την απλή αναλογική, τ</w:t>
      </w:r>
      <w:r>
        <w:rPr>
          <w:rFonts w:eastAsia="Times New Roman"/>
          <w:color w:val="000000"/>
          <w:szCs w:val="24"/>
          <w:shd w:val="clear" w:color="auto" w:fill="FFFFFF"/>
        </w:rPr>
        <w:t>ο επιχείρημα</w:t>
      </w:r>
      <w:r>
        <w:rPr>
          <w:rFonts w:eastAsia="Times New Roman"/>
          <w:color w:val="000000"/>
          <w:szCs w:val="24"/>
          <w:shd w:val="clear" w:color="auto" w:fill="FFFFFF"/>
        </w:rPr>
        <w:t>,</w:t>
      </w:r>
      <w:r>
        <w:rPr>
          <w:rFonts w:eastAsia="Times New Roman"/>
          <w:color w:val="000000"/>
          <w:szCs w:val="24"/>
          <w:shd w:val="clear" w:color="auto" w:fill="FFFFFF"/>
        </w:rPr>
        <w:t xml:space="preserve"> βάσει του οποίου δεν ψήφισε τότε την απλή αναλογική</w:t>
      </w:r>
      <w:r>
        <w:rPr>
          <w:rFonts w:eastAsia="Times New Roman"/>
          <w:color w:val="000000"/>
          <w:szCs w:val="24"/>
          <w:shd w:val="clear" w:color="auto" w:fill="FFFFFF"/>
        </w:rPr>
        <w:t>,</w:t>
      </w:r>
      <w:r>
        <w:rPr>
          <w:rFonts w:eastAsia="Times New Roman"/>
          <w:color w:val="000000"/>
          <w:szCs w:val="24"/>
          <w:shd w:val="clear" w:color="auto" w:fill="FFFFFF"/>
        </w:rPr>
        <w:t xml:space="preserve"> ήταν η μη κατάτμηση -κατά τη γνώμη της τότε- των μεγάλων εκλογικών περιφερειών. Σήμερα η κατάτμηση των μεγάλων εκλογικών περιφερειών είναι πραγματικότητα και η πρόκληση για το Κίνημα Αλλαγή</w:t>
      </w:r>
      <w:r>
        <w:rPr>
          <w:rFonts w:eastAsia="Times New Roman"/>
          <w:color w:val="000000"/>
          <w:szCs w:val="24"/>
          <w:shd w:val="clear" w:color="auto" w:fill="FFFFFF"/>
        </w:rPr>
        <w:t>ς είναι αν θα έπρεπε, αν θα ήθελε να ξαναδεί τη στάση του</w:t>
      </w:r>
      <w:r>
        <w:rPr>
          <w:rFonts w:eastAsia="Times New Roman"/>
          <w:color w:val="000000"/>
          <w:szCs w:val="24"/>
          <w:shd w:val="clear" w:color="auto" w:fill="FFFFFF"/>
        </w:rPr>
        <w:t>,</w:t>
      </w:r>
      <w:r>
        <w:rPr>
          <w:rFonts w:eastAsia="Times New Roman"/>
          <w:color w:val="000000"/>
          <w:szCs w:val="24"/>
          <w:shd w:val="clear" w:color="auto" w:fill="FFFFFF"/>
        </w:rPr>
        <w:t xml:space="preserve"> σε σχέση με την </w:t>
      </w:r>
      <w:r>
        <w:rPr>
          <w:rFonts w:eastAsia="Times New Roman"/>
          <w:color w:val="000000"/>
          <w:szCs w:val="24"/>
          <w:shd w:val="clear" w:color="auto" w:fill="FFFFFF"/>
        </w:rPr>
        <w:lastRenderedPageBreak/>
        <w:t>απλή αναλογική και τον εκλογικό νόμο. Εάν δεν το κάνει, πέρα από το ότι θα καταδειχθεί ότι είναι προσχηματικό ό,τι λέει και κινείται στα όρια του βερμπαλισμού, νομίζω ότι θα δικαιώσ</w:t>
      </w:r>
      <w:r>
        <w:rPr>
          <w:rFonts w:eastAsia="Times New Roman"/>
          <w:color w:val="000000"/>
          <w:szCs w:val="24"/>
          <w:shd w:val="clear" w:color="auto" w:fill="FFFFFF"/>
        </w:rPr>
        <w:t>ει αυτούς</w:t>
      </w:r>
      <w:r>
        <w:rPr>
          <w:rFonts w:eastAsia="Times New Roman"/>
          <w:color w:val="000000"/>
          <w:szCs w:val="24"/>
          <w:shd w:val="clear" w:color="auto" w:fill="FFFFFF"/>
        </w:rPr>
        <w:t>,</w:t>
      </w:r>
      <w:r>
        <w:rPr>
          <w:rFonts w:eastAsia="Times New Roman"/>
          <w:color w:val="000000"/>
          <w:szCs w:val="24"/>
          <w:shd w:val="clear" w:color="auto" w:fill="FFFFFF"/>
        </w:rPr>
        <w:t xml:space="preserve"> οι οποίοι είναι πάρα πολύ καχύποπτοι και θεωρούν αυτό το μόρφωμα, το Κίνημα Αλλαγής μία απλή πολιτική ουρά της πιο σκληρής δεξιάς και νεοφιλελεύθερης παράταξης, που είναι η Νέα Δημοκρατία. Αυτό ως ένα σχόλιο. </w:t>
      </w:r>
    </w:p>
    <w:p w14:paraId="0715AEF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συμβάλω στον </w:t>
      </w:r>
      <w:r>
        <w:rPr>
          <w:rFonts w:eastAsia="Times New Roman"/>
          <w:color w:val="000000"/>
          <w:szCs w:val="24"/>
          <w:shd w:val="clear" w:color="auto" w:fill="FFFFFF"/>
        </w:rPr>
        <w:t>προβληματισμό</w:t>
      </w:r>
      <w:r>
        <w:rPr>
          <w:rFonts w:eastAsia="Times New Roman"/>
          <w:color w:val="000000"/>
          <w:szCs w:val="24"/>
          <w:shd w:val="clear" w:color="auto" w:fill="FFFFFF"/>
        </w:rPr>
        <w:t>,</w:t>
      </w:r>
      <w:r>
        <w:rPr>
          <w:rFonts w:eastAsia="Times New Roman"/>
          <w:color w:val="000000"/>
          <w:szCs w:val="24"/>
          <w:shd w:val="clear" w:color="auto" w:fill="FFFFFF"/>
        </w:rPr>
        <w:t xml:space="preserve"> που έχει εκφράστηκε και σήμερα και χθες. </w:t>
      </w:r>
    </w:p>
    <w:p w14:paraId="0715AEF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Πρώτον, όσον αφορά το σπάσιμο, την κατάτμηση των μεγάλων εκλογικών περιφερειών, της Β΄ Αθήνας και του υπολοίπου Αττικής. Κατ’ αρχάς συμφωνούμε όλοι -ή σχεδόν όλοι- ότι πρόκειται για μία ώριμη αλλαγή </w:t>
      </w:r>
      <w:r>
        <w:rPr>
          <w:rFonts w:eastAsia="Times New Roman"/>
          <w:color w:val="000000"/>
          <w:szCs w:val="24"/>
          <w:shd w:val="clear" w:color="auto" w:fill="FFFFFF"/>
        </w:rPr>
        <w:t>της αρχιτεκτονικής του εκλογικού συστήματος και της αντιπροσώπευσης. Και είναι τόσο ώριμη, που αφενός</w:t>
      </w:r>
      <w:r>
        <w:rPr>
          <w:rFonts w:eastAsia="Times New Roman"/>
          <w:color w:val="000000"/>
          <w:szCs w:val="24"/>
          <w:shd w:val="clear" w:color="auto" w:fill="FFFFFF"/>
        </w:rPr>
        <w:t>,</w:t>
      </w:r>
      <w:r>
        <w:rPr>
          <w:rFonts w:eastAsia="Times New Roman"/>
          <w:color w:val="000000"/>
          <w:szCs w:val="24"/>
          <w:shd w:val="clear" w:color="auto" w:fill="FFFFFF"/>
        </w:rPr>
        <w:t xml:space="preserve"> ήταν έτοιμη να ψηφιστεί και από άλλες κυβερνήσεις παλαιότερα και επί της ουσίας συναντά τη συναίνεση πάρα πολλών πτερύγων της Βουλής. </w:t>
      </w:r>
    </w:p>
    <w:p w14:paraId="0715AEF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Κανονικά</w:t>
      </w:r>
      <w:r>
        <w:rPr>
          <w:rFonts w:eastAsia="Times New Roman"/>
          <w:color w:val="000000"/>
          <w:szCs w:val="24"/>
          <w:shd w:val="clear" w:color="auto" w:fill="FFFFFF"/>
        </w:rPr>
        <w:t>,</w:t>
      </w:r>
      <w:r>
        <w:rPr>
          <w:rFonts w:eastAsia="Times New Roman"/>
          <w:color w:val="000000"/>
          <w:szCs w:val="24"/>
          <w:shd w:val="clear" w:color="auto" w:fill="FFFFFF"/>
        </w:rPr>
        <w:t xml:space="preserve"> δεν θα έ</w:t>
      </w:r>
      <w:r>
        <w:rPr>
          <w:rFonts w:eastAsia="Times New Roman"/>
          <w:color w:val="000000"/>
          <w:szCs w:val="24"/>
          <w:shd w:val="clear" w:color="auto" w:fill="FFFFFF"/>
        </w:rPr>
        <w:t>πρεπε καν να το συζητάμε. Πολύ δε περισσότερο</w:t>
      </w:r>
      <w:r>
        <w:rPr>
          <w:rFonts w:eastAsia="Times New Roman"/>
          <w:color w:val="000000"/>
          <w:szCs w:val="24"/>
          <w:shd w:val="clear" w:color="auto" w:fill="FFFFFF"/>
        </w:rPr>
        <w:t>,</w:t>
      </w:r>
      <w:r>
        <w:rPr>
          <w:rFonts w:eastAsia="Times New Roman"/>
          <w:color w:val="000000"/>
          <w:szCs w:val="24"/>
          <w:shd w:val="clear" w:color="auto" w:fill="FFFFFF"/>
        </w:rPr>
        <w:t xml:space="preserve"> όταν πρόκειται για μία τυπική περίπτωση</w:t>
      </w:r>
      <w:r>
        <w:rPr>
          <w:rFonts w:eastAsia="Times New Roman"/>
          <w:color w:val="000000"/>
          <w:szCs w:val="24"/>
          <w:shd w:val="clear" w:color="auto" w:fill="FFFFFF"/>
        </w:rPr>
        <w:t>,</w:t>
      </w:r>
      <w:r>
        <w:rPr>
          <w:rFonts w:eastAsia="Times New Roman"/>
          <w:color w:val="000000"/>
          <w:szCs w:val="24"/>
          <w:shd w:val="clear" w:color="auto" w:fill="FFFFFF"/>
        </w:rPr>
        <w:t xml:space="preserve"> που η </w:t>
      </w:r>
      <w:r>
        <w:rPr>
          <w:rFonts w:eastAsia="Times New Roman"/>
          <w:color w:val="000000"/>
          <w:szCs w:val="24"/>
          <w:shd w:val="clear" w:color="auto" w:fill="FFFFFF"/>
        </w:rPr>
        <w:lastRenderedPageBreak/>
        <w:t xml:space="preserve">αλλαγή στην εκλογική διάρθρωση και λειτουργία δεν δημιουργεί υπόνοιες για κάποιου τύπου ευνοιακού -να το πω έτσι- χαρακτήρα ρύθμιση για κάποιο κόμμα ή για κάποια </w:t>
      </w:r>
      <w:r>
        <w:rPr>
          <w:rFonts w:eastAsia="Times New Roman"/>
          <w:color w:val="000000"/>
          <w:szCs w:val="24"/>
          <w:shd w:val="clear" w:color="auto" w:fill="FFFFFF"/>
        </w:rPr>
        <w:t xml:space="preserve">κόμματα. </w:t>
      </w:r>
    </w:p>
    <w:p w14:paraId="0715AEF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Θέλω να πιστεύω ότι η Νέα Δημοκρατία θα το ψηφίσει τελικά και θα εφαρμοστεί από τις επόμενες εκλογές. Αν δεν το ψηφίσει, νομίζω ότι μπαίνουμε σε ένα πεδίο πολιτικού παραλογισμού, να μην ψηφίζουμε κάτι</w:t>
      </w:r>
      <w:r>
        <w:rPr>
          <w:rFonts w:eastAsia="Times New Roman"/>
          <w:color w:val="000000"/>
          <w:szCs w:val="24"/>
          <w:shd w:val="clear" w:color="auto" w:fill="FFFFFF"/>
        </w:rPr>
        <w:t>,</w:t>
      </w:r>
      <w:r>
        <w:rPr>
          <w:rFonts w:eastAsia="Times New Roman"/>
          <w:color w:val="000000"/>
          <w:szCs w:val="24"/>
          <w:shd w:val="clear" w:color="auto" w:fill="FFFFFF"/>
        </w:rPr>
        <w:t xml:space="preserve"> που είναι ώριμο και αυτονόητο, μόνο και μόνο</w:t>
      </w:r>
      <w:r>
        <w:rPr>
          <w:rFonts w:eastAsia="Times New Roman"/>
          <w:color w:val="000000"/>
          <w:szCs w:val="24"/>
          <w:shd w:val="clear" w:color="auto" w:fill="FFFFFF"/>
        </w:rPr>
        <w:t xml:space="preserve"> για να μην εφαρμοστεί την επόμενη φορά. Επί της ουσίας</w:t>
      </w:r>
      <w:r>
        <w:rPr>
          <w:rFonts w:eastAsia="Times New Roman"/>
          <w:color w:val="000000"/>
          <w:szCs w:val="24"/>
          <w:shd w:val="clear" w:color="auto" w:fill="FFFFFF"/>
        </w:rPr>
        <w:t>,</w:t>
      </w:r>
      <w:r>
        <w:rPr>
          <w:rFonts w:eastAsia="Times New Roman"/>
          <w:color w:val="000000"/>
          <w:szCs w:val="24"/>
          <w:shd w:val="clear" w:color="auto" w:fill="FFFFFF"/>
        </w:rPr>
        <w:t xml:space="preserve"> νομίζω ότι, εφόσον συμφωνεί, δεν πρόκειται</w:t>
      </w:r>
      <w:r>
        <w:rPr>
          <w:rFonts w:eastAsia="Times New Roman"/>
          <w:color w:val="000000"/>
          <w:szCs w:val="24"/>
          <w:shd w:val="clear" w:color="auto" w:fill="FFFFFF"/>
        </w:rPr>
        <w:t>,</w:t>
      </w:r>
      <w:r>
        <w:rPr>
          <w:rFonts w:eastAsia="Times New Roman"/>
          <w:color w:val="000000"/>
          <w:szCs w:val="24"/>
          <w:shd w:val="clear" w:color="auto" w:fill="FFFFFF"/>
        </w:rPr>
        <w:t xml:space="preserve"> ακόμα και στην υποθετική περίπτωση που γίνει αύριο κυβέρνηση</w:t>
      </w:r>
      <w:r>
        <w:rPr>
          <w:rFonts w:eastAsia="Times New Roman"/>
          <w:color w:val="000000"/>
          <w:szCs w:val="24"/>
          <w:shd w:val="clear" w:color="auto" w:fill="FFFFFF"/>
        </w:rPr>
        <w:t>,</w:t>
      </w:r>
      <w:r>
        <w:rPr>
          <w:rFonts w:eastAsia="Times New Roman"/>
          <w:color w:val="000000"/>
          <w:szCs w:val="24"/>
          <w:shd w:val="clear" w:color="auto" w:fill="FFFFFF"/>
        </w:rPr>
        <w:t xml:space="preserve"> να μην το εφαρμόσει. Είναι κάτι</w:t>
      </w:r>
      <w:r>
        <w:rPr>
          <w:rFonts w:eastAsia="Times New Roman"/>
          <w:color w:val="000000"/>
          <w:szCs w:val="24"/>
          <w:shd w:val="clear" w:color="auto" w:fill="FFFFFF"/>
        </w:rPr>
        <w:t>,</w:t>
      </w:r>
      <w:r>
        <w:rPr>
          <w:rFonts w:eastAsia="Times New Roman"/>
          <w:color w:val="000000"/>
          <w:szCs w:val="24"/>
          <w:shd w:val="clear" w:color="auto" w:fill="FFFFFF"/>
        </w:rPr>
        <w:t xml:space="preserve"> με το οποίο συμφωνεί. Επομένως, θα το αφήσει ανέγγιχτο. Επομένως, το μόνο, στο οποίο οδηγούμαστε από αυτήν την κατά κάποιον τρόπο «διαπραγμάτευση», που γίνεται με την ψήφο των Ελλήνων στο εξωτερικό, είναι το να μην εφαρμοστεί την επόμενη φορά. </w:t>
      </w:r>
    </w:p>
    <w:p w14:paraId="0715AEF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Θέλω, λοιπ</w:t>
      </w:r>
      <w:r>
        <w:rPr>
          <w:rFonts w:eastAsia="Times New Roman" w:cs="Times New Roman"/>
          <w:szCs w:val="24"/>
        </w:rPr>
        <w:t>όν, να πιστεύω ότι η Νέα Δημοκρατία δεν θα κάνει αυτό το ατόπημα και δεν θα μπει σε μια λογική συμψηφισμού, το οποίο θα ήταν και μια πράξη αντικοινοβουλευτικής πρακτικής, άλλωστε. Διότι, αν μπούμε σε μια λογική</w:t>
      </w:r>
      <w:r>
        <w:rPr>
          <w:rFonts w:eastAsia="Times New Roman" w:cs="Times New Roman"/>
          <w:szCs w:val="24"/>
        </w:rPr>
        <w:t>,</w:t>
      </w:r>
      <w:r>
        <w:rPr>
          <w:rFonts w:eastAsia="Times New Roman" w:cs="Times New Roman"/>
          <w:szCs w:val="24"/>
        </w:rPr>
        <w:t xml:space="preserve"> που λέει ότι </w:t>
      </w:r>
      <w:r>
        <w:rPr>
          <w:rFonts w:eastAsia="Times New Roman" w:cs="Times New Roman"/>
          <w:szCs w:val="24"/>
        </w:rPr>
        <w:lastRenderedPageBreak/>
        <w:t>«ψηφίζω αυτό με το οποίο συμφων</w:t>
      </w:r>
      <w:r>
        <w:rPr>
          <w:rFonts w:eastAsia="Times New Roman" w:cs="Times New Roman"/>
          <w:szCs w:val="24"/>
        </w:rPr>
        <w:t>ώ, εφόσον συμβεί και το άλλο</w:t>
      </w:r>
      <w:r>
        <w:rPr>
          <w:rFonts w:eastAsia="Times New Roman" w:cs="Times New Roman"/>
          <w:szCs w:val="24"/>
        </w:rPr>
        <w:t>,</w:t>
      </w:r>
      <w:r>
        <w:rPr>
          <w:rFonts w:eastAsia="Times New Roman" w:cs="Times New Roman"/>
          <w:szCs w:val="24"/>
        </w:rPr>
        <w:t xml:space="preserve"> το οποίο σας θέτω στο τραπέζι», όπως καταλαβαίνετε, ανοίγει από την πίσω πόρτα μια ολόκληρη διαδικασία, αντί για διαφάνεια, κοινοβουλευτισμό και διάλογο, συνδιαλλαγών και εκεί ο καθένας θα μπορούσε να βάλει πάρα πολλά πράγματα</w:t>
      </w:r>
      <w:r>
        <w:rPr>
          <w:rFonts w:eastAsia="Times New Roman" w:cs="Times New Roman"/>
          <w:szCs w:val="24"/>
        </w:rPr>
        <w:t>.</w:t>
      </w:r>
    </w:p>
    <w:p w14:paraId="0715AEF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Πάμε τώρα στο επίμαχο ζήτημα, που είναι η ψήφος των Ελλήνων του εξωτερικού. Η ουσία είναι που μετράει, βεβαίως και νομίζω ότι μεθοδικά, σοβαρά, υπεύθυνα πρέπει να λυθούν όλα αυτά τα σοβαρά ζητήματα</w:t>
      </w:r>
      <w:r>
        <w:rPr>
          <w:rFonts w:eastAsia="Times New Roman" w:cs="Times New Roman"/>
          <w:szCs w:val="24"/>
        </w:rPr>
        <w:t>,</w:t>
      </w:r>
      <w:r>
        <w:rPr>
          <w:rFonts w:eastAsia="Times New Roman" w:cs="Times New Roman"/>
          <w:szCs w:val="24"/>
        </w:rPr>
        <w:t xml:space="preserve"> που αφορούν στην ψήφο των Ελλήνων και των Ελλήνων</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ζουν στο εξωτερικό. Είναι ζητήματα υπαρκτά. Το αναγνωρίζουν όλοι αυτό, αλλά ακριβώς επειδή είναι υπαρκτά προβλήματα -είναι τεχνικά, είναι νομικά, είναι συνταγματικά- γι’ αυτό και όσοι σήμερα έρχονται προσχηματικά και το βάζουν στο τραπέζι δεν το εφάρμοσαν </w:t>
      </w:r>
      <w:r>
        <w:rPr>
          <w:rFonts w:eastAsia="Times New Roman" w:cs="Times New Roman"/>
          <w:szCs w:val="24"/>
        </w:rPr>
        <w:t>ποτέ και δεν το έφεραν στη Βουλή.</w:t>
      </w:r>
    </w:p>
    <w:p w14:paraId="0715AEF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πιο απλό; Έχει καταγραφεί και από άλλους και αν θέλετε, με πολύ πιο σκωπτικό τρόπο, μια σκωπτική κριτική απέναντι στις κυβερνήσεις του ΠΑΣΟΚ και της Νέας Δημοκρατίας. Δεν το έθεσαν ποτέ.</w:t>
      </w:r>
    </w:p>
    <w:p w14:paraId="0715AEF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w:t>
      </w:r>
      <w:r>
        <w:rPr>
          <w:rFonts w:eastAsia="Times New Roman" w:cs="Times New Roman"/>
          <w:szCs w:val="24"/>
        </w:rPr>
        <w:t>ούνι λήξεως του χρόνου ομιλίας του κυρίου Βουλευτή)</w:t>
      </w:r>
    </w:p>
    <w:p w14:paraId="0715AEF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έλεγα, λοιπόν, ότι, αφού υπάρχει διάθεση και αφού η Νέα Δημοκρατία, βεβαίως, κατά την εκτίμησή μου, είναι έτοιμη, ώριμη να ψηφίσει και την κατάτμηση των μεγάλων εκλογικών περιφερειών, όπως έρχεται από </w:t>
      </w:r>
      <w:r>
        <w:rPr>
          <w:rFonts w:eastAsia="Times New Roman" w:cs="Times New Roman"/>
          <w:szCs w:val="24"/>
        </w:rPr>
        <w:t>το νομοσχέδιο, νομίζω ότι μπορούμε πράγματι</w:t>
      </w:r>
      <w:r>
        <w:rPr>
          <w:rFonts w:eastAsia="Times New Roman" w:cs="Times New Roman"/>
          <w:szCs w:val="24"/>
        </w:rPr>
        <w:t>,</w:t>
      </w:r>
      <w:r>
        <w:rPr>
          <w:rFonts w:eastAsia="Times New Roman" w:cs="Times New Roman"/>
          <w:szCs w:val="24"/>
        </w:rPr>
        <w:t xml:space="preserve"> να επιταχύνουμε αυτή τη διαδικασία. Μια ιδέα θα ήταν να μην είναι στο πεντάμηνο, έτσι ώστε να μην αφεθούν ιδέες ότι κάποιος το συζητάει προσχηματικά και κάνει μια επιτροπή για να το παραπέμψει, αλλά να το δούμε </w:t>
      </w:r>
      <w:r>
        <w:rPr>
          <w:rFonts w:eastAsia="Times New Roman" w:cs="Times New Roman"/>
          <w:szCs w:val="24"/>
        </w:rPr>
        <w:t>εντός ενός πολύ πιο σκληρού, αν θέλετε, χρονοδιαγράμματος. Διότι θέλω να επισημάνω εδώ ότι ακούγεται σαν μια αυτονόητη ρύθμιση</w:t>
      </w:r>
      <w:r>
        <w:rPr>
          <w:rFonts w:eastAsia="Times New Roman" w:cs="Times New Roman"/>
          <w:szCs w:val="24"/>
        </w:rPr>
        <w:t>,</w:t>
      </w:r>
      <w:r>
        <w:rPr>
          <w:rFonts w:eastAsia="Times New Roman" w:cs="Times New Roman"/>
          <w:szCs w:val="24"/>
        </w:rPr>
        <w:t xml:space="preserve"> η οποία εφαρμόζεται αυτόματα. Δεν πρόκειται για κάτι τέτοιο.</w:t>
      </w:r>
    </w:p>
    <w:p w14:paraId="0715AEF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Θέλω να ενημερώσω ότι οι πρακτικές για την ψήφο των κατοίκων του εξ</w:t>
      </w:r>
      <w:r>
        <w:rPr>
          <w:rFonts w:eastAsia="Times New Roman" w:cs="Times New Roman"/>
          <w:szCs w:val="24"/>
        </w:rPr>
        <w:t>ωτερικού έχουν διαφορετική εφαρμογή από χώρα σε χώρα, με τεράστιες διαφορές. Παραδείγματος χάρη, υπάρχουν χώρες, όπως η Δανία, που στερούν το δικαίωμα ψήφου από κατοίκους του εξωτερικού</w:t>
      </w:r>
      <w:r>
        <w:rPr>
          <w:rFonts w:eastAsia="Times New Roman" w:cs="Times New Roman"/>
          <w:szCs w:val="24"/>
        </w:rPr>
        <w:t>,</w:t>
      </w:r>
      <w:r>
        <w:rPr>
          <w:rFonts w:eastAsia="Times New Roman" w:cs="Times New Roman"/>
          <w:szCs w:val="24"/>
        </w:rPr>
        <w:t xml:space="preserve"> που έχουν ζήσει το τελευταίο διάστημα εκτός αυτού. Νομίζω ότι σε αυτή</w:t>
      </w:r>
      <w:r>
        <w:rPr>
          <w:rFonts w:eastAsia="Times New Roman" w:cs="Times New Roman"/>
          <w:szCs w:val="24"/>
        </w:rPr>
        <w:t xml:space="preserve"> την κατηγορία </w:t>
      </w:r>
      <w:r>
        <w:rPr>
          <w:rFonts w:eastAsia="Times New Roman" w:cs="Times New Roman"/>
          <w:szCs w:val="24"/>
        </w:rPr>
        <w:lastRenderedPageBreak/>
        <w:t>εντάσσεται και η Κύπρος. Ο Καναδάς, η Αυστραλία, η Μεγάλη Βρετανία αποδέχονται το δικαίωμα ψήφου γι’ αυτούς που απουσιάζουν προσωρινά στο εξωτερικό, βάζοντας έναν χρονικό κόφτη: Πέντε χρόνια οι Καναδοί, έξι οι Αυστραλοί, δεκαπέντε οι Βρετανο</w:t>
      </w:r>
      <w:r>
        <w:rPr>
          <w:rFonts w:eastAsia="Times New Roman" w:cs="Times New Roman"/>
          <w:szCs w:val="24"/>
        </w:rPr>
        <w:t>ί. Υπάρχουν χώρες, όπως η Γαλλία, που εκλέγουν Βουλευτές Αποδήμων, δηλαδή δημιουργείται μια ειδική κατηγορία. Υπάρχουν άλλες χώρες που παραπέμπουν σε Γερουσία, σε εκλογή Γερουσιαστών -που στην Ελλάδα δεν υπάρχει</w:t>
      </w:r>
      <w:r>
        <w:rPr>
          <w:rFonts w:eastAsia="Times New Roman" w:cs="Times New Roman"/>
          <w:szCs w:val="24"/>
        </w:rPr>
        <w:t>-</w:t>
      </w:r>
      <w:r>
        <w:rPr>
          <w:rFonts w:eastAsia="Times New Roman" w:cs="Times New Roman"/>
          <w:szCs w:val="24"/>
        </w:rPr>
        <w:t xml:space="preserve"> άλλες που ψηφίζουν στις περιφέρειες</w:t>
      </w:r>
      <w:r>
        <w:rPr>
          <w:rFonts w:eastAsia="Times New Roman" w:cs="Times New Roman"/>
          <w:szCs w:val="24"/>
        </w:rPr>
        <w:t>,</w:t>
      </w:r>
      <w:r>
        <w:rPr>
          <w:rFonts w:eastAsia="Times New Roman" w:cs="Times New Roman"/>
          <w:szCs w:val="24"/>
        </w:rPr>
        <w:t xml:space="preserve"> στις ο</w:t>
      </w:r>
      <w:r>
        <w:rPr>
          <w:rFonts w:eastAsia="Times New Roman" w:cs="Times New Roman"/>
          <w:szCs w:val="24"/>
        </w:rPr>
        <w:t>ποίες είναι εγγεγραμμένοι. Υπάρχουν χώρες</w:t>
      </w:r>
      <w:r>
        <w:rPr>
          <w:rFonts w:eastAsia="Times New Roman" w:cs="Times New Roman"/>
          <w:szCs w:val="24"/>
        </w:rPr>
        <w:t>,</w:t>
      </w:r>
      <w:r>
        <w:rPr>
          <w:rFonts w:eastAsia="Times New Roman" w:cs="Times New Roman"/>
          <w:szCs w:val="24"/>
        </w:rPr>
        <w:t xml:space="preserve"> που έχουν επιστολική ψήφο, άλλες που δεν θέλουν να έχουν επιστολική ψήφο, διότι έχουν δει ότι υπάρχουν ζητήματα διαφάνειας, μυστικότητας και ισότητας ψήφου και υπάρχουν, επίσης -μην το ξεχνάμε- και χώρες που δίνου</w:t>
      </w:r>
      <w:r>
        <w:rPr>
          <w:rFonts w:eastAsia="Times New Roman" w:cs="Times New Roman"/>
          <w:szCs w:val="24"/>
        </w:rPr>
        <w:t>ν ψήφο και σε μετανάστες υπό συγκεκριμένες προϋποθέσεις.</w:t>
      </w:r>
    </w:p>
    <w:p w14:paraId="0715AEF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Άλλωστε, γι’ αυτούς για τους οποίους συζητάμε να δώσουμε ψήφο σε πάρα πολλές περιπτώσεις Έλληνες του εξωτερικού, έχουν δικαίωμα ψήφου και σε μια χώρα του εξωτερικού. Άρα, δεν υπάρχει μια εφαρμογή</w:t>
      </w:r>
      <w:r>
        <w:rPr>
          <w:rFonts w:eastAsia="Times New Roman" w:cs="Times New Roman"/>
          <w:szCs w:val="24"/>
        </w:rPr>
        <w:t>,</w:t>
      </w:r>
      <w:r>
        <w:rPr>
          <w:rFonts w:eastAsia="Times New Roman" w:cs="Times New Roman"/>
          <w:szCs w:val="24"/>
        </w:rPr>
        <w:t xml:space="preserve"> τη</w:t>
      </w:r>
      <w:r>
        <w:rPr>
          <w:rFonts w:eastAsia="Times New Roman" w:cs="Times New Roman"/>
          <w:szCs w:val="24"/>
        </w:rPr>
        <w:t xml:space="preserve">ν οποία αυτόματα θα μπορούσαμε να ενσωματώσουμε. Άρα, είναι πολύ σωστή η επιλογή </w:t>
      </w:r>
      <w:r>
        <w:rPr>
          <w:rFonts w:eastAsia="Times New Roman" w:cs="Times New Roman"/>
          <w:szCs w:val="24"/>
        </w:rPr>
        <w:lastRenderedPageBreak/>
        <w:t>τού να έχουμε πράγματι μια θεσμική επιτροπή, δεσμευτικά όμως οργανωμένη ως προς τον χρόνο και δεύτερον, υπάρχουν πάρα πολύ σοβαρά ζητήματα</w:t>
      </w:r>
      <w:r>
        <w:rPr>
          <w:rFonts w:eastAsia="Times New Roman" w:cs="Times New Roman"/>
          <w:szCs w:val="24"/>
        </w:rPr>
        <w:t>,</w:t>
      </w:r>
      <w:r>
        <w:rPr>
          <w:rFonts w:eastAsia="Times New Roman" w:cs="Times New Roman"/>
          <w:szCs w:val="24"/>
        </w:rPr>
        <w:t xml:space="preserve"> τα οποία θα έπρεπε να αποσαφηνιστού</w:t>
      </w:r>
      <w:r>
        <w:rPr>
          <w:rFonts w:eastAsia="Times New Roman" w:cs="Times New Roman"/>
          <w:szCs w:val="24"/>
        </w:rPr>
        <w:t>ν.</w:t>
      </w:r>
    </w:p>
    <w:p w14:paraId="0715AEFF" w14:textId="77777777" w:rsidR="006222AF" w:rsidRDefault="006453C1">
      <w:pPr>
        <w:spacing w:after="0" w:line="600" w:lineRule="auto"/>
        <w:ind w:firstLine="720"/>
        <w:jc w:val="both"/>
        <w:rPr>
          <w:rFonts w:eastAsia="Times New Roman" w:cs="Times New Roman"/>
          <w:szCs w:val="24"/>
        </w:rPr>
      </w:pPr>
      <w:r w:rsidRPr="00251171">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251171">
        <w:rPr>
          <w:rFonts w:eastAsia="Times New Roman" w:cs="Times New Roman"/>
          <w:szCs w:val="24"/>
        </w:rPr>
        <w:t>)</w:t>
      </w:r>
    </w:p>
    <w:p w14:paraId="0715AF0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χρειαστώ μόνο δύο λεπτά, αγαπητέ Πρόεδρε.</w:t>
      </w:r>
    </w:p>
    <w:p w14:paraId="0715AF0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Έρχομαι σε μια τελευταία παρατήρηση για τα θέματα της απλής αναλογικής στους δήμους και τα ζητήματα τα οποία έχουν τεθεί.</w:t>
      </w:r>
    </w:p>
    <w:p w14:paraId="0715AF0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Έκ</w:t>
      </w:r>
      <w:r>
        <w:rPr>
          <w:rFonts w:eastAsia="Times New Roman" w:cs="Times New Roman"/>
          <w:szCs w:val="24"/>
        </w:rPr>
        <w:t>ανα, λοιπόν, μια έρευνα στη βιβλιογραφία και στις πρόσφατες παρατηρήσεις-εκθέσεις επιθεωρητών δημόσιας διοίκησης</w:t>
      </w:r>
      <w:r>
        <w:rPr>
          <w:rFonts w:eastAsia="Times New Roman" w:cs="Times New Roman"/>
          <w:szCs w:val="24"/>
        </w:rPr>
        <w:t>,</w:t>
      </w:r>
      <w:r>
        <w:rPr>
          <w:rFonts w:eastAsia="Times New Roman" w:cs="Times New Roman"/>
          <w:szCs w:val="24"/>
        </w:rPr>
        <w:t xml:space="preserve"> που έχουμε την τελευταία δεκαετία. Τι παρατήρησα; Παρατήρησα -το καταγράφουν, άλλωστε, οι εκθέσεις- ότι το 55% των βεβαιωμένων παραβάσεων, που</w:t>
      </w:r>
      <w:r>
        <w:rPr>
          <w:rFonts w:eastAsia="Times New Roman" w:cs="Times New Roman"/>
          <w:szCs w:val="24"/>
        </w:rPr>
        <w:t xml:space="preserve"> είναι αρκετούτσικες, αφορούν σε ΟΤΑ Α΄ Βαθμού ή δημοτικές επιχειρήσεις και 16% σε περιφέρειες και τα υπόλοιπα σε Υπουργεία, αποκεντρωμένες διοικήσεις, νομικά πρόσωπα δημοσίου δικαίου κ.ο.κ.</w:t>
      </w:r>
      <w:r>
        <w:rPr>
          <w:rFonts w:eastAsia="Times New Roman" w:cs="Times New Roman"/>
          <w:szCs w:val="24"/>
        </w:rPr>
        <w:t>.</w:t>
      </w:r>
    </w:p>
    <w:p w14:paraId="0715AF03" w14:textId="77777777" w:rsidR="006222AF" w:rsidRDefault="006453C1">
      <w:pPr>
        <w:spacing w:after="0" w:line="600" w:lineRule="auto"/>
        <w:ind w:firstLine="720"/>
        <w:jc w:val="both"/>
        <w:rPr>
          <w:rFonts w:eastAsia="Times New Roman" w:cs="Times New Roman"/>
          <w:szCs w:val="24"/>
        </w:rPr>
      </w:pPr>
      <w:r w:rsidRPr="00791CB7">
        <w:rPr>
          <w:rFonts w:eastAsia="Times New Roman" w:cs="Times New Roman"/>
          <w:szCs w:val="24"/>
        </w:rPr>
        <w:lastRenderedPageBreak/>
        <w:t xml:space="preserve">(Στο σημείο αυτό την Προεδρική Έδρα καταλαμβάνει </w:t>
      </w:r>
      <w:r>
        <w:rPr>
          <w:rFonts w:eastAsia="Times New Roman" w:cs="Times New Roman"/>
          <w:szCs w:val="24"/>
        </w:rPr>
        <w:t>η Γ΄</w:t>
      </w:r>
      <w:r w:rsidRPr="00791CB7">
        <w:rPr>
          <w:rFonts w:eastAsia="Times New Roman" w:cs="Times New Roman"/>
          <w:szCs w:val="24"/>
        </w:rPr>
        <w:t xml:space="preserve"> Αντιπρόεδρος της Βουλής κ. </w:t>
      </w:r>
      <w:r w:rsidRPr="00293D54">
        <w:rPr>
          <w:rFonts w:eastAsia="Times New Roman" w:cs="Times New Roman"/>
          <w:b/>
          <w:szCs w:val="24"/>
        </w:rPr>
        <w:t>ΑΝΑΣΤΑΣΙΑ ΧΡΙΣΤΟΔΟΥΛΟΠΟΥΛΟΥ</w:t>
      </w:r>
      <w:r w:rsidRPr="00791CB7">
        <w:rPr>
          <w:rFonts w:eastAsia="Times New Roman" w:cs="Times New Roman"/>
          <w:szCs w:val="24"/>
        </w:rPr>
        <w:t>)</w:t>
      </w:r>
    </w:p>
    <w:p w14:paraId="0715AF0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Ποιος ευθύνεται γι’ αυτή την παραβατικότητα; Δηλαδή, πού προσωποποιείται η ευθύνη; Τις περισσότερες φορές σε διοικητικές υπηρεσίες και κατά δεύτερο λόγο, σε αιρετούς. Άρα, τι έχουμε; Έχουμε ένα σύστη</w:t>
      </w:r>
      <w:r>
        <w:rPr>
          <w:rFonts w:eastAsia="Times New Roman" w:cs="Times New Roman"/>
          <w:szCs w:val="24"/>
        </w:rPr>
        <w:t>μα που δεν λειτουργεί και πολύ σωστά, δηλαδή κουβαλάει παθογένειες. Δεν θέλω να μιλήσω περί διαφθοράς, διότι δεν είναι δείκτες διαφθοράς αυτοί. Είναι δείκτες παραβατικότητας, που είναι κάτι διαφορετικό.</w:t>
      </w:r>
    </w:p>
    <w:p w14:paraId="0715AF05" w14:textId="77777777" w:rsidR="006222AF" w:rsidRDefault="006453C1">
      <w:pPr>
        <w:spacing w:after="0"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Κύριε Υπο</w:t>
      </w:r>
      <w:r>
        <w:rPr>
          <w:rFonts w:eastAsia="Times New Roman" w:cs="Times New Roman"/>
          <w:szCs w:val="24"/>
        </w:rPr>
        <w:t>υργέ, ολοκληρώστε.</w:t>
      </w:r>
    </w:p>
    <w:p w14:paraId="0715AF0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ΧΡΙΣΤΟΦΟΡΟΣ ΒΕΡΝΑΡΔΑΚΗΣ</w:t>
      </w:r>
      <w:r w:rsidRPr="00B24D75">
        <w:rPr>
          <w:rFonts w:eastAsia="Times New Roman" w:cs="Times New Roman"/>
          <w:b/>
          <w:szCs w:val="24"/>
        </w:rPr>
        <w:t xml:space="preserve"> (Υπουργός </w:t>
      </w:r>
      <w:r>
        <w:rPr>
          <w:rFonts w:eastAsia="Times New Roman" w:cs="Times New Roman"/>
          <w:b/>
          <w:szCs w:val="24"/>
        </w:rPr>
        <w:t>Επικρατείας</w:t>
      </w:r>
      <w:r w:rsidRPr="00B24D75">
        <w:rPr>
          <w:rFonts w:eastAsia="Times New Roman" w:cs="Times New Roman"/>
          <w:b/>
          <w:szCs w:val="24"/>
        </w:rPr>
        <w:t>):</w:t>
      </w:r>
      <w:r w:rsidRPr="00B24D75">
        <w:rPr>
          <w:rFonts w:eastAsia="Times New Roman" w:cs="Times New Roman"/>
          <w:szCs w:val="24"/>
        </w:rPr>
        <w:t xml:space="preserve"> </w:t>
      </w:r>
      <w:r>
        <w:rPr>
          <w:rFonts w:eastAsia="Times New Roman" w:cs="Times New Roman"/>
          <w:szCs w:val="24"/>
        </w:rPr>
        <w:t>Μισό λεπτό, κυρία Πρόεδρε.</w:t>
      </w:r>
    </w:p>
    <w:p w14:paraId="0715AF0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οφείλεται ίσως -για να μη μιλάμε πολύ επιδερμικά- σε διαφθορά υποχρεωτικά των αιρετών ή των δήμων συνολικά, αλλά οφείλεται σε προβλήματα που έχουν να κάνουν μ</w:t>
      </w:r>
      <w:r>
        <w:rPr>
          <w:rFonts w:eastAsia="Times New Roman" w:cs="Times New Roman"/>
          <w:szCs w:val="24"/>
        </w:rPr>
        <w:t xml:space="preserve">ε το γεγονός ότι δεν έχουμε δομές πολύ καλές, σύγχρονες, δεν έχουμε </w:t>
      </w:r>
      <w:r>
        <w:rPr>
          <w:rFonts w:eastAsia="Times New Roman" w:cs="Times New Roman"/>
          <w:szCs w:val="24"/>
        </w:rPr>
        <w:lastRenderedPageBreak/>
        <w:t>σύγχρονες ειδικότητες, δεν έχουμε ευελιξία, δεν έχουμε συνέχεια.</w:t>
      </w:r>
    </w:p>
    <w:p w14:paraId="0715AF08"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Επομένως, όλα αυτά τα οποία καταγγέλλονται, όπως ότι η απλή αναλογική έρχεται να υπονομεύσει την κυβερνησιμότητα, στην πραγ</w:t>
      </w:r>
      <w:r>
        <w:rPr>
          <w:rFonts w:eastAsia="Times New Roman" w:cs="Times New Roman"/>
          <w:szCs w:val="24"/>
        </w:rPr>
        <w:t>ματικότητα δεν υπάρχουν. Γι’ αυτό άλλωστε</w:t>
      </w:r>
      <w:r>
        <w:rPr>
          <w:rFonts w:eastAsia="Times New Roman" w:cs="Times New Roman"/>
          <w:szCs w:val="24"/>
        </w:rPr>
        <w:t>,</w:t>
      </w:r>
      <w:r>
        <w:rPr>
          <w:rFonts w:eastAsia="Times New Roman" w:cs="Times New Roman"/>
          <w:szCs w:val="24"/>
        </w:rPr>
        <w:t xml:space="preserve"> έχουμε εγγενή προβλήματα κυβερνησιμότητας με το υπάρχον σύστημα. Διότι αν πιστεύει κανείς ότι το εκλογικό σημερινό σύστημα των δήμων δεν δημιουργεί ζητήματα τέτοια στον έλεγχο και στην ποιότητα των παρεχόμενων υπη</w:t>
      </w:r>
      <w:r>
        <w:rPr>
          <w:rFonts w:eastAsia="Times New Roman" w:cs="Times New Roman"/>
          <w:szCs w:val="24"/>
        </w:rPr>
        <w:t xml:space="preserve">ρεσιών, </w:t>
      </w:r>
      <w:r w:rsidRPr="001878DA">
        <w:rPr>
          <w:rFonts w:eastAsia="Times New Roman" w:cs="Times New Roman"/>
          <w:szCs w:val="24"/>
        </w:rPr>
        <w:t>νομίζω ότι</w:t>
      </w:r>
      <w:r>
        <w:rPr>
          <w:rFonts w:eastAsia="Times New Roman" w:cs="Times New Roman"/>
          <w:szCs w:val="24"/>
        </w:rPr>
        <w:t xml:space="preserve"> δεν έχει καταλάβει περίπου, ας πούμε, πού βρισκόμαστε. </w:t>
      </w:r>
    </w:p>
    <w:p w14:paraId="0715AF09"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Αυτός, άλλωστε, είναι και ο λόγος για τον οποίο, παρά το γεγονός ότι έχουμε συνδυασμούς του 25% που, </w:t>
      </w:r>
      <w:r w:rsidRPr="00AC526C">
        <w:rPr>
          <w:rFonts w:eastAsia="Times New Roman" w:cs="Times New Roman"/>
          <w:szCs w:val="24"/>
        </w:rPr>
        <w:t>όμως</w:t>
      </w:r>
      <w:r>
        <w:rPr>
          <w:rFonts w:eastAsia="Times New Roman" w:cs="Times New Roman"/>
          <w:szCs w:val="24"/>
        </w:rPr>
        <w:t>, έχουν το δικαίωμα να έχουν το 60% ενός δημοτικού συμβουλίου, τον τελευταίο</w:t>
      </w:r>
      <w:r>
        <w:rPr>
          <w:rFonts w:eastAsia="Times New Roman" w:cs="Times New Roman"/>
          <w:szCs w:val="24"/>
        </w:rPr>
        <w:t xml:space="preserve"> καιρό παρατηρούνται όλο και περισσότερα φαινόμενα</w:t>
      </w:r>
      <w:r>
        <w:rPr>
          <w:rFonts w:eastAsia="Times New Roman" w:cs="Times New Roman"/>
          <w:szCs w:val="24"/>
        </w:rPr>
        <w:t>,</w:t>
      </w:r>
      <w:r>
        <w:rPr>
          <w:rFonts w:eastAsia="Times New Roman" w:cs="Times New Roman"/>
          <w:szCs w:val="24"/>
        </w:rPr>
        <w:t xml:space="preserve"> εκλεγμένοι δήμαρχοι ή περιφερειάρχες να κινδυνεύουν να χάσουν ή να χάνουν κιόλας την πλειοψηφία των δημοτικών συμβουλίων, παρά το γεγονός ότι ο νόμος τους δίνει, όχι απλώς κυβερνησιμότητα, αλλά τους δίνει</w:t>
      </w:r>
      <w:r>
        <w:rPr>
          <w:rFonts w:eastAsia="Times New Roman" w:cs="Times New Roman"/>
          <w:szCs w:val="24"/>
        </w:rPr>
        <w:t xml:space="preserve"> όλη την ηγεμονία να κάνουν στην </w:t>
      </w:r>
      <w:r>
        <w:rPr>
          <w:rFonts w:eastAsia="Times New Roman" w:cs="Times New Roman"/>
          <w:szCs w:val="24"/>
        </w:rPr>
        <w:lastRenderedPageBreak/>
        <w:t xml:space="preserve">πραγματικότητα εκτεταμένες, ας πούμε, εγγυήσεις άσκησης </w:t>
      </w:r>
      <w:r w:rsidRPr="00911877">
        <w:rPr>
          <w:rFonts w:eastAsia="Times New Roman" w:cs="Times New Roman"/>
          <w:szCs w:val="24"/>
        </w:rPr>
        <w:t>πολιτικ</w:t>
      </w:r>
      <w:r>
        <w:rPr>
          <w:rFonts w:eastAsia="Times New Roman" w:cs="Times New Roman"/>
          <w:szCs w:val="24"/>
        </w:rPr>
        <w:t xml:space="preserve">ών. Επομένως, </w:t>
      </w:r>
      <w:r w:rsidRPr="001878DA">
        <w:rPr>
          <w:rFonts w:eastAsia="Times New Roman" w:cs="Times New Roman"/>
          <w:szCs w:val="24"/>
        </w:rPr>
        <w:t>νομίζω ότι</w:t>
      </w:r>
      <w:r>
        <w:rPr>
          <w:rFonts w:eastAsia="Times New Roman" w:cs="Times New Roman"/>
          <w:szCs w:val="24"/>
        </w:rPr>
        <w:t xml:space="preserve"> όλα αυτά </w:t>
      </w:r>
      <w:r w:rsidRPr="00E57B5A">
        <w:rPr>
          <w:rFonts w:eastAsia="Times New Roman" w:cs="Times New Roman"/>
          <w:szCs w:val="24"/>
        </w:rPr>
        <w:t>πρέπει να</w:t>
      </w:r>
      <w:r>
        <w:rPr>
          <w:rFonts w:eastAsia="Times New Roman" w:cs="Times New Roman"/>
          <w:szCs w:val="24"/>
        </w:rPr>
        <w:t xml:space="preserve"> τα δούμε με έναν διαφορετικό τρόπο. Η απλή αναλογική είναι μια κατάκτηση. </w:t>
      </w:r>
    </w:p>
    <w:p w14:paraId="0715AF0A"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Κλείνω</w:t>
      </w:r>
      <w:r>
        <w:rPr>
          <w:rFonts w:eastAsia="Times New Roman" w:cs="Times New Roman"/>
          <w:szCs w:val="24"/>
        </w:rPr>
        <w:t>,</w:t>
      </w:r>
      <w:r>
        <w:rPr>
          <w:rFonts w:eastAsia="Times New Roman" w:cs="Times New Roman"/>
          <w:szCs w:val="24"/>
        </w:rPr>
        <w:t xml:space="preserve"> λέγοντας ότι το βράδυ θα έχουμε έναν κύκλο σοβαρών μεταρρυθμίσεων στο </w:t>
      </w:r>
      <w:r w:rsidRPr="00911877">
        <w:rPr>
          <w:rFonts w:eastAsia="Times New Roman" w:cs="Times New Roman"/>
          <w:szCs w:val="24"/>
        </w:rPr>
        <w:t>πολιτικ</w:t>
      </w:r>
      <w:r>
        <w:rPr>
          <w:rFonts w:eastAsia="Times New Roman" w:cs="Times New Roman"/>
          <w:szCs w:val="24"/>
        </w:rPr>
        <w:t>ό σύστημα και στα εκλογικά μας συστήματα. Έχουμε την απλή αναλογική στους δήμους, ένεση αντιπροσωπευτικότητας, και καθιέρωση της δυνατότητας των τοπικών δημοψηφισμάτων. Έχουμε τη</w:t>
      </w:r>
      <w:r>
        <w:rPr>
          <w:rFonts w:eastAsia="Times New Roman" w:cs="Times New Roman"/>
          <w:szCs w:val="24"/>
        </w:rPr>
        <w:t xml:space="preserve">ν κατάτμηση της δεύτερης εκλογικής περιφέρειας της Αθήνας και του υπολοίπου Αττικής. Έχουμε την απλή αναλογική στο εθνικό επίπεδο και την ψήφο στα δεκαεπτά. Τι έχουμε δηλαδή; Έχουμε μια άλλη αρχιτεκτονική στο </w:t>
      </w:r>
      <w:r w:rsidRPr="00911877">
        <w:rPr>
          <w:rFonts w:eastAsia="Times New Roman" w:cs="Times New Roman"/>
          <w:szCs w:val="24"/>
        </w:rPr>
        <w:t>πολιτικ</w:t>
      </w:r>
      <w:r>
        <w:rPr>
          <w:rFonts w:eastAsia="Times New Roman" w:cs="Times New Roman"/>
          <w:szCs w:val="24"/>
        </w:rPr>
        <w:t>ό και στο εκλογικό σύστημα με συμμετοχή,</w:t>
      </w:r>
      <w:r>
        <w:rPr>
          <w:rFonts w:eastAsia="Times New Roman" w:cs="Times New Roman"/>
          <w:szCs w:val="24"/>
        </w:rPr>
        <w:t xml:space="preserve"> με δημοκρατία και περισσότερα δικαιώματα. Και αυτή είναι μια συνεκτική </w:t>
      </w:r>
      <w:r w:rsidRPr="00911877">
        <w:rPr>
          <w:rFonts w:eastAsia="Times New Roman" w:cs="Times New Roman"/>
          <w:szCs w:val="24"/>
        </w:rPr>
        <w:t>πολιτική</w:t>
      </w:r>
      <w:r>
        <w:rPr>
          <w:rFonts w:eastAsia="Times New Roman" w:cs="Times New Roman"/>
          <w:szCs w:val="24"/>
        </w:rPr>
        <w:t>,</w:t>
      </w:r>
      <w:r>
        <w:rPr>
          <w:rFonts w:eastAsia="Times New Roman" w:cs="Times New Roman"/>
          <w:szCs w:val="24"/>
        </w:rPr>
        <w:t xml:space="preserve"> την οποία θα υπερασπιστούμε μπροστά στον ελληνικό λαό.</w:t>
      </w:r>
    </w:p>
    <w:p w14:paraId="0715AF0B" w14:textId="77777777" w:rsidR="006222AF" w:rsidRDefault="006453C1">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715AF0C" w14:textId="77777777" w:rsidR="006222AF" w:rsidRDefault="006453C1">
      <w:pPr>
        <w:spacing w:after="0" w:line="600" w:lineRule="auto"/>
        <w:ind w:firstLine="720"/>
        <w:jc w:val="both"/>
        <w:rPr>
          <w:rFonts w:eastAsia="Times New Roman" w:cs="Times New Roman"/>
        </w:rPr>
      </w:pPr>
      <w:r>
        <w:rPr>
          <w:rFonts w:eastAsia="Times New Roman" w:cs="Times New Roman"/>
          <w:szCs w:val="24"/>
        </w:rPr>
        <w:t xml:space="preserve"> </w:t>
      </w:r>
      <w:r w:rsidRPr="00AB0C54">
        <w:rPr>
          <w:rFonts w:eastAsia="Times New Roman" w:cs="Times New Roman"/>
          <w:b/>
          <w:szCs w:val="24"/>
        </w:rPr>
        <w:t>ΠΡΟΕΔΡΕΥΟΥΣΑ (Αναστασία Χριστοδουλοπούλου):</w:t>
      </w:r>
      <w:r>
        <w:rPr>
          <w:rFonts w:eastAsia="Times New Roman" w:cs="Times New Roman"/>
          <w:szCs w:val="24"/>
        </w:rPr>
        <w:t xml:space="preserve"> </w:t>
      </w:r>
      <w:r w:rsidRPr="00FF2A0A">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sidRPr="00FF2A0A">
        <w:rPr>
          <w:rFonts w:eastAsia="Times New Roman" w:cs="Times New Roman"/>
        </w:rPr>
        <w:lastRenderedPageBreak/>
        <w:t xml:space="preserve">άνω δυτικά θεωρεία, αφού προηγουμένως </w:t>
      </w:r>
      <w:r>
        <w:rPr>
          <w:rFonts w:eastAsia="Times New Roman" w:cs="Times New Roman"/>
        </w:rPr>
        <w:t>ξεναγήθηκαν στην έκθεση της α</w:t>
      </w:r>
      <w:r w:rsidRPr="00FF2A0A">
        <w:rPr>
          <w:rFonts w:eastAsia="Times New Roman" w:cs="Times New Roman"/>
        </w:rPr>
        <w:t xml:space="preserve">ίθουσας «ΕΛΕΥΘΕΡΙΟΣ ΒΕΝΙΖΕΛΟΣ» και ενημερώθηκαν για την ιστορία του κτηρίου και </w:t>
      </w:r>
      <w:r w:rsidRPr="00FF2A0A">
        <w:rPr>
          <w:rFonts w:eastAsia="Times New Roman" w:cs="Times New Roman"/>
        </w:rPr>
        <w:t xml:space="preserve">τον τρόπο οργάνωσης και λειτουργίας της Βουλής, είκοσι </w:t>
      </w:r>
      <w:r>
        <w:rPr>
          <w:rFonts w:eastAsia="Times New Roman" w:cs="Times New Roman"/>
        </w:rPr>
        <w:t>πέντε Αμερικανοί</w:t>
      </w:r>
      <w:r w:rsidRPr="00FF2A0A">
        <w:rPr>
          <w:rFonts w:eastAsia="Times New Roman" w:cs="Times New Roman"/>
        </w:rPr>
        <w:t xml:space="preserve"> </w:t>
      </w:r>
      <w:r>
        <w:rPr>
          <w:rFonts w:eastAsia="Times New Roman" w:cs="Times New Roman"/>
        </w:rPr>
        <w:t>φοιτητές</w:t>
      </w:r>
      <w:r w:rsidRPr="00FF2A0A">
        <w:rPr>
          <w:rFonts w:eastAsia="Times New Roman" w:cs="Times New Roman"/>
        </w:rPr>
        <w:t xml:space="preserve"> και </w:t>
      </w:r>
      <w:r>
        <w:rPr>
          <w:rFonts w:eastAsia="Times New Roman" w:cs="Times New Roman"/>
        </w:rPr>
        <w:t xml:space="preserve">τέσσερις </w:t>
      </w:r>
      <w:r w:rsidRPr="00FF2A0A">
        <w:rPr>
          <w:rFonts w:eastAsia="Times New Roman" w:cs="Times New Roman"/>
        </w:rPr>
        <w:t>συνοδοί τους από το</w:t>
      </w:r>
      <w:r w:rsidRPr="000453C4">
        <w:rPr>
          <w:rFonts w:eastAsia="Times New Roman" w:cs="Times New Roman"/>
        </w:rPr>
        <w:t xml:space="preserve"> </w:t>
      </w:r>
      <w:r>
        <w:rPr>
          <w:rFonts w:eastAsia="Times New Roman" w:cs="Times New Roman"/>
        </w:rPr>
        <w:t>Michigan State University.</w:t>
      </w:r>
      <w:r w:rsidRPr="000453C4">
        <w:rPr>
          <w:rFonts w:eastAsia="Times New Roman" w:cs="Times New Roman"/>
        </w:rPr>
        <w:t xml:space="preserve"> </w:t>
      </w:r>
      <w:r w:rsidRPr="00FF2A0A">
        <w:rPr>
          <w:rFonts w:eastAsia="Times New Roman" w:cs="Times New Roman"/>
        </w:rPr>
        <w:t xml:space="preserve"> </w:t>
      </w:r>
    </w:p>
    <w:p w14:paraId="0715AF0D" w14:textId="77777777" w:rsidR="006222AF" w:rsidRDefault="006453C1">
      <w:pPr>
        <w:spacing w:after="0" w:line="600" w:lineRule="auto"/>
        <w:ind w:firstLine="720"/>
        <w:jc w:val="both"/>
        <w:rPr>
          <w:rFonts w:eastAsia="Times New Roman" w:cs="Times New Roman"/>
        </w:rPr>
      </w:pPr>
      <w:r>
        <w:rPr>
          <w:rFonts w:eastAsia="Times New Roman" w:cs="Times New Roman"/>
        </w:rPr>
        <w:t>Σά</w:t>
      </w:r>
      <w:r>
        <w:rPr>
          <w:rFonts w:eastAsia="Times New Roman" w:cs="Times New Roman"/>
        </w:rPr>
        <w:t xml:space="preserve">ς καλωσορίζουμε στη </w:t>
      </w:r>
      <w:r w:rsidRPr="000453C4">
        <w:rPr>
          <w:rFonts w:eastAsia="Times New Roman" w:cs="Times New Roman"/>
        </w:rPr>
        <w:t>Βουλή</w:t>
      </w:r>
      <w:r>
        <w:rPr>
          <w:rFonts w:eastAsia="Times New Roman" w:cs="Times New Roman"/>
        </w:rPr>
        <w:t xml:space="preserve"> και στην Ελλάδα.</w:t>
      </w:r>
    </w:p>
    <w:p w14:paraId="0715AF0E" w14:textId="77777777" w:rsidR="006222AF" w:rsidRDefault="006453C1">
      <w:pPr>
        <w:spacing w:after="0" w:line="600" w:lineRule="auto"/>
        <w:ind w:firstLine="720"/>
        <w:jc w:val="center"/>
        <w:rPr>
          <w:rFonts w:eastAsia="Times New Roman" w:cs="Times New Roman"/>
        </w:rPr>
      </w:pPr>
      <w:r>
        <w:rPr>
          <w:rFonts w:eastAsia="Times New Roman" w:cs="Times New Roman"/>
        </w:rPr>
        <w:t>(Χειροκροτήματα απ’</w:t>
      </w:r>
      <w:r w:rsidRPr="00FF2A0A">
        <w:rPr>
          <w:rFonts w:eastAsia="Times New Roman" w:cs="Times New Roman"/>
        </w:rPr>
        <w:t xml:space="preserve"> όλες τις πτέρυγες της Βουλής)</w:t>
      </w:r>
    </w:p>
    <w:p w14:paraId="0715AF0F" w14:textId="77777777" w:rsidR="006222AF" w:rsidRDefault="006453C1">
      <w:pPr>
        <w:spacing w:after="0" w:line="600" w:lineRule="auto"/>
        <w:ind w:firstLine="720"/>
        <w:jc w:val="both"/>
        <w:rPr>
          <w:rFonts w:eastAsia="Times New Roman"/>
          <w:szCs w:val="24"/>
        </w:rPr>
      </w:pPr>
      <w:r>
        <w:rPr>
          <w:rFonts w:eastAsia="Times New Roman"/>
          <w:szCs w:val="24"/>
        </w:rPr>
        <w:t>Τώρα θα δώσω τον λ</w:t>
      </w:r>
      <w:r>
        <w:rPr>
          <w:rFonts w:eastAsia="Times New Roman"/>
          <w:szCs w:val="24"/>
        </w:rPr>
        <w:t>όγο για δώδεκα λεπτά στον κ. Μεγαλομύστακα</w:t>
      </w:r>
      <w:r>
        <w:rPr>
          <w:rFonts w:eastAsia="Times New Roman"/>
          <w:szCs w:val="24"/>
        </w:rPr>
        <w:t>,</w:t>
      </w:r>
      <w:r>
        <w:rPr>
          <w:rFonts w:eastAsia="Times New Roman"/>
          <w:szCs w:val="24"/>
        </w:rPr>
        <w:t xml:space="preserve"> που είναι ο </w:t>
      </w:r>
      <w:r w:rsidRPr="000453C4">
        <w:rPr>
          <w:rFonts w:eastAsia="Times New Roman"/>
          <w:szCs w:val="24"/>
        </w:rPr>
        <w:t>Κοινοβουλευτικός Εκπρόσωπος</w:t>
      </w:r>
      <w:r>
        <w:rPr>
          <w:rFonts w:eastAsia="Times New Roman"/>
          <w:szCs w:val="24"/>
        </w:rPr>
        <w:t xml:space="preserve"> της Ένωσης Κεντρώων.</w:t>
      </w:r>
    </w:p>
    <w:p w14:paraId="0715AF10" w14:textId="77777777" w:rsidR="006222AF" w:rsidRDefault="006453C1">
      <w:pPr>
        <w:spacing w:after="0" w:line="600" w:lineRule="auto"/>
        <w:ind w:firstLine="720"/>
        <w:jc w:val="both"/>
        <w:rPr>
          <w:rFonts w:eastAsia="Times New Roman"/>
          <w:szCs w:val="24"/>
        </w:rPr>
      </w:pPr>
      <w:r>
        <w:rPr>
          <w:rFonts w:eastAsia="Times New Roman"/>
          <w:szCs w:val="24"/>
        </w:rPr>
        <w:t xml:space="preserve">Ορίστε, κύριε Μεγαλομύστακα, έχετε τον λόγο. </w:t>
      </w:r>
    </w:p>
    <w:p w14:paraId="0715AF11" w14:textId="77777777" w:rsidR="006222AF" w:rsidRDefault="006453C1">
      <w:pPr>
        <w:spacing w:after="0" w:line="600" w:lineRule="auto"/>
        <w:ind w:firstLine="720"/>
        <w:jc w:val="both"/>
        <w:rPr>
          <w:rFonts w:eastAsia="Times New Roman"/>
          <w:szCs w:val="24"/>
        </w:rPr>
      </w:pPr>
      <w:r>
        <w:rPr>
          <w:rFonts w:eastAsia="Times New Roman"/>
          <w:b/>
          <w:szCs w:val="24"/>
        </w:rPr>
        <w:t xml:space="preserve">ΑΝΑΣΤΑΣΙΟΣ ΜΕΓΑΛΟΜΥΣΤΑΚΑΣ: </w:t>
      </w:r>
      <w:r w:rsidRPr="000453C4">
        <w:rPr>
          <w:rFonts w:eastAsia="Times New Roman"/>
          <w:szCs w:val="24"/>
        </w:rPr>
        <w:t>Ευχαριστώ</w:t>
      </w:r>
      <w:r>
        <w:rPr>
          <w:rFonts w:eastAsia="Times New Roman"/>
          <w:szCs w:val="24"/>
        </w:rPr>
        <w:t xml:space="preserve">, </w:t>
      </w:r>
      <w:r w:rsidRPr="000453C4">
        <w:rPr>
          <w:rFonts w:eastAsia="Times New Roman"/>
          <w:szCs w:val="24"/>
        </w:rPr>
        <w:t>κυρία Πρόεδρε</w:t>
      </w:r>
      <w:r>
        <w:rPr>
          <w:rFonts w:eastAsia="Times New Roman"/>
          <w:szCs w:val="24"/>
        </w:rPr>
        <w:t>.</w:t>
      </w:r>
    </w:p>
    <w:p w14:paraId="0715AF12" w14:textId="77777777" w:rsidR="006222AF" w:rsidRDefault="006453C1">
      <w:pPr>
        <w:spacing w:after="0" w:line="600" w:lineRule="auto"/>
        <w:ind w:firstLine="720"/>
        <w:jc w:val="both"/>
        <w:rPr>
          <w:rFonts w:eastAsia="Times New Roman"/>
          <w:szCs w:val="24"/>
        </w:rPr>
      </w:pPr>
      <w:r w:rsidRPr="000453C4">
        <w:rPr>
          <w:rFonts w:eastAsia="Times New Roman"/>
          <w:szCs w:val="24"/>
        </w:rPr>
        <w:t>Κ</w:t>
      </w:r>
      <w:r>
        <w:rPr>
          <w:rFonts w:eastAsia="Times New Roman"/>
          <w:szCs w:val="24"/>
        </w:rPr>
        <w:t>ύριοι Υπουργοί</w:t>
      </w:r>
      <w:r w:rsidRPr="000453C4">
        <w:rPr>
          <w:rFonts w:eastAsia="Times New Roman"/>
          <w:szCs w:val="24"/>
        </w:rPr>
        <w:t>,</w:t>
      </w:r>
      <w:r>
        <w:rPr>
          <w:rFonts w:eastAsia="Times New Roman"/>
          <w:szCs w:val="24"/>
        </w:rPr>
        <w:t xml:space="preserve"> </w:t>
      </w:r>
      <w:r w:rsidRPr="000453C4">
        <w:rPr>
          <w:rFonts w:eastAsia="Times New Roman"/>
          <w:szCs w:val="24"/>
        </w:rPr>
        <w:t>κυρίες και κύριοι συνάδελφοι,</w:t>
      </w:r>
      <w:r>
        <w:rPr>
          <w:rFonts w:eastAsia="Times New Roman"/>
          <w:szCs w:val="24"/>
        </w:rPr>
        <w:t xml:space="preserve"> ερχόμαστε σήμερα</w:t>
      </w:r>
      <w:r>
        <w:rPr>
          <w:rFonts w:eastAsia="Times New Roman"/>
          <w:szCs w:val="24"/>
        </w:rPr>
        <w:t>,</w:t>
      </w:r>
      <w:r>
        <w:rPr>
          <w:rFonts w:eastAsia="Times New Roman"/>
          <w:szCs w:val="24"/>
        </w:rPr>
        <w:t xml:space="preserve"> για άλλη μία φορά</w:t>
      </w:r>
      <w:r>
        <w:rPr>
          <w:rFonts w:eastAsia="Times New Roman"/>
          <w:szCs w:val="24"/>
        </w:rPr>
        <w:t>,</w:t>
      </w:r>
      <w:r>
        <w:rPr>
          <w:rFonts w:eastAsia="Times New Roman"/>
          <w:szCs w:val="24"/>
        </w:rPr>
        <w:t xml:space="preserve"> να συζητήσουμε ένα πάρα πολύ σημαντικό </w:t>
      </w:r>
      <w:r w:rsidRPr="000453C4">
        <w:rPr>
          <w:rFonts w:eastAsia="Times New Roman"/>
          <w:szCs w:val="24"/>
        </w:rPr>
        <w:t>νομοσχέδιο</w:t>
      </w:r>
      <w:r>
        <w:rPr>
          <w:rFonts w:eastAsia="Times New Roman"/>
          <w:szCs w:val="24"/>
        </w:rPr>
        <w:t xml:space="preserve">, ένα </w:t>
      </w:r>
      <w:r w:rsidRPr="000453C4">
        <w:rPr>
          <w:rFonts w:eastAsia="Times New Roman"/>
          <w:szCs w:val="24"/>
        </w:rPr>
        <w:t>νομοσχέδιο</w:t>
      </w:r>
      <w:r>
        <w:rPr>
          <w:rFonts w:eastAsia="Times New Roman"/>
          <w:szCs w:val="24"/>
        </w:rPr>
        <w:t>,</w:t>
      </w:r>
      <w:r>
        <w:rPr>
          <w:rFonts w:eastAsia="Times New Roman"/>
          <w:szCs w:val="24"/>
        </w:rPr>
        <w:t xml:space="preserve"> </w:t>
      </w:r>
      <w:r w:rsidRPr="000453C4">
        <w:rPr>
          <w:rFonts w:eastAsia="Times New Roman"/>
          <w:szCs w:val="24"/>
        </w:rPr>
        <w:t>το οποίο</w:t>
      </w:r>
      <w:r>
        <w:rPr>
          <w:rFonts w:eastAsia="Times New Roman"/>
          <w:szCs w:val="24"/>
        </w:rPr>
        <w:t xml:space="preserve"> θα μπορούσε να αποτελέσει τομή στα διοικητικά αυτής της χώρας. Ωστόσο, εμείς ως Ένωση Κεντρώων</w:t>
      </w:r>
      <w:r>
        <w:rPr>
          <w:rFonts w:eastAsia="Times New Roman"/>
          <w:szCs w:val="24"/>
        </w:rPr>
        <w:t>,</w:t>
      </w:r>
      <w:r>
        <w:rPr>
          <w:rFonts w:eastAsia="Times New Roman"/>
          <w:szCs w:val="24"/>
        </w:rPr>
        <w:t xml:space="preserve"> δεν μπορούμε σε καμμία περίπτωση</w:t>
      </w:r>
      <w:r>
        <w:rPr>
          <w:rFonts w:eastAsia="Times New Roman"/>
          <w:szCs w:val="24"/>
        </w:rPr>
        <w:t>,</w:t>
      </w:r>
      <w:r>
        <w:rPr>
          <w:rFonts w:eastAsia="Times New Roman"/>
          <w:szCs w:val="24"/>
        </w:rPr>
        <w:t xml:space="preserve"> να το υποστη</w:t>
      </w:r>
      <w:r>
        <w:rPr>
          <w:rFonts w:eastAsia="Times New Roman"/>
          <w:szCs w:val="24"/>
        </w:rPr>
        <w:t xml:space="preserve">ρίξουμε αυτό. </w:t>
      </w:r>
    </w:p>
    <w:p w14:paraId="0715AF13" w14:textId="77777777" w:rsidR="006222AF" w:rsidRDefault="006453C1">
      <w:pPr>
        <w:spacing w:after="0" w:line="600" w:lineRule="auto"/>
        <w:ind w:firstLine="720"/>
        <w:jc w:val="both"/>
        <w:rPr>
          <w:rFonts w:eastAsia="Times New Roman"/>
          <w:szCs w:val="24"/>
        </w:rPr>
      </w:pPr>
      <w:r>
        <w:rPr>
          <w:rFonts w:eastAsia="Times New Roman"/>
          <w:szCs w:val="24"/>
        </w:rPr>
        <w:lastRenderedPageBreak/>
        <w:t>Πραγματικά</w:t>
      </w:r>
      <w:r>
        <w:rPr>
          <w:rFonts w:eastAsia="Times New Roman"/>
          <w:szCs w:val="24"/>
        </w:rPr>
        <w:t>,</w:t>
      </w:r>
      <w:r>
        <w:rPr>
          <w:rFonts w:eastAsia="Times New Roman"/>
          <w:szCs w:val="24"/>
        </w:rPr>
        <w:t xml:space="preserve"> θα ήθελα κάποια στιγμή να μπω μέσα στο Υπουργικό Συμβούλιο και να δω πώς αποφασίζετε, να δω ποια είναι αυτή η διαδικασία. Και εννοώ να μπω μέσα σε μια άκρη -μην παρεξηγηθώ, όχι ως Υπουργός- και να δω πώς εσείς κυβερνάτε αυτή τη χ</w:t>
      </w:r>
      <w:r>
        <w:rPr>
          <w:rFonts w:eastAsia="Times New Roman"/>
          <w:szCs w:val="24"/>
        </w:rPr>
        <w:t>ώρα.</w:t>
      </w:r>
    </w:p>
    <w:p w14:paraId="0715AF14" w14:textId="77777777" w:rsidR="006222AF" w:rsidRDefault="006453C1">
      <w:pPr>
        <w:spacing w:after="0" w:line="600" w:lineRule="auto"/>
        <w:ind w:firstLine="720"/>
        <w:jc w:val="both"/>
        <w:rPr>
          <w:rFonts w:eastAsia="Times New Roman"/>
          <w:szCs w:val="24"/>
        </w:rPr>
      </w:pPr>
      <w:r>
        <w:rPr>
          <w:rFonts w:eastAsia="Times New Roman"/>
          <w:szCs w:val="24"/>
        </w:rPr>
        <w:t>Έρχεται ο ένας και λέει</w:t>
      </w:r>
      <w:r>
        <w:rPr>
          <w:rFonts w:eastAsia="Times New Roman"/>
          <w:szCs w:val="24"/>
        </w:rPr>
        <w:t>:</w:t>
      </w:r>
      <w:r>
        <w:rPr>
          <w:rFonts w:eastAsia="Times New Roman"/>
          <w:szCs w:val="24"/>
        </w:rPr>
        <w:t xml:space="preserve"> θα στηρίξουμε τις ιδέες που είχαμε και πριν και θα έχουμε και μετά και θα είμαστε υπέρ της απλής αναλογικής. Και έρχεται ο άλλος και λέει τι; Θα βάλουμε και δεύτερη Κυριακή</w:t>
      </w:r>
      <w:r>
        <w:rPr>
          <w:rFonts w:eastAsia="Times New Roman"/>
          <w:szCs w:val="24"/>
        </w:rPr>
        <w:t>,</w:t>
      </w:r>
      <w:r>
        <w:rPr>
          <w:rFonts w:eastAsia="Times New Roman"/>
          <w:szCs w:val="24"/>
        </w:rPr>
        <w:t xml:space="preserve"> για να εκλέγουμε δήμαρχο. Αυτό είναι η απλή αναλογικ</w:t>
      </w:r>
      <w:r>
        <w:rPr>
          <w:rFonts w:eastAsia="Times New Roman"/>
          <w:szCs w:val="24"/>
        </w:rPr>
        <w:t>ή; Αυτή είναι η αυθεντική απλή αναλογική</w:t>
      </w:r>
      <w:r>
        <w:rPr>
          <w:rFonts w:eastAsia="Times New Roman"/>
          <w:szCs w:val="24"/>
        </w:rPr>
        <w:t>,</w:t>
      </w:r>
      <w:r>
        <w:rPr>
          <w:rFonts w:eastAsia="Times New Roman"/>
          <w:szCs w:val="24"/>
        </w:rPr>
        <w:t xml:space="preserve"> που πολλοί από τους ομιλητές του </w:t>
      </w:r>
      <w:r w:rsidRPr="000453C4">
        <w:rPr>
          <w:rFonts w:eastAsia="Times New Roman"/>
          <w:szCs w:val="24"/>
        </w:rPr>
        <w:t>ΣΥΡΙΖΑ</w:t>
      </w:r>
      <w:r>
        <w:rPr>
          <w:rFonts w:eastAsia="Times New Roman"/>
          <w:szCs w:val="24"/>
        </w:rPr>
        <w:t xml:space="preserve"> το ανέφεραν σε ομιλία τους; Και έρχεται μετά ο κάθε Υπουργός των ΑΝΕΛ, </w:t>
      </w:r>
      <w:r w:rsidRPr="000453C4">
        <w:rPr>
          <w:rFonts w:eastAsia="Times New Roman"/>
          <w:szCs w:val="24"/>
        </w:rPr>
        <w:t>οι οποίοι</w:t>
      </w:r>
      <w:r>
        <w:rPr>
          <w:rFonts w:eastAsia="Times New Roman"/>
          <w:szCs w:val="24"/>
        </w:rPr>
        <w:t xml:space="preserve"> έχουν άλλη θέση, για να πει τι; Τι γίνεται μέσα σε αυτό το Υπουργικό Συμβούλιο; </w:t>
      </w:r>
    </w:p>
    <w:p w14:paraId="0715AF15" w14:textId="77777777" w:rsidR="006222AF" w:rsidRDefault="006453C1">
      <w:pPr>
        <w:spacing w:after="0" w:line="600" w:lineRule="auto"/>
        <w:ind w:firstLine="720"/>
        <w:jc w:val="both"/>
        <w:rPr>
          <w:rFonts w:eastAsia="Times New Roman" w:cs="Times New Roman"/>
          <w:szCs w:val="24"/>
        </w:rPr>
      </w:pPr>
      <w:r>
        <w:rPr>
          <w:rFonts w:eastAsia="Times New Roman"/>
          <w:szCs w:val="24"/>
        </w:rPr>
        <w:t>Εσείς ζητάτε</w:t>
      </w:r>
      <w:r>
        <w:rPr>
          <w:rFonts w:eastAsia="Times New Roman"/>
          <w:szCs w:val="24"/>
        </w:rPr>
        <w:t xml:space="preserve"> –και είναι σωστό αυτό- να υπάρχει διαβούλευση, να υπάρχει συνεργασία, να υπάρχει μια ομοψυχία από διάφορες </w:t>
      </w:r>
      <w:r w:rsidRPr="000453C4">
        <w:rPr>
          <w:rFonts w:eastAsia="Times New Roman"/>
          <w:szCs w:val="24"/>
        </w:rPr>
        <w:t>πολιτικ</w:t>
      </w:r>
      <w:r>
        <w:rPr>
          <w:rFonts w:eastAsia="Times New Roman"/>
          <w:szCs w:val="24"/>
        </w:rPr>
        <w:t>ές ομάδες, ανεξάρτητα από την ιδεολογία τους. Και αυτό το ζητάτε για τους δήμους. Εσείς</w:t>
      </w:r>
      <w:r>
        <w:rPr>
          <w:rFonts w:eastAsia="Times New Roman"/>
          <w:szCs w:val="24"/>
        </w:rPr>
        <w:t>,</w:t>
      </w:r>
      <w:r>
        <w:rPr>
          <w:rFonts w:eastAsia="Times New Roman"/>
          <w:szCs w:val="24"/>
        </w:rPr>
        <w:t xml:space="preserve"> στη δική σας συγκυβέρνηση</w:t>
      </w:r>
      <w:r>
        <w:rPr>
          <w:rFonts w:eastAsia="Times New Roman"/>
          <w:szCs w:val="24"/>
        </w:rPr>
        <w:t>,</w:t>
      </w:r>
      <w:r>
        <w:rPr>
          <w:rFonts w:eastAsia="Times New Roman"/>
          <w:szCs w:val="24"/>
        </w:rPr>
        <w:t xml:space="preserve"> τι κάνετε; Για πολύ βασικ</w:t>
      </w:r>
      <w:r>
        <w:rPr>
          <w:rFonts w:eastAsia="Times New Roman"/>
          <w:szCs w:val="24"/>
        </w:rPr>
        <w:t xml:space="preserve">ά ζητήματα δεν έχετε κοινή </w:t>
      </w:r>
      <w:r>
        <w:rPr>
          <w:rFonts w:eastAsia="Times New Roman"/>
          <w:szCs w:val="24"/>
        </w:rPr>
        <w:lastRenderedPageBreak/>
        <w:t>γραμμή. Εγώ θεωρώ πολύ μεγάλο αυτό το σχέδιο νόμου</w:t>
      </w:r>
      <w:r>
        <w:rPr>
          <w:rFonts w:eastAsia="Times New Roman"/>
          <w:szCs w:val="24"/>
        </w:rPr>
        <w:t>,</w:t>
      </w:r>
      <w:r>
        <w:rPr>
          <w:rFonts w:eastAsia="Times New Roman"/>
          <w:szCs w:val="24"/>
        </w:rPr>
        <w:t xml:space="preserve"> που μας φέρνετε, όπως και τη συμφωνία που κάνατε στις Πρέσπες. Είχατε κοινή γραμμή σε αυτά τα δύο; Δεν είχατε. Είναι ξεκάθαρο. </w:t>
      </w:r>
    </w:p>
    <w:p w14:paraId="0715AF16" w14:textId="77777777" w:rsidR="006222AF" w:rsidRDefault="006453C1">
      <w:pPr>
        <w:tabs>
          <w:tab w:val="left" w:pos="6677"/>
        </w:tabs>
        <w:spacing w:after="0" w:line="600" w:lineRule="auto"/>
        <w:ind w:firstLine="720"/>
        <w:jc w:val="both"/>
        <w:rPr>
          <w:rFonts w:eastAsia="Times New Roman" w:cs="Times New Roman"/>
          <w:szCs w:val="24"/>
        </w:rPr>
      </w:pPr>
      <w:r>
        <w:rPr>
          <w:rFonts w:eastAsia="Times New Roman" w:cs="Times New Roman"/>
          <w:szCs w:val="24"/>
        </w:rPr>
        <w:t>Και συνεχίζουμε. Έρχεστε μέσα στο Υπουργικό Συμβο</w:t>
      </w:r>
      <w:r>
        <w:rPr>
          <w:rFonts w:eastAsia="Times New Roman" w:cs="Times New Roman"/>
          <w:szCs w:val="24"/>
        </w:rPr>
        <w:t xml:space="preserve">ύλιο και λέτε ότι θα φέρουμε και σαράντα δύο τροπολογίες –το σαράντα δύο το χρησιμοποιώ έτσι απλά, δεν είναι το πραγματικό, να πούμε είκοσι τέσσερις, να πούμε είκοσι πέντε;- και θα φέρουμε και τροπολογίες, που θα τις αλλάξουμε ξανά, γιατί δεν γίνεται αυτή </w:t>
      </w:r>
      <w:r>
        <w:rPr>
          <w:rFonts w:eastAsia="Times New Roman" w:cs="Times New Roman"/>
          <w:szCs w:val="24"/>
        </w:rPr>
        <w:t xml:space="preserve">τη στιγμή, πριν ψηφίσουμε αυτό το νομοσχέδιο, να φέρουμε τον Υπουργό σε δύσκολη θέση. Και αλλάζουμε ξανά και ξανά και ερχόμαστε και αντιφάσκουμε. </w:t>
      </w:r>
      <w:r>
        <w:rPr>
          <w:rFonts w:eastAsia="Times New Roman" w:cs="Times New Roman"/>
          <w:szCs w:val="24"/>
        </w:rPr>
        <w:t>Μ</w:t>
      </w:r>
      <w:r>
        <w:rPr>
          <w:rFonts w:eastAsia="Times New Roman" w:cs="Times New Roman"/>
          <w:szCs w:val="24"/>
        </w:rPr>
        <w:t xml:space="preserve">ε τις νέες νομοθετικές προσπάθειες χτυπάτε τα όσα υποστηρίζατε πριν. Αυτό μόνο σοβαρότητα δεν προσδίδει. Και </w:t>
      </w:r>
      <w:r>
        <w:rPr>
          <w:rFonts w:eastAsia="Times New Roman" w:cs="Times New Roman"/>
          <w:szCs w:val="24"/>
        </w:rPr>
        <w:t>έχω πει πάρα πολλές φορές από αυτό εδώ το Βήμα ότι αυτό που λείπει από την ελληνική πολιτική σκηνή είναι η σοβαρότητα και η ειλικρίνεια. Δεν έχετε δείξει κα</w:t>
      </w:r>
      <w:r>
        <w:rPr>
          <w:rFonts w:eastAsia="Times New Roman" w:cs="Times New Roman"/>
          <w:szCs w:val="24"/>
        </w:rPr>
        <w:t>μ</w:t>
      </w:r>
      <w:r>
        <w:rPr>
          <w:rFonts w:eastAsia="Times New Roman" w:cs="Times New Roman"/>
          <w:szCs w:val="24"/>
        </w:rPr>
        <w:t>μία απολύτως πίστη στις ιδέες, τις οποίες εσείς είχατε σημαία, για να μπείτε μέσα στο Ελληνικό Κοιν</w:t>
      </w:r>
      <w:r>
        <w:rPr>
          <w:rFonts w:eastAsia="Times New Roman" w:cs="Times New Roman"/>
          <w:szCs w:val="24"/>
        </w:rPr>
        <w:t xml:space="preserve">οβούλιο. Άρα, τι κάνατε; Κοροϊδέψατε τον κόσμο. Και συνεχίζετε να κοροϊδεύετε </w:t>
      </w:r>
      <w:r>
        <w:rPr>
          <w:rFonts w:eastAsia="Times New Roman" w:cs="Times New Roman"/>
          <w:szCs w:val="24"/>
        </w:rPr>
        <w:lastRenderedPageBreak/>
        <w:t>και τον κόσμο και το υπόλοιπο Κοινοβούλιο, φέρνοντας τροπολογίες από Υπουργείο</w:t>
      </w:r>
      <w:r>
        <w:rPr>
          <w:rFonts w:eastAsia="Times New Roman" w:cs="Times New Roman"/>
          <w:szCs w:val="24"/>
        </w:rPr>
        <w:t>,</w:t>
      </w:r>
      <w:r>
        <w:rPr>
          <w:rFonts w:eastAsia="Times New Roman" w:cs="Times New Roman"/>
          <w:szCs w:val="24"/>
        </w:rPr>
        <w:t xml:space="preserve"> που είχε την ίδια εβδομάδα νομοσχέδιο. Ντροπή μας! Γιατί, είναι και της μόδας να χρησιμοποιείται π</w:t>
      </w:r>
      <w:r>
        <w:rPr>
          <w:rFonts w:eastAsia="Times New Roman" w:cs="Times New Roman"/>
          <w:szCs w:val="24"/>
        </w:rPr>
        <w:t xml:space="preserve">λέον αυτή η λέξη από το Βήμα. </w:t>
      </w:r>
    </w:p>
    <w:p w14:paraId="0715AF17" w14:textId="77777777" w:rsidR="006222AF" w:rsidRDefault="006453C1">
      <w:pPr>
        <w:tabs>
          <w:tab w:val="left" w:pos="6677"/>
        </w:tabs>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δούμε τι κάνετε στα υπόλοιπα σοβαρά θέματα της επικαιρότητας βέβαια, θα επανέλθω μετά στο νομοσχέδιο, καθώς βλέπουμε να έχετε πάει σε συζητήσεις</w:t>
      </w:r>
      <w:r>
        <w:rPr>
          <w:rFonts w:eastAsia="Times New Roman" w:cs="Times New Roman"/>
          <w:szCs w:val="24"/>
        </w:rPr>
        <w:t>,</w:t>
      </w:r>
      <w:r>
        <w:rPr>
          <w:rFonts w:eastAsia="Times New Roman" w:cs="Times New Roman"/>
          <w:szCs w:val="24"/>
        </w:rPr>
        <w:t xml:space="preserve"> που γίνονται με το ΝΑΤΟ και ο Πρωθυπουργός να λέει άλλα και ο εταίρος σα</w:t>
      </w:r>
      <w:r>
        <w:rPr>
          <w:rFonts w:eastAsia="Times New Roman" w:cs="Times New Roman"/>
          <w:szCs w:val="24"/>
        </w:rPr>
        <w:t>ς, ο κ. Καμμένος, ο Υπουργός Εθνικής Άμυνας να λέει άλλα. Αστείους</w:t>
      </w:r>
      <w:r>
        <w:rPr>
          <w:rFonts w:eastAsia="Times New Roman" w:cs="Times New Roman"/>
          <w:szCs w:val="24"/>
        </w:rPr>
        <w:t>,</w:t>
      </w:r>
      <w:r>
        <w:rPr>
          <w:rFonts w:eastAsia="Times New Roman" w:cs="Times New Roman"/>
          <w:szCs w:val="24"/>
        </w:rPr>
        <w:t xml:space="preserve"> θα σας λένε, σε όλο τον κόσμο, με αυτά που κάνετε. Εάν δεν έχετε εξασφαλίσει, εσείς της </w:t>
      </w:r>
      <w:r>
        <w:rPr>
          <w:rFonts w:eastAsia="Times New Roman" w:cs="Times New Roman"/>
          <w:szCs w:val="24"/>
        </w:rPr>
        <w:t>σ</w:t>
      </w:r>
      <w:r>
        <w:rPr>
          <w:rFonts w:eastAsia="Times New Roman" w:cs="Times New Roman"/>
          <w:szCs w:val="24"/>
        </w:rPr>
        <w:t>υγκυβέρνησης, τον σωστό τρόπο</w:t>
      </w:r>
      <w:r>
        <w:rPr>
          <w:rFonts w:eastAsia="Times New Roman" w:cs="Times New Roman"/>
          <w:szCs w:val="24"/>
        </w:rPr>
        <w:t>,</w:t>
      </w:r>
      <w:r>
        <w:rPr>
          <w:rFonts w:eastAsia="Times New Roman" w:cs="Times New Roman"/>
          <w:szCs w:val="24"/>
        </w:rPr>
        <w:t xml:space="preserve"> ώστε να κυβερνάτε, πώς ζητάτε να ακολουθήσουν ένα σωστό παράδειγμα οι υπόλοιποι; «Το ψάρι…», λένε, «…πάντα από το κεφάλι βρωμάει». Επομένως, εάν εσείς που είστε η κεφαλή της χώρας δεν καταφέρετε να δείξετε τον τρόπο μίας σωστής συνεργασίας, πώς περιμένετε</w:t>
      </w:r>
      <w:r>
        <w:rPr>
          <w:rFonts w:eastAsia="Times New Roman" w:cs="Times New Roman"/>
          <w:szCs w:val="24"/>
        </w:rPr>
        <w:t xml:space="preserve"> να το κάνουν αυτό και της τοπικής αυτοδιοίκησης; </w:t>
      </w:r>
    </w:p>
    <w:p w14:paraId="0715AF18" w14:textId="77777777" w:rsidR="006222AF" w:rsidRDefault="006453C1">
      <w:pPr>
        <w:tabs>
          <w:tab w:val="left" w:pos="6677"/>
        </w:tabs>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 να δούμε τι γίνεται πάλι με αυτό το νομοσχέδιο. Έρχεστε να λύσετε για άλλη μία φορά</w:t>
      </w:r>
      <w:r>
        <w:rPr>
          <w:rFonts w:eastAsia="Times New Roman" w:cs="Times New Roman"/>
          <w:szCs w:val="24"/>
        </w:rPr>
        <w:t>.</w:t>
      </w:r>
      <w:r>
        <w:rPr>
          <w:rFonts w:eastAsia="Times New Roman" w:cs="Times New Roman"/>
          <w:szCs w:val="24"/>
        </w:rPr>
        <w:t xml:space="preserve"> με το νομοσχέδιο αυτό ένα </w:t>
      </w:r>
      <w:r>
        <w:rPr>
          <w:rFonts w:eastAsia="Times New Roman" w:cs="Times New Roman"/>
          <w:szCs w:val="24"/>
        </w:rPr>
        <w:lastRenderedPageBreak/>
        <w:t>πρόβλημα από την κορυφή του. Έχετε εξασφαλίσει όλα όσα χρειάζονται οι δήμοι; Είστε εντάξει</w:t>
      </w:r>
      <w:r>
        <w:rPr>
          <w:rFonts w:eastAsia="Times New Roman" w:cs="Times New Roman"/>
          <w:szCs w:val="24"/>
        </w:rPr>
        <w:t xml:space="preserve"> στις οικονομικές υποχρεώσεις απέναντι στους δήμους; Έχετε κάνει συζήτηση με τους τοπικούς φορείς; Εμείς νομίζουμε όχι. Γι’ αυτό και είχατε αυτήν τη μικροκομματική –θα την χαρακτηρίσω εγώ- σύγκρουση με την ΚΕΔΕ. Δεν λέω πως ο ένας ή ο άλλος έχει δίκιο, για</w:t>
      </w:r>
      <w:r>
        <w:rPr>
          <w:rFonts w:eastAsia="Times New Roman" w:cs="Times New Roman"/>
          <w:szCs w:val="24"/>
        </w:rPr>
        <w:t>τί η λύση πάντα βρίσκεται στο κέντρο. Και αυτό θα έρθει έπειτα από συζήτηση, έπειτα από μια ειλικρινή προσπάθεια να δούμε ποιο είναι το καλό για τον τόπο μας. Δεν λύνεται έτσι ένα πρόβλημα</w:t>
      </w:r>
      <w:r>
        <w:rPr>
          <w:rFonts w:eastAsia="Times New Roman" w:cs="Times New Roman"/>
          <w:szCs w:val="24"/>
        </w:rPr>
        <w:t>,</w:t>
      </w:r>
      <w:r>
        <w:rPr>
          <w:rFonts w:eastAsia="Times New Roman" w:cs="Times New Roman"/>
          <w:szCs w:val="24"/>
        </w:rPr>
        <w:t xml:space="preserve"> δημιουργώντας εντάσεις και διχάζοντας την τοπική αυτοδιοίκηση</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 xml:space="preserve">την κεντρική πολιτική σκηνή. </w:t>
      </w:r>
    </w:p>
    <w:p w14:paraId="0715AF19" w14:textId="77777777" w:rsidR="006222AF" w:rsidRDefault="006453C1">
      <w:pPr>
        <w:tabs>
          <w:tab w:val="left" w:pos="6677"/>
        </w:tabs>
        <w:spacing w:after="0" w:line="600" w:lineRule="auto"/>
        <w:ind w:firstLine="720"/>
        <w:jc w:val="both"/>
        <w:rPr>
          <w:rFonts w:eastAsia="Times New Roman" w:cs="Times New Roman"/>
          <w:szCs w:val="24"/>
        </w:rPr>
      </w:pPr>
      <w:r>
        <w:rPr>
          <w:rFonts w:eastAsia="Times New Roman" w:cs="Times New Roman"/>
          <w:szCs w:val="24"/>
        </w:rPr>
        <w:t>Είδατε ποιες ήταν οι αντιδράσεις. Έχετε δει ποια είναι τα προβλήματα. Και τι κάνετε εσείς σε αυτό το νομοσχέδιο; Δεν κάνετε τίποτα καινοτόμο. Στην ουσία</w:t>
      </w:r>
      <w:r>
        <w:rPr>
          <w:rFonts w:eastAsia="Times New Roman" w:cs="Times New Roman"/>
          <w:szCs w:val="24"/>
        </w:rPr>
        <w:t>,</w:t>
      </w:r>
      <w:r>
        <w:rPr>
          <w:rFonts w:eastAsia="Times New Roman" w:cs="Times New Roman"/>
          <w:szCs w:val="24"/>
        </w:rPr>
        <w:t xml:space="preserve"> έρχεστε να κάνετε κάποιες τροποποιήσεις στον προηγούμενο νόμο και να φέρ</w:t>
      </w:r>
      <w:r>
        <w:rPr>
          <w:rFonts w:eastAsia="Times New Roman" w:cs="Times New Roman"/>
          <w:szCs w:val="24"/>
        </w:rPr>
        <w:t xml:space="preserve">ετε ως νέο εσείς μία ιδιότυπη, μία καινοτόμα απλή αναλογική, συριζαϊκή. Διότι, πού βλέπετε απλή αναλογική με δύο Κυριακές; </w:t>
      </w:r>
    </w:p>
    <w:p w14:paraId="0715AF1A" w14:textId="77777777" w:rsidR="006222AF" w:rsidRDefault="006453C1">
      <w:pPr>
        <w:tabs>
          <w:tab w:val="left" w:pos="6677"/>
        </w:tabs>
        <w:spacing w:after="0" w:line="600" w:lineRule="auto"/>
        <w:ind w:firstLine="720"/>
        <w:jc w:val="both"/>
        <w:rPr>
          <w:rFonts w:eastAsia="Times New Roman" w:cs="Times New Roman"/>
          <w:szCs w:val="24"/>
        </w:rPr>
      </w:pPr>
      <w:r>
        <w:rPr>
          <w:rFonts w:eastAsia="Times New Roman" w:cs="Times New Roman"/>
          <w:szCs w:val="24"/>
        </w:rPr>
        <w:t xml:space="preserve">Η ανόθευτη, απλή αναλογική, που η Ένωση Κεντρώων έχει ως βασικό της σημείο, ως βασική της θέση, είναι μία. Είναι </w:t>
      </w:r>
      <w:r>
        <w:rPr>
          <w:rFonts w:eastAsia="Times New Roman" w:cs="Times New Roman"/>
          <w:szCs w:val="24"/>
        </w:rPr>
        <w:lastRenderedPageBreak/>
        <w:t xml:space="preserve">μία και είναι αυτή </w:t>
      </w:r>
      <w:r>
        <w:rPr>
          <w:rFonts w:eastAsia="Times New Roman" w:cs="Times New Roman"/>
          <w:szCs w:val="24"/>
        </w:rPr>
        <w:t>που προέρχεται από την πρώτη Κυριακή, όπου τότε οι παρατάξεις που έχουν εισέλθει με την ψήφο των πολιτών, είναι που θα καθίσουν να συζητήσουν, να διαβουλευτούν και τότε θα βρεθεί ο ηγέτης, ο ένας, που θα οδηγήσει τον δήμο σε ένα θετικό αποτέλεσμα. Δεν είνα</w:t>
      </w:r>
      <w:r>
        <w:rPr>
          <w:rFonts w:eastAsia="Times New Roman" w:cs="Times New Roman"/>
          <w:szCs w:val="24"/>
        </w:rPr>
        <w:t>ι απλή αναλογική η δεύτερη Κυριακή. Και δεν μπορούμε να καταλάβουμε τι θέλετε ακριβώς να εξυπηρετήσετε.</w:t>
      </w:r>
    </w:p>
    <w:p w14:paraId="0715AF1B" w14:textId="77777777" w:rsidR="006222AF" w:rsidRDefault="006453C1">
      <w:pPr>
        <w:tabs>
          <w:tab w:val="left" w:pos="6677"/>
        </w:tabs>
        <w:spacing w:after="0" w:line="600" w:lineRule="auto"/>
        <w:ind w:firstLine="720"/>
        <w:jc w:val="both"/>
        <w:rPr>
          <w:rFonts w:eastAsia="Times New Roman" w:cs="Times New Roman"/>
          <w:szCs w:val="24"/>
        </w:rPr>
      </w:pPr>
      <w:r>
        <w:rPr>
          <w:rFonts w:eastAsia="Times New Roman" w:cs="Times New Roman"/>
          <w:szCs w:val="24"/>
        </w:rPr>
        <w:t>Δηλαδή, εάν ο δήμαρχος, που θα βγει τη δεύτερη Κυριακή, δεν είναι ένας άνθρωπος</w:t>
      </w:r>
      <w:r>
        <w:rPr>
          <w:rFonts w:eastAsia="Times New Roman" w:cs="Times New Roman"/>
          <w:szCs w:val="24"/>
        </w:rPr>
        <w:t>,</w:t>
      </w:r>
      <w:r>
        <w:rPr>
          <w:rFonts w:eastAsia="Times New Roman" w:cs="Times New Roman"/>
          <w:szCs w:val="24"/>
        </w:rPr>
        <w:t xml:space="preserve"> ο οποίος μπορεί να συζητήσει, δεν είναι ένας άνθρωπος ο οποίος μπορεί ν</w:t>
      </w:r>
      <w:r>
        <w:rPr>
          <w:rFonts w:eastAsia="Times New Roman" w:cs="Times New Roman"/>
          <w:szCs w:val="24"/>
        </w:rPr>
        <w:t>α συνεργαστεί, δεν είναι ένας άνθρωπος</w:t>
      </w:r>
      <w:r>
        <w:rPr>
          <w:rFonts w:eastAsia="Times New Roman" w:cs="Times New Roman"/>
          <w:szCs w:val="24"/>
        </w:rPr>
        <w:t>,</w:t>
      </w:r>
      <w:r>
        <w:rPr>
          <w:rFonts w:eastAsia="Times New Roman" w:cs="Times New Roman"/>
          <w:szCs w:val="24"/>
        </w:rPr>
        <w:t xml:space="preserve"> που έχει την αποδοχή του υπόλοιπου δημοτικού συμβουλίου και προέκυψε εκεί, γιατί υπήρξαν κάποιες σχέσεις -που έχουμε δει πολλές φορές να συνάπτονται στην ελληνική πολιτική σκηνή- και γι’ αυτό να καταφέρνει να είναι π</w:t>
      </w:r>
      <w:r>
        <w:rPr>
          <w:rFonts w:eastAsia="Times New Roman" w:cs="Times New Roman"/>
          <w:szCs w:val="24"/>
        </w:rPr>
        <w:t>ρώτος, ως δήμαρχος, πώς θα κυβερνηθεί, πώς θα γίνει η διοίκηση σε αυτόν τον δήμο; Δεν υπάρχει τρόπος. Αυτό σας το λέμε εμείς</w:t>
      </w:r>
      <w:r>
        <w:rPr>
          <w:rFonts w:eastAsia="Times New Roman" w:cs="Times New Roman"/>
          <w:szCs w:val="24"/>
        </w:rPr>
        <w:t>,</w:t>
      </w:r>
      <w:r>
        <w:rPr>
          <w:rFonts w:eastAsia="Times New Roman" w:cs="Times New Roman"/>
          <w:szCs w:val="24"/>
        </w:rPr>
        <w:t xml:space="preserve"> με μεγάλη σιγουριά. </w:t>
      </w:r>
    </w:p>
    <w:p w14:paraId="0715AF1C" w14:textId="77777777" w:rsidR="006222AF" w:rsidRDefault="006453C1">
      <w:pPr>
        <w:spacing w:after="0" w:line="600" w:lineRule="auto"/>
        <w:ind w:firstLine="720"/>
        <w:jc w:val="both"/>
        <w:rPr>
          <w:rFonts w:eastAsia="Times New Roman"/>
          <w:szCs w:val="24"/>
        </w:rPr>
      </w:pPr>
      <w:r>
        <w:rPr>
          <w:rFonts w:eastAsia="Times New Roman"/>
          <w:szCs w:val="24"/>
        </w:rPr>
        <w:t>Α</w:t>
      </w:r>
      <w:r>
        <w:rPr>
          <w:rFonts w:eastAsia="Times New Roman"/>
          <w:szCs w:val="24"/>
        </w:rPr>
        <w:t>ς πάμε και στα άλλα θέματα τώρα. Θέλετε να σπάσετε τις περιφέρειες. Με ποιον τρόπο; Βάζοντας περιοχές από τη</w:t>
      </w:r>
      <w:r>
        <w:rPr>
          <w:rFonts w:eastAsia="Times New Roman"/>
          <w:szCs w:val="24"/>
        </w:rPr>
        <w:t xml:space="preserve"> μια </w:t>
      </w:r>
      <w:r>
        <w:rPr>
          <w:rFonts w:eastAsia="Times New Roman"/>
          <w:szCs w:val="24"/>
        </w:rPr>
        <w:lastRenderedPageBreak/>
        <w:t>πλευρά στην άλλη</w:t>
      </w:r>
      <w:r>
        <w:rPr>
          <w:rFonts w:eastAsia="Times New Roman"/>
          <w:szCs w:val="24"/>
        </w:rPr>
        <w:t>,</w:t>
      </w:r>
      <w:r>
        <w:rPr>
          <w:rFonts w:eastAsia="Times New Roman"/>
          <w:szCs w:val="24"/>
        </w:rPr>
        <w:t xml:space="preserve"> απλά για να ισοσκελίσετε το πολιτικό κόστος της πολιτικής</w:t>
      </w:r>
      <w:r>
        <w:rPr>
          <w:rFonts w:eastAsia="Times New Roman"/>
          <w:szCs w:val="24"/>
        </w:rPr>
        <w:t>,</w:t>
      </w:r>
      <w:r>
        <w:rPr>
          <w:rFonts w:eastAsia="Times New Roman"/>
          <w:szCs w:val="24"/>
        </w:rPr>
        <w:t xml:space="preserve"> που έχετε ασκήσει μέχρι σήμερα, γιατί, για παράδειγμα, στο Μενίδι έχουμε περισσότερους ψηφοφόρους ενώ στη Βάρη όχι; Αυτός είναι ένας σωστός σχεδιασμός για εσάς; Για εμάς δεν </w:t>
      </w:r>
      <w:r>
        <w:rPr>
          <w:rFonts w:eastAsia="Times New Roman"/>
          <w:szCs w:val="24"/>
        </w:rPr>
        <w:t>είναι</w:t>
      </w:r>
      <w:r>
        <w:rPr>
          <w:rFonts w:eastAsia="Times New Roman"/>
          <w:szCs w:val="24"/>
        </w:rPr>
        <w:t>,</w:t>
      </w:r>
      <w:r>
        <w:rPr>
          <w:rFonts w:eastAsia="Times New Roman"/>
          <w:szCs w:val="24"/>
        </w:rPr>
        <w:t xml:space="preserve"> σε καμμία περίπτωση. Το μόνο που θα καταφέρετε με αυτήν τη θέση σας είναι να πλήξετε και άλλο τα μικρά κόμματα, να τους στερήσετε τη φωνή από διάφορες περιφέρειες της Ελλάδος. Δεν νομίζουμε ότι έτσι καταπολεμάτε τη </w:t>
      </w:r>
      <w:r w:rsidRPr="002263B9">
        <w:rPr>
          <w:rFonts w:eastAsia="Times New Roman"/>
          <w:szCs w:val="24"/>
        </w:rPr>
        <w:t>διασπορά</w:t>
      </w:r>
      <w:r>
        <w:rPr>
          <w:rFonts w:eastAsia="Times New Roman"/>
          <w:szCs w:val="24"/>
        </w:rPr>
        <w:t>, δεν νομίζω ότι έτσι κατα</w:t>
      </w:r>
      <w:r>
        <w:rPr>
          <w:rFonts w:eastAsia="Times New Roman"/>
          <w:szCs w:val="24"/>
        </w:rPr>
        <w:t>πολεμάτε την πελατοκρατία.</w:t>
      </w:r>
    </w:p>
    <w:p w14:paraId="0715AF1D" w14:textId="77777777" w:rsidR="006222AF" w:rsidRDefault="006453C1">
      <w:pPr>
        <w:spacing w:after="0" w:line="600" w:lineRule="auto"/>
        <w:ind w:firstLine="720"/>
        <w:jc w:val="both"/>
        <w:rPr>
          <w:rFonts w:eastAsia="Times New Roman"/>
          <w:szCs w:val="24"/>
        </w:rPr>
      </w:pPr>
      <w:r>
        <w:rPr>
          <w:rFonts w:eastAsia="Times New Roman"/>
          <w:szCs w:val="24"/>
        </w:rPr>
        <w:t>Για να δούμε τι κάνετε και με τους απόδημους Έλληνες. Έχουμε μιλήσει πάρα πολλές φορές και εμείς οι Βουλευτές της Ένωσης Κεντρώων</w:t>
      </w:r>
      <w:r>
        <w:rPr>
          <w:rFonts w:eastAsia="Times New Roman"/>
          <w:szCs w:val="24"/>
        </w:rPr>
        <w:t>,</w:t>
      </w:r>
      <w:r>
        <w:rPr>
          <w:rFonts w:eastAsia="Times New Roman"/>
          <w:szCs w:val="24"/>
        </w:rPr>
        <w:t xml:space="preserve"> αλλά και οι υπόλοιποι Βουλευτές για το φαινόμενο του </w:t>
      </w:r>
      <w:r>
        <w:rPr>
          <w:rFonts w:eastAsia="Times New Roman"/>
          <w:szCs w:val="24"/>
          <w:lang w:val="en-US"/>
        </w:rPr>
        <w:t>brain</w:t>
      </w:r>
      <w:r w:rsidRPr="00CA2017">
        <w:rPr>
          <w:rFonts w:eastAsia="Times New Roman"/>
          <w:szCs w:val="24"/>
        </w:rPr>
        <w:t xml:space="preserve"> </w:t>
      </w:r>
      <w:r>
        <w:rPr>
          <w:rFonts w:eastAsia="Times New Roman"/>
          <w:szCs w:val="24"/>
          <w:lang w:val="en-US"/>
        </w:rPr>
        <w:t>drain</w:t>
      </w:r>
      <w:r>
        <w:rPr>
          <w:rFonts w:eastAsia="Times New Roman"/>
          <w:szCs w:val="24"/>
        </w:rPr>
        <w:t>, για τους ανθρώπους</w:t>
      </w:r>
      <w:r>
        <w:rPr>
          <w:rFonts w:eastAsia="Times New Roman"/>
          <w:szCs w:val="24"/>
        </w:rPr>
        <w:t>,</w:t>
      </w:r>
      <w:r>
        <w:rPr>
          <w:rFonts w:eastAsia="Times New Roman"/>
          <w:szCs w:val="24"/>
        </w:rPr>
        <w:t xml:space="preserve"> που έχουν φύ</w:t>
      </w:r>
      <w:r>
        <w:rPr>
          <w:rFonts w:eastAsia="Times New Roman"/>
          <w:szCs w:val="24"/>
        </w:rPr>
        <w:t>γει εξαιτίας και των προηγούμενων, που τόσο κατηγορείτε και λέτε για τις παθογένειες</w:t>
      </w:r>
      <w:r>
        <w:rPr>
          <w:rFonts w:eastAsia="Times New Roman"/>
          <w:szCs w:val="24"/>
        </w:rPr>
        <w:t>,</w:t>
      </w:r>
      <w:r>
        <w:rPr>
          <w:rFonts w:eastAsia="Times New Roman"/>
          <w:szCs w:val="24"/>
        </w:rPr>
        <w:t xml:space="preserve"> που είχαν παρουσιαστεί όλα αυτά τα χρόνια</w:t>
      </w:r>
      <w:r>
        <w:rPr>
          <w:rFonts w:eastAsia="Times New Roman"/>
          <w:szCs w:val="24"/>
        </w:rPr>
        <w:t>,</w:t>
      </w:r>
      <w:r>
        <w:rPr>
          <w:rFonts w:eastAsia="Times New Roman"/>
          <w:szCs w:val="24"/>
        </w:rPr>
        <w:t xml:space="preserve"> τόσο στην τοπική αυτοδιοίκηση</w:t>
      </w:r>
      <w:r>
        <w:rPr>
          <w:rFonts w:eastAsia="Times New Roman"/>
          <w:szCs w:val="24"/>
        </w:rPr>
        <w:t>,</w:t>
      </w:r>
      <w:r>
        <w:rPr>
          <w:rFonts w:eastAsia="Times New Roman"/>
          <w:szCs w:val="24"/>
        </w:rPr>
        <w:t xml:space="preserve"> όσο και στην κεντρική πολιτική σκηνή. Έρχεστε εσείς</w:t>
      </w:r>
      <w:r>
        <w:rPr>
          <w:rFonts w:eastAsia="Times New Roman"/>
          <w:szCs w:val="24"/>
        </w:rPr>
        <w:t>,</w:t>
      </w:r>
      <w:r>
        <w:rPr>
          <w:rFonts w:eastAsia="Times New Roman"/>
          <w:szCs w:val="24"/>
        </w:rPr>
        <w:t xml:space="preserve"> με την πολιτική σας να ενισχύσετε αυτό το φ</w:t>
      </w:r>
      <w:r>
        <w:rPr>
          <w:rFonts w:eastAsia="Times New Roman"/>
          <w:szCs w:val="24"/>
        </w:rPr>
        <w:t xml:space="preserve">αινόμενο του </w:t>
      </w:r>
      <w:r>
        <w:rPr>
          <w:rFonts w:eastAsia="Times New Roman"/>
          <w:szCs w:val="24"/>
          <w:lang w:val="en-US"/>
        </w:rPr>
        <w:t>brain</w:t>
      </w:r>
      <w:r w:rsidRPr="00CA2017">
        <w:rPr>
          <w:rFonts w:eastAsia="Times New Roman"/>
          <w:szCs w:val="24"/>
        </w:rPr>
        <w:t xml:space="preserve"> </w:t>
      </w:r>
      <w:r>
        <w:rPr>
          <w:rFonts w:eastAsia="Times New Roman"/>
          <w:szCs w:val="24"/>
          <w:lang w:val="en-US"/>
        </w:rPr>
        <w:t>drain</w:t>
      </w:r>
      <w:r>
        <w:rPr>
          <w:rFonts w:eastAsia="Times New Roman"/>
          <w:szCs w:val="24"/>
        </w:rPr>
        <w:t xml:space="preserve">, της εξόδου των νέων, αλλά και των μεγαλύτερων ανθρώπων στο εξωτερικό. Γιατί δεν τους δίνουμε </w:t>
      </w:r>
      <w:r>
        <w:rPr>
          <w:rFonts w:eastAsia="Times New Roman"/>
          <w:szCs w:val="24"/>
        </w:rPr>
        <w:lastRenderedPageBreak/>
        <w:t>δικαίωμα να αποφασίσουν σήμερα ή από σήμερα τι θέλουν να γίνει στη χώρα τους; Διότι έφυγαν βίαια και δεν έφυγαν από επιλογή. Όταν εδώ δεν</w:t>
      </w:r>
      <w:r>
        <w:rPr>
          <w:rFonts w:eastAsia="Times New Roman"/>
          <w:szCs w:val="24"/>
        </w:rPr>
        <w:t xml:space="preserve"> μπορούν να κάνουν το σπιτικό τους, δεν μπορούν να συντηρήσουν την οικογένειά τους, δεν μπορούν ούτε καν να εξασφαλίσουν τα προς το ζην, τότε ποια άλλη λύση τους δίνετε εσείς; Να φύγουν στο εξωτερικό.</w:t>
      </w:r>
    </w:p>
    <w:p w14:paraId="0715AF1E" w14:textId="77777777" w:rsidR="006222AF" w:rsidRDefault="006453C1">
      <w:pPr>
        <w:spacing w:after="0" w:line="600" w:lineRule="auto"/>
        <w:ind w:firstLine="720"/>
        <w:jc w:val="both"/>
        <w:rPr>
          <w:rFonts w:eastAsia="Times New Roman"/>
          <w:szCs w:val="24"/>
        </w:rPr>
      </w:pPr>
      <w:r>
        <w:rPr>
          <w:rFonts w:eastAsia="Times New Roman"/>
          <w:szCs w:val="24"/>
        </w:rPr>
        <w:t>Εμείς θέλουμε</w:t>
      </w:r>
      <w:r>
        <w:rPr>
          <w:rFonts w:eastAsia="Times New Roman"/>
          <w:szCs w:val="24"/>
        </w:rPr>
        <w:t>,</w:t>
      </w:r>
      <w:r>
        <w:rPr>
          <w:rFonts w:eastAsia="Times New Roman"/>
          <w:szCs w:val="24"/>
        </w:rPr>
        <w:t xml:space="preserve"> από σήμερα</w:t>
      </w:r>
      <w:r>
        <w:rPr>
          <w:rFonts w:eastAsia="Times New Roman"/>
          <w:szCs w:val="24"/>
        </w:rPr>
        <w:t>,</w:t>
      </w:r>
      <w:r>
        <w:rPr>
          <w:rFonts w:eastAsia="Times New Roman"/>
          <w:szCs w:val="24"/>
        </w:rPr>
        <w:t xml:space="preserve"> να έχουν δικαίωμα ψήφου όλοι</w:t>
      </w:r>
      <w:r>
        <w:rPr>
          <w:rFonts w:eastAsia="Times New Roman"/>
          <w:szCs w:val="24"/>
        </w:rPr>
        <w:t xml:space="preserve"> αυτοί οι άνθρωποι και ας βάλουμε τα κεφάλια μας κάτω, ας δουλέψουμε και ας είμαστε, επιτέλους, για μια φορά άμεσοι και αποτελεσματικοί. Δεν γίνονται έτσι τα πράγματα. Έχουμε πει πάρα πολλές φορές ως Ένωση Κεντρώων ότι αυτό που πρέπει να κάνουν όλοι όσοι κ</w:t>
      </w:r>
      <w:r>
        <w:rPr>
          <w:rFonts w:eastAsia="Times New Roman"/>
          <w:szCs w:val="24"/>
        </w:rPr>
        <w:t>υβερνούν, είναι να έχουν ανοιχτά αυτιά και ευαίσθητα μάτια, τόσο στην κοινωνία</w:t>
      </w:r>
      <w:r>
        <w:rPr>
          <w:rFonts w:eastAsia="Times New Roman"/>
          <w:szCs w:val="24"/>
        </w:rPr>
        <w:t>,</w:t>
      </w:r>
      <w:r>
        <w:rPr>
          <w:rFonts w:eastAsia="Times New Roman"/>
          <w:szCs w:val="24"/>
        </w:rPr>
        <w:t xml:space="preserve"> όσο και μέσα στο Κοινοβούλιο. Δεν επιτρέπεται αυτήν τη στιγμή στην Ελλάδα, στην Ελλάδα της κρίσης, που τόσα χρόνια πασχίζουν οι Έλληνες να κρατήσουν στις πλάτες τους όλο το βάρ</w:t>
      </w:r>
      <w:r>
        <w:rPr>
          <w:rFonts w:eastAsia="Times New Roman"/>
          <w:szCs w:val="24"/>
        </w:rPr>
        <w:t>ος, εσείς να πηγαίνετε μόνοι σας και να παίρνετε λάθος αποφάσεις.</w:t>
      </w:r>
    </w:p>
    <w:p w14:paraId="0715AF1F"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Εδώ θέλω να μου πείτε, τι γίνεται με τους Έλληνες στρατιωτικούς. Έχουν περάσει εκατόν τριάντα τέσσερις ημέρες ομηρίας. Ποια είναι η πολιτική σας; Είναι ντροπή για όλους εμάς στο Κοινοβούλιο </w:t>
      </w:r>
      <w:r>
        <w:rPr>
          <w:rFonts w:eastAsia="Times New Roman"/>
          <w:szCs w:val="24"/>
        </w:rPr>
        <w:t>να εξακολουθεί να συμβαίνει αυτό το πράγμα. Πρέπει οπωσδήποτε να δράσετε άμεσα. Εμείς περιμένουμε να δούμε τι θα γίνει στις συνομιλίες που θα κάνει ο Πρωθυπουργός και δεν μας αρκεί να λέει ένας Τούρκος για τον Έλληνα Υπουργό Εθνικής Αμύνης ότι «Εσύ είσαι κ</w:t>
      </w:r>
      <w:r>
        <w:rPr>
          <w:rFonts w:eastAsia="Times New Roman"/>
          <w:szCs w:val="24"/>
        </w:rPr>
        <w:t xml:space="preserve">αλό παιδί. Σε συμπαθώ…», γιατί αυτή ήταν η ελεύθερη μετάφραση από τα όσα έχουν βγει από τα </w:t>
      </w:r>
      <w:r>
        <w:rPr>
          <w:rFonts w:eastAsia="Times New Roman"/>
          <w:szCs w:val="24"/>
        </w:rPr>
        <w:t>μέσα μαζικής ε</w:t>
      </w:r>
      <w:r>
        <w:rPr>
          <w:rFonts w:eastAsia="Times New Roman"/>
          <w:szCs w:val="24"/>
        </w:rPr>
        <w:t>νημέρωσης, «…και κάτι θα κάνουμε».</w:t>
      </w:r>
    </w:p>
    <w:p w14:paraId="0715AF20" w14:textId="77777777" w:rsidR="006222AF" w:rsidRDefault="006453C1">
      <w:pPr>
        <w:spacing w:after="0" w:line="600" w:lineRule="auto"/>
        <w:ind w:firstLine="720"/>
        <w:jc w:val="both"/>
        <w:rPr>
          <w:rFonts w:eastAsia="Times New Roman"/>
          <w:szCs w:val="24"/>
        </w:rPr>
      </w:pPr>
      <w:r>
        <w:rPr>
          <w:rFonts w:eastAsia="Times New Roman"/>
          <w:szCs w:val="24"/>
        </w:rPr>
        <w:t>Δεν κυβερνάμε έτσι, κυρίες και κύριοι. Δυστυχώς, έχετε καταντήσει το πολιτικό σύστημα περίγελο σε όλη τη χώρα και έτ</w:t>
      </w:r>
      <w:r>
        <w:rPr>
          <w:rFonts w:eastAsia="Times New Roman"/>
          <w:szCs w:val="24"/>
        </w:rPr>
        <w:t>σι, όπως πάτε, θα καταντήσει περίγελος το ελληνικό πολιτικό σύστημα σε όλον τον κόσμο. Πρέπει να κάνετε κάτι για να αλλάξουν όλα αυτά άμεσα.</w:t>
      </w:r>
    </w:p>
    <w:p w14:paraId="0715AF21"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 πολύ.</w:t>
      </w:r>
    </w:p>
    <w:p w14:paraId="0715AF22"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Ένωσης Κεντρώων)</w:t>
      </w:r>
    </w:p>
    <w:p w14:paraId="0715AF23" w14:textId="77777777" w:rsidR="006222AF" w:rsidRDefault="006453C1">
      <w:pPr>
        <w:spacing w:after="0" w:line="600" w:lineRule="auto"/>
        <w:ind w:firstLine="720"/>
        <w:contextualSpacing/>
        <w:jc w:val="both"/>
        <w:rPr>
          <w:rFonts w:eastAsia="Times New Roman"/>
          <w:szCs w:val="24"/>
        </w:rPr>
      </w:pPr>
      <w:r w:rsidRPr="00B30950">
        <w:rPr>
          <w:rFonts w:eastAsia="Times New Roman"/>
          <w:b/>
          <w:szCs w:val="24"/>
        </w:rPr>
        <w:lastRenderedPageBreak/>
        <w:t xml:space="preserve">ΠΡΟΕΔΡΕΥΟΥΣΑ (Αναστασία Χριστοδουλοπούλου): </w:t>
      </w:r>
      <w:r>
        <w:rPr>
          <w:rFonts w:eastAsia="Times New Roman"/>
          <w:szCs w:val="24"/>
        </w:rPr>
        <w:t>Ευχαριστώ και για την ακρίβεια του χρόνου.</w:t>
      </w:r>
    </w:p>
    <w:p w14:paraId="0715AF24" w14:textId="77777777" w:rsidR="006222AF" w:rsidRDefault="006453C1">
      <w:pPr>
        <w:spacing w:after="0" w:line="600" w:lineRule="auto"/>
        <w:ind w:firstLine="720"/>
        <w:contextualSpacing/>
        <w:jc w:val="both"/>
        <w:rPr>
          <w:rFonts w:eastAsia="Times New Roman"/>
          <w:szCs w:val="24"/>
        </w:rPr>
      </w:pPr>
      <w:r>
        <w:rPr>
          <w:rFonts w:eastAsia="Times New Roman"/>
          <w:szCs w:val="24"/>
        </w:rPr>
        <w:t>Ο κ. Μάριος Γεωργιάδης από την Ένωση Κεντρώων έχει τον λόγο.</w:t>
      </w:r>
    </w:p>
    <w:p w14:paraId="0715AF25" w14:textId="77777777" w:rsidR="006222AF" w:rsidRDefault="006453C1">
      <w:pPr>
        <w:spacing w:after="0" w:line="600" w:lineRule="auto"/>
        <w:ind w:firstLine="720"/>
        <w:contextualSpacing/>
        <w:jc w:val="both"/>
        <w:rPr>
          <w:rFonts w:eastAsia="Times New Roman"/>
          <w:szCs w:val="24"/>
        </w:rPr>
      </w:pPr>
      <w:r w:rsidRPr="00597F28">
        <w:rPr>
          <w:rFonts w:eastAsia="Times New Roman"/>
          <w:b/>
          <w:szCs w:val="24"/>
        </w:rPr>
        <w:t xml:space="preserve">ΜΑΡΙΟΣ ΓΕΩΡΓΙΑΔΗΣ (Θ΄ Αντιπρόεδρος της Βουλής): </w:t>
      </w:r>
      <w:r>
        <w:rPr>
          <w:rFonts w:eastAsia="Times New Roman"/>
          <w:szCs w:val="24"/>
        </w:rPr>
        <w:t>Ευχαριστώ πολύ, κυρία Πρόεδρε.</w:t>
      </w:r>
    </w:p>
    <w:p w14:paraId="0715AF26" w14:textId="77777777" w:rsidR="006222AF" w:rsidRDefault="006453C1">
      <w:pPr>
        <w:spacing w:after="0" w:line="600" w:lineRule="auto"/>
        <w:ind w:firstLine="720"/>
        <w:contextualSpacing/>
        <w:jc w:val="both"/>
        <w:rPr>
          <w:rFonts w:eastAsia="Times New Roman"/>
          <w:szCs w:val="24"/>
        </w:rPr>
      </w:pPr>
      <w:r>
        <w:rPr>
          <w:rFonts w:eastAsia="Times New Roman"/>
          <w:szCs w:val="24"/>
        </w:rPr>
        <w:t>Αγαπητοί συνάδελφοι, επιτέλου</w:t>
      </w:r>
      <w:r>
        <w:rPr>
          <w:rFonts w:eastAsia="Times New Roman"/>
          <w:szCs w:val="24"/>
        </w:rPr>
        <w:t xml:space="preserve">ς αυτό που ετοιμάζανε </w:t>
      </w:r>
      <w:r>
        <w:rPr>
          <w:rFonts w:eastAsia="Times New Roman"/>
          <w:szCs w:val="24"/>
        </w:rPr>
        <w:t>«</w:t>
      </w:r>
      <w:r>
        <w:rPr>
          <w:rFonts w:eastAsia="Times New Roman"/>
          <w:szCs w:val="24"/>
        </w:rPr>
        <w:t>σαράντα πέντε μάστοροι και εξήντα μαθητάδες</w:t>
      </w:r>
      <w:r>
        <w:rPr>
          <w:rFonts w:eastAsia="Times New Roman"/>
          <w:szCs w:val="24"/>
        </w:rPr>
        <w:t>»</w:t>
      </w:r>
      <w:r>
        <w:rPr>
          <w:rFonts w:eastAsia="Times New Roman"/>
          <w:szCs w:val="24"/>
        </w:rPr>
        <w:t xml:space="preserve">, όπως έλεγε ο αείμνηστος Χορν, είναι πλέον πραγματικότητα. </w:t>
      </w:r>
    </w:p>
    <w:p w14:paraId="0715AF27"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Μετά την περίφημη και γνωστή από το άρθρο του ν.4368/2016 εικοσιεπταμελή </w:t>
      </w:r>
      <w:r>
        <w:rPr>
          <w:rFonts w:eastAsia="Times New Roman"/>
          <w:szCs w:val="24"/>
        </w:rPr>
        <w:t>επιτροπή</w:t>
      </w:r>
      <w:r>
        <w:rPr>
          <w:rFonts w:eastAsia="Times New Roman"/>
          <w:szCs w:val="24"/>
        </w:rPr>
        <w:t xml:space="preserve"> που απαρτιζόταν από </w:t>
      </w:r>
      <w:r>
        <w:rPr>
          <w:rFonts w:eastAsia="Times New Roman"/>
          <w:szCs w:val="24"/>
        </w:rPr>
        <w:t>εκατόν τριάντα τέσσερα</w:t>
      </w:r>
      <w:r>
        <w:rPr>
          <w:rFonts w:eastAsia="Times New Roman"/>
          <w:szCs w:val="24"/>
        </w:rPr>
        <w:t xml:space="preserve"> μέλ</w:t>
      </w:r>
      <w:r>
        <w:rPr>
          <w:rFonts w:eastAsia="Times New Roman"/>
          <w:szCs w:val="24"/>
        </w:rPr>
        <w:t xml:space="preserve">η, με Υπουργούς, μη Υπουργούς, μη αρμόδιους κ.λπ., έρχεται αυτό το έκτρωμα πραγματικά, με </w:t>
      </w:r>
      <w:r>
        <w:rPr>
          <w:rFonts w:eastAsia="Times New Roman"/>
          <w:szCs w:val="24"/>
        </w:rPr>
        <w:t>διακόσια πενήντα πέντε</w:t>
      </w:r>
      <w:r>
        <w:rPr>
          <w:rFonts w:eastAsia="Times New Roman"/>
          <w:szCs w:val="24"/>
        </w:rPr>
        <w:t xml:space="preserve"> άρθρα και κατ’ εμάς</w:t>
      </w:r>
      <w:r>
        <w:rPr>
          <w:rFonts w:eastAsia="Times New Roman"/>
          <w:szCs w:val="24"/>
        </w:rPr>
        <w:t>,</w:t>
      </w:r>
      <w:r>
        <w:rPr>
          <w:rFonts w:eastAsia="Times New Roman"/>
          <w:szCs w:val="24"/>
        </w:rPr>
        <w:t xml:space="preserve"> ούτε μία μεταρρύθμιση. Όλα αυτά τα βαρύγδουπα</w:t>
      </w:r>
      <w:r>
        <w:rPr>
          <w:rFonts w:eastAsia="Times New Roman"/>
          <w:szCs w:val="24"/>
        </w:rPr>
        <w:t>,</w:t>
      </w:r>
      <w:r>
        <w:rPr>
          <w:rFonts w:eastAsia="Times New Roman"/>
          <w:szCs w:val="24"/>
        </w:rPr>
        <w:t xml:space="preserve"> που λέτε στον τίτλο</w:t>
      </w:r>
      <w:r>
        <w:rPr>
          <w:rFonts w:eastAsia="Times New Roman"/>
          <w:szCs w:val="24"/>
        </w:rPr>
        <w:t>,</w:t>
      </w:r>
      <w:r>
        <w:rPr>
          <w:rFonts w:eastAsia="Times New Roman"/>
          <w:szCs w:val="24"/>
        </w:rPr>
        <w:t xml:space="preserve"> δεν υπάρχουν, ούτε έστω κάποιο ίχνος</w:t>
      </w:r>
      <w:r>
        <w:rPr>
          <w:rFonts w:eastAsia="Times New Roman"/>
          <w:szCs w:val="24"/>
        </w:rPr>
        <w:t>,</w:t>
      </w:r>
      <w:r>
        <w:rPr>
          <w:rFonts w:eastAsia="Times New Roman"/>
          <w:szCs w:val="24"/>
        </w:rPr>
        <w:t xml:space="preserve"> που να βοηθήσει </w:t>
      </w:r>
      <w:r>
        <w:rPr>
          <w:rFonts w:eastAsia="Times New Roman"/>
          <w:szCs w:val="24"/>
        </w:rPr>
        <w:t>πραγματικά στην επίλυση των προβλημάτων</w:t>
      </w:r>
      <w:r>
        <w:rPr>
          <w:rFonts w:eastAsia="Times New Roman"/>
          <w:szCs w:val="24"/>
        </w:rPr>
        <w:t>,</w:t>
      </w:r>
      <w:r>
        <w:rPr>
          <w:rFonts w:eastAsia="Times New Roman"/>
          <w:szCs w:val="24"/>
        </w:rPr>
        <w:t xml:space="preserve"> που τόσα χρόνια και τόσες δεκαετίες διαχρονικά αντιμετωπίζει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Είναι μια απλή Μαύρη Βίβλος διορισμών κομματικών εγκαθέτων. </w:t>
      </w:r>
    </w:p>
    <w:p w14:paraId="0715AF28"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Η αλήθεια, όμως, είναι ότι αυτό το σχέδιο νόμου αποκαλύπτει το πραγματ</w:t>
      </w:r>
      <w:r>
        <w:rPr>
          <w:rFonts w:eastAsia="Times New Roman"/>
          <w:szCs w:val="24"/>
        </w:rPr>
        <w:t>ικό σχέδιο που έχει η Κυβέρνηση ΣΥΡΙΖΑ-ΑΝΕΛ να περισώσει ό,τι της έχει απομείνει</w:t>
      </w:r>
      <w:r>
        <w:rPr>
          <w:rFonts w:eastAsia="Times New Roman"/>
          <w:szCs w:val="24"/>
        </w:rPr>
        <w:t>,</w:t>
      </w:r>
      <w:r>
        <w:rPr>
          <w:rFonts w:eastAsia="Times New Roman"/>
          <w:szCs w:val="24"/>
        </w:rPr>
        <w:t xml:space="preserve"> ενόψει της εκλογικής διάλυσής τους, με κόστος όμως την πλήρη διάλυση της </w:t>
      </w:r>
      <w:r>
        <w:rPr>
          <w:rFonts w:eastAsia="Times New Roman"/>
          <w:szCs w:val="24"/>
        </w:rPr>
        <w:t>α</w:t>
      </w:r>
      <w:r>
        <w:rPr>
          <w:rFonts w:eastAsia="Times New Roman"/>
          <w:szCs w:val="24"/>
        </w:rPr>
        <w:t xml:space="preserve">υτοδιοίκησης, των δήμων και των περιφερειών. </w:t>
      </w:r>
    </w:p>
    <w:p w14:paraId="0715AF29"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Θα γίνω συγκεκριμένος. Είχαμε με το άρθρο 6 -το οποίο </w:t>
      </w:r>
      <w:r>
        <w:rPr>
          <w:rFonts w:eastAsia="Times New Roman"/>
          <w:szCs w:val="24"/>
        </w:rPr>
        <w:t xml:space="preserve">πραγματικά διήρκεσε μία μόλις ημέρα- την αποσύνδεση των εκλογών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απ’ αυτές του Ευρωπαϊκού Κοινοβουλίου και έρχονται </w:t>
      </w:r>
      <w:r>
        <w:rPr>
          <w:rFonts w:eastAsia="Times New Roman"/>
          <w:szCs w:val="24"/>
        </w:rPr>
        <w:t>δεκαέξι</w:t>
      </w:r>
      <w:r>
        <w:rPr>
          <w:rFonts w:eastAsia="Times New Roman"/>
          <w:szCs w:val="24"/>
        </w:rPr>
        <w:t xml:space="preserve"> Βουλευτές του ΣΥΡΙΖΑ, με εντολή άνωθεν βέβαια, και ζητούν και πάλι τη σύνδεσή τους, δηλαδή να γίνουν μαζί κ</w:t>
      </w:r>
      <w:r>
        <w:rPr>
          <w:rFonts w:eastAsia="Times New Roman"/>
          <w:szCs w:val="24"/>
        </w:rPr>
        <w:t>αι μας προϊδεάζουν ότι τον Μάιο του 2019, καλώς εχόντων των πραγμάτων, υπάρχει μια πολύ μεγάλη πιθανότητα να έχουμε τριπλές εκλογές και για την ακρίβεια τετραπλές. Αυτό βέβαια</w:t>
      </w:r>
      <w:r>
        <w:rPr>
          <w:rFonts w:eastAsia="Times New Roman"/>
          <w:szCs w:val="24"/>
        </w:rPr>
        <w:t>,</w:t>
      </w:r>
      <w:r>
        <w:rPr>
          <w:rFonts w:eastAsia="Times New Roman"/>
          <w:szCs w:val="24"/>
        </w:rPr>
        <w:t xml:space="preserve"> είναι επιθυμία του κ. Τσίπρα, γιατί αν ρωτάτε εμένα, βγάζει-δεν βγάζει τον χειμ</w:t>
      </w:r>
      <w:r>
        <w:rPr>
          <w:rFonts w:eastAsia="Times New Roman"/>
          <w:szCs w:val="24"/>
        </w:rPr>
        <w:t>ώνα.</w:t>
      </w:r>
    </w:p>
    <w:p w14:paraId="0715AF2A" w14:textId="77777777" w:rsidR="006222AF" w:rsidRDefault="006453C1">
      <w:pPr>
        <w:spacing w:after="0" w:line="600" w:lineRule="auto"/>
        <w:ind w:firstLine="720"/>
        <w:contextualSpacing/>
        <w:jc w:val="both"/>
        <w:rPr>
          <w:rFonts w:eastAsia="Times New Roman"/>
          <w:szCs w:val="24"/>
        </w:rPr>
      </w:pPr>
      <w:r>
        <w:rPr>
          <w:rFonts w:eastAsia="Times New Roman"/>
          <w:szCs w:val="24"/>
        </w:rPr>
        <w:t>Πάμε τώρα στο θέμα της απλής αναλογικής. Κύριε Μπάρκα, το ξέρω ότι δεν ρωτάτε εμένα. Σαφέστατα ό,τι και να πω</w:t>
      </w:r>
      <w:r>
        <w:rPr>
          <w:rFonts w:eastAsia="Times New Roman"/>
          <w:szCs w:val="24"/>
        </w:rPr>
        <w:t>,</w:t>
      </w:r>
      <w:r>
        <w:rPr>
          <w:rFonts w:eastAsia="Times New Roman"/>
          <w:szCs w:val="24"/>
        </w:rPr>
        <w:t xml:space="preserve"> δεν έχει καμμία σημασία, αλλά η αλήθεια είναι ότι καταλαβαίνω τον τρόπο</w:t>
      </w:r>
      <w:r>
        <w:rPr>
          <w:rFonts w:eastAsia="Times New Roman"/>
          <w:szCs w:val="24"/>
        </w:rPr>
        <w:t>,</w:t>
      </w:r>
      <w:r>
        <w:rPr>
          <w:rFonts w:eastAsia="Times New Roman"/>
          <w:szCs w:val="24"/>
        </w:rPr>
        <w:t xml:space="preserve"> με τον οποίον θέλετε να βάλετε όλες τις κάλπες </w:t>
      </w:r>
      <w:r>
        <w:rPr>
          <w:rFonts w:eastAsia="Times New Roman"/>
          <w:szCs w:val="24"/>
        </w:rPr>
        <w:lastRenderedPageBreak/>
        <w:t>μαζί, διότι οι συνεχόμενες ήττες κατά τη διάρκεια του χρόνου</w:t>
      </w:r>
      <w:r>
        <w:rPr>
          <w:rFonts w:eastAsia="Times New Roman"/>
          <w:szCs w:val="24"/>
        </w:rPr>
        <w:t>,</w:t>
      </w:r>
      <w:r>
        <w:rPr>
          <w:rFonts w:eastAsia="Times New Roman"/>
          <w:szCs w:val="24"/>
        </w:rPr>
        <w:t xml:space="preserve"> πονάνε πολύ. Καλύτερα να γευτείτε την ήττα σε μία Κυριακή και για τα τέσσερα θέματα. </w:t>
      </w:r>
    </w:p>
    <w:p w14:paraId="0715AF2B" w14:textId="77777777" w:rsidR="006222AF" w:rsidRDefault="006453C1">
      <w:pPr>
        <w:spacing w:after="0" w:line="600" w:lineRule="auto"/>
        <w:ind w:firstLine="720"/>
        <w:contextualSpacing/>
        <w:jc w:val="both"/>
        <w:rPr>
          <w:rFonts w:eastAsia="Times New Roman"/>
          <w:szCs w:val="24"/>
        </w:rPr>
      </w:pPr>
      <w:r w:rsidRPr="00B30950">
        <w:rPr>
          <w:rFonts w:eastAsia="Times New Roman"/>
          <w:b/>
          <w:szCs w:val="24"/>
        </w:rPr>
        <w:t>ΙΩΑΝΝΗΣ ΓΚΙΟΛΑΣ:</w:t>
      </w:r>
      <w:r>
        <w:rPr>
          <w:rFonts w:eastAsia="Times New Roman"/>
          <w:szCs w:val="24"/>
        </w:rPr>
        <w:t xml:space="preserve"> Μέχρι τώρα σε όλες τις εκλογές ήμασταν νικη</w:t>
      </w:r>
      <w:r>
        <w:rPr>
          <w:rFonts w:eastAsia="Times New Roman"/>
          <w:szCs w:val="24"/>
        </w:rPr>
        <w:t>τές.</w:t>
      </w:r>
    </w:p>
    <w:p w14:paraId="0715AF2C" w14:textId="77777777" w:rsidR="006222AF" w:rsidRDefault="006453C1">
      <w:pPr>
        <w:spacing w:after="0" w:line="600" w:lineRule="auto"/>
        <w:ind w:firstLine="720"/>
        <w:contextualSpacing/>
        <w:jc w:val="both"/>
        <w:rPr>
          <w:rFonts w:eastAsia="Times New Roman"/>
          <w:szCs w:val="24"/>
        </w:rPr>
      </w:pPr>
      <w:r w:rsidRPr="00597F28">
        <w:rPr>
          <w:rFonts w:eastAsia="Times New Roman"/>
          <w:b/>
          <w:szCs w:val="24"/>
        </w:rPr>
        <w:t xml:space="preserve">ΜΑΡΙΟΣ ΓΕΩΡΓΙΑΔΗΣ (Θ΄ Αντιπρόεδρος της Βουλής): </w:t>
      </w:r>
      <w:r>
        <w:rPr>
          <w:rFonts w:eastAsia="Times New Roman"/>
          <w:szCs w:val="24"/>
        </w:rPr>
        <w:t xml:space="preserve">Μέχρι τώρα, ναι. Θα δούμε. Ο λαός θα μιλήσει, γιατί ο λαός δεν είχε καταλάβει τι έχετε κάνει όλη αυτήν την τριετία. Τώρα που τα κατάλαβε και ξύπνησε, θα σας τιμωρήσει. </w:t>
      </w:r>
    </w:p>
    <w:p w14:paraId="0715AF2D" w14:textId="77777777" w:rsidR="006222AF" w:rsidRDefault="006453C1">
      <w:pPr>
        <w:spacing w:after="0" w:line="600" w:lineRule="auto"/>
        <w:ind w:firstLine="720"/>
        <w:contextualSpacing/>
        <w:jc w:val="both"/>
        <w:rPr>
          <w:rFonts w:eastAsia="Times New Roman"/>
          <w:szCs w:val="24"/>
        </w:rPr>
      </w:pPr>
      <w:r>
        <w:rPr>
          <w:rFonts w:eastAsia="Times New Roman"/>
          <w:szCs w:val="24"/>
        </w:rPr>
        <w:t>Πάμε τώρα στο θέμα της απλής αναλο</w:t>
      </w:r>
      <w:r>
        <w:rPr>
          <w:rFonts w:eastAsia="Times New Roman"/>
          <w:szCs w:val="24"/>
        </w:rPr>
        <w:t>γικής. Εμείς</w:t>
      </w:r>
      <w:r>
        <w:rPr>
          <w:rFonts w:eastAsia="Times New Roman"/>
          <w:szCs w:val="24"/>
        </w:rPr>
        <w:t>,</w:t>
      </w:r>
      <w:r>
        <w:rPr>
          <w:rFonts w:eastAsia="Times New Roman"/>
          <w:szCs w:val="24"/>
        </w:rPr>
        <w:t xml:space="preserve"> που είμαστε ένα κόμμα που έχουμε </w:t>
      </w:r>
      <w:r>
        <w:rPr>
          <w:rFonts w:eastAsia="Times New Roman"/>
          <w:szCs w:val="24"/>
        </w:rPr>
        <w:t>ως</w:t>
      </w:r>
      <w:r>
        <w:rPr>
          <w:rFonts w:eastAsia="Times New Roman"/>
          <w:szCs w:val="24"/>
        </w:rPr>
        <w:t xml:space="preserve"> πάγια θέση την απλή αναλογική, δεν μπορούμε να στηρίξουμε αυτήν την πρότασή σας για έναν και μόνο λόγο</w:t>
      </w:r>
      <w:r w:rsidRPr="00597F28">
        <w:rPr>
          <w:rFonts w:eastAsia="Times New Roman"/>
          <w:szCs w:val="24"/>
        </w:rPr>
        <w:t xml:space="preserve">: </w:t>
      </w:r>
      <w:r>
        <w:rPr>
          <w:rFonts w:eastAsia="Times New Roman"/>
          <w:szCs w:val="24"/>
        </w:rPr>
        <w:t>Η απλή αναλογική, όπως λειτουργεί σε όλες τις χώρες του κόσμου, πρέπει να τελειώνει σε μία Κυριακή. Εί</w:t>
      </w:r>
      <w:r>
        <w:rPr>
          <w:rFonts w:eastAsia="Times New Roman"/>
          <w:szCs w:val="24"/>
        </w:rPr>
        <w:t xml:space="preserve">ναι σαν να μου λέτε τώρα ότι τη μία Κυριακή θα έχουμε εθνικές εκλογές για το κόμμα που προτιμάμε και την επόμενη Κυριακή θα βάλουμε το ποιον Πρωθυπουργό προτιμάμε. Δεν γίνονται αυτά τα πράγματα. </w:t>
      </w:r>
    </w:p>
    <w:p w14:paraId="0715AF2E"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Εάν θέλετε απλή αναλογική, να την εφαρμόσετε όπως εφαρμόζετα</w:t>
      </w:r>
      <w:r>
        <w:rPr>
          <w:rFonts w:eastAsia="Times New Roman"/>
          <w:szCs w:val="24"/>
        </w:rPr>
        <w:t>ι παντού. Η δεύτερη Κυριακή</w:t>
      </w:r>
      <w:r>
        <w:rPr>
          <w:rFonts w:eastAsia="Times New Roman"/>
          <w:szCs w:val="24"/>
        </w:rPr>
        <w:t>,</w:t>
      </w:r>
      <w:r>
        <w:rPr>
          <w:rFonts w:eastAsia="Times New Roman"/>
          <w:szCs w:val="24"/>
        </w:rPr>
        <w:t xml:space="preserve"> το μόνο που έχει </w:t>
      </w:r>
      <w:r>
        <w:rPr>
          <w:rFonts w:eastAsia="Times New Roman"/>
          <w:szCs w:val="24"/>
        </w:rPr>
        <w:t>ως</w:t>
      </w:r>
      <w:r>
        <w:rPr>
          <w:rFonts w:eastAsia="Times New Roman"/>
          <w:szCs w:val="24"/>
        </w:rPr>
        <w:t xml:space="preserve"> σκοπό</w:t>
      </w:r>
      <w:r>
        <w:rPr>
          <w:rFonts w:eastAsia="Times New Roman"/>
          <w:szCs w:val="24"/>
        </w:rPr>
        <w:t>,</w:t>
      </w:r>
      <w:r>
        <w:rPr>
          <w:rFonts w:eastAsia="Times New Roman"/>
          <w:szCs w:val="24"/>
        </w:rPr>
        <w:t xml:space="preserve"> είναι να οδηγήσει σε σύγκρουση στους δύο μεγάλους, που πιθανότατα να είναι μεταξύ ΣΥΡΙΖΑ, Νέας Δημοκρατίας ή ΠΑΣΟΚ ή οτιδήποτε και οι τελευταίοι που δεν θα μπουν στην επόμενη Κυριακή, να βρεθούν σε αδ</w:t>
      </w:r>
      <w:r>
        <w:rPr>
          <w:rFonts w:eastAsia="Times New Roman"/>
          <w:szCs w:val="24"/>
        </w:rPr>
        <w:t>ιέξοδο και ή να συστήσουν την αποχή ή να πάνε εκδικητικά εναντίον του πρώτου, γιατί δεν θα θέλουν σαφέστατα να βγει εκείνος.</w:t>
      </w:r>
    </w:p>
    <w:p w14:paraId="0715AF2F" w14:textId="77777777" w:rsidR="006222AF" w:rsidRDefault="006453C1">
      <w:pPr>
        <w:spacing w:after="0" w:line="600" w:lineRule="auto"/>
        <w:ind w:firstLine="720"/>
        <w:contextualSpacing/>
        <w:jc w:val="both"/>
        <w:rPr>
          <w:rFonts w:eastAsia="Times New Roman"/>
          <w:szCs w:val="24"/>
        </w:rPr>
      </w:pPr>
      <w:r>
        <w:rPr>
          <w:rFonts w:eastAsia="Times New Roman"/>
          <w:szCs w:val="24"/>
        </w:rPr>
        <w:t>Αυτό είναι ένα θέμα</w:t>
      </w:r>
      <w:r>
        <w:rPr>
          <w:rFonts w:eastAsia="Times New Roman"/>
          <w:szCs w:val="24"/>
        </w:rPr>
        <w:t>,</w:t>
      </w:r>
      <w:r>
        <w:rPr>
          <w:rFonts w:eastAsia="Times New Roman"/>
          <w:szCs w:val="24"/>
        </w:rPr>
        <w:t xml:space="preserve"> στο οποίο είμαστε κάθετοι και δεν υπάρχει περίπτωση να ψηφίσουμε και να στηρίξουμε την απλή αναλογική, αν αυτή</w:t>
      </w:r>
      <w:r>
        <w:rPr>
          <w:rFonts w:eastAsia="Times New Roman"/>
          <w:szCs w:val="24"/>
        </w:rPr>
        <w:t xml:space="preserve"> δεν ολοκληρωθεί την πρώτη Κυριακή.</w:t>
      </w:r>
    </w:p>
    <w:p w14:paraId="0715AF30" w14:textId="77777777" w:rsidR="006222AF" w:rsidRDefault="006453C1">
      <w:pPr>
        <w:spacing w:after="0" w:line="600" w:lineRule="auto"/>
        <w:ind w:firstLine="720"/>
        <w:contextualSpacing/>
        <w:jc w:val="both"/>
        <w:rPr>
          <w:rFonts w:eastAsia="Times New Roman" w:cs="Times New Roman"/>
          <w:szCs w:val="24"/>
        </w:rPr>
      </w:pPr>
      <w:r>
        <w:rPr>
          <w:rFonts w:eastAsia="Times New Roman"/>
          <w:szCs w:val="24"/>
        </w:rPr>
        <w:t>Πάμε τώρα σε κάτι χειρότερο, που είναι στα άρθρα 73 και 101, με τα οποία δίνετε τη δυνατότητα σε οποιονδήποτε περιφερειακό ή δημοτικό σύμβουλο με μία απλή παραίτηση, με μία απλή δήλωση, χωρίς καμμία συνέπεια, να φύγει απ</w:t>
      </w:r>
      <w:r>
        <w:rPr>
          <w:rFonts w:eastAsia="Times New Roman"/>
          <w:szCs w:val="24"/>
        </w:rPr>
        <w:t xml:space="preserve">ό τον συνδυασμό του και να πάει σε κάποιον άλλον. Μάλιστα, δεν το κάνετε μόνο σε προσωπικό επίπεδο. Το κάνετε αυτό και ομαδικά. Μπορεί ολόκληρος ο συνδυασμός να φύγει και να έχουμε συνέχεια </w:t>
      </w:r>
      <w:r>
        <w:rPr>
          <w:rFonts w:eastAsia="Times New Roman"/>
          <w:szCs w:val="24"/>
        </w:rPr>
        <w:lastRenderedPageBreak/>
        <w:t>καινούργιες πλειοψηφίες. Θεσπίζετε, δηλαδή, την ομαδική αποστασία,</w:t>
      </w:r>
      <w:r>
        <w:rPr>
          <w:rFonts w:eastAsia="Times New Roman"/>
          <w:szCs w:val="24"/>
        </w:rPr>
        <w:t xml:space="preserve"> ώστε και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να δημιουργούνται οι προϋποθέσεις για συναλλαγές και ανταλλαγές. Έτσι πατάσσετε τη διαφθορά σαν </w:t>
      </w:r>
      <w:r>
        <w:rPr>
          <w:rFonts w:eastAsia="Times New Roman"/>
          <w:szCs w:val="24"/>
        </w:rPr>
        <w:t>«</w:t>
      </w:r>
      <w:r>
        <w:rPr>
          <w:rFonts w:eastAsia="Times New Roman"/>
          <w:szCs w:val="24"/>
        </w:rPr>
        <w:t xml:space="preserve">πρώτη φορά </w:t>
      </w:r>
      <w:r>
        <w:rPr>
          <w:rFonts w:eastAsia="Times New Roman"/>
          <w:szCs w:val="24"/>
        </w:rPr>
        <w:t>α</w:t>
      </w:r>
      <w:r>
        <w:rPr>
          <w:rFonts w:eastAsia="Times New Roman"/>
          <w:szCs w:val="24"/>
        </w:rPr>
        <w:t>ριστερά</w:t>
      </w:r>
      <w:r>
        <w:rPr>
          <w:rFonts w:eastAsia="Times New Roman"/>
          <w:szCs w:val="24"/>
        </w:rPr>
        <w:t>»</w:t>
      </w:r>
      <w:r>
        <w:rPr>
          <w:rFonts w:eastAsia="Times New Roman"/>
          <w:szCs w:val="24"/>
        </w:rPr>
        <w:t>.</w:t>
      </w:r>
      <w:r>
        <w:rPr>
          <w:rFonts w:eastAsia="Times New Roman"/>
          <w:szCs w:val="24"/>
        </w:rPr>
        <w:t xml:space="preserve"> </w:t>
      </w:r>
      <w:r>
        <w:rPr>
          <w:rFonts w:eastAsia="Times New Roman" w:cs="Times New Roman"/>
          <w:szCs w:val="24"/>
        </w:rPr>
        <w:t>Για να μην πούμε για τους διορισμούς. Επόπτης ΟΤΑ: Δεκαπέντε νέες θέσεις θα υπάρξουν σε κάθε ΟΤΑ. Εβδο</w:t>
      </w:r>
      <w:r>
        <w:rPr>
          <w:rFonts w:eastAsia="Times New Roman" w:cs="Times New Roman"/>
          <w:szCs w:val="24"/>
        </w:rPr>
        <w:t xml:space="preserve">μήντα μια </w:t>
      </w:r>
      <w:r w:rsidRPr="00D40657">
        <w:rPr>
          <w:rFonts w:eastAsia="Times New Roman" w:cs="Times New Roman"/>
          <w:szCs w:val="24"/>
        </w:rPr>
        <w:t>θέσεις δημοτικών και περιφερειακών</w:t>
      </w:r>
      <w:r>
        <w:rPr>
          <w:rFonts w:eastAsia="Times New Roman" w:cs="Times New Roman"/>
          <w:szCs w:val="24"/>
        </w:rPr>
        <w:t xml:space="preserve"> –λέει-</w:t>
      </w:r>
      <w:r w:rsidRPr="00D40657">
        <w:rPr>
          <w:rFonts w:eastAsia="Times New Roman" w:cs="Times New Roman"/>
          <w:szCs w:val="24"/>
        </w:rPr>
        <w:t xml:space="preserve"> διαμεσολαβητών </w:t>
      </w:r>
      <w:r>
        <w:rPr>
          <w:rFonts w:eastAsia="Times New Roman" w:cs="Times New Roman"/>
          <w:szCs w:val="24"/>
        </w:rPr>
        <w:t xml:space="preserve">με μισθό </w:t>
      </w:r>
      <w:r w:rsidRPr="00D40657">
        <w:rPr>
          <w:rFonts w:eastAsia="Times New Roman" w:cs="Times New Roman"/>
          <w:szCs w:val="24"/>
        </w:rPr>
        <w:t xml:space="preserve">στο 80% </w:t>
      </w:r>
      <w:r>
        <w:rPr>
          <w:rFonts w:eastAsia="Times New Roman" w:cs="Times New Roman"/>
          <w:szCs w:val="24"/>
        </w:rPr>
        <w:t xml:space="preserve">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Παρατηρητήριο Οικονομικής Αυτοτέλειας: θέλετε να διορίσετε έναν άγνωστο </w:t>
      </w:r>
      <w:r w:rsidRPr="00D40657">
        <w:rPr>
          <w:rFonts w:eastAsia="Times New Roman" w:cs="Times New Roman"/>
          <w:szCs w:val="24"/>
        </w:rPr>
        <w:t xml:space="preserve">αριθμό </w:t>
      </w:r>
      <w:r>
        <w:rPr>
          <w:rFonts w:eastAsia="Times New Roman" w:cs="Times New Roman"/>
          <w:szCs w:val="24"/>
        </w:rPr>
        <w:t>δικηγόρων. Ρ</w:t>
      </w:r>
      <w:r w:rsidRPr="00D40657">
        <w:rPr>
          <w:rFonts w:eastAsia="Times New Roman" w:cs="Times New Roman"/>
          <w:szCs w:val="24"/>
        </w:rPr>
        <w:t>ουσφέτια</w:t>
      </w:r>
      <w:r>
        <w:rPr>
          <w:rFonts w:eastAsia="Times New Roman" w:cs="Times New Roman"/>
          <w:szCs w:val="24"/>
        </w:rPr>
        <w:t>,</w:t>
      </w:r>
      <w:r w:rsidRPr="00D40657">
        <w:rPr>
          <w:rFonts w:eastAsia="Times New Roman" w:cs="Times New Roman"/>
          <w:szCs w:val="24"/>
        </w:rPr>
        <w:t xml:space="preserve"> ρουσφέτια</w:t>
      </w:r>
      <w:r>
        <w:rPr>
          <w:rFonts w:eastAsia="Times New Roman" w:cs="Times New Roman"/>
          <w:szCs w:val="24"/>
        </w:rPr>
        <w:t>,</w:t>
      </w:r>
      <w:r w:rsidRPr="00D40657">
        <w:rPr>
          <w:rFonts w:eastAsia="Times New Roman" w:cs="Times New Roman"/>
          <w:szCs w:val="24"/>
        </w:rPr>
        <w:t xml:space="preserve"> ρουσφέτια</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Αν</w:t>
      </w:r>
      <w:r w:rsidRPr="00D40657">
        <w:rPr>
          <w:rFonts w:eastAsia="Times New Roman" w:cs="Times New Roman"/>
          <w:szCs w:val="24"/>
        </w:rPr>
        <w:t xml:space="preserve">τί να </w:t>
      </w:r>
      <w:r>
        <w:rPr>
          <w:rFonts w:eastAsia="Times New Roman" w:cs="Times New Roman"/>
          <w:szCs w:val="24"/>
        </w:rPr>
        <w:t xml:space="preserve">πατάξετε αυτά που έκαναν οι προηγούμενοι, </w:t>
      </w:r>
      <w:r w:rsidRPr="00D40657">
        <w:rPr>
          <w:rFonts w:eastAsia="Times New Roman" w:cs="Times New Roman"/>
          <w:szCs w:val="24"/>
        </w:rPr>
        <w:t>έρχεστε και εσείς και τα ενισχύετ</w:t>
      </w:r>
      <w:r>
        <w:rPr>
          <w:rFonts w:eastAsia="Times New Roman" w:cs="Times New Roman"/>
          <w:szCs w:val="24"/>
        </w:rPr>
        <w:t>ε.</w:t>
      </w:r>
    </w:p>
    <w:p w14:paraId="0715AF3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w:t>
      </w:r>
      <w:r w:rsidRPr="00D40657">
        <w:rPr>
          <w:rFonts w:eastAsia="Times New Roman" w:cs="Times New Roman"/>
          <w:szCs w:val="24"/>
        </w:rPr>
        <w:t>άμε στην τροπολογία για την κατάτμηση των περιφερειών</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Ε</w:t>
      </w:r>
      <w:r w:rsidRPr="00D40657">
        <w:rPr>
          <w:rFonts w:eastAsia="Times New Roman" w:cs="Times New Roman"/>
          <w:szCs w:val="24"/>
        </w:rPr>
        <w:t xml:space="preserve">μείς </w:t>
      </w:r>
      <w:r>
        <w:rPr>
          <w:rFonts w:eastAsia="Times New Roman" w:cs="Times New Roman"/>
          <w:szCs w:val="24"/>
        </w:rPr>
        <w:t xml:space="preserve">είμαστε </w:t>
      </w:r>
      <w:r w:rsidRPr="00D40657">
        <w:rPr>
          <w:rFonts w:eastAsia="Times New Roman" w:cs="Times New Roman"/>
          <w:szCs w:val="24"/>
        </w:rPr>
        <w:t xml:space="preserve">αρνητικά </w:t>
      </w:r>
      <w:r>
        <w:rPr>
          <w:rFonts w:eastAsia="Times New Roman" w:cs="Times New Roman"/>
          <w:szCs w:val="24"/>
        </w:rPr>
        <w:t>κάθετοι σε αυτό,</w:t>
      </w:r>
      <w:r w:rsidRPr="00D40657">
        <w:rPr>
          <w:rFonts w:eastAsia="Times New Roman" w:cs="Times New Roman"/>
          <w:szCs w:val="24"/>
        </w:rPr>
        <w:t xml:space="preserve"> διότι πολύ απλά μπορεί αριθμητικά ένα μικρό κόμμα να μπορέσει να έχει τον ίδιο αρι</w:t>
      </w:r>
      <w:r w:rsidRPr="00D40657">
        <w:rPr>
          <w:rFonts w:eastAsia="Times New Roman" w:cs="Times New Roman"/>
          <w:szCs w:val="24"/>
        </w:rPr>
        <w:t>θμό εδρών</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αλλά</w:t>
      </w:r>
      <w:r w:rsidRPr="00D40657">
        <w:rPr>
          <w:rFonts w:eastAsia="Times New Roman" w:cs="Times New Roman"/>
          <w:szCs w:val="24"/>
        </w:rPr>
        <w:t xml:space="preserve"> θα συγκεντρωθεί όλη η κοινοβουλευτική </w:t>
      </w:r>
      <w:r>
        <w:rPr>
          <w:rFonts w:eastAsia="Times New Roman" w:cs="Times New Roman"/>
          <w:szCs w:val="24"/>
        </w:rPr>
        <w:t xml:space="preserve">του </w:t>
      </w:r>
      <w:r w:rsidRPr="00D40657">
        <w:rPr>
          <w:rFonts w:eastAsia="Times New Roman" w:cs="Times New Roman"/>
          <w:szCs w:val="24"/>
        </w:rPr>
        <w:t xml:space="preserve">δύναμη στις </w:t>
      </w:r>
      <w:r>
        <w:rPr>
          <w:rFonts w:eastAsia="Times New Roman" w:cs="Times New Roman"/>
          <w:szCs w:val="24"/>
        </w:rPr>
        <w:t>π</w:t>
      </w:r>
      <w:r w:rsidRPr="00D40657">
        <w:rPr>
          <w:rFonts w:eastAsia="Times New Roman" w:cs="Times New Roman"/>
          <w:szCs w:val="24"/>
        </w:rPr>
        <w:t xml:space="preserve">εριφέρειες </w:t>
      </w:r>
      <w:r>
        <w:rPr>
          <w:rFonts w:eastAsia="Times New Roman" w:cs="Times New Roman"/>
          <w:szCs w:val="24"/>
        </w:rPr>
        <w:t xml:space="preserve">της </w:t>
      </w:r>
      <w:r w:rsidRPr="00D40657">
        <w:rPr>
          <w:rFonts w:eastAsia="Times New Roman" w:cs="Times New Roman"/>
          <w:szCs w:val="24"/>
        </w:rPr>
        <w:t>Αττικής και της Θεσσαλονίκης</w:t>
      </w:r>
      <w:r>
        <w:rPr>
          <w:rFonts w:eastAsia="Times New Roman" w:cs="Times New Roman"/>
          <w:szCs w:val="24"/>
        </w:rPr>
        <w:t>.</w:t>
      </w:r>
      <w:r w:rsidRPr="00D40657">
        <w:rPr>
          <w:rFonts w:eastAsia="Times New Roman" w:cs="Times New Roman"/>
          <w:szCs w:val="24"/>
        </w:rPr>
        <w:t xml:space="preserve"> Αυτό θα απομακρύνει το</w:t>
      </w:r>
      <w:r>
        <w:rPr>
          <w:rFonts w:eastAsia="Times New Roman" w:cs="Times New Roman"/>
          <w:szCs w:val="24"/>
        </w:rPr>
        <w:t xml:space="preserve"> εν λόγω</w:t>
      </w:r>
      <w:r w:rsidRPr="00D40657">
        <w:rPr>
          <w:rFonts w:eastAsia="Times New Roman" w:cs="Times New Roman"/>
          <w:szCs w:val="24"/>
        </w:rPr>
        <w:t xml:space="preserve"> κόμμα και τους </w:t>
      </w:r>
      <w:r>
        <w:rPr>
          <w:rFonts w:eastAsia="Times New Roman" w:cs="Times New Roman"/>
          <w:szCs w:val="24"/>
        </w:rPr>
        <w:t>Β</w:t>
      </w:r>
      <w:r w:rsidRPr="00D40657">
        <w:rPr>
          <w:rFonts w:eastAsia="Times New Roman" w:cs="Times New Roman"/>
          <w:szCs w:val="24"/>
        </w:rPr>
        <w:t>ουλευτές από την επαρχία και γενικότερα από την επαφή του με την κοινωνία</w:t>
      </w:r>
      <w:r>
        <w:rPr>
          <w:rFonts w:eastAsia="Times New Roman" w:cs="Times New Roman"/>
          <w:szCs w:val="24"/>
        </w:rPr>
        <w:t xml:space="preserve">. </w:t>
      </w:r>
    </w:p>
    <w:p w14:paraId="0715AF3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Συνεχίζω με την τ</w:t>
      </w:r>
      <w:r>
        <w:rPr>
          <w:rFonts w:eastAsia="Times New Roman" w:cs="Times New Roman"/>
          <w:szCs w:val="24"/>
        </w:rPr>
        <w:t xml:space="preserve">ροπολογία που αφορά την </w:t>
      </w:r>
      <w:r>
        <w:rPr>
          <w:rFonts w:eastAsia="Times New Roman" w:cs="Times New Roman"/>
          <w:szCs w:val="24"/>
        </w:rPr>
        <w:t>ε</w:t>
      </w:r>
      <w:r w:rsidRPr="00D40657">
        <w:rPr>
          <w:rFonts w:eastAsia="Times New Roman" w:cs="Times New Roman"/>
          <w:szCs w:val="24"/>
        </w:rPr>
        <w:t>πιτροπή για την κατάρτιση πρότασ</w:t>
      </w:r>
      <w:r>
        <w:rPr>
          <w:rFonts w:eastAsia="Times New Roman" w:cs="Times New Roman"/>
          <w:szCs w:val="24"/>
        </w:rPr>
        <w:t>η</w:t>
      </w:r>
      <w:r w:rsidRPr="00D40657">
        <w:rPr>
          <w:rFonts w:eastAsia="Times New Roman" w:cs="Times New Roman"/>
          <w:szCs w:val="24"/>
        </w:rPr>
        <w:t>ς γι</w:t>
      </w:r>
      <w:r>
        <w:rPr>
          <w:rFonts w:eastAsia="Times New Roman" w:cs="Times New Roman"/>
          <w:szCs w:val="24"/>
        </w:rPr>
        <w:t>α τη</w:t>
      </w:r>
      <w:r w:rsidRPr="00D40657">
        <w:rPr>
          <w:rFonts w:eastAsia="Times New Roman" w:cs="Times New Roman"/>
          <w:szCs w:val="24"/>
        </w:rPr>
        <w:t xml:space="preserve"> ψήφο των εκτός </w:t>
      </w:r>
      <w:r>
        <w:rPr>
          <w:rFonts w:eastAsia="Times New Roman" w:cs="Times New Roman"/>
          <w:szCs w:val="24"/>
        </w:rPr>
        <w:t>ε</w:t>
      </w:r>
      <w:r w:rsidRPr="00D40657">
        <w:rPr>
          <w:rFonts w:eastAsia="Times New Roman" w:cs="Times New Roman"/>
          <w:szCs w:val="24"/>
        </w:rPr>
        <w:t>πικρατείας εκλογέων</w:t>
      </w:r>
      <w:r>
        <w:rPr>
          <w:rFonts w:eastAsia="Times New Roman" w:cs="Times New Roman"/>
          <w:szCs w:val="24"/>
        </w:rPr>
        <w:t>.</w:t>
      </w:r>
      <w:r w:rsidRPr="00D40657">
        <w:rPr>
          <w:rFonts w:eastAsia="Times New Roman" w:cs="Times New Roman"/>
          <w:szCs w:val="24"/>
        </w:rPr>
        <w:t xml:space="preserve"> Εμείς </w:t>
      </w:r>
      <w:r>
        <w:rPr>
          <w:rFonts w:eastAsia="Times New Roman" w:cs="Times New Roman"/>
          <w:szCs w:val="24"/>
        </w:rPr>
        <w:t xml:space="preserve">ξεκάθαρα </w:t>
      </w:r>
      <w:r w:rsidRPr="00D40657">
        <w:rPr>
          <w:rFonts w:eastAsia="Times New Roman" w:cs="Times New Roman"/>
          <w:szCs w:val="24"/>
        </w:rPr>
        <w:t xml:space="preserve">είμαστε υπέρ του να δώσουμε </w:t>
      </w:r>
      <w:r>
        <w:rPr>
          <w:rFonts w:eastAsia="Times New Roman" w:cs="Times New Roman"/>
          <w:szCs w:val="24"/>
        </w:rPr>
        <w:t>ε</w:t>
      </w:r>
      <w:r w:rsidRPr="00D40657">
        <w:rPr>
          <w:rFonts w:eastAsia="Times New Roman" w:cs="Times New Roman"/>
          <w:szCs w:val="24"/>
        </w:rPr>
        <w:t>πιτέλους δικαίωμα ψήφου στους απόδημους Έλληνες που έχουν φύγει στο εξωτερικό</w:t>
      </w:r>
      <w:r>
        <w:rPr>
          <w:rFonts w:eastAsia="Times New Roman" w:cs="Times New Roman"/>
          <w:szCs w:val="24"/>
        </w:rPr>
        <w:t xml:space="preserve">, </w:t>
      </w:r>
      <w:r w:rsidRPr="00D40657">
        <w:rPr>
          <w:rFonts w:eastAsia="Times New Roman" w:cs="Times New Roman"/>
          <w:szCs w:val="24"/>
        </w:rPr>
        <w:t>τώρα</w:t>
      </w:r>
      <w:r>
        <w:rPr>
          <w:rFonts w:eastAsia="Times New Roman" w:cs="Times New Roman"/>
          <w:szCs w:val="24"/>
        </w:rPr>
        <w:t>,</w:t>
      </w:r>
      <w:r w:rsidRPr="00D40657">
        <w:rPr>
          <w:rFonts w:eastAsia="Times New Roman" w:cs="Times New Roman"/>
          <w:szCs w:val="24"/>
        </w:rPr>
        <w:t xml:space="preserve"> άμεσα</w:t>
      </w:r>
      <w:r>
        <w:rPr>
          <w:rFonts w:eastAsia="Times New Roman" w:cs="Times New Roman"/>
          <w:szCs w:val="24"/>
        </w:rPr>
        <w:t>,</w:t>
      </w:r>
      <w:r w:rsidRPr="00D40657">
        <w:rPr>
          <w:rFonts w:eastAsia="Times New Roman" w:cs="Times New Roman"/>
          <w:szCs w:val="24"/>
        </w:rPr>
        <w:t xml:space="preserve"> όχι αύριο</w:t>
      </w:r>
      <w:r>
        <w:rPr>
          <w:rFonts w:eastAsia="Times New Roman" w:cs="Times New Roman"/>
          <w:szCs w:val="24"/>
        </w:rPr>
        <w:t>,</w:t>
      </w:r>
      <w:r w:rsidRPr="00D40657">
        <w:rPr>
          <w:rFonts w:eastAsia="Times New Roman" w:cs="Times New Roman"/>
          <w:szCs w:val="24"/>
        </w:rPr>
        <w:t xml:space="preserve"> όχι μ</w:t>
      </w:r>
      <w:r w:rsidRPr="00D40657">
        <w:rPr>
          <w:rFonts w:eastAsia="Times New Roman" w:cs="Times New Roman"/>
          <w:szCs w:val="24"/>
        </w:rPr>
        <w:t xml:space="preserve">ετά από </w:t>
      </w:r>
      <w:r>
        <w:rPr>
          <w:rFonts w:eastAsia="Times New Roman" w:cs="Times New Roman"/>
          <w:szCs w:val="24"/>
        </w:rPr>
        <w:t>μια,</w:t>
      </w:r>
      <w:r w:rsidRPr="00D40657">
        <w:rPr>
          <w:rFonts w:eastAsia="Times New Roman" w:cs="Times New Roman"/>
          <w:szCs w:val="24"/>
        </w:rPr>
        <w:t xml:space="preserve"> δύο</w:t>
      </w:r>
      <w:r>
        <w:rPr>
          <w:rFonts w:eastAsia="Times New Roman" w:cs="Times New Roman"/>
          <w:szCs w:val="24"/>
        </w:rPr>
        <w:t>,</w:t>
      </w:r>
      <w:r w:rsidRPr="00D40657">
        <w:rPr>
          <w:rFonts w:eastAsia="Times New Roman" w:cs="Times New Roman"/>
          <w:szCs w:val="24"/>
        </w:rPr>
        <w:t xml:space="preserve"> τρεις πέντε</w:t>
      </w:r>
      <w:r>
        <w:rPr>
          <w:rFonts w:eastAsia="Times New Roman" w:cs="Times New Roman"/>
          <w:szCs w:val="24"/>
        </w:rPr>
        <w:t>,</w:t>
      </w:r>
      <w:r w:rsidRPr="00D40657">
        <w:rPr>
          <w:rFonts w:eastAsia="Times New Roman" w:cs="Times New Roman"/>
          <w:szCs w:val="24"/>
        </w:rPr>
        <w:t xml:space="preserve"> δέκα </w:t>
      </w:r>
      <w:r>
        <w:rPr>
          <w:rFonts w:eastAsia="Times New Roman" w:cs="Times New Roman"/>
          <w:szCs w:val="24"/>
        </w:rPr>
        <w:t>-</w:t>
      </w:r>
      <w:r w:rsidRPr="00D40657">
        <w:rPr>
          <w:rFonts w:eastAsia="Times New Roman" w:cs="Times New Roman"/>
          <w:szCs w:val="24"/>
        </w:rPr>
        <w:t xml:space="preserve">δεν ξέρω τι έχετε στο μυαλό </w:t>
      </w:r>
      <w:r>
        <w:rPr>
          <w:rFonts w:eastAsia="Times New Roman" w:cs="Times New Roman"/>
          <w:szCs w:val="24"/>
        </w:rPr>
        <w:t>σας-</w:t>
      </w:r>
      <w:r w:rsidRPr="00D40657">
        <w:rPr>
          <w:rFonts w:eastAsia="Times New Roman" w:cs="Times New Roman"/>
          <w:szCs w:val="24"/>
        </w:rPr>
        <w:t xml:space="preserve"> εκλογικές αναμετρήσεις</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Ν</w:t>
      </w:r>
      <w:r w:rsidRPr="00D40657">
        <w:rPr>
          <w:rFonts w:eastAsia="Times New Roman" w:cs="Times New Roman"/>
          <w:szCs w:val="24"/>
        </w:rPr>
        <w:t xml:space="preserve">α δώσουμε φωνή στους νέους που </w:t>
      </w:r>
      <w:r>
        <w:rPr>
          <w:rFonts w:eastAsia="Times New Roman" w:cs="Times New Roman"/>
          <w:szCs w:val="24"/>
        </w:rPr>
        <w:t>έφυγαν</w:t>
      </w:r>
      <w:r w:rsidRPr="00D40657">
        <w:rPr>
          <w:rFonts w:eastAsia="Times New Roman" w:cs="Times New Roman"/>
          <w:szCs w:val="24"/>
        </w:rPr>
        <w:t xml:space="preserve"> στο εξωτερικό</w:t>
      </w:r>
      <w:r>
        <w:rPr>
          <w:rFonts w:eastAsia="Times New Roman" w:cs="Times New Roman"/>
          <w:szCs w:val="24"/>
        </w:rPr>
        <w:t>,</w:t>
      </w:r>
      <w:r w:rsidRPr="00D40657">
        <w:rPr>
          <w:rFonts w:eastAsia="Times New Roman" w:cs="Times New Roman"/>
          <w:szCs w:val="24"/>
        </w:rPr>
        <w:t xml:space="preserve"> να τους αποδείξουμε ότι ενδιαφερόμαστε για αυτούς και </w:t>
      </w:r>
      <w:r>
        <w:rPr>
          <w:rFonts w:eastAsia="Times New Roman" w:cs="Times New Roman"/>
          <w:szCs w:val="24"/>
        </w:rPr>
        <w:t>-</w:t>
      </w:r>
      <w:r w:rsidRPr="00D40657">
        <w:rPr>
          <w:rFonts w:eastAsia="Times New Roman" w:cs="Times New Roman"/>
          <w:szCs w:val="24"/>
        </w:rPr>
        <w:t>το βασικότερο από όλα</w:t>
      </w:r>
      <w:r>
        <w:rPr>
          <w:rFonts w:eastAsia="Times New Roman" w:cs="Times New Roman"/>
          <w:szCs w:val="24"/>
        </w:rPr>
        <w:t>-</w:t>
      </w:r>
      <w:r w:rsidRPr="00D40657">
        <w:rPr>
          <w:rFonts w:eastAsia="Times New Roman" w:cs="Times New Roman"/>
          <w:szCs w:val="24"/>
        </w:rPr>
        <w:t xml:space="preserve"> να τους δώσουμε το δικαίωμα να</w:t>
      </w:r>
      <w:r w:rsidRPr="00D40657">
        <w:rPr>
          <w:rFonts w:eastAsia="Times New Roman" w:cs="Times New Roman"/>
          <w:szCs w:val="24"/>
        </w:rPr>
        <w:t xml:space="preserve"> χτίσουν το έδαφος και να το προετοιμάσουν για να επιστρέψουν στην πατρίδα</w:t>
      </w:r>
      <w:r>
        <w:rPr>
          <w:rFonts w:eastAsia="Times New Roman" w:cs="Times New Roman"/>
          <w:szCs w:val="24"/>
        </w:rPr>
        <w:t>,</w:t>
      </w:r>
      <w:r w:rsidRPr="00D40657">
        <w:rPr>
          <w:rFonts w:eastAsia="Times New Roman" w:cs="Times New Roman"/>
          <w:szCs w:val="24"/>
        </w:rPr>
        <w:t xml:space="preserve"> γιατί έχουν φύγει εξαιτίας </w:t>
      </w:r>
      <w:r>
        <w:rPr>
          <w:rFonts w:eastAsia="Times New Roman" w:cs="Times New Roman"/>
          <w:szCs w:val="24"/>
        </w:rPr>
        <w:t>σας.</w:t>
      </w:r>
      <w:r w:rsidRPr="00D40657">
        <w:rPr>
          <w:rFonts w:eastAsia="Times New Roman" w:cs="Times New Roman"/>
          <w:szCs w:val="24"/>
        </w:rPr>
        <w:t xml:space="preserve"> Εσείς τους διώξατε</w:t>
      </w:r>
      <w:r>
        <w:rPr>
          <w:rFonts w:eastAsia="Times New Roman" w:cs="Times New Roman"/>
          <w:szCs w:val="24"/>
        </w:rPr>
        <w:t>.</w:t>
      </w:r>
    </w:p>
    <w:p w14:paraId="0715AF33" w14:textId="77777777" w:rsidR="006222AF" w:rsidRDefault="006453C1">
      <w:pPr>
        <w:spacing w:after="0" w:line="600" w:lineRule="auto"/>
        <w:ind w:firstLine="720"/>
        <w:jc w:val="both"/>
        <w:rPr>
          <w:rFonts w:eastAsia="Times New Roman" w:cs="Times New Roman"/>
          <w:szCs w:val="24"/>
        </w:rPr>
      </w:pPr>
      <w:r w:rsidRPr="007A273D">
        <w:rPr>
          <w:rFonts w:eastAsia="Times New Roman" w:cs="Times New Roman"/>
          <w:b/>
          <w:szCs w:val="24"/>
        </w:rPr>
        <w:t>ΚΩΝΣΤΑΝΤΙΝΟΣ ΜΠΑΡ</w:t>
      </w:r>
      <w:r>
        <w:rPr>
          <w:rFonts w:eastAsia="Times New Roman" w:cs="Times New Roman"/>
          <w:b/>
          <w:szCs w:val="24"/>
        </w:rPr>
        <w:t>Κ</w:t>
      </w:r>
      <w:r w:rsidRPr="007A273D">
        <w:rPr>
          <w:rFonts w:eastAsia="Times New Roman" w:cs="Times New Roman"/>
          <w:b/>
          <w:szCs w:val="24"/>
        </w:rPr>
        <w:t xml:space="preserve">ΑΣ: </w:t>
      </w:r>
      <w:r>
        <w:rPr>
          <w:rFonts w:eastAsia="Times New Roman" w:cs="Times New Roman"/>
          <w:szCs w:val="24"/>
        </w:rPr>
        <w:t xml:space="preserve">Ο </w:t>
      </w:r>
      <w:r w:rsidRPr="00D40657">
        <w:rPr>
          <w:rFonts w:eastAsia="Times New Roman" w:cs="Times New Roman"/>
          <w:szCs w:val="24"/>
        </w:rPr>
        <w:t>ΣΥΡΙΖΑ</w:t>
      </w:r>
      <w:r>
        <w:rPr>
          <w:rFonts w:eastAsia="Times New Roman" w:cs="Times New Roman"/>
          <w:szCs w:val="24"/>
        </w:rPr>
        <w:t>;</w:t>
      </w:r>
      <w:r w:rsidRPr="00D40657">
        <w:rPr>
          <w:rFonts w:eastAsia="Times New Roman" w:cs="Times New Roman"/>
          <w:szCs w:val="24"/>
        </w:rPr>
        <w:t xml:space="preserve"> </w:t>
      </w:r>
    </w:p>
    <w:p w14:paraId="0715AF34" w14:textId="77777777" w:rsidR="006222AF" w:rsidRDefault="006453C1">
      <w:pPr>
        <w:spacing w:after="0" w:line="600" w:lineRule="auto"/>
        <w:ind w:firstLine="720"/>
        <w:jc w:val="both"/>
        <w:rPr>
          <w:rFonts w:eastAsia="Times New Roman" w:cs="Times New Roman"/>
          <w:szCs w:val="24"/>
        </w:rPr>
      </w:pPr>
      <w:r w:rsidRPr="00D10957">
        <w:rPr>
          <w:rFonts w:eastAsia="Times New Roman" w:cs="Times New Roman"/>
          <w:b/>
          <w:szCs w:val="24"/>
        </w:rPr>
        <w:t xml:space="preserve">ΜΑΡΙΟΣ ΓΕΩΡΓΙΑΔΗΣ (Θ΄ Αντιπρόεδρος της Βουλής): </w:t>
      </w:r>
      <w:r>
        <w:rPr>
          <w:rFonts w:eastAsia="Times New Roman" w:cs="Times New Roman"/>
          <w:szCs w:val="24"/>
        </w:rPr>
        <w:t>Κατά μεγάλο ποσοστό ο ΣΥΡΙΖΑ, κ</w:t>
      </w:r>
      <w:r w:rsidRPr="00D40657">
        <w:rPr>
          <w:rFonts w:eastAsia="Times New Roman" w:cs="Times New Roman"/>
          <w:szCs w:val="24"/>
        </w:rPr>
        <w:t>ύριε Μπάρκα</w:t>
      </w:r>
      <w:r>
        <w:rPr>
          <w:rFonts w:eastAsia="Times New Roman" w:cs="Times New Roman"/>
          <w:szCs w:val="24"/>
        </w:rPr>
        <w:t>. Δ</w:t>
      </w:r>
      <w:r w:rsidRPr="00D40657">
        <w:rPr>
          <w:rFonts w:eastAsia="Times New Roman" w:cs="Times New Roman"/>
          <w:szCs w:val="24"/>
        </w:rPr>
        <w:t>ιαφωνείτε</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 xml:space="preserve">Κοιτάτε το </w:t>
      </w:r>
      <w:r w:rsidRPr="00D40657">
        <w:rPr>
          <w:rFonts w:eastAsia="Times New Roman" w:cs="Times New Roman"/>
          <w:szCs w:val="24"/>
        </w:rPr>
        <w:t xml:space="preserve">κινητό </w:t>
      </w:r>
      <w:r>
        <w:rPr>
          <w:rFonts w:eastAsia="Times New Roman" w:cs="Times New Roman"/>
          <w:szCs w:val="24"/>
        </w:rPr>
        <w:t>σας. Δεν</w:t>
      </w:r>
      <w:r w:rsidRPr="00D40657">
        <w:rPr>
          <w:rFonts w:eastAsia="Times New Roman" w:cs="Times New Roman"/>
          <w:szCs w:val="24"/>
        </w:rPr>
        <w:t xml:space="preserve"> διαφωνείτε</w:t>
      </w:r>
      <w:r>
        <w:rPr>
          <w:rFonts w:eastAsia="Times New Roman" w:cs="Times New Roman"/>
          <w:szCs w:val="24"/>
        </w:rPr>
        <w:t>.</w:t>
      </w:r>
    </w:p>
    <w:p w14:paraId="0715AF35" w14:textId="77777777" w:rsidR="006222AF" w:rsidRDefault="006453C1">
      <w:pPr>
        <w:spacing w:after="0" w:line="600" w:lineRule="auto"/>
        <w:ind w:firstLine="720"/>
        <w:jc w:val="both"/>
        <w:rPr>
          <w:rFonts w:eastAsia="Times New Roman" w:cs="Times New Roman"/>
          <w:szCs w:val="24"/>
        </w:rPr>
      </w:pPr>
      <w:r w:rsidRPr="00D40657">
        <w:rPr>
          <w:rFonts w:eastAsia="Times New Roman" w:cs="Times New Roman"/>
          <w:szCs w:val="24"/>
        </w:rPr>
        <w:t xml:space="preserve">Αγαπητοί συνάδελφοι </w:t>
      </w:r>
      <w:r>
        <w:rPr>
          <w:rFonts w:eastAsia="Times New Roman" w:cs="Times New Roman"/>
          <w:szCs w:val="24"/>
        </w:rPr>
        <w:t>Β</w:t>
      </w:r>
      <w:r w:rsidRPr="00D40657">
        <w:rPr>
          <w:rFonts w:eastAsia="Times New Roman" w:cs="Times New Roman"/>
          <w:szCs w:val="24"/>
        </w:rPr>
        <w:t>ουλευτές</w:t>
      </w:r>
      <w:r>
        <w:rPr>
          <w:rFonts w:eastAsia="Times New Roman" w:cs="Times New Roman"/>
          <w:szCs w:val="24"/>
        </w:rPr>
        <w:t>,</w:t>
      </w:r>
      <w:r w:rsidRPr="00D40657">
        <w:rPr>
          <w:rFonts w:eastAsia="Times New Roman" w:cs="Times New Roman"/>
          <w:szCs w:val="24"/>
        </w:rPr>
        <w:t xml:space="preserve"> για </w:t>
      </w:r>
      <w:r>
        <w:rPr>
          <w:rFonts w:eastAsia="Times New Roman" w:cs="Times New Roman"/>
          <w:szCs w:val="24"/>
        </w:rPr>
        <w:t>ε</w:t>
      </w:r>
      <w:r w:rsidRPr="00D40657">
        <w:rPr>
          <w:rFonts w:eastAsia="Times New Roman" w:cs="Times New Roman"/>
          <w:szCs w:val="24"/>
        </w:rPr>
        <w:t>μάς το σχέδιο νόμου το οποίο έχετ</w:t>
      </w:r>
      <w:r>
        <w:rPr>
          <w:rFonts w:eastAsia="Times New Roman" w:cs="Times New Roman"/>
          <w:szCs w:val="24"/>
        </w:rPr>
        <w:t>ε φέρει το μόνο που θα μπορέσει</w:t>
      </w:r>
      <w:r w:rsidRPr="00D40657">
        <w:rPr>
          <w:rFonts w:eastAsia="Times New Roman" w:cs="Times New Roman"/>
          <w:szCs w:val="24"/>
        </w:rPr>
        <w:t xml:space="preserve"> να καταφέρει είναι ένα τεράστιο βραχυκύκλωμα </w:t>
      </w:r>
      <w:r>
        <w:rPr>
          <w:rFonts w:eastAsia="Times New Roman" w:cs="Times New Roman"/>
          <w:szCs w:val="24"/>
        </w:rPr>
        <w:t>διαρκείας</w:t>
      </w:r>
      <w:r w:rsidRPr="00D40657">
        <w:rPr>
          <w:rFonts w:eastAsia="Times New Roman" w:cs="Times New Roman"/>
          <w:szCs w:val="24"/>
        </w:rPr>
        <w:t xml:space="preserve"> σε δήμους</w:t>
      </w:r>
      <w:r>
        <w:rPr>
          <w:rFonts w:eastAsia="Times New Roman" w:cs="Times New Roman"/>
          <w:szCs w:val="24"/>
        </w:rPr>
        <w:t>,</w:t>
      </w:r>
      <w:r w:rsidRPr="00D40657">
        <w:rPr>
          <w:rFonts w:eastAsia="Times New Roman" w:cs="Times New Roman"/>
          <w:szCs w:val="24"/>
        </w:rPr>
        <w:t xml:space="preserve"> περιφέρειες που γενικά αυτή</w:t>
      </w:r>
      <w:r>
        <w:rPr>
          <w:rFonts w:eastAsia="Times New Roman" w:cs="Times New Roman"/>
          <w:szCs w:val="24"/>
        </w:rPr>
        <w:t xml:space="preserve">ν τη στιγμή </w:t>
      </w:r>
      <w:r>
        <w:rPr>
          <w:rFonts w:eastAsia="Times New Roman" w:cs="Times New Roman"/>
          <w:szCs w:val="24"/>
        </w:rPr>
        <w:t>νιώθουν</w:t>
      </w:r>
      <w:r w:rsidRPr="00D40657">
        <w:rPr>
          <w:rFonts w:eastAsia="Times New Roman" w:cs="Times New Roman"/>
          <w:szCs w:val="24"/>
        </w:rPr>
        <w:t xml:space="preserve"> τη </w:t>
      </w:r>
      <w:r>
        <w:rPr>
          <w:rFonts w:eastAsia="Times New Roman" w:cs="Times New Roman"/>
          <w:szCs w:val="24"/>
        </w:rPr>
        <w:t>θηλιά του</w:t>
      </w:r>
      <w:r w:rsidRPr="00D40657">
        <w:rPr>
          <w:rFonts w:eastAsia="Times New Roman" w:cs="Times New Roman"/>
          <w:szCs w:val="24"/>
        </w:rPr>
        <w:t xml:space="preserve"> ΣΥΡΙΖΑ </w:t>
      </w:r>
      <w:r w:rsidRPr="00D40657">
        <w:rPr>
          <w:rFonts w:eastAsia="Times New Roman" w:cs="Times New Roman"/>
          <w:szCs w:val="24"/>
        </w:rPr>
        <w:lastRenderedPageBreak/>
        <w:t xml:space="preserve">να τους </w:t>
      </w:r>
      <w:r>
        <w:rPr>
          <w:rFonts w:eastAsia="Times New Roman" w:cs="Times New Roman"/>
          <w:szCs w:val="24"/>
        </w:rPr>
        <w:t>σφίγγει. Θ</w:t>
      </w:r>
      <w:r w:rsidRPr="00D40657">
        <w:rPr>
          <w:rFonts w:eastAsia="Times New Roman" w:cs="Times New Roman"/>
          <w:szCs w:val="24"/>
        </w:rPr>
        <w:t xml:space="preserve">α μείνει στην ιστορία ως το νομοσχέδιο της αποστασίας και των εκβιασμών </w:t>
      </w:r>
      <w:r>
        <w:rPr>
          <w:rFonts w:eastAsia="Times New Roman" w:cs="Times New Roman"/>
          <w:szCs w:val="24"/>
        </w:rPr>
        <w:t>-</w:t>
      </w:r>
      <w:r w:rsidRPr="00D40657">
        <w:rPr>
          <w:rFonts w:eastAsia="Times New Roman" w:cs="Times New Roman"/>
          <w:szCs w:val="24"/>
        </w:rPr>
        <w:t xml:space="preserve">και να </w:t>
      </w:r>
      <w:r>
        <w:rPr>
          <w:rFonts w:eastAsia="Times New Roman" w:cs="Times New Roman"/>
          <w:szCs w:val="24"/>
        </w:rPr>
        <w:t>ε</w:t>
      </w:r>
      <w:r w:rsidRPr="00D40657">
        <w:rPr>
          <w:rFonts w:eastAsia="Times New Roman" w:cs="Times New Roman"/>
          <w:szCs w:val="24"/>
        </w:rPr>
        <w:t>ίστε σίγουροι γι</w:t>
      </w:r>
      <w:r>
        <w:rPr>
          <w:rFonts w:eastAsia="Times New Roman" w:cs="Times New Roman"/>
          <w:szCs w:val="24"/>
        </w:rPr>
        <w:t>’</w:t>
      </w:r>
      <w:r w:rsidRPr="00D40657">
        <w:rPr>
          <w:rFonts w:eastAsia="Times New Roman" w:cs="Times New Roman"/>
          <w:szCs w:val="24"/>
        </w:rPr>
        <w:t xml:space="preserve"> αυτό</w:t>
      </w:r>
      <w:r>
        <w:rPr>
          <w:rFonts w:eastAsia="Times New Roman" w:cs="Times New Roman"/>
          <w:szCs w:val="24"/>
        </w:rPr>
        <w:t>-,</w:t>
      </w:r>
      <w:r w:rsidRPr="00D40657">
        <w:rPr>
          <w:rFonts w:eastAsia="Times New Roman" w:cs="Times New Roman"/>
          <w:szCs w:val="24"/>
        </w:rPr>
        <w:t xml:space="preserve"> των ανταλλαγών και των συναλλαγών</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Η</w:t>
      </w:r>
      <w:r w:rsidRPr="00D40657">
        <w:rPr>
          <w:rFonts w:eastAsia="Times New Roman" w:cs="Times New Roman"/>
          <w:szCs w:val="24"/>
        </w:rPr>
        <w:t xml:space="preserve"> Ένωση Κεντρώων δεν πρόκειται να συμμετέχει σε αυτό και σαφέ</w:t>
      </w:r>
      <w:r>
        <w:rPr>
          <w:rFonts w:eastAsia="Times New Roman" w:cs="Times New Roman"/>
          <w:szCs w:val="24"/>
        </w:rPr>
        <w:t>στατα</w:t>
      </w:r>
      <w:r w:rsidRPr="00D40657">
        <w:rPr>
          <w:rFonts w:eastAsia="Times New Roman" w:cs="Times New Roman"/>
          <w:szCs w:val="24"/>
        </w:rPr>
        <w:t xml:space="preserve"> θα</w:t>
      </w:r>
      <w:r w:rsidRPr="00D40657">
        <w:rPr>
          <w:rFonts w:eastAsia="Times New Roman" w:cs="Times New Roman"/>
          <w:szCs w:val="24"/>
        </w:rPr>
        <w:t xml:space="preserve"> καταψηφίσουμε το εν λόγω σχέδιο νόμου</w:t>
      </w:r>
      <w:r>
        <w:rPr>
          <w:rFonts w:eastAsia="Times New Roman" w:cs="Times New Roman"/>
          <w:szCs w:val="24"/>
        </w:rPr>
        <w:t>.</w:t>
      </w:r>
    </w:p>
    <w:p w14:paraId="0715AF3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0715AF37" w14:textId="77777777" w:rsidR="006222AF" w:rsidRDefault="006453C1">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 xml:space="preserve">(Χειροκροτήματα από την πτέρυγα της </w:t>
      </w:r>
      <w:r>
        <w:rPr>
          <w:rFonts w:eastAsia="Times New Roman" w:cs="Times New Roman"/>
          <w:szCs w:val="24"/>
        </w:rPr>
        <w:t>Ένωσης Κεντρώων</w:t>
      </w:r>
      <w:r w:rsidRPr="00345A29">
        <w:rPr>
          <w:rFonts w:eastAsia="Times New Roman" w:cs="Times New Roman"/>
          <w:szCs w:val="24"/>
        </w:rPr>
        <w:t>)</w:t>
      </w:r>
    </w:p>
    <w:p w14:paraId="0715AF38" w14:textId="77777777" w:rsidR="006222AF" w:rsidRDefault="006453C1">
      <w:pPr>
        <w:spacing w:after="0" w:line="600" w:lineRule="auto"/>
        <w:ind w:firstLine="720"/>
        <w:jc w:val="both"/>
        <w:rPr>
          <w:rFonts w:eastAsia="Times New Roman" w:cs="Times New Roman"/>
          <w:szCs w:val="24"/>
        </w:rPr>
      </w:pPr>
      <w:r w:rsidRPr="00E7322B">
        <w:rPr>
          <w:rFonts w:eastAsia="Times New Roman" w:cs="Times New Roman"/>
          <w:b/>
          <w:szCs w:val="24"/>
        </w:rPr>
        <w:t>ΠΡΟΕΔΡΕΥΟΥΣΑ (Αναστασία Χριστοδουλοπούλου):</w:t>
      </w:r>
      <w:r>
        <w:rPr>
          <w:rFonts w:eastAsia="Times New Roman" w:cs="Times New Roman"/>
          <w:b/>
          <w:szCs w:val="24"/>
        </w:rPr>
        <w:t xml:space="preserve"> </w:t>
      </w:r>
      <w:r>
        <w:rPr>
          <w:rFonts w:eastAsia="Times New Roman" w:cs="Times New Roman"/>
          <w:szCs w:val="24"/>
        </w:rPr>
        <w:t xml:space="preserve">Ευχαριστούμε, κύριε Γεωργιάδη. </w:t>
      </w:r>
    </w:p>
    <w:p w14:paraId="0715AF3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w:t>
      </w:r>
      <w:r w:rsidRPr="00D40657">
        <w:rPr>
          <w:rFonts w:eastAsia="Times New Roman" w:cs="Times New Roman"/>
          <w:szCs w:val="24"/>
        </w:rPr>
        <w:t>ο</w:t>
      </w:r>
      <w:r>
        <w:rPr>
          <w:rFonts w:eastAsia="Times New Roman" w:cs="Times New Roman"/>
          <w:szCs w:val="24"/>
        </w:rPr>
        <w:t>ν</w:t>
      </w:r>
      <w:r w:rsidRPr="00D40657">
        <w:rPr>
          <w:rFonts w:eastAsia="Times New Roman" w:cs="Times New Roman"/>
          <w:szCs w:val="24"/>
        </w:rPr>
        <w:t xml:space="preserve"> λόγο</w:t>
      </w:r>
      <w:r>
        <w:rPr>
          <w:rFonts w:eastAsia="Times New Roman" w:cs="Times New Roman"/>
          <w:szCs w:val="24"/>
        </w:rPr>
        <w:t xml:space="preserve"> έχει ο κύριος Υπουργός. </w:t>
      </w:r>
    </w:p>
    <w:p w14:paraId="0715AF3A" w14:textId="77777777" w:rsidR="006222AF" w:rsidRDefault="006453C1">
      <w:pPr>
        <w:spacing w:after="0" w:line="600" w:lineRule="auto"/>
        <w:ind w:firstLine="720"/>
        <w:jc w:val="both"/>
        <w:rPr>
          <w:rFonts w:eastAsia="Times New Roman" w:cs="Times New Roman"/>
          <w:szCs w:val="24"/>
        </w:rPr>
      </w:pPr>
      <w:r w:rsidRPr="00356E69">
        <w:rPr>
          <w:rFonts w:eastAsia="Times New Roman" w:cs="Times New Roman"/>
          <w:b/>
          <w:szCs w:val="24"/>
        </w:rPr>
        <w:t>ΠΑΝ</w:t>
      </w:r>
      <w:r>
        <w:rPr>
          <w:rFonts w:eastAsia="Times New Roman" w:cs="Times New Roman"/>
          <w:b/>
          <w:szCs w:val="24"/>
        </w:rPr>
        <w:t xml:space="preserve">ΑΓΙΩΤΗΣ </w:t>
      </w:r>
      <w:r>
        <w:rPr>
          <w:rFonts w:eastAsia="Times New Roman" w:cs="Times New Roman"/>
          <w:b/>
          <w:szCs w:val="24"/>
        </w:rPr>
        <w:t xml:space="preserve">(ΠΑΝΟΣ) </w:t>
      </w:r>
      <w:r w:rsidRPr="00356E69">
        <w:rPr>
          <w:rFonts w:eastAsia="Times New Roman" w:cs="Times New Roman"/>
          <w:b/>
          <w:szCs w:val="24"/>
        </w:rPr>
        <w:t>ΣΚΟΥΡΛΕΤΗΣ (Υπουργός Εσωτερικών):</w:t>
      </w:r>
      <w:r>
        <w:rPr>
          <w:rFonts w:eastAsia="Times New Roman" w:cs="Times New Roman"/>
          <w:b/>
          <w:szCs w:val="24"/>
        </w:rPr>
        <w:t xml:space="preserve"> </w:t>
      </w:r>
      <w:r>
        <w:rPr>
          <w:rFonts w:eastAsia="Times New Roman" w:cs="Times New Roman"/>
          <w:szCs w:val="24"/>
        </w:rPr>
        <w:t xml:space="preserve">Ευχαριστώ, κυρία Πρόεδρε. </w:t>
      </w:r>
    </w:p>
    <w:p w14:paraId="0715AF3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Θέλω να αναφέρω μια </w:t>
      </w:r>
      <w:r w:rsidRPr="00D40657">
        <w:rPr>
          <w:rFonts w:eastAsia="Times New Roman" w:cs="Times New Roman"/>
          <w:szCs w:val="24"/>
        </w:rPr>
        <w:t>τροπολογία η οποία γίνεται δεκτή</w:t>
      </w:r>
      <w:r>
        <w:rPr>
          <w:rFonts w:eastAsia="Times New Roman" w:cs="Times New Roman"/>
          <w:szCs w:val="24"/>
        </w:rPr>
        <w:t>,</w:t>
      </w:r>
      <w:r w:rsidRPr="00D40657">
        <w:rPr>
          <w:rFonts w:eastAsia="Times New Roman" w:cs="Times New Roman"/>
          <w:szCs w:val="24"/>
        </w:rPr>
        <w:t xml:space="preserve"> του κυρίου </w:t>
      </w:r>
      <w:r>
        <w:rPr>
          <w:rFonts w:eastAsia="Times New Roman" w:cs="Times New Roman"/>
          <w:szCs w:val="24"/>
        </w:rPr>
        <w:t>Β</w:t>
      </w:r>
      <w:r w:rsidRPr="00D40657">
        <w:rPr>
          <w:rFonts w:eastAsia="Times New Roman" w:cs="Times New Roman"/>
          <w:szCs w:val="24"/>
        </w:rPr>
        <w:t>αρεμένου</w:t>
      </w:r>
      <w:r>
        <w:rPr>
          <w:rFonts w:eastAsia="Times New Roman" w:cs="Times New Roman"/>
          <w:szCs w:val="24"/>
        </w:rPr>
        <w:t>,</w:t>
      </w:r>
      <w:r w:rsidRPr="00D40657">
        <w:rPr>
          <w:rFonts w:eastAsia="Times New Roman" w:cs="Times New Roman"/>
          <w:szCs w:val="24"/>
        </w:rPr>
        <w:t xml:space="preserve"> με γενικό </w:t>
      </w:r>
      <w:r>
        <w:rPr>
          <w:rFonts w:eastAsia="Times New Roman" w:cs="Times New Roman"/>
          <w:szCs w:val="24"/>
        </w:rPr>
        <w:t>αριθμό 1690 και ειδικό</w:t>
      </w:r>
      <w:r w:rsidRPr="00D40657">
        <w:rPr>
          <w:rFonts w:eastAsia="Times New Roman" w:cs="Times New Roman"/>
          <w:szCs w:val="24"/>
        </w:rPr>
        <w:t xml:space="preserve"> 79</w:t>
      </w:r>
      <w:r>
        <w:rPr>
          <w:rFonts w:eastAsia="Times New Roman" w:cs="Times New Roman"/>
          <w:szCs w:val="24"/>
        </w:rPr>
        <w:t>.</w:t>
      </w:r>
      <w:r w:rsidRPr="00D40657">
        <w:rPr>
          <w:rFonts w:eastAsia="Times New Roman" w:cs="Times New Roman"/>
          <w:szCs w:val="24"/>
        </w:rPr>
        <w:t xml:space="preserve"> </w:t>
      </w:r>
    </w:p>
    <w:p w14:paraId="0715AF3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Επίσης, θ</w:t>
      </w:r>
      <w:r w:rsidRPr="00D40657">
        <w:rPr>
          <w:rFonts w:eastAsia="Times New Roman" w:cs="Times New Roman"/>
          <w:szCs w:val="24"/>
        </w:rPr>
        <w:t xml:space="preserve">έλω να καταθέσω </w:t>
      </w:r>
      <w:r>
        <w:rPr>
          <w:rFonts w:eastAsia="Times New Roman" w:cs="Times New Roman"/>
          <w:szCs w:val="24"/>
        </w:rPr>
        <w:t>μια</w:t>
      </w:r>
      <w:r w:rsidRPr="00D40657">
        <w:rPr>
          <w:rFonts w:eastAsia="Times New Roman" w:cs="Times New Roman"/>
          <w:szCs w:val="24"/>
        </w:rPr>
        <w:t xml:space="preserve"> σειρά νομοτεχν</w:t>
      </w:r>
      <w:r>
        <w:rPr>
          <w:rFonts w:eastAsia="Times New Roman" w:cs="Times New Roman"/>
          <w:szCs w:val="24"/>
        </w:rPr>
        <w:t>ικών βελτιώσεων που αφορούν το</w:t>
      </w:r>
      <w:r w:rsidRPr="00D40657">
        <w:rPr>
          <w:rFonts w:eastAsia="Times New Roman" w:cs="Times New Roman"/>
          <w:szCs w:val="24"/>
        </w:rPr>
        <w:t xml:space="preserve"> σύνολο του νομοσχεδίου</w:t>
      </w:r>
      <w:r>
        <w:rPr>
          <w:rFonts w:eastAsia="Times New Roman" w:cs="Times New Roman"/>
          <w:szCs w:val="24"/>
        </w:rPr>
        <w:t>.</w:t>
      </w:r>
    </w:p>
    <w:p w14:paraId="0715AF3D" w14:textId="77777777" w:rsidR="006222AF" w:rsidRDefault="006453C1">
      <w:pPr>
        <w:spacing w:after="0" w:line="600" w:lineRule="auto"/>
        <w:ind w:firstLine="720"/>
        <w:jc w:val="both"/>
        <w:rPr>
          <w:rFonts w:eastAsia="Times New Roman"/>
          <w:szCs w:val="24"/>
        </w:rPr>
      </w:pPr>
      <w:r w:rsidRPr="00AF3B92">
        <w:rPr>
          <w:rFonts w:eastAsia="Times New Roman"/>
          <w:szCs w:val="24"/>
        </w:rPr>
        <w:lastRenderedPageBreak/>
        <w:t xml:space="preserve"> (Στο σημείο αυτό ο Υπουργός κ. </w:t>
      </w:r>
      <w:r>
        <w:rPr>
          <w:rFonts w:eastAsia="Times New Roman"/>
          <w:szCs w:val="24"/>
        </w:rPr>
        <w:t>Παναγιώτης</w:t>
      </w:r>
      <w:r>
        <w:rPr>
          <w:rFonts w:eastAsia="Times New Roman"/>
          <w:szCs w:val="24"/>
        </w:rPr>
        <w:t xml:space="preserve"> (Πάνος)</w:t>
      </w:r>
      <w:r>
        <w:rPr>
          <w:rFonts w:eastAsia="Times New Roman"/>
          <w:szCs w:val="24"/>
        </w:rPr>
        <w:t xml:space="preserve"> Σκουρλέτης</w:t>
      </w:r>
      <w:r w:rsidRPr="00AF3B92">
        <w:rPr>
          <w:rFonts w:eastAsia="Times New Roman"/>
          <w:szCs w:val="24"/>
        </w:rPr>
        <w:t xml:space="preserve"> καταθέτει για τα Πρακτικά τις προαναφερθείσες νομοτεχνικές βελτιώσεις</w:t>
      </w:r>
      <w:r>
        <w:rPr>
          <w:rFonts w:eastAsia="Times New Roman"/>
          <w:szCs w:val="24"/>
        </w:rPr>
        <w:t>,</w:t>
      </w:r>
      <w:r w:rsidRPr="00AF3B92">
        <w:rPr>
          <w:rFonts w:eastAsia="Times New Roman"/>
          <w:szCs w:val="24"/>
        </w:rPr>
        <w:t xml:space="preserve"> οι οποίες έχουν ως εξής:</w:t>
      </w:r>
    </w:p>
    <w:p w14:paraId="0715AF3E" w14:textId="77777777" w:rsidR="006222AF" w:rsidRDefault="006453C1">
      <w:pPr>
        <w:spacing w:after="0" w:line="600" w:lineRule="auto"/>
        <w:ind w:firstLine="720"/>
        <w:jc w:val="center"/>
        <w:rPr>
          <w:rFonts w:eastAsia="Times New Roman"/>
          <w:color w:val="FF0000"/>
          <w:szCs w:val="24"/>
        </w:rPr>
      </w:pPr>
      <w:r>
        <w:rPr>
          <w:rFonts w:eastAsia="Times New Roman"/>
          <w:color w:val="FF0000"/>
          <w:szCs w:val="24"/>
        </w:rPr>
        <w:t>(</w:t>
      </w:r>
      <w:r>
        <w:rPr>
          <w:rFonts w:eastAsia="Times New Roman"/>
          <w:color w:val="FF0000"/>
          <w:szCs w:val="24"/>
        </w:rPr>
        <w:t>ΑΛΛΑΓΗ ΣΕΛΙΔΑΣ</w:t>
      </w:r>
      <w:r>
        <w:rPr>
          <w:rFonts w:eastAsia="Times New Roman"/>
          <w:color w:val="FF0000"/>
          <w:szCs w:val="24"/>
        </w:rPr>
        <w:t>)</w:t>
      </w:r>
    </w:p>
    <w:p w14:paraId="0715AF3F" w14:textId="77777777" w:rsidR="006222AF" w:rsidRDefault="006453C1">
      <w:pPr>
        <w:spacing w:after="0" w:line="600" w:lineRule="auto"/>
        <w:ind w:firstLine="720"/>
        <w:jc w:val="center"/>
        <w:rPr>
          <w:rFonts w:eastAsia="Times New Roman"/>
          <w:color w:val="FF0000"/>
          <w:szCs w:val="24"/>
        </w:rPr>
      </w:pPr>
      <w:r w:rsidRPr="00B906BB">
        <w:rPr>
          <w:rFonts w:eastAsia="Times New Roman"/>
          <w:color w:val="FF0000"/>
          <w:szCs w:val="24"/>
        </w:rPr>
        <w:t>(Να μπουν οι σελ. 236-256)</w:t>
      </w:r>
    </w:p>
    <w:p w14:paraId="0715AF40" w14:textId="77777777" w:rsidR="006222AF" w:rsidRDefault="006453C1">
      <w:pPr>
        <w:spacing w:after="0" w:line="600" w:lineRule="auto"/>
        <w:ind w:firstLine="720"/>
        <w:jc w:val="center"/>
        <w:rPr>
          <w:rFonts w:eastAsia="Times New Roman"/>
          <w:szCs w:val="24"/>
        </w:rPr>
      </w:pPr>
      <w:r>
        <w:rPr>
          <w:rFonts w:eastAsia="Times New Roman"/>
          <w:color w:val="C00000"/>
          <w:szCs w:val="24"/>
        </w:rPr>
        <w:t>(</w:t>
      </w:r>
      <w:r>
        <w:rPr>
          <w:rFonts w:eastAsia="Times New Roman"/>
          <w:color w:val="C00000"/>
          <w:szCs w:val="24"/>
        </w:rPr>
        <w:t>ΑΛΛΑΓΗ ΣΕΛΙΔΑΣ</w:t>
      </w:r>
      <w:r>
        <w:rPr>
          <w:rFonts w:eastAsia="Times New Roman"/>
          <w:color w:val="C00000"/>
          <w:szCs w:val="24"/>
        </w:rPr>
        <w:t>)</w:t>
      </w:r>
    </w:p>
    <w:p w14:paraId="0715AF41" w14:textId="77777777" w:rsidR="006222AF" w:rsidRDefault="006453C1">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η κ. Σταματάκη από τον ΣΥΡΙΖΑ. </w:t>
      </w:r>
    </w:p>
    <w:p w14:paraId="0715AF42" w14:textId="77777777" w:rsidR="006222AF" w:rsidRDefault="006453C1">
      <w:pPr>
        <w:spacing w:after="0" w:line="600" w:lineRule="auto"/>
        <w:ind w:firstLine="720"/>
        <w:jc w:val="both"/>
        <w:rPr>
          <w:rFonts w:eastAsia="Times New Roman" w:cs="Times New Roman"/>
          <w:szCs w:val="24"/>
        </w:rPr>
      </w:pPr>
      <w:r w:rsidRPr="005C083A">
        <w:rPr>
          <w:rFonts w:eastAsia="Times New Roman" w:cs="Times New Roman"/>
          <w:b/>
          <w:szCs w:val="24"/>
        </w:rPr>
        <w:t>ΕΛΕΝΗ ΣΤΑΜΑΤΑΚΗ:</w:t>
      </w:r>
      <w:r>
        <w:rPr>
          <w:rFonts w:eastAsia="Times New Roman" w:cs="Times New Roman"/>
          <w:szCs w:val="24"/>
        </w:rPr>
        <w:t xml:space="preserve"> </w:t>
      </w:r>
      <w:r w:rsidRPr="00D40657">
        <w:rPr>
          <w:rFonts w:eastAsia="Times New Roman" w:cs="Times New Roman"/>
          <w:szCs w:val="24"/>
        </w:rPr>
        <w:t xml:space="preserve"> </w:t>
      </w:r>
      <w:r>
        <w:rPr>
          <w:rFonts w:eastAsia="Times New Roman" w:cs="Times New Roman"/>
          <w:szCs w:val="24"/>
        </w:rPr>
        <w:t xml:space="preserve">Ευχαριστώ πολύ, κυρία Πρόεδρε. </w:t>
      </w:r>
    </w:p>
    <w:p w14:paraId="0715AF4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Κύριοι Υπουργοί, κ</w:t>
      </w:r>
      <w:r w:rsidRPr="00D40657">
        <w:rPr>
          <w:rFonts w:eastAsia="Times New Roman" w:cs="Times New Roman"/>
          <w:szCs w:val="24"/>
        </w:rPr>
        <w:t>υρίες και κύριοι συνάδελφοι</w:t>
      </w:r>
      <w:r>
        <w:rPr>
          <w:rFonts w:eastAsia="Times New Roman" w:cs="Times New Roman"/>
          <w:szCs w:val="24"/>
        </w:rPr>
        <w:t>,</w:t>
      </w:r>
      <w:r w:rsidRPr="00D40657">
        <w:rPr>
          <w:rFonts w:eastAsia="Times New Roman" w:cs="Times New Roman"/>
          <w:szCs w:val="24"/>
        </w:rPr>
        <w:t xml:space="preserve"> ο θεσμός της τοπικής αυτοδιοίκησης </w:t>
      </w:r>
      <w:r>
        <w:rPr>
          <w:rFonts w:eastAsia="Times New Roman" w:cs="Times New Roman"/>
          <w:szCs w:val="24"/>
        </w:rPr>
        <w:t>σ</w:t>
      </w:r>
      <w:r w:rsidRPr="00D40657">
        <w:rPr>
          <w:rFonts w:eastAsia="Times New Roman" w:cs="Times New Roman"/>
          <w:szCs w:val="24"/>
        </w:rPr>
        <w:t>την Ελλάδα έχει γνωρίσει αλλεπάλλ</w:t>
      </w:r>
      <w:r w:rsidRPr="00D40657">
        <w:rPr>
          <w:rFonts w:eastAsia="Times New Roman" w:cs="Times New Roman"/>
          <w:szCs w:val="24"/>
        </w:rPr>
        <w:t xml:space="preserve">ηλες μεταρρυθμίσεις από τη δεκαετία του </w:t>
      </w:r>
      <w:r>
        <w:rPr>
          <w:rFonts w:eastAsia="Times New Roman" w:cs="Times New Roman"/>
          <w:szCs w:val="24"/>
        </w:rPr>
        <w:t>΄</w:t>
      </w:r>
      <w:r w:rsidRPr="00D40657">
        <w:rPr>
          <w:rFonts w:eastAsia="Times New Roman" w:cs="Times New Roman"/>
          <w:szCs w:val="24"/>
        </w:rPr>
        <w:t>80 έως σήμερα</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Β</w:t>
      </w:r>
      <w:r w:rsidRPr="00D40657">
        <w:rPr>
          <w:rFonts w:eastAsia="Times New Roman" w:cs="Times New Roman"/>
          <w:szCs w:val="24"/>
        </w:rPr>
        <w:t xml:space="preserve">ασικός </w:t>
      </w:r>
      <w:r>
        <w:rPr>
          <w:rFonts w:eastAsia="Times New Roman" w:cs="Times New Roman"/>
          <w:szCs w:val="24"/>
        </w:rPr>
        <w:t>σ</w:t>
      </w:r>
      <w:r w:rsidRPr="00D40657">
        <w:rPr>
          <w:rFonts w:eastAsia="Times New Roman" w:cs="Times New Roman"/>
          <w:szCs w:val="24"/>
        </w:rPr>
        <w:t>τόχος στα μεταπολιτευτικά χρόνια ήταν</w:t>
      </w:r>
      <w:r>
        <w:rPr>
          <w:rFonts w:eastAsia="Times New Roman" w:cs="Times New Roman"/>
          <w:szCs w:val="24"/>
        </w:rPr>
        <w:t xml:space="preserve"> να</w:t>
      </w:r>
      <w:r w:rsidRPr="00D40657">
        <w:rPr>
          <w:rFonts w:eastAsia="Times New Roman" w:cs="Times New Roman"/>
          <w:szCs w:val="24"/>
        </w:rPr>
        <w:t xml:space="preserve"> ενδυναμωθεί ο ρόλος των δήμων σε σχέση με την κεντρική εξουσία και διοίκηση</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Η</w:t>
      </w:r>
      <w:r w:rsidRPr="00D40657">
        <w:rPr>
          <w:rFonts w:eastAsia="Times New Roman" w:cs="Times New Roman"/>
          <w:szCs w:val="24"/>
        </w:rPr>
        <w:t xml:space="preserve"> τοπική αυτοδιοίκηση από τη δημιουργία της έχει στον πυρήνα της το χαρακ</w:t>
      </w:r>
      <w:r w:rsidRPr="00D40657">
        <w:rPr>
          <w:rFonts w:eastAsia="Times New Roman" w:cs="Times New Roman"/>
          <w:szCs w:val="24"/>
        </w:rPr>
        <w:t>τηριστικό της εγγύτητας</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«Τ</w:t>
      </w:r>
      <w:r w:rsidRPr="00D40657">
        <w:rPr>
          <w:rFonts w:eastAsia="Times New Roman" w:cs="Times New Roman"/>
          <w:szCs w:val="24"/>
        </w:rPr>
        <w:t>α παράπον</w:t>
      </w:r>
      <w:r>
        <w:rPr>
          <w:rFonts w:eastAsia="Times New Roman" w:cs="Times New Roman"/>
          <w:szCs w:val="24"/>
        </w:rPr>
        <w:t>ά σου</w:t>
      </w:r>
      <w:r w:rsidRPr="00D40657">
        <w:rPr>
          <w:rFonts w:eastAsia="Times New Roman" w:cs="Times New Roman"/>
          <w:szCs w:val="24"/>
        </w:rPr>
        <w:t xml:space="preserve"> στο</w:t>
      </w:r>
      <w:r>
        <w:rPr>
          <w:rFonts w:eastAsia="Times New Roman" w:cs="Times New Roman"/>
          <w:szCs w:val="24"/>
        </w:rPr>
        <w:t>ν</w:t>
      </w:r>
      <w:r w:rsidRPr="00D40657">
        <w:rPr>
          <w:rFonts w:eastAsia="Times New Roman" w:cs="Times New Roman"/>
          <w:szCs w:val="24"/>
        </w:rPr>
        <w:t xml:space="preserve"> </w:t>
      </w:r>
      <w:r>
        <w:rPr>
          <w:rFonts w:eastAsia="Times New Roman" w:cs="Times New Roman"/>
          <w:szCs w:val="24"/>
        </w:rPr>
        <w:t>δ</w:t>
      </w:r>
      <w:r w:rsidRPr="00D40657">
        <w:rPr>
          <w:rFonts w:eastAsia="Times New Roman" w:cs="Times New Roman"/>
          <w:szCs w:val="24"/>
        </w:rPr>
        <w:t>ήμαρχο</w:t>
      </w:r>
      <w:r>
        <w:rPr>
          <w:rFonts w:eastAsia="Times New Roman" w:cs="Times New Roman"/>
          <w:szCs w:val="24"/>
        </w:rPr>
        <w:t>»,</w:t>
      </w:r>
      <w:r w:rsidRPr="00D40657">
        <w:rPr>
          <w:rFonts w:eastAsia="Times New Roman" w:cs="Times New Roman"/>
          <w:szCs w:val="24"/>
        </w:rPr>
        <w:t xml:space="preserve"> λέει ο λαός και δεν είναι τυχαίο</w:t>
      </w:r>
      <w:r>
        <w:rPr>
          <w:rFonts w:eastAsia="Times New Roman" w:cs="Times New Roman"/>
          <w:szCs w:val="24"/>
        </w:rPr>
        <w:t>. Ο</w:t>
      </w:r>
      <w:r w:rsidRPr="00D40657">
        <w:rPr>
          <w:rFonts w:eastAsia="Times New Roman" w:cs="Times New Roman"/>
          <w:szCs w:val="24"/>
        </w:rPr>
        <w:t xml:space="preserve"> </w:t>
      </w:r>
      <w:r>
        <w:rPr>
          <w:rFonts w:eastAsia="Times New Roman" w:cs="Times New Roman"/>
          <w:szCs w:val="24"/>
        </w:rPr>
        <w:t>«</w:t>
      </w:r>
      <w:r w:rsidRPr="00D40657">
        <w:rPr>
          <w:rFonts w:eastAsia="Times New Roman" w:cs="Times New Roman"/>
          <w:szCs w:val="24"/>
        </w:rPr>
        <w:t>ΚΑΛΛΙΚΡΑΤΗΣ</w:t>
      </w:r>
      <w:r>
        <w:rPr>
          <w:rFonts w:eastAsia="Times New Roman" w:cs="Times New Roman"/>
          <w:szCs w:val="24"/>
        </w:rPr>
        <w:t>»</w:t>
      </w:r>
      <w:r w:rsidRPr="00D40657">
        <w:rPr>
          <w:rFonts w:eastAsia="Times New Roman" w:cs="Times New Roman"/>
          <w:szCs w:val="24"/>
        </w:rPr>
        <w:t xml:space="preserve"> ήταν </w:t>
      </w:r>
      <w:r>
        <w:rPr>
          <w:rFonts w:eastAsia="Times New Roman" w:cs="Times New Roman"/>
          <w:szCs w:val="24"/>
        </w:rPr>
        <w:t>μια</w:t>
      </w:r>
      <w:r w:rsidRPr="00D40657">
        <w:rPr>
          <w:rFonts w:eastAsia="Times New Roman" w:cs="Times New Roman"/>
          <w:szCs w:val="24"/>
        </w:rPr>
        <w:t xml:space="preserve"> </w:t>
      </w:r>
      <w:r>
        <w:rPr>
          <w:rFonts w:eastAsia="Times New Roman" w:cs="Times New Roman"/>
          <w:szCs w:val="24"/>
        </w:rPr>
        <w:t>κ</w:t>
      </w:r>
      <w:r w:rsidRPr="00D40657">
        <w:rPr>
          <w:rFonts w:eastAsia="Times New Roman" w:cs="Times New Roman"/>
          <w:szCs w:val="24"/>
        </w:rPr>
        <w:t xml:space="preserve">αμπή που άλλαξε την κλίμακα μεγέθους </w:t>
      </w:r>
      <w:r>
        <w:rPr>
          <w:rFonts w:eastAsia="Times New Roman" w:cs="Times New Roman"/>
          <w:szCs w:val="24"/>
        </w:rPr>
        <w:lastRenderedPageBreak/>
        <w:t>των</w:t>
      </w:r>
      <w:r w:rsidRPr="00D40657">
        <w:rPr>
          <w:rFonts w:eastAsia="Times New Roman" w:cs="Times New Roman"/>
          <w:szCs w:val="24"/>
        </w:rPr>
        <w:t xml:space="preserve"> </w:t>
      </w:r>
      <w:r>
        <w:rPr>
          <w:rFonts w:eastAsia="Times New Roman" w:cs="Times New Roman"/>
          <w:szCs w:val="24"/>
        </w:rPr>
        <w:t>δ</w:t>
      </w:r>
      <w:r w:rsidRPr="00D40657">
        <w:rPr>
          <w:rFonts w:eastAsia="Times New Roman" w:cs="Times New Roman"/>
          <w:szCs w:val="24"/>
        </w:rPr>
        <w:t>ήμ</w:t>
      </w:r>
      <w:r>
        <w:rPr>
          <w:rFonts w:eastAsia="Times New Roman" w:cs="Times New Roman"/>
          <w:szCs w:val="24"/>
        </w:rPr>
        <w:t>ων</w:t>
      </w:r>
      <w:r w:rsidRPr="00D40657">
        <w:rPr>
          <w:rFonts w:eastAsia="Times New Roman" w:cs="Times New Roman"/>
          <w:szCs w:val="24"/>
        </w:rPr>
        <w:t xml:space="preserve"> και απομάκρυνε τον δήμαρχο από τους δημότε</w:t>
      </w:r>
      <w:r>
        <w:rPr>
          <w:rFonts w:eastAsia="Times New Roman" w:cs="Times New Roman"/>
          <w:szCs w:val="24"/>
        </w:rPr>
        <w:t xml:space="preserve">ς και τους πολίτες. </w:t>
      </w:r>
    </w:p>
    <w:p w14:paraId="0715AF44" w14:textId="77777777" w:rsidR="006222AF" w:rsidRDefault="006453C1">
      <w:pPr>
        <w:spacing w:after="0" w:line="600" w:lineRule="auto"/>
        <w:ind w:firstLine="720"/>
        <w:jc w:val="both"/>
        <w:rPr>
          <w:rFonts w:eastAsia="Times New Roman" w:cs="Times New Roman"/>
          <w:b/>
          <w:szCs w:val="24"/>
        </w:rPr>
      </w:pPr>
      <w:r>
        <w:rPr>
          <w:rFonts w:eastAsia="Times New Roman" w:cs="Times New Roman"/>
          <w:szCs w:val="24"/>
        </w:rPr>
        <w:t>Ζ</w:t>
      </w:r>
      <w:r w:rsidRPr="00D40657">
        <w:rPr>
          <w:rFonts w:eastAsia="Times New Roman" w:cs="Times New Roman"/>
          <w:szCs w:val="24"/>
        </w:rPr>
        <w:t>ητούμενο</w:t>
      </w:r>
      <w:r>
        <w:rPr>
          <w:rFonts w:eastAsia="Times New Roman" w:cs="Times New Roman"/>
          <w:szCs w:val="24"/>
        </w:rPr>
        <w:t>,</w:t>
      </w:r>
      <w:r w:rsidRPr="00D40657">
        <w:rPr>
          <w:rFonts w:eastAsia="Times New Roman" w:cs="Times New Roman"/>
          <w:szCs w:val="24"/>
        </w:rPr>
        <w:t xml:space="preserve"> λοιπόν</w:t>
      </w:r>
      <w:r>
        <w:rPr>
          <w:rFonts w:eastAsia="Times New Roman" w:cs="Times New Roman"/>
          <w:szCs w:val="24"/>
        </w:rPr>
        <w:t>,</w:t>
      </w:r>
      <w:r w:rsidRPr="00D40657">
        <w:rPr>
          <w:rFonts w:eastAsia="Times New Roman" w:cs="Times New Roman"/>
          <w:szCs w:val="24"/>
        </w:rPr>
        <w:t xml:space="preserve"> είναι η ουσιαστική εμπλοκή της τοπικής κοινωνίας άμεσα ή έμμεσα στα μικρά και μεγάλα τοπικά </w:t>
      </w:r>
      <w:r>
        <w:rPr>
          <w:rFonts w:eastAsia="Times New Roman" w:cs="Times New Roman"/>
          <w:szCs w:val="24"/>
        </w:rPr>
        <w:t xml:space="preserve">ζητήματα. </w:t>
      </w:r>
      <w:r w:rsidRPr="00D40657">
        <w:rPr>
          <w:rFonts w:eastAsia="Times New Roman" w:cs="Times New Roman"/>
          <w:szCs w:val="24"/>
        </w:rPr>
        <w:t>Εξάλλου δύο είναι οι βασικοί σκοποί του θεσμού</w:t>
      </w:r>
      <w:r>
        <w:rPr>
          <w:rFonts w:eastAsia="Times New Roman" w:cs="Times New Roman"/>
          <w:szCs w:val="24"/>
        </w:rPr>
        <w:t>:</w:t>
      </w:r>
      <w:r w:rsidRPr="00D40657">
        <w:rPr>
          <w:rFonts w:eastAsia="Times New Roman" w:cs="Times New Roman"/>
          <w:szCs w:val="24"/>
        </w:rPr>
        <w:t xml:space="preserve"> ο πρώτος είναι η καλύτερη διαχείριση των πόρων και της παροχής των </w:t>
      </w:r>
      <w:r>
        <w:rPr>
          <w:rFonts w:eastAsia="Times New Roman" w:cs="Times New Roman"/>
          <w:szCs w:val="24"/>
        </w:rPr>
        <w:t>δημόσιων</w:t>
      </w:r>
      <w:r w:rsidRPr="00D40657">
        <w:rPr>
          <w:rFonts w:eastAsia="Times New Roman" w:cs="Times New Roman"/>
          <w:szCs w:val="24"/>
        </w:rPr>
        <w:t xml:space="preserve"> υπηρεσιών και ο δεύτερος είνα</w:t>
      </w:r>
      <w:r w:rsidRPr="00D40657">
        <w:rPr>
          <w:rFonts w:eastAsia="Times New Roman" w:cs="Times New Roman"/>
          <w:szCs w:val="24"/>
        </w:rPr>
        <w:t xml:space="preserve">ι η καλύτερη αντιπροσώπευση και εμπλοκή των πολιτών στον καθορισμό συγκεκριμένων τοπικών </w:t>
      </w:r>
      <w:r>
        <w:rPr>
          <w:rFonts w:eastAsia="Times New Roman" w:cs="Times New Roman"/>
          <w:szCs w:val="24"/>
        </w:rPr>
        <w:t>δημόσιων</w:t>
      </w:r>
      <w:r w:rsidRPr="00D40657">
        <w:rPr>
          <w:rFonts w:eastAsia="Times New Roman" w:cs="Times New Roman"/>
          <w:szCs w:val="24"/>
        </w:rPr>
        <w:t xml:space="preserve"> αναγκών και </w:t>
      </w:r>
      <w:r>
        <w:rPr>
          <w:rFonts w:eastAsia="Times New Roman" w:cs="Times New Roman"/>
          <w:szCs w:val="24"/>
        </w:rPr>
        <w:t>σ</w:t>
      </w:r>
      <w:r w:rsidRPr="00D40657">
        <w:rPr>
          <w:rFonts w:eastAsia="Times New Roman" w:cs="Times New Roman"/>
          <w:szCs w:val="24"/>
        </w:rPr>
        <w:t>το</w:t>
      </w:r>
      <w:r>
        <w:rPr>
          <w:rFonts w:eastAsia="Times New Roman" w:cs="Times New Roman"/>
          <w:szCs w:val="24"/>
        </w:rPr>
        <w:t>ν</w:t>
      </w:r>
      <w:r w:rsidRPr="00D40657">
        <w:rPr>
          <w:rFonts w:eastAsia="Times New Roman" w:cs="Times New Roman"/>
          <w:szCs w:val="24"/>
        </w:rPr>
        <w:t xml:space="preserve"> σχεδιασμό της κάλυψ</w:t>
      </w:r>
      <w:r>
        <w:rPr>
          <w:rFonts w:eastAsia="Times New Roman" w:cs="Times New Roman"/>
          <w:szCs w:val="24"/>
        </w:rPr>
        <w:t>ή</w:t>
      </w:r>
      <w:r w:rsidRPr="00D40657">
        <w:rPr>
          <w:rFonts w:eastAsia="Times New Roman" w:cs="Times New Roman"/>
          <w:szCs w:val="24"/>
        </w:rPr>
        <w:t xml:space="preserve">ς </w:t>
      </w:r>
      <w:r>
        <w:rPr>
          <w:rFonts w:eastAsia="Times New Roman" w:cs="Times New Roman"/>
          <w:szCs w:val="24"/>
        </w:rPr>
        <w:t>τους. Μ</w:t>
      </w:r>
      <w:r w:rsidRPr="00D40657">
        <w:rPr>
          <w:rFonts w:eastAsia="Times New Roman" w:cs="Times New Roman"/>
          <w:szCs w:val="24"/>
        </w:rPr>
        <w:t>πορεί</w:t>
      </w:r>
      <w:r>
        <w:rPr>
          <w:rFonts w:eastAsia="Times New Roman" w:cs="Times New Roman"/>
          <w:szCs w:val="24"/>
        </w:rPr>
        <w:t>,</w:t>
      </w:r>
      <w:r w:rsidRPr="00D40657">
        <w:rPr>
          <w:rFonts w:eastAsia="Times New Roman" w:cs="Times New Roman"/>
          <w:szCs w:val="24"/>
        </w:rPr>
        <w:t xml:space="preserve"> </w:t>
      </w:r>
      <w:r>
        <w:rPr>
          <w:rFonts w:eastAsia="Times New Roman" w:cs="Times New Roman"/>
          <w:szCs w:val="24"/>
        </w:rPr>
        <w:t>λ</w:t>
      </w:r>
      <w:r w:rsidRPr="00D40657">
        <w:rPr>
          <w:rFonts w:eastAsia="Times New Roman" w:cs="Times New Roman"/>
          <w:szCs w:val="24"/>
        </w:rPr>
        <w:t>οιπόν</w:t>
      </w:r>
      <w:r>
        <w:rPr>
          <w:rFonts w:eastAsia="Times New Roman" w:cs="Times New Roman"/>
          <w:szCs w:val="24"/>
        </w:rPr>
        <w:t>,</w:t>
      </w:r>
      <w:r w:rsidRPr="00D40657">
        <w:rPr>
          <w:rFonts w:eastAsia="Times New Roman" w:cs="Times New Roman"/>
          <w:szCs w:val="24"/>
        </w:rPr>
        <w:t xml:space="preserve"> η τοπική αυτοδιοίκηση να είναι ο πλέον συμμετοχικός δημοκρατ</w:t>
      </w:r>
      <w:r>
        <w:rPr>
          <w:rFonts w:eastAsia="Times New Roman" w:cs="Times New Roman"/>
          <w:szCs w:val="24"/>
        </w:rPr>
        <w:t>ικός θεσμός, κοντά στα προβλήματα</w:t>
      </w:r>
      <w:r w:rsidRPr="00D40657">
        <w:rPr>
          <w:rFonts w:eastAsia="Times New Roman" w:cs="Times New Roman"/>
          <w:szCs w:val="24"/>
        </w:rPr>
        <w:t xml:space="preserve"> και</w:t>
      </w:r>
      <w:r w:rsidRPr="00D40657">
        <w:rPr>
          <w:rFonts w:eastAsia="Times New Roman" w:cs="Times New Roman"/>
          <w:szCs w:val="24"/>
        </w:rPr>
        <w:t xml:space="preserve"> της καθημερινότητας και τη</w:t>
      </w:r>
      <w:r>
        <w:rPr>
          <w:rFonts w:eastAsia="Times New Roman" w:cs="Times New Roman"/>
          <w:szCs w:val="24"/>
        </w:rPr>
        <w:t>ς</w:t>
      </w:r>
      <w:r w:rsidRPr="00D40657">
        <w:rPr>
          <w:rFonts w:eastAsia="Times New Roman" w:cs="Times New Roman"/>
          <w:szCs w:val="24"/>
        </w:rPr>
        <w:t xml:space="preserve"> ζωή</w:t>
      </w:r>
      <w:r>
        <w:rPr>
          <w:rFonts w:eastAsia="Times New Roman" w:cs="Times New Roman"/>
          <w:szCs w:val="24"/>
        </w:rPr>
        <w:t>ς</w:t>
      </w:r>
      <w:r w:rsidRPr="00D40657">
        <w:rPr>
          <w:rFonts w:eastAsia="Times New Roman" w:cs="Times New Roman"/>
          <w:szCs w:val="24"/>
        </w:rPr>
        <w:t xml:space="preserve"> στην πόλη</w:t>
      </w:r>
      <w:r>
        <w:rPr>
          <w:rFonts w:eastAsia="Times New Roman" w:cs="Times New Roman"/>
          <w:szCs w:val="24"/>
        </w:rPr>
        <w:t>,</w:t>
      </w:r>
      <w:r w:rsidRPr="00D40657">
        <w:rPr>
          <w:rFonts w:eastAsia="Times New Roman" w:cs="Times New Roman"/>
          <w:szCs w:val="24"/>
        </w:rPr>
        <w:t xml:space="preserve"> όπου </w:t>
      </w:r>
      <w:r>
        <w:rPr>
          <w:rFonts w:eastAsia="Times New Roman" w:cs="Times New Roman"/>
          <w:szCs w:val="24"/>
        </w:rPr>
        <w:t xml:space="preserve">ο </w:t>
      </w:r>
      <w:r w:rsidRPr="00D40657">
        <w:rPr>
          <w:rFonts w:eastAsia="Times New Roman" w:cs="Times New Roman"/>
          <w:szCs w:val="24"/>
        </w:rPr>
        <w:t>κάθε πολίτης διαμένει</w:t>
      </w:r>
      <w:r>
        <w:rPr>
          <w:rFonts w:eastAsia="Times New Roman" w:cs="Times New Roman"/>
          <w:szCs w:val="24"/>
        </w:rPr>
        <w:t>, ε</w:t>
      </w:r>
      <w:r w:rsidRPr="00D40657">
        <w:rPr>
          <w:rFonts w:eastAsia="Times New Roman" w:cs="Times New Roman"/>
          <w:szCs w:val="24"/>
        </w:rPr>
        <w:t>ργάζεται και</w:t>
      </w:r>
      <w:r>
        <w:rPr>
          <w:rFonts w:eastAsia="Times New Roman" w:cs="Times New Roman"/>
          <w:szCs w:val="24"/>
        </w:rPr>
        <w:t xml:space="preserve"> περνάει τον ελεύθερο χρόνο του.</w:t>
      </w:r>
    </w:p>
    <w:p w14:paraId="0715AF4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Σήμερα ο θεσμός είναι προσωποκεντρικός, συγκεντρωτικός και δυσλειτουργικός. Ο δήμαρχος είναι ουσιαστικά μια κυβέρνηση στην πόλη, μακριά</w:t>
      </w:r>
      <w:r>
        <w:rPr>
          <w:rFonts w:eastAsia="Times New Roman" w:cs="Times New Roman"/>
          <w:szCs w:val="24"/>
        </w:rPr>
        <w:t xml:space="preserve"> από τον πολίτη και τα προβλήματά του.</w:t>
      </w:r>
    </w:p>
    <w:p w14:paraId="0715AF4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«ΚΛΕΙΣΘΕΝΗ </w:t>
      </w:r>
      <w:r>
        <w:rPr>
          <w:rFonts w:eastAsia="Times New Roman" w:cs="Times New Roman"/>
          <w:szCs w:val="24"/>
          <w:lang w:val="en-US"/>
        </w:rPr>
        <w:t>II</w:t>
      </w:r>
      <w:r>
        <w:rPr>
          <w:rFonts w:eastAsia="Times New Roman" w:cs="Times New Roman"/>
          <w:szCs w:val="24"/>
        </w:rPr>
        <w:t xml:space="preserve">» ξεκινάει η δημιουργία μιας κουλτούρας της δημοκρατίας, της συνεννόησης, που καταλαγιάζει τα πάθη και φέρνει στο προσκήνιο τη λογική, τον πλουραλισμό των απόψεων και των ιδεών. Κάνει την κοινωνία </w:t>
      </w:r>
      <w:r>
        <w:rPr>
          <w:rFonts w:eastAsia="Times New Roman" w:cs="Times New Roman"/>
          <w:szCs w:val="24"/>
        </w:rPr>
        <w:t>πλούσια στη σκέψη και στη συνεργασία. Ανατρέπουμε το δημαρχοκεντρικό σύστημα, ενισχύουμε την εκπροσώπηση των τοπικών κοινωνιών, επαναφέρουμε τις κοινότητες και τις ενισχύουμε.</w:t>
      </w:r>
    </w:p>
    <w:p w14:paraId="0715AF4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αποτιμήσει την εμπειρία του «ΚΑΛΛΙΚΡΑΤΗ», π</w:t>
      </w:r>
      <w:r>
        <w:rPr>
          <w:rFonts w:eastAsia="Times New Roman" w:cs="Times New Roman"/>
          <w:szCs w:val="24"/>
        </w:rPr>
        <w:t xml:space="preserve">ου είναι ένα γραφειοκρατικό και περίπλοκο διοικητικό μοντέλο με πολλές στρεβλώσεις και προβληματικές διαδικασίες. Με βάση αυτήν την κριτική, ο «ΚΛΕΙΣΘΕΝΗΣ </w:t>
      </w:r>
      <w:r>
        <w:rPr>
          <w:rFonts w:eastAsia="Times New Roman" w:cs="Times New Roman"/>
          <w:szCs w:val="24"/>
          <w:lang w:val="en-US"/>
        </w:rPr>
        <w:t>I</w:t>
      </w:r>
      <w:r>
        <w:rPr>
          <w:rFonts w:eastAsia="Times New Roman" w:cs="Times New Roman"/>
          <w:szCs w:val="24"/>
        </w:rPr>
        <w:t>» είναι το πρώτο από μια σειρά μεταρρυθμιστικών νομοθετημάτων για την εμβάθυνση της δημοκρατίας, την</w:t>
      </w:r>
      <w:r>
        <w:rPr>
          <w:rFonts w:eastAsia="Times New Roman" w:cs="Times New Roman"/>
          <w:szCs w:val="24"/>
        </w:rPr>
        <w:t xml:space="preserve"> ενίσχυση της συμμετοχής και τη βελτίωση της αναπτυξιακής λειτουργίας των ΟΤΑ. </w:t>
      </w:r>
    </w:p>
    <w:p w14:paraId="0715AF4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είναι κάτι που έρχεται ξαφνικά. Η Κυβέρνησή μας προχώρησε σε μια σειρά παραχωρήσεις δημόσιων χώρων στους δήμους, δημιούργησε νέους μηχανισμούς χρηματοδότησης των έργων, θεσ</w:t>
      </w:r>
      <w:r>
        <w:rPr>
          <w:rFonts w:eastAsia="Times New Roman" w:cs="Times New Roman"/>
          <w:szCs w:val="24"/>
        </w:rPr>
        <w:t xml:space="preserve">μοθέτησε μέσα από τον νόμο για την </w:t>
      </w:r>
      <w:r>
        <w:rPr>
          <w:rFonts w:eastAsia="Times New Roman" w:cs="Times New Roman"/>
          <w:szCs w:val="24"/>
        </w:rPr>
        <w:t>Κ</w:t>
      </w:r>
      <w:r>
        <w:rPr>
          <w:rFonts w:eastAsia="Times New Roman" w:cs="Times New Roman"/>
          <w:szCs w:val="24"/>
        </w:rPr>
        <w:t xml:space="preserve">ΑΛΟ </w:t>
      </w:r>
      <w:r>
        <w:rPr>
          <w:rFonts w:eastAsia="Times New Roman" w:cs="Times New Roman"/>
          <w:szCs w:val="24"/>
        </w:rPr>
        <w:lastRenderedPageBreak/>
        <w:t xml:space="preserve">τη δυνατότητα χρήσης </w:t>
      </w:r>
      <w:r w:rsidRPr="008A765E">
        <w:rPr>
          <w:rFonts w:eastAsia="Times New Roman" w:cs="Times New Roman"/>
          <w:szCs w:val="24"/>
        </w:rPr>
        <w:t>και αξιοποίησης</w:t>
      </w:r>
      <w:r>
        <w:rPr>
          <w:rFonts w:eastAsia="Times New Roman" w:cs="Times New Roman"/>
          <w:szCs w:val="24"/>
        </w:rPr>
        <w:t xml:space="preserve"> δημοτικών κτηρίων από παραγωγικούς φορείς που διέπονται από τις αρχές του συνεταιρισμού. Έχει δείξει ότι έχει τη βούληση να μεταφέρει αρμοδιότητες και πόρους στους δήμους και να ε</w:t>
      </w:r>
      <w:r>
        <w:rPr>
          <w:rFonts w:eastAsia="Times New Roman" w:cs="Times New Roman"/>
          <w:szCs w:val="24"/>
        </w:rPr>
        <w:t>νδυναμώσει τη συμμετοχή των πολιτών στη διοίκηση και τον έλεγχο των δημόσιων θεσμών.</w:t>
      </w:r>
    </w:p>
    <w:p w14:paraId="0715AF4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 ένα αποφασιστικό μεταρρυθμιστικό βήμα, βάζουμε τις βάσεις για ένα πραγματικά αποκεντρωμένο συμμετοχικό μοντέλο διοίκησης.</w:t>
      </w:r>
    </w:p>
    <w:p w14:paraId="0715AF4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Καθιερώνεται, λοιπόν, η απλή αναλογική, ένα πά</w:t>
      </w:r>
      <w:r>
        <w:rPr>
          <w:rFonts w:eastAsia="Times New Roman" w:cs="Times New Roman"/>
          <w:szCs w:val="24"/>
        </w:rPr>
        <w:t xml:space="preserve">γιο αίτημα των προοδευτικών και αριστερών πολιτικών δυνάμεων της χώρας, ένα εκλογικό σύστημα δίκαιο, δημοκρατικό, ένα σύστημα που ευνοεί συνεργασίες, συναινέσεις και προγραμματικές </w:t>
      </w:r>
      <w:r w:rsidRPr="00E45E24">
        <w:rPr>
          <w:rFonts w:eastAsia="Times New Roman" w:cs="Times New Roman"/>
          <w:szCs w:val="24"/>
        </w:rPr>
        <w:t>συγκλίσεις</w:t>
      </w:r>
      <w:r>
        <w:rPr>
          <w:rFonts w:eastAsia="Times New Roman" w:cs="Times New Roman"/>
          <w:szCs w:val="24"/>
        </w:rPr>
        <w:t>.</w:t>
      </w:r>
    </w:p>
    <w:p w14:paraId="0715AF4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απλή αναλογική θα φέρει μια σειρά νέων αντιλήψεων στους δήμου</w:t>
      </w:r>
      <w:r>
        <w:rPr>
          <w:rFonts w:eastAsia="Times New Roman" w:cs="Times New Roman"/>
          <w:szCs w:val="24"/>
        </w:rPr>
        <w:t xml:space="preserve">ς. Ο δήμαρχος, που είναι σήμερα ο τοπικός άρχοντας, δεν θα μπορεί να παίρνει πια μόνος του τις αποφάσεις. Δεν δημιουργούμε πια τεχνικές πλειοψηφίες που αποκλείουν την άποψη της μειοψηφίας. Η απλή αναλογική θα αναζωογονήσει τη </w:t>
      </w:r>
      <w:r>
        <w:rPr>
          <w:rFonts w:eastAsia="Times New Roman" w:cs="Times New Roman"/>
          <w:szCs w:val="24"/>
        </w:rPr>
        <w:lastRenderedPageBreak/>
        <w:t xml:space="preserve">σχέση του πολίτη με την </w:t>
      </w:r>
      <w:r>
        <w:rPr>
          <w:rFonts w:eastAsia="Times New Roman" w:cs="Times New Roman"/>
          <w:szCs w:val="24"/>
        </w:rPr>
        <w:t>τ</w:t>
      </w:r>
      <w:r>
        <w:rPr>
          <w:rFonts w:eastAsia="Times New Roman" w:cs="Times New Roman"/>
          <w:szCs w:val="24"/>
        </w:rPr>
        <w:t>οπική</w:t>
      </w:r>
      <w:r>
        <w:rPr>
          <w:rFonts w:eastAsia="Times New Roman" w:cs="Times New Roman"/>
          <w:szCs w:val="24"/>
        </w:rPr>
        <w:t xml:space="preserve"> </w:t>
      </w:r>
      <w:r>
        <w:rPr>
          <w:rFonts w:eastAsia="Times New Roman" w:cs="Times New Roman"/>
          <w:szCs w:val="24"/>
        </w:rPr>
        <w:t>α</w:t>
      </w:r>
      <w:r>
        <w:rPr>
          <w:rFonts w:eastAsia="Times New Roman" w:cs="Times New Roman"/>
          <w:szCs w:val="24"/>
        </w:rPr>
        <w:t>υτοδιοίκηση, θα εισάγει μεγαλύτερη διαφάνεια στη διαχείριση των τοπικών ζητημάτων και εν τέλει θα έχει πολλαπλά οφέλη για την τοπική κοινωνία.</w:t>
      </w:r>
    </w:p>
    <w:p w14:paraId="0715AF4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απλή αναλογική δεν ευνοεί το πελατειακό σύστημα, ανοίγει τη συζήτηση για τα τοπικά ζητήματα σε πολύ μεγάλο </w:t>
      </w:r>
      <w:r>
        <w:rPr>
          <w:rFonts w:eastAsia="Times New Roman" w:cs="Times New Roman"/>
          <w:szCs w:val="24"/>
        </w:rPr>
        <w:t>εύρος. Έχει πολλά θετικά αυτό το νομοσχέδιο. Προβλέπεται ο θεσμός των δημοτικών και περιφερειακών δημοψηφισμάτων, ορίζεται η διαδικασία για τους συμμετοχικούς προϋπολογισμούς, παραχωρούνται κτήρια που ανήκουν στους δήμους για τους φορείς κοινωνικής αλληλεγ</w:t>
      </w:r>
      <w:r>
        <w:rPr>
          <w:rFonts w:eastAsia="Times New Roman" w:cs="Times New Roman"/>
          <w:szCs w:val="24"/>
        </w:rPr>
        <w:t>γύης.</w:t>
      </w:r>
    </w:p>
    <w:p w14:paraId="0715AF4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0715AF4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Κυρία Πρόεδρε, θέλω λίγο χρόνο παραπάνω.</w:t>
      </w:r>
    </w:p>
    <w:p w14:paraId="0715AF4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Όμως κατά την άποψή μου, τρία είναι τα πολύ σημαντικά θέματα που μπαίνουν σε αυτό το νομοσχέδιο:</w:t>
      </w:r>
    </w:p>
    <w:p w14:paraId="0715AF5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ένα είναι η ποσόστωση τω</w:t>
      </w:r>
      <w:r>
        <w:rPr>
          <w:rFonts w:eastAsia="Times New Roman" w:cs="Times New Roman"/>
          <w:szCs w:val="24"/>
        </w:rPr>
        <w:t>ν γυναικών στο 40%. Η ενδυνάμωση της γυναικείας παρουσίας μπορεί να αναζωογονήσει την άσκηση της διοίκησης και να ενισχύσει την κουλτούρα της συνεργασίας και της ομαδικότητας.</w:t>
      </w:r>
    </w:p>
    <w:p w14:paraId="0715AF5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Ήταν μια διεκδίκηση χρόνων του γυναικείου κινήματος και ελπίζω κάποια στιγμή και</w:t>
      </w:r>
      <w:r>
        <w:rPr>
          <w:rFonts w:eastAsia="Times New Roman" w:cs="Times New Roman"/>
          <w:szCs w:val="24"/>
        </w:rPr>
        <w:t xml:space="preserve"> πολύ σύντομα να φτάσουμε στο 50 - 50. Πιστεύω πως για να μην μείνει στα χαρτιά και μόνο η συμμετοχή των γυναικών, αλλά να υπάρχει και 40% των γυναικών πλέον στα εκλεγμένα όργανα, θα πρέπει να γίνει μια μεγάλη καμπάνια και με την πρωτοβουλία του Υπουργείου</w:t>
      </w:r>
      <w:r>
        <w:rPr>
          <w:rFonts w:eastAsia="Times New Roman" w:cs="Times New Roman"/>
          <w:szCs w:val="24"/>
        </w:rPr>
        <w:t xml:space="preserve"> Εσωτερικών και της Γενικής Γραμματείας Ισότητας, αλλά κυρίως των γυναικείων οργανώσεων, ώστε να έχουμε εκπροσώπηση 40% των γυναικών στα καινούρια δημοτικά συμβούλια. </w:t>
      </w:r>
    </w:p>
    <w:p w14:paraId="0715AF52" w14:textId="77777777" w:rsidR="006222AF" w:rsidRDefault="006453C1">
      <w:pPr>
        <w:spacing w:after="0" w:line="600" w:lineRule="auto"/>
        <w:ind w:firstLine="720"/>
        <w:jc w:val="both"/>
        <w:rPr>
          <w:rFonts w:eastAsia="Times New Roman"/>
          <w:szCs w:val="24"/>
        </w:rPr>
      </w:pPr>
      <w:r>
        <w:rPr>
          <w:rFonts w:eastAsia="Times New Roman" w:cs="Times New Roman"/>
          <w:szCs w:val="24"/>
        </w:rPr>
        <w:t>Ξέρετε, κυρίες και κύριοι συνάδελφοι, είναι διαφορετική η οπτική των γυναικών στην οργάν</w:t>
      </w:r>
      <w:r>
        <w:rPr>
          <w:rFonts w:eastAsia="Times New Roman" w:cs="Times New Roman"/>
          <w:szCs w:val="24"/>
        </w:rPr>
        <w:t>ωση της πόλης.</w:t>
      </w:r>
      <w:r>
        <w:rPr>
          <w:rFonts w:eastAsia="Times New Roman" w:cs="Times New Roman"/>
          <w:szCs w:val="24"/>
        </w:rPr>
        <w:t xml:space="preserve"> </w:t>
      </w:r>
      <w:r>
        <w:rPr>
          <w:rFonts w:eastAsia="Times New Roman"/>
          <w:szCs w:val="24"/>
        </w:rPr>
        <w:t>Ήδη από τη δεκαετία του ’80 το γυναικείο κίνημα είχε κάνει προτάσεις, είχε κάνει παρεμβάσεις. Και πραγματικά θα ήταν διαφορετικές οι πόλεις, θα ήταν διαφορετικοί οι δρόμοι, οι πλατείες, οι παιδικές χαρές αν αυτή η οπτική των γυναικών είχε συ</w:t>
      </w:r>
      <w:r>
        <w:rPr>
          <w:rFonts w:eastAsia="Times New Roman"/>
          <w:szCs w:val="24"/>
        </w:rPr>
        <w:t>μπεριληφθεί στην οργάνωση και στον σχεδιασμό των πόλεων.</w:t>
      </w:r>
    </w:p>
    <w:p w14:paraId="0715AF53" w14:textId="77777777" w:rsidR="006222AF" w:rsidRDefault="006453C1">
      <w:pPr>
        <w:spacing w:after="0" w:line="600" w:lineRule="auto"/>
        <w:ind w:firstLine="720"/>
        <w:jc w:val="both"/>
        <w:rPr>
          <w:rFonts w:eastAsia="Times New Roman"/>
          <w:szCs w:val="24"/>
        </w:rPr>
      </w:pPr>
      <w:r>
        <w:rPr>
          <w:rFonts w:eastAsia="Times New Roman"/>
          <w:szCs w:val="24"/>
        </w:rPr>
        <w:t xml:space="preserve">Το δεύτερο σημαντικό που εισάγεται σε αυτό το νομοσχέδιο είναι η λειτουργία και η δραστηριοποίηση του Συμβουλίου Ένταξης των Μεταναστών. Υπήρχε και στον προηγούμενο νόμο, </w:t>
      </w:r>
      <w:r>
        <w:rPr>
          <w:rFonts w:eastAsia="Times New Roman"/>
          <w:szCs w:val="24"/>
        </w:rPr>
        <w:lastRenderedPageBreak/>
        <w:t>όμως ήταν τελείως συμβουλευτ</w:t>
      </w:r>
      <w:r>
        <w:rPr>
          <w:rFonts w:eastAsia="Times New Roman"/>
          <w:szCs w:val="24"/>
        </w:rPr>
        <w:t xml:space="preserve">ικός ο χαρακτήρας του. Με αυτό το νομοσχέδιο το Συμβούλιο Ένταξης των Μεταναστών θα έχει αρμοδιότητες, θα μπορεί να εισηγείται και να προτείνει στο </w:t>
      </w:r>
      <w:r>
        <w:rPr>
          <w:rFonts w:eastAsia="Times New Roman"/>
          <w:szCs w:val="24"/>
        </w:rPr>
        <w:t>δ</w:t>
      </w:r>
      <w:r>
        <w:rPr>
          <w:rFonts w:eastAsia="Times New Roman"/>
          <w:szCs w:val="24"/>
        </w:rPr>
        <w:t xml:space="preserve">ημοτικό </w:t>
      </w:r>
      <w:r>
        <w:rPr>
          <w:rFonts w:eastAsia="Times New Roman"/>
          <w:szCs w:val="24"/>
        </w:rPr>
        <w:t>σ</w:t>
      </w:r>
      <w:r>
        <w:rPr>
          <w:rFonts w:eastAsia="Times New Roman"/>
          <w:szCs w:val="24"/>
        </w:rPr>
        <w:t>υμβούλιο και να συμβάλλει πραγματικά για την επίλυση πάρα πολλών προβλημάτων που αυτήν τη στιγμή έ</w:t>
      </w:r>
      <w:r>
        <w:rPr>
          <w:rFonts w:eastAsia="Times New Roman"/>
          <w:szCs w:val="24"/>
        </w:rPr>
        <w:t>χουν οι μετανάστες, που ξέρετε ότι υπάρχουν πάρα πολλοί στις πόλεις μας.</w:t>
      </w:r>
    </w:p>
    <w:p w14:paraId="0715AF54" w14:textId="77777777" w:rsidR="006222AF" w:rsidRDefault="006453C1">
      <w:pPr>
        <w:spacing w:after="0" w:line="600" w:lineRule="auto"/>
        <w:ind w:firstLine="720"/>
        <w:jc w:val="both"/>
        <w:rPr>
          <w:rFonts w:eastAsia="Times New Roman"/>
          <w:szCs w:val="24"/>
        </w:rPr>
      </w:pPr>
      <w:r>
        <w:rPr>
          <w:rFonts w:eastAsia="Times New Roman"/>
          <w:szCs w:val="24"/>
        </w:rPr>
        <w:t>Τέλος, γίνεται μια πολύ μεγάλη προσπάθεια για μια αποτελεσματικότερη, ταχύτερη και ενιαία άσκηση των αρμοδιοτήτων σχετικά με την απονομή της ιθαγένειας και την πολιτογράφηση.</w:t>
      </w:r>
    </w:p>
    <w:p w14:paraId="0715AF55" w14:textId="77777777" w:rsidR="006222AF" w:rsidRDefault="006453C1">
      <w:pPr>
        <w:spacing w:after="0" w:line="600" w:lineRule="auto"/>
        <w:ind w:firstLine="720"/>
        <w:jc w:val="both"/>
        <w:rPr>
          <w:rFonts w:eastAsia="Times New Roman"/>
          <w:szCs w:val="24"/>
        </w:rPr>
      </w:pPr>
      <w:r>
        <w:rPr>
          <w:rFonts w:eastAsia="Times New Roman"/>
          <w:b/>
          <w:szCs w:val="24"/>
        </w:rPr>
        <w:t xml:space="preserve">ΠΡΟΕΔΡΕΥΟΥΣΑ </w:t>
      </w:r>
      <w:r w:rsidRPr="00AC6329">
        <w:rPr>
          <w:rFonts w:eastAsia="Times New Roman"/>
          <w:b/>
          <w:szCs w:val="24"/>
        </w:rPr>
        <w:t>(</w:t>
      </w:r>
      <w:r>
        <w:rPr>
          <w:rFonts w:eastAsia="Times New Roman"/>
          <w:b/>
          <w:szCs w:val="24"/>
        </w:rPr>
        <w:t>Αναστασία Χριστοδουλοπούλου)</w:t>
      </w:r>
      <w:r w:rsidRPr="00AC6329">
        <w:rPr>
          <w:rFonts w:eastAsia="Times New Roman"/>
          <w:b/>
          <w:szCs w:val="24"/>
        </w:rPr>
        <w:t>:</w:t>
      </w:r>
      <w:r>
        <w:rPr>
          <w:rFonts w:eastAsia="Times New Roman"/>
          <w:b/>
          <w:szCs w:val="24"/>
        </w:rPr>
        <w:t xml:space="preserve"> </w:t>
      </w:r>
      <w:r w:rsidRPr="00AC6329">
        <w:rPr>
          <w:rFonts w:eastAsia="Times New Roman"/>
          <w:szCs w:val="24"/>
        </w:rPr>
        <w:t>Ολοκληρώστε, κυρία συνάδελφε, σας παρακαλώ.</w:t>
      </w:r>
    </w:p>
    <w:p w14:paraId="0715AF56" w14:textId="77777777" w:rsidR="006222AF" w:rsidRDefault="006453C1">
      <w:pPr>
        <w:spacing w:after="0" w:line="600" w:lineRule="auto"/>
        <w:ind w:firstLine="720"/>
        <w:jc w:val="both"/>
        <w:rPr>
          <w:rFonts w:eastAsia="Times New Roman"/>
          <w:szCs w:val="24"/>
        </w:rPr>
      </w:pPr>
      <w:r>
        <w:rPr>
          <w:rFonts w:eastAsia="Times New Roman"/>
          <w:b/>
          <w:szCs w:val="24"/>
        </w:rPr>
        <w:t xml:space="preserve">ΕΛΕΝΗ </w:t>
      </w:r>
      <w:r w:rsidRPr="00AC6329">
        <w:rPr>
          <w:rFonts w:eastAsia="Times New Roman"/>
          <w:b/>
          <w:szCs w:val="24"/>
        </w:rPr>
        <w:t>ΣΤΑΜΑΤΑΚΗ:</w:t>
      </w:r>
      <w:r>
        <w:rPr>
          <w:rFonts w:eastAsia="Times New Roman"/>
          <w:b/>
          <w:szCs w:val="24"/>
        </w:rPr>
        <w:t xml:space="preserve"> </w:t>
      </w:r>
      <w:r w:rsidRPr="00AC6329">
        <w:rPr>
          <w:rFonts w:eastAsia="Times New Roman"/>
          <w:szCs w:val="24"/>
        </w:rPr>
        <w:t>Ξέρετε, κυρίες και κύριοι συνάδελφοι, όταν περάσει όλη τη διαδικασία και φτάσει να εγγραφεί στα δημοτολόγια ένας</w:t>
      </w:r>
      <w:r>
        <w:rPr>
          <w:rFonts w:eastAsia="Times New Roman"/>
          <w:b/>
          <w:szCs w:val="24"/>
        </w:rPr>
        <w:t xml:space="preserve"> </w:t>
      </w:r>
      <w:r w:rsidRPr="00AC6329">
        <w:rPr>
          <w:rFonts w:eastAsia="Times New Roman"/>
          <w:szCs w:val="24"/>
        </w:rPr>
        <w:t>μετανάστης μπορεί να περάσουν και πέντ</w:t>
      </w:r>
      <w:r w:rsidRPr="00AC6329">
        <w:rPr>
          <w:rFonts w:eastAsia="Times New Roman"/>
          <w:szCs w:val="24"/>
        </w:rPr>
        <w:t>ε μήνες μέχρι ότου να γίνει αυτή η ένταξή του.</w:t>
      </w:r>
    </w:p>
    <w:p w14:paraId="0715AF57" w14:textId="77777777" w:rsidR="006222AF" w:rsidRDefault="006453C1">
      <w:pPr>
        <w:spacing w:after="0" w:line="600" w:lineRule="auto"/>
        <w:ind w:firstLine="720"/>
        <w:jc w:val="both"/>
        <w:rPr>
          <w:rFonts w:eastAsia="Times New Roman"/>
          <w:szCs w:val="24"/>
        </w:rPr>
      </w:pPr>
      <w:r w:rsidRPr="00AC6329">
        <w:rPr>
          <w:rFonts w:eastAsia="Times New Roman"/>
          <w:szCs w:val="24"/>
        </w:rPr>
        <w:t>Άρα το σημερινό νομοσχέδιο έχει πάρα πολύ σημαντικά θέματα να επιλύσει και με αυτήν την έννοια πρέπει να ψηφιστεί από όλους μας.</w:t>
      </w:r>
    </w:p>
    <w:p w14:paraId="0715AF58" w14:textId="77777777" w:rsidR="006222AF" w:rsidRDefault="006453C1">
      <w:pPr>
        <w:spacing w:after="0" w:line="600" w:lineRule="auto"/>
        <w:ind w:firstLine="720"/>
        <w:jc w:val="both"/>
        <w:rPr>
          <w:rFonts w:eastAsia="Times New Roman"/>
          <w:szCs w:val="24"/>
        </w:rPr>
      </w:pPr>
      <w:r w:rsidRPr="00AC6329">
        <w:rPr>
          <w:rFonts w:eastAsia="Times New Roman"/>
          <w:szCs w:val="24"/>
        </w:rPr>
        <w:lastRenderedPageBreak/>
        <w:t>Σας ευχαριστώ.</w:t>
      </w:r>
    </w:p>
    <w:p w14:paraId="0715AF59"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AF5A" w14:textId="77777777" w:rsidR="006222AF" w:rsidRDefault="006453C1">
      <w:pPr>
        <w:spacing w:after="0" w:line="600" w:lineRule="auto"/>
        <w:ind w:firstLine="720"/>
        <w:jc w:val="both"/>
        <w:rPr>
          <w:rFonts w:eastAsia="Times New Roman"/>
          <w:szCs w:val="24"/>
        </w:rPr>
      </w:pPr>
      <w:r>
        <w:rPr>
          <w:rFonts w:eastAsia="Times New Roman"/>
          <w:b/>
          <w:szCs w:val="24"/>
        </w:rPr>
        <w:t>ΠΡΟΕΔΡΕΥΟΥΣΑ (Αναστασ</w:t>
      </w:r>
      <w:r>
        <w:rPr>
          <w:rFonts w:eastAsia="Times New Roman"/>
          <w:b/>
          <w:szCs w:val="24"/>
        </w:rPr>
        <w:t>ία Χριστοδουλοπούλου):</w:t>
      </w:r>
      <w:r w:rsidRPr="00AC6329">
        <w:rPr>
          <w:rFonts w:eastAsia="Times New Roman"/>
          <w:b/>
          <w:szCs w:val="24"/>
        </w:rPr>
        <w:t xml:space="preserve"> </w:t>
      </w:r>
      <w:r>
        <w:rPr>
          <w:rFonts w:eastAsia="Times New Roman"/>
          <w:szCs w:val="24"/>
        </w:rPr>
        <w:t>Κυρίες και κύριοι συνάδελφοι, σας κάνω έκκληση για το χρόνο. Ξέρω</w:t>
      </w:r>
      <w:r>
        <w:rPr>
          <w:rFonts w:eastAsia="Times New Roman"/>
          <w:szCs w:val="24"/>
        </w:rPr>
        <w:t>,</w:t>
      </w:r>
      <w:r>
        <w:rPr>
          <w:rFonts w:eastAsia="Times New Roman"/>
          <w:szCs w:val="24"/>
        </w:rPr>
        <w:t xml:space="preserve"> και εγώ τον έχω υπερβεί, αλλά τουλάχιστον να μιλήσουν όσοι περισσότεροι γίνεται.</w:t>
      </w:r>
    </w:p>
    <w:p w14:paraId="0715AF5B" w14:textId="77777777" w:rsidR="006222AF" w:rsidRDefault="006453C1">
      <w:pPr>
        <w:spacing w:after="0" w:line="600" w:lineRule="auto"/>
        <w:ind w:firstLine="720"/>
        <w:jc w:val="both"/>
        <w:rPr>
          <w:rFonts w:eastAsia="Times New Roman"/>
          <w:szCs w:val="24"/>
        </w:rPr>
      </w:pPr>
      <w:r>
        <w:rPr>
          <w:rFonts w:eastAsia="Times New Roman"/>
          <w:szCs w:val="24"/>
        </w:rPr>
        <w:t>Τον λόγο έχει τώρα ο κ. Τζαμακλής και στη συνέχεια ο κ. Αμυράς, ως Κοινοβουλευτικός Ε</w:t>
      </w:r>
      <w:r>
        <w:rPr>
          <w:rFonts w:eastAsia="Times New Roman"/>
          <w:szCs w:val="24"/>
        </w:rPr>
        <w:t>κπρόσωπος.</w:t>
      </w:r>
    </w:p>
    <w:p w14:paraId="0715AF5C" w14:textId="77777777" w:rsidR="006222AF" w:rsidRDefault="006453C1">
      <w:pPr>
        <w:spacing w:after="0" w:line="600" w:lineRule="auto"/>
        <w:ind w:firstLine="720"/>
        <w:jc w:val="both"/>
        <w:rPr>
          <w:rFonts w:eastAsia="Times New Roman"/>
          <w:szCs w:val="24"/>
        </w:rPr>
      </w:pPr>
      <w:r>
        <w:rPr>
          <w:rFonts w:eastAsia="Times New Roman"/>
          <w:b/>
          <w:szCs w:val="24"/>
        </w:rPr>
        <w:t>ΧΑΡΙΛΑΟΣ ΤΖΑΜΑΚΛΗΣ</w:t>
      </w:r>
      <w:r w:rsidRPr="00B02E80">
        <w:rPr>
          <w:rFonts w:eastAsia="Times New Roman"/>
          <w:b/>
          <w:szCs w:val="24"/>
        </w:rPr>
        <w:t>:</w:t>
      </w:r>
      <w:r>
        <w:rPr>
          <w:rFonts w:eastAsia="Times New Roman"/>
          <w:b/>
          <w:szCs w:val="24"/>
        </w:rPr>
        <w:t xml:space="preserve"> </w:t>
      </w:r>
      <w:r>
        <w:rPr>
          <w:rFonts w:eastAsia="Times New Roman"/>
          <w:szCs w:val="24"/>
        </w:rPr>
        <w:t>Ευχαριστώ, κυρία Πρόεδρε.</w:t>
      </w:r>
    </w:p>
    <w:p w14:paraId="0715AF5D"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συνάδελφοι, οι θέσεις του ΣΥΡΙΖΑ σε ό,τι αφορά τον «</w:t>
      </w:r>
      <w:r>
        <w:rPr>
          <w:rFonts w:eastAsia="Times New Roman"/>
          <w:szCs w:val="24"/>
        </w:rPr>
        <w:t>ΚΑΛΛΙΚΡΑΤΗ</w:t>
      </w:r>
      <w:r>
        <w:rPr>
          <w:rFonts w:eastAsia="Times New Roman"/>
          <w:szCs w:val="24"/>
        </w:rPr>
        <w:t>» είναι από ετών γνωστές. Με το παρόν νομοσχέδιο επιχειρείται από την πλευρά της Κυβέρνησης μια σημαντική τομή στο θεσμ</w:t>
      </w:r>
      <w:r>
        <w:rPr>
          <w:rFonts w:eastAsia="Times New Roman"/>
          <w:szCs w:val="24"/>
        </w:rPr>
        <w:t xml:space="preserve">ικό αυτό πλαίσιο που στοχεύει στην ενίσχυση της λειτουργίας και στη βελτίωση της αποτελεσματικότητας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αλλά και στην ουσιαστική ενθάρρυνση για τη συμμετοχή των πολιτών στα κοινά.</w:t>
      </w:r>
    </w:p>
    <w:p w14:paraId="0715AF5E" w14:textId="77777777" w:rsidR="006222AF" w:rsidRDefault="006453C1">
      <w:pPr>
        <w:spacing w:after="0" w:line="600" w:lineRule="auto"/>
        <w:ind w:firstLine="720"/>
        <w:jc w:val="both"/>
        <w:rPr>
          <w:rFonts w:eastAsia="Times New Roman"/>
          <w:szCs w:val="24"/>
        </w:rPr>
      </w:pPr>
      <w:r>
        <w:rPr>
          <w:rFonts w:eastAsia="Times New Roman"/>
          <w:szCs w:val="24"/>
        </w:rPr>
        <w:t>Επιδιώκεται η επαναξιολόγηση βασικών παραδοχών του «</w:t>
      </w:r>
      <w:r>
        <w:rPr>
          <w:rFonts w:eastAsia="Times New Roman"/>
          <w:szCs w:val="24"/>
        </w:rPr>
        <w:t>ΚΑΛΛΙΚΡΑΤΗ</w:t>
      </w:r>
      <w:r>
        <w:rPr>
          <w:rFonts w:eastAsia="Times New Roman"/>
          <w:szCs w:val="24"/>
        </w:rPr>
        <w:t xml:space="preserve">» με την αξιοποίηση της εμπειρίας της δεκαετούς </w:t>
      </w:r>
      <w:r>
        <w:rPr>
          <w:rFonts w:eastAsia="Times New Roman"/>
          <w:szCs w:val="24"/>
        </w:rPr>
        <w:lastRenderedPageBreak/>
        <w:t>σχεδόν εφαρμογής του και χωρίς να αναιρείται συλλήβδην η λεγόμενη «νέα αρχιτεκτονική της αυτοδιοίκησης» επιχειρείται η κάλυψη των σοβαρών ελλειμμάτων που αναδείχθηκαν και χαρακτήρισαν την προηγηθείσ</w:t>
      </w:r>
      <w:r>
        <w:rPr>
          <w:rFonts w:eastAsia="Times New Roman"/>
          <w:szCs w:val="24"/>
        </w:rPr>
        <w:t>α απόπειρα. Τα ελλείμματα αυτά εντοπίζονται ενδεικτικώς στη δημοκρατικότητα, στην αναλογικότητα της εκπροσώπησης που επηρεάζει ευθέως τη συμμετοχή των πολιτών, στη δυνατότητα κοινωνικού ελέγχου, στη διαφάνεια διαχείρισης των πόρων, στην ισομερή κατανομή τω</w:t>
      </w:r>
      <w:r>
        <w:rPr>
          <w:rFonts w:eastAsia="Times New Roman"/>
          <w:szCs w:val="24"/>
        </w:rPr>
        <w:t>ν πόρων μεταξύ των πόλεων, των κωμοπόλεων και των χωριών. Επιχειρείται, λοιπόν, μια σοβαρή ποιοτική μεταβολή με την κατηγοριοποίηση των δήμων που επιδιώκει να θεραπεύσει την ασυμμετρία που προέκυψε από τον «</w:t>
      </w:r>
      <w:r>
        <w:rPr>
          <w:rFonts w:eastAsia="Times New Roman"/>
          <w:szCs w:val="24"/>
        </w:rPr>
        <w:t>ΚΑΛΛΙΚΡΑΤΗ</w:t>
      </w:r>
      <w:r>
        <w:rPr>
          <w:rFonts w:eastAsia="Times New Roman"/>
          <w:szCs w:val="24"/>
        </w:rPr>
        <w:t>».</w:t>
      </w:r>
    </w:p>
    <w:p w14:paraId="0715AF5F" w14:textId="77777777" w:rsidR="006222AF" w:rsidRDefault="006453C1">
      <w:pPr>
        <w:spacing w:after="0" w:line="600" w:lineRule="auto"/>
        <w:ind w:firstLine="720"/>
        <w:jc w:val="both"/>
        <w:rPr>
          <w:rFonts w:eastAsia="Times New Roman"/>
          <w:szCs w:val="24"/>
        </w:rPr>
      </w:pPr>
      <w:r>
        <w:rPr>
          <w:rFonts w:eastAsia="Times New Roman"/>
          <w:szCs w:val="24"/>
        </w:rPr>
        <w:t>Στην Πιερία, για παράδειγμα, από του</w:t>
      </w:r>
      <w:r>
        <w:rPr>
          <w:rFonts w:eastAsia="Times New Roman"/>
          <w:szCs w:val="24"/>
        </w:rPr>
        <w:t>ς δεκατρείς καποδιστριακούς δήμους περάσαμε σε τρεις καλλικρατικούς. Η πρωτεύουσα του νομού, η Κατερίνη, έδρα του ομώνυμου δήμου, απορροφά το μεγαλύτερο μέρος των διαθεσίμων πόρων, ενώ οι τοπικές κοινότητες αντιμετωπίζουν σωρεία προβλημάτων κυρίως στο οδικ</w:t>
      </w:r>
      <w:r>
        <w:rPr>
          <w:rFonts w:eastAsia="Times New Roman"/>
          <w:szCs w:val="24"/>
        </w:rPr>
        <w:t>ό δίκτυο, στον φωτισμό, στην καθαριότητα, κλπ, διότι αυτό επιτρέπεται από το υπάρχον θεσμικό πλαίσιο.</w:t>
      </w:r>
    </w:p>
    <w:p w14:paraId="0715AF60"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Τροποποιώντας αυτό το πλαίσιο ο «ΚΛΕΙΣΘΕΝΗΣ Ι» συμβάλλει στην οικονομική βιωσιμότητα της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 xml:space="preserve">υτοδιοίκησης, δεδομένου ότι οι πόροι παραμετροποιούνται </w:t>
      </w:r>
      <w:r>
        <w:rPr>
          <w:rFonts w:eastAsia="Times New Roman"/>
          <w:szCs w:val="24"/>
        </w:rPr>
        <w:t xml:space="preserve">με κοινωνικά χαρακτηριστικά και θα κατανέμονται βάσει και άλλων κριτηρίων. </w:t>
      </w:r>
    </w:p>
    <w:p w14:paraId="0715AF61" w14:textId="77777777" w:rsidR="006222AF" w:rsidRDefault="006453C1">
      <w:pPr>
        <w:spacing w:after="0" w:line="600" w:lineRule="auto"/>
        <w:ind w:firstLine="720"/>
        <w:jc w:val="both"/>
        <w:rPr>
          <w:rFonts w:eastAsia="Times New Roman"/>
          <w:szCs w:val="24"/>
        </w:rPr>
      </w:pPr>
      <w:r>
        <w:rPr>
          <w:rFonts w:eastAsia="Times New Roman"/>
          <w:szCs w:val="24"/>
        </w:rPr>
        <w:t>Ασφαλώς, η κορυφαία αλλαγή με το σχέδιο νόμου είναι η θεσμοθέτηση της απλής αναλογικής και η ενίσχυση της συλλογικής λειτουργίας των αυτοδιοικητικών οργάνων. Με την καθιέρωση της α</w:t>
      </w:r>
      <w:r>
        <w:rPr>
          <w:rFonts w:eastAsia="Times New Roman"/>
          <w:szCs w:val="24"/>
        </w:rPr>
        <w:t>πλής αναλογικής οι δήμοι εισέρχονται σε μια νέα εποχή που θα χαρακτηρίζεται από πολιτικό πολιτισμό, από αυξημένη συνευθύνη, από ουσιαστικές διαβουλεύσεις, από αναγκαίες προγραμματικές συγκλίσεις και συνθέσεις.</w:t>
      </w:r>
    </w:p>
    <w:p w14:paraId="0715AF62" w14:textId="77777777" w:rsidR="006222AF" w:rsidRDefault="006453C1">
      <w:pPr>
        <w:spacing w:after="0" w:line="600" w:lineRule="auto"/>
        <w:ind w:firstLine="720"/>
        <w:jc w:val="both"/>
        <w:rPr>
          <w:rFonts w:eastAsia="Times New Roman"/>
          <w:szCs w:val="24"/>
        </w:rPr>
      </w:pPr>
      <w:r>
        <w:rPr>
          <w:rFonts w:eastAsia="Times New Roman"/>
          <w:szCs w:val="24"/>
        </w:rPr>
        <w:t>Με την καθιέρωση της απλής αναλογικής οι δήμαρ</w:t>
      </w:r>
      <w:r>
        <w:rPr>
          <w:rFonts w:eastAsia="Times New Roman"/>
          <w:szCs w:val="24"/>
        </w:rPr>
        <w:t>χοι θα πάψουν να είναι αυτοκράτορες και τα μέλη των παρατάξεων της Πλειοψηφίας θα πάψουν πολλές φορές να τοποθετούνται και να ψηφίζουν αντίθετα με τη συνείδησή τους. Αυτό εκτός από δημοκρατικό είναι και ουσιώδες, διότι οι δημοτικοί σύμβουλοι θα απεμπλακούν</w:t>
      </w:r>
      <w:r>
        <w:rPr>
          <w:rFonts w:eastAsia="Times New Roman"/>
          <w:szCs w:val="24"/>
        </w:rPr>
        <w:t xml:space="preserve"> από πελατειακού τύπου εξαρτήσεις, από απόπειρες συναλλαγών, από αναγκαιότητες, αδιαφάνειες κ</w:t>
      </w:r>
      <w:r>
        <w:rPr>
          <w:rFonts w:eastAsia="Times New Roman"/>
          <w:szCs w:val="24"/>
        </w:rPr>
        <w:t>.</w:t>
      </w:r>
      <w:r>
        <w:rPr>
          <w:rFonts w:eastAsia="Times New Roman"/>
          <w:szCs w:val="24"/>
        </w:rPr>
        <w:t>λπ</w:t>
      </w:r>
      <w:r>
        <w:rPr>
          <w:rFonts w:eastAsia="Times New Roman"/>
          <w:szCs w:val="24"/>
        </w:rPr>
        <w:t>.</w:t>
      </w:r>
      <w:r>
        <w:rPr>
          <w:rFonts w:eastAsia="Times New Roman"/>
          <w:szCs w:val="24"/>
        </w:rPr>
        <w:t>.</w:t>
      </w:r>
    </w:p>
    <w:p w14:paraId="0715AF63" w14:textId="77777777" w:rsidR="006222AF" w:rsidRDefault="006453C1">
      <w:pPr>
        <w:spacing w:after="0" w:line="600" w:lineRule="auto"/>
        <w:ind w:firstLine="720"/>
        <w:jc w:val="both"/>
        <w:rPr>
          <w:rFonts w:eastAsia="Times New Roman"/>
          <w:szCs w:val="24"/>
        </w:rPr>
      </w:pPr>
      <w:r>
        <w:rPr>
          <w:rFonts w:eastAsia="Times New Roman"/>
          <w:szCs w:val="24"/>
        </w:rPr>
        <w:lastRenderedPageBreak/>
        <w:t>Βάλλεται από την Αντιπολίτευση η καθιέρωση της απλής αναλογικής με το επιχείρημα ότι θα υπάρξει ακυβερνησία και αναποτελεσματικότητα, οι οποίες κατά την αναπ</w:t>
      </w:r>
      <w:r>
        <w:rPr>
          <w:rFonts w:eastAsia="Times New Roman"/>
          <w:szCs w:val="24"/>
        </w:rPr>
        <w:t>τυχθείσα ρητορική δεν ισορροπούνται από το μοναδικό δήθεν κυβερνητικό επιχείρημα της ισοτιμίας της ψήφου.</w:t>
      </w:r>
    </w:p>
    <w:p w14:paraId="0715AF64" w14:textId="77777777" w:rsidR="006222AF" w:rsidRDefault="006453C1">
      <w:pPr>
        <w:spacing w:after="0" w:line="600" w:lineRule="auto"/>
        <w:ind w:firstLine="720"/>
        <w:jc w:val="both"/>
        <w:rPr>
          <w:rFonts w:eastAsia="Times New Roman"/>
          <w:szCs w:val="24"/>
        </w:rPr>
      </w:pPr>
      <w:r>
        <w:rPr>
          <w:rFonts w:eastAsia="Times New Roman"/>
          <w:szCs w:val="24"/>
        </w:rPr>
        <w:t>Η ρητορική αυτή αντικρούεται με το επιχείρημα ότι και η κυβερνησιμότητα και η αποτελεσματικότητα μπορούν να υπάρξουν και με την απλή αναλογική, όπως σ</w:t>
      </w:r>
      <w:r>
        <w:rPr>
          <w:rFonts w:eastAsia="Times New Roman"/>
          <w:szCs w:val="24"/>
        </w:rPr>
        <w:t>υμβαίνει στο 80%-90% των ευρωπαϊκών χωρών.</w:t>
      </w:r>
    </w:p>
    <w:p w14:paraId="0715AF65" w14:textId="77777777" w:rsidR="006222AF" w:rsidRDefault="006453C1">
      <w:pPr>
        <w:spacing w:after="0" w:line="600" w:lineRule="auto"/>
        <w:ind w:firstLine="720"/>
        <w:jc w:val="both"/>
        <w:rPr>
          <w:rFonts w:eastAsia="Times New Roman"/>
          <w:szCs w:val="24"/>
        </w:rPr>
      </w:pPr>
      <w:r>
        <w:rPr>
          <w:rFonts w:eastAsia="Times New Roman"/>
          <w:szCs w:val="24"/>
        </w:rPr>
        <w:t>Η Αντιπολίτευση δεν επιθυμεί να αλλάξει η αυτοκρατορική νοοτροπία των παντοδύναμων δημάρχων, που έγιναν παντοδύναμοι χάριν ενός καλπονοθευτικού εκλογικού συστήματος. Η παντοδυναμία αυτή παράγει οίηση και αλαζονεία</w:t>
      </w:r>
      <w:r>
        <w:rPr>
          <w:rFonts w:eastAsia="Times New Roman"/>
          <w:szCs w:val="24"/>
        </w:rPr>
        <w:t>, οι οποίες δεν επιδρούν μόνο στις προσωπικότητες, αλλά επιδρούν και σε πολλά άλλα σοβαρά ζητήματα, όπως στον τρόπο διαχείρισης των διαθεσίμων πόρων, στην ανάθεση των έργων, στη διαχείριση του ανθρώπινου δυναμικού των δήμων κ</w:t>
      </w:r>
      <w:r>
        <w:rPr>
          <w:rFonts w:eastAsia="Times New Roman"/>
          <w:szCs w:val="24"/>
        </w:rPr>
        <w:t>.</w:t>
      </w:r>
      <w:r>
        <w:rPr>
          <w:rFonts w:eastAsia="Times New Roman"/>
          <w:szCs w:val="24"/>
        </w:rPr>
        <w:t>λπ</w:t>
      </w:r>
      <w:r>
        <w:rPr>
          <w:rFonts w:eastAsia="Times New Roman"/>
          <w:szCs w:val="24"/>
        </w:rPr>
        <w:t>.</w:t>
      </w:r>
      <w:r>
        <w:rPr>
          <w:rFonts w:eastAsia="Times New Roman"/>
          <w:szCs w:val="24"/>
        </w:rPr>
        <w:t xml:space="preserve">. </w:t>
      </w:r>
    </w:p>
    <w:p w14:paraId="0715AF66" w14:textId="77777777" w:rsidR="006222AF" w:rsidRDefault="006453C1">
      <w:pPr>
        <w:spacing w:after="0" w:line="600" w:lineRule="auto"/>
        <w:ind w:firstLine="720"/>
        <w:jc w:val="both"/>
        <w:rPr>
          <w:rFonts w:eastAsia="Times New Roman"/>
          <w:szCs w:val="24"/>
        </w:rPr>
      </w:pPr>
      <w:r>
        <w:rPr>
          <w:rFonts w:eastAsia="Times New Roman"/>
          <w:szCs w:val="24"/>
        </w:rPr>
        <w:lastRenderedPageBreak/>
        <w:t>Η ρητορική της Αντιπολίτ</w:t>
      </w:r>
      <w:r>
        <w:rPr>
          <w:rFonts w:eastAsia="Times New Roman"/>
          <w:szCs w:val="24"/>
        </w:rPr>
        <w:t>ευσης αποκρύπτει εντέχνως την ουσία, δηλαδή την ανόθευτη έκφραση της βούλησης των δημοτών, ως στοιχείο της λαϊκής κυριαρχίας. Η αναγκαιότητα της ανόθευτης έκφρασης της βούλησης των δημοτών ίσως δεν είναι αναγνώσιμη στους μεγάλους, κατά πληθυσμό, δήμους της</w:t>
      </w:r>
      <w:r>
        <w:rPr>
          <w:rFonts w:eastAsia="Times New Roman"/>
          <w:szCs w:val="24"/>
        </w:rPr>
        <w:t xml:space="preserve"> χώρας. Στους μικρούς, όμως, δήμους η νόθευση αυτή λειτουργεί σε καθημερινή βάση, διχάζει τους δημότες, προκαλεί αισθήματα αδικίας και εκτρέφει και παράγει πελατειακές σχέσεις. Πολλές φορές ανοίγει ζητήματα έλλειψης διαφάνειας και υποψιών διαπλοκής. Αυτά δ</w:t>
      </w:r>
      <w:r>
        <w:rPr>
          <w:rFonts w:eastAsia="Times New Roman"/>
          <w:szCs w:val="24"/>
        </w:rPr>
        <w:t>ηλητηριάζουν την κοινωνική και πολιτική ζωή των τοπικών κοινωνιών κι έχουν άμεση αντανάκλαση και στην κεντρική πολιτική ζωή και σκηνή του τόπου, δεδομένου ότι οι δημοτικές παρατάξεις δεν προέρχονται από παρθενογένεση, αλλά αποτελούν καλυμμένη ή και ακάλυπτ</w:t>
      </w:r>
      <w:r>
        <w:rPr>
          <w:rFonts w:eastAsia="Times New Roman"/>
          <w:szCs w:val="24"/>
        </w:rPr>
        <w:t>η προέκταση των κομμάτων.</w:t>
      </w:r>
    </w:p>
    <w:p w14:paraId="0715AF67" w14:textId="77777777" w:rsidR="006222AF" w:rsidRDefault="006453C1">
      <w:pPr>
        <w:spacing w:after="0" w:line="600" w:lineRule="auto"/>
        <w:ind w:firstLine="720"/>
        <w:jc w:val="both"/>
        <w:rPr>
          <w:rFonts w:eastAsia="Times New Roman"/>
          <w:szCs w:val="24"/>
        </w:rPr>
      </w:pPr>
      <w:r>
        <w:rPr>
          <w:rFonts w:eastAsia="Times New Roman"/>
          <w:szCs w:val="24"/>
        </w:rPr>
        <w:t xml:space="preserve">Συνεπώς, κυρίες και κύριοι συνάδελφοι, η κρίση αντιπροσώπευσης σημαίνει και κρίση δημοκρατίας στο βασικό κύτταρο,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Φρονώ ότι και μόνο αυτό συνιστά ικανή συνθήκη για να πειστεί οποιοδήποτε καλοπροαίρετος στη</w:t>
      </w:r>
      <w:r>
        <w:rPr>
          <w:rFonts w:eastAsia="Times New Roman"/>
          <w:szCs w:val="24"/>
        </w:rPr>
        <w:t xml:space="preserve">ν </w:t>
      </w:r>
      <w:r>
        <w:rPr>
          <w:rFonts w:eastAsia="Times New Roman"/>
          <w:szCs w:val="24"/>
        </w:rPr>
        <w:lastRenderedPageBreak/>
        <w:t>Αίθουσα για την αναγκαιότητα της καθιέρωσης της απλής αναλογικής.</w:t>
      </w:r>
    </w:p>
    <w:p w14:paraId="0715AF68"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w:t>
      </w:r>
    </w:p>
    <w:p w14:paraId="0715AF69"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AF6A" w14:textId="77777777" w:rsidR="006222AF" w:rsidRDefault="006453C1">
      <w:pPr>
        <w:spacing w:after="0" w:line="600" w:lineRule="auto"/>
        <w:ind w:firstLine="720"/>
        <w:jc w:val="both"/>
        <w:rPr>
          <w:rFonts w:eastAsia="Times New Roman"/>
          <w:szCs w:val="24"/>
        </w:rPr>
      </w:pPr>
      <w:r w:rsidRPr="00B31719">
        <w:rPr>
          <w:rFonts w:eastAsia="Times New Roman"/>
          <w:b/>
          <w:szCs w:val="24"/>
        </w:rPr>
        <w:t>ΠΡΟΕΔΡΕΥΟΥΣΑ (Αναστασία Χριστοδουλοπούλου):</w:t>
      </w:r>
      <w:r>
        <w:rPr>
          <w:rFonts w:eastAsia="Times New Roman"/>
          <w:b/>
          <w:szCs w:val="24"/>
        </w:rPr>
        <w:t xml:space="preserve"> </w:t>
      </w:r>
      <w:r>
        <w:rPr>
          <w:rFonts w:eastAsia="Times New Roman"/>
          <w:szCs w:val="24"/>
        </w:rPr>
        <w:t>Ευχαριστούμε και για τον χρόνο. Πρέπει να απονέμουμε και βραβεία για την τήρηση του χ</w:t>
      </w:r>
      <w:r>
        <w:rPr>
          <w:rFonts w:eastAsia="Times New Roman"/>
          <w:szCs w:val="24"/>
        </w:rPr>
        <w:t xml:space="preserve">ρόνου! </w:t>
      </w:r>
    </w:p>
    <w:p w14:paraId="0715AF6B" w14:textId="77777777" w:rsidR="006222AF" w:rsidRDefault="006453C1">
      <w:pPr>
        <w:spacing w:after="0" w:line="600" w:lineRule="auto"/>
        <w:ind w:firstLine="720"/>
        <w:jc w:val="both"/>
        <w:rPr>
          <w:rFonts w:eastAsia="Times New Roman"/>
          <w:b/>
          <w:szCs w:val="24"/>
        </w:rPr>
      </w:pPr>
      <w:r>
        <w:rPr>
          <w:rFonts w:eastAsia="Times New Roman"/>
          <w:szCs w:val="24"/>
        </w:rPr>
        <w:t xml:space="preserve">Τον λόγο έχει ο κ. Αμυράς.   </w:t>
      </w:r>
      <w:r w:rsidRPr="00B31719">
        <w:rPr>
          <w:rFonts w:eastAsia="Times New Roman"/>
          <w:b/>
          <w:szCs w:val="24"/>
        </w:rPr>
        <w:t xml:space="preserve"> </w:t>
      </w:r>
    </w:p>
    <w:p w14:paraId="0715AF6C" w14:textId="77777777" w:rsidR="006222AF" w:rsidRDefault="006453C1">
      <w:pPr>
        <w:spacing w:after="0" w:line="600" w:lineRule="auto"/>
        <w:ind w:firstLine="720"/>
        <w:jc w:val="both"/>
        <w:rPr>
          <w:rFonts w:eastAsia="Times New Roman" w:cs="Times New Roman"/>
          <w:szCs w:val="24"/>
        </w:rPr>
      </w:pPr>
      <w:r w:rsidRPr="00B05AFB">
        <w:rPr>
          <w:rFonts w:eastAsia="Times New Roman"/>
          <w:b/>
          <w:szCs w:val="24"/>
        </w:rPr>
        <w:t>ΓΕΩΡΓΙΟΣ ΑΜΥΡΑΣ:</w:t>
      </w:r>
      <w:r>
        <w:rPr>
          <w:rFonts w:eastAsia="Times New Roman" w:cs="Times New Roman"/>
          <w:szCs w:val="24"/>
        </w:rPr>
        <w:t xml:space="preserve"> </w:t>
      </w:r>
      <w:r w:rsidRPr="00B05AFB">
        <w:rPr>
          <w:rFonts w:eastAsia="Times New Roman" w:cs="Times New Roman"/>
          <w:szCs w:val="24"/>
        </w:rPr>
        <w:t xml:space="preserve">Ευχαριστώ, κυρία Πρόεδρε. </w:t>
      </w:r>
      <w:r>
        <w:rPr>
          <w:rFonts w:eastAsia="Times New Roman" w:cs="Times New Roman"/>
          <w:szCs w:val="24"/>
        </w:rPr>
        <w:t xml:space="preserve">Θα δείτε ότι εγώ θα μιλήσω λιγότερο από οκτώ λεπτά. </w:t>
      </w:r>
    </w:p>
    <w:p w14:paraId="0715AF6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ο αρχαίος Κλεισθένης μπορεί να μεγαλούργησε κατά τον 6</w:t>
      </w:r>
      <w:r w:rsidRPr="00165FF5">
        <w:rPr>
          <w:rFonts w:eastAsia="Times New Roman" w:cs="Times New Roman"/>
          <w:szCs w:val="24"/>
          <w:vertAlign w:val="superscript"/>
        </w:rPr>
        <w:t>ο</w:t>
      </w:r>
      <w:r>
        <w:rPr>
          <w:rFonts w:eastAsia="Times New Roman" w:cs="Times New Roman"/>
          <w:szCs w:val="24"/>
        </w:rPr>
        <w:t xml:space="preserve"> αιώνα προ Χριστού, θεμελιώνοντας, σ</w:t>
      </w:r>
      <w:r>
        <w:rPr>
          <w:rFonts w:eastAsia="Times New Roman" w:cs="Times New Roman"/>
          <w:szCs w:val="24"/>
        </w:rPr>
        <w:t>την ουσία, τη σύγχρονη δημοκρατία, εγώ όμως δεν θέλω να πάμε στα παλιά. Θέλω να κάνουμε ένα μικρό ταξίδι στο μέλλον και να πάμε όχι σε μακρινό ορίζοντα, αλλά σε δέκα μήνες από σήμερα, να πάμε δηλαδή στην Κυριακή 26 Μαΐου 2019. Είναι η Κυριακή των ευρωεκλογ</w:t>
      </w:r>
      <w:r>
        <w:rPr>
          <w:rFonts w:eastAsia="Times New Roman" w:cs="Times New Roman"/>
          <w:szCs w:val="24"/>
        </w:rPr>
        <w:t xml:space="preserve">ών, είναι η μέρα που θα στηθούν οι κάλπες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σύμφωνα με την </w:t>
      </w:r>
      <w:r>
        <w:rPr>
          <w:rFonts w:eastAsia="Times New Roman" w:cs="Times New Roman"/>
          <w:szCs w:val="24"/>
        </w:rPr>
        <w:t xml:space="preserve">ορθή </w:t>
      </w:r>
      <w:r>
        <w:rPr>
          <w:rFonts w:eastAsia="Times New Roman" w:cs="Times New Roman"/>
          <w:szCs w:val="24"/>
        </w:rPr>
        <w:lastRenderedPageBreak/>
        <w:t xml:space="preserve">επανάληψη της τροπολογίας των δεκαέξι Βουλευτών. Διότι μπορεί να μην πέτυχαν την ημερομηνία, την μέρα όμως την πέτυχαν με την πρώτη. Με τη δεύτερη πέτυχαν και την ημερομηνία.  </w:t>
      </w:r>
    </w:p>
    <w:p w14:paraId="0715AF6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 αυτή, λοιπόν, την Κυριακή 26 Μαΐου θέλω να σας μιλήσω. Κι εδώ ρωτάω, β</w:t>
      </w:r>
      <w:r>
        <w:rPr>
          <w:rFonts w:eastAsia="Times New Roman" w:cs="Times New Roman"/>
          <w:szCs w:val="24"/>
        </w:rPr>
        <w:t xml:space="preserve">εβαίως, και τον κ. Σκουρλέτη. Η Κυριακή 26 Μαΐου θα είναι και η μέρα εθνικών εκλογών; Διότι είχατε πει εσείς, αγαπητέ κύριε Σκουρλέτη, ότι οι αυτοδιοικητικές θα συμπέσουν με τις εθνικές εκλογές. Εννοούσατε τον Οκτώβριο;     </w:t>
      </w:r>
    </w:p>
    <w:p w14:paraId="0715AF6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Ναι. </w:t>
      </w:r>
    </w:p>
    <w:p w14:paraId="0715AF70" w14:textId="77777777" w:rsidR="006222AF" w:rsidRDefault="006453C1">
      <w:pPr>
        <w:spacing w:after="0" w:line="600" w:lineRule="auto"/>
        <w:ind w:firstLine="720"/>
        <w:jc w:val="both"/>
        <w:rPr>
          <w:rFonts w:eastAsia="Times New Roman" w:cs="Times New Roman"/>
          <w:szCs w:val="24"/>
        </w:rPr>
      </w:pPr>
      <w:r w:rsidRPr="009E695F">
        <w:rPr>
          <w:rFonts w:eastAsia="Times New Roman" w:cs="Times New Roman"/>
          <w:b/>
          <w:szCs w:val="24"/>
        </w:rPr>
        <w:t xml:space="preserve">ΓΕΩΡΓΙΟΣ ΑΜΥΡΑΣ: </w:t>
      </w:r>
      <w:r>
        <w:rPr>
          <w:rFonts w:eastAsia="Times New Roman" w:cs="Times New Roman"/>
          <w:szCs w:val="24"/>
        </w:rPr>
        <w:t xml:space="preserve">Τώρα που πάμε Μάϊο, δεν ισχύει; </w:t>
      </w:r>
    </w:p>
    <w:p w14:paraId="0715AF7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Pr>
          <w:rFonts w:eastAsia="Times New Roman" w:cs="Times New Roman"/>
          <w:szCs w:val="24"/>
        </w:rPr>
        <w:t xml:space="preserve">Όχι. </w:t>
      </w:r>
    </w:p>
    <w:p w14:paraId="0715AF72" w14:textId="77777777" w:rsidR="006222AF" w:rsidRDefault="006453C1">
      <w:pPr>
        <w:spacing w:after="0" w:line="600" w:lineRule="auto"/>
        <w:ind w:firstLine="720"/>
        <w:jc w:val="both"/>
        <w:rPr>
          <w:rFonts w:eastAsia="Times New Roman" w:cs="Times New Roman"/>
          <w:szCs w:val="24"/>
        </w:rPr>
      </w:pPr>
      <w:r w:rsidRPr="009E695F">
        <w:rPr>
          <w:rFonts w:eastAsia="Times New Roman" w:cs="Times New Roman"/>
          <w:b/>
          <w:szCs w:val="24"/>
        </w:rPr>
        <w:t>ΓΕΩΡΓΙΟΣ ΑΜΥΡΑΣ:</w:t>
      </w:r>
      <w:r>
        <w:rPr>
          <w:rFonts w:eastAsia="Times New Roman" w:cs="Times New Roman"/>
          <w:b/>
          <w:szCs w:val="24"/>
        </w:rPr>
        <w:t xml:space="preserve"> </w:t>
      </w:r>
      <w:r>
        <w:rPr>
          <w:rFonts w:eastAsia="Times New Roman" w:cs="Times New Roman"/>
          <w:szCs w:val="24"/>
        </w:rPr>
        <w:t xml:space="preserve">Το λέτε κατηγορηματικά αυτό; </w:t>
      </w:r>
    </w:p>
    <w:p w14:paraId="0715AF73" w14:textId="77777777" w:rsidR="006222AF" w:rsidRDefault="006453C1">
      <w:pPr>
        <w:spacing w:after="0" w:line="600" w:lineRule="auto"/>
        <w:ind w:firstLine="720"/>
        <w:jc w:val="both"/>
        <w:rPr>
          <w:rFonts w:eastAsia="Times New Roman" w:cs="Times New Roman"/>
          <w:szCs w:val="24"/>
        </w:rPr>
      </w:pPr>
      <w:r w:rsidRPr="00490482">
        <w:rPr>
          <w:rFonts w:eastAsia="Times New Roman" w:cs="Times New Roman"/>
          <w:b/>
          <w:szCs w:val="24"/>
        </w:rPr>
        <w:t xml:space="preserve">ΧΡΗΣΤΟΣ ΣΠΙΡΤΖΗΣ (Υπουργός Υποδομών και Μεταφορών): </w:t>
      </w:r>
      <w:r>
        <w:rPr>
          <w:rFonts w:eastAsia="Times New Roman" w:cs="Times New Roman"/>
          <w:szCs w:val="24"/>
        </w:rPr>
        <w:t>Πρώτα θα</w:t>
      </w:r>
      <w:r>
        <w:rPr>
          <w:rFonts w:eastAsia="Times New Roman" w:cs="Times New Roman"/>
          <w:szCs w:val="24"/>
        </w:rPr>
        <w:t xml:space="preserve"> διασπάσουμε τη Νέα Δημοκρατία! </w:t>
      </w:r>
    </w:p>
    <w:p w14:paraId="0715AF7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ΓΕΩΡΓΙΟΣ ΑΜΥΡΑΣ: </w:t>
      </w:r>
      <w:r>
        <w:rPr>
          <w:rFonts w:eastAsia="Times New Roman" w:cs="Times New Roman"/>
          <w:szCs w:val="24"/>
        </w:rPr>
        <w:t>Εντάξει. Ο κ. Σπίρτζης έχει κέφια. Τον κ. Σκουρλέτη τον βλέπω πιο μαζεμένο. Κάτι ξέρει παραπάνω. Ή δεν το μοιράζεται.</w:t>
      </w:r>
    </w:p>
    <w:p w14:paraId="0715AF7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Πάμε, λοιπόν, την επομένη της Κυριακής 26 Μαΐου. Θα έχουμε εκλογές για δήμο, θα έχουμε γ</w:t>
      </w:r>
      <w:r>
        <w:rPr>
          <w:rFonts w:eastAsia="Times New Roman" w:cs="Times New Roman"/>
          <w:szCs w:val="24"/>
        </w:rPr>
        <w:t>ια περιφέρεια, θα έχουμε για Ευρωβουλή, ενδεχομένως -λέω εγώ, αφού είναι «σφίγγα» ο κ. Σκουρλέτης- θα έχουμε και για Βουλή. Το παίρνω πάνω μου. Την επομένη, λοιπόν, της Κυριακής, τη Δευτέρα 27 Μαΐου, θα έχουμε νέα κυβέρνηση, θα έχουμε τριακόσιους νέους Βου</w:t>
      </w:r>
      <w:r>
        <w:rPr>
          <w:rFonts w:eastAsia="Times New Roman" w:cs="Times New Roman"/>
          <w:szCs w:val="24"/>
        </w:rPr>
        <w:t>λευτές, θα έχουμε είκοσι έναν νέους Ευρωβουλευτές. Με δημάρχους και περιφερειάρχες δεν είμαι σίγουρος, αλλά ας υποθέσουμε ότι την πρώτη Κυριακή θα εκλεγούν αρκετοί. Πάμε στη δεύτερη Κυριακή των δημοτικών εκλογών.</w:t>
      </w:r>
    </w:p>
    <w:p w14:paraId="0715AF76" w14:textId="77777777" w:rsidR="006222AF" w:rsidRDefault="006453C1">
      <w:pPr>
        <w:spacing w:after="0" w:line="600" w:lineRule="auto"/>
        <w:ind w:firstLine="720"/>
        <w:jc w:val="both"/>
        <w:rPr>
          <w:rFonts w:eastAsia="Times New Roman" w:cs="Times New Roman"/>
          <w:szCs w:val="24"/>
        </w:rPr>
      </w:pPr>
      <w:r w:rsidRPr="000D5D17">
        <w:rPr>
          <w:rFonts w:eastAsia="Times New Roman" w:cs="Times New Roman"/>
          <w:b/>
          <w:szCs w:val="24"/>
        </w:rPr>
        <w:t>ΝΙΚΟΛΑΟΣ ΦΙΛΗΣ:</w:t>
      </w:r>
      <w:r>
        <w:rPr>
          <w:rFonts w:eastAsia="Times New Roman" w:cs="Times New Roman"/>
          <w:szCs w:val="24"/>
        </w:rPr>
        <w:t xml:space="preserve"> Μεσολαβεί η Άλωση.   </w:t>
      </w:r>
    </w:p>
    <w:p w14:paraId="0715AF7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ΓΕΩΡΓ</w:t>
      </w:r>
      <w:r>
        <w:rPr>
          <w:rFonts w:eastAsia="Times New Roman" w:cs="Times New Roman"/>
          <w:b/>
          <w:szCs w:val="24"/>
        </w:rPr>
        <w:t xml:space="preserve">ΙΟΣ ΑΜΥΡΑΣ: </w:t>
      </w:r>
      <w:r>
        <w:rPr>
          <w:rFonts w:eastAsia="Times New Roman" w:cs="Times New Roman"/>
          <w:szCs w:val="24"/>
        </w:rPr>
        <w:t xml:space="preserve">Ναι. Μεσολαβεί η Άλωση. </w:t>
      </w:r>
    </w:p>
    <w:p w14:paraId="0715AF7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Πάμε, λοιπόν, στο ταξίδι μας και να δούμε πώς θα είναι το σκηνικό μία βδομάδα μετά τις δημοτικές εκλογές, με την προϋπόθεση ότι έχουμε ψηφισμένη την απλή αναλογική. Εγώ βλέπω ότι θα έχουμε, δυστυχώς, παντού ένα είδος ακ</w:t>
      </w:r>
      <w:r>
        <w:rPr>
          <w:rFonts w:eastAsia="Times New Roman" w:cs="Times New Roman"/>
          <w:szCs w:val="24"/>
        </w:rPr>
        <w:t xml:space="preserve">υβερνησίας. </w:t>
      </w:r>
    </w:p>
    <w:p w14:paraId="0715AF7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Εγώ, αγαπητέ κύριε Σκουρλέτη και κύριε Σπίρτζη, ήμουν φανατικά υπέρ της απλής αναλογικής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lastRenderedPageBreak/>
        <w:t xml:space="preserve">μέχρι που εξελέγην </w:t>
      </w:r>
      <w:r>
        <w:rPr>
          <w:rFonts w:eastAsia="Times New Roman" w:cs="Times New Roman"/>
          <w:szCs w:val="24"/>
        </w:rPr>
        <w:t>δ</w:t>
      </w:r>
      <w:r>
        <w:rPr>
          <w:rFonts w:eastAsia="Times New Roman" w:cs="Times New Roman"/>
          <w:szCs w:val="24"/>
        </w:rPr>
        <w:t xml:space="preserve">ημοτικός </w:t>
      </w:r>
      <w:r>
        <w:rPr>
          <w:rFonts w:eastAsia="Times New Roman" w:cs="Times New Roman"/>
          <w:szCs w:val="24"/>
        </w:rPr>
        <w:t>σ</w:t>
      </w:r>
      <w:r>
        <w:rPr>
          <w:rFonts w:eastAsia="Times New Roman" w:cs="Times New Roman"/>
          <w:szCs w:val="24"/>
        </w:rPr>
        <w:t xml:space="preserve">ύμβουλος το 2010 στον Δήμο Αθηναίων, με δική μου δημοτική παράταξη. Εκεί είδα το απίστευτο, θα το </w:t>
      </w:r>
      <w:r>
        <w:rPr>
          <w:rFonts w:eastAsia="Times New Roman" w:cs="Times New Roman"/>
          <w:szCs w:val="24"/>
        </w:rPr>
        <w:t xml:space="preserve">πω έτσι ευθαρσώς, χάλι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όπου δεν μπορούν οι παρατάξεις μεταξύ τους να συνεννοηθούν για τα στοιχειώδη, τα εκ των ων ουκ άνευ της λειτουργίας ενός παιδικού σταθμού να συμφωνήσουν, και οδηγούμαστε σε μία αβεβαιότητα.</w:t>
      </w:r>
    </w:p>
    <w:p w14:paraId="0715AF7A" w14:textId="77777777" w:rsidR="006222AF" w:rsidRDefault="006453C1">
      <w:pPr>
        <w:spacing w:after="0" w:line="600" w:lineRule="auto"/>
        <w:ind w:firstLine="720"/>
        <w:jc w:val="both"/>
        <w:rPr>
          <w:rFonts w:eastAsia="Times New Roman" w:cs="Times New Roman"/>
          <w:szCs w:val="24"/>
        </w:rPr>
      </w:pPr>
      <w:r w:rsidRPr="00A769B9">
        <w:rPr>
          <w:rFonts w:eastAsia="Times New Roman" w:cs="Times New Roman"/>
          <w:b/>
          <w:szCs w:val="24"/>
        </w:rPr>
        <w:t xml:space="preserve">ΠΑΝΑΓΙΩΤΗΣ </w:t>
      </w:r>
      <w:r>
        <w:rPr>
          <w:rFonts w:eastAsia="Times New Roman" w:cs="Times New Roman"/>
          <w:b/>
          <w:szCs w:val="24"/>
        </w:rPr>
        <w:t>(ΠΑΝΟ</w:t>
      </w:r>
      <w:r>
        <w:rPr>
          <w:rFonts w:eastAsia="Times New Roman" w:cs="Times New Roman"/>
          <w:b/>
          <w:szCs w:val="24"/>
        </w:rPr>
        <w:t xml:space="preserve">Σ) </w:t>
      </w:r>
      <w:r w:rsidRPr="00A769B9">
        <w:rPr>
          <w:rFonts w:eastAsia="Times New Roman" w:cs="Times New Roman"/>
          <w:b/>
          <w:szCs w:val="24"/>
        </w:rPr>
        <w:t>ΣΚΟΥΡΛΕΤΗΣ (Υπουργός Εσωτερικών):</w:t>
      </w:r>
      <w:r>
        <w:rPr>
          <w:rFonts w:eastAsia="Times New Roman" w:cs="Times New Roman"/>
          <w:szCs w:val="24"/>
        </w:rPr>
        <w:t xml:space="preserve"> Ποιον είχατε τότε </w:t>
      </w:r>
      <w:r>
        <w:rPr>
          <w:rFonts w:eastAsia="Times New Roman" w:cs="Times New Roman"/>
          <w:szCs w:val="24"/>
        </w:rPr>
        <w:t>δ</w:t>
      </w:r>
      <w:r>
        <w:rPr>
          <w:rFonts w:eastAsia="Times New Roman" w:cs="Times New Roman"/>
          <w:szCs w:val="24"/>
        </w:rPr>
        <w:t>ήμαρχο;</w:t>
      </w:r>
    </w:p>
    <w:p w14:paraId="0715AF7B" w14:textId="77777777" w:rsidR="006222AF" w:rsidRDefault="006453C1">
      <w:pPr>
        <w:spacing w:after="0" w:line="600" w:lineRule="auto"/>
        <w:ind w:firstLine="720"/>
        <w:jc w:val="both"/>
        <w:rPr>
          <w:rFonts w:eastAsia="Times New Roman" w:cs="Times New Roman"/>
          <w:szCs w:val="24"/>
        </w:rPr>
      </w:pPr>
      <w:r w:rsidRPr="00E7241E">
        <w:rPr>
          <w:rFonts w:eastAsia="Times New Roman" w:cs="Times New Roman"/>
          <w:b/>
          <w:szCs w:val="24"/>
        </w:rPr>
        <w:t>ΓΕΩΡΓΙΟΣ ΑΜΥΡΑΣ:</w:t>
      </w:r>
      <w:r>
        <w:rPr>
          <w:rFonts w:eastAsia="Times New Roman" w:cs="Times New Roman"/>
          <w:szCs w:val="24"/>
        </w:rPr>
        <w:t xml:space="preserve"> Θα σας πω. Δήμαρχο είχαμε τον Καμίνη τότε, ήταν η πρώτη του χρονιά. </w:t>
      </w:r>
    </w:p>
    <w:p w14:paraId="0715AF7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Ακούστε να δείτε τι έγινε, όμως, μια που το αναφέρετε. Στον δεύτερο μήνα της θητείας μας, το 2011 δηλαδή, γίνεται μία κατάληψη του </w:t>
      </w:r>
      <w:r>
        <w:rPr>
          <w:rFonts w:eastAsia="Times New Roman" w:cs="Times New Roman"/>
          <w:szCs w:val="24"/>
        </w:rPr>
        <w:t>δ</w:t>
      </w:r>
      <w:r>
        <w:rPr>
          <w:rFonts w:eastAsia="Times New Roman" w:cs="Times New Roman"/>
          <w:szCs w:val="24"/>
        </w:rPr>
        <w:t xml:space="preserve">ημαρχείου από συμβασιούχους εργαζόμενους του </w:t>
      </w:r>
      <w:r>
        <w:rPr>
          <w:rFonts w:eastAsia="Times New Roman" w:cs="Times New Roman"/>
          <w:szCs w:val="24"/>
        </w:rPr>
        <w:t>δ</w:t>
      </w:r>
      <w:r>
        <w:rPr>
          <w:rFonts w:eastAsia="Times New Roman" w:cs="Times New Roman"/>
          <w:szCs w:val="24"/>
        </w:rPr>
        <w:t>ήμου και αποφασίζουν όλες οι παρατάξεις και κάποιοι δημοτικοί σύμβουλοι της πα</w:t>
      </w:r>
      <w:r>
        <w:rPr>
          <w:rFonts w:eastAsia="Times New Roman" w:cs="Times New Roman"/>
          <w:szCs w:val="24"/>
        </w:rPr>
        <w:t xml:space="preserve">ράταξης Καμίνη, να το πω απλά, να κάνουν την πάπια. Αφήσαν το </w:t>
      </w:r>
      <w:r>
        <w:rPr>
          <w:rFonts w:eastAsia="Times New Roman" w:cs="Times New Roman"/>
          <w:szCs w:val="24"/>
        </w:rPr>
        <w:t>δ</w:t>
      </w:r>
      <w:r>
        <w:rPr>
          <w:rFonts w:eastAsia="Times New Roman" w:cs="Times New Roman"/>
          <w:szCs w:val="24"/>
        </w:rPr>
        <w:t xml:space="preserve">ημαρχείο σε κατάληψη και κάπου έπρεπε να συνεδριάσει το δημοτικό συμβούλιο. Συνεδρίασε τελικά στο Γκάζι. Εάν δεν πήγαινα εγώ με τη δική μου δημοτική </w:t>
      </w:r>
      <w:r>
        <w:rPr>
          <w:rFonts w:eastAsia="Times New Roman" w:cs="Times New Roman"/>
          <w:szCs w:val="24"/>
        </w:rPr>
        <w:lastRenderedPageBreak/>
        <w:t>παράταξη, δεν θα υπήρχε απαρτία, γιατί είχαν</w:t>
      </w:r>
      <w:r>
        <w:rPr>
          <w:rFonts w:eastAsia="Times New Roman" w:cs="Times New Roman"/>
          <w:szCs w:val="24"/>
        </w:rPr>
        <w:t xml:space="preserve"> φύγει και δυο από τον Καμίνη, είχαν λακίσει, οπότε ο </w:t>
      </w:r>
      <w:r>
        <w:rPr>
          <w:rFonts w:eastAsia="Times New Roman" w:cs="Times New Roman"/>
          <w:szCs w:val="24"/>
        </w:rPr>
        <w:t>δ</w:t>
      </w:r>
      <w:r>
        <w:rPr>
          <w:rFonts w:eastAsia="Times New Roman" w:cs="Times New Roman"/>
          <w:szCs w:val="24"/>
        </w:rPr>
        <w:t xml:space="preserve">ήμος θα ήταν κλειστός από τότε μέχρι σήμερα, σας το υπογράφω. </w:t>
      </w:r>
    </w:p>
    <w:p w14:paraId="0715AF7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Γιατί το λέω αυτό; Διότι με το να μπει στο δημοτικό συμβούλιο μία παράταξη με 1%, ενδεχομένως, εγώ το βλέπω από την πράξη σας λέω, από τη </w:t>
      </w:r>
      <w:r>
        <w:rPr>
          <w:rFonts w:eastAsia="Times New Roman" w:cs="Times New Roman"/>
          <w:szCs w:val="24"/>
        </w:rPr>
        <w:t xml:space="preserve">δική μου εμπειρία, εισαγάγουμε ένα στοιχείο αβεβαιότητας στα μίνιμουμ της συνεννόησης που πρέπει να υπάρχουν. </w:t>
      </w:r>
    </w:p>
    <w:p w14:paraId="0715AF7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Στην κεντρική πολιτική σκηνή είναι διαφορετικά, γιατί το Σύνταγμα δίνει κάποιες λύσεις. Σου λέει ότι έχεις διερευνητικές εντολές με τον Πρόεδρο τ</w:t>
      </w:r>
      <w:r>
        <w:rPr>
          <w:rFonts w:eastAsia="Times New Roman" w:cs="Times New Roman"/>
          <w:szCs w:val="24"/>
        </w:rPr>
        <w:t>ης Δημοκρατίας, έχεις τις ζυμώσεις των κομμάτων για τη συγκρότηση εναλλακτικής κυβέρνησης και στο τέλος, αν δεν υπάρξει αποτέλεσμα, τότε θα πάμε σε νέες εκλογές. Στους δήμους, όμως, δεν υπάρχει αυτό. Τι θα γίνει επί τέσσερα χρόνια; Ποιος θα είναι όμηρος πο</w:t>
      </w:r>
      <w:r>
        <w:rPr>
          <w:rFonts w:eastAsia="Times New Roman" w:cs="Times New Roman"/>
          <w:szCs w:val="24"/>
        </w:rPr>
        <w:t xml:space="preserve">ίου; </w:t>
      </w:r>
    </w:p>
    <w:p w14:paraId="0715AF7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Εδώ, λοιπόν, λέω ότι ενώ θα ήταν ιδεατό, στην πράξη δεν μπορεί να γίνει, δηλαδή να συνεννοηθούν πολλές διαφορετικές παρατάξεις με διαφορετικά κίνητρα εισόδου της κάθε μίας από αυτές στον χώρο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 xml:space="preserve">υτοδιοίκησης. </w:t>
      </w:r>
    </w:p>
    <w:p w14:paraId="0715AF8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Βλέπουμε και τι γίνεται στην κ</w:t>
      </w:r>
      <w:r>
        <w:rPr>
          <w:rFonts w:eastAsia="Times New Roman" w:cs="Times New Roman"/>
          <w:szCs w:val="24"/>
        </w:rPr>
        <w:t xml:space="preserve">εντρική πολιτική σκηνή. Ο κ. Καμμένος Δευτέρα-Τετάρτη-Παρασκευή ρίχνει την Κυβέρνηση και Τρίτη-Πέμπτη τη στηρίζει. Το πρωί δίνει έκτακτη συνέντευξη Τύπου και λέει «Θα ρίξω την Κυβέρνηση, αν πάει να περάσει το </w:t>
      </w:r>
      <w:r>
        <w:rPr>
          <w:rFonts w:eastAsia="Times New Roman" w:cs="Times New Roman"/>
          <w:szCs w:val="24"/>
        </w:rPr>
        <w:t>μ</w:t>
      </w:r>
      <w:r>
        <w:rPr>
          <w:rFonts w:eastAsia="Times New Roman" w:cs="Times New Roman"/>
          <w:szCs w:val="24"/>
        </w:rPr>
        <w:t>ακεδονικό», και το βράδυ σε άλλο σταθμό λέει ό</w:t>
      </w:r>
      <w:r>
        <w:rPr>
          <w:rFonts w:eastAsia="Times New Roman" w:cs="Times New Roman"/>
          <w:szCs w:val="24"/>
        </w:rPr>
        <w:t>τι «Εγώ μέχρι τέλους θα στηρίξω αυτήν την Κυβέρνηση».</w:t>
      </w:r>
    </w:p>
    <w:p w14:paraId="0715AF8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σημαίνει ότι δίνουμε βάρος σε αυτά που λέει ο κ. Καμμένος, τουναντίον. Οτιδήποτε και να πει δεν έχει κα</w:t>
      </w:r>
      <w:r>
        <w:rPr>
          <w:rFonts w:eastAsia="Times New Roman" w:cs="Times New Roman"/>
          <w:szCs w:val="24"/>
        </w:rPr>
        <w:t>μ</w:t>
      </w:r>
      <w:r>
        <w:rPr>
          <w:rFonts w:eastAsia="Times New Roman" w:cs="Times New Roman"/>
          <w:szCs w:val="24"/>
        </w:rPr>
        <w:t>μία σημασία, είναι αναξιόπιστος. Αλλά προκαλεί ένα κλίμα αβεβαιότητας, προκαλεί μία πολιτική α</w:t>
      </w:r>
      <w:r>
        <w:rPr>
          <w:rFonts w:eastAsia="Times New Roman" w:cs="Times New Roman"/>
          <w:szCs w:val="24"/>
        </w:rPr>
        <w:t>στάθεια η οποία μόνο καλό δεν φέρνει.</w:t>
      </w:r>
    </w:p>
    <w:p w14:paraId="0715AF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Πόσοι –και θα είναι πολλοί- αυτοί οι μικροί ρυθμιστές του 1% με 2% το πρωί θα στηρίζουν τον δήμαρχο και το απόγευμα θα τον ρίχνουν ανάλογα με τις διαθέσεις ή τα μικροσυμφέροντά τους;</w:t>
      </w:r>
    </w:p>
    <w:p w14:paraId="0715AF8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Ποια είναι η αιτιολόγηση από τη δικ</w:t>
      </w:r>
      <w:r>
        <w:rPr>
          <w:rFonts w:eastAsia="Times New Roman" w:cs="Times New Roman"/>
          <w:szCs w:val="24"/>
        </w:rPr>
        <w:t xml:space="preserve">ή μου οπτική για αυτήν τη ρύθμιση; Είναι ότι μου θυμίζει έναν παίκτη στο τάβλι που τσατίζεται, επειδή χάνει το παιχνίδι, κλείνει το τάβλι και το σπάει. Κάτι τέτοιο μου θυμίζει αυτή η νομοθέτηση. Ο ΣΥΡΙΖΑ ξέρει ότι δεν έχει δύναμη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w:t>
      </w:r>
      <w:r>
        <w:rPr>
          <w:rFonts w:eastAsia="Times New Roman" w:cs="Times New Roman"/>
          <w:szCs w:val="24"/>
        </w:rPr>
        <w:t xml:space="preserve">είναι περιορισμένη </w:t>
      </w:r>
      <w:r>
        <w:rPr>
          <w:rFonts w:eastAsia="Times New Roman" w:cs="Times New Roman"/>
          <w:szCs w:val="24"/>
        </w:rPr>
        <w:lastRenderedPageBreak/>
        <w:t>δύναμη, και, γιατί όχι, μέσω της απλής αναλογικής να έχει έναν ενεργό και πολύ ισχυρό λόγο στο τι μέλει γενέσθαι στους δήμους.</w:t>
      </w:r>
    </w:p>
    <w:p w14:paraId="0715AF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ποιος σοβαρός άνθρωπος που θέλει να ασχοληθεί και να προσφέρει στον τόπο του θα </w:t>
      </w:r>
      <w:r>
        <w:rPr>
          <w:rFonts w:eastAsia="Times New Roman" w:cs="Times New Roman"/>
          <w:szCs w:val="24"/>
        </w:rPr>
        <w:t xml:space="preserve">αποφασίσει εύκολα τώρα να εμπλακεί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στις εκλογές, όταν θα ξέρει ότι θα είναι όμηρος του κάθε καταφερτζή, του καθενός που με το 1% νομίζει ότι θα μπορεί, και ενδεχομένως να μπορεί, να ρυθμίζει καταστάσεις οικονομικές ή άλλες μέσα</w:t>
      </w:r>
      <w:r>
        <w:rPr>
          <w:rFonts w:eastAsia="Times New Roman" w:cs="Times New Roman"/>
          <w:szCs w:val="24"/>
        </w:rPr>
        <w:t xml:space="preserve"> στους δήμους;</w:t>
      </w:r>
    </w:p>
    <w:p w14:paraId="0715AF8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Για να χρησιμοποιήσω, λοιπόν, έναν όρο του Κλεισθένη, με το νέο σύστημα εξοστρακίζετε τους ικανούς και αφήνετε τον δρόμο, νομίζω, στην ακυβερνησία και στο χάος και στους καταφερτζήδες.</w:t>
      </w:r>
    </w:p>
    <w:p w14:paraId="0715AF8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Δεν χρειάζεται να είμαστε μάντεις για να προβλέψουμε τι </w:t>
      </w:r>
      <w:r>
        <w:rPr>
          <w:rFonts w:eastAsia="Times New Roman" w:cs="Times New Roman"/>
          <w:szCs w:val="24"/>
        </w:rPr>
        <w:t xml:space="preserve">θα γίνει στο μέλλον ούτε χρειάζεται και ιδιαίτερη ανάλυση. Φοβάμαι ότι ο Κλεισθένης δεν θα ήταν καθόλου ευτυχισμένος με το σημερινό νομοθέτημα. </w:t>
      </w:r>
    </w:p>
    <w:p w14:paraId="0715AF8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Το Ποτάμι τι λέει; Μιλάει για σταθμισμένη αναλογική. Ναι, δεν πρέπει η πρώτη δημοτική παράταξη να τα παίρνει όλ</w:t>
      </w:r>
      <w:r>
        <w:rPr>
          <w:rFonts w:eastAsia="Times New Roman" w:cs="Times New Roman"/>
          <w:szCs w:val="24"/>
        </w:rPr>
        <w:t xml:space="preserve">α, να παίρνει το 60% των εδρών. Όχι, χρειάζεται μειωμένο αυτό το ποσοστό και αυξημένες οι πιθανότητες με αυτόν τον τρόπο της κυβερνησιμότητας του κάθε δήμου και της κάθε περιφέρειας. Γι’ αυτό, λοιπόν, το Ποτάμι υποστηρίζει τη σταθμισμένη αναλογική. </w:t>
      </w:r>
    </w:p>
    <w:p w14:paraId="0715AF8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δε</w:t>
      </w:r>
      <w:r>
        <w:rPr>
          <w:rFonts w:eastAsia="Times New Roman" w:cs="Times New Roman"/>
          <w:szCs w:val="24"/>
        </w:rPr>
        <w:t xml:space="preserve">ν επρόκειτο να το αναφέρω, αλλά λίγο πριν ανέβω στο Βήμα μου ήρθε ένα </w:t>
      </w:r>
      <w:r>
        <w:rPr>
          <w:rFonts w:eastAsia="Times New Roman" w:cs="Times New Roman"/>
          <w:szCs w:val="24"/>
          <w:lang w:val="en-US"/>
        </w:rPr>
        <w:t>e</w:t>
      </w:r>
      <w:r w:rsidRPr="003638EC">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από το Μεσιτικό Λευκίμμης, από τη Λευκίμμη στην Κέρκυρα. Ξέρετε τι γίνεται με τα σκουπίδια εκεί. Πραγματικά σοκαρίστηκα και θέλω να το θέσω υπόψη του Υπουργού Εσωτερικών, αν με ακ</w:t>
      </w:r>
      <w:r>
        <w:rPr>
          <w:rFonts w:eastAsia="Times New Roman" w:cs="Times New Roman"/>
          <w:szCs w:val="24"/>
        </w:rPr>
        <w:t>ούσει.</w:t>
      </w:r>
    </w:p>
    <w:p w14:paraId="0715AF8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Αν είσαι κάτοικος στη Λευκίμμη και θέλεις να πας στο χωράφι σου, πρέπει να υπογράψεις υπεύθυνη δήλωση στην αστυνομία. Το διανοείστε αυτό; Το έχω και θα το καταθέσω στα Πρακτικά. </w:t>
      </w:r>
    </w:p>
    <w:p w14:paraId="0715AF8A"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Μια κυρία, λοιπόν, για να πάει στο χωράφι της έπρεπε να υπογράψει την εξής υπεύθυνη δήλωση προς την Αστυνομία και με την συνοδεία αστυνομικού να πάει στο χωράφι της γράφοντας: «Δηλώνω με ευθύνη μου ότι κατέχω αγροτεμάχιο πλησίον </w:t>
      </w:r>
      <w:r>
        <w:rPr>
          <w:rFonts w:eastAsia="Times New Roman" w:cs="Times New Roman"/>
          <w:szCs w:val="24"/>
        </w:rPr>
        <w:lastRenderedPageBreak/>
        <w:t>του ΧΥΤΑ της Νήσου Κέρκυρας</w:t>
      </w:r>
      <w:r>
        <w:rPr>
          <w:rFonts w:eastAsia="Times New Roman" w:cs="Times New Roman"/>
          <w:szCs w:val="24"/>
        </w:rPr>
        <w:t xml:space="preserve">, καθώς επίσης, έχω τοποθετήσει έναν σκύλο και για τους λόγους αυτούς χρήζει, απαιτείται να μεταβαίνω σχεδόν καθημερινά στο χωράφι μου». Με υπεύθυνη δήλωση και συνοδεία Αστυνομίας! Αυτά είναι τα θέματα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κυρίες και κύριοι συνάδελφο</w:t>
      </w:r>
      <w:r>
        <w:rPr>
          <w:rFonts w:eastAsia="Times New Roman" w:cs="Times New Roman"/>
          <w:szCs w:val="24"/>
        </w:rPr>
        <w:t xml:space="preserve">ι, και να δω πώς θα τα αντιμετωπίσουμε. </w:t>
      </w:r>
    </w:p>
    <w:p w14:paraId="0715AF8B" w14:textId="77777777" w:rsidR="006222AF" w:rsidRDefault="006453C1">
      <w:pPr>
        <w:spacing w:after="0" w:line="600" w:lineRule="auto"/>
        <w:ind w:firstLine="720"/>
        <w:contextualSpacing/>
        <w:jc w:val="both"/>
        <w:rPr>
          <w:rFonts w:eastAsia="Times New Roman" w:cs="Times New Roman"/>
          <w:szCs w:val="24"/>
        </w:rPr>
      </w:pPr>
      <w:r w:rsidRPr="000D63A8">
        <w:rPr>
          <w:rFonts w:eastAsia="Times New Roman" w:cs="Times New Roman"/>
          <w:szCs w:val="24"/>
        </w:rPr>
        <w:t>(Στ</w:t>
      </w:r>
      <w:r>
        <w:rPr>
          <w:rFonts w:eastAsia="Times New Roman" w:cs="Times New Roman"/>
          <w:szCs w:val="24"/>
        </w:rPr>
        <w:t>ο σημείο αυτό ο Βουλευτής κ. Γεώργιος Αμυράς καταθέτει για τα Πρακτικά το προαναφερθέν έγγραφο, το οποίο βρίσκε</w:t>
      </w:r>
      <w:r w:rsidRPr="000D63A8">
        <w:rPr>
          <w:rFonts w:eastAsia="Times New Roman" w:cs="Times New Roman"/>
          <w:szCs w:val="24"/>
        </w:rPr>
        <w:t xml:space="preserve">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0715AF8C"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Καταλήγ</w:t>
      </w:r>
      <w:r>
        <w:rPr>
          <w:rFonts w:eastAsia="Times New Roman" w:cs="Times New Roman"/>
          <w:szCs w:val="24"/>
        </w:rPr>
        <w:t>οντας, εμείς θα καταψηφίσουμε την απλή αναλογική. Θα υπερψηφίσουμε την κατάτμηση των μεγάλων περιφερειών, όμως έπρεπε να συνεχίσετε την κατάτμηση και στην Β΄ Θεσσαλονίκης και, βεβαίως, θα έπρεπε να είχατε φέρει και τη δυνατότητα ψήφου των Ελλήνων του εξωτε</w:t>
      </w:r>
      <w:r>
        <w:rPr>
          <w:rFonts w:eastAsia="Times New Roman" w:cs="Times New Roman"/>
          <w:szCs w:val="24"/>
        </w:rPr>
        <w:t xml:space="preserve">ρικού. </w:t>
      </w:r>
    </w:p>
    <w:p w14:paraId="0715AF8D"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Έχω, βέβαια, μια υποψία, που δεν θα αρέσει στον αγαπητό φίλο μου κ. Σπίρτζη. Ο λόγος που δεν θέλει η Κυβέρνηση να δώσει ψήφους στους Έλληνες του εξωτερικού –δεν αναφέρομαι στους ομογενείς, αναφέρομαι στους πεντακόσιες χιλιάδες </w:t>
      </w:r>
      <w:r>
        <w:rPr>
          <w:rFonts w:eastAsia="Times New Roman" w:cs="Times New Roman"/>
          <w:szCs w:val="24"/>
        </w:rPr>
        <w:lastRenderedPageBreak/>
        <w:t>Έλληνες που έφυγαν τα</w:t>
      </w:r>
      <w:r>
        <w:rPr>
          <w:rFonts w:eastAsia="Times New Roman" w:cs="Times New Roman"/>
          <w:szCs w:val="24"/>
        </w:rPr>
        <w:t xml:space="preserve"> τελευταία έξι, επτά, οκτώ χρόνια και συνεχίζουν να φεύγουν στο εξωτερικό- είναι διότι ένας Έλληνας που έφυγε από την Ελλάδα, διότι τον είχε πνίξει η αναξιοκρατία και διαολιζόταν με αυτά που ζούσε, σε ένα νέο οργανωμένο, πολιτισμένο οικονομικά και εργασιακ</w:t>
      </w:r>
      <w:r>
        <w:rPr>
          <w:rFonts w:eastAsia="Times New Roman" w:cs="Times New Roman"/>
          <w:szCs w:val="24"/>
        </w:rPr>
        <w:t xml:space="preserve">ά περιβάλλον θα μπορεί να συγκρίνει, θα μπορεί να κάνει μέσα του και έξω του τις συγκρίσεις και εκεί νομίζω ότι η ψήφος θα είναι πραγματικά «μαύρη» ψήφος για εκείνους που οδήγησαν αυτόν τον νέο ή έναν μεγαλύτερο σε ηλικία στο να φύγει από την Ελλάδα. </w:t>
      </w:r>
    </w:p>
    <w:p w14:paraId="0715AF8E"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«συγκρίνω</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ψηφίζω» είναι το δίπτυχο που φοβάμαι ότι η Κυβέρνηση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αποφεύγει, όπως ο διάολος το λιβάνι. </w:t>
      </w:r>
    </w:p>
    <w:p w14:paraId="0715AF8F"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0715AF90" w14:textId="77777777" w:rsidR="006222AF" w:rsidRDefault="006453C1">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0715AF91"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Ευχαριστούμε, κύριε Αμυρά. </w:t>
      </w:r>
    </w:p>
    <w:p w14:paraId="0715AF92"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Τώρα θα πάρει τον λόγο η </w:t>
      </w:r>
      <w:r>
        <w:rPr>
          <w:rFonts w:eastAsia="Times New Roman" w:cs="Times New Roman"/>
          <w:szCs w:val="24"/>
        </w:rPr>
        <w:t>κ.</w:t>
      </w:r>
      <w:r>
        <w:rPr>
          <w:rFonts w:eastAsia="Times New Roman" w:cs="Times New Roman"/>
          <w:szCs w:val="24"/>
        </w:rPr>
        <w:t xml:space="preserve"> Βράντζα από τον ΣΥΡΙΖΑ και μετά ακολουθεί ο κ. Καλαφάτης και ο κ. Μπάρκας. </w:t>
      </w:r>
    </w:p>
    <w:p w14:paraId="0715AF93"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συνάδελφε, έχετε τον λόγο. </w:t>
      </w:r>
    </w:p>
    <w:p w14:paraId="0715AF94"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ΠΑΝΑΓΙΩΤΑ ΒΡΑΝΤΖΑ: </w:t>
      </w:r>
      <w:r>
        <w:rPr>
          <w:rFonts w:eastAsia="Times New Roman" w:cs="Times New Roman"/>
          <w:szCs w:val="24"/>
        </w:rPr>
        <w:t xml:space="preserve">Ευχαριστώ, κυρία Πρόεδρε. </w:t>
      </w:r>
    </w:p>
    <w:p w14:paraId="0715AF95"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φαντάζομαι ότι συμφωνούμε όλοι ότι το υπό </w:t>
      </w:r>
      <w:r>
        <w:rPr>
          <w:rFonts w:eastAsia="Times New Roman" w:cs="Times New Roman"/>
          <w:szCs w:val="24"/>
        </w:rPr>
        <w:t xml:space="preserve">συζήτηση σχέδιο νόμου είναι εξόχως σημαντικό και ουσιώδες και η σπουδαιότητά του συνίσταται στο γεγονός ότι αποπειράται να ρυθμίσει ζητήματα που αφορούν στον πρώτο βαθμό οργάνωσης, λειτουργίας και διοίκησης της κοινωνίας. </w:t>
      </w:r>
    </w:p>
    <w:p w14:paraId="0715AF96"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Σε αυτό το επίπεδο οι έννοιες είν</w:t>
      </w:r>
      <w:r>
        <w:rPr>
          <w:rFonts w:eastAsia="Times New Roman" w:cs="Times New Roman"/>
          <w:szCs w:val="24"/>
        </w:rPr>
        <w:t>αι πιο απλές, είναι πιο κατανοητές και πιο άμεσες. Άρα πιστεύω ότι καταφέρνουμε να δημιουργήσουμε έναν υγιή και αποτελεσματικό πρώτο βαθμό διοίκησης και μπορώ να ελπίζω ότι σε κάποια στιγμή θα έχουμε ένα συνολικά υγιές και αποτελεσματικό πολιτικό σύστημα.</w:t>
      </w:r>
    </w:p>
    <w:p w14:paraId="0715AF97"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Σημαντικότερο, βέβαια, και από τι ρυθμίζει ο «ΚΛΕΙΣΘΕΝΗΣ» είναι αυτό που σηματοδοτεί. Βασική αρχή του παλαιοκομματισμού υπήρξε εδώ και πάρα πολλές δεκαετίες το «μην ταράζετε τα νερά, μην κάνετε αλλαγές που μπορεί να έχουν πολιτικό κόστος». Με αυτήν την αρχ</w:t>
      </w:r>
      <w:r>
        <w:rPr>
          <w:rFonts w:eastAsia="Times New Roman" w:cs="Times New Roman"/>
          <w:szCs w:val="24"/>
        </w:rPr>
        <w:t xml:space="preserve">ή πορεύτηκε η χώρα και έτσι φτάσαμε εδώ που φτάσαμε, δηλαδή στην πλήρη απαξίωση του πολιτικού συστήματος και των δημοκρατικών θεσμών, την απενοχοποίηση </w:t>
      </w:r>
      <w:r>
        <w:rPr>
          <w:rFonts w:eastAsia="Times New Roman" w:cs="Times New Roman"/>
          <w:szCs w:val="24"/>
        </w:rPr>
        <w:lastRenderedPageBreak/>
        <w:t xml:space="preserve">της σκοπιμότητας και της απάτης, τις οποίες ονομάσαμε εξυπνάδα και ικανότητα και τελικά στην οικονομική </w:t>
      </w:r>
      <w:r>
        <w:rPr>
          <w:rFonts w:eastAsia="Times New Roman" w:cs="Times New Roman"/>
          <w:szCs w:val="24"/>
        </w:rPr>
        <w:t xml:space="preserve">κατάρρευση της χώρας και την υποθήκευση του μέλλοντος των πολιτών της. </w:t>
      </w:r>
    </w:p>
    <w:p w14:paraId="0715AF98"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Δεν είναι περίεργο που υπάρχουν πολλές αντιδράσεις για το συγκεκριμένο σχέδιο νόμου. Προφανώς, όταν ανατρέπεται ένα καθεστώς </w:t>
      </w:r>
      <w:r w:rsidRPr="00AA0D3D">
        <w:rPr>
          <w:rFonts w:eastAsia="Times New Roman" w:cs="Times New Roman"/>
          <w:szCs w:val="24"/>
        </w:rPr>
        <w:t>λογικά και ανθρώπινα οι αντικαθεστωτικοί</w:t>
      </w:r>
      <w:r w:rsidRPr="007029BB">
        <w:rPr>
          <w:rFonts w:eastAsia="Times New Roman" w:cs="Times New Roman"/>
          <w:b/>
          <w:szCs w:val="24"/>
        </w:rPr>
        <w:t xml:space="preserve"> </w:t>
      </w:r>
      <w:r w:rsidRPr="00AA0D3D">
        <w:rPr>
          <w:rFonts w:eastAsia="Times New Roman" w:cs="Times New Roman"/>
          <w:szCs w:val="24"/>
        </w:rPr>
        <w:t>α</w:t>
      </w:r>
      <w:r>
        <w:rPr>
          <w:rFonts w:eastAsia="Times New Roman" w:cs="Times New Roman"/>
          <w:szCs w:val="24"/>
        </w:rPr>
        <w:t>ντιδρούν. Όμως εί</w:t>
      </w:r>
      <w:r>
        <w:rPr>
          <w:rFonts w:eastAsia="Times New Roman" w:cs="Times New Roman"/>
          <w:szCs w:val="24"/>
        </w:rPr>
        <w:t xml:space="preserve">ναι τουλάχιστον υποκριτικό τόσο από τη </w:t>
      </w:r>
      <w:r>
        <w:rPr>
          <w:rFonts w:eastAsia="Times New Roman" w:cs="Times New Roman"/>
          <w:szCs w:val="24"/>
        </w:rPr>
        <w:t>Μ</w:t>
      </w:r>
      <w:r>
        <w:rPr>
          <w:rFonts w:eastAsia="Times New Roman" w:cs="Times New Roman"/>
          <w:szCs w:val="24"/>
        </w:rPr>
        <w:t xml:space="preserve">είζονα Αντιπολίτευση όσο και από μερίδα των αυτοδιοικητικών παραγόντων να υποστηρίζουν ότι ο «ΚΛΕΙΣΘΕΝΗΣ» θα καταστρέψει την </w:t>
      </w:r>
      <w:r>
        <w:rPr>
          <w:rFonts w:eastAsia="Times New Roman" w:cs="Times New Roman"/>
          <w:szCs w:val="24"/>
        </w:rPr>
        <w:t>α</w:t>
      </w:r>
      <w:r>
        <w:rPr>
          <w:rFonts w:eastAsia="Times New Roman" w:cs="Times New Roman"/>
          <w:szCs w:val="24"/>
        </w:rPr>
        <w:t xml:space="preserve">υτοδιοίκηση. </w:t>
      </w:r>
    </w:p>
    <w:p w14:paraId="0715AF99"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Αιχμή του δόρατος των αντιδράσεων αποτελεί το εκλογικό σύστημα που προβλέπετ</w:t>
      </w:r>
      <w:r>
        <w:rPr>
          <w:rFonts w:eastAsia="Times New Roman" w:cs="Times New Roman"/>
          <w:szCs w:val="24"/>
        </w:rPr>
        <w:t>αι για την ανάδειξη των δημοτικών συμβούλων, η απλή αναλογική. Η αντίδραση της Νέας Δημοκρατίας είναι αναμενόμενη και συμβατή με την ιδεολογική της ταυτότητα. Εκεί που πραγματικά μπερδεύεται το πράγμα -ειπώθηκε και από άλλους ομιλητές- είναι στην αντίδραση</w:t>
      </w:r>
      <w:r>
        <w:rPr>
          <w:rFonts w:eastAsia="Times New Roman" w:cs="Times New Roman"/>
          <w:szCs w:val="24"/>
        </w:rPr>
        <w:t xml:space="preserve"> των λοιπών δημοκρατικών δυνάμεων, που και τώρα αλλά και όταν ψηφίσαμε την απλή αναλογική για τις εθνικές εκλογές, καταψήφισαν. </w:t>
      </w:r>
    </w:p>
    <w:p w14:paraId="0715AF9A"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Τι είπε ο εισηγητής της Νέας Δημοκρατίας, όμως, μιας και ο κ. Βορίδης ήταν πολύ γλαφυρός; Είπε ο κ. Βορίδης «Σας είπε κανένας ό</w:t>
      </w:r>
      <w:r>
        <w:rPr>
          <w:rFonts w:eastAsia="Times New Roman" w:cs="Times New Roman"/>
          <w:szCs w:val="24"/>
        </w:rPr>
        <w:t xml:space="preserve">τι το πρόβλημα είναι το εκλογικό σύστημα; Γιατί δεν ασχολείστε με την γραφειοκρατία;». </w:t>
      </w:r>
    </w:p>
    <w:p w14:paraId="0715AF9B"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Κατ’ αρχάς, μας είπαν πολλοί ότι το πρόβλημα είναι το εκλογικό σύστημα. Όσον αφορά την γραφειοκρατία, αν κάνει κάποιος τον κόπο να διαβάσει το νομοσχέδιο -προφανώς είνα</w:t>
      </w:r>
      <w:r>
        <w:rPr>
          <w:rFonts w:eastAsia="Times New Roman" w:cs="Times New Roman"/>
          <w:szCs w:val="24"/>
        </w:rPr>
        <w:t xml:space="preserve">ι μεγάλο- θα δει ότι υπάρχουν πάρα πολλές διατάξεις, οι οποίες ασχολούνται με αυτό, με την πάταξη αυτού του τέρατος της γραφειοκρατίας. </w:t>
      </w:r>
    </w:p>
    <w:p w14:paraId="0715AF9C"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Όμως αυτό που θέλω εγώ να ρωτήσω την παράταξη και τον κ. Βορίδη, που υπήρξε Υπουργός μιας παράταξης η οποία κυβέρνησε τ</w:t>
      </w:r>
      <w:r>
        <w:rPr>
          <w:rFonts w:eastAsia="Times New Roman" w:cs="Times New Roman"/>
          <w:szCs w:val="24"/>
        </w:rPr>
        <w:t>η χώρα για πολλά χρόνια, είναι το εξής: Δεν είχατε πάρει είδηση τι γίνεται με τη γραφειοκρατία; Τι κάνατε τότε; Δεν ξέρετε ποιος, πώς και κυρίως γιατί δημιούργησε τη γραφειοκρατία στη χώρα; Εκτός αν πιστεύουμε ότι και αυτό είναι δημιούργημα του ΣΥΡΙΖΑ τα τ</w:t>
      </w:r>
      <w:r>
        <w:rPr>
          <w:rFonts w:eastAsia="Times New Roman" w:cs="Times New Roman"/>
          <w:szCs w:val="24"/>
        </w:rPr>
        <w:t xml:space="preserve">ριάμισι χρόνια που κυβερνά. Επίσης, μας είπε ο κ. Βορίδης ότι η απλή αναλογική είναι ιδεοληψία, που οφείλεται στο κομμουνιστικό μας παρελθόν. </w:t>
      </w:r>
    </w:p>
    <w:p w14:paraId="0715AF9D"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ξέρω τι να πρωτοσχολιάσω. Προφανώς, η απλή αναλογική δεν είναι ιδεοληψία. Η απλή αναλογική είναι δημοκρατία, </w:t>
      </w:r>
      <w:r>
        <w:rPr>
          <w:rFonts w:eastAsia="Times New Roman" w:cs="Times New Roman"/>
          <w:szCs w:val="24"/>
        </w:rPr>
        <w:t xml:space="preserve">είναι ισονομία, είναι δικαιοσύνη και δεν νοθεύει -κυρίως αυτό- τη λαϊκή βούληση. </w:t>
      </w:r>
    </w:p>
    <w:p w14:paraId="0715AF9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μεγάλο επιχείρημα κατά του νομοσχεδίου είναι η περιβόητη κυβερνησιμότητα, η οποία θα χαθεί, όταν ο πρωτεύσας του 20% δεν θα πάρει το 60% των εδρών του συμβουλίου και δεν θ</w:t>
      </w:r>
      <w:r>
        <w:rPr>
          <w:rFonts w:eastAsia="Times New Roman" w:cs="Times New Roman"/>
          <w:szCs w:val="24"/>
        </w:rPr>
        <w:t xml:space="preserve">α μπορεί να είναι ο απόλυτος άρχων, με ξένα κόλλυβα βεβαίως. </w:t>
      </w:r>
    </w:p>
    <w:p w14:paraId="0715AF9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ιστορία έδειξε ότι αυτού του είδους η κυβερνησιμότητα υπήρξε επιζήμια για πάρα πολλούς χρεοκοπημένους δήμους της χώρας και τελικά για τους πολίτες και την εθνική οικονομία. Θυμίζω ότι οι θεσμο</w:t>
      </w:r>
      <w:r>
        <w:rPr>
          <w:rFonts w:eastAsia="Times New Roman" w:cs="Times New Roman"/>
          <w:szCs w:val="24"/>
        </w:rPr>
        <w:t xml:space="preserve">ί, που και εσείς θαυμάζετε ή θαυμάζατε μέχρι πρόσφατα, απέδωσαν τη χρεοκοπία της χώρας σε δυο κύριους τομείς: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την υγεία, εάν αυτό σας λέει κάτι.</w:t>
      </w:r>
    </w:p>
    <w:p w14:paraId="0715AFA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υποστηρίζουμε ότι όλοι αυτοί που θέλουν να «σώσουν» έναν τόπο, εάν ο λαός απο</w:t>
      </w:r>
      <w:r>
        <w:rPr>
          <w:rFonts w:eastAsia="Times New Roman" w:cs="Times New Roman"/>
          <w:szCs w:val="24"/>
        </w:rPr>
        <w:t xml:space="preserve">φασίσει να συνεργαστούν, οφείλουν να το κάνουν. Εάν δεν είναι ικανοί να φέρουν σε πέρας </w:t>
      </w:r>
      <w:r>
        <w:rPr>
          <w:rFonts w:eastAsia="Times New Roman" w:cs="Times New Roman"/>
          <w:szCs w:val="24"/>
        </w:rPr>
        <w:lastRenderedPageBreak/>
        <w:t xml:space="preserve">αυτή την εντολή, να αφήσουν χώρο σ’ αυτούς που είναι ικανοί και θέλουν και μπορούν. </w:t>
      </w:r>
    </w:p>
    <w:p w14:paraId="0715AFA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επιχείρημα ότι δεν είναι η κοινωνία έτοιμη είναι και σαθρό και άκρως προσβλητικό</w:t>
      </w:r>
      <w:r>
        <w:rPr>
          <w:rFonts w:eastAsia="Times New Roman" w:cs="Times New Roman"/>
          <w:szCs w:val="24"/>
        </w:rPr>
        <w:t xml:space="preserve"> για τους πολίτες. Κάποιες πολιτικές δυνάμεις και συγκεκριμένα πολιτικά πρόσωπα προσπαθούν να κρατήσουν με νύχια και με δόντια την κοινωνία ανέτοιμη, προφανώς για ίδιον όφελος με τη στενή ή ευρύτερη έννοια. </w:t>
      </w:r>
    </w:p>
    <w:p w14:paraId="0715AFA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Εδώ βρίσκεται μια ακόμη από τις πολλές διαφορές μας. Εμείς πιστεύουμε στον πολίτη και δεν φοβόμαστε να τον θέσουμε προ των ευθυνών του, όπως και εμάς τους ίδιους ως πολιτικά υποκείμενα. </w:t>
      </w:r>
    </w:p>
    <w:p w14:paraId="0715AFA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Αυτό που πραγματικά κινδυνεύει από την απλή αναλογική είναι ο θεσμός </w:t>
      </w:r>
      <w:r>
        <w:rPr>
          <w:rFonts w:eastAsia="Times New Roman" w:cs="Times New Roman"/>
          <w:szCs w:val="24"/>
        </w:rPr>
        <w:t>–επιτρέψτε μου έναν όρο που δεν είναι δόκιμος, αλλά νομίζω ότι είναι χαρακτηριστικός- του «βλαχοδήμαρχου» και του ισόβιου «αεριτζή», καπάτσου τοπικού άρχοντα, ο οποίος συντάσσεται πάντα με τον νικητή και αενάως βιοπορίζεται από την ενασχόλησή του με τα κοι</w:t>
      </w:r>
      <w:r>
        <w:rPr>
          <w:rFonts w:eastAsia="Times New Roman" w:cs="Times New Roman"/>
          <w:szCs w:val="24"/>
        </w:rPr>
        <w:t xml:space="preserve">νά. Αυτό το μοντέλο πολιτικού είναι γνωστό, νομίζω, σε όλους και ιδιαίτερα στην επαρχία. Οι σοβαροί και αποτελεσματικοί αυτοδιοικητικοί, που κατά τη </w:t>
      </w:r>
      <w:r>
        <w:rPr>
          <w:rFonts w:eastAsia="Times New Roman" w:cs="Times New Roman"/>
          <w:szCs w:val="24"/>
        </w:rPr>
        <w:lastRenderedPageBreak/>
        <w:t>γνώμη μου είναι οι περισσότεροι, δεν κινδυνεύουν από την απλή αναλογική.</w:t>
      </w:r>
    </w:p>
    <w:p w14:paraId="0715AFA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Όσον αφορά την εκλογική βάση, κύρι</w:t>
      </w:r>
      <w:r>
        <w:rPr>
          <w:rFonts w:eastAsia="Times New Roman" w:cs="Times New Roman"/>
          <w:szCs w:val="24"/>
        </w:rPr>
        <w:t xml:space="preserve">ε Υπουργέ, εγώ νομίζω ότι θα έπρεπε να υπάρχει εκλογική βάση, για να αποφύγουμε ακριβώς αυτό, τους γυρολόγους της πολιτικής οι οποίοι δημιουργούν και τα περισσότερα προβλήματα. </w:t>
      </w:r>
    </w:p>
    <w:p w14:paraId="0715AFA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Τελικά στο ερώτημα εάν λύνονται όλα τα προβλήματα με τον «ΚΛΕΙΣΘΕΝΗ», η απάντη</w:t>
      </w:r>
      <w:r>
        <w:rPr>
          <w:rFonts w:eastAsia="Times New Roman" w:cs="Times New Roman"/>
          <w:szCs w:val="24"/>
        </w:rPr>
        <w:t xml:space="preserve">ση είναι όχι. Προφανώς, υπάρχουν πολλά ακόμη που πρέπει να λυθούν. Δημιουργείται, όμως, η αρχή και δίνονται λύσεις, κάποιες άμεσες λύσεις και μπαίνουν οι προϋποθέσεις για μεσοπρόθεσμες και μακροπρόθεσμες βελτιώσεις, ώστε να έχουμε μια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σ</w:t>
      </w:r>
      <w:r>
        <w:rPr>
          <w:rFonts w:eastAsia="Times New Roman" w:cs="Times New Roman"/>
          <w:szCs w:val="24"/>
        </w:rPr>
        <w:t xml:space="preserve">ύγχρονη και αποτελεσματική. </w:t>
      </w:r>
    </w:p>
    <w:p w14:paraId="0715AFA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Βεβαίως, η Αντιπολίτευση κάνει αντιπολίτευση για την αντιπολίτευση, κακή, παλαιοκομματική. </w:t>
      </w:r>
    </w:p>
    <w:p w14:paraId="0715AFA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Με αφορμή αυτό το νομοσχέδιο αναγορεύτηκε σε μείζον ζήτημα η δυνατότητα ψήφου των Ελλήνων του εξωτερικού, στις εθνικές εκλογές βεβαίως. Η Νέα Δημοκρατία, η οποία μας εγκαλεί, δεν τόλμησε να νομοθετήσει. Εμείς, όμως, θα το κάνουμε, </w:t>
      </w:r>
      <w:r>
        <w:rPr>
          <w:rFonts w:eastAsia="Times New Roman" w:cs="Times New Roman"/>
          <w:szCs w:val="24"/>
        </w:rPr>
        <w:lastRenderedPageBreak/>
        <w:t>αλλά θα πρέπει να συζητήσ</w:t>
      </w:r>
      <w:r>
        <w:rPr>
          <w:rFonts w:eastAsia="Times New Roman" w:cs="Times New Roman"/>
          <w:szCs w:val="24"/>
        </w:rPr>
        <w:t>ουμε πρώτα και να συμφωνήσουμε για ποιους ακριβώς Έλληνες του εξωτερικού μιλάμε. Για όλους; Για αυτούς που βγήκαν έξω περιστασιακά, ακριβώς επειδή υπήρχε οικονομική κρίση στη χώρα; Για τους μετανάστες πρώτης, δεύτερης, τρίτης γενιάς; Για αυτούς που είναι μ</w:t>
      </w:r>
      <w:r>
        <w:rPr>
          <w:rFonts w:eastAsia="Times New Roman" w:cs="Times New Roman"/>
          <w:szCs w:val="24"/>
        </w:rPr>
        <w:t xml:space="preserve">όνο στους εκλογικούς καταλόγους και ζουν δεκαετίες στο εξωτερικό; Προφανώς, εάν συμφωνήσουμε, τότε θα θεσμοθετήσουμε και την ψήφο των Ελλήνων του εξωτερικού. </w:t>
      </w:r>
    </w:p>
    <w:p w14:paraId="0715AF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Μια συζήτηση θα πρέπει να ανοίξει, κατά τη γνώμη μου, για τους ετεροδημότες. Νομίζω ότι είναι παρ</w:t>
      </w:r>
      <w:r>
        <w:rPr>
          <w:rFonts w:eastAsia="Times New Roman" w:cs="Times New Roman"/>
          <w:szCs w:val="24"/>
        </w:rPr>
        <w:t xml:space="preserve">άλογο σε μικρούς δήμους των πεντακοσίων κατοίκων οι ψηφοφόροι τελικά να είναι τέσσερις χιλιάδες και να είναι δημότες που ζουν σε άλλους δήμους, αλλά έχουν εκεί τα εκλογικά τους δικαιώματα. Κυρίως σε ορεινούς και νησιωτικούς δήμους συμβαίνει αυτό. </w:t>
      </w:r>
    </w:p>
    <w:p w14:paraId="0715AFA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Επίσης, </w:t>
      </w:r>
      <w:r>
        <w:rPr>
          <w:rFonts w:eastAsia="Times New Roman" w:cs="Times New Roman"/>
          <w:szCs w:val="24"/>
        </w:rPr>
        <w:t xml:space="preserve">εγώ πιστεύω στην οικονομική αυτοτέλεια των δήμων, που δυστυχώς δεν επιτυγχάνεται σήμερα. Βεβαίως, αυτό απαιτεί μια μεγαλύτερη μεταρρύθμιση, έτσι ώστε φορολογικά έσοδα να πηγαίνουν στους δήμους και να διανέμονται μετά στους </w:t>
      </w:r>
      <w:r>
        <w:rPr>
          <w:rFonts w:eastAsia="Times New Roman" w:cs="Times New Roman"/>
          <w:szCs w:val="24"/>
        </w:rPr>
        <w:lastRenderedPageBreak/>
        <w:t>πολίτες. Σήμερα μιλάμε για τον «Κ</w:t>
      </w:r>
      <w:r>
        <w:rPr>
          <w:rFonts w:eastAsia="Times New Roman" w:cs="Times New Roman"/>
          <w:szCs w:val="24"/>
        </w:rPr>
        <w:t xml:space="preserve">ΛΕΙΣΘΕΝΗ </w:t>
      </w:r>
      <w:r>
        <w:rPr>
          <w:rFonts w:eastAsia="Times New Roman" w:cs="Times New Roman"/>
          <w:szCs w:val="24"/>
          <w:lang w:val="en-US"/>
        </w:rPr>
        <w:t>I</w:t>
      </w:r>
      <w:r>
        <w:rPr>
          <w:rFonts w:eastAsia="Times New Roman" w:cs="Times New Roman"/>
          <w:szCs w:val="24"/>
        </w:rPr>
        <w:t xml:space="preserve">». Προφανώς, θα ακολουθήσει ο </w:t>
      </w:r>
      <w:r>
        <w:rPr>
          <w:rFonts w:eastAsia="Times New Roman" w:cs="Times New Roman"/>
          <w:szCs w:val="24"/>
          <w:lang w:val="en-US"/>
        </w:rPr>
        <w:t>II</w:t>
      </w:r>
      <w:r>
        <w:rPr>
          <w:rFonts w:eastAsia="Times New Roman" w:cs="Times New Roman"/>
          <w:szCs w:val="24"/>
        </w:rPr>
        <w:t xml:space="preserve">, ο </w:t>
      </w:r>
      <w:r>
        <w:rPr>
          <w:rFonts w:eastAsia="Times New Roman" w:cs="Times New Roman"/>
          <w:szCs w:val="24"/>
          <w:lang w:val="en-US"/>
        </w:rPr>
        <w:t>III</w:t>
      </w:r>
      <w:r>
        <w:rPr>
          <w:rFonts w:eastAsia="Times New Roman" w:cs="Times New Roman"/>
          <w:szCs w:val="24"/>
        </w:rPr>
        <w:t xml:space="preserve"> και δεν ξέρω και τι άλλο.</w:t>
      </w:r>
    </w:p>
    <w:p w14:paraId="0715AFA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Όσον αφορά την κατάτμηση της Β΄ Αθήνας, εμείς τολμούμε. Ούτε αυτό δεν τολμήσατε, που συμφωνείτε όλοι ότι θα έπρεπε να είχε γίνει. </w:t>
      </w:r>
    </w:p>
    <w:p w14:paraId="0715AFA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Οι τομές του νομοσχεδίου είναι πολλές. Δεν είναι </w:t>
      </w:r>
      <w:r>
        <w:rPr>
          <w:rFonts w:eastAsia="Times New Roman" w:cs="Times New Roman"/>
          <w:szCs w:val="24"/>
        </w:rPr>
        <w:t>μόνο η απλή αναλογική. Να αναφέρω τα δημοψηφίσματα, την επιτροπή ελέγχου αρμοδιοτήτων, προγραμματικές συμβάσεις με δημόσιους φορείς για τεχνική υποστήριξη, την κατηγοριοποίηση των δήμων. Είναι πολλά, είναι οι αναπτυξιακές δυνατότητες που δίνονται στους δήμ</w:t>
      </w:r>
      <w:r>
        <w:rPr>
          <w:rFonts w:eastAsia="Times New Roman" w:cs="Times New Roman"/>
          <w:szCs w:val="24"/>
        </w:rPr>
        <w:t xml:space="preserve">ους. Όλα αυτά παρουσιάστηκαν ενδελεχώς από πολλούς συναδέλφους. Δεν θα τα πω εγώ τώρα. </w:t>
      </w:r>
    </w:p>
    <w:p w14:paraId="0715AFAC" w14:textId="77777777" w:rsidR="006222AF" w:rsidRDefault="006453C1">
      <w:pPr>
        <w:spacing w:after="0" w:line="600" w:lineRule="auto"/>
        <w:ind w:firstLine="720"/>
        <w:jc w:val="both"/>
        <w:rPr>
          <w:rFonts w:eastAsia="Times New Roman" w:cs="Times New Roman"/>
          <w:szCs w:val="24"/>
        </w:rPr>
      </w:pPr>
      <w:r w:rsidRPr="00765C4E">
        <w:rPr>
          <w:rFonts w:eastAsia="Times New Roman" w:cs="Times New Roman"/>
          <w:szCs w:val="24"/>
        </w:rPr>
        <w:t xml:space="preserve">(Στο σημείο αυτό </w:t>
      </w:r>
      <w:r>
        <w:rPr>
          <w:rFonts w:eastAsia="Times New Roman" w:cs="Times New Roman"/>
          <w:szCs w:val="24"/>
        </w:rPr>
        <w:t>κ</w:t>
      </w:r>
      <w:r w:rsidRPr="00765C4E">
        <w:rPr>
          <w:rFonts w:eastAsia="Times New Roman" w:cs="Times New Roman"/>
          <w:szCs w:val="24"/>
        </w:rPr>
        <w:t>τυπάει το κουδούνι λήξεως του χρόνου τ</w:t>
      </w:r>
      <w:r>
        <w:rPr>
          <w:rFonts w:eastAsia="Times New Roman" w:cs="Times New Roman"/>
          <w:szCs w:val="24"/>
        </w:rPr>
        <w:t>ης</w:t>
      </w:r>
      <w:r w:rsidRPr="00765C4E">
        <w:rPr>
          <w:rFonts w:eastAsia="Times New Roman" w:cs="Times New Roman"/>
          <w:szCs w:val="24"/>
        </w:rPr>
        <w:t xml:space="preserve"> κυρί</w:t>
      </w:r>
      <w:r>
        <w:rPr>
          <w:rFonts w:eastAsia="Times New Roman" w:cs="Times New Roman"/>
          <w:szCs w:val="24"/>
        </w:rPr>
        <w:t>ας Βουλευτού</w:t>
      </w:r>
      <w:r w:rsidRPr="00765C4E">
        <w:rPr>
          <w:rFonts w:eastAsia="Times New Roman" w:cs="Times New Roman"/>
          <w:szCs w:val="24"/>
        </w:rPr>
        <w:t>)</w:t>
      </w:r>
    </w:p>
    <w:p w14:paraId="0715AFA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Εγώ θα κλείσω, μιας και πέρασε ο χρόνος μου, θυμίζοντας την υπόσχεση να βγάλουμε τη χώρα απ</w:t>
      </w:r>
      <w:r>
        <w:rPr>
          <w:rFonts w:eastAsia="Times New Roman" w:cs="Times New Roman"/>
          <w:szCs w:val="24"/>
        </w:rPr>
        <w:t xml:space="preserve">ό τη δίνη των μνημονίων. Αυτό έγινε και ολοκληρώνεται και τυπικά σε περίπου έναν μήνα. Το επόμενο στοίχημα, που είναι πολύ σοβαρό, είναι η </w:t>
      </w:r>
      <w:r>
        <w:rPr>
          <w:rFonts w:eastAsia="Times New Roman" w:cs="Times New Roman"/>
          <w:szCs w:val="24"/>
        </w:rPr>
        <w:lastRenderedPageBreak/>
        <w:t>ανασύνταξη, η αναδιοργάνωση του κράτους, ώστε αυτό να λειτουργεί προς όφελος των πολιτών, να τους υπηρετεί και να του</w:t>
      </w:r>
      <w:r>
        <w:rPr>
          <w:rFonts w:eastAsia="Times New Roman" w:cs="Times New Roman"/>
          <w:szCs w:val="24"/>
        </w:rPr>
        <w:t xml:space="preserve">ς σέβεται. Το παρόν νομοσχέδιο αυτόν ακριβώς τον στόχο υπηρετεί και σας καλώ να το υπερψηφίσετε. </w:t>
      </w:r>
    </w:p>
    <w:p w14:paraId="0715AF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Ευχαριστώ.</w:t>
      </w:r>
    </w:p>
    <w:p w14:paraId="0715AFAF" w14:textId="77777777" w:rsidR="006222AF" w:rsidRDefault="006453C1">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715AFB0" w14:textId="77777777" w:rsidR="006222AF" w:rsidRDefault="006453C1">
      <w:pPr>
        <w:spacing w:after="0" w:line="600" w:lineRule="auto"/>
        <w:ind w:firstLine="720"/>
        <w:jc w:val="both"/>
        <w:rPr>
          <w:rFonts w:eastAsia="Times New Roman" w:cs="Times New Roman"/>
          <w:szCs w:val="24"/>
        </w:rPr>
      </w:pPr>
      <w:r w:rsidRPr="00FC3676">
        <w:rPr>
          <w:rFonts w:eastAsia="Times New Roman"/>
          <w:b/>
          <w:bCs/>
        </w:rPr>
        <w:t>ΠΡΟΕΔΡΕΥΟΥΣΑ (Αναστασία Χριστοδουλοπούλου):</w:t>
      </w:r>
      <w:r>
        <w:rPr>
          <w:rFonts w:eastAsia="Times New Roman" w:cs="Times New Roman"/>
          <w:szCs w:val="24"/>
        </w:rPr>
        <w:t xml:space="preserve"> Σας ευχαριστώ. </w:t>
      </w:r>
    </w:p>
    <w:p w14:paraId="0715AFB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 κ. Καλαφάτης από τη Νέα Δημοκρατία έχει τ</w:t>
      </w:r>
      <w:r>
        <w:rPr>
          <w:rFonts w:eastAsia="Times New Roman" w:cs="Times New Roman"/>
          <w:szCs w:val="24"/>
        </w:rPr>
        <w:t>ον λόγο.</w:t>
      </w:r>
    </w:p>
    <w:p w14:paraId="0715AFB2"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ΣΤΑΥΡΟΣ ΚΑΛΑΦΑΤΗΣ:</w:t>
      </w:r>
      <w:r>
        <w:rPr>
          <w:rFonts w:eastAsia="Times New Roman" w:cs="Times New Roman"/>
          <w:szCs w:val="24"/>
        </w:rPr>
        <w:t xml:space="preserve"> Ευχαριστώ, κύριε Πρόεδρε. </w:t>
      </w:r>
    </w:p>
    <w:p w14:paraId="0715AFB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συζητούμε σήμερα ένα νομοσχέδιο που θυμίζει περισσότερο νοσηρό πολιτικό σενάριο αποδόμησης του κράτους, παρά μεταρρύθμιση. Ήδη, με την κατάθεσή του στη Βουλή παράγει ένα σ</w:t>
      </w:r>
      <w:r>
        <w:rPr>
          <w:rFonts w:eastAsia="Times New Roman" w:cs="Times New Roman"/>
          <w:szCs w:val="24"/>
        </w:rPr>
        <w:t xml:space="preserve">ημαντικό πολιτικό αποτέλεσμα. Δικαιώνει απόλυτα τη Νέα Δημοκρατία και τον Πρόεδρό της, τον Κυριάκο Μητσοτάκη, στην πρόβλεψη ότι οι επόμενες εθνικές εκλογές θα έχουν ως σημαντικό διακύβευμα και την ποιότητα της δημοκρατίας μας. </w:t>
      </w:r>
    </w:p>
    <w:p w14:paraId="0715AFB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Καταδεικνύει, επίσης, πόση υ</w:t>
      </w:r>
      <w:r>
        <w:rPr>
          <w:rFonts w:eastAsia="Times New Roman" w:cs="Times New Roman"/>
          <w:szCs w:val="24"/>
        </w:rPr>
        <w:t>ποκρισία κρύβεται πίσω από τον όρο «προοδευτικός», με τον οποίον επιθυμούν τα στελέχη του ΣΥΡΙΖΑ να αυτοπροσδιορίζονται. Όχι πρόοδος, αλλά ούτε καν οπισθοδρόμηση δεν μπορεί να χαρακτηριστεί αυτό το νομοσχέδιο. Μόνο ο όρος «κατεδάφιση» του ταιριάζει και ο ό</w:t>
      </w:r>
      <w:r>
        <w:rPr>
          <w:rFonts w:eastAsia="Times New Roman" w:cs="Times New Roman"/>
          <w:szCs w:val="24"/>
        </w:rPr>
        <w:t>ρος «έγκλημα».</w:t>
      </w:r>
      <w:r>
        <w:rPr>
          <w:rFonts w:eastAsia="Times New Roman" w:cs="Times New Roman"/>
          <w:szCs w:val="24"/>
        </w:rPr>
        <w:t xml:space="preserve"> </w:t>
      </w:r>
      <w:r>
        <w:rPr>
          <w:rFonts w:eastAsia="Times New Roman" w:cs="Times New Roman"/>
          <w:szCs w:val="24"/>
        </w:rPr>
        <w:t xml:space="preserve">Ο ΣΥΡΙΖΑ δεν μπορεί να ποδηγετήσει την αυτοδιοίκηση και προσπαθεί να την μπαχαλοποιήσει. </w:t>
      </w:r>
    </w:p>
    <w:p w14:paraId="0715AFB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Ακόμη και αν ψηφιστεί αυτό το έκτρωμα, κυρίες και κύριοι της Συμπολίτευσης, θα καταργηθεί από τη Νέα Δημοκρατία αμέσως μόλις αναλάβει ευθύνη για τη δια</w:t>
      </w:r>
      <w:r>
        <w:rPr>
          <w:rFonts w:eastAsia="Times New Roman" w:cs="Times New Roman"/>
          <w:szCs w:val="24"/>
        </w:rPr>
        <w:t>κυβέρνηση της χώρας. Και μη νομίζετε πως θα προλάβετε φέρνοντας τις αυτοδιοικητικές εκλογές το Μάιο. Δεν θα αντέξετε έως τότε. Θα αποδράσετε και το μόνο που θα σας μείνει θα είναι μια εικόνα τραγέλαφου. Διότι τραγέλαφος συνιστά το γεγονός ότι η Υπουργός δέ</w:t>
      </w:r>
      <w:r>
        <w:rPr>
          <w:rFonts w:eastAsia="Times New Roman" w:cs="Times New Roman"/>
          <w:szCs w:val="24"/>
        </w:rPr>
        <w:t xml:space="preserve">χθηκε δήθεν τροπολογία που του έφεραν δεκαέξι Βουλευτές που προβλέπει τα αντίθετα όσων ο ίδιος έλεγε. Διότι υπάρχουν -και είναι πολλές- οι δηλώσεις του Υπουργού ότι δεν πρέπει και δεν μπορεί να γίνονται μαζί οι ευρωεκλογές και οι αυτοδιοικητικές εκλογές. </w:t>
      </w:r>
    </w:p>
    <w:p w14:paraId="0715AFB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γνωρίζετε πως έχω και αυτοδιοικητική ιδιότητα ως επικεφαλής της μείζονος αντιπολίτευσης στον Δήμο Θεσσαλονίκης. Εκ των έσω λοιπόν, ξέρω καλά πως η απλή αναλογική στις αυτοδιοικητικές εκλογές οδηγεί σε ουσιαστική κατάργηση του </w:t>
      </w:r>
      <w:r>
        <w:rPr>
          <w:rFonts w:eastAsia="Times New Roman" w:cs="Times New Roman"/>
          <w:szCs w:val="24"/>
        </w:rPr>
        <w:t>αυτοδιοίκητου των δήμων. Η αυτοδιοίκηση θα έχει τον τίτλο αλλά όχι την ιδιότητα, διότι η εφαρμογή της απλής αναλογικής στις αυτοδιοικητικές εκλογές δεν ενισχύει τη δημοκρατία, όπως διατείνεται ο ΣΥΡΙΖΑ. Αντιθέτως την καταλύει. Και θα σας εξηγήσω αμέσως για</w:t>
      </w:r>
      <w:r>
        <w:rPr>
          <w:rFonts w:eastAsia="Times New Roman" w:cs="Times New Roman"/>
          <w:szCs w:val="24"/>
        </w:rPr>
        <w:t xml:space="preserve">τί. </w:t>
      </w:r>
    </w:p>
    <w:p w14:paraId="0715AFB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Βασικός κανόνας της σύγχρονης δημοκρατίας είναι η δυνατότητα της πλειοψηφίας να διοικεί και να εφαρμόζει απρόσκοπτα το πρόγραμμα για το οποίο υπερψηφίστηκε. Η απλή αναλογική επιδρά σε βάρος αυτού του βασικού κανόνα με μια σειρά επιπτώσεων: Πρώτον, οδη</w:t>
      </w:r>
      <w:r>
        <w:rPr>
          <w:rFonts w:eastAsia="Times New Roman" w:cs="Times New Roman"/>
          <w:szCs w:val="24"/>
        </w:rPr>
        <w:t>γεί σε κατακερματισμό του εκλογικού σώματος σε βαθμό που θα καθίσταται αδύνατος ο σχηματισμός της διοίκησης χωρίς τη συνεργασία περισσότερων συνδυασμών, στην καλύτερη περίπτωση οι συναλλαγές θα είναι πολιτικές, ποιες θέσεις θα μου δώσεις για να σε στηρίξω,</w:t>
      </w:r>
      <w:r>
        <w:rPr>
          <w:rFonts w:eastAsia="Times New Roman" w:cs="Times New Roman"/>
          <w:szCs w:val="24"/>
        </w:rPr>
        <w:t xml:space="preserve"> και θα βλέπουμε </w:t>
      </w:r>
      <w:r>
        <w:rPr>
          <w:rFonts w:eastAsia="Times New Roman" w:cs="Times New Roman"/>
          <w:szCs w:val="24"/>
        </w:rPr>
        <w:lastRenderedPageBreak/>
        <w:t xml:space="preserve">αντιδημάρχους εκτός της πλειοψηφίας της πλειοψηφούσας παράταξης. </w:t>
      </w:r>
    </w:p>
    <w:p w14:paraId="0715AFB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Δεύτερον, παρέχει άλλοθι ανευθυνότητας στους δημάρχους και στις παρατάξεις από τις οποίες προέρχονται, διότι κάθε φορά κάθε δήμαρχος θα μπορεί να επικαλείται την ανάγκη συμβ</w:t>
      </w:r>
      <w:r>
        <w:rPr>
          <w:rFonts w:eastAsia="Times New Roman" w:cs="Times New Roman"/>
          <w:szCs w:val="24"/>
        </w:rPr>
        <w:t>ιβασμών με άλλες παρατάξεις που δεν επιτρέπουν την πλήρη εφαρμογή των προεκλογικών του υποσχέσεων. Έτσι κάθε δήμαρχος θα μπορεί άνετα να λέει ό,τι θέλει και μετά με μια άνεση να αναιρεί τις υποσχέσεις του, γιατί θα επικαλείται ακριβώς αυτόν τον λόγο που σα</w:t>
      </w:r>
      <w:r>
        <w:rPr>
          <w:rFonts w:eastAsia="Times New Roman" w:cs="Times New Roman"/>
          <w:szCs w:val="24"/>
        </w:rPr>
        <w:t xml:space="preserve">ς είπα. </w:t>
      </w:r>
    </w:p>
    <w:p w14:paraId="0715AFB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Τρίτον, θα βλέπουμε δημάρχους προερχόμενους από τον δεύτερο σε εκλογική δύναμη συνδυασμό που θα καλούνται να διαχειριστούν εύθραυστες δήθεν πλειοψηφίες συνεργαζόμενων παρατάξεων. Και όχι, δεν μπορεί να θεωρηθεί πλειοψηφία το άθροισμα ετερόκλητων μ</w:t>
      </w:r>
      <w:r>
        <w:rPr>
          <w:rFonts w:eastAsia="Times New Roman" w:cs="Times New Roman"/>
          <w:szCs w:val="24"/>
        </w:rPr>
        <w:t xml:space="preserve">ειοψηφιών που ξεκινούν από διαφορετικές ακόμη και αντίθετες πολιτικές, ιδεολογικές και προγραμματικές αφετηρίες. </w:t>
      </w:r>
    </w:p>
    <w:p w14:paraId="0715AFB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Τέταρτον, ανοίγει το δρόμο του καπελώματος των αιρετών δημοτικών συμβουλίων από τις κεντρικά καθοδηγούμενες </w:t>
      </w:r>
      <w:r>
        <w:rPr>
          <w:rFonts w:eastAsia="Times New Roman" w:cs="Times New Roman"/>
          <w:szCs w:val="24"/>
        </w:rPr>
        <w:lastRenderedPageBreak/>
        <w:t>αποφάσεις των εποπτών ΟΤΑ, αυτών π</w:t>
      </w:r>
      <w:r>
        <w:rPr>
          <w:rFonts w:eastAsia="Times New Roman" w:cs="Times New Roman"/>
          <w:szCs w:val="24"/>
        </w:rPr>
        <w:t xml:space="preserve">ου ονειρεύεται ο ΣΥΡΙΖΑ να εγκαταστήσει στους δήμους, προφανώς με πρότυπο τους κομισάριους καταδικασμένων καθεστώτων. </w:t>
      </w:r>
    </w:p>
    <w:p w14:paraId="0715AFB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κάπως έτσι, κυρίες και κύριοι συνάδελφοι, καταλήγουμε στην κατάργηση του αυτοδιοίκητου της αυτοδιοίκησης, με τον αποφασιστικό ρόλο εν</w:t>
      </w:r>
      <w:r>
        <w:rPr>
          <w:rFonts w:eastAsia="Times New Roman" w:cs="Times New Roman"/>
          <w:szCs w:val="24"/>
        </w:rPr>
        <w:t xml:space="preserve">ός δοτού εκπροσώπου της κεντρικής εξουσίας. Προσθέστε και τις διατάξεις που προκαλούν αναστάτωση στον τρόπο φορολόγησης των δημοτών αλλά και τον οικονομικό στραγγαλισμό στους δήμους. Κάπως έτσι υπονομεύεται η δημοκρατία. </w:t>
      </w:r>
    </w:p>
    <w:p w14:paraId="0715AFB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Όμως δεν αρκούσε αυτό στον ΣΥΡΙΖΑ. Έπρεπε να γίνει κάτι ακόμα για να ενισχυθεί το πολιτικό μπάχαλο και η πολιτική διαφθορά, διότι μέσα σε έναν τέτοιο κυκεώνα τι εναλλακτική δίνει ο «ΚΛΕΙΣΘΕΝΗΣ» του ΣΥΡΙΖΑ που θα κάνει τις προτομές του αρχαίου Κλεισθένη να </w:t>
      </w:r>
      <w:r>
        <w:rPr>
          <w:rFonts w:eastAsia="Times New Roman" w:cs="Times New Roman"/>
          <w:szCs w:val="24"/>
        </w:rPr>
        <w:t>σείονται; Τις μεταγραφές δημοτικών συμβούλων από παράταξη σε παράταξη. Διότι το Σύνταγμα σε ό,τι αφορά τη διακυβέρνηση της χώρας προβλέπει ότι με την απώλεια της δεδηλωμένης η Βουλή διαλύεται και πάμε σε εκλογές, δίχως αδιέξοδα. Στην αυτοδιοίκηση, όμως, δε</w:t>
      </w:r>
      <w:r>
        <w:rPr>
          <w:rFonts w:eastAsia="Times New Roman" w:cs="Times New Roman"/>
          <w:szCs w:val="24"/>
        </w:rPr>
        <w:t xml:space="preserve">ν προβλέπεται κάτι </w:t>
      </w:r>
      <w:r>
        <w:rPr>
          <w:rFonts w:eastAsia="Times New Roman" w:cs="Times New Roman"/>
          <w:szCs w:val="24"/>
        </w:rPr>
        <w:lastRenderedPageBreak/>
        <w:t>ανάλογο. Έτσι θα είναι εγκλωβισμένος κάθε δήμος μέσα σε ένα τέλμα ακυβερνησίας, συναλλαγής, αλλά και διαφθοράς. Και είναι η ίδια η συγκυβέρνηση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που προτίθεται να ψηφίσει αυτό το έκτρωμα που καταγγέλλει ως αποστάτες τους Βου</w:t>
      </w:r>
      <w:r>
        <w:rPr>
          <w:rFonts w:eastAsia="Times New Roman" w:cs="Times New Roman"/>
          <w:szCs w:val="24"/>
        </w:rPr>
        <w:t>λευτές που αλλάζουν κόμμα, όχι όλους φυσικά. Εκείνοι που μεταπηδούν στην συγκυβέρνηση είναι ιδεολόγοι. Μόνο εκείνοι που την εγκαταλείπουν είναι αποστάτες. Τι ωραία ενίσχυση της δημοκρατίας, αλήθεια!</w:t>
      </w:r>
    </w:p>
    <w:p w14:paraId="0715AFB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της συγκυβέρνησης, σεβαστείτ</w:t>
      </w:r>
      <w:r>
        <w:rPr>
          <w:rFonts w:eastAsia="Times New Roman" w:cs="Times New Roman"/>
          <w:szCs w:val="24"/>
        </w:rPr>
        <w:t xml:space="preserve">ε τον εαυτό σας και τη δημοκρατία. Μην το ψηφίσετε αυτό το νομοσχέδιο, μην εκδικείστε άλλο τους Έλληνες, επειδή δεν βλέπουν την ώρα να φύγετε. </w:t>
      </w:r>
    </w:p>
    <w:p w14:paraId="0715AFB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15AFBF" w14:textId="77777777" w:rsidR="006222AF" w:rsidRDefault="006453C1">
      <w:pPr>
        <w:spacing w:after="0" w:line="600" w:lineRule="auto"/>
        <w:ind w:firstLine="720"/>
        <w:jc w:val="center"/>
        <w:rPr>
          <w:rFonts w:eastAsia="Times New Roman" w:cs="Times New Roman"/>
          <w:szCs w:val="24"/>
        </w:rPr>
      </w:pPr>
      <w:r w:rsidRPr="00010752">
        <w:rPr>
          <w:rFonts w:eastAsia="Times New Roman" w:cs="Times New Roman"/>
          <w:szCs w:val="24"/>
        </w:rPr>
        <w:t>(</w:t>
      </w:r>
      <w:r>
        <w:rPr>
          <w:rFonts w:eastAsia="Times New Roman" w:cs="Times New Roman"/>
          <w:szCs w:val="24"/>
        </w:rPr>
        <w:t>Χειροκροτήματα από την πτέρυγα της Νέας Δημοκρατίας)</w:t>
      </w:r>
    </w:p>
    <w:p w14:paraId="0715AFC0" w14:textId="77777777" w:rsidR="006222AF" w:rsidRDefault="006453C1">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ο κ. Μπάρκας από τον ΣΥΡΙΖΑ. Στη συνέχεια θα λάβει τον λόγο η κ. Μάρκου. </w:t>
      </w:r>
    </w:p>
    <w:p w14:paraId="0715AFC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0715AFC2"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ΜΠΑΡΚΑΣ:</w:t>
      </w:r>
      <w:r>
        <w:rPr>
          <w:rFonts w:eastAsia="Times New Roman" w:cs="Times New Roman"/>
          <w:szCs w:val="24"/>
        </w:rPr>
        <w:t xml:space="preserve"> Ευχαριστώ, κυρία Πρόεδρε. </w:t>
      </w:r>
    </w:p>
    <w:p w14:paraId="0715AFC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ήθελα να αναφέρω ότι είναι ανάγκη στη διαδικασία συζήτησης των νομοσχεδ</w:t>
      </w:r>
      <w:r>
        <w:rPr>
          <w:rFonts w:eastAsia="Times New Roman" w:cs="Times New Roman"/>
          <w:szCs w:val="24"/>
        </w:rPr>
        <w:t>ίων να είμαστε λιγάκι τυπικοί, όσον αφορά τις ομιλίες των Βουλευτών. Οι Βουλευτές έχουν τον πρώτο λόγο στην Ολομέλεια. Το φαινόμενο της μεταφοράς ομιλητών από την προηγούμενη ημέρα στην επόμενη, γιατί δεν είναι το περιβάλλον καλό ή γιατί η ώρα που μιλούν ε</w:t>
      </w:r>
      <w:r>
        <w:rPr>
          <w:rFonts w:eastAsia="Times New Roman" w:cs="Times New Roman"/>
          <w:szCs w:val="24"/>
        </w:rPr>
        <w:t>ίναι δύσκολη, νομίζω ότι πρέπει να σταματήσει.</w:t>
      </w:r>
    </w:p>
    <w:p w14:paraId="0715AFC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Μου δίνεται η δυνατότητα και με την ισχνή παρουσία των Βουλευτών της Νέας Δημοκρατίας στην Ολομέλεια να αναφερθώ σε εθνικά ζητήματα, τα οποία έχουν συζητηθεί αυτές τις ημέρες, όσον αφορά το συγκεκριμένο νομοσχ</w:t>
      </w:r>
      <w:r>
        <w:rPr>
          <w:rFonts w:eastAsia="Times New Roman" w:cs="Times New Roman"/>
          <w:szCs w:val="24"/>
        </w:rPr>
        <w:t xml:space="preserve">έδιο. </w:t>
      </w:r>
    </w:p>
    <w:p w14:paraId="0715AFC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Ελπίζω η Νέα Δημοκρατία να μην αλλάξει, επίσης, θέση σε ένα εθνικό ζήτημα, όπως είναι οι σχέσεις Ελλάδας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Αλβανίας για μία ακόμη φορά. Διότι το τελευταίο διάστημα έχει παρατηρηθεί το φαινόμενο, και με την υπογραφή της Συμφωνίας των Πρεσπών, η Νέα Δ</w:t>
      </w:r>
      <w:r>
        <w:rPr>
          <w:rFonts w:eastAsia="Times New Roman" w:cs="Times New Roman"/>
          <w:szCs w:val="24"/>
        </w:rPr>
        <w:t xml:space="preserve">ημοκρατία να αλλάζει άρδην τις πάγιες θέσεις που </w:t>
      </w:r>
      <w:r>
        <w:rPr>
          <w:rFonts w:eastAsia="Times New Roman" w:cs="Times New Roman"/>
          <w:szCs w:val="24"/>
        </w:rPr>
        <w:lastRenderedPageBreak/>
        <w:t xml:space="preserve">είχε και χάραξε τα προηγούμενα χρόνια, ούσα και η ίδια Κυβέρνηση, όσον αφορά την ονοματολογία για τη γειτονική χώρα. Φαντάζομαι, όμως, ότι δεν θα συζητήσουμε σοβαρά την πρόταση του κ. Δημοσχάκη για την άρση </w:t>
      </w:r>
      <w:r>
        <w:rPr>
          <w:rFonts w:eastAsia="Times New Roman" w:cs="Times New Roman"/>
          <w:szCs w:val="24"/>
        </w:rPr>
        <w:t>της Συνθήκης της Λωζάνης. Ελπίζω ο κ. Δημοσχάκης να μη μας θεωρεί όλους ηλιθίους, λέγοντας ότι εμείς αλλάζουμε αυτά τα οποία ο ίδιος είπε από την Ορεστιάδα, σε ένα χρονικό σημείο πολιτικής γαλαντομίας.</w:t>
      </w:r>
    </w:p>
    <w:p w14:paraId="0715AFC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 κ. Δημοσχάκης επί της ουσίας τι έκανε; Παρενέβη σε μ</w:t>
      </w:r>
      <w:r>
        <w:rPr>
          <w:rFonts w:eastAsia="Times New Roman" w:cs="Times New Roman"/>
          <w:szCs w:val="24"/>
        </w:rPr>
        <w:t xml:space="preserve">ία κορυφαία συμφωνία όπου ορίζει τα γεωγραφικά όρια των χωρών μας. Όλοι τα αναγνωρίζουν. Ο ίδιος, όμως, είναι ένας από αυτούς, όπως και οι Τούρκοι ακραίοι από την αντίθετη πλευρά, οι οποίοι δεν αναγνωρίζουν τη Συνθήκη της Λωζάνης. </w:t>
      </w:r>
    </w:p>
    <w:p w14:paraId="0715AFC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Νομίζω, λοιπόν, ότι θα π</w:t>
      </w:r>
      <w:r>
        <w:rPr>
          <w:rFonts w:eastAsia="Times New Roman" w:cs="Times New Roman"/>
          <w:szCs w:val="24"/>
        </w:rPr>
        <w:t xml:space="preserve">ρέπει να σταθούμε πολύ σοβαρά απέναντι σε τέτοιου είδους θέματα. Χαίρομαι που ο κ. Γιόγιακας βρίσκεται και αυτός στην Αίθουσα και θα μπορέσει –φαντάζομαι- στην ομιλία του να μας θυμίσει τις σχέσεις που διέπουν τη χώρα μας με τη γειτονική χώρα. </w:t>
      </w:r>
    </w:p>
    <w:p w14:paraId="0715AFC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Επίσης, με </w:t>
      </w:r>
      <w:r>
        <w:rPr>
          <w:rFonts w:eastAsia="Times New Roman" w:cs="Times New Roman"/>
          <w:szCs w:val="24"/>
        </w:rPr>
        <w:t xml:space="preserve">βάση το νομοσχέδιο το οποίο συζητάμε, ο κ. Γιόγιακας θα θυμάται τη μεταφορά ψηφοφόρων από γειτονική </w:t>
      </w:r>
      <w:r>
        <w:rPr>
          <w:rFonts w:eastAsia="Times New Roman" w:cs="Times New Roman"/>
          <w:szCs w:val="24"/>
        </w:rPr>
        <w:lastRenderedPageBreak/>
        <w:t>χώρα προς τη χώρα μας, όταν γίνονται εθνικές εκλογές. Φαντάζομαι, θυμάστε, κύριε Γιόγιακα, ή έχετε ακούσει για τη μεταφορά ψηφοφόρων με πούλμαν προς τη Θεσπ</w:t>
      </w:r>
      <w:r>
        <w:rPr>
          <w:rFonts w:eastAsia="Times New Roman" w:cs="Times New Roman"/>
          <w:szCs w:val="24"/>
        </w:rPr>
        <w:t>ρωτία για να ψηφίσουν και την επόμενη ώρα φεύγουν. Και θέλω να έρθω στο θέμα της ψήφου των ομογενών.</w:t>
      </w:r>
    </w:p>
    <w:p w14:paraId="0715AFC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είναι ένα από αυτά που έκανε η Νέα Δημοκρατία και το ΠΑΣΟΚ, κύριε Γιόγιακα. Έχετε χρεώσει την «</w:t>
      </w:r>
      <w:r>
        <w:rPr>
          <w:rFonts w:eastAsia="Times New Roman" w:cs="Times New Roman"/>
          <w:szCs w:val="24"/>
        </w:rPr>
        <w:t>ΟΛΥΜΠΙΑΚΗ</w:t>
      </w:r>
      <w:r>
        <w:rPr>
          <w:rFonts w:eastAsia="Times New Roman" w:cs="Times New Roman"/>
          <w:szCs w:val="24"/>
        </w:rPr>
        <w:t>», βάζοντας κόσμο σε τσάρτερ για να τους μεταφ</w:t>
      </w:r>
      <w:r>
        <w:rPr>
          <w:rFonts w:eastAsia="Times New Roman" w:cs="Times New Roman"/>
          <w:szCs w:val="24"/>
        </w:rPr>
        <w:t>έρετε από το εξωτερικό στην Ελλάδα για να ψηφίσουν. Αυτό είναι το μόνο που κάνατε για την ψήφο των ομογενών. Αυτά τα χρεώνατε στην «</w:t>
      </w:r>
      <w:r>
        <w:rPr>
          <w:rFonts w:eastAsia="Times New Roman" w:cs="Times New Roman"/>
          <w:szCs w:val="24"/>
        </w:rPr>
        <w:t>ΟΛΥΜΠΙΑΚΗ</w:t>
      </w:r>
      <w:r>
        <w:rPr>
          <w:rFonts w:eastAsia="Times New Roman" w:cs="Times New Roman"/>
          <w:szCs w:val="24"/>
        </w:rPr>
        <w:t>». Έρχεται μετά ο κ. Χατζηδάκης, ο Υπουργός σας, και πουλάει την «</w:t>
      </w:r>
      <w:r>
        <w:rPr>
          <w:rFonts w:eastAsia="Times New Roman" w:cs="Times New Roman"/>
          <w:szCs w:val="24"/>
        </w:rPr>
        <w:t>ΟΛΥΜΠΙΑΚΗ</w:t>
      </w:r>
      <w:r>
        <w:rPr>
          <w:rFonts w:eastAsia="Times New Roman" w:cs="Times New Roman"/>
          <w:szCs w:val="24"/>
        </w:rPr>
        <w:t>» -τη χαρίζει, δηλαδή- λέγοντας ότι κάπο</w:t>
      </w:r>
      <w:r>
        <w:rPr>
          <w:rFonts w:eastAsia="Times New Roman" w:cs="Times New Roman"/>
          <w:szCs w:val="24"/>
        </w:rPr>
        <w:t xml:space="preserve">ιος τη χρέωσε. Εσείς τη χρεώσατε, απλώς δεν το θυμάστε. Αυτό είναι ένα από τα λίγα που κάνατε όσον αφορά την ψήφο των ομογενών. </w:t>
      </w:r>
    </w:p>
    <w:p w14:paraId="0715AFC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Κοιτάξτε να δείτε, είναι σαφές ότι από τα διακόσια πενήντα άρθρα, τα οποία έχει το συγκεκριμένο νομοσχέδιο, εσείς στέκεστε σε έ</w:t>
      </w:r>
      <w:r>
        <w:rPr>
          <w:rFonts w:eastAsia="Times New Roman" w:cs="Times New Roman"/>
          <w:szCs w:val="24"/>
        </w:rPr>
        <w:t>να στο οποίο βγάζετε φλύκταινες, στην απλή αναλο</w:t>
      </w:r>
      <w:r>
        <w:rPr>
          <w:rFonts w:eastAsia="Times New Roman" w:cs="Times New Roman"/>
          <w:szCs w:val="24"/>
        </w:rPr>
        <w:lastRenderedPageBreak/>
        <w:t>γική. Γιατί; Διότι λέτε ότι η απλή αναλογική θα οδηγήσει την τοπική αυτοδιοίκηση στο να δημιουργηθούν σχέσεις εξουσίας και οικονομικές σχέσεις μεταξύ ψηφοφόρου και επικεφαλής ή υποψήφιων δημοτικών συμβούλων κ</w:t>
      </w:r>
      <w:r>
        <w:rPr>
          <w:rFonts w:eastAsia="Times New Roman" w:cs="Times New Roman"/>
          <w:szCs w:val="24"/>
        </w:rPr>
        <w:t xml:space="preserve">αι δημάρχων. Ενώ τώρα είναι όλα καλά. </w:t>
      </w:r>
    </w:p>
    <w:p w14:paraId="0715AFC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Διότι, κύριε Γιόγιακα, εσείς ως Νομάρχης δεν κάνατε κολεγιές, δοσοληψίες. Εσείς δεν κάνατε τίποτα! Ο κ. Ψωμιάδης, ο οποίος έφαγε 1,2 εκατομμύρια ευρώ από τη Νομαρχία της Θεσσαλονίκης, βγήκε με την απλή αναλογική. Γι’ </w:t>
      </w:r>
      <w:r>
        <w:rPr>
          <w:rFonts w:eastAsia="Times New Roman" w:cs="Times New Roman"/>
          <w:szCs w:val="24"/>
        </w:rPr>
        <w:t xml:space="preserve">αυτό έφαγε 1,2 εκατομμύρια μόνο από ένα πρόγραμμα όσον αφορά τις επικοινωνίες. Επειδή ήταν απλή αναλογική, όχι γιατί βγήκε με ένα σύστημα το οποίο εσείς ψηφίσατε. Αυτό είναι το πρόβλημά σας. </w:t>
      </w:r>
    </w:p>
    <w:p w14:paraId="0715AFC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Όμως γιατί δεν συζητάμε για όλα τα άλλα άρθρα, τα οποία υπάρχουν</w:t>
      </w:r>
      <w:r>
        <w:rPr>
          <w:rFonts w:eastAsia="Times New Roman"/>
          <w:szCs w:val="24"/>
        </w:rPr>
        <w:t xml:space="preserve"> στο νομοσχέδιο; Γιατί δεν συζητάμε για το γεγονός ότι υπάρχει μια πλέον καλύτερη συμμετοχή όλων των δημοτών, των ανθρώπων, οι οποίοι μετέχουν στους δήμους, μέσα από τον έλεγχο, από τις γενικές συνελεύσεις;</w:t>
      </w:r>
    </w:p>
    <w:p w14:paraId="0715AFC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Έχει πάει κανείς από εσάς στις συνεδριάσεις των δ</w:t>
      </w:r>
      <w:r>
        <w:rPr>
          <w:rFonts w:eastAsia="Times New Roman"/>
          <w:szCs w:val="24"/>
        </w:rPr>
        <w:t xml:space="preserve">ημοτικών συμβουλίων, όπου υπάρχει μόνο το δημοτικό συμβούλιο και </w:t>
      </w:r>
      <w:r>
        <w:rPr>
          <w:rFonts w:eastAsia="Times New Roman"/>
          <w:szCs w:val="24"/>
        </w:rPr>
        <w:lastRenderedPageBreak/>
        <w:t xml:space="preserve">κανείς από κάτω και βγαίνει ο δήμαρχος, κάνει μια πρόταση και ψηφίζουν όλοι οι δημοτικοί σύμβουλοι της πλειοψηφίας; Αυτή είναι η δημοκρατία, την οποία εσείς υπερασπίζεστε; </w:t>
      </w:r>
    </w:p>
    <w:p w14:paraId="0715AFCE"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Θέλω να πω κάτι γι</w:t>
      </w:r>
      <w:r>
        <w:rPr>
          <w:rFonts w:eastAsia="Times New Roman"/>
          <w:szCs w:val="24"/>
        </w:rPr>
        <w:t>α την ψήφο των Ελλήνων που ζουν στο εξωτερικό. Υπάρχουν σημεία και τα σημεία, τα οποία μπορούμε να συζητήσουμε. Είναι γεγονός ότι πολλοί νέοι την τελευταία πενταετία-οχταετία λόγω της κρίσης έφυγαν στο εξωτερικό. Όμως νομίζω -και αυτή είναι μια προσωπική μ</w:t>
      </w:r>
      <w:r>
        <w:rPr>
          <w:rFonts w:eastAsia="Times New Roman"/>
          <w:szCs w:val="24"/>
        </w:rPr>
        <w:t xml:space="preserve">ου άποψη- ότι είναι διαφορετικό οι Έλληνες της τελευταίας οχταετίας, οι οποίοι έφυγαν λόγω της κρίσης και είναι άλλο οι άνθρωποι που από τη δεκαετία του 1950 και του 1960 ζουν στο εξωτερικό. Και αυτοί λόγω κρίσης έφυγαν, βεβαίως, και λόγω της φτώχειας του </w:t>
      </w:r>
      <w:r>
        <w:rPr>
          <w:rFonts w:eastAsia="Times New Roman"/>
          <w:szCs w:val="24"/>
        </w:rPr>
        <w:t xml:space="preserve">τότε κράτους. Όμως, αυτήν τη στιγμή ζουν πενήντα και εξήντα χρόνια στο εξωτερικό. </w:t>
      </w:r>
    </w:p>
    <w:p w14:paraId="0715AFCF"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Άρα νομίζω ότι πρέπει να βρούμε μοντέλα, τα οποία υπάρχουν και λειτουργούν σε άλλες χώρες της Ευρώπης. Η Αγγλία, ας πούμε, έχει τη δωδεκαετία. Εάν περάσεις τη δωδεκαετία, πα</w:t>
      </w:r>
      <w:r>
        <w:rPr>
          <w:rFonts w:eastAsia="Times New Roman"/>
          <w:szCs w:val="24"/>
        </w:rPr>
        <w:t>ύει αυτομάτως η δυνατότητά σου να ψηφίζεις.</w:t>
      </w:r>
    </w:p>
    <w:p w14:paraId="0715AFD0"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 xml:space="preserve">Θέλω να πω κάτι τελευταίο για την τροπολογία, την οποία έφερε ο αρμόδιος Υπουργός όσον αφορά τον χρόνο διεξαγωγής των εκλογών. </w:t>
      </w:r>
    </w:p>
    <w:p w14:paraId="0715AFD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Ακούστε, συνάδελφοι της Νέας Δημοκρατίας, όταν εσείς βάζετε τους δημάρχους σας, οι ο</w:t>
      </w:r>
      <w:r>
        <w:rPr>
          <w:rFonts w:eastAsia="Times New Roman"/>
          <w:szCs w:val="24"/>
        </w:rPr>
        <w:t>ποίοι πρόσκεινται στη Νέα Δημοκρατία, να απειλούν στις επιτροπές στη συζήτηση του νομοσχεδίου ότι «εμείς άμα τη ψηφίσει του  νομοσχεδίου, θα καταθέσουμε αίτηση αντισυνταγματικότητας», θεωρείτε ότι το Υπουργείο ένα κορυφαίο, κατά την άποψή μας, νομοσχέδιο θ</w:t>
      </w:r>
      <w:r>
        <w:rPr>
          <w:rFonts w:eastAsia="Times New Roman"/>
          <w:szCs w:val="24"/>
        </w:rPr>
        <w:t xml:space="preserve">α το αφήσει έτσι; </w:t>
      </w:r>
    </w:p>
    <w:p w14:paraId="0715AFD2"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15AFD3" w14:textId="77777777" w:rsidR="006222AF" w:rsidRDefault="006453C1">
      <w:pPr>
        <w:tabs>
          <w:tab w:val="left" w:pos="2940"/>
        </w:tabs>
        <w:spacing w:after="0" w:line="600" w:lineRule="auto"/>
        <w:ind w:firstLine="720"/>
        <w:jc w:val="both"/>
        <w:rPr>
          <w:rFonts w:eastAsia="Times New Roman"/>
          <w:szCs w:val="24"/>
        </w:rPr>
      </w:pPr>
      <w:r w:rsidRPr="003C434C">
        <w:rPr>
          <w:rFonts w:eastAsia="Times New Roman"/>
          <w:b/>
          <w:szCs w:val="24"/>
        </w:rPr>
        <w:t>ΠΡΟΕΔΡΕΥΟΥΣΑ (Αναστασία Χριστοδουλοπούλου):</w:t>
      </w:r>
      <w:r>
        <w:rPr>
          <w:rFonts w:eastAsia="Times New Roman"/>
          <w:szCs w:val="24"/>
        </w:rPr>
        <w:t xml:space="preserve"> Ολοκληρώστε, κύριε Μπάρκα.</w:t>
      </w:r>
    </w:p>
    <w:p w14:paraId="0715AFD4" w14:textId="77777777" w:rsidR="006222AF" w:rsidRDefault="006453C1">
      <w:pPr>
        <w:tabs>
          <w:tab w:val="left" w:pos="2940"/>
        </w:tabs>
        <w:spacing w:after="0" w:line="600" w:lineRule="auto"/>
        <w:ind w:firstLine="720"/>
        <w:jc w:val="both"/>
        <w:rPr>
          <w:rFonts w:eastAsia="Times New Roman"/>
          <w:szCs w:val="24"/>
        </w:rPr>
      </w:pPr>
      <w:r w:rsidRPr="003C434C">
        <w:rPr>
          <w:rFonts w:eastAsia="Times New Roman"/>
          <w:b/>
          <w:szCs w:val="24"/>
        </w:rPr>
        <w:t>ΚΩΝΣΤΑΝΤΙΝΟΣ ΜΠΑΡΚΑΣ:</w:t>
      </w:r>
      <w:r>
        <w:rPr>
          <w:rFonts w:eastAsia="Times New Roman"/>
          <w:szCs w:val="24"/>
        </w:rPr>
        <w:t xml:space="preserve"> Ολοκληρώνω, κυρία Πρόεδρε. Πήγα στα επτά λεπτά; Συγγνώμη.</w:t>
      </w:r>
      <w:r w:rsidRPr="003C434C">
        <w:rPr>
          <w:rFonts w:eastAsia="Times New Roman"/>
          <w:szCs w:val="24"/>
        </w:rPr>
        <w:t xml:space="preserve"> </w:t>
      </w:r>
    </w:p>
    <w:p w14:paraId="0715AFD5"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Έχουμε δημοκρατία στη χώρα μας. Ακούει, λοιπόν, ο Υπουργός αυτά που λένε τα όργανα των δημάρχων. Ακούει τις προτάσεις των δημάρχων και φέρνει την τροπολογία. Νομίζω ότι </w:t>
      </w:r>
      <w:r>
        <w:rPr>
          <w:rFonts w:eastAsia="Times New Roman"/>
          <w:szCs w:val="24"/>
        </w:rPr>
        <w:lastRenderedPageBreak/>
        <w:t>ακολουθώντας και τους δημάρχους, οι οποίοι πρόσκεινται σε εσάς, αυτήν την τροπολογία θα</w:t>
      </w:r>
      <w:r>
        <w:rPr>
          <w:rFonts w:eastAsia="Times New Roman"/>
          <w:szCs w:val="24"/>
        </w:rPr>
        <w:t xml:space="preserve"> την ψηφίσετε.</w:t>
      </w:r>
    </w:p>
    <w:p w14:paraId="0715AFD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Ευχαριστώ πολύ.</w:t>
      </w:r>
    </w:p>
    <w:p w14:paraId="0715AFD7"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του</w:t>
      </w:r>
      <w:r>
        <w:rPr>
          <w:rFonts w:eastAsia="Times New Roman"/>
          <w:szCs w:val="24"/>
        </w:rPr>
        <w:t xml:space="preserve"> ΣΥΡΙΖΑ και των ΑΝΕΛ)</w:t>
      </w:r>
    </w:p>
    <w:p w14:paraId="0715AFD8" w14:textId="77777777" w:rsidR="006222AF" w:rsidRDefault="006453C1">
      <w:pPr>
        <w:tabs>
          <w:tab w:val="left" w:pos="2940"/>
        </w:tabs>
        <w:spacing w:after="0" w:line="600" w:lineRule="auto"/>
        <w:ind w:firstLine="720"/>
        <w:jc w:val="both"/>
        <w:rPr>
          <w:rFonts w:eastAsia="Times New Roman"/>
          <w:szCs w:val="24"/>
        </w:rPr>
      </w:pPr>
      <w:r w:rsidRPr="000B1652">
        <w:rPr>
          <w:rFonts w:eastAsia="Times New Roman"/>
          <w:b/>
          <w:szCs w:val="24"/>
        </w:rPr>
        <w:t>ΠΡΟΕΔΡΕΥΟΥΣΑ (Αναστασία Χριστοδουλοπούλου):</w:t>
      </w:r>
      <w:r>
        <w:rPr>
          <w:rFonts w:eastAsia="Times New Roman"/>
          <w:szCs w:val="24"/>
        </w:rPr>
        <w:t xml:space="preserve"> Ευχαριστούμε κι εμείς.</w:t>
      </w:r>
    </w:p>
    <w:p w14:paraId="0715AFD9"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Κυρία Μάρκου, επειδή έχει ζητήσει τον λόγο ο Πρόεδρος της Ένωσης Κεντρώων, ο κ. Λεβέντης, θα προηγηθ</w:t>
      </w:r>
      <w:r>
        <w:rPr>
          <w:rFonts w:eastAsia="Times New Roman"/>
          <w:szCs w:val="24"/>
        </w:rPr>
        <w:t>εί και στο εντωμεταξύ δίνω τον λόγο στον κ. Βαρδάκη για ένα λεπτό για μια τροπολογία.</w:t>
      </w:r>
    </w:p>
    <w:p w14:paraId="0715AFDA"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ΣΩΚΡΑΤΗΣ</w:t>
      </w:r>
      <w:r w:rsidRPr="009B0A53">
        <w:rPr>
          <w:rFonts w:eastAsia="Times New Roman"/>
          <w:b/>
          <w:szCs w:val="24"/>
        </w:rPr>
        <w:t xml:space="preserve"> </w:t>
      </w:r>
      <w:r>
        <w:rPr>
          <w:rFonts w:eastAsia="Times New Roman"/>
          <w:b/>
          <w:szCs w:val="24"/>
        </w:rPr>
        <w:t>ΒΑΡΔΑΚ</w:t>
      </w:r>
      <w:r w:rsidRPr="009B0A53">
        <w:rPr>
          <w:rFonts w:eastAsia="Times New Roman"/>
          <w:b/>
          <w:szCs w:val="24"/>
        </w:rPr>
        <w:t>ΗΣ:</w:t>
      </w:r>
      <w:r>
        <w:rPr>
          <w:rFonts w:eastAsia="Times New Roman"/>
          <w:szCs w:val="24"/>
        </w:rPr>
        <w:t xml:space="preserve"> Κύριε Υπουργέ, παρακαλώ να κάνετε δεκτή την τροπολογία που με την προτεινόμενη διάταξη παρέχει τη δυνατότητα δωρεάν παραχώρησης και χρήσης κινητών και </w:t>
      </w:r>
      <w:r>
        <w:rPr>
          <w:rFonts w:eastAsia="Times New Roman"/>
          <w:szCs w:val="24"/>
        </w:rPr>
        <w:t>ακινήτων των περιφερειών σε φορείς κοινωνικής και αλληλέγγυας οικονομίας, που πληρούν τις προϋποθέσεις του ν.4430/2016, για τη στέγαση και την εκπλήρωση των καταστατικών τους σκοπών βάσει της σχετικής νομοθεσίας.</w:t>
      </w:r>
    </w:p>
    <w:p w14:paraId="0715AFD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Ευχαριστώ.</w:t>
      </w:r>
    </w:p>
    <w:p w14:paraId="0715AFDC" w14:textId="77777777" w:rsidR="006222AF" w:rsidRDefault="006453C1">
      <w:pPr>
        <w:tabs>
          <w:tab w:val="left" w:pos="2940"/>
        </w:tabs>
        <w:spacing w:after="0" w:line="600" w:lineRule="auto"/>
        <w:ind w:firstLine="720"/>
        <w:jc w:val="both"/>
        <w:rPr>
          <w:rFonts w:eastAsia="Times New Roman"/>
          <w:szCs w:val="24"/>
        </w:rPr>
      </w:pPr>
      <w:r w:rsidRPr="000B1652">
        <w:rPr>
          <w:rFonts w:eastAsia="Times New Roman"/>
          <w:b/>
          <w:szCs w:val="24"/>
        </w:rPr>
        <w:lastRenderedPageBreak/>
        <w:t>ΠΡΟΕΔΡΕΥΟΥΣΑ (Αναστασία Χριστοδο</w:t>
      </w:r>
      <w:r w:rsidRPr="000B1652">
        <w:rPr>
          <w:rFonts w:eastAsia="Times New Roman"/>
          <w:b/>
          <w:szCs w:val="24"/>
        </w:rPr>
        <w:t>υλοπούλου):</w:t>
      </w:r>
      <w:r>
        <w:rPr>
          <w:rFonts w:eastAsia="Times New Roman"/>
          <w:szCs w:val="24"/>
        </w:rPr>
        <w:t xml:space="preserve"> Παρακαλώ, κύριε Λεβέντη, έχετε τον λόγο για δεκαπέντε λεπτά. Σας παρακαλώ να τον σεβαστείτε απολύτως.</w:t>
      </w:r>
    </w:p>
    <w:p w14:paraId="0715AFDD"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ΒΑΣΙΛΗ</w:t>
      </w:r>
      <w:r w:rsidRPr="000B1652">
        <w:rPr>
          <w:rFonts w:eastAsia="Times New Roman"/>
          <w:b/>
          <w:szCs w:val="24"/>
        </w:rPr>
        <w:t>Σ ΛΕΒΕΝΤΗΣ (Πρόεδρος της Ένωσης Κεντρώων):</w:t>
      </w:r>
      <w:r>
        <w:rPr>
          <w:rFonts w:eastAsia="Times New Roman"/>
          <w:szCs w:val="24"/>
        </w:rPr>
        <w:t xml:space="preserve"> Θα δούμε πώς θα βγει η ομιλία, κυρία Πρόεδρε. Δεν είναι εύκολο. Επειδή δεν διαβάζω την ομιλία</w:t>
      </w:r>
      <w:r>
        <w:rPr>
          <w:rFonts w:eastAsia="Times New Roman"/>
          <w:szCs w:val="24"/>
        </w:rPr>
        <w:t>, δεν μπορώ να χρονομετρήσω.</w:t>
      </w:r>
    </w:p>
    <w:p w14:paraId="0715AFDE" w14:textId="77777777" w:rsidR="006222AF" w:rsidRDefault="006453C1">
      <w:pPr>
        <w:tabs>
          <w:tab w:val="left" w:pos="2940"/>
        </w:tabs>
        <w:spacing w:after="0" w:line="600" w:lineRule="auto"/>
        <w:ind w:firstLine="720"/>
        <w:jc w:val="both"/>
        <w:rPr>
          <w:rFonts w:eastAsia="Times New Roman"/>
          <w:szCs w:val="24"/>
        </w:rPr>
      </w:pPr>
      <w:r w:rsidRPr="009B0A53">
        <w:rPr>
          <w:rFonts w:eastAsia="Times New Roman"/>
          <w:b/>
          <w:szCs w:val="24"/>
        </w:rPr>
        <w:t>ΠΡΟΕΔΡΕΥΟΥΣΑ (Αναστασία Χριστοδουλοπούλου):</w:t>
      </w:r>
      <w:r>
        <w:rPr>
          <w:rFonts w:eastAsia="Times New Roman"/>
          <w:szCs w:val="24"/>
        </w:rPr>
        <w:t xml:space="preserve"> Κι εγώ το έχω αυτό το πρόβλημα, αλλά πρέπει σιγά-σιγά να προσαρμοστούμε.</w:t>
      </w:r>
    </w:p>
    <w:p w14:paraId="0715AFDF"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ΒΑΣΙΛΗ</w:t>
      </w:r>
      <w:r w:rsidRPr="009B0A53">
        <w:rPr>
          <w:rFonts w:eastAsia="Times New Roman"/>
          <w:b/>
          <w:szCs w:val="24"/>
        </w:rPr>
        <w:t>Σ ΛΕΒΕΝΤΗΣ (Πρόεδρος της Ένωσης Κεντρώων):</w:t>
      </w:r>
      <w:r>
        <w:rPr>
          <w:rFonts w:eastAsia="Times New Roman"/>
          <w:szCs w:val="24"/>
        </w:rPr>
        <w:t xml:space="preserve">  Μάλιστα.</w:t>
      </w:r>
    </w:p>
    <w:p w14:paraId="0715AFE0"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Κατ’ αρχάς, να χαιρετήσω εδώ τους σήμερα συζητούντε</w:t>
      </w:r>
      <w:r>
        <w:rPr>
          <w:rFonts w:eastAsia="Times New Roman"/>
          <w:szCs w:val="24"/>
        </w:rPr>
        <w:t>ς, την κυρία Πρόεδρο, τους κυρίους Υπουργούς και τις κυρίες και κυρίους Βουλευτές.</w:t>
      </w:r>
    </w:p>
    <w:p w14:paraId="0715AFE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Πριν ενάμιση χρόνο είχαμε συζητήσει στην Αίθουσα αυτή την απλή αναλογική για τις βουλευτικές εκλογές. Τότε είχα κάνει </w:t>
      </w:r>
      <w:r>
        <w:rPr>
          <w:rFonts w:eastAsia="Times New Roman"/>
          <w:szCs w:val="24"/>
        </w:rPr>
        <w:lastRenderedPageBreak/>
        <w:t>δυο-τρία ραντεβού με τον κ. Τσίπρα και του είχα εξηγήσε</w:t>
      </w:r>
      <w:r>
        <w:rPr>
          <w:rFonts w:eastAsia="Times New Roman"/>
          <w:szCs w:val="24"/>
        </w:rPr>
        <w:t xml:space="preserve">ι τις αντιρρήσεις μου στο θέμα της κατάτμησης των περιφερειών, τις οποίες αντιρρήσεις είχε θεωρήσει εύλογες. </w:t>
      </w:r>
    </w:p>
    <w:p w14:paraId="0715AFE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Τώρα έρχεται η Κυβέρνηση και φέρνει την κατάτμηση των περιφερειών. Οπότε ο Πρωθυπουργός ή δεν υπήρξε έντιμος μαζί μου ή είναι υπολογιστής και κάνε</w:t>
      </w:r>
      <w:r>
        <w:rPr>
          <w:rFonts w:eastAsia="Times New Roman"/>
          <w:color w:val="000000"/>
          <w:szCs w:val="24"/>
          <w:shd w:val="clear" w:color="auto" w:fill="FFFFFF"/>
        </w:rPr>
        <w:t>ι απλά τη δουλειά του όπου βρει. Όπου βρει και όπως βρει</w:t>
      </w:r>
      <w:r w:rsidRPr="00FB0168">
        <w:rPr>
          <w:rFonts w:eastAsia="Times New Roman"/>
          <w:color w:val="000000"/>
          <w:szCs w:val="24"/>
          <w:shd w:val="clear" w:color="auto" w:fill="FFFFFF"/>
        </w:rPr>
        <w:t>,</w:t>
      </w:r>
      <w:r>
        <w:rPr>
          <w:rFonts w:eastAsia="Times New Roman"/>
          <w:color w:val="000000"/>
          <w:szCs w:val="24"/>
          <w:shd w:val="clear" w:color="auto" w:fill="FFFFFF"/>
        </w:rPr>
        <w:t xml:space="preserve"> συμμαχεί, προκειμένου να κάνει τη δουλειά του. Να εξηγούμεθα. </w:t>
      </w:r>
    </w:p>
    <w:p w14:paraId="0715AFE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Τον είχα ρωτήσει ποιο είναι το κέρδος από την κατάτμηση των περιφερειών. Μου έλεγε «εσύ τι φοβάσαι;». «Άσε τι φοβάμαι. Ποιο είναι το </w:t>
      </w:r>
      <w:r>
        <w:rPr>
          <w:rFonts w:eastAsia="Times New Roman"/>
          <w:color w:val="000000"/>
          <w:szCs w:val="24"/>
          <w:shd w:val="clear" w:color="auto" w:fill="FFFFFF"/>
        </w:rPr>
        <w:t>κέρδος;» τον ρώτησα. «Είναι μεγάλες οι περιφέρειες. Νομίζουν κάποιοι ότι πατάσσεται η διαφθορά»</w:t>
      </w:r>
      <w:r w:rsidRPr="00FB0168">
        <w:rPr>
          <w:rFonts w:eastAsia="Times New Roman"/>
          <w:color w:val="000000"/>
          <w:szCs w:val="24"/>
          <w:shd w:val="clear" w:color="auto" w:fill="FFFFFF"/>
        </w:rPr>
        <w:t xml:space="preserve"> </w:t>
      </w:r>
      <w:r>
        <w:rPr>
          <w:rFonts w:eastAsia="Times New Roman"/>
          <w:color w:val="000000"/>
          <w:szCs w:val="24"/>
          <w:shd w:val="clear" w:color="auto" w:fill="FFFFFF"/>
        </w:rPr>
        <w:t>μου απάντησε. Η Καρδίτσα, που έχει πέντε έδρες, δεν έχει διαφθορά; Δεν μπορεί να πάει εκεί ένας κροίσος να βγάλει τους Βουλευτές που θέλει; Να επηρεάσει τα κανά</w:t>
      </w:r>
      <w:r>
        <w:rPr>
          <w:rFonts w:eastAsia="Times New Roman"/>
          <w:color w:val="000000"/>
          <w:szCs w:val="24"/>
          <w:shd w:val="clear" w:color="auto" w:fill="FFFFFF"/>
        </w:rPr>
        <w:t>λια, να τους αγοράσει όλους; Δεν μπορεί; Στη μονοεδρική της Ευρυτανίας είμαστε σίγουροι ότι τηρείται η δημοκρατική τάξη; Δεν ισχύουν οι κανόνες των καναλιών, του χρήματος, των ρουσφετιών, της συναλλαγής; Δεν ισχύουν και στη μονοεδρική; Σε τι αποβλέπει η κα</w:t>
      </w:r>
      <w:r>
        <w:rPr>
          <w:rFonts w:eastAsia="Times New Roman"/>
          <w:color w:val="000000"/>
          <w:szCs w:val="24"/>
          <w:shd w:val="clear" w:color="auto" w:fill="FFFFFF"/>
        </w:rPr>
        <w:t>τάτμηση;</w:t>
      </w:r>
    </w:p>
    <w:p w14:paraId="0715AFE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 Έχετε διερωτηθεί γιατί ο νομοθέτης την άφησε μεγάλη αυτήν την περιφέρεια; Από καπρίτσιο την όρισε έτσι; Το έκανε αυτό για να συμμετέχουν σε αυτήν την περιφέρεια κάποιες προσωπικότητες από όλους τους χώρους. Στα ψηφοδέλτιά του κάθε κόμμα βάζει και</w:t>
      </w:r>
      <w:r>
        <w:rPr>
          <w:rFonts w:eastAsia="Times New Roman"/>
          <w:color w:val="000000"/>
          <w:szCs w:val="24"/>
          <w:shd w:val="clear" w:color="auto" w:fill="FFFFFF"/>
        </w:rPr>
        <w:t xml:space="preserve"> απλούς ανθρώπους και απλά μέλη του κόμματος, αλλά βάζεις -αν έχεις- και υποψηφίους που έχουν κάποιες περγαμηνές, στην ποίηση, στις φυσικές επιστήμες, στα μαθηματικά κ</w:t>
      </w:r>
      <w:r>
        <w:rPr>
          <w:rFonts w:eastAsia="Times New Roman"/>
          <w:color w:val="000000"/>
          <w:szCs w:val="24"/>
          <w:shd w:val="clear" w:color="auto" w:fill="FFFFFF"/>
        </w:rPr>
        <w:t>.</w:t>
      </w:r>
      <w:r>
        <w:rPr>
          <w:rFonts w:eastAsia="Times New Roman"/>
          <w:color w:val="000000"/>
          <w:szCs w:val="24"/>
          <w:shd w:val="clear" w:color="auto" w:fill="FFFFFF"/>
        </w:rPr>
        <w:t>λπ</w:t>
      </w:r>
      <w:r>
        <w:rPr>
          <w:rFonts w:eastAsia="Times New Roman"/>
          <w:color w:val="000000"/>
          <w:szCs w:val="24"/>
          <w:shd w:val="clear" w:color="auto" w:fill="FFFFFF"/>
        </w:rPr>
        <w:t>.</w:t>
      </w:r>
      <w:r>
        <w:rPr>
          <w:rFonts w:eastAsia="Times New Roman"/>
          <w:color w:val="000000"/>
          <w:szCs w:val="24"/>
          <w:shd w:val="clear" w:color="auto" w:fill="FFFFFF"/>
        </w:rPr>
        <w:t xml:space="preserve">. Αν </w:t>
      </w:r>
      <w:r>
        <w:rPr>
          <w:rFonts w:eastAsia="Times New Roman"/>
          <w:color w:val="000000"/>
          <w:szCs w:val="24"/>
          <w:shd w:val="clear" w:color="auto" w:fill="FFFFFF"/>
        </w:rPr>
        <w:t>ένα</w:t>
      </w:r>
      <w:r>
        <w:rPr>
          <w:rFonts w:eastAsia="Times New Roman"/>
          <w:color w:val="000000"/>
          <w:szCs w:val="24"/>
          <w:shd w:val="clear" w:color="auto" w:fill="FFFFFF"/>
        </w:rPr>
        <w:t xml:space="preserve"> κόμμα έχει κάποιους πανελληνίως γνωστούς, εκεί πρέπει να τους συμπεριλάβεις.</w:t>
      </w:r>
      <w:r>
        <w:rPr>
          <w:rFonts w:eastAsia="Times New Roman"/>
          <w:color w:val="000000"/>
          <w:szCs w:val="24"/>
          <w:shd w:val="clear" w:color="auto" w:fill="FFFFFF"/>
        </w:rPr>
        <w:t xml:space="preserve"> Και ο λαός αποφασίζει. Δεν είναι μια περιφέρεια που χτυπάς πόρτα-πόρτα για πετάξεις χαρτάκια από κάτω. Άλλωστε, ακόμη και στην Ευρυτανία, είναι διακόσια πενήντα χωριά. Ακόμα και εκεί που είναι μονοεδρική, δεν προλαβαίνουν οι υποψήφιοι να πάνε ούτε στο ένα</w:t>
      </w:r>
      <w:r>
        <w:rPr>
          <w:rFonts w:eastAsia="Times New Roman"/>
          <w:color w:val="000000"/>
          <w:szCs w:val="24"/>
          <w:shd w:val="clear" w:color="auto" w:fill="FFFFFF"/>
        </w:rPr>
        <w:t xml:space="preserve"> έκτο των χωριών. </w:t>
      </w:r>
    </w:p>
    <w:p w14:paraId="0715AFE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Στις εκλογές εισπράττεις τον αγώνα που έχει προηγηθεί. Δεν εισπράττεις τον αγώνα που κάνεις εκείνο το εικοσαήμερο, που δεν είναι ούτε εικοσαήμερο από την ημέρα της ανακήρυξης των συνδυασμών, δεκατέσσερις, δεκαπέντε ημέρες είναι. Και μερι</w:t>
      </w:r>
      <w:r>
        <w:rPr>
          <w:rFonts w:eastAsia="Times New Roman"/>
          <w:color w:val="000000"/>
          <w:szCs w:val="24"/>
          <w:shd w:val="clear" w:color="auto" w:fill="FFFFFF"/>
        </w:rPr>
        <w:t xml:space="preserve">κά κόμματα, επειδή ανακοινώνουν την τελευταία ημέρα τους </w:t>
      </w:r>
      <w:r>
        <w:rPr>
          <w:rFonts w:eastAsia="Times New Roman"/>
          <w:color w:val="000000"/>
          <w:szCs w:val="24"/>
          <w:shd w:val="clear" w:color="auto" w:fill="FFFFFF"/>
        </w:rPr>
        <w:lastRenderedPageBreak/>
        <w:t>συνδυασμούς τους, δεν έχουν ούτε δύο εβδομάδες. Τι θα κάνει σε δύο εβδομάδες ο υποψήφιος;</w:t>
      </w:r>
    </w:p>
    <w:p w14:paraId="0715AFE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Επομένως, θεωρώ ότι την κατάτμηση την φέρνει ο κ. Τσίπρας για να χαϊδέψει τα αυτιά της κ. Γεννηματά. Τώρα κάν</w:t>
      </w:r>
      <w:r>
        <w:rPr>
          <w:rFonts w:eastAsia="Times New Roman"/>
          <w:color w:val="000000"/>
          <w:szCs w:val="24"/>
          <w:shd w:val="clear" w:color="auto" w:fill="FFFFFF"/>
        </w:rPr>
        <w:t xml:space="preserve">ει συμμαχία με την κ. Γεννηματά ο κ. Τσίπρας. Και ξέρετε γιατί κάνει με την κ. Γεννηματά; Γιατί νομίζει ότι θα μπορέσει να διεμβολίσει το δίπολο Γεννηματά – Μητσοτάκη. Δεν θα μπορέσει να το διεμβολίσει, διότι με την ψήφο που έδωσε στην πρώτη ψηφοφορία για </w:t>
      </w:r>
      <w:r>
        <w:rPr>
          <w:rFonts w:eastAsia="Times New Roman"/>
          <w:color w:val="000000"/>
          <w:szCs w:val="24"/>
          <w:shd w:val="clear" w:color="auto" w:fill="FFFFFF"/>
        </w:rPr>
        <w:t>την απλή αναλογική η κ. Γεννηματά κράτησε τον Μητσοτάκη στην πρωθυπουργία. Αν η κ. Γεννηματά είχε προσθέσει τη δύναμη του ΠΑΣΟΚ από τότε στην απλή αναλογική, θα είχαμε ξοφλήσει με το μητσοτακέικο. Θα έπαιρνε ενενήντα έδρες. Και τριάντα πέντε και τριάντα οκ</w:t>
      </w:r>
      <w:r>
        <w:rPr>
          <w:rFonts w:eastAsia="Times New Roman"/>
          <w:color w:val="000000"/>
          <w:szCs w:val="24"/>
          <w:shd w:val="clear" w:color="auto" w:fill="FFFFFF"/>
        </w:rPr>
        <w:t xml:space="preserve">τώ θα μπορούσε να πάρει. Πάντως θα έπαιρνε έναν ορισμένο αριθμό εδρών. Τώρα όμως με το μπόνους ελπίζουν οι της Νέας Δημοκρατίας σε κυβέρνηση. </w:t>
      </w:r>
    </w:p>
    <w:p w14:paraId="0715AFE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κ. Γεννηματά έχει κάνει μεγάλο έγκλημα κατά της δημοκρατίας με την ψήφο που έδωσε την πρώτη φορά για την απλή α</w:t>
      </w:r>
      <w:r>
        <w:rPr>
          <w:rFonts w:eastAsia="Times New Roman"/>
          <w:color w:val="000000"/>
          <w:szCs w:val="24"/>
          <w:shd w:val="clear" w:color="auto" w:fill="FFFFFF"/>
        </w:rPr>
        <w:t xml:space="preserve">ναλογική, γιατί κρατάει το μητσοτακέικο στο παιχνίδι. Αν τώρα ήξεραν στη Νέα Δημοκρατία ότι, όποιο ποσοστό και αν πιάσουν, </w:t>
      </w:r>
      <w:r>
        <w:rPr>
          <w:rFonts w:eastAsia="Times New Roman"/>
          <w:color w:val="000000"/>
          <w:szCs w:val="24"/>
          <w:shd w:val="clear" w:color="auto" w:fill="FFFFFF"/>
        </w:rPr>
        <w:lastRenderedPageBreak/>
        <w:t xml:space="preserve">θα πάρουν ενενήντα έδρες, θα είχαμε εξοφλήσει με τα όνειρά τους. Τώρα όμως τα κρατάμε εν ζωή τα όνειρά τους. </w:t>
      </w:r>
    </w:p>
    <w:p w14:paraId="0715AFE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Και πάει τώρα ο κ. Τσίπ</w:t>
      </w:r>
      <w:r>
        <w:rPr>
          <w:rFonts w:eastAsia="Times New Roman"/>
          <w:color w:val="000000"/>
          <w:szCs w:val="24"/>
          <w:shd w:val="clear" w:color="auto" w:fill="FFFFFF"/>
        </w:rPr>
        <w:t xml:space="preserve">ρας και συμμαχεί με την Γεννηματά, νομίζοντας ότι θα διασπάσει το δίπολο. Δεν διασπάται αυτό. Μέχρι και προ τριετίας ήταν συνέταιροι η Γεννηματά με τη Νέα Δημοκρατία και είμαι σίγουρος ότι θα είναι και την επομένη των εκλογών. Με ποιους άλλους μπορείτε να </w:t>
      </w:r>
      <w:r>
        <w:rPr>
          <w:rFonts w:eastAsia="Times New Roman"/>
          <w:color w:val="000000"/>
          <w:szCs w:val="24"/>
          <w:shd w:val="clear" w:color="auto" w:fill="FFFFFF"/>
        </w:rPr>
        <w:t>κάνετε χωριό; Με κανέναν άλλο.</w:t>
      </w:r>
    </w:p>
    <w:p w14:paraId="0715AFE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 Η Ένωση Κεντρώων δεν μπορεί να κάνει χωριό, γιατί ο Αρχηγός σας είναι υιός ενός ανθρώπου που ανέτρεψε Κυβέρνηση της Ένωσης Κέντρου. Όσο ζω εγώ, δεν μπορώ να συναινέσω σε μια τέτοια πράξη, όσο καλή θέληση και να έχω. Για να ε</w:t>
      </w:r>
      <w:r>
        <w:rPr>
          <w:rFonts w:eastAsia="Times New Roman"/>
          <w:color w:val="000000"/>
          <w:szCs w:val="24"/>
          <w:shd w:val="clear" w:color="auto" w:fill="FFFFFF"/>
        </w:rPr>
        <w:t>ξηγούμεθα. Άρα εκεί θα στραφείτε, στην κ. Γεννηματά.</w:t>
      </w:r>
    </w:p>
    <w:p w14:paraId="0715AFE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Τσίπρας, όμως, ο οποίος συμφώνησε ότι η κατάτμηση των περιφερειών δεν είχε καμία αξία </w:t>
      </w:r>
      <w:r w:rsidRPr="00893487">
        <w:rPr>
          <w:rFonts w:eastAsia="Times New Roman" w:cs="Times New Roman"/>
          <w:szCs w:val="24"/>
        </w:rPr>
        <w:t>-</w:t>
      </w:r>
      <w:r>
        <w:rPr>
          <w:rFonts w:eastAsia="Times New Roman" w:cs="Times New Roman"/>
          <w:szCs w:val="24"/>
        </w:rPr>
        <w:t>δεν είχε κανένα επιχείρημα</w:t>
      </w:r>
      <w:r w:rsidRPr="00893487">
        <w:rPr>
          <w:rFonts w:eastAsia="Times New Roman" w:cs="Times New Roman"/>
          <w:szCs w:val="24"/>
        </w:rPr>
        <w:t>-</w:t>
      </w:r>
      <w:r>
        <w:rPr>
          <w:rFonts w:eastAsia="Times New Roman" w:cs="Times New Roman"/>
          <w:szCs w:val="24"/>
        </w:rPr>
        <w:t xml:space="preserve"> τι έρχεται τώρα</w:t>
      </w:r>
      <w:r w:rsidRPr="00893487">
        <w:rPr>
          <w:rFonts w:eastAsia="Times New Roman" w:cs="Times New Roman"/>
          <w:szCs w:val="24"/>
        </w:rPr>
        <w:t xml:space="preserve"> </w:t>
      </w:r>
      <w:r>
        <w:rPr>
          <w:rFonts w:eastAsia="Times New Roman" w:cs="Times New Roman"/>
          <w:szCs w:val="24"/>
        </w:rPr>
        <w:t>να κάνει; Έρχεται για να ευχαριστήσει ποιους; Να ευχαριστήσει τη Νέα Δ</w:t>
      </w:r>
      <w:r>
        <w:rPr>
          <w:rFonts w:eastAsia="Times New Roman" w:cs="Times New Roman"/>
          <w:szCs w:val="24"/>
        </w:rPr>
        <w:t xml:space="preserve">ημοκρατία; Μα, η Νέα Δημοκρατία δήλωσε ότι το πρώτο νομοσχέδιο που θα κάνει, αν κερδίσει την εξουσία, είναι να φέρει την ενισχυμένη. Αυτό δήλωσε η </w:t>
      </w:r>
      <w:r>
        <w:rPr>
          <w:rFonts w:eastAsia="Times New Roman" w:cs="Times New Roman"/>
          <w:szCs w:val="24"/>
        </w:rPr>
        <w:lastRenderedPageBreak/>
        <w:t>Νέα Δημοκρατία. Δεν ξέρω αν το καταφέρει με διακόσιους, όμως θα είναι το πρώτο νομοσχέδιο που θα φέρει προς ψ</w:t>
      </w:r>
      <w:r>
        <w:rPr>
          <w:rFonts w:eastAsia="Times New Roman" w:cs="Times New Roman"/>
          <w:szCs w:val="24"/>
        </w:rPr>
        <w:t>ήφιση. Σας έχει δώσει την απάντηση.</w:t>
      </w:r>
    </w:p>
    <w:p w14:paraId="0715AFE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Θέλω να πω δυο λέξεις και για την απλή αναλογική, για τους δήμους. Απλή αναλογική σημαίνει -ήταν δίπλα μου μια μέρα στην ΚΕΔΕ ο κ. Σκουρλέτης- να πάει ο λαός</w:t>
      </w:r>
      <w:r w:rsidRPr="008A5CA7">
        <w:rPr>
          <w:rFonts w:eastAsia="Times New Roman" w:cs="Times New Roman"/>
          <w:szCs w:val="24"/>
        </w:rPr>
        <w:t xml:space="preserve"> </w:t>
      </w:r>
      <w:r>
        <w:rPr>
          <w:rFonts w:eastAsia="Times New Roman" w:cs="Times New Roman"/>
          <w:szCs w:val="24"/>
        </w:rPr>
        <w:t xml:space="preserve">να ψηφίσει, να δώσει 20% στον πρώτο, 15% στον δεύτερο, να </w:t>
      </w:r>
      <w:r>
        <w:rPr>
          <w:rFonts w:eastAsia="Times New Roman" w:cs="Times New Roman"/>
          <w:szCs w:val="24"/>
        </w:rPr>
        <w:t>δώσει ποσοστά και μετά να μαζευτούν οι σύμβουλοι που θα βγουν από κάθε συνδυασμό σε μια αίθουσα να εκλέξουν τον δήμαρχο.</w:t>
      </w:r>
    </w:p>
    <w:p w14:paraId="0715AFE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δεύτερη Κυριακή είναι σύστημα νοκ άουτ, δηλαδή από τους δύο πρώτους ποιος θα βγει. Είναι το πιο αντιαναλογικό σύστημα η δεύτερη Κυρια</w:t>
      </w:r>
      <w:r>
        <w:rPr>
          <w:rFonts w:eastAsia="Times New Roman" w:cs="Times New Roman"/>
          <w:szCs w:val="24"/>
        </w:rPr>
        <w:t>κή. Δηλαδή, τι κάνετε τώρα; Γελοιοποιείτε την έννοια της απλής αναλογικής. Ονομάζετε απλή αναλογική ένα νομοσχέδιο -ότι θα μοιραστούν οι έδρες αναλογικά με το ποσοστό που είναι- και φέρνετε τη δεύτερη Κυριακή για να εξοντώσετε αυτό που εισάγετε, με σύστημα</w:t>
      </w:r>
      <w:r>
        <w:rPr>
          <w:rFonts w:eastAsia="Times New Roman" w:cs="Times New Roman"/>
          <w:szCs w:val="24"/>
        </w:rPr>
        <w:t xml:space="preserve"> νοκ άουτ μεταξύ των δύο πρώτων, υποχρεώνοντας τους οπαδούς και τα πλήθη του τρίτου, του τέταρτου, του πέμπτου συνδυασμού να διαλέξουν από </w:t>
      </w:r>
      <w:r>
        <w:rPr>
          <w:rFonts w:eastAsia="Times New Roman" w:cs="Times New Roman"/>
          <w:szCs w:val="24"/>
        </w:rPr>
        <w:lastRenderedPageBreak/>
        <w:t>τους δύο πρωτεύοντες. Γύρισε ο κ. Σκουρλέτης και μου είπε: «Έχεις δίκιο. Αυτή είναι η απλή αναλογική».</w:t>
      </w:r>
    </w:p>
    <w:p w14:paraId="0715AFED"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w:t>
      </w:r>
      <w:r>
        <w:rPr>
          <w:rFonts w:eastAsia="Times New Roman" w:cs="Times New Roman"/>
          <w:b/>
          <w:szCs w:val="24"/>
        </w:rPr>
        <w:t xml:space="preserve">ΝΟΣ) </w:t>
      </w:r>
      <w:r>
        <w:rPr>
          <w:rFonts w:eastAsia="Times New Roman" w:cs="Times New Roman"/>
          <w:b/>
          <w:szCs w:val="24"/>
        </w:rPr>
        <w:t>ΣΚΟΥΡΛΕΤΗΣ</w:t>
      </w:r>
      <w:r w:rsidRPr="00F7178E">
        <w:rPr>
          <w:rFonts w:eastAsia="Times New Roman" w:cs="Times New Roman"/>
          <w:b/>
          <w:szCs w:val="24"/>
        </w:rPr>
        <w:t xml:space="preserve"> (Υπουργός Εσωτερικών):</w:t>
      </w:r>
      <w:r w:rsidRPr="00F7178E">
        <w:rPr>
          <w:rFonts w:eastAsia="Times New Roman" w:cs="Times New Roman"/>
          <w:szCs w:val="24"/>
        </w:rPr>
        <w:t xml:space="preserve"> </w:t>
      </w:r>
      <w:r>
        <w:rPr>
          <w:rFonts w:eastAsia="Times New Roman" w:cs="Times New Roman"/>
          <w:szCs w:val="24"/>
        </w:rPr>
        <w:t>Είναι η δεύτερη φορά που το λέτε και λέτε ψέματα.</w:t>
      </w:r>
    </w:p>
    <w:p w14:paraId="0715AFE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ΒΑΣΙΛΗΣ ΛΕΒΕΝΤΗΣ</w:t>
      </w:r>
      <w:r w:rsidRPr="003266B6">
        <w:rPr>
          <w:rFonts w:eastAsia="Times New Roman" w:cs="Times New Roman"/>
          <w:b/>
          <w:szCs w:val="24"/>
        </w:rPr>
        <w:t xml:space="preserve"> (Πρόεδρος της </w:t>
      </w:r>
      <w:r>
        <w:rPr>
          <w:rFonts w:eastAsia="Times New Roman" w:cs="Times New Roman"/>
          <w:b/>
          <w:szCs w:val="24"/>
        </w:rPr>
        <w:t>Ένωσης Κεντρώων</w:t>
      </w:r>
      <w:r w:rsidRPr="003266B6">
        <w:rPr>
          <w:rFonts w:eastAsia="Times New Roman" w:cs="Times New Roman"/>
          <w:b/>
          <w:szCs w:val="24"/>
        </w:rPr>
        <w:t>):</w:t>
      </w:r>
      <w:r w:rsidRPr="003266B6">
        <w:rPr>
          <w:rFonts w:eastAsia="Times New Roman" w:cs="Times New Roman"/>
          <w:szCs w:val="24"/>
        </w:rPr>
        <w:t xml:space="preserve"> </w:t>
      </w:r>
      <w:r>
        <w:rPr>
          <w:rFonts w:eastAsia="Times New Roman" w:cs="Times New Roman"/>
          <w:szCs w:val="24"/>
        </w:rPr>
        <w:t>Αφού έχω δίκιο, γιατί το φέρνετε αυτό το έκτρωμα εδώ;</w:t>
      </w:r>
    </w:p>
    <w:p w14:paraId="0715AFE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w:t>
      </w:r>
      <w:r w:rsidRPr="00F7178E">
        <w:rPr>
          <w:rFonts w:eastAsia="Times New Roman" w:cs="Times New Roman"/>
          <w:b/>
          <w:szCs w:val="24"/>
        </w:rPr>
        <w:t xml:space="preserve"> (Υπουργός Εσωτερικών):</w:t>
      </w:r>
      <w:r w:rsidRPr="00F7178E">
        <w:rPr>
          <w:rFonts w:eastAsia="Times New Roman" w:cs="Times New Roman"/>
          <w:szCs w:val="24"/>
        </w:rPr>
        <w:t xml:space="preserve"> </w:t>
      </w:r>
      <w:r>
        <w:rPr>
          <w:rFonts w:eastAsia="Times New Roman" w:cs="Times New Roman"/>
          <w:szCs w:val="24"/>
        </w:rPr>
        <w:t xml:space="preserve">Είναι η </w:t>
      </w:r>
      <w:r>
        <w:rPr>
          <w:rFonts w:eastAsia="Times New Roman" w:cs="Times New Roman"/>
          <w:szCs w:val="24"/>
        </w:rPr>
        <w:t>δεύτερη φορά που το λέτε και λέτε ψέματα.</w:t>
      </w:r>
    </w:p>
    <w:p w14:paraId="0715AFF0"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Ψέματα λέω;</w:t>
      </w:r>
    </w:p>
    <w:p w14:paraId="0715AFF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w:t>
      </w:r>
      <w:r w:rsidRPr="00F7178E">
        <w:rPr>
          <w:rFonts w:eastAsia="Times New Roman" w:cs="Times New Roman"/>
          <w:b/>
          <w:szCs w:val="24"/>
        </w:rPr>
        <w:t xml:space="preserve"> (Υπουργός Εσωτερικών):</w:t>
      </w:r>
      <w:r w:rsidRPr="00F7178E">
        <w:rPr>
          <w:rFonts w:eastAsia="Times New Roman" w:cs="Times New Roman"/>
          <w:szCs w:val="24"/>
        </w:rPr>
        <w:t xml:space="preserve"> </w:t>
      </w:r>
      <w:r>
        <w:rPr>
          <w:rFonts w:eastAsia="Times New Roman" w:cs="Times New Roman"/>
          <w:szCs w:val="24"/>
        </w:rPr>
        <w:t>Βεβαίως, λέτε ψέματα.</w:t>
      </w:r>
    </w:p>
    <w:p w14:paraId="0715AFF2"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Λυπούμαι για σας!</w:t>
      </w:r>
    </w:p>
    <w:p w14:paraId="0715AFF3"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w:t>
      </w:r>
      <w:r w:rsidRPr="00F7178E">
        <w:rPr>
          <w:rFonts w:eastAsia="Times New Roman" w:cs="Times New Roman"/>
          <w:b/>
          <w:szCs w:val="24"/>
        </w:rPr>
        <w:t xml:space="preserve"> (Υπουργός Εσωτερικών):</w:t>
      </w:r>
      <w:r w:rsidRPr="00F7178E">
        <w:rPr>
          <w:rFonts w:eastAsia="Times New Roman" w:cs="Times New Roman"/>
          <w:szCs w:val="24"/>
        </w:rPr>
        <w:t xml:space="preserve"> </w:t>
      </w:r>
      <w:r>
        <w:rPr>
          <w:rFonts w:eastAsia="Times New Roman" w:cs="Times New Roman"/>
          <w:szCs w:val="24"/>
        </w:rPr>
        <w:t>Και εγώ για σας!</w:t>
      </w:r>
    </w:p>
    <w:p w14:paraId="0715AFF4" w14:textId="77777777" w:rsidR="006222AF" w:rsidRDefault="006453C1">
      <w:pPr>
        <w:spacing w:after="0" w:line="600" w:lineRule="auto"/>
        <w:ind w:firstLine="720"/>
        <w:jc w:val="both"/>
        <w:rPr>
          <w:rFonts w:eastAsia="Times New Roman" w:cs="Times New Roman"/>
          <w:szCs w:val="24"/>
        </w:rPr>
      </w:pPr>
      <w:r w:rsidRPr="00276E91">
        <w:rPr>
          <w:rFonts w:eastAsia="Times New Roman" w:cs="Times New Roman"/>
          <w:b/>
          <w:szCs w:val="24"/>
        </w:rPr>
        <w:t>ΠΡΟΕΔΡΕΥΟΥΣΑ (Αναστασία Χριστοδουλοπούλου):</w:t>
      </w:r>
      <w:r w:rsidRPr="00276E91">
        <w:rPr>
          <w:rFonts w:eastAsia="Times New Roman" w:cs="Times New Roman"/>
          <w:szCs w:val="24"/>
        </w:rPr>
        <w:t xml:space="preserve"> </w:t>
      </w:r>
      <w:r>
        <w:rPr>
          <w:rFonts w:eastAsia="Times New Roman" w:cs="Times New Roman"/>
          <w:szCs w:val="24"/>
        </w:rPr>
        <w:t>Ελάτε, κύριοι!</w:t>
      </w:r>
    </w:p>
    <w:p w14:paraId="0715AFF5"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lastRenderedPageBreak/>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 xml:space="preserve">Αφού φτάνετε σε τέτοιο κατάντημα, λυπούμαι. Δίπλα μου καθόσασταν. Είστε εντιμότερος εμού </w:t>
      </w:r>
      <w:r>
        <w:rPr>
          <w:rFonts w:eastAsia="Times New Roman" w:cs="Times New Roman"/>
          <w:szCs w:val="24"/>
        </w:rPr>
        <w:t>να πιστέψει εσάς ο κόσμος!</w:t>
      </w:r>
    </w:p>
    <w:p w14:paraId="0715AFF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Νεότερος! Καταλαβαίνει καλύτερα ως νεότερος!</w:t>
      </w:r>
    </w:p>
    <w:p w14:paraId="0715AFF7"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Σας παρακαλώ, κύριε Φίλη. Δεν θέλουμε συνηγόρους και τέτοιους συνηγόρους σαν εσάς!</w:t>
      </w:r>
    </w:p>
    <w:p w14:paraId="0715AFF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Καλός είναι. Γιατί; Τι έχει;</w:t>
      </w:r>
    </w:p>
    <w:p w14:paraId="0715AFF9"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Ώστε λέω ψέματα, κύριε Σκουρλέτη;</w:t>
      </w:r>
    </w:p>
    <w:p w14:paraId="0715AFFA"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w:t>
      </w:r>
      <w:r w:rsidRPr="00F7178E">
        <w:rPr>
          <w:rFonts w:eastAsia="Times New Roman" w:cs="Times New Roman"/>
          <w:b/>
          <w:szCs w:val="24"/>
        </w:rPr>
        <w:t xml:space="preserve"> (Υπουργός Εσωτερικών):</w:t>
      </w:r>
      <w:r w:rsidRPr="00F7178E">
        <w:rPr>
          <w:rFonts w:eastAsia="Times New Roman" w:cs="Times New Roman"/>
          <w:szCs w:val="24"/>
        </w:rPr>
        <w:t xml:space="preserve"> </w:t>
      </w:r>
      <w:r>
        <w:rPr>
          <w:rFonts w:eastAsia="Times New Roman" w:cs="Times New Roman"/>
          <w:szCs w:val="24"/>
        </w:rPr>
        <w:t>Δεν θυμάστε καλά, στην καλύτερη περίπτωση.</w:t>
      </w:r>
    </w:p>
    <w:p w14:paraId="0715AFFB"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b/>
          <w:szCs w:val="24"/>
        </w:rPr>
        <w:t>:</w:t>
      </w:r>
      <w:r w:rsidRPr="00021FF7">
        <w:rPr>
          <w:rFonts w:eastAsia="Times New Roman" w:cs="Times New Roman"/>
          <w:szCs w:val="24"/>
        </w:rPr>
        <w:t xml:space="preserve"> </w:t>
      </w:r>
      <w:r>
        <w:rPr>
          <w:rFonts w:eastAsia="Times New Roman" w:cs="Times New Roman"/>
          <w:szCs w:val="24"/>
        </w:rPr>
        <w:t>Δεν θυμάμαι καλά, ναι!</w:t>
      </w:r>
    </w:p>
    <w:p w14:paraId="0715AFF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Εντάξει, κύριε Σκουρλέτη. Γυρίσατε δίπλα μου και μου είπατε, όταν σας είπα «τη δεύτερη Κυριακή τι τη θέλετε», ότι «η </w:t>
      </w:r>
      <w:r>
        <w:rPr>
          <w:rFonts w:eastAsia="Times New Roman" w:cs="Times New Roman"/>
          <w:szCs w:val="24"/>
        </w:rPr>
        <w:lastRenderedPageBreak/>
        <w:t>αληθινή απλή αναλογική είναι αυτή που λες, χωρίς δεύτερη Κυριακή». Αν ψεύδομαι, εντάξει. Η συνείδησή σας θα σας τυ</w:t>
      </w:r>
      <w:r>
        <w:rPr>
          <w:rFonts w:eastAsia="Times New Roman" w:cs="Times New Roman"/>
          <w:szCs w:val="24"/>
        </w:rPr>
        <w:t>ραννάει. Άλλωστε, θα σας τυραννάει και για πολλά άλλα που κάνατε.</w:t>
      </w:r>
    </w:p>
    <w:p w14:paraId="0715AFFD" w14:textId="77777777" w:rsidR="006222AF" w:rsidRDefault="006453C1">
      <w:pPr>
        <w:spacing w:after="0" w:line="600" w:lineRule="auto"/>
        <w:ind w:firstLine="720"/>
        <w:jc w:val="both"/>
        <w:rPr>
          <w:rFonts w:eastAsia="Times New Roman" w:cs="Times New Roman"/>
          <w:szCs w:val="24"/>
        </w:rPr>
      </w:pPr>
      <w:r w:rsidRPr="00027807">
        <w:rPr>
          <w:rFonts w:eastAsia="Times New Roman" w:cs="Times New Roman"/>
          <w:b/>
          <w:szCs w:val="24"/>
        </w:rPr>
        <w:t xml:space="preserve">ΠΑΝΑΓΙΩΤΗΣ </w:t>
      </w:r>
      <w:r>
        <w:rPr>
          <w:rFonts w:eastAsia="Times New Roman" w:cs="Times New Roman"/>
          <w:b/>
          <w:szCs w:val="24"/>
        </w:rPr>
        <w:t xml:space="preserve">(ΠΑΝΟΣ) </w:t>
      </w:r>
      <w:r w:rsidRPr="00027807">
        <w:rPr>
          <w:rFonts w:eastAsia="Times New Roman" w:cs="Times New Roman"/>
          <w:b/>
          <w:szCs w:val="24"/>
        </w:rPr>
        <w:t>ΣΚΟΥΡΛΕΤΗΣ (Υπουργός Εσωτερικών):</w:t>
      </w:r>
      <w:r w:rsidRPr="00027807">
        <w:rPr>
          <w:rFonts w:eastAsia="Times New Roman" w:cs="Times New Roman"/>
          <w:szCs w:val="24"/>
        </w:rPr>
        <w:t xml:space="preserve"> </w:t>
      </w:r>
      <w:r>
        <w:rPr>
          <w:rFonts w:eastAsia="Times New Roman" w:cs="Times New Roman"/>
          <w:szCs w:val="24"/>
        </w:rPr>
        <w:t>Ο Θεός το ξέρει!</w:t>
      </w:r>
    </w:p>
    <w:p w14:paraId="0715AFFE"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 xml:space="preserve">Να πούμε και δύο λέξεις και για το </w:t>
      </w:r>
      <w:r>
        <w:rPr>
          <w:rFonts w:eastAsia="Times New Roman" w:cs="Times New Roman"/>
          <w:szCs w:val="24"/>
        </w:rPr>
        <w:t>σ</w:t>
      </w:r>
      <w:r>
        <w:rPr>
          <w:rFonts w:eastAsia="Times New Roman" w:cs="Times New Roman"/>
          <w:szCs w:val="24"/>
        </w:rPr>
        <w:t xml:space="preserve">κοπιανό, γιατί για το </w:t>
      </w:r>
      <w:r>
        <w:rPr>
          <w:rFonts w:eastAsia="Times New Roman" w:cs="Times New Roman"/>
          <w:szCs w:val="24"/>
        </w:rPr>
        <w:t>σ</w:t>
      </w:r>
      <w:r>
        <w:rPr>
          <w:rFonts w:eastAsia="Times New Roman" w:cs="Times New Roman"/>
          <w:szCs w:val="24"/>
        </w:rPr>
        <w:t>κοπιανό έχετ</w:t>
      </w:r>
      <w:r>
        <w:rPr>
          <w:rFonts w:eastAsia="Times New Roman" w:cs="Times New Roman"/>
          <w:szCs w:val="24"/>
        </w:rPr>
        <w:t>ε βγάλει τους Βουλευτές σας στα κανάλια να λένε ότι το 1977 ο Καραμανλής έδωσε τη γλώσσα.</w:t>
      </w:r>
    </w:p>
    <w:p w14:paraId="0715AFF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ΣΩΚΡΑΤΗΣ ΒΑΡΔΑΚΗΣ:</w:t>
      </w:r>
      <w:r>
        <w:rPr>
          <w:rFonts w:eastAsia="Times New Roman" w:cs="Times New Roman"/>
          <w:szCs w:val="24"/>
        </w:rPr>
        <w:t xml:space="preserve"> Ο Αβέρωφ.</w:t>
      </w:r>
    </w:p>
    <w:p w14:paraId="0715B000" w14:textId="77777777" w:rsidR="006222AF" w:rsidRDefault="006453C1">
      <w:pPr>
        <w:spacing w:after="0" w:line="600" w:lineRule="auto"/>
        <w:ind w:firstLine="720"/>
        <w:jc w:val="both"/>
        <w:rPr>
          <w:rFonts w:eastAsia="Times New Roman" w:cs="Times New Roman"/>
          <w:szCs w:val="24"/>
        </w:rPr>
      </w:pPr>
      <w:r w:rsidRPr="00021FF7">
        <w:rPr>
          <w:rFonts w:eastAsia="Times New Roman" w:cs="Times New Roman"/>
          <w:b/>
          <w:szCs w:val="24"/>
        </w:rPr>
        <w:t>ΒΑΣΙΛΗΣ ΛΕΒΕΝΤΗΣ (Πρόεδρος της Ένωσης Κεντρώων):</w:t>
      </w:r>
      <w:r w:rsidRPr="00021FF7">
        <w:rPr>
          <w:rFonts w:eastAsia="Times New Roman" w:cs="Times New Roman"/>
          <w:szCs w:val="24"/>
        </w:rPr>
        <w:t xml:space="preserve"> </w:t>
      </w:r>
      <w:r>
        <w:rPr>
          <w:rFonts w:eastAsia="Times New Roman" w:cs="Times New Roman"/>
          <w:szCs w:val="24"/>
        </w:rPr>
        <w:t>Σε ποια κ</w:t>
      </w:r>
      <w:r w:rsidRPr="001866BC">
        <w:rPr>
          <w:rFonts w:eastAsia="Times New Roman" w:cs="Times New Roman"/>
          <w:szCs w:val="24"/>
        </w:rPr>
        <w:t>υβέρνηση</w:t>
      </w:r>
      <w:r>
        <w:rPr>
          <w:rFonts w:eastAsia="Times New Roman" w:cs="Times New Roman"/>
          <w:szCs w:val="24"/>
        </w:rPr>
        <w:t xml:space="preserve"> ήταν ο Αβέρωφ;</w:t>
      </w:r>
    </w:p>
    <w:p w14:paraId="0715B00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Μετά λέτε ότι το 2008 το έδωσε η Ντόρα με τον Κώστα Καρ</w:t>
      </w:r>
      <w:r>
        <w:rPr>
          <w:rFonts w:eastAsia="Times New Roman" w:cs="Times New Roman"/>
          <w:szCs w:val="24"/>
        </w:rPr>
        <w:t>αμανλή, τον νεότερο. Και αφού, λοιπόν, τα είχαν δώσει όλοι αυτοί, τα δίνουμε και εμείς.</w:t>
      </w:r>
    </w:p>
    <w:p w14:paraId="0715B00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ωραία επιχειρηματολογία! Αλήθεια, σας θαυμάζω! Τότε και στην Κύπρο, αφού πήγε ο Καραμανλής και έδωσε τη Συμ</w:t>
      </w:r>
      <w:r>
        <w:rPr>
          <w:rFonts w:eastAsia="Times New Roman" w:cs="Times New Roman"/>
          <w:szCs w:val="24"/>
        </w:rPr>
        <w:lastRenderedPageBreak/>
        <w:t>φωνία της Ζυρίχης-Λονδίνου, να δώσουμε και την υπόλοιπη Κύ</w:t>
      </w:r>
      <w:r>
        <w:rPr>
          <w:rFonts w:eastAsia="Times New Roman" w:cs="Times New Roman"/>
          <w:szCs w:val="24"/>
        </w:rPr>
        <w:t>προ. Στον δρόμο εκείνο να συνεχίσετε και εσείς. Τι λογική είναι αυτή, δηλαδή;</w:t>
      </w:r>
    </w:p>
    <w:p w14:paraId="0715B00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Συγγνώμη, αλλά εγώ ζήτησα από τον κ. Τσίπρα και του ζητάω άλλη μια φορά στην Αίθουσα αυτή το εξής. Κατηγορεί τη Νέα Δημοκρατία ότι, αφού πρόδωσε εκείνη, νομιμοποιείται να το κάνε</w:t>
      </w:r>
      <w:r>
        <w:rPr>
          <w:rFonts w:eastAsia="Times New Roman" w:cs="Times New Roman"/>
          <w:szCs w:val="24"/>
        </w:rPr>
        <w:t>ι το ίδιο και αυτός, ο κ. Τσίπρας.</w:t>
      </w:r>
    </w:p>
    <w:p w14:paraId="0715B00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Λέω, λοιπόν και εγώ, άμα πιστεύετε, εσείς, του ΣΥΡΙΖΑ, ότι έχετε δίκιο, κατεβείτε στον λαό, βάλτε δεκαπέντε μέρες προεκλογικό αγώνα, επιχειρηματολογήστε. Άλλωστε, όλα τα κανάλια είναι δικά σας και της Νέας Δημοκρατίας. Όλ</w:t>
      </w:r>
      <w:r>
        <w:rPr>
          <w:rFonts w:eastAsia="Times New Roman" w:cs="Times New Roman"/>
          <w:szCs w:val="24"/>
        </w:rPr>
        <w:t>η μέρα βλέπω έναν του ΣΥΡΙΖΑ και έναν της Νέας Δημοκρατίας. Δεν έχετε πρόβλημα να πείτε τις απόψεις σας και εφόσον κερδίσετε την κοινωνία, και εγώ θα σας συγχαρώ και θα πω «μπράβο, παιδιά, που καταφέρατε μέσα σε ένα διάστημα, επιχειρηματολογώντας, να κερδί</w:t>
      </w:r>
      <w:r>
        <w:rPr>
          <w:rFonts w:eastAsia="Times New Roman" w:cs="Times New Roman"/>
          <w:szCs w:val="24"/>
        </w:rPr>
        <w:t>σετε την κοινωνία».</w:t>
      </w:r>
    </w:p>
    <w:p w14:paraId="0715B005"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Εσείς έχετε αρχίσει ένα βρισίδι στην κοινωνία ότι είναι κτήνη, φασίστες, βάνδαλοι. Δεν ξέρω τι είναι. Αυτό λέτε προς την κοινωνία. Παντού βλέπετε ακροδεξιές φαντασιώσεις. Και κάνατε </w:t>
      </w:r>
      <w:r>
        <w:rPr>
          <w:rFonts w:eastAsia="Times New Roman" w:cs="Times New Roman"/>
          <w:szCs w:val="24"/>
        </w:rPr>
        <w:lastRenderedPageBreak/>
        <w:t xml:space="preserve">ό,τι κάνατε χωρίς σύσκεψη Αρχηγών, χωρίς καν απόφαση της </w:t>
      </w:r>
      <w:r w:rsidRPr="00840C4C">
        <w:rPr>
          <w:rFonts w:eastAsia="Times New Roman" w:cs="Times New Roman"/>
          <w:szCs w:val="24"/>
        </w:rPr>
        <w:t>Βουλή</w:t>
      </w:r>
      <w:r>
        <w:rPr>
          <w:rFonts w:eastAsia="Times New Roman" w:cs="Times New Roman"/>
          <w:szCs w:val="24"/>
        </w:rPr>
        <w:t xml:space="preserve">ς. Κάνατε του κεφαλιού σας! Αν αύριο αποδειχθεί ότι υποτροπιάσει το πράγμα και επιστρέψουν αυτοί σε αλυτρωτισμό, τι θα κάνετε εσείς όλοι; </w:t>
      </w:r>
    </w:p>
    <w:p w14:paraId="0715B00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Εδώ έχω ένα χαρτί που είναι από την ιστοσελίδα «ΠΡΩΤΟ ΘΕΜΑ» που λέει ότι δήλωσε ο Ζάεφ για το ΝΑΤΟ ότι «</w:t>
      </w:r>
      <w:r>
        <w:rPr>
          <w:rFonts w:eastAsia="Times New Roman" w:cs="Times New Roman"/>
          <w:szCs w:val="24"/>
        </w:rPr>
        <w:t>η</w:t>
      </w:r>
      <w:r>
        <w:rPr>
          <w:rFonts w:eastAsia="Times New Roman" w:cs="Times New Roman"/>
          <w:szCs w:val="24"/>
        </w:rPr>
        <w:t xml:space="preserve"> «Δημοκρατία</w:t>
      </w:r>
      <w:r>
        <w:rPr>
          <w:rFonts w:eastAsia="Times New Roman" w:cs="Times New Roman"/>
          <w:szCs w:val="24"/>
        </w:rPr>
        <w:t xml:space="preserve"> της Μακεδονίας» έγινε μέλος της οικογένειας της Συμμαχίας». Δεν λέει καν για </w:t>
      </w:r>
      <w:r w:rsidRPr="00840C4C">
        <w:rPr>
          <w:rFonts w:eastAsia="Times New Roman" w:cs="Times New Roman"/>
          <w:szCs w:val="24"/>
        </w:rPr>
        <w:t>Β</w:t>
      </w:r>
      <w:r>
        <w:rPr>
          <w:rFonts w:eastAsia="Times New Roman" w:cs="Times New Roman"/>
          <w:szCs w:val="24"/>
        </w:rPr>
        <w:t>όρεια Μακεδονία. Αυτό λέει. Το δίνω εις τα Πρακτικά. Δεν το έγραψα εγώ</w:t>
      </w:r>
      <w:r w:rsidRPr="00B411BF">
        <w:rPr>
          <w:rFonts w:eastAsia="Times New Roman" w:cs="Times New Roman"/>
          <w:szCs w:val="24"/>
        </w:rPr>
        <w:t xml:space="preserve"> </w:t>
      </w:r>
      <w:r>
        <w:rPr>
          <w:rFonts w:eastAsia="Times New Roman" w:cs="Times New Roman"/>
          <w:szCs w:val="24"/>
        </w:rPr>
        <w:t xml:space="preserve">αυτό. </w:t>
      </w:r>
    </w:p>
    <w:p w14:paraId="0715B007" w14:textId="77777777" w:rsidR="006222AF" w:rsidRDefault="006453C1">
      <w:pPr>
        <w:spacing w:after="0" w:line="600" w:lineRule="auto"/>
        <w:ind w:firstLine="720"/>
        <w:jc w:val="center"/>
        <w:rPr>
          <w:rFonts w:eastAsia="Times New Roman"/>
          <w:szCs w:val="24"/>
        </w:rPr>
      </w:pPr>
      <w:r>
        <w:rPr>
          <w:rFonts w:eastAsia="Times New Roman"/>
          <w:szCs w:val="24"/>
        </w:rPr>
        <w:t xml:space="preserve">(Θόρυβος </w:t>
      </w:r>
      <w:r w:rsidRPr="00DA43AC">
        <w:rPr>
          <w:rFonts w:eastAsia="Times New Roman"/>
          <w:szCs w:val="24"/>
        </w:rPr>
        <w:t>από την πτέρυγα του ΣΥΡΙΖΑ)</w:t>
      </w:r>
    </w:p>
    <w:p w14:paraId="0715B00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Διαφωνείτε εσείς με αυτό. </w:t>
      </w:r>
      <w:r w:rsidRPr="00AC526C">
        <w:rPr>
          <w:rFonts w:eastAsia="Times New Roman" w:cs="Times New Roman"/>
          <w:szCs w:val="24"/>
        </w:rPr>
        <w:t>Όμως</w:t>
      </w:r>
      <w:r>
        <w:rPr>
          <w:rFonts w:eastAsia="Times New Roman" w:cs="Times New Roman"/>
          <w:szCs w:val="24"/>
        </w:rPr>
        <w:t>, ο κ. Ζάεφ έχει την άποψη ότι λ</w:t>
      </w:r>
      <w:r>
        <w:rPr>
          <w:rFonts w:eastAsia="Times New Roman" w:cs="Times New Roman"/>
          <w:szCs w:val="24"/>
        </w:rPr>
        <w:t>έγεται «Δημοκρατία της Μακεδονίας». Σιγά μην προσθέτει τη λέξη «Βόρεια». Σιγά μην την προσθέτει και να σας κάνει τη χάρη για να μπορείτε να επιχειρηματολογείτε.</w:t>
      </w:r>
    </w:p>
    <w:p w14:paraId="0715B009" w14:textId="77777777" w:rsidR="006222AF" w:rsidRDefault="006453C1">
      <w:pPr>
        <w:spacing w:after="0" w:line="600" w:lineRule="auto"/>
        <w:ind w:firstLine="720"/>
        <w:jc w:val="both"/>
        <w:rPr>
          <w:rFonts w:eastAsia="Times New Roman" w:cs="Times New Roman"/>
        </w:rPr>
      </w:pPr>
      <w:r>
        <w:rPr>
          <w:rFonts w:eastAsia="Times New Roman" w:cs="Times New Roman"/>
        </w:rPr>
        <w:t xml:space="preserve">(Στο σημείο αυτό ο </w:t>
      </w:r>
      <w:r w:rsidRPr="00453561">
        <w:rPr>
          <w:rFonts w:eastAsia="Times New Roman" w:cs="Times New Roman"/>
          <w:szCs w:val="24"/>
        </w:rPr>
        <w:t>Πρόεδρος της Ένωσης Κεντρώων</w:t>
      </w:r>
      <w:r>
        <w:rPr>
          <w:rFonts w:eastAsia="Times New Roman" w:cs="Times New Roman"/>
        </w:rPr>
        <w:t xml:space="preserve"> κ. </w:t>
      </w:r>
      <w:r w:rsidRPr="00453561">
        <w:rPr>
          <w:rFonts w:eastAsia="Times New Roman" w:cs="Times New Roman"/>
          <w:szCs w:val="24"/>
        </w:rPr>
        <w:t xml:space="preserve">Βασίλης Λεβέντης </w:t>
      </w:r>
      <w:r>
        <w:rPr>
          <w:rFonts w:eastAsia="Times New Roman" w:cs="Times New Roman"/>
        </w:rPr>
        <w:t>καταθέτει για τα Πρακτικά τ</w:t>
      </w:r>
      <w:r>
        <w:rPr>
          <w:rFonts w:eastAsia="Times New Roman" w:cs="Times New Roman"/>
        </w:rPr>
        <w:t>ο προαναφερθέν έγγραφο</w:t>
      </w:r>
      <w:r w:rsidRPr="000731CA">
        <w:rPr>
          <w:rFonts w:eastAsia="Times New Roman" w:cs="Times New Roman"/>
        </w:rPr>
        <w:t xml:space="preserve">, </w:t>
      </w:r>
      <w:r w:rsidRPr="00453561">
        <w:rPr>
          <w:rFonts w:eastAsia="Times New Roman" w:cs="Times New Roman"/>
        </w:rPr>
        <w:t>το οποίο</w:t>
      </w:r>
      <w:r>
        <w:rPr>
          <w:rFonts w:eastAsia="Times New Roman" w:cs="Times New Roman"/>
        </w:rPr>
        <w:t xml:space="preserve"> </w:t>
      </w:r>
      <w:r w:rsidRPr="000731CA">
        <w:rPr>
          <w:rFonts w:eastAsia="Times New Roman" w:cs="Times New Roman"/>
        </w:rPr>
        <w:t>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w:t>
      </w:r>
      <w:r>
        <w:rPr>
          <w:rFonts w:eastAsia="Times New Roman" w:cs="Times New Roman"/>
        </w:rPr>
        <w:t>νογραφίας και</w:t>
      </w:r>
      <w:r w:rsidRPr="000731CA">
        <w:rPr>
          <w:rFonts w:eastAsia="Times New Roman" w:cs="Times New Roman"/>
        </w:rPr>
        <w:t xml:space="preserve"> Πρακτικών της Βουλής)</w:t>
      </w:r>
    </w:p>
    <w:p w14:paraId="0715B00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Γιατί δεν πιστεύετε στον εαυτό σας να κατέβετε στον λαό και να κερδίσετε; Ένας έντιμος </w:t>
      </w:r>
      <w:r w:rsidRPr="00911877">
        <w:rPr>
          <w:rFonts w:eastAsia="Times New Roman" w:cs="Times New Roman"/>
          <w:szCs w:val="24"/>
        </w:rPr>
        <w:t>πολιτικ</w:t>
      </w:r>
      <w:r>
        <w:rPr>
          <w:rFonts w:eastAsia="Times New Roman" w:cs="Times New Roman"/>
          <w:szCs w:val="24"/>
        </w:rPr>
        <w:t>ός, ένα έντιμο κόμμα αυτό κάν</w:t>
      </w:r>
      <w:r>
        <w:rPr>
          <w:rFonts w:eastAsia="Times New Roman" w:cs="Times New Roman"/>
          <w:szCs w:val="24"/>
        </w:rPr>
        <w:t xml:space="preserve">ει, αν πιστεύει ότι ωφελεί τον λα. Κατεβαίνει και κάνει καμπάνια σε τέτοιο σοβαρό θέμα που κινδυνεύει να διχάσει την κοινωνία και κερδίζει ή χάνει και παίρνει δρόμο. Γιατί </w:t>
      </w:r>
      <w:r w:rsidRPr="00911877">
        <w:rPr>
          <w:rFonts w:eastAsia="Times New Roman" w:cs="Times New Roman"/>
          <w:szCs w:val="24"/>
        </w:rPr>
        <w:t>πολιτικ</w:t>
      </w:r>
      <w:r>
        <w:rPr>
          <w:rFonts w:eastAsia="Times New Roman" w:cs="Times New Roman"/>
          <w:szCs w:val="24"/>
        </w:rPr>
        <w:t xml:space="preserve">ός που δεν </w:t>
      </w:r>
      <w:r w:rsidRPr="00224BE3">
        <w:rPr>
          <w:rFonts w:eastAsia="Times New Roman" w:cs="Times New Roman"/>
          <w:szCs w:val="24"/>
        </w:rPr>
        <w:t>μπορεί να</w:t>
      </w:r>
      <w:r>
        <w:rPr>
          <w:rFonts w:eastAsia="Times New Roman" w:cs="Times New Roman"/>
          <w:szCs w:val="24"/>
        </w:rPr>
        <w:t xml:space="preserve"> περάσει μια άποψη στην κοινωνία, δεν νομιμοποιείται να π</w:t>
      </w:r>
      <w:r>
        <w:rPr>
          <w:rFonts w:eastAsia="Times New Roman" w:cs="Times New Roman"/>
          <w:szCs w:val="24"/>
        </w:rPr>
        <w:t xml:space="preserve">αραμένει στην εξουσία. Αυτή είναι η θέση μου. </w:t>
      </w:r>
      <w:r w:rsidRPr="00911877">
        <w:rPr>
          <w:rFonts w:eastAsia="Times New Roman" w:cs="Times New Roman"/>
          <w:szCs w:val="24"/>
        </w:rPr>
        <w:t>Πολιτικ</w:t>
      </w:r>
      <w:r>
        <w:rPr>
          <w:rFonts w:eastAsia="Times New Roman" w:cs="Times New Roman"/>
          <w:szCs w:val="24"/>
        </w:rPr>
        <w:t xml:space="preserve">ός που δεν καταφέρνει να πείσει τον λαό ότι τον ωφελεί, δεν νομιμοποιείται να μένει. Δεν νομιμοποιείται. </w:t>
      </w:r>
    </w:p>
    <w:p w14:paraId="0715B00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Μήπως θέλετε συνεχώς όπου παρουσιάζεσθε να σας κράζουν και να λέτε όλο «φασίστες», «κτήνη», «βάνδ</w:t>
      </w:r>
      <w:r>
        <w:rPr>
          <w:rFonts w:eastAsia="Times New Roman" w:cs="Times New Roman"/>
          <w:szCs w:val="24"/>
        </w:rPr>
        <w:t xml:space="preserve">αλοι», όπως είπε χθες ο κ. Φίλης. Βάνδαλοι είπε σε ένα κανάλι. Όλο βανδάλους βλέπει. Οι άγιοι είναι με τον </w:t>
      </w:r>
      <w:r w:rsidRPr="009E3DD6">
        <w:rPr>
          <w:rFonts w:eastAsia="Times New Roman" w:cs="Times New Roman"/>
          <w:szCs w:val="24"/>
        </w:rPr>
        <w:t>ΣΥΡΙΖΑ</w:t>
      </w:r>
      <w:r>
        <w:rPr>
          <w:rFonts w:eastAsia="Times New Roman" w:cs="Times New Roman"/>
          <w:szCs w:val="24"/>
        </w:rPr>
        <w:t xml:space="preserve"> και των υπολοίπων κομμάτων είναι βάνδαλοι.</w:t>
      </w:r>
    </w:p>
    <w:p w14:paraId="0715B00C" w14:textId="77777777" w:rsidR="006222AF" w:rsidRDefault="006453C1">
      <w:pPr>
        <w:spacing w:after="0"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Προέδρου</w:t>
      </w:r>
      <w:r w:rsidRPr="005143EC">
        <w:rPr>
          <w:rFonts w:eastAsia="Times New Roman" w:cs="Times New Roman"/>
          <w:szCs w:val="24"/>
        </w:rPr>
        <w:t>)</w:t>
      </w:r>
    </w:p>
    <w:p w14:paraId="0715B00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Βγήκε ο Επίτροπος Χαν και είπε ότι γίνεται συζήτηση για τα σύνορα με την Αλβανία. Το διόρθωσε λέτε. Το διόρθωσε. Συζήτηση, </w:t>
      </w:r>
      <w:r w:rsidRPr="00AC526C">
        <w:rPr>
          <w:rFonts w:eastAsia="Times New Roman" w:cs="Times New Roman"/>
          <w:szCs w:val="24"/>
        </w:rPr>
        <w:t>όμως</w:t>
      </w:r>
      <w:r>
        <w:rPr>
          <w:rFonts w:eastAsia="Times New Roman" w:cs="Times New Roman"/>
          <w:szCs w:val="24"/>
        </w:rPr>
        <w:t xml:space="preserve">, για τα σύνορα δεν σημαίνει μόνο συζήτηση για </w:t>
      </w:r>
      <w:r>
        <w:rPr>
          <w:rFonts w:eastAsia="Times New Roman" w:cs="Times New Roman"/>
          <w:szCs w:val="24"/>
        </w:rPr>
        <w:lastRenderedPageBreak/>
        <w:t>την ΑΟΖ. Σημαίνει υφαλοκρηπίδα. Σημαίνει χωρικά ύδατα. Και αυτό είναι σύνορα. Γιατ</w:t>
      </w:r>
      <w:r>
        <w:rPr>
          <w:rFonts w:eastAsia="Times New Roman" w:cs="Times New Roman"/>
          <w:szCs w:val="24"/>
        </w:rPr>
        <w:t>ί κρατάτε σε μυστικότητα τις προθέσεις σας από τα υπόλοιπα κόμματα; Αν είστε καθαροί, σε τέτοια τόσης μεγάλης σημασίας ζητήματα γιατί δεν συζητάτε με άλλα κόμματα; Καθαροί λέτε ότι είστε. Τι σας εμποδίζει να συνεννοηθείτε; Να ενημερώσετε τι κάνετε με την Α</w:t>
      </w:r>
      <w:r>
        <w:rPr>
          <w:rFonts w:eastAsia="Times New Roman" w:cs="Times New Roman"/>
          <w:szCs w:val="24"/>
        </w:rPr>
        <w:t xml:space="preserve">λβανία. Θα τα μαθαίνουμε από τον </w:t>
      </w:r>
      <w:r>
        <w:rPr>
          <w:rFonts w:eastAsia="Times New Roman" w:cs="Times New Roman"/>
          <w:szCs w:val="24"/>
        </w:rPr>
        <w:t>ε</w:t>
      </w:r>
      <w:r>
        <w:rPr>
          <w:rFonts w:eastAsia="Times New Roman" w:cs="Times New Roman"/>
          <w:szCs w:val="24"/>
        </w:rPr>
        <w:t>πίτροπο;</w:t>
      </w:r>
    </w:p>
    <w:p w14:paraId="0715B00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πάω στη Ρωσία. Φτάνετε στο σημείο να απελάσετε δύο διπλωμάτες. Η αξία σε αυτή τη χώρα, </w:t>
      </w:r>
      <w:r w:rsidRPr="002170BF">
        <w:rPr>
          <w:rFonts w:eastAsia="Times New Roman" w:cs="Times New Roman"/>
          <w:szCs w:val="24"/>
        </w:rPr>
        <w:t>κυρίες και κύριοι</w:t>
      </w:r>
      <w:r>
        <w:rPr>
          <w:rFonts w:eastAsia="Times New Roman" w:cs="Times New Roman"/>
          <w:szCs w:val="24"/>
        </w:rPr>
        <w:t xml:space="preserve">, όλων των κυβερνήσεων των τελευταίων πενήντα ετών -με τις οποίες </w:t>
      </w:r>
      <w:r w:rsidRPr="00911877">
        <w:rPr>
          <w:rFonts w:eastAsia="Times New Roman" w:cs="Times New Roman"/>
          <w:szCs w:val="24"/>
        </w:rPr>
        <w:t>πολιτικ</w:t>
      </w:r>
      <w:r>
        <w:rPr>
          <w:rFonts w:eastAsia="Times New Roman" w:cs="Times New Roman"/>
          <w:szCs w:val="24"/>
        </w:rPr>
        <w:t>ά διαφωνώ, ήταν μονοκομματικές κυ</w:t>
      </w:r>
      <w:r>
        <w:rPr>
          <w:rFonts w:eastAsia="Times New Roman" w:cs="Times New Roman"/>
          <w:szCs w:val="24"/>
        </w:rPr>
        <w:t>βερνήσεις με μπόνους, με ενισχυμένες αναλογικές, διαφωνώ επί του τρόπου που λειτουργήσαν και επί του τι πρέσβευαν επίσης διαφωνώ με τις διάφορες κυβερνήσεις, ήταν δεξιές, ΠΑΣΟΚικές και διάφορα άλλα- είναι ότι κατάφερναν να ανήκει η χώρα στην δύση και στο Ν</w:t>
      </w:r>
      <w:r>
        <w:rPr>
          <w:rFonts w:eastAsia="Times New Roman" w:cs="Times New Roman"/>
          <w:szCs w:val="24"/>
        </w:rPr>
        <w:t xml:space="preserve">ΑΤΟ χωρίς να χαλάει τις σχέσεις της με τη Ρωσία. Ακόμη και η </w:t>
      </w:r>
      <w:r>
        <w:rPr>
          <w:rFonts w:eastAsia="Times New Roman" w:cs="Times New Roman"/>
          <w:szCs w:val="24"/>
        </w:rPr>
        <w:t>χ</w:t>
      </w:r>
      <w:r>
        <w:rPr>
          <w:rFonts w:eastAsia="Times New Roman" w:cs="Times New Roman"/>
          <w:szCs w:val="24"/>
        </w:rPr>
        <w:t xml:space="preserve">ούντα, την οποία έφεραν οι Αμερικανοί, τόλμησε και συγκρούστηκε με τους Αμερικανούς. Και ένας από τους λόγους που έφυγε η </w:t>
      </w:r>
      <w:r>
        <w:rPr>
          <w:rFonts w:eastAsia="Times New Roman" w:cs="Times New Roman"/>
          <w:szCs w:val="24"/>
        </w:rPr>
        <w:t>χ</w:t>
      </w:r>
      <w:r>
        <w:rPr>
          <w:rFonts w:eastAsia="Times New Roman" w:cs="Times New Roman"/>
          <w:szCs w:val="24"/>
        </w:rPr>
        <w:t xml:space="preserve">ούντα από την Ελλάδα ήταν η τόλμη της αυτή. </w:t>
      </w:r>
    </w:p>
    <w:p w14:paraId="0715B00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Πείτε μου, εσείς του </w:t>
      </w:r>
      <w:r w:rsidRPr="009E3DD6">
        <w:rPr>
          <w:rFonts w:eastAsia="Times New Roman" w:cs="Times New Roman"/>
          <w:szCs w:val="24"/>
        </w:rPr>
        <w:t>ΣΥΡΙΖ</w:t>
      </w:r>
      <w:r w:rsidRPr="009E3DD6">
        <w:rPr>
          <w:rFonts w:eastAsia="Times New Roman" w:cs="Times New Roman"/>
          <w:szCs w:val="24"/>
        </w:rPr>
        <w:t>Α</w:t>
      </w:r>
      <w:r>
        <w:rPr>
          <w:rFonts w:eastAsia="Times New Roman" w:cs="Times New Roman"/>
          <w:szCs w:val="24"/>
        </w:rPr>
        <w:t xml:space="preserve">, σε τι συγκρουστήκατε με τους Αμερικανούς; Πείτε μου ένα σημείο που συγκρουστήκατε. Εκτελείτε κατά γράμμα τις εντολές τους. Αυτό κάνετε. Και νομίζετε ότι διά του τρόπου αυτού θα παραμείνετε στην εξουσία. </w:t>
      </w:r>
      <w:r w:rsidRPr="00AC526C">
        <w:rPr>
          <w:rFonts w:eastAsia="Times New Roman" w:cs="Times New Roman"/>
          <w:szCs w:val="24"/>
        </w:rPr>
        <w:t>Όμως</w:t>
      </w:r>
      <w:r>
        <w:rPr>
          <w:rFonts w:eastAsia="Times New Roman" w:cs="Times New Roman"/>
          <w:szCs w:val="24"/>
        </w:rPr>
        <w:t xml:space="preserve"> επαναλαμβάνω, όλοι οι ηγέτες, ο Ανδρέας Παπαν</w:t>
      </w:r>
      <w:r>
        <w:rPr>
          <w:rFonts w:eastAsia="Times New Roman" w:cs="Times New Roman"/>
          <w:szCs w:val="24"/>
        </w:rPr>
        <w:t xml:space="preserve">δρέου, ο Καραμανλής, οι ηγέτες, εν πάση περιπτώσει, με τα καλά τους και τα κακά τους, κρατήσαν την Ελλάδα στη δύση, αλλά διατηρούσαν άρρηκτες φιλικές σχέσεις με τη Ρωσία. </w:t>
      </w:r>
    </w:p>
    <w:p w14:paraId="0715B010"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Πάτε αυτή την παράδοση να τη χαλάσετε, πάτε να γίνουμε πιόνια των Αμερικανών. Είναι </w:t>
      </w:r>
      <w:r>
        <w:rPr>
          <w:rFonts w:eastAsia="Times New Roman" w:cs="Times New Roman"/>
          <w:szCs w:val="24"/>
        </w:rPr>
        <w:t>η πρώτη κυβέρνηση που μου δίνει την αίσθηση, η παρούσα, ότι γίνεται η χώρα πιόνι των Αμερικανών. Αλήθεια σας το λέω. Και αισθάνομαι ντροπή στην Αίθουσα αυτή, όχι μόνο σαν Αρχηγός της Ένωσης Κεντρώων, γιατί εισαγάγατε και πάτε προς εφαρμογή μία Συμφωνία για</w:t>
      </w:r>
      <w:r>
        <w:rPr>
          <w:rFonts w:eastAsia="Times New Roman" w:cs="Times New Roman"/>
          <w:szCs w:val="24"/>
        </w:rPr>
        <w:t xml:space="preserve"> τα Σκόπια, που είναι ντροπή για την Ελλάδα. Ανοίγετε μέτωπο με την Αλβανία. </w:t>
      </w:r>
    </w:p>
    <w:p w14:paraId="0715B011"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πάει ο Πρωθυπουργός να συζητήσει με τον Ερντογάν. Να συζητήσει τι; Ο Ερντογάν διεκδικεί. Ο Ερντογάν είναι </w:t>
      </w:r>
      <w:r>
        <w:rPr>
          <w:rFonts w:eastAsia="Times New Roman" w:cs="Times New Roman"/>
          <w:szCs w:val="24"/>
        </w:rPr>
        <w:lastRenderedPageBreak/>
        <w:t>ξεκάθαρος, δεν συζητάει με την Ελλάδα, διεκδικεί: Διεκδικεί νησιά, δ</w:t>
      </w:r>
      <w:r>
        <w:rPr>
          <w:rFonts w:eastAsia="Times New Roman" w:cs="Times New Roman"/>
          <w:szCs w:val="24"/>
        </w:rPr>
        <w:t>ιεκδικεί Έβρο, διεκδικεί μειονότητες. Αυτά είναι, ο Ερντογάν είναι ο Ερντογάν. Μην περιμένετε –που λένε κάποιοι ανόητοι αναλυτές- ότι μετά τις εκλογές στην Τουρκία που κέρδισε ο Ερντογάν θα αλλάξει στάση. Η Τουρκία θέλει ηγεμονικό ρόλο, περιφερειακό και τη</w:t>
      </w:r>
      <w:r>
        <w:rPr>
          <w:rFonts w:eastAsia="Times New Roman" w:cs="Times New Roman"/>
          <w:szCs w:val="24"/>
        </w:rPr>
        <w:t>ν Ελλάδα θα την παίζει σαν το γατάκι με το ποντικάκι, αυτό θα έχουμε, σαν τον γίγαντα με την μύγα, όπως είχε πει ο Πρωθυπουργός της.</w:t>
      </w:r>
    </w:p>
    <w:p w14:paraId="0715B012"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Αλλά τις σχέσεις, τις φιλικές, που είχαμε και έχουμε με τη Ρωσία, δεν πρέπει να τις καταστρέψετε με αυτόν τον τρόπο με απέλ</w:t>
      </w:r>
      <w:r>
        <w:rPr>
          <w:rFonts w:eastAsia="Times New Roman" w:cs="Times New Roman"/>
          <w:szCs w:val="24"/>
        </w:rPr>
        <w:t xml:space="preserve">αση διπλωματών. Είναι η πρώτη φορά! Και πάλι οφείλετε να εξηγηθείτε. Από τις εφημερίδες θα μαθαίνουμε για τις απελάσεις; Για τόσο σοβαρό θέμα, από τις εφημερίδες θα το πληροφορούμεθα; </w:t>
      </w:r>
    </w:p>
    <w:p w14:paraId="0715B013"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ισθάνομαι </w:t>
      </w:r>
      <w:r>
        <w:rPr>
          <w:rFonts w:eastAsia="Times New Roman" w:cs="Times New Roman"/>
          <w:szCs w:val="24"/>
        </w:rPr>
        <w:t>επίσης</w:t>
      </w:r>
      <w:r>
        <w:rPr>
          <w:rFonts w:eastAsia="Times New Roman" w:cs="Times New Roman"/>
          <w:szCs w:val="24"/>
        </w:rPr>
        <w:t xml:space="preserve"> και βαθιά λύπη και για τη στάση της Νέας Δημοκρατίας,</w:t>
      </w:r>
      <w:r>
        <w:rPr>
          <w:rFonts w:eastAsia="Times New Roman" w:cs="Times New Roman"/>
          <w:szCs w:val="24"/>
        </w:rPr>
        <w:t xml:space="preserve"> γιατί βγήκε ο κ. Μητσοτάκης στην κ. Κοσιώνη στον </w:t>
      </w:r>
      <w:r>
        <w:rPr>
          <w:rFonts w:eastAsia="Times New Roman" w:cs="Times New Roman"/>
          <w:szCs w:val="24"/>
        </w:rPr>
        <w:t>«</w:t>
      </w:r>
      <w:r>
        <w:rPr>
          <w:rFonts w:eastAsia="Times New Roman" w:cs="Times New Roman"/>
          <w:szCs w:val="24"/>
        </w:rPr>
        <w:t>ΣΚΑ</w:t>
      </w:r>
      <w:r>
        <w:rPr>
          <w:rFonts w:eastAsia="Times New Roman" w:cs="Times New Roman"/>
          <w:szCs w:val="24"/>
        </w:rPr>
        <w:t>Ϊ»</w:t>
      </w:r>
      <w:r>
        <w:rPr>
          <w:rFonts w:eastAsia="Times New Roman" w:cs="Times New Roman"/>
          <w:szCs w:val="24"/>
        </w:rPr>
        <w:t xml:space="preserve"> και είπε: «Τι να κάνουμε; Εάν τη Συμφωνία για τα Σκόπια την περάσει από τη Βουλή ο ΣΥΡΙΖΑ με τους ΑΝΕΛ, είναι </w:t>
      </w:r>
      <w:r>
        <w:rPr>
          <w:rFonts w:eastAsia="Times New Roman" w:cs="Times New Roman"/>
          <w:szCs w:val="24"/>
        </w:rPr>
        <w:lastRenderedPageBreak/>
        <w:t>στενά τα περιθώρια αλλαγών». Δηλαδή, ο ρόλος της Αξιωματικής Αντιπολίτευσης βρίσκεται στο</w:t>
      </w:r>
      <w:r>
        <w:rPr>
          <w:rFonts w:eastAsia="Times New Roman" w:cs="Times New Roman"/>
          <w:szCs w:val="24"/>
        </w:rPr>
        <w:t xml:space="preserve"> να κληρονομήσει τη μειοδοσία και απλά να λέει: «Δεν την έκανα εγώ». Αυτός είναι ο ρόλος του κ. Μητσοτάκη, εξ ου και ο πατέρας Μητσοτάκης είχε πει: «Να δώσουμε το όνομα Μακεδονία και σε δέκα χρόνια θα το ξεχάσουμε». Και εξ ου έκανε το έγκλημα η Νέα Δημοκρα</w:t>
      </w:r>
      <w:r>
        <w:rPr>
          <w:rFonts w:eastAsia="Times New Roman" w:cs="Times New Roman"/>
          <w:szCs w:val="24"/>
        </w:rPr>
        <w:t>τία και έβαλε το 2008 στην ιστοσελίδα του Υπουργείου Εξωτερικών τη σύνθετη ονομασία. Την έβαλαν στην ιστοσελίδα! Και δεν υπάρχει πλέον αψευδέστερη μαρτυρία της θέσεως που είχε η Ελλάδα. Λέει αλήθεια ο ΣΥΡΙΖΑ σε αυτό. Είχαμε θέση διαμορφωμένη, λανθασμένη, θ</w:t>
      </w:r>
      <w:r>
        <w:rPr>
          <w:rFonts w:eastAsia="Times New Roman" w:cs="Times New Roman"/>
          <w:szCs w:val="24"/>
        </w:rPr>
        <w:t xml:space="preserve">έση που δίνει πλεονέκτημα εις τα Σκόπια. </w:t>
      </w:r>
    </w:p>
    <w:p w14:paraId="0715B014"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Κύριε Λεβέντη, ολοκληρώστε, παρακαλώ. </w:t>
      </w:r>
    </w:p>
    <w:p w14:paraId="0715B015"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ΒΑΣΙΛΗΣ ΛΕΒΕΝΤΗΣ (Πρόεδρος της Ένωσης Κεντρώων):</w:t>
      </w:r>
      <w:r>
        <w:rPr>
          <w:rFonts w:eastAsia="Times New Roman" w:cs="Times New Roman"/>
          <w:szCs w:val="24"/>
        </w:rPr>
        <w:t xml:space="preserve"> Αλλά εδώ θέτω το εξής δίλημμα, αφού τώρα πλησιάσαμε και βάλαμε το χέρι </w:t>
      </w:r>
      <w:r>
        <w:rPr>
          <w:rFonts w:eastAsia="Times New Roman" w:cs="Times New Roman"/>
          <w:szCs w:val="24"/>
        </w:rPr>
        <w:t xml:space="preserve">επί </w:t>
      </w:r>
      <w:r>
        <w:rPr>
          <w:rFonts w:eastAsia="Times New Roman" w:cs="Times New Roman"/>
          <w:szCs w:val="24"/>
        </w:rPr>
        <w:t>τον τύπ</w:t>
      </w:r>
      <w:r>
        <w:rPr>
          <w:rFonts w:eastAsia="Times New Roman" w:cs="Times New Roman"/>
          <w:szCs w:val="24"/>
        </w:rPr>
        <w:t>ο</w:t>
      </w:r>
      <w:r>
        <w:rPr>
          <w:rFonts w:eastAsia="Times New Roman" w:cs="Times New Roman"/>
          <w:szCs w:val="24"/>
        </w:rPr>
        <w:t>ν</w:t>
      </w:r>
      <w:r>
        <w:rPr>
          <w:rFonts w:eastAsia="Times New Roman" w:cs="Times New Roman"/>
          <w:szCs w:val="24"/>
        </w:rPr>
        <w:t xml:space="preserve"> των ήλων και διαπιστώνουμε ότι ο λαός δεν θέλει αυτή τη </w:t>
      </w:r>
      <w:r>
        <w:rPr>
          <w:rFonts w:eastAsia="Times New Roman" w:cs="Times New Roman"/>
          <w:szCs w:val="24"/>
        </w:rPr>
        <w:t>σ</w:t>
      </w:r>
      <w:r>
        <w:rPr>
          <w:rFonts w:eastAsia="Times New Roman" w:cs="Times New Roman"/>
          <w:szCs w:val="24"/>
        </w:rPr>
        <w:t xml:space="preserve">υμφωνία, γιατί λείπει από αυτήν την Αίθουσα το θάρρος να πούμε: «Σφάλαμε όλα αυτά τα χρόνια. Είχαμε κάνει κακή εκτίμηση. Δίναμε κάτι που ο λαός το </w:t>
      </w:r>
      <w:r>
        <w:rPr>
          <w:rFonts w:eastAsia="Times New Roman" w:cs="Times New Roman"/>
          <w:szCs w:val="24"/>
        </w:rPr>
        <w:lastRenderedPageBreak/>
        <w:t>έχει πολύ υψηλά, το όνομα της Μακεδονίας. Ακυρώνο</w:t>
      </w:r>
      <w:r>
        <w:rPr>
          <w:rFonts w:eastAsia="Times New Roman" w:cs="Times New Roman"/>
          <w:szCs w:val="24"/>
        </w:rPr>
        <w:t xml:space="preserve">υμε τη </w:t>
      </w:r>
      <w:r>
        <w:rPr>
          <w:rFonts w:eastAsia="Times New Roman" w:cs="Times New Roman"/>
          <w:szCs w:val="24"/>
        </w:rPr>
        <w:t>σ</w:t>
      </w:r>
      <w:r>
        <w:rPr>
          <w:rFonts w:eastAsia="Times New Roman" w:cs="Times New Roman"/>
          <w:szCs w:val="24"/>
        </w:rPr>
        <w:t xml:space="preserve">υμφωνία. Και καλούμε όλον τον ελεύθερο κόσμο να σεβαστεί τη θέληση του ελληνικού λαού». Γιατί, δηλαδή, να πάμε να σκύψουμε το κεφάλι, σε ποιους; Σε ποιους, θα σκύψει το κεφάλι αυτή η χώρα; Ποιων το χατίρι θα κάνει η Ελλάδα παραδίδοντας τη </w:t>
      </w:r>
      <w:r>
        <w:rPr>
          <w:rFonts w:eastAsia="Times New Roman" w:cs="Times New Roman"/>
          <w:szCs w:val="24"/>
        </w:rPr>
        <w:t>Μακεδονία;</w:t>
      </w:r>
    </w:p>
    <w:p w14:paraId="0715B016" w14:textId="77777777" w:rsidR="006222AF" w:rsidRDefault="006453C1">
      <w:pPr>
        <w:tabs>
          <w:tab w:val="left" w:pos="1138"/>
          <w:tab w:val="left" w:pos="1565"/>
          <w:tab w:val="left" w:pos="2965"/>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0715B017"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ΠΡΟΕΔΡΕΥΟΥΣΑ</w:t>
      </w:r>
      <w:r>
        <w:rPr>
          <w:rFonts w:eastAsia="Times New Roman" w:cs="Times New Roman"/>
          <w:b/>
          <w:szCs w:val="24"/>
        </w:rPr>
        <w:t xml:space="preserve"> (Αναστασία Χριστοδουλοπούλου):</w:t>
      </w:r>
      <w:r>
        <w:rPr>
          <w:rFonts w:eastAsia="Times New Roman" w:cs="Times New Roman"/>
          <w:szCs w:val="24"/>
        </w:rPr>
        <w:t xml:space="preserve"> Εντάξει, κύριε Λεβέντη, ολοκληρώστε, τώρα που ανέβηκε και ο τόνος.</w:t>
      </w:r>
    </w:p>
    <w:p w14:paraId="0715B018"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Σας ευχαριστούμε.</w:t>
      </w:r>
    </w:p>
    <w:p w14:paraId="0715B019"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Ελάτε, κυρία Μάρκου, έχετε τον λόγο.</w:t>
      </w:r>
    </w:p>
    <w:p w14:paraId="0715B01A"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Ευχαριστώ πολύ, κυρία Πρόεδρε.</w:t>
      </w:r>
    </w:p>
    <w:p w14:paraId="0715B01B"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Πριν ξεκινήσω την ομιλία μου, θα ήθελα να ρωτήσω τον κ. Μπάρκα, που δεν είναι εδώ, έχει φύγει: Τα τελευταία τριάμισι χρόνια, αλήθεια, το ΥΠΕΞ πόσες χιλιάδες διαβατήρια έχει βγάλει </w:t>
      </w:r>
      <w:r>
        <w:rPr>
          <w:rFonts w:eastAsia="Times New Roman" w:cs="Times New Roman"/>
          <w:szCs w:val="24"/>
        </w:rPr>
        <w:lastRenderedPageBreak/>
        <w:t>στους Έλληνες της Αλβανίας; Πόσα νέα διαβατή</w:t>
      </w:r>
      <w:r>
        <w:rPr>
          <w:rFonts w:eastAsia="Times New Roman" w:cs="Times New Roman"/>
          <w:szCs w:val="24"/>
        </w:rPr>
        <w:t xml:space="preserve">ρια έχουν εκδοθεί; Αληθεύει ότι ο Υπουργός μας έχει σύμβουλο από την Πρεμετή της Αλβανίας; Και αλήθεια, ο κ. Καραγιάννης και ο κ. Στέφος, πόσες φορές έχουν πάει στην Αλβανία και για ποιον λόγο; </w:t>
      </w:r>
    </w:p>
    <w:p w14:paraId="0715B01C"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ΓΕΩΡΓΙΟΣ ΝΤΖΙΜΑΝΗΣ:</w:t>
      </w:r>
      <w:r>
        <w:rPr>
          <w:rFonts w:eastAsia="Times New Roman" w:cs="Times New Roman"/>
          <w:szCs w:val="24"/>
        </w:rPr>
        <w:t xml:space="preserve"> Εδώ και τρία χρόνια …</w:t>
      </w:r>
    </w:p>
    <w:p w14:paraId="0715B01D"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b/>
          <w:szCs w:val="24"/>
        </w:rPr>
        <w:t>ΑΙΚΑΤΕΡΙΝΗ ΜΑΡΚΟΥ:</w:t>
      </w:r>
      <w:r>
        <w:rPr>
          <w:rFonts w:eastAsia="Times New Roman" w:cs="Times New Roman"/>
          <w:szCs w:val="24"/>
        </w:rPr>
        <w:t xml:space="preserve"> </w:t>
      </w:r>
      <w:r>
        <w:rPr>
          <w:rFonts w:eastAsia="Times New Roman" w:cs="Times New Roman"/>
          <w:szCs w:val="24"/>
        </w:rPr>
        <w:t xml:space="preserve">Ορίστε; </w:t>
      </w:r>
    </w:p>
    <w:p w14:paraId="0715B01E"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Αλήθεια, μήπως ήρθε η σειρά σας; Γιατί μιλήσατε στον κ. Γιόγιακα για τα λεωφορεία που πηγαινοερχόντουσαν. Θα ήθελα να μάθω πόσες χιλιάδες διαβατήρια έχουν βγει και έχουν δοθεί στους ανθρώπους αυτούς, που ουσιαστικά είναι ευρωπαϊκά διαβατήρια. </w:t>
      </w:r>
    </w:p>
    <w:p w14:paraId="0715B01F" w14:textId="77777777" w:rsidR="006222AF" w:rsidRDefault="006453C1">
      <w:pPr>
        <w:tabs>
          <w:tab w:val="left" w:pos="1138"/>
          <w:tab w:val="left" w:pos="1565"/>
          <w:tab w:val="left" w:pos="2965"/>
          <w:tab w:val="center" w:pos="4753"/>
        </w:tabs>
        <w:spacing w:after="0" w:line="600" w:lineRule="auto"/>
        <w:ind w:firstLine="720"/>
        <w:jc w:val="both"/>
        <w:rPr>
          <w:rFonts w:eastAsia="Times New Roman" w:cs="Times New Roman"/>
          <w:szCs w:val="24"/>
        </w:rPr>
      </w:pPr>
      <w:r>
        <w:rPr>
          <w:rFonts w:eastAsia="Times New Roman" w:cs="Times New Roman"/>
          <w:szCs w:val="24"/>
        </w:rPr>
        <w:t>Ευχ</w:t>
      </w:r>
      <w:r>
        <w:rPr>
          <w:rFonts w:eastAsia="Times New Roman" w:cs="Times New Roman"/>
          <w:szCs w:val="24"/>
        </w:rPr>
        <w:t xml:space="preserve">αριστώ πολύ. </w:t>
      </w:r>
    </w:p>
    <w:p w14:paraId="0715B020"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Βουλευτές, δεν είναι η πρώτη φορά που η Κυβέρνηση των ΣΥΡΙΖΑ-ΑΝΕΛ παρουσιάζει ανερυθρίαστα τους μικροπολιτικούς και κυνικούς σχεδιασμούς της, πίσω από μια δήθεν μεγάλη μεταρρυθμιστική τομή αυτήν τη φορά στον τομέα της αυτοδι</w:t>
      </w:r>
      <w:r>
        <w:rPr>
          <w:rFonts w:eastAsia="Times New Roman"/>
          <w:szCs w:val="24"/>
        </w:rPr>
        <w:t xml:space="preserve">οίκησης. Η Κυβέρνηση αυτή πιστή στη θεωρία του </w:t>
      </w:r>
      <w:r>
        <w:rPr>
          <w:rFonts w:eastAsia="Times New Roman"/>
          <w:szCs w:val="24"/>
        </w:rPr>
        <w:lastRenderedPageBreak/>
        <w:t>εθνολαϊκισμού, προσπαθεί να αλλάξει τους όρους του παιχνιδιού παραβιάζοντας τα αυτονόητα και τις βασικές νόρμες και αξίες της δυτικής δημοκρατίας. Αυτά για αρχή.</w:t>
      </w:r>
    </w:p>
    <w:p w14:paraId="0715B021" w14:textId="77777777" w:rsidR="006222AF" w:rsidRDefault="006453C1">
      <w:pPr>
        <w:spacing w:after="0" w:line="600" w:lineRule="auto"/>
        <w:ind w:firstLine="720"/>
        <w:jc w:val="both"/>
        <w:rPr>
          <w:rFonts w:eastAsia="Times New Roman"/>
          <w:szCs w:val="24"/>
        </w:rPr>
      </w:pPr>
      <w:r>
        <w:rPr>
          <w:rFonts w:eastAsia="Times New Roman"/>
          <w:szCs w:val="24"/>
        </w:rPr>
        <w:t>Θα μιλούσαμε έστω για τομή, αν άγγιζε έστω το π</w:t>
      </w:r>
      <w:r>
        <w:rPr>
          <w:rFonts w:eastAsia="Times New Roman"/>
          <w:szCs w:val="24"/>
        </w:rPr>
        <w:t>αρόν νομοσχέδιο την ουσία, δηλαδή την ενδυνάμωση της τοπικής αυτοδιοίκησης, για να αποτελεί πραγματικά φορέα αποκεντρωμένης διακυβέρνησης. Αλλά, βέβαια, ενώ η πραγματική προοδευτική πρόταση ήταν να είναι πάντα η αποκέντρωση, η δική σας είναι η συγκέντρωση,</w:t>
      </w:r>
      <w:r>
        <w:rPr>
          <w:rFonts w:eastAsia="Times New Roman"/>
          <w:szCs w:val="24"/>
        </w:rPr>
        <w:t xml:space="preserve"> με σκοπό τον έλεγχο, τον προσπορισμό πόρων και εξουσιών, ώστε μετά να γίνει δυνατό το παίγνιο της πελατείας, της παρεοκρατίας και της διαφθοράς. Αυτοί που δήθεν υπερασπίζονται τη δημοκρατία, αυτοί είναι που πραγματικά την υπονομεύουν, είχε πει ο Κωνσταντί</w:t>
      </w:r>
      <w:r>
        <w:rPr>
          <w:rFonts w:eastAsia="Times New Roman"/>
          <w:szCs w:val="24"/>
        </w:rPr>
        <w:t>νος Καραμανλής και η φράση αυτή σήμερα είναι πιο επίκαιρη από ποτέ.</w:t>
      </w:r>
    </w:p>
    <w:p w14:paraId="0715B022" w14:textId="77777777" w:rsidR="006222AF" w:rsidRDefault="006453C1">
      <w:pPr>
        <w:spacing w:after="0" w:line="600" w:lineRule="auto"/>
        <w:ind w:firstLine="720"/>
        <w:jc w:val="both"/>
        <w:rPr>
          <w:rFonts w:eastAsia="Times New Roman"/>
          <w:szCs w:val="24"/>
        </w:rPr>
      </w:pPr>
      <w:r>
        <w:rPr>
          <w:rFonts w:eastAsia="Times New Roman"/>
          <w:szCs w:val="24"/>
        </w:rPr>
        <w:t>Σκοπός σας σταθερά είναι να μπλοκάρετε, να ναρκοθετήσετε το τοπίο για τους επόμενους, όπως ακριβώς κάνατε και με τη χώρα. «Θα φύγουμε» λέτε «αλλά πριν φύγουμε, δεν θα αφήσουμε τίποτα όρθιο</w:t>
      </w:r>
      <w:r>
        <w:rPr>
          <w:rFonts w:eastAsia="Times New Roman"/>
          <w:szCs w:val="24"/>
        </w:rPr>
        <w:t xml:space="preserve">». Τόσο κυνικοί και τόσο μοιραίοι. Το ίδιο κάνατε με το τέταρτο μνημόνιο, ό,τι κι αν λέει ο εκπρόσωπος της </w:t>
      </w:r>
      <w:r>
        <w:rPr>
          <w:rFonts w:eastAsia="Times New Roman"/>
          <w:szCs w:val="24"/>
        </w:rPr>
        <w:lastRenderedPageBreak/>
        <w:t xml:space="preserve">άλλοτε μισητής </w:t>
      </w:r>
      <w:r>
        <w:rPr>
          <w:rFonts w:eastAsia="Times New Roman"/>
          <w:szCs w:val="24"/>
          <w:lang w:val="en-US"/>
        </w:rPr>
        <w:t>K</w:t>
      </w:r>
      <w:r>
        <w:rPr>
          <w:rFonts w:eastAsia="Times New Roman"/>
          <w:szCs w:val="24"/>
        </w:rPr>
        <w:t>ομισιόν και τώρα φίλος σας, ο κονφερασιέ κ. Μοσκοβισί με την προσποιητή ευγένεια και τις αγενείς φιλοδοξίες. Το ίδιο κάνατε με την άθ</w:t>
      </w:r>
      <w:r>
        <w:rPr>
          <w:rFonts w:eastAsia="Times New Roman"/>
          <w:szCs w:val="24"/>
        </w:rPr>
        <w:t xml:space="preserve">λια και κατάπτυστη συμφωνία για το </w:t>
      </w:r>
      <w:r>
        <w:rPr>
          <w:rFonts w:eastAsia="Times New Roman"/>
          <w:szCs w:val="24"/>
        </w:rPr>
        <w:t>σ</w:t>
      </w:r>
      <w:r>
        <w:rPr>
          <w:rFonts w:eastAsia="Times New Roman"/>
          <w:szCs w:val="24"/>
        </w:rPr>
        <w:t>κοπιανό. Το ίδιο προσπαθήσατε να κάνετε στη δημόσια διοίκηση με τις φωτογραφικές σας προκηρύξεις για τους «ημετέρους» γραμματείς. Ακόμα και στις επιλογές των στελεχών στα σχολεία βάζετε το χεράκι σας. Τέτοια άλωση του κρ</w:t>
      </w:r>
      <w:r>
        <w:rPr>
          <w:rFonts w:eastAsia="Times New Roman"/>
          <w:szCs w:val="24"/>
        </w:rPr>
        <w:t>άτους δεν έχει ξαναγίνει.</w:t>
      </w:r>
    </w:p>
    <w:p w14:paraId="0715B023" w14:textId="77777777" w:rsidR="006222AF" w:rsidRDefault="006453C1">
      <w:pPr>
        <w:spacing w:after="0" w:line="600" w:lineRule="auto"/>
        <w:ind w:firstLine="720"/>
        <w:jc w:val="both"/>
        <w:rPr>
          <w:rFonts w:eastAsia="Times New Roman"/>
          <w:szCs w:val="24"/>
        </w:rPr>
      </w:pPr>
      <w:r>
        <w:rPr>
          <w:rFonts w:eastAsia="Times New Roman"/>
          <w:szCs w:val="24"/>
        </w:rPr>
        <w:t xml:space="preserve">Τις πρακτικές αυτές πάτε να θεσμοθετήσετε και μέσα στους δήμους. «Ορισμός αντιδημάρχων από άλλες παρατάξεις», λέτε, δηλαδή, πάρε εσύ μία καρέκλα για να υπερψηφίσεις τις προτάσεις μου. Με το ζόρι αντιδήμαρχος από το ΣΥΡΙΖΑ, για να </w:t>
      </w:r>
      <w:r>
        <w:rPr>
          <w:rFonts w:eastAsia="Times New Roman"/>
          <w:szCs w:val="24"/>
        </w:rPr>
        <w:t>γίνουν δουλειές. Περί αυτού πρόκειται, ας μην κρυβόμαστε. Θέλετε οι θλιβερές μειοψηφίες</w:t>
      </w:r>
      <w:r>
        <w:rPr>
          <w:rFonts w:eastAsia="Times New Roman"/>
          <w:szCs w:val="24"/>
        </w:rPr>
        <w:t>,</w:t>
      </w:r>
      <w:r>
        <w:rPr>
          <w:rFonts w:eastAsia="Times New Roman"/>
          <w:szCs w:val="24"/>
        </w:rPr>
        <w:t xml:space="preserve"> που θα διαθέτετε να έχουν κάποιοι βέτο εκβιασμού, ώστε να λαμβάνουν στο τέλος τα δωράκια του πελατειακού κράτους. Δεν είναι καθόλου τυχαίος ο χρόνος που συζητάμε αυτές</w:t>
      </w:r>
      <w:r>
        <w:rPr>
          <w:rFonts w:eastAsia="Times New Roman"/>
          <w:szCs w:val="24"/>
        </w:rPr>
        <w:t xml:space="preserve"> τις αλλαγές. Κάποτε ήσασταν έστω κόμμα ψηφοφόρων, χωρίς καμμία κοινωνική βάση και οργάνωση. </w:t>
      </w:r>
      <w:r>
        <w:rPr>
          <w:rFonts w:eastAsia="Times New Roman"/>
          <w:szCs w:val="24"/>
        </w:rPr>
        <w:lastRenderedPageBreak/>
        <w:t>Τώρα δεν ήσαστε τίποτα, δεν έχετε καν αντίκρισμα στην κοινωνία. Το μόνο που σας έχει μείνει είναι ο εκβιασμός, ο εκβιασμός της αυτοδιοίκησης με καρέκλες και δουλει</w:t>
      </w:r>
      <w:r>
        <w:rPr>
          <w:rFonts w:eastAsia="Times New Roman"/>
          <w:szCs w:val="24"/>
        </w:rPr>
        <w:t>ές, με εξυπηρετήσεις μικρών και μεγαλυτέρων συμφερόντων, για να κρατηθείτε στο παιχνίδι της εξουσίας.</w:t>
      </w:r>
    </w:p>
    <w:p w14:paraId="0715B024" w14:textId="77777777" w:rsidR="006222AF" w:rsidRDefault="006453C1">
      <w:pPr>
        <w:spacing w:after="0" w:line="600" w:lineRule="auto"/>
        <w:ind w:firstLine="720"/>
        <w:jc w:val="both"/>
        <w:rPr>
          <w:rFonts w:eastAsia="Times New Roman"/>
          <w:szCs w:val="24"/>
        </w:rPr>
      </w:pPr>
      <w:r>
        <w:rPr>
          <w:rFonts w:eastAsia="Times New Roman"/>
          <w:szCs w:val="24"/>
        </w:rPr>
        <w:t>Ακούσαμε και το απίστευτο, ότι η απλή και τάχα άδολη αναλογική θα καλλιεργήσει τις συνεργασίες και τις συναινέσεις μέσα στους δήμους. Έχουμε δει πώς αντιλ</w:t>
      </w:r>
      <w:r>
        <w:rPr>
          <w:rFonts w:eastAsia="Times New Roman"/>
          <w:szCs w:val="24"/>
        </w:rPr>
        <w:t>αμβάνεται ο ΣΥΡΙΖΑ τις συνεργασίες, έχουμε δει τον τρόπο με τον οποίο σας εκβιάζει ο εκλεκτός σας εταίρος, τον τρόπο με τον οποίο υποχωρείτε από τις αδιαπραγμάτευτες, υποτίθεται, αρχές της Αριστεράς για να ικανοποιήσετε τα καπρίτσια του. Αυτό είναι το όραμ</w:t>
      </w:r>
      <w:r>
        <w:rPr>
          <w:rFonts w:eastAsia="Times New Roman"/>
          <w:szCs w:val="24"/>
        </w:rPr>
        <w:t>ά σας για την αυτοδιοίκηση; Και αλήθεια, πότε καλλιεργήσατε εσείς τη συναίνεση; Πότε δεν οδηγήσατε τον δημόσιο διάλογο στα άκρα; Όταν φωνάζατε στις πλατείες ή όταν εξαπολύατε χυδαίες προσωπικές επιθέσεις στα μέλη της Αντιπολίτευσης;</w:t>
      </w:r>
    </w:p>
    <w:p w14:paraId="0715B025" w14:textId="77777777" w:rsidR="006222AF" w:rsidRDefault="006453C1">
      <w:pPr>
        <w:spacing w:after="0" w:line="600" w:lineRule="auto"/>
        <w:ind w:firstLine="720"/>
        <w:jc w:val="both"/>
        <w:rPr>
          <w:rFonts w:eastAsia="Times New Roman"/>
          <w:szCs w:val="24"/>
        </w:rPr>
      </w:pPr>
      <w:r>
        <w:rPr>
          <w:rFonts w:eastAsia="Times New Roman"/>
          <w:szCs w:val="24"/>
        </w:rPr>
        <w:t xml:space="preserve">Ακόμα και τώρα για την </w:t>
      </w:r>
      <w:r>
        <w:rPr>
          <w:rFonts w:eastAsia="Times New Roman"/>
          <w:szCs w:val="24"/>
        </w:rPr>
        <w:t xml:space="preserve">κατάτμηση των περιφερειών η Νέα Δημοκρατία έχει δείξει διάθεση για συναίνεση. Είναι, όμως, </w:t>
      </w:r>
      <w:r>
        <w:rPr>
          <w:rFonts w:eastAsia="Times New Roman"/>
          <w:szCs w:val="24"/>
        </w:rPr>
        <w:lastRenderedPageBreak/>
        <w:t>κρίσιμο να λυθεί το θέμα της ψήφου των Ελλήνων που βρίσκονται στο εξωτερικό, ένα ζήτημα ισονομίας πρωτίστως και μια πρακτική που ακολουθείται σε πολλές χώρες του κόσ</w:t>
      </w:r>
      <w:r>
        <w:rPr>
          <w:rFonts w:eastAsia="Times New Roman"/>
          <w:szCs w:val="24"/>
        </w:rPr>
        <w:t>μου. Μάλιστα, η Νέα Δημοκρατία έχει καταθέσει δύο φορές πρόταση νόμου για την ψήφο από το εξωτερικό και σήμερα θα καταθέσει τροπολογία.</w:t>
      </w:r>
    </w:p>
    <w:p w14:paraId="0715B026" w14:textId="77777777" w:rsidR="006222AF" w:rsidRDefault="006453C1">
      <w:pPr>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κυρίας Βουλευτού)</w:t>
      </w:r>
    </w:p>
    <w:p w14:paraId="0715B027" w14:textId="77777777" w:rsidR="006222AF" w:rsidRDefault="006453C1">
      <w:pPr>
        <w:spacing w:after="0" w:line="600" w:lineRule="auto"/>
        <w:ind w:firstLine="720"/>
        <w:jc w:val="both"/>
        <w:rPr>
          <w:rFonts w:eastAsia="Times New Roman"/>
          <w:szCs w:val="24"/>
        </w:rPr>
      </w:pPr>
      <w:r>
        <w:rPr>
          <w:rFonts w:eastAsia="Times New Roman"/>
          <w:szCs w:val="24"/>
        </w:rPr>
        <w:t>Εσείς αντί για πρόταση φτιάχνετε μι</w:t>
      </w:r>
      <w:r>
        <w:rPr>
          <w:rFonts w:eastAsia="Times New Roman"/>
          <w:szCs w:val="24"/>
        </w:rPr>
        <w:t xml:space="preserve">α επιτροπή. Είναι γνωστό άλλωστε -ολοκληρώνω, κυρία Πρόεδρε- ότι αν δεν θέλεις να γίνει κάτι, φτιάχνεις μια επιτροπή. Η αλήθεια είναι ότι δεν θέλετε, τρέμετε στην ιδέα να ψηφίσουν οι Έλληνες του εξωτερικού, όλοι αυτοί που εσείς εξαναγκάσατε να αφήσουν τις </w:t>
      </w:r>
      <w:r>
        <w:rPr>
          <w:rFonts w:eastAsia="Times New Roman"/>
          <w:szCs w:val="24"/>
        </w:rPr>
        <w:t>οικογένειές τους και τον τόπο τους με την καταστροφική πολιτική σας, γιατί παίξατε τη χώρα στα ζάρια το 2015 και την οδηγήσατε στο χείλος του γκρεμού, για να γίνετε τελικά ο καλύτερος μαθητής της τρόικα.</w:t>
      </w:r>
    </w:p>
    <w:p w14:paraId="0715B028" w14:textId="77777777" w:rsidR="006222AF" w:rsidRDefault="006453C1">
      <w:pPr>
        <w:spacing w:after="0" w:line="600" w:lineRule="auto"/>
        <w:ind w:firstLine="720"/>
        <w:jc w:val="center"/>
        <w:rPr>
          <w:rFonts w:eastAsia="Times New Roman"/>
          <w:szCs w:val="24"/>
        </w:rPr>
      </w:pPr>
      <w:r>
        <w:rPr>
          <w:rFonts w:eastAsia="Times New Roman"/>
          <w:szCs w:val="24"/>
        </w:rPr>
        <w:t>(Διαμαρτυρίες από την πτέρυγα του ΣΥΡΙΖΑ)</w:t>
      </w:r>
    </w:p>
    <w:p w14:paraId="0715B029" w14:textId="77777777" w:rsidR="006222AF" w:rsidRDefault="006453C1">
      <w:pPr>
        <w:spacing w:after="0" w:line="600" w:lineRule="auto"/>
        <w:ind w:firstLine="720"/>
        <w:jc w:val="both"/>
        <w:rPr>
          <w:rFonts w:eastAsia="Times New Roman"/>
          <w:szCs w:val="24"/>
        </w:rPr>
      </w:pPr>
      <w:r>
        <w:rPr>
          <w:rFonts w:eastAsia="Times New Roman"/>
          <w:szCs w:val="24"/>
        </w:rPr>
        <w:lastRenderedPageBreak/>
        <w:t>Γιατί έχετ</w:t>
      </w:r>
      <w:r>
        <w:rPr>
          <w:rFonts w:eastAsia="Times New Roman"/>
          <w:szCs w:val="24"/>
        </w:rPr>
        <w:t>ε καταλύσει κάθε έννοια αξιοκρατίας παντού. Γιατί η αριστεία έγινε ρετσινιά. Γιατί ο νέος επιχειρηματίας, ο νέος επαγγελματίας πληρώνει φόρους και εισφορές πριν ακόμα ξεκινήσει να δουλεύει. Είχατε όλον τον χρόνο να φέρετε μια συνολική μεταρρύθμιση του εκλο</w:t>
      </w:r>
      <w:r>
        <w:rPr>
          <w:rFonts w:eastAsia="Times New Roman"/>
          <w:szCs w:val="24"/>
        </w:rPr>
        <w:t>γικού νόμου. Στην πραγματικότητα, θέλετε να αλλάξετε τον εκλογικό νόμο κομμάτι-κομμάτι, όπως θεωρείτε ότι θα σας συμφέρει κάθε φορά.</w:t>
      </w:r>
    </w:p>
    <w:p w14:paraId="0715B02A" w14:textId="77777777" w:rsidR="006222AF" w:rsidRDefault="006453C1">
      <w:pPr>
        <w:spacing w:after="0" w:line="600" w:lineRule="auto"/>
        <w:ind w:firstLine="720"/>
        <w:contextualSpacing/>
        <w:jc w:val="both"/>
        <w:rPr>
          <w:rFonts w:eastAsia="Times New Roman"/>
          <w:szCs w:val="24"/>
        </w:rPr>
      </w:pPr>
      <w:r>
        <w:rPr>
          <w:rFonts w:eastAsia="Times New Roman"/>
          <w:szCs w:val="24"/>
        </w:rPr>
        <w:t>Δυστυχώς για εσάς, ο άνεμος φυσάει προς την έξοδο, παρά τις απελπισμένες προσπάθειές σας να γραπωθείτε στην εξουσία. Ο κόσμ</w:t>
      </w:r>
      <w:r>
        <w:rPr>
          <w:rFonts w:eastAsia="Times New Roman"/>
          <w:szCs w:val="24"/>
        </w:rPr>
        <w:t>ος έχει καταλάβει πια το παραμύθι σας και αυτό θα φανεί και στις αυτοδιοικητικές και στις εθνικές εκλογές. Όσα προεκλογικά τερτίπια και να κάνετε και μετά, η ίδια η δημοκρατία θα υπερασπιστεί τον εαυτό της. Όσα χειρότερα κάνετε, τόσα χειρότερα θα υποστείτε</w:t>
      </w:r>
      <w:r>
        <w:rPr>
          <w:rFonts w:eastAsia="Times New Roman"/>
          <w:szCs w:val="24"/>
        </w:rPr>
        <w:t>.</w:t>
      </w:r>
    </w:p>
    <w:p w14:paraId="0715B02B" w14:textId="77777777" w:rsidR="006222AF" w:rsidRDefault="006453C1">
      <w:pPr>
        <w:spacing w:after="0" w:line="600" w:lineRule="auto"/>
        <w:ind w:firstLine="720"/>
        <w:contextualSpacing/>
        <w:rPr>
          <w:rFonts w:eastAsia="Times New Roman"/>
          <w:szCs w:val="24"/>
        </w:rPr>
      </w:pPr>
      <w:r>
        <w:rPr>
          <w:rFonts w:eastAsia="Times New Roman"/>
          <w:szCs w:val="24"/>
        </w:rPr>
        <w:t>Ευχαριστώ.</w:t>
      </w:r>
    </w:p>
    <w:p w14:paraId="0715B02C" w14:textId="77777777" w:rsidR="006222AF" w:rsidRDefault="006453C1">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15B02D" w14:textId="77777777" w:rsidR="006222AF" w:rsidRDefault="006453C1">
      <w:pPr>
        <w:spacing w:after="0" w:line="600" w:lineRule="auto"/>
        <w:ind w:firstLine="720"/>
        <w:contextualSpacing/>
        <w:jc w:val="both"/>
        <w:rPr>
          <w:rFonts w:eastAsia="Times New Roman"/>
          <w:szCs w:val="24"/>
        </w:rPr>
      </w:pPr>
      <w:r w:rsidRPr="009D55EC">
        <w:rPr>
          <w:rFonts w:eastAsia="Times New Roman"/>
          <w:b/>
          <w:szCs w:val="24"/>
        </w:rPr>
        <w:t>ΠΡΟΕΔΡΕΥΟΥΣΑ (Αναστασία Χριστοδουλοπούλου):</w:t>
      </w:r>
      <w:r>
        <w:rPr>
          <w:rFonts w:eastAsia="Times New Roman"/>
          <w:szCs w:val="24"/>
        </w:rPr>
        <w:t xml:space="preserve"> Ο κ. Πάλλης από τον ΣΥΡΙΖΑ έχει τον λόγο.</w:t>
      </w:r>
    </w:p>
    <w:p w14:paraId="0715B02E" w14:textId="77777777" w:rsidR="006222AF" w:rsidRDefault="006453C1">
      <w:pPr>
        <w:spacing w:after="0" w:line="600" w:lineRule="auto"/>
        <w:ind w:firstLine="720"/>
        <w:contextualSpacing/>
        <w:jc w:val="both"/>
        <w:rPr>
          <w:rFonts w:eastAsia="Times New Roman"/>
          <w:szCs w:val="24"/>
        </w:rPr>
      </w:pPr>
      <w:r w:rsidRPr="009D55EC">
        <w:rPr>
          <w:rFonts w:eastAsia="Times New Roman"/>
          <w:b/>
          <w:szCs w:val="24"/>
        </w:rPr>
        <w:lastRenderedPageBreak/>
        <w:t>ΓΕΩΡΓΙΟΣ ΠΑΛΛΗΣ:</w:t>
      </w:r>
      <w:r>
        <w:rPr>
          <w:rFonts w:eastAsia="Times New Roman"/>
          <w:szCs w:val="24"/>
        </w:rPr>
        <w:t xml:space="preserve"> Ευχαριστώ, κυρία Πρόεδρε.</w:t>
      </w:r>
    </w:p>
    <w:p w14:paraId="0715B02F"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Ευτυχώς, πέρα από τις ομιλίες που ετοιμάζουμε για σημαντικά </w:t>
      </w:r>
      <w:r>
        <w:rPr>
          <w:rFonts w:eastAsia="Times New Roman"/>
          <w:szCs w:val="24"/>
        </w:rPr>
        <w:t>νομοσχέδια όπως το σημερινό, υπάρχει και ο διάλογος και θα ξεκινήσω από εκεί που τελείωσε η προηγούμενη συνάδελφος.</w:t>
      </w:r>
    </w:p>
    <w:p w14:paraId="0715B030" w14:textId="77777777" w:rsidR="006222AF" w:rsidRDefault="006453C1">
      <w:pPr>
        <w:spacing w:after="0" w:line="600" w:lineRule="auto"/>
        <w:ind w:firstLine="720"/>
        <w:contextualSpacing/>
        <w:jc w:val="both"/>
        <w:rPr>
          <w:rFonts w:eastAsia="Times New Roman"/>
          <w:szCs w:val="24"/>
        </w:rPr>
      </w:pPr>
      <w:r>
        <w:rPr>
          <w:rFonts w:eastAsia="Times New Roman"/>
          <w:szCs w:val="24"/>
        </w:rPr>
        <w:t>Ψήφος των Ελλήνων του εξωτερικού</w:t>
      </w:r>
      <w:r w:rsidRPr="004336A8">
        <w:rPr>
          <w:rFonts w:eastAsia="Times New Roman"/>
          <w:szCs w:val="24"/>
        </w:rPr>
        <w:t>:</w:t>
      </w:r>
      <w:r>
        <w:rPr>
          <w:rFonts w:eastAsia="Times New Roman"/>
          <w:szCs w:val="24"/>
        </w:rPr>
        <w:t xml:space="preserve"> Ξεκίνησε η Νέα Δημοκρατία λέγοντας «των ομογενών». Ευτυχώς το μάζεψε. Να είμαστε ξεκάθαροι. Υπάρχουν οικον</w:t>
      </w:r>
      <w:r>
        <w:rPr>
          <w:rFonts w:eastAsia="Times New Roman"/>
          <w:szCs w:val="24"/>
        </w:rPr>
        <w:t>ομικοί μετανάστες της Ελλάδας της κρίσης</w:t>
      </w:r>
      <w:r w:rsidRPr="009D55EC">
        <w:rPr>
          <w:rFonts w:eastAsia="Times New Roman"/>
          <w:szCs w:val="24"/>
        </w:rPr>
        <w:t xml:space="preserve"> </w:t>
      </w:r>
      <w:r>
        <w:rPr>
          <w:rFonts w:eastAsia="Times New Roman"/>
          <w:szCs w:val="24"/>
        </w:rPr>
        <w:t>από το ’10 και μετά, οι περισσότεροι μέχρι το ’15, με μια τάση μειούμενη τα τελευταία τρία χρόνια. Είναι οικονομικοί μετανάστες. Να μη ντρεπόμαστε να λέμε και τους Έλληνες μετανάστες. Υπάρχουν και οι Έλληνες του εξω</w:t>
      </w:r>
      <w:r>
        <w:rPr>
          <w:rFonts w:eastAsia="Times New Roman"/>
          <w:szCs w:val="24"/>
        </w:rPr>
        <w:t xml:space="preserve">τερικού από τον </w:t>
      </w:r>
      <w:r>
        <w:rPr>
          <w:rFonts w:eastAsia="Times New Roman"/>
          <w:szCs w:val="24"/>
        </w:rPr>
        <w:t>Β΄</w:t>
      </w:r>
      <w:r>
        <w:rPr>
          <w:rFonts w:eastAsia="Times New Roman"/>
          <w:szCs w:val="24"/>
        </w:rPr>
        <w:t xml:space="preserve"> Παγκόσμιο Πόλεμο και από τον εμφύλιο και μετά, που ήταν και οικονομικοί μετανάστες και διωκόμενοι της Δεξιάς στο εξωτερικό. Έχει ιστορική ευθύνη απέναντι σ’ αυτούς τους ανθρώπους η Δεξιά της Ελλάδος που τους έχει στείλει στο εξωτερικό κα</w:t>
      </w:r>
      <w:r>
        <w:rPr>
          <w:rFonts w:eastAsia="Times New Roman"/>
          <w:szCs w:val="24"/>
        </w:rPr>
        <w:t xml:space="preserve">ι δεν ξέρουμε ακόμα πού είναι και αν ζουν. </w:t>
      </w:r>
    </w:p>
    <w:p w14:paraId="0715B031"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Γιατί το λέω αυτό; Εκλογικοί κατάλογοι. Θα πάω στον τόπο μου, στην Μυτιλήνη. Δεκαπέντε τμήματα από 650 εγγεγραμμένους αυτής της κατηγορίας των πολιτών, άλλοι στην Αυστραλία, άλλοι στην Αμερική, άλλοι στην Αφρική,</w:t>
      </w:r>
      <w:r>
        <w:rPr>
          <w:rFonts w:eastAsia="Times New Roman"/>
          <w:szCs w:val="24"/>
        </w:rPr>
        <w:t xml:space="preserve"> όπου συναγωνίζεται τμήμα με τμήμα ποιος θα πιάσει το ένα δέκατο αυτών που ψηφίζουν. Προνομιακές θέσεις για τους εκλογικούς, για τους δικαστικούς. Προνομιακά τμήματα, απ’ αυτά που είπε ο συνάδελφός μου, ο κ. Αθανασίου, χθες να επεκταθούν και στο εξωτερικό.</w:t>
      </w:r>
      <w:r>
        <w:rPr>
          <w:rFonts w:eastAsia="Times New Roman"/>
          <w:szCs w:val="24"/>
        </w:rPr>
        <w:t xml:space="preserve"> </w:t>
      </w:r>
    </w:p>
    <w:p w14:paraId="0715B032" w14:textId="77777777" w:rsidR="006222AF" w:rsidRDefault="006453C1">
      <w:pPr>
        <w:spacing w:after="0" w:line="600" w:lineRule="auto"/>
        <w:ind w:firstLine="720"/>
        <w:contextualSpacing/>
        <w:jc w:val="both"/>
        <w:rPr>
          <w:rFonts w:eastAsia="Times New Roman"/>
          <w:szCs w:val="24"/>
        </w:rPr>
      </w:pPr>
      <w:r>
        <w:rPr>
          <w:rFonts w:eastAsia="Times New Roman"/>
          <w:szCs w:val="24"/>
        </w:rPr>
        <w:t>Να σας βάλω και μια άλλη διάσταση; Ελεγχόμενη ψήφος στο τμήμα που ψήφισαν οι ναυτικοί του πλοίου</w:t>
      </w:r>
      <w:r>
        <w:rPr>
          <w:rFonts w:eastAsia="Times New Roman"/>
          <w:szCs w:val="24"/>
        </w:rPr>
        <w:t>,</w:t>
      </w:r>
      <w:r>
        <w:rPr>
          <w:rFonts w:eastAsia="Times New Roman"/>
          <w:szCs w:val="24"/>
        </w:rPr>
        <w:t xml:space="preserve"> που εκείνη την ημέρα ήταν δεμένο. Ήταν απόλυτα ελεγχόμενη ψήφος. Σε ένα σημείο που ψηφίζουν δέκα και προστίθενται ογδόντα, είναι ελεγχόμενη ψήφος. Ογδόντα Χ</w:t>
      </w:r>
      <w:r>
        <w:rPr>
          <w:rFonts w:eastAsia="Times New Roman"/>
          <w:szCs w:val="24"/>
        </w:rPr>
        <w:t>ρυσή Αυγή, κύριε. Αυτή είναι η κατάντια σας. Αυτό υποστηρίζετε.</w:t>
      </w:r>
    </w:p>
    <w:p w14:paraId="0715B033"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Πάω στο κείμενό μου, λοιπόν. Επί δεκαετίες, πέραν της απόλυτης οικονομικής εξάρτησης της </w:t>
      </w:r>
      <w:r>
        <w:rPr>
          <w:rFonts w:eastAsia="Times New Roman"/>
          <w:szCs w:val="24"/>
        </w:rPr>
        <w:t>α</w:t>
      </w:r>
      <w:r>
        <w:rPr>
          <w:rFonts w:eastAsia="Times New Roman"/>
          <w:szCs w:val="24"/>
        </w:rPr>
        <w:t>υτοδιοίκησης, ήταν στοιχειωμένη και από την κομματική πόλωση από την κεντρική πολιτική σκηνή. Ίδια οικ</w:t>
      </w:r>
      <w:r>
        <w:rPr>
          <w:rFonts w:eastAsia="Times New Roman"/>
          <w:szCs w:val="24"/>
        </w:rPr>
        <w:t xml:space="preserve">ονομικά και κομματικά συμφέροντα επικρατούσαν στο Κοινοβούλιο και στα δημοτικά συμβούλια και αυτό </w:t>
      </w:r>
      <w:r>
        <w:rPr>
          <w:rFonts w:eastAsia="Times New Roman"/>
          <w:szCs w:val="24"/>
        </w:rPr>
        <w:lastRenderedPageBreak/>
        <w:t xml:space="preserve">έγινε από τη δεκαετία του ’90, όταν το ΠΑΣΟΚ άλωσε την </w:t>
      </w:r>
      <w:r>
        <w:rPr>
          <w:rFonts w:eastAsia="Times New Roman"/>
          <w:szCs w:val="24"/>
        </w:rPr>
        <w:t>α</w:t>
      </w:r>
      <w:r>
        <w:rPr>
          <w:rFonts w:eastAsia="Times New Roman"/>
          <w:szCs w:val="24"/>
        </w:rPr>
        <w:t xml:space="preserve">υτοδιοίκηση. </w:t>
      </w:r>
    </w:p>
    <w:p w14:paraId="0715B034" w14:textId="77777777" w:rsidR="006222AF" w:rsidRDefault="006453C1">
      <w:pPr>
        <w:spacing w:after="0" w:line="600" w:lineRule="auto"/>
        <w:ind w:firstLine="720"/>
        <w:contextualSpacing/>
        <w:jc w:val="both"/>
        <w:rPr>
          <w:rFonts w:eastAsia="Times New Roman"/>
          <w:szCs w:val="24"/>
        </w:rPr>
      </w:pPr>
      <w:r>
        <w:rPr>
          <w:rFonts w:eastAsia="Times New Roman"/>
          <w:szCs w:val="24"/>
        </w:rPr>
        <w:t>Η Κυβέρνησή μας, λοιπόν, αντιλαμβανόμενη πως χωρίς αποκέντρωση στον μέγιστο βαθμό, ανάπτ</w:t>
      </w:r>
      <w:r>
        <w:rPr>
          <w:rFonts w:eastAsia="Times New Roman"/>
          <w:szCs w:val="24"/>
        </w:rPr>
        <w:t>υξη στη χώρα δεν μπορεί να συμβεί, επίσης αντιλαμβανόμενη πως το αποτυχημένο μέχρι σήμερα πολιτικό προσωπικό δεν μπορεί να σταθεί στο ύψος των περιστάσεων και να υποστηρίξει αυτά που πρέπει να συμβούν από εδώ και πέρα στη χώρα και να ηγηθεί αυτής της αλλαγ</w:t>
      </w:r>
      <w:r>
        <w:rPr>
          <w:rFonts w:eastAsia="Times New Roman"/>
          <w:szCs w:val="24"/>
        </w:rPr>
        <w:t>ής, πρέπει να δημιουργήσει χώρο και να μπουν νέα πρόσωπα στο παιχνίδι. Πρέπει να έχουν όλοι φωνή και δικαίωμα εκπροσώπησης και πρέπει τα παραδοσιακά κόμματα να πάψουν να καπηλεύονται την εξουσία εις βάρος των πολιτών και στο τέλος προς όφελος των ολίγων, τ</w:t>
      </w:r>
      <w:r>
        <w:rPr>
          <w:rFonts w:eastAsia="Times New Roman"/>
          <w:szCs w:val="24"/>
        </w:rPr>
        <w:t xml:space="preserve">ων εκλεκτών, χωρίς να δίνουν πουθενά λόγο. </w:t>
      </w:r>
    </w:p>
    <w:p w14:paraId="0715B035"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Για να έχουμε ουσιαστική </w:t>
      </w:r>
      <w:r>
        <w:rPr>
          <w:rFonts w:eastAsia="Times New Roman"/>
          <w:szCs w:val="24"/>
        </w:rPr>
        <w:t>τοπική α</w:t>
      </w:r>
      <w:r>
        <w:rPr>
          <w:rFonts w:eastAsia="Times New Roman"/>
          <w:szCs w:val="24"/>
        </w:rPr>
        <w:t>υτοδιοίκηση δεν αρκεί μόνο το κέντρο να αυτοπεριοριστεί προς όφελος της τοπικής αυτονομίας. Παράλληλα θα πρέπει να αυξηθεί η λαϊκή συμμετοχή, η δέσμευση του πολίτη προς την κοινων</w:t>
      </w:r>
      <w:r>
        <w:rPr>
          <w:rFonts w:eastAsia="Times New Roman"/>
          <w:szCs w:val="24"/>
        </w:rPr>
        <w:t xml:space="preserve">ία και την πολιτική, αλλά </w:t>
      </w:r>
      <w:r>
        <w:rPr>
          <w:rFonts w:eastAsia="Times New Roman"/>
          <w:szCs w:val="24"/>
        </w:rPr>
        <w:lastRenderedPageBreak/>
        <w:t>για να γίνει αυτό χρειάζεται ο ίδιος ο πολίτης να αισθανθεί ότι το σύστημα τον συμπεριλαμβάνει και κυρίως ότι τον έχει ανάγκη.</w:t>
      </w:r>
    </w:p>
    <w:p w14:paraId="0715B036" w14:textId="77777777" w:rsidR="006222AF" w:rsidRDefault="006453C1">
      <w:pPr>
        <w:spacing w:after="0" w:line="600" w:lineRule="auto"/>
        <w:ind w:firstLine="720"/>
        <w:contextualSpacing/>
        <w:jc w:val="both"/>
        <w:rPr>
          <w:rFonts w:eastAsia="Times New Roman"/>
          <w:szCs w:val="24"/>
        </w:rPr>
      </w:pPr>
      <w:r>
        <w:rPr>
          <w:rFonts w:eastAsia="Times New Roman"/>
          <w:szCs w:val="24"/>
        </w:rPr>
        <w:t>Κυρίες και κύριοι συνάδελφοι, το παρόν νομοσχέδιο είναι μια ουσιαστική πρώτη προσπάθεια μετά από δεκαετ</w:t>
      </w:r>
      <w:r>
        <w:rPr>
          <w:rFonts w:eastAsia="Times New Roman"/>
          <w:szCs w:val="24"/>
        </w:rPr>
        <w:t xml:space="preserve">ίες αναβάθμισης της </w:t>
      </w:r>
      <w:r>
        <w:rPr>
          <w:rFonts w:eastAsia="Times New Roman"/>
          <w:szCs w:val="24"/>
        </w:rPr>
        <w:t>τοπικής α</w:t>
      </w:r>
      <w:r>
        <w:rPr>
          <w:rFonts w:eastAsia="Times New Roman"/>
          <w:szCs w:val="24"/>
        </w:rPr>
        <w:t>υτοδιοίκησης, έχοντας ως πρώτη προτεραιότητα την αποκατάσταση της σχέσης πολιτείας και πολίτη, μιας και χωρίς αυτή νομίζω ότι όλοι αντιλαμβανόμαστε ότι δεν μπορούμε να ξεφύγουμε από τον κακό εαυτό μας. Απλή αναλογική, δημοψηφίσ</w:t>
      </w:r>
      <w:r>
        <w:rPr>
          <w:rFonts w:eastAsia="Times New Roman"/>
          <w:szCs w:val="24"/>
        </w:rPr>
        <w:t xml:space="preserve">ματα και </w:t>
      </w:r>
      <w:r>
        <w:rPr>
          <w:rFonts w:eastAsia="Times New Roman"/>
          <w:szCs w:val="24"/>
        </w:rPr>
        <w:t>ε</w:t>
      </w:r>
      <w:r>
        <w:rPr>
          <w:rFonts w:eastAsia="Times New Roman"/>
          <w:szCs w:val="24"/>
        </w:rPr>
        <w:t xml:space="preserve">πιτροπές διαβούλευσης, κατηγοριοποίηση δήμων και αναπτυξιακός σχεδιασμός είναι τα κρίσιμα σημεία για να έχουμε ουσιαστική </w:t>
      </w:r>
      <w:r>
        <w:rPr>
          <w:rFonts w:eastAsia="Times New Roman"/>
          <w:szCs w:val="24"/>
        </w:rPr>
        <w:t>τοπική α</w:t>
      </w:r>
      <w:r>
        <w:rPr>
          <w:rFonts w:eastAsia="Times New Roman"/>
          <w:szCs w:val="24"/>
        </w:rPr>
        <w:t xml:space="preserve">υτοδιοίκηση και αποκέντρωση. Αυτά είναι κεντρικά ζητήματα του παρόντος νομοσχεδίου. </w:t>
      </w:r>
    </w:p>
    <w:p w14:paraId="0715B037" w14:textId="77777777" w:rsidR="006222AF" w:rsidRDefault="006453C1">
      <w:pPr>
        <w:spacing w:after="0" w:line="600" w:lineRule="auto"/>
        <w:ind w:firstLine="720"/>
        <w:contextualSpacing/>
        <w:jc w:val="both"/>
        <w:rPr>
          <w:rFonts w:eastAsia="Times New Roman"/>
          <w:szCs w:val="24"/>
        </w:rPr>
      </w:pPr>
      <w:r>
        <w:rPr>
          <w:rFonts w:eastAsia="Times New Roman"/>
          <w:szCs w:val="24"/>
        </w:rPr>
        <w:t>Κάποιες αναφορές θα κάνω στο έν</w:t>
      </w:r>
      <w:r>
        <w:rPr>
          <w:rFonts w:eastAsia="Times New Roman"/>
          <w:szCs w:val="24"/>
        </w:rPr>
        <w:t>α λεπτό που μου μένει. Άκουσα τον κ. Βορίδη, ο οποίος πρέπει να νιώθει πολύ δικαιωμένος. Δεν τον βλέπω σήμερα. Υπάρχει το ζήτημα της ηγεμονίας, μια αντίληψη που δεν μας αρέσει. Είναι δική σας αντίληψη και της ιδεολογικής κυριαρχίας. Ο κ. Βορίδης έχει κερδί</w:t>
      </w:r>
      <w:r>
        <w:rPr>
          <w:rFonts w:eastAsia="Times New Roman"/>
          <w:szCs w:val="24"/>
        </w:rPr>
        <w:t>σει την ιδεολογική κυριαρχία στη Δεξιά και πρέπει να είναι πολύ χαρού</w:t>
      </w:r>
      <w:r>
        <w:rPr>
          <w:rFonts w:eastAsia="Times New Roman"/>
          <w:szCs w:val="24"/>
        </w:rPr>
        <w:lastRenderedPageBreak/>
        <w:t xml:space="preserve">μενος βλέποντας όλους σας να είναι στη δική του γραμμή, δίνοντας τον τόνο σ’ έναν χώρο που δεν έχει κάνει μεταρρυθμίσεις στην </w:t>
      </w:r>
      <w:r>
        <w:rPr>
          <w:rFonts w:eastAsia="Times New Roman"/>
          <w:szCs w:val="24"/>
        </w:rPr>
        <w:t>α</w:t>
      </w:r>
      <w:r>
        <w:rPr>
          <w:rFonts w:eastAsia="Times New Roman"/>
          <w:szCs w:val="24"/>
        </w:rPr>
        <w:t>υτοδιοίκηση. Η μεγάλη αγωνία του κ. Βορίδη είναι μην τυχόν κ</w:t>
      </w:r>
      <w:r>
        <w:rPr>
          <w:rFonts w:eastAsia="Times New Roman"/>
          <w:szCs w:val="24"/>
        </w:rPr>
        <w:t>αι χαθεί η ηγεμονία σ’ όλη τη χώρα που έχει χτιστεί από ΠΑΣΟΚ και Νέα Δημοκρατία τις τελευταίες δεκαετίες.</w:t>
      </w:r>
    </w:p>
    <w:p w14:paraId="0715B03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Βλέπουμε σημαντικές ρυθμίσεις εδώ, όπως για παράδειγμα είναι η δυνατότητα να αποκτήσει </w:t>
      </w:r>
      <w:r w:rsidRPr="00B01124">
        <w:rPr>
          <w:rFonts w:eastAsia="Times New Roman" w:cs="Times New Roman"/>
          <w:szCs w:val="24"/>
        </w:rPr>
        <w:t>βενζινάδικο</w:t>
      </w:r>
      <w:r>
        <w:rPr>
          <w:rFonts w:eastAsia="Times New Roman" w:cs="Times New Roman"/>
          <w:szCs w:val="24"/>
        </w:rPr>
        <w:t xml:space="preserve"> ο Άγιος Ευστράτιος.</w:t>
      </w:r>
      <w:r w:rsidRPr="00B01124">
        <w:rPr>
          <w:rFonts w:eastAsia="Times New Roman" w:cs="Times New Roman"/>
          <w:szCs w:val="24"/>
        </w:rPr>
        <w:t xml:space="preserve"> Όποιος έχει πάει </w:t>
      </w:r>
      <w:r>
        <w:rPr>
          <w:rFonts w:eastAsia="Times New Roman" w:cs="Times New Roman"/>
          <w:szCs w:val="24"/>
        </w:rPr>
        <w:t xml:space="preserve">εκεί, </w:t>
      </w:r>
      <w:r w:rsidRPr="00B01124">
        <w:rPr>
          <w:rFonts w:eastAsia="Times New Roman" w:cs="Times New Roman"/>
          <w:szCs w:val="24"/>
        </w:rPr>
        <w:t>θα κατα</w:t>
      </w:r>
      <w:r w:rsidRPr="00B01124">
        <w:rPr>
          <w:rFonts w:eastAsia="Times New Roman" w:cs="Times New Roman"/>
          <w:szCs w:val="24"/>
        </w:rPr>
        <w:t>λάβε</w:t>
      </w:r>
      <w:r>
        <w:rPr>
          <w:rFonts w:eastAsia="Times New Roman" w:cs="Times New Roman"/>
          <w:szCs w:val="24"/>
        </w:rPr>
        <w:t xml:space="preserve">ι τι εννοώ. Υπάρχουν και άλλα πολλά παραδείγματα. </w:t>
      </w:r>
    </w:p>
    <w:p w14:paraId="0715B03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Εκφράσεις όπως «συναλλαγή» κ.λπ. είναι αυτά που εσείς κάνατε. Εγώ ξέρω ότι στον </w:t>
      </w:r>
      <w:r w:rsidRPr="00CC4EC8">
        <w:rPr>
          <w:rFonts w:eastAsia="Times New Roman" w:cs="Times New Roman"/>
          <w:szCs w:val="24"/>
        </w:rPr>
        <w:t>Δ</w:t>
      </w:r>
      <w:r w:rsidRPr="00B01124">
        <w:rPr>
          <w:rFonts w:eastAsia="Times New Roman" w:cs="Times New Roman"/>
          <w:szCs w:val="24"/>
        </w:rPr>
        <w:t>ήμο</w:t>
      </w:r>
      <w:r>
        <w:rPr>
          <w:rFonts w:eastAsia="Times New Roman" w:cs="Times New Roman"/>
          <w:szCs w:val="24"/>
        </w:rPr>
        <w:t xml:space="preserve"> Λέσβου δύο φορές εφαρμόστηκε το σύστημα. Η πρώτη δημοτική αρχή το 2010 είχε μειοψηφία, παρά τα τρία πέμπτα, από τον </w:t>
      </w:r>
      <w:r>
        <w:rPr>
          <w:rFonts w:eastAsia="Times New Roman" w:cs="Times New Roman"/>
          <w:szCs w:val="24"/>
        </w:rPr>
        <w:t xml:space="preserve">πρώτο χρόνο. Τώρα είμαστε κοντά στα όρια της πλειοψηφίας. Παρ’ όλα αυτά το σύστημα δεν λειτούργησε. Γιατί οι συνδιαλλαγές που λέτε, που δεν είναι δική μας αντίληψη, είναι η αντίληψη σχηματισμού των συνδυασμών της απόλυτης εξουσίας σας. </w:t>
      </w:r>
    </w:p>
    <w:p w14:paraId="0715B03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κλείσω λέγοντας </w:t>
      </w:r>
      <w:r>
        <w:rPr>
          <w:rFonts w:eastAsia="Times New Roman" w:cs="Times New Roman"/>
          <w:szCs w:val="24"/>
        </w:rPr>
        <w:t>ότι σίγουρα αυτή η χώρα θα πάει παρακάτω, θέλοντας ή όχι κάποιοι να την κρατήσουν στη συντήρηση. Τούτη η χώρα είναι μια περήφανη χώρα, μια ελεύθερη χώρα σιγά-σιγά, με την προσπάθεια αυτής της Κυβέρνησης. Η ελληνική δημοκρατία δεν θα γίνει «Πατουλιστάν», κυ</w:t>
      </w:r>
      <w:r>
        <w:rPr>
          <w:rFonts w:eastAsia="Times New Roman" w:cs="Times New Roman"/>
          <w:szCs w:val="24"/>
        </w:rPr>
        <w:t xml:space="preserve">ρίες και κύριοι. Η ελληνική δημοκρατία θα προχωρήσει με τους πολίτες της, αφήνοντας στην άκρη αυτούς που δεν μπορούν να συμβάλουν. Προχωρούμε με αυτούς που μπορούν να συμβάλουν, χωρίς καπελώματα και χωρίς άλλες τέτοιου είδους διαστάσεις. </w:t>
      </w:r>
    </w:p>
    <w:p w14:paraId="0715B03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κρίμα</w:t>
      </w:r>
      <w:r>
        <w:rPr>
          <w:rFonts w:eastAsia="Times New Roman" w:cs="Times New Roman"/>
          <w:szCs w:val="24"/>
        </w:rPr>
        <w:t>,</w:t>
      </w:r>
      <w:r>
        <w:rPr>
          <w:rFonts w:eastAsia="Times New Roman" w:cs="Times New Roman"/>
          <w:szCs w:val="24"/>
        </w:rPr>
        <w:t xml:space="preserve"> πραγ</w:t>
      </w:r>
      <w:r>
        <w:rPr>
          <w:rFonts w:eastAsia="Times New Roman" w:cs="Times New Roman"/>
          <w:szCs w:val="24"/>
        </w:rPr>
        <w:t>ματικά</w:t>
      </w:r>
      <w:r>
        <w:rPr>
          <w:rFonts w:eastAsia="Times New Roman" w:cs="Times New Roman"/>
          <w:szCs w:val="24"/>
        </w:rPr>
        <w:t>,</w:t>
      </w:r>
      <w:r>
        <w:rPr>
          <w:rFonts w:eastAsia="Times New Roman" w:cs="Times New Roman"/>
          <w:szCs w:val="24"/>
        </w:rPr>
        <w:t xml:space="preserve"> αντί να μιλάμε για την ουσία των πραγμάτων, να σας βλέπουμε εδώ πέρα να μας μιλάτε για την ελπίδα ότι θα το σώσετε και θα κρατήσετε την ηγεμονία, αυτήν την αίσθηση της ιδιοκτησίας που έχετε, να σέρνεστε πραγματικά σε αυτήν την κατάντια και να μην ε</w:t>
      </w:r>
      <w:r>
        <w:rPr>
          <w:rFonts w:eastAsia="Times New Roman" w:cs="Times New Roman"/>
          <w:szCs w:val="24"/>
        </w:rPr>
        <w:t xml:space="preserve">γκαλείτε και το ΠΑΣΟΚ να κάνει την αυτοκριτική του. Αυτοκριτική δεν ακούσαμε, μόνο θεωρίες. </w:t>
      </w:r>
    </w:p>
    <w:p w14:paraId="0715B03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Τέλος, όσον αφορά το ΚΚΕ ελπίζω ότι μετά τη ψήφιση του νομοσχεδίου δεν θα ξανακούσουμε από τη λαϊκή συσπείρωση ότι: «Εμείς δεν ψηφίζουμε, γιατί έχετε πλειοψηφία στ</w:t>
      </w:r>
      <w:r>
        <w:rPr>
          <w:rFonts w:eastAsia="Times New Roman" w:cs="Times New Roman"/>
          <w:szCs w:val="24"/>
        </w:rPr>
        <w:t xml:space="preserve">η δημοτική </w:t>
      </w:r>
      <w:r>
        <w:rPr>
          <w:rFonts w:eastAsia="Times New Roman" w:cs="Times New Roman"/>
          <w:szCs w:val="24"/>
        </w:rPr>
        <w:lastRenderedPageBreak/>
        <w:t xml:space="preserve">αρχή σύμφωνα με τον νόμο, άρα δεν καλούμαστε να πάρουμε θέση». Ναι, θέλω να παίρνει θέση και το Κομμουνιστικό Κόμμα Ελλάδας στα δημοτικά συμβούλια. Έχει να συμβάλει. </w:t>
      </w:r>
    </w:p>
    <w:p w14:paraId="0715B03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15B03E" w14:textId="77777777" w:rsidR="006222AF" w:rsidRDefault="006453C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715B03F" w14:textId="77777777" w:rsidR="006222AF" w:rsidRDefault="006453C1">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Τον λόγο έχει ο κύριος Υπουργός για κάποια τροπολογία. </w:t>
      </w:r>
    </w:p>
    <w:p w14:paraId="0715B04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(ΠΑΝΟΣ)</w:t>
      </w:r>
      <w:r w:rsidRPr="00356E69">
        <w:rPr>
          <w:rFonts w:eastAsia="Times New Roman" w:cs="Times New Roman"/>
          <w:b/>
          <w:szCs w:val="24"/>
        </w:rPr>
        <w:t xml:space="preserve"> ΣΚΟΥΡΛΕΤΗΣ (Υπουργός Εσωτερικών): </w:t>
      </w:r>
      <w:r>
        <w:rPr>
          <w:rFonts w:eastAsia="Times New Roman" w:cs="Times New Roman"/>
          <w:szCs w:val="24"/>
        </w:rPr>
        <w:t>Είναι αυτή που ακούσατε προηγουμένως από τον συνάδελφο κ. Βαρδάκη και γίνεται αποδεκτή. Είναι η τροπολο</w:t>
      </w:r>
      <w:r>
        <w:rPr>
          <w:rFonts w:eastAsia="Times New Roman" w:cs="Times New Roman"/>
          <w:szCs w:val="24"/>
        </w:rPr>
        <w:t xml:space="preserve">γία με γενικό αριθμό 1693 με ειδικό 82. Σας την ανέπτυξε. </w:t>
      </w:r>
    </w:p>
    <w:p w14:paraId="0715B04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Επίσης, καταθέτω δύο νομοτεχνικές βελτιώσεις επί των άρθρων 110 και 111.</w:t>
      </w:r>
    </w:p>
    <w:p w14:paraId="0715B042" w14:textId="77777777" w:rsidR="006222AF" w:rsidRDefault="006453C1">
      <w:pPr>
        <w:spacing w:after="0" w:line="600" w:lineRule="auto"/>
        <w:ind w:firstLine="720"/>
        <w:jc w:val="both"/>
        <w:rPr>
          <w:rFonts w:eastAsia="Times New Roman"/>
          <w:szCs w:val="24"/>
        </w:rPr>
      </w:pPr>
      <w:r w:rsidRPr="00AF3B92">
        <w:rPr>
          <w:rFonts w:eastAsia="Times New Roman"/>
          <w:szCs w:val="24"/>
        </w:rPr>
        <w:t xml:space="preserve">(Στο σημείο αυτό ο Υπουργός </w:t>
      </w:r>
      <w:r>
        <w:rPr>
          <w:rFonts w:eastAsia="Times New Roman"/>
          <w:szCs w:val="24"/>
        </w:rPr>
        <w:t xml:space="preserve">Εσωτερικών, </w:t>
      </w:r>
      <w:r w:rsidRPr="00AF3B92">
        <w:rPr>
          <w:rFonts w:eastAsia="Times New Roman"/>
          <w:szCs w:val="24"/>
        </w:rPr>
        <w:t xml:space="preserve">κ. </w:t>
      </w:r>
      <w:r>
        <w:rPr>
          <w:rFonts w:eastAsia="Times New Roman"/>
          <w:szCs w:val="24"/>
        </w:rPr>
        <w:t>Πάνος Σκουρλέτης</w:t>
      </w:r>
      <w:r w:rsidRPr="00AF3B92">
        <w:rPr>
          <w:rFonts w:eastAsia="Times New Roman"/>
          <w:szCs w:val="24"/>
        </w:rPr>
        <w:t xml:space="preserve"> καταθέτει για τα Πρακτικά τις προαναφερθείσες νομοτεχνικές βελτιώσεις</w:t>
      </w:r>
      <w:r>
        <w:rPr>
          <w:rFonts w:eastAsia="Times New Roman"/>
          <w:szCs w:val="24"/>
        </w:rPr>
        <w:t>,</w:t>
      </w:r>
      <w:r w:rsidRPr="00AF3B92">
        <w:rPr>
          <w:rFonts w:eastAsia="Times New Roman"/>
          <w:szCs w:val="24"/>
        </w:rPr>
        <w:t xml:space="preserve"> </w:t>
      </w:r>
      <w:r>
        <w:rPr>
          <w:rFonts w:eastAsia="Times New Roman"/>
          <w:szCs w:val="24"/>
        </w:rPr>
        <w:t>οι οποίες έχουν ως εξής:</w:t>
      </w:r>
    </w:p>
    <w:p w14:paraId="0715B043" w14:textId="77777777" w:rsidR="006222AF" w:rsidRDefault="006453C1">
      <w:pPr>
        <w:spacing w:after="0" w:line="600" w:lineRule="auto"/>
        <w:ind w:firstLine="720"/>
        <w:jc w:val="center"/>
        <w:rPr>
          <w:rFonts w:eastAsia="Times New Roman"/>
          <w:color w:val="FF0000"/>
          <w:szCs w:val="24"/>
        </w:rPr>
      </w:pPr>
      <w:r>
        <w:rPr>
          <w:rFonts w:eastAsia="Times New Roman"/>
          <w:color w:val="FF0000"/>
          <w:szCs w:val="24"/>
        </w:rPr>
        <w:t>(</w:t>
      </w:r>
      <w:r w:rsidRPr="00F4350E">
        <w:rPr>
          <w:rFonts w:eastAsia="Times New Roman"/>
          <w:color w:val="FF0000"/>
          <w:szCs w:val="24"/>
        </w:rPr>
        <w:t>ΑΛΛΑΓΗ ΣΕΛΙΔΑΣ</w:t>
      </w:r>
      <w:r>
        <w:rPr>
          <w:rFonts w:eastAsia="Times New Roman"/>
          <w:color w:val="FF0000"/>
          <w:szCs w:val="24"/>
        </w:rPr>
        <w:t>)</w:t>
      </w:r>
    </w:p>
    <w:p w14:paraId="0715B044" w14:textId="77777777" w:rsidR="006222AF" w:rsidRDefault="006453C1">
      <w:pPr>
        <w:spacing w:after="0" w:line="600" w:lineRule="auto"/>
        <w:ind w:firstLine="720"/>
        <w:jc w:val="center"/>
        <w:rPr>
          <w:rFonts w:eastAsia="Times New Roman"/>
          <w:color w:val="FF0000"/>
          <w:szCs w:val="24"/>
        </w:rPr>
      </w:pPr>
      <w:r w:rsidRPr="00C3310C">
        <w:rPr>
          <w:rFonts w:eastAsia="Times New Roman"/>
          <w:color w:val="FF0000"/>
          <w:szCs w:val="24"/>
        </w:rPr>
        <w:t>(Να μπει η σελίδα 318)</w:t>
      </w:r>
    </w:p>
    <w:p w14:paraId="0715B045" w14:textId="77777777" w:rsidR="006222AF" w:rsidRDefault="006453C1">
      <w:pPr>
        <w:spacing w:after="0" w:line="600" w:lineRule="auto"/>
        <w:ind w:firstLine="720"/>
        <w:jc w:val="center"/>
        <w:rPr>
          <w:rFonts w:eastAsia="Times New Roman"/>
          <w:color w:val="FF0000"/>
          <w:szCs w:val="24"/>
        </w:rPr>
      </w:pPr>
      <w:r>
        <w:rPr>
          <w:rFonts w:eastAsia="Times New Roman"/>
          <w:color w:val="FF0000"/>
          <w:szCs w:val="24"/>
        </w:rPr>
        <w:t>(</w:t>
      </w:r>
      <w:r w:rsidRPr="00F4350E">
        <w:rPr>
          <w:rFonts w:eastAsia="Times New Roman"/>
          <w:color w:val="FF0000"/>
          <w:szCs w:val="24"/>
        </w:rPr>
        <w:t>ΑΛΛΑΓΗ ΣΕΛΙΔΑΣ</w:t>
      </w:r>
      <w:r>
        <w:rPr>
          <w:rFonts w:eastAsia="Times New Roman"/>
          <w:color w:val="FF0000"/>
          <w:szCs w:val="24"/>
        </w:rPr>
        <w:t>)</w:t>
      </w:r>
    </w:p>
    <w:p w14:paraId="0715B046" w14:textId="77777777" w:rsidR="006222AF" w:rsidRDefault="006453C1">
      <w:pPr>
        <w:spacing w:after="0" w:line="600" w:lineRule="auto"/>
        <w:ind w:firstLine="720"/>
        <w:jc w:val="both"/>
        <w:rPr>
          <w:rFonts w:eastAsia="Times New Roman" w:cs="Times New Roman"/>
          <w:szCs w:val="24"/>
        </w:rPr>
      </w:pPr>
      <w:r w:rsidRPr="00E7322B">
        <w:rPr>
          <w:rFonts w:eastAsia="Times New Roman" w:cs="Times New Roman"/>
          <w:b/>
          <w:szCs w:val="24"/>
        </w:rPr>
        <w:lastRenderedPageBreak/>
        <w:t xml:space="preserve">ΠΡΟΕΔΡΕΥΟΥΣΑ (Αναστασία Χριστοδουλοπούλου): </w:t>
      </w:r>
      <w:r>
        <w:rPr>
          <w:rFonts w:eastAsia="Times New Roman" w:cs="Times New Roman"/>
          <w:szCs w:val="24"/>
        </w:rPr>
        <w:t>Ευχαριστούμε</w:t>
      </w:r>
      <w:r>
        <w:rPr>
          <w:rFonts w:eastAsia="Times New Roman" w:cs="Times New Roman"/>
          <w:szCs w:val="24"/>
        </w:rPr>
        <w:t xml:space="preserve"> τον κύριο Υπουργό</w:t>
      </w:r>
      <w:r>
        <w:rPr>
          <w:rFonts w:eastAsia="Times New Roman" w:cs="Times New Roman"/>
          <w:szCs w:val="24"/>
        </w:rPr>
        <w:t xml:space="preserve">. </w:t>
      </w:r>
    </w:p>
    <w:p w14:paraId="0715B047" w14:textId="77777777" w:rsidR="006222AF" w:rsidRDefault="006453C1">
      <w:pPr>
        <w:spacing w:after="0" w:line="600" w:lineRule="auto"/>
        <w:ind w:firstLine="720"/>
        <w:jc w:val="both"/>
        <w:rPr>
          <w:rFonts w:eastAsia="Times New Roman" w:cs="Times New Roman"/>
          <w:szCs w:val="24"/>
        </w:rPr>
      </w:pPr>
      <w:r w:rsidRPr="00704ADD">
        <w:rPr>
          <w:rFonts w:eastAsia="Times New Roman" w:cs="Times New Roman"/>
          <w:b/>
          <w:szCs w:val="24"/>
        </w:rPr>
        <w:t xml:space="preserve">ΚΩΝΣΤΑΝΤΙΝΟΣ ΤΖΑΒΑΡΑΣ: </w:t>
      </w:r>
      <w:r>
        <w:rPr>
          <w:rFonts w:eastAsia="Times New Roman" w:cs="Times New Roman"/>
          <w:szCs w:val="24"/>
        </w:rPr>
        <w:t xml:space="preserve">Πρέπει να λέτε και τι αφορούν. </w:t>
      </w:r>
    </w:p>
    <w:p w14:paraId="0715B04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ΠΑΝΑΓΙΩΤΗΣ</w:t>
      </w:r>
      <w:r w:rsidRPr="00356E69">
        <w:rPr>
          <w:rFonts w:eastAsia="Times New Roman" w:cs="Times New Roman"/>
          <w:b/>
          <w:szCs w:val="24"/>
        </w:rPr>
        <w:t xml:space="preserve"> </w:t>
      </w:r>
      <w:r>
        <w:rPr>
          <w:rFonts w:eastAsia="Times New Roman" w:cs="Times New Roman"/>
          <w:b/>
          <w:szCs w:val="24"/>
        </w:rPr>
        <w:t>(ΠΑΝΟΣ)</w:t>
      </w:r>
      <w:r w:rsidRPr="00356E69">
        <w:rPr>
          <w:rFonts w:eastAsia="Times New Roman" w:cs="Times New Roman"/>
          <w:b/>
          <w:szCs w:val="24"/>
        </w:rPr>
        <w:t xml:space="preserve"> ΣΚΟΥΡΛΕΤΗΣ (Υπουργός Εσωτερικών):</w:t>
      </w:r>
      <w:r>
        <w:rPr>
          <w:rFonts w:eastAsia="Times New Roman" w:cs="Times New Roman"/>
          <w:b/>
          <w:szCs w:val="24"/>
        </w:rPr>
        <w:t xml:space="preserve"> </w:t>
      </w:r>
      <w:r>
        <w:rPr>
          <w:rFonts w:eastAsia="Times New Roman" w:cs="Times New Roman"/>
          <w:szCs w:val="24"/>
        </w:rPr>
        <w:t xml:space="preserve">Σας το είπε. Γι’ αυτό δεν την ανάπτυξε ο κ. Βαρδάκης; Ήσασταν μέσα πριν από πέντε λεπτά. </w:t>
      </w:r>
    </w:p>
    <w:p w14:paraId="0715B049" w14:textId="77777777" w:rsidR="006222AF" w:rsidRDefault="006453C1">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Θα σας διανεμηθεί αμέσως, κύριε Τζαβά</w:t>
      </w:r>
      <w:r>
        <w:rPr>
          <w:rFonts w:eastAsia="Times New Roman" w:cs="Times New Roman"/>
          <w:szCs w:val="24"/>
        </w:rPr>
        <w:t xml:space="preserve">ρα. </w:t>
      </w:r>
    </w:p>
    <w:p w14:paraId="0715B04A" w14:textId="77777777" w:rsidR="006222AF" w:rsidRDefault="006453C1">
      <w:pPr>
        <w:spacing w:after="0" w:line="600" w:lineRule="auto"/>
        <w:ind w:firstLine="720"/>
        <w:jc w:val="both"/>
        <w:rPr>
          <w:rFonts w:eastAsia="Times New Roman" w:cs="Times New Roman"/>
          <w:szCs w:val="24"/>
        </w:rPr>
      </w:pPr>
      <w:r w:rsidRPr="00E3254B">
        <w:rPr>
          <w:rFonts w:eastAsia="Times New Roman" w:cs="Times New Roman"/>
          <w:b/>
          <w:szCs w:val="24"/>
        </w:rPr>
        <w:t xml:space="preserve">ΚΩΝΣΤΑΝΤΙΝΟΣ ΤΖΑΒΑΡΑΣ: </w:t>
      </w:r>
      <w:r>
        <w:rPr>
          <w:rFonts w:eastAsia="Times New Roman" w:cs="Times New Roman"/>
          <w:szCs w:val="24"/>
        </w:rPr>
        <w:t xml:space="preserve">Ισχύει εδώ η αρχή της προφορικότητας και της αμεσότητας. </w:t>
      </w:r>
    </w:p>
    <w:p w14:paraId="0715B04B" w14:textId="77777777" w:rsidR="006222AF" w:rsidRDefault="006453C1">
      <w:pPr>
        <w:spacing w:after="0" w:line="600" w:lineRule="auto"/>
        <w:ind w:firstLine="720"/>
        <w:jc w:val="both"/>
        <w:rPr>
          <w:rFonts w:eastAsia="Times New Roman" w:cs="Times New Roman"/>
          <w:szCs w:val="24"/>
        </w:rPr>
      </w:pPr>
      <w:r w:rsidRPr="00E7322B">
        <w:rPr>
          <w:rFonts w:eastAsia="Times New Roman" w:cs="Times New Roman"/>
          <w:b/>
          <w:szCs w:val="24"/>
        </w:rPr>
        <w:t xml:space="preserve">ΠΡΟΕΔΡΕΥΟΥΣΑ (Αναστασία Χριστοδουλοπούλου): </w:t>
      </w:r>
      <w:r>
        <w:rPr>
          <w:rFonts w:eastAsia="Times New Roman" w:cs="Times New Roman"/>
          <w:szCs w:val="24"/>
        </w:rPr>
        <w:t xml:space="preserve">Ναι, πάντα. Αλλά επειδή ξέρουμε απ’ έξω τους αριθμούς, το καταλαβαίνουμε. </w:t>
      </w:r>
    </w:p>
    <w:p w14:paraId="0715B04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Γεώργιος Ψυχογιός. </w:t>
      </w:r>
    </w:p>
    <w:p w14:paraId="0715B04D" w14:textId="77777777" w:rsidR="006222AF" w:rsidRDefault="006453C1">
      <w:pPr>
        <w:spacing w:after="0" w:line="600" w:lineRule="auto"/>
        <w:ind w:firstLine="720"/>
        <w:jc w:val="both"/>
        <w:rPr>
          <w:rFonts w:eastAsia="Times New Roman" w:cs="Times New Roman"/>
          <w:szCs w:val="24"/>
        </w:rPr>
      </w:pPr>
      <w:r w:rsidRPr="00A53B07">
        <w:rPr>
          <w:rFonts w:eastAsia="Times New Roman" w:cs="Times New Roman"/>
          <w:b/>
          <w:szCs w:val="24"/>
        </w:rPr>
        <w:t>ΓΕΩΡΓΙΟΣ ΨΥΧ</w:t>
      </w:r>
      <w:r w:rsidRPr="00A53B07">
        <w:rPr>
          <w:rFonts w:eastAsia="Times New Roman" w:cs="Times New Roman"/>
          <w:b/>
          <w:szCs w:val="24"/>
        </w:rPr>
        <w:t xml:space="preserve">ΟΓΙΟΣ: </w:t>
      </w:r>
      <w:r>
        <w:rPr>
          <w:rFonts w:eastAsia="Times New Roman" w:cs="Times New Roman"/>
          <w:szCs w:val="24"/>
        </w:rPr>
        <w:t xml:space="preserve">Ευχαριστώ πολύ, κυρία Πρόεδρε. </w:t>
      </w:r>
    </w:p>
    <w:p w14:paraId="0715B04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w:t>
      </w:r>
      <w:r w:rsidRPr="003D4D6E">
        <w:rPr>
          <w:rFonts w:eastAsia="Times New Roman" w:cs="Times New Roman"/>
          <w:szCs w:val="24"/>
        </w:rPr>
        <w:t>κυρίες και κύριοι συνάδελφοι,</w:t>
      </w:r>
      <w:r>
        <w:rPr>
          <w:rFonts w:eastAsia="Times New Roman" w:cs="Times New Roman"/>
          <w:szCs w:val="24"/>
        </w:rPr>
        <w:t xml:space="preserve"> σήμερα συζητάμε ένα κρίσιμο νομοθέτημα για το μέλλον των ΟΤΑ. Με </w:t>
      </w:r>
      <w:r>
        <w:rPr>
          <w:rFonts w:eastAsia="Times New Roman" w:cs="Times New Roman"/>
          <w:szCs w:val="24"/>
        </w:rPr>
        <w:lastRenderedPageBreak/>
        <w:t>τον «</w:t>
      </w:r>
      <w:r>
        <w:rPr>
          <w:rFonts w:eastAsia="Times New Roman" w:cs="Times New Roman"/>
          <w:szCs w:val="24"/>
        </w:rPr>
        <w:t>ΚΛΕΙΣΘΕΝΗ</w:t>
      </w:r>
      <w:r>
        <w:rPr>
          <w:rFonts w:eastAsia="Times New Roman" w:cs="Times New Roman"/>
          <w:szCs w:val="24"/>
        </w:rPr>
        <w:t xml:space="preserve"> Ι» ξεκινά μια πολύ σημαντική μεταρρυθμιστική προσπάθεια για την τοπική αυτοδιοίκηση. Μια ν</w:t>
      </w:r>
      <w:r>
        <w:rPr>
          <w:rFonts w:eastAsia="Times New Roman" w:cs="Times New Roman"/>
          <w:szCs w:val="24"/>
        </w:rPr>
        <w:t>έα αρχιτεκτονική αρχίζει να οικοδομείται με αυτό το νομοσχέδιο η οποία θα ολοκληρωθεί με τον «</w:t>
      </w:r>
      <w:r>
        <w:rPr>
          <w:rFonts w:eastAsia="Times New Roman" w:cs="Times New Roman"/>
          <w:szCs w:val="24"/>
        </w:rPr>
        <w:t>ΚΛΕΙΣΘΕΝΗ</w:t>
      </w:r>
      <w:r>
        <w:rPr>
          <w:rFonts w:eastAsia="Times New Roman" w:cs="Times New Roman"/>
          <w:szCs w:val="24"/>
        </w:rPr>
        <w:t xml:space="preserve"> ΙΙ», με την απαραίτητη αποκέντρωση αρμοδιοτήτων </w:t>
      </w:r>
      <w:r w:rsidRPr="00B01124">
        <w:rPr>
          <w:rFonts w:eastAsia="Times New Roman" w:cs="Times New Roman"/>
          <w:szCs w:val="24"/>
        </w:rPr>
        <w:t>και πόρων</w:t>
      </w:r>
      <w:r>
        <w:rPr>
          <w:rFonts w:eastAsia="Times New Roman" w:cs="Times New Roman"/>
          <w:szCs w:val="24"/>
        </w:rPr>
        <w:t>,</w:t>
      </w:r>
      <w:r w:rsidRPr="00B01124">
        <w:rPr>
          <w:rFonts w:eastAsia="Times New Roman" w:cs="Times New Roman"/>
          <w:szCs w:val="24"/>
        </w:rPr>
        <w:t xml:space="preserve"> αλλά και με τις αλλαγές που θα πρέπει να γίνουν στο πλαίσιο της </w:t>
      </w:r>
      <w:r>
        <w:rPr>
          <w:rFonts w:eastAsia="Times New Roman" w:cs="Times New Roman"/>
          <w:szCs w:val="24"/>
        </w:rPr>
        <w:t>συνταγματικής</w:t>
      </w:r>
      <w:r w:rsidRPr="00B01124">
        <w:rPr>
          <w:rFonts w:eastAsia="Times New Roman" w:cs="Times New Roman"/>
          <w:szCs w:val="24"/>
        </w:rPr>
        <w:t xml:space="preserve"> αναθεώρησης</w:t>
      </w:r>
      <w:r>
        <w:rPr>
          <w:rFonts w:eastAsia="Times New Roman" w:cs="Times New Roman"/>
          <w:szCs w:val="24"/>
        </w:rPr>
        <w:t>.</w:t>
      </w:r>
    </w:p>
    <w:p w14:paraId="0715B04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w:t>
      </w:r>
      <w:r>
        <w:rPr>
          <w:rFonts w:eastAsia="Times New Roman" w:cs="Times New Roman"/>
          <w:szCs w:val="24"/>
        </w:rPr>
        <w:t xml:space="preserve"> διατάξεις </w:t>
      </w:r>
      <w:r w:rsidRPr="00B01124">
        <w:rPr>
          <w:rFonts w:eastAsia="Times New Roman" w:cs="Times New Roman"/>
          <w:szCs w:val="24"/>
        </w:rPr>
        <w:t xml:space="preserve">του συγκεκριμένου νομοσχεδίου κινούνται στο πνεύμα της </w:t>
      </w:r>
      <w:r>
        <w:rPr>
          <w:rFonts w:eastAsia="Times New Roman" w:cs="Times New Roman"/>
          <w:szCs w:val="24"/>
        </w:rPr>
        <w:t>δ</w:t>
      </w:r>
      <w:r w:rsidRPr="00B01124">
        <w:rPr>
          <w:rFonts w:eastAsia="Times New Roman" w:cs="Times New Roman"/>
          <w:szCs w:val="24"/>
        </w:rPr>
        <w:t>ημοκρατίας</w:t>
      </w:r>
      <w:r>
        <w:rPr>
          <w:rFonts w:eastAsia="Times New Roman" w:cs="Times New Roman"/>
          <w:szCs w:val="24"/>
        </w:rPr>
        <w:t>,</w:t>
      </w:r>
      <w:r w:rsidRPr="00B01124">
        <w:rPr>
          <w:rFonts w:eastAsia="Times New Roman" w:cs="Times New Roman"/>
          <w:szCs w:val="24"/>
        </w:rPr>
        <w:t xml:space="preserve"> της αντιπροσωπευτικότητας</w:t>
      </w:r>
      <w:r>
        <w:rPr>
          <w:rFonts w:eastAsia="Times New Roman" w:cs="Times New Roman"/>
          <w:szCs w:val="24"/>
        </w:rPr>
        <w:t>,</w:t>
      </w:r>
      <w:r w:rsidRPr="00B01124">
        <w:rPr>
          <w:rFonts w:eastAsia="Times New Roman" w:cs="Times New Roman"/>
          <w:szCs w:val="24"/>
        </w:rPr>
        <w:t xml:space="preserve"> της ουσιαστικής συμμετοχής των πολιτών</w:t>
      </w:r>
      <w:r>
        <w:rPr>
          <w:rFonts w:eastAsia="Times New Roman" w:cs="Times New Roman"/>
          <w:szCs w:val="24"/>
        </w:rPr>
        <w:t>,</w:t>
      </w:r>
      <w:r w:rsidRPr="00B01124">
        <w:rPr>
          <w:rFonts w:eastAsia="Times New Roman" w:cs="Times New Roman"/>
          <w:szCs w:val="24"/>
        </w:rPr>
        <w:t xml:space="preserve"> </w:t>
      </w:r>
      <w:r>
        <w:rPr>
          <w:rFonts w:eastAsia="Times New Roman" w:cs="Times New Roman"/>
          <w:szCs w:val="24"/>
        </w:rPr>
        <w:t>α</w:t>
      </w:r>
      <w:r w:rsidRPr="00B01124">
        <w:rPr>
          <w:rFonts w:eastAsia="Times New Roman" w:cs="Times New Roman"/>
          <w:szCs w:val="24"/>
        </w:rPr>
        <w:t xml:space="preserve">λλά και της έκφρασης πρωτοβουλιών και κινημάτων </w:t>
      </w:r>
      <w:r>
        <w:rPr>
          <w:rFonts w:eastAsia="Times New Roman" w:cs="Times New Roman"/>
          <w:szCs w:val="24"/>
        </w:rPr>
        <w:t>«</w:t>
      </w:r>
      <w:r w:rsidRPr="00B01124">
        <w:rPr>
          <w:rFonts w:eastAsia="Times New Roman" w:cs="Times New Roman"/>
          <w:szCs w:val="24"/>
        </w:rPr>
        <w:t>από τα κάτω</w:t>
      </w:r>
      <w:r>
        <w:rPr>
          <w:rFonts w:eastAsia="Times New Roman" w:cs="Times New Roman"/>
          <w:szCs w:val="24"/>
        </w:rPr>
        <w:t>»</w:t>
      </w:r>
      <w:r>
        <w:rPr>
          <w:rFonts w:eastAsia="Times New Roman" w:cs="Times New Roman"/>
          <w:szCs w:val="24"/>
        </w:rPr>
        <w:t>,</w:t>
      </w:r>
      <w:r w:rsidRPr="00B01124">
        <w:rPr>
          <w:rFonts w:eastAsia="Times New Roman" w:cs="Times New Roman"/>
          <w:szCs w:val="24"/>
        </w:rPr>
        <w:t xml:space="preserve"> ενώ </w:t>
      </w:r>
      <w:r>
        <w:rPr>
          <w:rFonts w:eastAsia="Times New Roman" w:cs="Times New Roman"/>
          <w:szCs w:val="24"/>
        </w:rPr>
        <w:t xml:space="preserve">ενισχύουν τις δομές ελέγχου για τη διαφάνεια στις διαδικασίες. Η καθιέρωση της απλής αναλογικής στην τοπική αυτοδιοίκηση αποτελεί τομή </w:t>
      </w:r>
      <w:r w:rsidRPr="00B01124">
        <w:rPr>
          <w:rFonts w:eastAsia="Times New Roman" w:cs="Times New Roman"/>
          <w:szCs w:val="24"/>
        </w:rPr>
        <w:t>και είναι αυτή που θα φέρει</w:t>
      </w:r>
      <w:r>
        <w:rPr>
          <w:rFonts w:eastAsia="Times New Roman" w:cs="Times New Roman"/>
          <w:szCs w:val="24"/>
        </w:rPr>
        <w:t>,</w:t>
      </w:r>
      <w:r w:rsidRPr="00B01124">
        <w:rPr>
          <w:rFonts w:eastAsia="Times New Roman" w:cs="Times New Roman"/>
          <w:szCs w:val="24"/>
        </w:rPr>
        <w:t xml:space="preserve"> αλλά και θα επιβάλει τις συνθέσεις</w:t>
      </w:r>
      <w:r>
        <w:rPr>
          <w:rFonts w:eastAsia="Times New Roman" w:cs="Times New Roman"/>
          <w:szCs w:val="24"/>
        </w:rPr>
        <w:t>,</w:t>
      </w:r>
      <w:r w:rsidRPr="00B01124">
        <w:rPr>
          <w:rFonts w:eastAsia="Times New Roman" w:cs="Times New Roman"/>
          <w:szCs w:val="24"/>
        </w:rPr>
        <w:t xml:space="preserve"> τις συνεργασίες</w:t>
      </w:r>
      <w:r>
        <w:rPr>
          <w:rFonts w:eastAsia="Times New Roman" w:cs="Times New Roman"/>
          <w:szCs w:val="24"/>
        </w:rPr>
        <w:t xml:space="preserve">, </w:t>
      </w:r>
      <w:r w:rsidRPr="00B01124">
        <w:rPr>
          <w:rFonts w:eastAsia="Times New Roman" w:cs="Times New Roman"/>
          <w:szCs w:val="24"/>
        </w:rPr>
        <w:t>τις προγραμματικές συγκλίσεις</w:t>
      </w:r>
      <w:r>
        <w:rPr>
          <w:rFonts w:eastAsia="Times New Roman" w:cs="Times New Roman"/>
          <w:szCs w:val="24"/>
        </w:rPr>
        <w:t>.</w:t>
      </w:r>
      <w:r w:rsidRPr="00B01124">
        <w:rPr>
          <w:rFonts w:eastAsia="Times New Roman" w:cs="Times New Roman"/>
          <w:szCs w:val="24"/>
        </w:rPr>
        <w:t xml:space="preserve"> </w:t>
      </w:r>
    </w:p>
    <w:p w14:paraId="0715B05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ισχύ</w:t>
      </w:r>
      <w:r>
        <w:rPr>
          <w:rFonts w:eastAsia="Times New Roman" w:cs="Times New Roman"/>
          <w:szCs w:val="24"/>
        </w:rPr>
        <w:t xml:space="preserve">ον σύστημα στην ουσία υπονόμευε την αντιπροσωπευτικότητα και χειραγωγούσε τις </w:t>
      </w:r>
      <w:r w:rsidRPr="00B01124">
        <w:rPr>
          <w:rFonts w:eastAsia="Times New Roman" w:cs="Times New Roman"/>
          <w:szCs w:val="24"/>
        </w:rPr>
        <w:t>μικρότερες δυνάμεις</w:t>
      </w:r>
      <w:r>
        <w:rPr>
          <w:rFonts w:eastAsia="Times New Roman" w:cs="Times New Roman"/>
          <w:szCs w:val="24"/>
        </w:rPr>
        <w:t>.</w:t>
      </w:r>
      <w:r w:rsidRPr="00B01124">
        <w:rPr>
          <w:rFonts w:eastAsia="Times New Roman" w:cs="Times New Roman"/>
          <w:szCs w:val="24"/>
        </w:rPr>
        <w:t xml:space="preserve"> Άλλωστε</w:t>
      </w:r>
      <w:r>
        <w:rPr>
          <w:rFonts w:eastAsia="Times New Roman" w:cs="Times New Roman"/>
          <w:szCs w:val="24"/>
        </w:rPr>
        <w:t>,</w:t>
      </w:r>
      <w:r w:rsidRPr="00B01124">
        <w:rPr>
          <w:rFonts w:eastAsia="Times New Roman" w:cs="Times New Roman"/>
          <w:szCs w:val="24"/>
        </w:rPr>
        <w:t xml:space="preserve"> ας μην ξεχνάμε </w:t>
      </w:r>
      <w:r>
        <w:rPr>
          <w:rFonts w:eastAsia="Times New Roman" w:cs="Times New Roman"/>
          <w:szCs w:val="24"/>
        </w:rPr>
        <w:t xml:space="preserve">ότι </w:t>
      </w:r>
      <w:r w:rsidRPr="00B01124">
        <w:rPr>
          <w:rFonts w:eastAsia="Times New Roman" w:cs="Times New Roman"/>
          <w:szCs w:val="24"/>
        </w:rPr>
        <w:t xml:space="preserve">το σύστημα της απλής αναλογικής </w:t>
      </w:r>
      <w:r w:rsidRPr="00B01124">
        <w:rPr>
          <w:rFonts w:eastAsia="Times New Roman" w:cs="Times New Roman"/>
          <w:szCs w:val="24"/>
        </w:rPr>
        <w:lastRenderedPageBreak/>
        <w:t>εφαρμόζεται επιτυχώς σε πολλές άλλες χώρες</w:t>
      </w:r>
      <w:r>
        <w:rPr>
          <w:rFonts w:eastAsia="Times New Roman" w:cs="Times New Roman"/>
          <w:szCs w:val="24"/>
        </w:rPr>
        <w:t xml:space="preserve"> της</w:t>
      </w:r>
      <w:r w:rsidRPr="00B01124">
        <w:rPr>
          <w:rFonts w:eastAsia="Times New Roman" w:cs="Times New Roman"/>
          <w:szCs w:val="24"/>
        </w:rPr>
        <w:t xml:space="preserve"> Ευρώπης</w:t>
      </w:r>
      <w:r>
        <w:rPr>
          <w:rFonts w:eastAsia="Times New Roman" w:cs="Times New Roman"/>
          <w:szCs w:val="24"/>
        </w:rPr>
        <w:t>, δίνοντας ισχύ στην</w:t>
      </w:r>
      <w:r w:rsidRPr="00B01124">
        <w:rPr>
          <w:rFonts w:eastAsia="Times New Roman" w:cs="Times New Roman"/>
          <w:szCs w:val="24"/>
        </w:rPr>
        <w:t xml:space="preserve"> τοπική αυτοδιοίκηση κα</w:t>
      </w:r>
      <w:r w:rsidRPr="00B01124">
        <w:rPr>
          <w:rFonts w:eastAsia="Times New Roman" w:cs="Times New Roman"/>
          <w:szCs w:val="24"/>
        </w:rPr>
        <w:t>ι μειώνοντας την εξάρτηση από τη κεντρική διοίκηση</w:t>
      </w:r>
      <w:r>
        <w:rPr>
          <w:rFonts w:eastAsia="Times New Roman" w:cs="Times New Roman"/>
          <w:szCs w:val="24"/>
        </w:rPr>
        <w:t>.</w:t>
      </w:r>
    </w:p>
    <w:p w14:paraId="0715B05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w:t>
      </w:r>
      <w:r w:rsidRPr="00B01124">
        <w:rPr>
          <w:rFonts w:eastAsia="Times New Roman" w:cs="Times New Roman"/>
          <w:szCs w:val="24"/>
        </w:rPr>
        <w:t>κτός από την απλή</w:t>
      </w:r>
      <w:r>
        <w:rPr>
          <w:rFonts w:eastAsia="Times New Roman" w:cs="Times New Roman"/>
          <w:szCs w:val="24"/>
        </w:rPr>
        <w:t xml:space="preserve"> αναλογική -</w:t>
      </w:r>
      <w:r w:rsidRPr="00B01124">
        <w:rPr>
          <w:rFonts w:eastAsia="Times New Roman" w:cs="Times New Roman"/>
          <w:szCs w:val="24"/>
        </w:rPr>
        <w:t>και γι</w:t>
      </w:r>
      <w:r>
        <w:rPr>
          <w:rFonts w:eastAsia="Times New Roman" w:cs="Times New Roman"/>
          <w:szCs w:val="24"/>
        </w:rPr>
        <w:t>’</w:t>
      </w:r>
      <w:r w:rsidRPr="00B01124">
        <w:rPr>
          <w:rFonts w:eastAsia="Times New Roman" w:cs="Times New Roman"/>
          <w:szCs w:val="24"/>
        </w:rPr>
        <w:t xml:space="preserve"> αυτό δεν πρέπει να αδικούμε τις υπόλοιπες διατάξεις</w:t>
      </w:r>
      <w:r>
        <w:rPr>
          <w:rFonts w:eastAsia="Times New Roman" w:cs="Times New Roman"/>
          <w:szCs w:val="24"/>
        </w:rPr>
        <w:t>-</w:t>
      </w:r>
      <w:r w:rsidRPr="00B01124">
        <w:rPr>
          <w:rFonts w:eastAsia="Times New Roman" w:cs="Times New Roman"/>
          <w:szCs w:val="24"/>
        </w:rPr>
        <w:t xml:space="preserve"> υπάρχει πληθώρα άλλων ρυθμίσεων</w:t>
      </w:r>
      <w:r>
        <w:rPr>
          <w:rFonts w:eastAsia="Times New Roman" w:cs="Times New Roman"/>
          <w:szCs w:val="24"/>
        </w:rPr>
        <w:t>,</w:t>
      </w:r>
      <w:r w:rsidRPr="00B01124">
        <w:rPr>
          <w:rFonts w:eastAsia="Times New Roman" w:cs="Times New Roman"/>
          <w:szCs w:val="24"/>
        </w:rPr>
        <w:t xml:space="preserve"> όπως ο θεσμός των τοπικών δημοψηφισμάτων</w:t>
      </w:r>
      <w:r>
        <w:rPr>
          <w:rFonts w:eastAsia="Times New Roman" w:cs="Times New Roman"/>
          <w:szCs w:val="24"/>
        </w:rPr>
        <w:t>,</w:t>
      </w:r>
      <w:r w:rsidRPr="00B01124">
        <w:rPr>
          <w:rFonts w:eastAsia="Times New Roman" w:cs="Times New Roman"/>
          <w:szCs w:val="24"/>
        </w:rPr>
        <w:t xml:space="preserve"> αλλά και </w:t>
      </w:r>
      <w:r>
        <w:rPr>
          <w:rFonts w:eastAsia="Times New Roman" w:cs="Times New Roman"/>
          <w:szCs w:val="24"/>
        </w:rPr>
        <w:t>η πολύ</w:t>
      </w:r>
      <w:r w:rsidRPr="00B01124">
        <w:rPr>
          <w:rFonts w:eastAsia="Times New Roman" w:cs="Times New Roman"/>
          <w:szCs w:val="24"/>
        </w:rPr>
        <w:t xml:space="preserve"> σημαντική διαδικασία κ</w:t>
      </w:r>
      <w:r w:rsidRPr="00B01124">
        <w:rPr>
          <w:rFonts w:eastAsia="Times New Roman" w:cs="Times New Roman"/>
          <w:szCs w:val="24"/>
        </w:rPr>
        <w:t>ατάρτισης του προϋπολογισμού η οποία αναβαθμίζεται</w:t>
      </w:r>
      <w:r>
        <w:rPr>
          <w:rFonts w:eastAsia="Times New Roman" w:cs="Times New Roman"/>
          <w:szCs w:val="24"/>
        </w:rPr>
        <w:t>,</w:t>
      </w:r>
      <w:r w:rsidRPr="00B01124">
        <w:rPr>
          <w:rFonts w:eastAsia="Times New Roman" w:cs="Times New Roman"/>
          <w:szCs w:val="24"/>
        </w:rPr>
        <w:t xml:space="preserve"> πλέον</w:t>
      </w:r>
      <w:r>
        <w:rPr>
          <w:rFonts w:eastAsia="Times New Roman" w:cs="Times New Roman"/>
          <w:szCs w:val="24"/>
        </w:rPr>
        <w:t>,</w:t>
      </w:r>
      <w:r w:rsidRPr="00B01124">
        <w:rPr>
          <w:rFonts w:eastAsia="Times New Roman" w:cs="Times New Roman"/>
          <w:szCs w:val="24"/>
        </w:rPr>
        <w:t xml:space="preserve"> αφήνοντας περιθώριο διατύπωση</w:t>
      </w:r>
      <w:r>
        <w:rPr>
          <w:rFonts w:eastAsia="Times New Roman" w:cs="Times New Roman"/>
          <w:szCs w:val="24"/>
        </w:rPr>
        <w:t>ς</w:t>
      </w:r>
      <w:r w:rsidRPr="00B01124">
        <w:rPr>
          <w:rFonts w:eastAsia="Times New Roman" w:cs="Times New Roman"/>
          <w:szCs w:val="24"/>
        </w:rPr>
        <w:t xml:space="preserve"> εναλλακτικών προτάσεων </w:t>
      </w:r>
      <w:r>
        <w:rPr>
          <w:rFonts w:eastAsia="Times New Roman" w:cs="Times New Roman"/>
          <w:szCs w:val="24"/>
        </w:rPr>
        <w:t>κ</w:t>
      </w:r>
      <w:r w:rsidRPr="00B01124">
        <w:rPr>
          <w:rFonts w:eastAsia="Times New Roman" w:cs="Times New Roman"/>
          <w:szCs w:val="24"/>
        </w:rPr>
        <w:t>αι ψήφισης ανά έργο</w:t>
      </w:r>
      <w:r>
        <w:rPr>
          <w:rFonts w:eastAsia="Times New Roman" w:cs="Times New Roman"/>
          <w:szCs w:val="24"/>
        </w:rPr>
        <w:t>. Αυτό είναι πολύ σημαντικό και όποιος έχει υπηρετήσει και στην τοπική αυτοδιοίκηση το γνωρίζει</w:t>
      </w:r>
      <w:r w:rsidRPr="00B01124">
        <w:rPr>
          <w:rFonts w:eastAsia="Times New Roman" w:cs="Times New Roman"/>
          <w:szCs w:val="24"/>
        </w:rPr>
        <w:t xml:space="preserve"> πολύ καλά</w:t>
      </w:r>
      <w:r>
        <w:rPr>
          <w:rFonts w:eastAsia="Times New Roman" w:cs="Times New Roman"/>
          <w:szCs w:val="24"/>
        </w:rPr>
        <w:t>,</w:t>
      </w:r>
      <w:r w:rsidRPr="00B01124">
        <w:rPr>
          <w:rFonts w:eastAsia="Times New Roman" w:cs="Times New Roman"/>
          <w:szCs w:val="24"/>
        </w:rPr>
        <w:t xml:space="preserve"> διότι δημιουργού</w:t>
      </w:r>
      <w:r w:rsidRPr="00B01124">
        <w:rPr>
          <w:rFonts w:eastAsia="Times New Roman" w:cs="Times New Roman"/>
          <w:szCs w:val="24"/>
        </w:rPr>
        <w:t>ν</w:t>
      </w:r>
      <w:r>
        <w:rPr>
          <w:rFonts w:eastAsia="Times New Roman" w:cs="Times New Roman"/>
          <w:szCs w:val="24"/>
        </w:rPr>
        <w:t>ταν</w:t>
      </w:r>
      <w:r w:rsidRPr="00B01124">
        <w:rPr>
          <w:rFonts w:eastAsia="Times New Roman" w:cs="Times New Roman"/>
          <w:szCs w:val="24"/>
        </w:rPr>
        <w:t xml:space="preserve"> πολλά προβλήματα</w:t>
      </w:r>
      <w:r>
        <w:rPr>
          <w:rFonts w:eastAsia="Times New Roman" w:cs="Times New Roman"/>
          <w:szCs w:val="24"/>
        </w:rPr>
        <w:t>.</w:t>
      </w:r>
    </w:p>
    <w:p w14:paraId="0715B05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Επίσης,</w:t>
      </w:r>
      <w:r w:rsidRPr="00B01124">
        <w:rPr>
          <w:rFonts w:eastAsia="Times New Roman" w:cs="Times New Roman"/>
          <w:szCs w:val="24"/>
        </w:rPr>
        <w:t xml:space="preserve"> είναι ουσιώδες ότι σε κάθε δήμο θα συγκροτείται και θα λειτουργεί συμβούλιο ένταξης μεταναστών και προσφύγων</w:t>
      </w:r>
      <w:r>
        <w:rPr>
          <w:rFonts w:eastAsia="Times New Roman" w:cs="Times New Roman"/>
          <w:szCs w:val="24"/>
        </w:rPr>
        <w:t>. Είναι μια</w:t>
      </w:r>
      <w:r w:rsidRPr="00B01124">
        <w:rPr>
          <w:rFonts w:eastAsia="Times New Roman" w:cs="Times New Roman"/>
          <w:szCs w:val="24"/>
        </w:rPr>
        <w:t xml:space="preserve"> διάταξη και </w:t>
      </w:r>
      <w:r>
        <w:rPr>
          <w:rFonts w:eastAsia="Times New Roman" w:cs="Times New Roman"/>
          <w:szCs w:val="24"/>
        </w:rPr>
        <w:t xml:space="preserve">ένα </w:t>
      </w:r>
      <w:r w:rsidRPr="00B01124">
        <w:rPr>
          <w:rFonts w:eastAsia="Times New Roman" w:cs="Times New Roman"/>
          <w:szCs w:val="24"/>
        </w:rPr>
        <w:t>όργανο το οποίο πρέπει να εκμεταλλευτούμε για την καλύτερη δυνατή ένταξη μετ</w:t>
      </w:r>
      <w:r>
        <w:rPr>
          <w:rFonts w:eastAsia="Times New Roman" w:cs="Times New Roman"/>
          <w:szCs w:val="24"/>
        </w:rPr>
        <w:t>αναστών και π</w:t>
      </w:r>
      <w:r>
        <w:rPr>
          <w:rFonts w:eastAsia="Times New Roman" w:cs="Times New Roman"/>
          <w:szCs w:val="24"/>
        </w:rPr>
        <w:t>ροσφύγων</w:t>
      </w:r>
      <w:r>
        <w:rPr>
          <w:rFonts w:eastAsia="Times New Roman" w:cs="Times New Roman"/>
          <w:szCs w:val="24"/>
        </w:rPr>
        <w:t>,</w:t>
      </w:r>
      <w:r>
        <w:rPr>
          <w:rFonts w:eastAsia="Times New Roman" w:cs="Times New Roman"/>
          <w:szCs w:val="24"/>
        </w:rPr>
        <w:t xml:space="preserve"> που έχουν πολλά χρόνια στη χώρα μας.</w:t>
      </w:r>
    </w:p>
    <w:p w14:paraId="0715B05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Στο τρίτο μέρος του παρόντος νομοσχεδίου εισάγονται διατάξεις για την αποτελεσματικότερη, ταχύτερη και ενιαία άσκηση των αρμοδιοτήτων για την απονομή ιθαγένειας και την πολιτογράφηση, μέσα από τον καλύτερο συν</w:t>
      </w:r>
      <w:r>
        <w:rPr>
          <w:rFonts w:eastAsia="Times New Roman" w:cs="Times New Roman"/>
          <w:szCs w:val="24"/>
        </w:rPr>
        <w:t xml:space="preserve">τονισμό και την οργάνωση με την </w:t>
      </w:r>
      <w:r>
        <w:rPr>
          <w:rFonts w:eastAsia="Times New Roman" w:cs="Times New Roman"/>
          <w:szCs w:val="24"/>
        </w:rPr>
        <w:t>ειδική γραμματεία</w:t>
      </w:r>
      <w:r>
        <w:rPr>
          <w:rFonts w:eastAsia="Times New Roman" w:cs="Times New Roman"/>
          <w:szCs w:val="24"/>
        </w:rPr>
        <w:t xml:space="preserve"> για την </w:t>
      </w:r>
      <w:r>
        <w:rPr>
          <w:rFonts w:eastAsia="Times New Roman" w:cs="Times New Roman"/>
          <w:szCs w:val="24"/>
        </w:rPr>
        <w:t>ι</w:t>
      </w:r>
      <w:r>
        <w:rPr>
          <w:rFonts w:eastAsia="Times New Roman" w:cs="Times New Roman"/>
          <w:szCs w:val="24"/>
        </w:rPr>
        <w:t>θαγένεια που έχει παράξει ένα αξιοσημείωτο έργο στον ένα χρόνο που λειτουργεί.</w:t>
      </w:r>
    </w:p>
    <w:p w14:paraId="0715B05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 αυτόν τον τρόπο, θα αποσυμφορήσουμε την αποκεντρωμένη κρατική διοίκηση από τις αιτήσεις, θα πετύχουμε ομογενοποίηση</w:t>
      </w:r>
      <w:r>
        <w:rPr>
          <w:rFonts w:eastAsia="Times New Roman" w:cs="Times New Roman"/>
          <w:szCs w:val="24"/>
        </w:rPr>
        <w:t xml:space="preserve"> των διαδικασιών, για να μην υπάρχουν διαφορετικά κριτήρια ανά περιοχή, και θα επιταχύνουμε τις διαδικασίες στις οποίες όντως παρατηρούνται καθυστερήσεις.</w:t>
      </w:r>
    </w:p>
    <w:p w14:paraId="0715B05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Σε αυτή τη λογική και σε αυτήν την κατεύθυνση, καταθέσαμε και μία τροπολογία η οποία παρατείνει τη με</w:t>
      </w:r>
      <w:r>
        <w:rPr>
          <w:rFonts w:eastAsia="Times New Roman" w:cs="Times New Roman"/>
          <w:szCs w:val="24"/>
        </w:rPr>
        <w:t>ταβατική περίοδο απονομής ιθαγένειας, λόγω φοίτησης σε ενήλικους αλλοδαπούς, η οποία ήταν είτε για πρωτοβάθμια, δευτεροβάθμια ή τριτοβάθμια εκπαίδευση και η οποία έληγε πριν από λίγες ημέρες και παρατείνεται μέχρι τέλους του έτους.</w:t>
      </w:r>
    </w:p>
    <w:p w14:paraId="0715B05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πέρα από το πολύ </w:t>
      </w:r>
      <w:r>
        <w:rPr>
          <w:rFonts w:eastAsia="Times New Roman" w:cs="Times New Roman"/>
          <w:szCs w:val="24"/>
        </w:rPr>
        <w:t>σημαντικό νομοσχέδιο, χρειάζεται να πούμε και δυο λόγια για την πολιτική</w:t>
      </w:r>
      <w:r>
        <w:rPr>
          <w:rFonts w:eastAsia="Times New Roman" w:cs="Times New Roman"/>
          <w:szCs w:val="24"/>
        </w:rPr>
        <w:t>,</w:t>
      </w:r>
      <w:r>
        <w:rPr>
          <w:rFonts w:eastAsia="Times New Roman" w:cs="Times New Roman"/>
          <w:szCs w:val="24"/>
        </w:rPr>
        <w:t xml:space="preserve"> που έχει ακολουθήσει όλο αυτό το διάστημα το Υπουργείο Εσωτερικών. Τα τελευταία χρόνια είναι η πρώτη φορά που το Υπουργείο έχει τις πόρτες του ορθάνοιχτες σε όλους τους αυτοδιοικητικ</w:t>
      </w:r>
      <w:r>
        <w:rPr>
          <w:rFonts w:eastAsia="Times New Roman" w:cs="Times New Roman"/>
          <w:szCs w:val="24"/>
        </w:rPr>
        <w:t>ούς, βρίσκεται σε συνεχή διάλογο και συνδιαμορφώνει μαζί τους τον σχεδιασμό.</w:t>
      </w:r>
    </w:p>
    <w:p w14:paraId="0715B05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Ακόμα και σε ένα δύσκολο δημοσιονομικό πλαίσιο, στο οποίο βρισκόμαστε όλο το προηγούμενο διάστημα, το Υπουργείο προχώρησε σε γενναίες και στοχευμένες χρηματοδοτήσεις προς τους δήμους της χώρας, κάνοντάς τους, μετά από πολλά χρόνια, να αναπνεύσουν και δίνον</w:t>
      </w:r>
      <w:r>
        <w:rPr>
          <w:rFonts w:eastAsia="Times New Roman" w:cs="Times New Roman"/>
          <w:szCs w:val="24"/>
        </w:rPr>
        <w:t xml:space="preserve">τάς τους τα υλικά κίνητρα για να αναπτυχθούν. Προγράμματα όπως τα «ΦΙΛΟΔΗΜΟΣ» </w:t>
      </w:r>
      <w:r>
        <w:rPr>
          <w:rFonts w:eastAsia="Times New Roman" w:cs="Times New Roman"/>
          <w:szCs w:val="24"/>
          <w:lang w:val="en-US"/>
        </w:rPr>
        <w:t>I</w:t>
      </w:r>
      <w:r>
        <w:rPr>
          <w:rFonts w:eastAsia="Times New Roman" w:cs="Times New Roman"/>
          <w:szCs w:val="24"/>
        </w:rPr>
        <w:t xml:space="preserve"> και </w:t>
      </w:r>
      <w:r>
        <w:rPr>
          <w:rFonts w:eastAsia="Times New Roman" w:cs="Times New Roman"/>
          <w:szCs w:val="24"/>
          <w:lang w:val="en-US"/>
        </w:rPr>
        <w:t>II</w:t>
      </w:r>
      <w:r w:rsidRPr="00870D8C">
        <w:rPr>
          <w:rFonts w:eastAsia="Times New Roman" w:cs="Times New Roman"/>
          <w:szCs w:val="24"/>
        </w:rPr>
        <w:t xml:space="preserve"> </w:t>
      </w:r>
      <w:r>
        <w:rPr>
          <w:rFonts w:eastAsia="Times New Roman" w:cs="Times New Roman"/>
          <w:szCs w:val="24"/>
        </w:rPr>
        <w:t>στην αυτοδιοίκηση έχουν αρχίσει να υλοποιούνται.</w:t>
      </w:r>
    </w:p>
    <w:p w14:paraId="0715B05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Εδώ, κυρίες και κύριοι συνάδελφοι, μάλλον πρόκειται για φάρσα το γεγονός ότι ακούμε από κάποιους συναδέλφους της Αξιωματ</w:t>
      </w:r>
      <w:r>
        <w:rPr>
          <w:rFonts w:eastAsia="Times New Roman" w:cs="Times New Roman"/>
          <w:szCs w:val="24"/>
        </w:rPr>
        <w:t xml:space="preserve">ικής Αντιπολίτευσης αλλά και του ΠΑΣΟΚ, το Κίνημα της Αλλαγής, ότι αυτό είναι το αποτέλεσμα συναλλαγής ή ανικανότητας όταν οι ίδιοι οι αυτοδιοικητικοί έχουν χαιρετήσει αυτές τις </w:t>
      </w:r>
      <w:r>
        <w:rPr>
          <w:rFonts w:eastAsia="Times New Roman" w:cs="Times New Roman"/>
          <w:szCs w:val="24"/>
        </w:rPr>
        <w:lastRenderedPageBreak/>
        <w:t>χρηματοδοτήσεις. Και μάλιστα, όταν ξέρουμε καλά ότι επί χρόνια -χωρίς βέβαια ν</w:t>
      </w:r>
      <w:r>
        <w:rPr>
          <w:rFonts w:eastAsia="Times New Roman" w:cs="Times New Roman"/>
          <w:szCs w:val="24"/>
        </w:rPr>
        <w:t xml:space="preserve">α γενικεύω και να μηδενίζω γιατί υπήρχαν και καλές πρωτοβουλίες- η πλειοψηφία </w:t>
      </w:r>
      <w:r>
        <w:rPr>
          <w:rFonts w:eastAsia="Times New Roman" w:cs="Times New Roman"/>
          <w:szCs w:val="24"/>
        </w:rPr>
        <w:t xml:space="preserve">όμως </w:t>
      </w:r>
      <w:r>
        <w:rPr>
          <w:rFonts w:eastAsia="Times New Roman" w:cs="Times New Roman"/>
          <w:szCs w:val="24"/>
        </w:rPr>
        <w:t xml:space="preserve">των περιπτώσεων ήταν εξαργύρωση πολιτικών γραμματίων και διαιώνιση στην κεντρική τοπική εξουσία. Αυτά ήταν τα κίνητρα για τις χρηματοδοτήσεις. </w:t>
      </w:r>
    </w:p>
    <w:p w14:paraId="0715B05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Έχοντας παρακολουθήσει και συ</w:t>
      </w:r>
      <w:r>
        <w:rPr>
          <w:rFonts w:eastAsia="Times New Roman" w:cs="Times New Roman"/>
          <w:szCs w:val="24"/>
        </w:rPr>
        <w:t>γκεντρώσει τα στοιχεία τους προηγούμενους μήνες για την Κορινθία και συγκεκριμένα μόνο στους έξι δήμους όπου δεν υπάρχει κανένας δήμαρχος του ΣΥΡΙΖΑ, το Υπουργείο Εσωτερικών, μέσω του «ΦΙΛΟΔΗΜΟΣ», έχει εγκρίνει τα εξής:</w:t>
      </w:r>
    </w:p>
    <w:p w14:paraId="0715B05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Περίπου 1.260.000 ευρώ για προμήθεια</w:t>
      </w:r>
      <w:r>
        <w:rPr>
          <w:rFonts w:eastAsia="Times New Roman" w:cs="Times New Roman"/>
          <w:szCs w:val="24"/>
        </w:rPr>
        <w:t xml:space="preserve"> και τοποθέτηση εξοπλισμού για την αναβάθμιση παιδικών χαρών, 1.035.000 ευρώ για προμήθεια μηχανημάτων έργου, πάνω από 600.000 ευρώ για συντήρηση σχολικών κτηρ</w:t>
      </w:r>
      <w:r>
        <w:rPr>
          <w:rFonts w:eastAsia="Times New Roman" w:cs="Times New Roman"/>
          <w:szCs w:val="24"/>
        </w:rPr>
        <w:t>ίων και αύλιων χώρων, περίπου 32</w:t>
      </w:r>
      <w:r>
        <w:rPr>
          <w:rFonts w:eastAsia="Times New Roman" w:cs="Times New Roman"/>
          <w:szCs w:val="24"/>
        </w:rPr>
        <w:t>0.000 ευρώ για εξόφληση ληξιπρόθεσμων υποχρεώσεων, έκτακτες χρημα</w:t>
      </w:r>
      <w:r>
        <w:rPr>
          <w:rFonts w:eastAsia="Times New Roman" w:cs="Times New Roman"/>
          <w:szCs w:val="24"/>
        </w:rPr>
        <w:t>τοδοτήσεις για ορεινούς και ημιορεινούς δήμους και λοιπές ανάγκες.</w:t>
      </w:r>
    </w:p>
    <w:p w14:paraId="0715B05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κλείνοντας, για να σεβαστώ και τον χρόνο και τους συναδέλφους, η απλή αναλογική δεν έρχεται μόνο επειδή εμείς είμαστε αριστεροί και είναι η ιδεολογία μας αυτή.</w:t>
      </w:r>
      <w:r>
        <w:rPr>
          <w:rFonts w:eastAsia="Times New Roman" w:cs="Times New Roman"/>
          <w:szCs w:val="24"/>
        </w:rPr>
        <w:t xml:space="preserve"> Άλλωστε, υπάρχει και σε πολλές άλλες χώρες της Ευρωπαϊκής Ένωσης με επιτυχία.</w:t>
      </w:r>
    </w:p>
    <w:p w14:paraId="0715B05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και για έναν άλλον βασικό λόγο: Διότι εμείς πιστεύουμε στην κοινωνία, πιστεύουμε στην κρίση της κοινωνίας και δεν την υποτιμούμε κατάφωρα όπως κάνετε εσείς. Πιστεύουμε ότι</w:t>
      </w:r>
      <w:r>
        <w:rPr>
          <w:rFonts w:eastAsia="Times New Roman" w:cs="Times New Roman"/>
          <w:szCs w:val="24"/>
        </w:rPr>
        <w:t xml:space="preserve"> η κοινωνία πρέπει να αποφασίζει, μακριά από διαμεσολαβητές, παράγοντες και παραγοντίσκους, επαγγελματίες πολιτικούς, ταξικά και οικονομικά κριτήρια που δίνουν προβάδισμα σε υποψηφίους απέναντι σε άλλους, αλλά και μικρά και μεγάλα τοπικά συμφέροντα.</w:t>
      </w:r>
    </w:p>
    <w:p w14:paraId="0715B05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Είμαστ</w:t>
      </w:r>
      <w:r>
        <w:rPr>
          <w:rFonts w:eastAsia="Times New Roman" w:cs="Times New Roman"/>
          <w:szCs w:val="24"/>
        </w:rPr>
        <w:t>ε με την κοινωνία που απελευθερώνεται από όλα αυτά, που αναδεικνύει υγιείς δυνάμεις και επιβραβεύει αυτούς που επί πολλά χρόνια, ανιδιοτελώς, αγωνίστηκαν σε τοπικό επίπεδο για το συλλογικό καλό και την κοινωνική αλληλεγγύη και αυτούς θέλουμε στο προσκήνιο.</w:t>
      </w:r>
      <w:r>
        <w:rPr>
          <w:rFonts w:eastAsia="Times New Roman" w:cs="Times New Roman"/>
          <w:szCs w:val="24"/>
        </w:rPr>
        <w:t xml:space="preserve"> Εκεί ανήκουμε, σε αυτούς λογοδοτούμε και με αυτούς θα προχωρήσουμε </w:t>
      </w:r>
    </w:p>
    <w:p w14:paraId="0715B05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715B05F"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15B060" w14:textId="77777777" w:rsidR="006222AF" w:rsidRDefault="006453C1">
      <w:pPr>
        <w:spacing w:after="0" w:line="600" w:lineRule="auto"/>
        <w:ind w:firstLine="720"/>
        <w:jc w:val="both"/>
        <w:rPr>
          <w:rFonts w:eastAsia="Times New Roman" w:cs="Times New Roman"/>
          <w:szCs w:val="24"/>
        </w:rPr>
      </w:pPr>
      <w:r w:rsidRPr="002B719A">
        <w:rPr>
          <w:rFonts w:eastAsia="Times New Roman" w:cs="Times New Roman"/>
          <w:b/>
          <w:szCs w:val="24"/>
        </w:rPr>
        <w:t>ΠΡΟΕΔΡΕΥΟΥΣΑ (Αναστασία Χριστοδουλοπούλου):</w:t>
      </w:r>
      <w:r>
        <w:rPr>
          <w:rFonts w:eastAsia="Times New Roman" w:cs="Times New Roman"/>
          <w:szCs w:val="24"/>
        </w:rPr>
        <w:t xml:space="preserve"> Ευχαριστούμε.</w:t>
      </w:r>
    </w:p>
    <w:p w14:paraId="0715B06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 κ. Φίλης έχει τον λόγο από τον ΣΥΡΙΖΑ.</w:t>
      </w:r>
    </w:p>
    <w:p w14:paraId="0715B062" w14:textId="77777777" w:rsidR="006222AF" w:rsidRDefault="006453C1">
      <w:pPr>
        <w:spacing w:after="0" w:line="600" w:lineRule="auto"/>
        <w:ind w:firstLine="720"/>
        <w:jc w:val="both"/>
        <w:rPr>
          <w:rFonts w:eastAsia="Times New Roman" w:cs="Times New Roman"/>
          <w:szCs w:val="24"/>
        </w:rPr>
      </w:pPr>
      <w:r w:rsidRPr="002B719A">
        <w:rPr>
          <w:rFonts w:eastAsia="Times New Roman" w:cs="Times New Roman"/>
          <w:b/>
          <w:szCs w:val="24"/>
        </w:rPr>
        <w:t>ΝΙΚΟΛΑΟΣ ΦΙΛΗΣ</w:t>
      </w:r>
      <w:r w:rsidRPr="002B719A">
        <w:rPr>
          <w:rFonts w:eastAsia="Times New Roman" w:cs="Times New Roman"/>
          <w:b/>
          <w:szCs w:val="24"/>
        </w:rPr>
        <w:t>:</w:t>
      </w:r>
      <w:r>
        <w:rPr>
          <w:rFonts w:eastAsia="Times New Roman" w:cs="Times New Roman"/>
          <w:szCs w:val="24"/>
        </w:rPr>
        <w:t xml:space="preserve"> Ευχαριστώ, κυρία Πρόεδρε.</w:t>
      </w:r>
    </w:p>
    <w:p w14:paraId="0715B06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«ΚΛΕΙΣΘΕΝΗΣ» αποσκοπεί στο να ενθαρρύνει και να διευκολύνει τη συμμετοχή των πολιτών τόσο σε κοινοτικό όσο και σε δημοτικό και περιφερειακό επίπεδο. Συμμετοχή όχι μια φορά στα τέσσερα </w:t>
      </w:r>
      <w:r>
        <w:rPr>
          <w:rFonts w:eastAsia="Times New Roman" w:cs="Times New Roman"/>
          <w:szCs w:val="24"/>
        </w:rPr>
        <w:t>χρόνια, αλλά καθ’ όλη τη διάρκεια της αυτοδιοικητικής θητείας.</w:t>
      </w:r>
    </w:p>
    <w:p w14:paraId="0715B06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Δεν ισχυριζόμαστε ότι με τον «ΚΛΕΙΣΘΕΝΗ» θεραπεύονται όλα τα προβλήματα, γίνεται, όμως το πρώτο καθοριστικό βήμα, μια δημοκρατική πνοή, που είναι αποφασιστική προϋπόθεση για την αναγέννηση της </w:t>
      </w:r>
      <w:r>
        <w:rPr>
          <w:rFonts w:eastAsia="Times New Roman" w:cs="Times New Roman"/>
          <w:szCs w:val="24"/>
        </w:rPr>
        <w:t>αυτοδιοίκησης.</w:t>
      </w:r>
    </w:p>
    <w:p w14:paraId="0715B065" w14:textId="77777777" w:rsidR="006222AF" w:rsidRDefault="006453C1">
      <w:pPr>
        <w:spacing w:after="0" w:line="600" w:lineRule="auto"/>
        <w:ind w:firstLine="720"/>
        <w:jc w:val="both"/>
        <w:rPr>
          <w:rFonts w:eastAsia="Times New Roman"/>
          <w:szCs w:val="24"/>
        </w:rPr>
      </w:pPr>
      <w:r>
        <w:rPr>
          <w:rFonts w:eastAsia="Times New Roman"/>
          <w:szCs w:val="24"/>
        </w:rPr>
        <w:t>Η καθιέρωση της απλής αναλογικής δίνει τη δυνατότητα να απογαλακτιστεί η αυτοδιοίκηση από την καταθλιπτική κηδεμονία πελατειακών κομματικών και άλλων συμφερόντων</w:t>
      </w:r>
      <w:r>
        <w:rPr>
          <w:rFonts w:eastAsia="Times New Roman"/>
          <w:szCs w:val="24"/>
        </w:rPr>
        <w:t>,</w:t>
      </w:r>
      <w:r>
        <w:rPr>
          <w:rFonts w:eastAsia="Times New Roman"/>
          <w:szCs w:val="24"/>
        </w:rPr>
        <w:t xml:space="preserve"> που </w:t>
      </w:r>
      <w:r>
        <w:rPr>
          <w:rFonts w:eastAsia="Times New Roman"/>
          <w:szCs w:val="24"/>
        </w:rPr>
        <w:lastRenderedPageBreak/>
        <w:t>συγκροτούν το σύστημα των δημαρχοπατέρων και μετατρέπουν τους δήμους και τ</w:t>
      </w:r>
      <w:r>
        <w:rPr>
          <w:rFonts w:eastAsia="Times New Roman"/>
          <w:szCs w:val="24"/>
        </w:rPr>
        <w:t xml:space="preserve">ις περιφέρειες σε σατραπείες. </w:t>
      </w:r>
    </w:p>
    <w:p w14:paraId="0715B066" w14:textId="77777777" w:rsidR="006222AF" w:rsidRDefault="006453C1">
      <w:pPr>
        <w:spacing w:after="0" w:line="600" w:lineRule="auto"/>
        <w:ind w:firstLine="720"/>
        <w:jc w:val="both"/>
        <w:rPr>
          <w:rFonts w:eastAsia="Times New Roman"/>
          <w:szCs w:val="24"/>
        </w:rPr>
      </w:pPr>
      <w:r>
        <w:rPr>
          <w:rFonts w:eastAsia="Times New Roman"/>
          <w:szCs w:val="24"/>
        </w:rPr>
        <w:t xml:space="preserve">Η ανανέωση του πολιτικού προσωπικού στην αυτοδιοίκηση, εφόσον τελικά επιτευχθεί, μπορεί να προσδώσει λαϊκό κύρος, αλλά και αποτελεσματικότητα στην </w:t>
      </w:r>
      <w:r>
        <w:rPr>
          <w:rFonts w:eastAsia="Times New Roman"/>
          <w:szCs w:val="24"/>
        </w:rPr>
        <w:t>τοπική α</w:t>
      </w:r>
      <w:r>
        <w:rPr>
          <w:rFonts w:eastAsia="Times New Roman"/>
          <w:szCs w:val="24"/>
        </w:rPr>
        <w:t>υτοδιοίκηση. Κοινωνικές δυνάμεις και συμπολίτες μας, οι οποίοι ασφυκτι</w:t>
      </w:r>
      <w:r>
        <w:rPr>
          <w:rFonts w:eastAsia="Times New Roman"/>
          <w:szCs w:val="24"/>
        </w:rPr>
        <w:t>ούν από την κρίση τόσο την οικονομική όσο και την πολιτική και ηθική, μπορούν να πάρουν στα χέρια τους τη μεγάλη και όμορφη περιπέτεια της αλλαγής της καθημερινότητάς μας.</w:t>
      </w:r>
    </w:p>
    <w:p w14:paraId="0715B067" w14:textId="77777777" w:rsidR="006222AF" w:rsidRDefault="006453C1">
      <w:pPr>
        <w:spacing w:after="0" w:line="600" w:lineRule="auto"/>
        <w:ind w:firstLine="720"/>
        <w:jc w:val="both"/>
        <w:rPr>
          <w:rFonts w:eastAsia="Times New Roman"/>
          <w:szCs w:val="24"/>
        </w:rPr>
      </w:pPr>
      <w:r>
        <w:rPr>
          <w:rFonts w:eastAsia="Times New Roman"/>
          <w:szCs w:val="24"/>
        </w:rPr>
        <w:t>Αυτήν την ανατροπή φοβούνται όσοι λυσσασμένα χτυπούν την απλή αναλογική υπερασπιζόμε</w:t>
      </w:r>
      <w:r>
        <w:rPr>
          <w:rFonts w:eastAsia="Times New Roman"/>
          <w:szCs w:val="24"/>
        </w:rPr>
        <w:t xml:space="preserve">νοι τις παθογένειες ενός πολιτικού συστήματος που μέσα από την κακοδιαχείριση, τον πελατιασμό και τη διαφθορά οδήγησε στη σημερινή κρίση. Είναι υποκριτικό να σβήνονται τα ανάλογα προβλήματα στο χώρο της αυτοδιοίκησης όταν μάλιστα είναι διαπιστωμένα από τα </w:t>
      </w:r>
      <w:r>
        <w:rPr>
          <w:rFonts w:eastAsia="Times New Roman"/>
          <w:szCs w:val="24"/>
        </w:rPr>
        <w:t>αρμόδια όργανα. Οι τερατώδεις τεχνητές πλειοψηφίες των καλπονοθευτικών συστημάτων είναι η μήτρα της κακοδιοίκησης και των συναλλαγών.</w:t>
      </w:r>
    </w:p>
    <w:p w14:paraId="0715B068" w14:textId="77777777" w:rsidR="006222AF" w:rsidRDefault="006453C1">
      <w:pPr>
        <w:spacing w:after="0" w:line="600" w:lineRule="auto"/>
        <w:ind w:firstLine="720"/>
        <w:jc w:val="both"/>
        <w:rPr>
          <w:rFonts w:eastAsia="Times New Roman"/>
          <w:szCs w:val="24"/>
        </w:rPr>
      </w:pPr>
      <w:r>
        <w:rPr>
          <w:rFonts w:eastAsia="Times New Roman"/>
          <w:szCs w:val="24"/>
        </w:rPr>
        <w:lastRenderedPageBreak/>
        <w:t>Ο «ΚΛΕΙΣΘΕΝΗΣ» καθιερώνει τα τοπικά δημοψηφίσματα. Πρόκειται για μια μορφή άμεσης δημοκρατίας που μπορεί να προσδώσει μεγα</w:t>
      </w:r>
      <w:r>
        <w:rPr>
          <w:rFonts w:eastAsia="Times New Roman"/>
          <w:szCs w:val="24"/>
        </w:rPr>
        <w:t>λύτερη δημοκρατική νομιμοποίηση και αποδοχή στην αντιπροσωπευτική δημοκρατία. Είναι η διαλλακτική ένταση ανάμεσα στις δύο μορφές της δημοκρατίας που μπορούν να εμπλουτίσουν τη δημοκρατική ζωή σε τοπικό επίπεδο ως προείκασμα για το εθνικό επίπεδο.</w:t>
      </w:r>
    </w:p>
    <w:p w14:paraId="0715B069" w14:textId="77777777" w:rsidR="006222AF" w:rsidRDefault="006453C1">
      <w:pPr>
        <w:spacing w:after="0" w:line="600" w:lineRule="auto"/>
        <w:ind w:firstLine="720"/>
        <w:jc w:val="both"/>
        <w:rPr>
          <w:rFonts w:eastAsia="Times New Roman"/>
          <w:szCs w:val="24"/>
        </w:rPr>
      </w:pPr>
      <w:r>
        <w:rPr>
          <w:rFonts w:eastAsia="Times New Roman"/>
          <w:szCs w:val="24"/>
        </w:rPr>
        <w:t>Κυρίες κα</w:t>
      </w:r>
      <w:r>
        <w:rPr>
          <w:rFonts w:eastAsia="Times New Roman"/>
          <w:szCs w:val="24"/>
        </w:rPr>
        <w:t xml:space="preserve">ι κύριοι συνάδελφοι, κατά τη συζήτηση στη Βουλή ακούσαμε τη Νέα Δημοκρατία, τη Χρυσή Αυγή απροκάλυπτα κυνικά, αλλά με έκπληξη και το ΠΑΣΟΚ -λέω με έκπληξη γιατί το ΠΑΣΟΚ έχει μια ιστορία, μια παράδοση μεταρρυθμίσεων στο χώρο της </w:t>
      </w:r>
      <w:r>
        <w:rPr>
          <w:rFonts w:eastAsia="Times New Roman"/>
          <w:szCs w:val="24"/>
        </w:rPr>
        <w:t>τοπικής α</w:t>
      </w:r>
      <w:r>
        <w:rPr>
          <w:rFonts w:eastAsia="Times New Roman"/>
          <w:szCs w:val="24"/>
        </w:rPr>
        <w:t>υτοδιοίκησης- να α</w:t>
      </w:r>
      <w:r>
        <w:rPr>
          <w:rFonts w:eastAsia="Times New Roman"/>
          <w:szCs w:val="24"/>
        </w:rPr>
        <w:t>ντιπαραθέτουν τη δημοκρατία με την αποτελεσματικότητα.</w:t>
      </w:r>
    </w:p>
    <w:p w14:paraId="0715B06A" w14:textId="77777777" w:rsidR="006222AF" w:rsidRDefault="006453C1">
      <w:pPr>
        <w:spacing w:after="0" w:line="600" w:lineRule="auto"/>
        <w:ind w:firstLine="720"/>
        <w:jc w:val="both"/>
        <w:rPr>
          <w:rFonts w:eastAsia="Times New Roman"/>
          <w:szCs w:val="24"/>
        </w:rPr>
      </w:pPr>
      <w:r>
        <w:rPr>
          <w:rFonts w:eastAsia="Times New Roman"/>
          <w:szCs w:val="24"/>
        </w:rPr>
        <w:t xml:space="preserve">Ο κ. Βορίδης, μάλιστα αναζήτησε τη μήτρα της προβληματικής του στον ιερό Αυγουστίνο, στην πολιτεία του </w:t>
      </w:r>
      <w:r>
        <w:rPr>
          <w:rFonts w:eastAsia="Times New Roman"/>
          <w:szCs w:val="24"/>
        </w:rPr>
        <w:t>θ</w:t>
      </w:r>
      <w:r>
        <w:rPr>
          <w:rFonts w:eastAsia="Times New Roman"/>
          <w:szCs w:val="24"/>
        </w:rPr>
        <w:t>εού, στο Μεσαίωνα ξεχνώντας τη δημοκρατική τομή στη νεωτερικότητα και το Διαφωτισμό πάνω στην οπο</w:t>
      </w:r>
      <w:r>
        <w:rPr>
          <w:rFonts w:eastAsia="Times New Roman"/>
          <w:szCs w:val="24"/>
        </w:rPr>
        <w:t xml:space="preserve">ία έχει θεμελιωθεί το πολίτευμά μας. Ο Αυγουστίνος, μια γλυκιά φωνή του Μεσαίωνα, αλλά Μεσαίωνας. Ανακαλύπτουμε, βέβαια, τη μήτρα προτάσεων για </w:t>
      </w:r>
      <w:r>
        <w:rPr>
          <w:rFonts w:eastAsia="Times New Roman"/>
          <w:szCs w:val="24"/>
        </w:rPr>
        <w:lastRenderedPageBreak/>
        <w:t>την κατάργηση του οκταώρου, την ισλαμοφοβία, τη θρησκοληψία, αντιλήψεις που βλέπουμε να διακινούνται έντονα στις</w:t>
      </w:r>
      <w:r>
        <w:rPr>
          <w:rFonts w:eastAsia="Times New Roman"/>
          <w:szCs w:val="24"/>
        </w:rPr>
        <w:t xml:space="preserve"> μέρες μας. Μεσαίωνας, πίσω στον Μεσαίωνα.</w:t>
      </w:r>
    </w:p>
    <w:p w14:paraId="0715B06B" w14:textId="77777777" w:rsidR="006222AF" w:rsidRDefault="006453C1">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τοπική α</w:t>
      </w:r>
      <w:r>
        <w:rPr>
          <w:rFonts w:eastAsia="Times New Roman"/>
          <w:szCs w:val="24"/>
        </w:rPr>
        <w:t>υτοδιοίκηση δεν είναι μια συνηθισμένη κρατική υπηρεσία αρμόδια για τα απορρίμματα και τον ενταφιασμό των νεκρών. Έχει διττό χαρακτήρα προεχόντως ως θεμελιώδες δικαίωμα έκφρασης της τοπικής δημοκρατίας κα</w:t>
      </w:r>
      <w:r>
        <w:rPr>
          <w:rFonts w:eastAsia="Times New Roman"/>
          <w:szCs w:val="24"/>
        </w:rPr>
        <w:t xml:space="preserve">ι της τοπικής αυτονομίας, όπως αυτή ορίζεται στον </w:t>
      </w:r>
      <w:r>
        <w:rPr>
          <w:rFonts w:eastAsia="Times New Roman"/>
          <w:szCs w:val="24"/>
        </w:rPr>
        <w:t>ευρωπαϊκό χάρτη τοπικής α</w:t>
      </w:r>
      <w:r>
        <w:rPr>
          <w:rFonts w:eastAsia="Times New Roman"/>
          <w:szCs w:val="24"/>
        </w:rPr>
        <w:t>υτονομίας, παράλληλα όμως και ως ιδιότυπος διοικητικός θεσμός που συνδέεται στενά με την κεντρική και αποκεντρωμένη κρατική διοίκηση με την οποία συναποτελεί μια λειτουργική ενότητα</w:t>
      </w:r>
      <w:r>
        <w:rPr>
          <w:rFonts w:eastAsia="Times New Roman"/>
          <w:szCs w:val="24"/>
        </w:rPr>
        <w:t xml:space="preserve">. </w:t>
      </w:r>
    </w:p>
    <w:p w14:paraId="0715B06C" w14:textId="77777777" w:rsidR="006222AF" w:rsidRDefault="006453C1">
      <w:pPr>
        <w:spacing w:after="0" w:line="600" w:lineRule="auto"/>
        <w:ind w:firstLine="720"/>
        <w:jc w:val="both"/>
        <w:rPr>
          <w:rFonts w:eastAsia="Times New Roman"/>
          <w:szCs w:val="24"/>
        </w:rPr>
      </w:pPr>
      <w:r>
        <w:rPr>
          <w:rFonts w:eastAsia="Times New Roman"/>
          <w:szCs w:val="24"/>
        </w:rPr>
        <w:t>Σε άλλα συντάγματα μάλιστα, όπως το ιταλικό, οι δήμοι, οι περιφέρειες και η κεντρική διοίκηση αποτελούν ίσες εκφάνσεις του κράτους και καθιερώνονται επιπλέον τεκμήριο στους δήμους για όσες αρμοδιότητες δεν αποδίδονται ρητά στους άλλους θεσμούς.</w:t>
      </w:r>
    </w:p>
    <w:p w14:paraId="0715B06D" w14:textId="77777777" w:rsidR="006222AF" w:rsidRDefault="006453C1">
      <w:pPr>
        <w:spacing w:after="0" w:line="600" w:lineRule="auto"/>
        <w:ind w:firstLine="720"/>
        <w:jc w:val="both"/>
        <w:rPr>
          <w:rFonts w:eastAsia="Times New Roman"/>
          <w:szCs w:val="24"/>
        </w:rPr>
      </w:pPr>
      <w:r>
        <w:rPr>
          <w:rFonts w:eastAsia="Times New Roman"/>
          <w:szCs w:val="24"/>
        </w:rPr>
        <w:lastRenderedPageBreak/>
        <w:t>Η αναγκα</w:t>
      </w:r>
      <w:r>
        <w:rPr>
          <w:rFonts w:eastAsia="Times New Roman"/>
          <w:szCs w:val="24"/>
        </w:rPr>
        <w:t xml:space="preserve">ία αναβάθμιση της </w:t>
      </w:r>
      <w:r>
        <w:rPr>
          <w:rFonts w:eastAsia="Times New Roman"/>
          <w:szCs w:val="24"/>
        </w:rPr>
        <w:t>τ</w:t>
      </w:r>
      <w:r>
        <w:rPr>
          <w:rFonts w:eastAsia="Times New Roman"/>
          <w:szCs w:val="24"/>
        </w:rPr>
        <w:t>οπική</w:t>
      </w:r>
      <w:r>
        <w:rPr>
          <w:rFonts w:eastAsia="Times New Roman"/>
          <w:szCs w:val="24"/>
        </w:rPr>
        <w:t>ς α</w:t>
      </w:r>
      <w:r>
        <w:rPr>
          <w:rFonts w:eastAsia="Times New Roman"/>
          <w:szCs w:val="24"/>
        </w:rPr>
        <w:t>υτοδιοίκησης, που ακόμη ένα βήμα γίνεται με τον «ΚΛΕΙΣΘΕΝΗ», πρέπει να ενταχθεί στη συνταγματική αναθεώρηση, καθώς ο ρόλος της αυτοδιοίκησης δεν είναι μόνο η διαχείριση των δημόσιων υποθέσεων</w:t>
      </w:r>
      <w:r>
        <w:rPr>
          <w:rFonts w:eastAsia="Times New Roman"/>
          <w:szCs w:val="24"/>
        </w:rPr>
        <w:t>,</w:t>
      </w:r>
      <w:r>
        <w:rPr>
          <w:rFonts w:eastAsia="Times New Roman"/>
          <w:szCs w:val="24"/>
        </w:rPr>
        <w:t xml:space="preserve"> που έχουν τοπικό χαρακτήρα, αλλά όλων των δημόσιων υποθέσεων που προσιδιάζουν στον ιδιαίτερο χαρακτήρα της και στην άμεση δημοκρατική της νομιμοποίηση για να επικαλεστώ και τη σχετική πρόταση του συνταγματολόγου, κ. Σωτηρέλη και του Ινστιτούτου Τοπικής Αυ</w:t>
      </w:r>
      <w:r>
        <w:rPr>
          <w:rFonts w:eastAsia="Times New Roman"/>
          <w:szCs w:val="24"/>
        </w:rPr>
        <w:t>τοδιοίκησης, της τότε ΚΕΔΚΕ.</w:t>
      </w:r>
    </w:p>
    <w:p w14:paraId="0715B06E" w14:textId="77777777" w:rsidR="006222AF" w:rsidRDefault="006453C1">
      <w:pPr>
        <w:spacing w:after="0" w:line="600" w:lineRule="auto"/>
        <w:ind w:firstLine="720"/>
        <w:jc w:val="both"/>
        <w:rPr>
          <w:rFonts w:eastAsia="Times New Roman"/>
          <w:szCs w:val="24"/>
        </w:rPr>
      </w:pPr>
      <w:r>
        <w:rPr>
          <w:rFonts w:eastAsia="Times New Roman"/>
          <w:szCs w:val="24"/>
        </w:rPr>
        <w:t>Μόνο μια τέτοια αντίληψη που δεν υποβαθμίζει την αυτοδιοίκηση σε διεκπεραιωτή υπηρεσιών και δεν της αφαιρεί την ισχύ της λαϊκής εκπροσώπησης μπορεί να αποδυναμώσει στερεότυπα και πρακτικές της κεντρικής διοίκησης και των δικαστ</w:t>
      </w:r>
      <w:r>
        <w:rPr>
          <w:rFonts w:eastAsia="Times New Roman"/>
          <w:szCs w:val="24"/>
        </w:rPr>
        <w:t>ηρίων που αμφισβητούν χωρίς να κρίνουν την προκατάληψή τους το ρόλο της αυτοδιοίκησης σε μείζονα κρατικά ζητήματα, όπως η παιδεία, η υγεία και το περιβάλλον.</w:t>
      </w:r>
    </w:p>
    <w:p w14:paraId="0715B06F"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ο «ΚΛΕΙΣΘΕΝΗΣ» κάνει και ορισμένα βήματα ως προς την εκλογίκευση του οργανωτικο</w:t>
      </w:r>
      <w:r>
        <w:rPr>
          <w:rFonts w:eastAsia="Times New Roman"/>
          <w:szCs w:val="24"/>
        </w:rPr>
        <w:t xml:space="preserve">ύ μοντέλου της αυτοδιοίκησης. Χρειαζόμαστε, όμως και εδώ μεγαλύτερη τόλμη </w:t>
      </w:r>
      <w:r>
        <w:rPr>
          <w:rFonts w:eastAsia="Times New Roman"/>
          <w:szCs w:val="24"/>
        </w:rPr>
        <w:lastRenderedPageBreak/>
        <w:t>που ως ένα βαθμό συναρτάται με τη συνταγματική αναθεώρηση. Πρέπει να οργανώσουμε μητροπολιτικούς αυτοδιοικητικούς θεσμούς στα μεγάλα πολεοδομικά συγκροτήματα και αντίστοιχους θεσμούς</w:t>
      </w:r>
      <w:r>
        <w:rPr>
          <w:rFonts w:eastAsia="Times New Roman"/>
          <w:szCs w:val="24"/>
        </w:rPr>
        <w:t xml:space="preserve"> για τα νησιωτικά συμπλέγματα. </w:t>
      </w:r>
    </w:p>
    <w:p w14:paraId="0715B070" w14:textId="77777777" w:rsidR="006222AF" w:rsidRDefault="006453C1">
      <w:pPr>
        <w:spacing w:after="0" w:line="600" w:lineRule="auto"/>
        <w:ind w:firstLine="720"/>
        <w:jc w:val="both"/>
        <w:rPr>
          <w:rFonts w:eastAsia="Times New Roman"/>
          <w:szCs w:val="24"/>
        </w:rPr>
      </w:pPr>
      <w:r>
        <w:rPr>
          <w:rFonts w:eastAsia="Times New Roman"/>
          <w:szCs w:val="24"/>
        </w:rPr>
        <w:t xml:space="preserve">Επιβάλλεται, επίσης, η ενίσχυση της οικονομικής αυτοτέλειας των ΟΤΑ χωρίς ημίμετρα στο πλαίσιο μιας γενναίας φορολογικής αποκέντρωσης, ώστε οι ΟΤΑ στο πλαίσιο του άρθρου 78 του Συντάγματος να μπορούν να καθορίζουν, αλλά και </w:t>
      </w:r>
      <w:r>
        <w:rPr>
          <w:rFonts w:eastAsia="Times New Roman"/>
          <w:szCs w:val="24"/>
        </w:rPr>
        <w:t>να εισπράττουν φόρους και τέλη πέραν των ανταποδοτικών, όχι φορομπηχτικά, αλλά με κριτήρια τη χωρική και κοινωνική συνοχή.</w:t>
      </w:r>
      <w:r>
        <w:rPr>
          <w:rFonts w:eastAsia="Times New Roman"/>
          <w:szCs w:val="24"/>
        </w:rPr>
        <w:t xml:space="preserve"> </w:t>
      </w:r>
      <w:r>
        <w:rPr>
          <w:rFonts w:eastAsia="Times New Roman"/>
          <w:szCs w:val="24"/>
        </w:rPr>
        <w:t xml:space="preserve">Κάτι τέτοιο, βέβαια, σημαίνει τον σταδιακό απεγκλωβισμό της χώρας από τον μνημονιακό φορολογικό μηχανισμό.  </w:t>
      </w:r>
    </w:p>
    <w:p w14:paraId="0715B071"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με τι</w:t>
      </w:r>
      <w:r>
        <w:rPr>
          <w:rFonts w:eastAsia="Times New Roman"/>
          <w:szCs w:val="24"/>
        </w:rPr>
        <w:t>ς ρυθμίσεις του «</w:t>
      </w:r>
      <w:r>
        <w:rPr>
          <w:rFonts w:eastAsia="Times New Roman"/>
          <w:szCs w:val="24"/>
        </w:rPr>
        <w:t>ΚΛΕΙΣΘΕΝΗ</w:t>
      </w:r>
      <w:r>
        <w:rPr>
          <w:rFonts w:eastAsia="Times New Roman"/>
          <w:szCs w:val="24"/>
        </w:rPr>
        <w:t xml:space="preserve">» δημιουργούμε νέες δυνατότητες για τη δημοκρατική ανασυγκρότηση της χώρας, που είναι προϋπόθεση για την παραγωγική ανασυγκρότησή μας, σε μια περίοδο που παλεύουμε -και τα καταφέρνουμε σε κάποιο βαθμό- να βγάλουμε τη χώρα από την </w:t>
      </w:r>
      <w:r>
        <w:rPr>
          <w:rFonts w:eastAsia="Times New Roman"/>
          <w:szCs w:val="24"/>
        </w:rPr>
        <w:t xml:space="preserve">κρίση, με την ελπίδα ότι θα βρούμε μια θέση αντάξια των θυσιών </w:t>
      </w:r>
      <w:r>
        <w:rPr>
          <w:rFonts w:eastAsia="Times New Roman"/>
          <w:szCs w:val="24"/>
        </w:rPr>
        <w:lastRenderedPageBreak/>
        <w:t xml:space="preserve">του ελληνικού λαού, σε σύγκλιση με τις ευρωπαϊκές οικονομίες και με μείωση των κοινωνικών ανισοτήτων.  </w:t>
      </w:r>
    </w:p>
    <w:p w14:paraId="0715B072" w14:textId="77777777" w:rsidR="006222AF" w:rsidRDefault="006453C1">
      <w:pPr>
        <w:spacing w:after="0" w:line="600" w:lineRule="auto"/>
        <w:ind w:firstLine="720"/>
        <w:jc w:val="both"/>
        <w:rPr>
          <w:rFonts w:eastAsia="Times New Roman"/>
          <w:szCs w:val="24"/>
        </w:rPr>
      </w:pPr>
      <w:r>
        <w:rPr>
          <w:rFonts w:eastAsia="Times New Roman"/>
          <w:szCs w:val="24"/>
        </w:rPr>
        <w:t>Στο σημερινό νομοθέτημα αποτυπώνονται σε σημαντικό βαθμό οι αγώνες και οι εμπειρίες από τ</w:t>
      </w:r>
      <w:r>
        <w:rPr>
          <w:rFonts w:eastAsia="Times New Roman"/>
          <w:szCs w:val="24"/>
        </w:rPr>
        <w:t xml:space="preserve">η δράση της Αριστεράς μέσα στο αυτοδιοικητικό κίνημα επί πολλές δεκαετίες, με κορυφαία την εμπειρία της αυτοδιοίκησης στις ελεύθερες περιοχές της κατεχόμενης Ελλάδας 1940-1944, όπως μας την κληροδότησε ο Γεωργούλας Μπέικος στο βιβλίο του με τίτλο «Η λαϊκή </w:t>
      </w:r>
      <w:r>
        <w:rPr>
          <w:rFonts w:eastAsia="Times New Roman"/>
          <w:szCs w:val="24"/>
        </w:rPr>
        <w:t>εξουσία στην ελεύθερη Ελλάδα». Είναι μία λαμπρή παράδοση που επιβίωσε στις μέρες μας ως όαση χάρη στον οραματικό λόγο και την τόλμη κάποιων εμβληματικών μορφών της Αριστεράς και του ευρύτερου προοδευτικού χώρου και έδειξε τι μπορεί να επιτύχει η αυτοδιοίκη</w:t>
      </w:r>
      <w:r>
        <w:rPr>
          <w:rFonts w:eastAsia="Times New Roman"/>
          <w:szCs w:val="24"/>
        </w:rPr>
        <w:t>ση και τι αξίζει να ζουν οι τοπικές κοινωνίες.</w:t>
      </w:r>
    </w:p>
    <w:p w14:paraId="0715B073" w14:textId="77777777" w:rsidR="006222AF" w:rsidRDefault="006453C1">
      <w:pPr>
        <w:spacing w:after="0" w:line="600" w:lineRule="auto"/>
        <w:ind w:firstLine="720"/>
        <w:jc w:val="both"/>
        <w:rPr>
          <w:rFonts w:eastAsia="Times New Roman"/>
          <w:szCs w:val="24"/>
        </w:rPr>
      </w:pPr>
      <w:r>
        <w:rPr>
          <w:rFonts w:eastAsia="Times New Roman"/>
          <w:szCs w:val="24"/>
        </w:rPr>
        <w:t xml:space="preserve"> Ευχαριστώ.</w:t>
      </w:r>
    </w:p>
    <w:p w14:paraId="0715B074"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B075" w14:textId="77777777" w:rsidR="006222AF" w:rsidRDefault="006453C1">
      <w:pPr>
        <w:spacing w:after="0" w:line="600" w:lineRule="auto"/>
        <w:ind w:firstLine="720"/>
        <w:jc w:val="both"/>
        <w:rPr>
          <w:rFonts w:eastAsia="Times New Roman"/>
          <w:szCs w:val="24"/>
        </w:rPr>
      </w:pPr>
      <w:r w:rsidRPr="008760E0">
        <w:rPr>
          <w:rFonts w:eastAsia="Times New Roman"/>
          <w:b/>
          <w:szCs w:val="24"/>
        </w:rPr>
        <w:t xml:space="preserve">ΠΡΟΕΔΡΕΥΟΥΣΑ (Αναστασία Χριστοδουλοπούλου): </w:t>
      </w:r>
      <w:r>
        <w:rPr>
          <w:rFonts w:eastAsia="Times New Roman"/>
          <w:szCs w:val="24"/>
        </w:rPr>
        <w:t>Ευχαριστούμε, κύριε Φίλη.</w:t>
      </w:r>
    </w:p>
    <w:p w14:paraId="0715B076" w14:textId="77777777" w:rsidR="006222AF" w:rsidRDefault="006453C1">
      <w:pPr>
        <w:spacing w:after="0" w:line="600" w:lineRule="auto"/>
        <w:ind w:firstLine="720"/>
        <w:jc w:val="both"/>
        <w:rPr>
          <w:rFonts w:eastAsia="Times New Roman"/>
          <w:szCs w:val="24"/>
        </w:rPr>
      </w:pPr>
      <w:r>
        <w:rPr>
          <w:rFonts w:eastAsia="Times New Roman"/>
          <w:szCs w:val="24"/>
        </w:rPr>
        <w:t xml:space="preserve">Ο κ. Θηβαίος έχει τον λόγο. </w:t>
      </w:r>
    </w:p>
    <w:p w14:paraId="0715B077" w14:textId="77777777" w:rsidR="006222AF" w:rsidRDefault="006453C1">
      <w:pPr>
        <w:spacing w:after="0" w:line="600" w:lineRule="auto"/>
        <w:ind w:firstLine="720"/>
        <w:jc w:val="both"/>
        <w:rPr>
          <w:rFonts w:eastAsia="Times New Roman"/>
          <w:szCs w:val="24"/>
        </w:rPr>
      </w:pPr>
      <w:r w:rsidRPr="008760E0">
        <w:rPr>
          <w:rFonts w:eastAsia="Times New Roman"/>
          <w:b/>
          <w:szCs w:val="24"/>
        </w:rPr>
        <w:lastRenderedPageBreak/>
        <w:t xml:space="preserve">ΝΙΚΟΛΑΟΣ ΘΗΒΑΙΟΣ: </w:t>
      </w:r>
      <w:r>
        <w:rPr>
          <w:rFonts w:eastAsia="Times New Roman"/>
          <w:szCs w:val="24"/>
        </w:rPr>
        <w:t>Ευχαριστώ, κυρία Πρόεδρε.</w:t>
      </w:r>
    </w:p>
    <w:p w14:paraId="0715B078" w14:textId="77777777" w:rsidR="006222AF" w:rsidRDefault="006453C1">
      <w:pPr>
        <w:spacing w:after="0" w:line="600" w:lineRule="auto"/>
        <w:ind w:firstLine="720"/>
        <w:jc w:val="both"/>
        <w:rPr>
          <w:rFonts w:eastAsia="Times New Roman"/>
          <w:szCs w:val="24"/>
        </w:rPr>
      </w:pPr>
      <w:r>
        <w:rPr>
          <w:rFonts w:eastAsia="Times New Roman"/>
          <w:szCs w:val="24"/>
        </w:rPr>
        <w:t xml:space="preserve">Κυρίες και κύριοι συνάδελφοι, το νομοσχέδιο που συζητάμε σήμερα αποτελεί μια πραγματική τομή στην πολιτική ζωή του τόπου. Πρόκειται για μια ριζική μεταρρύθμιση που δίνει το βάρος στην </w:t>
      </w:r>
      <w:r>
        <w:rPr>
          <w:rFonts w:eastAsia="Times New Roman"/>
          <w:szCs w:val="24"/>
        </w:rPr>
        <w:t>τοπική α</w:t>
      </w:r>
      <w:r>
        <w:rPr>
          <w:rFonts w:eastAsia="Times New Roman"/>
          <w:szCs w:val="24"/>
        </w:rPr>
        <w:t>υτοδιοίκηση, που ενισχύει την αποκέντρωση, τη συναίνεση και τη δ</w:t>
      </w:r>
      <w:r>
        <w:rPr>
          <w:rFonts w:eastAsia="Times New Roman"/>
          <w:szCs w:val="24"/>
        </w:rPr>
        <w:t xml:space="preserve">ημοκρατία. </w:t>
      </w:r>
    </w:p>
    <w:p w14:paraId="0715B079" w14:textId="77777777" w:rsidR="006222AF" w:rsidRDefault="006453C1">
      <w:pPr>
        <w:spacing w:after="0" w:line="600" w:lineRule="auto"/>
        <w:ind w:firstLine="720"/>
        <w:jc w:val="both"/>
        <w:rPr>
          <w:rFonts w:eastAsia="Times New Roman"/>
          <w:szCs w:val="24"/>
        </w:rPr>
      </w:pPr>
      <w:r>
        <w:rPr>
          <w:rFonts w:eastAsia="Times New Roman"/>
          <w:szCs w:val="24"/>
        </w:rPr>
        <w:t>Το νομοσχέδιο διδάσκεται από το παρελθόν και εισέρχεται στο μέλλον. Αποτιμά τα αποτελέσματα της προηγούμενης μεταρρύθμισης του «</w:t>
      </w:r>
      <w:r>
        <w:rPr>
          <w:rFonts w:eastAsia="Times New Roman"/>
          <w:szCs w:val="24"/>
        </w:rPr>
        <w:t>ΚΑΛΛΙΚΡΑΤΗ</w:t>
      </w:r>
      <w:r>
        <w:rPr>
          <w:rFonts w:eastAsia="Times New Roman"/>
          <w:szCs w:val="24"/>
        </w:rPr>
        <w:t xml:space="preserve">» και επιχειρεί να άρει στρεβλώσεις και να συνδέσει την </w:t>
      </w:r>
      <w:r>
        <w:rPr>
          <w:rFonts w:eastAsia="Times New Roman"/>
          <w:szCs w:val="24"/>
        </w:rPr>
        <w:t>τοπική α</w:t>
      </w:r>
      <w:r>
        <w:rPr>
          <w:rFonts w:eastAsia="Times New Roman"/>
          <w:szCs w:val="24"/>
        </w:rPr>
        <w:t xml:space="preserve">υτοδιοίκηση με το ευρύτερο σχέδιο για την </w:t>
      </w:r>
      <w:r>
        <w:rPr>
          <w:rFonts w:eastAsia="Times New Roman"/>
          <w:szCs w:val="24"/>
        </w:rPr>
        <w:t xml:space="preserve">παραγωγική ανασυγκρότηση και τη δίκαιη ανάπτυξη. </w:t>
      </w:r>
    </w:p>
    <w:p w14:paraId="0715B07A" w14:textId="77777777" w:rsidR="006222AF" w:rsidRDefault="006453C1">
      <w:pPr>
        <w:spacing w:after="0" w:line="600" w:lineRule="auto"/>
        <w:ind w:firstLine="720"/>
        <w:jc w:val="both"/>
        <w:rPr>
          <w:rFonts w:eastAsia="Times New Roman"/>
          <w:szCs w:val="24"/>
        </w:rPr>
      </w:pPr>
      <w:r>
        <w:rPr>
          <w:rFonts w:eastAsia="Times New Roman"/>
          <w:szCs w:val="24"/>
        </w:rPr>
        <w:t>Θα σταθώ σε ορισμένα επιμέρους ζητήματα που ελάχιστα έχουν συζητηθεί σήμερα, όπως είναι το θέμα των Φορέων Διαχείρισης Απορριμμάτων. Το συγκεκριμένο νομοσχέδιο έρχεται να ρυθμίσει το θέμα της διαχείρισης τω</w:t>
      </w:r>
      <w:r>
        <w:rPr>
          <w:rFonts w:eastAsia="Times New Roman"/>
          <w:szCs w:val="24"/>
        </w:rPr>
        <w:t xml:space="preserve">ν απορριμμάτων μετά την ψήφιση από την Κυβέρνηση του νέου Εθνικού Σχεδιασμού Διαχείρισης.  </w:t>
      </w:r>
    </w:p>
    <w:p w14:paraId="0715B07B" w14:textId="77777777" w:rsidR="006222AF" w:rsidRDefault="006453C1">
      <w:pPr>
        <w:spacing w:after="0" w:line="600" w:lineRule="auto"/>
        <w:ind w:firstLine="720"/>
        <w:jc w:val="both"/>
        <w:rPr>
          <w:rFonts w:eastAsia="Times New Roman"/>
          <w:szCs w:val="24"/>
        </w:rPr>
      </w:pPr>
      <w:r>
        <w:rPr>
          <w:rFonts w:eastAsia="Times New Roman"/>
          <w:szCs w:val="24"/>
        </w:rPr>
        <w:lastRenderedPageBreak/>
        <w:t>Δεν είναι τυχαίο ότι σήμερα η Αξιωματική Αντιπολίτευση δεν το έχει ακουμπήσει παρά ελάχιστα. Ίσως κάποιος πει ότι δεν πουλάει, σκουπίδια είναι. Λάθος. Η Νέα Δημοκρα</w:t>
      </w:r>
      <w:r>
        <w:rPr>
          <w:rFonts w:eastAsia="Times New Roman"/>
          <w:szCs w:val="24"/>
        </w:rPr>
        <w:t xml:space="preserve">τία θα πρέπει να απολογηθεί γιατί στον τομέα της διαχείρισης απορριμμάτων άφησε πίσω της μια απέραντη χαβούζα και εκατομμύρια ευρώ πρόστιμα από την Ευρωπαϊκή Ένωση. </w:t>
      </w:r>
    </w:p>
    <w:p w14:paraId="0715B07C" w14:textId="77777777" w:rsidR="006222AF" w:rsidRDefault="006453C1">
      <w:pPr>
        <w:spacing w:after="0" w:line="600" w:lineRule="auto"/>
        <w:ind w:firstLine="720"/>
        <w:jc w:val="both"/>
        <w:rPr>
          <w:rFonts w:eastAsia="Times New Roman"/>
          <w:szCs w:val="24"/>
        </w:rPr>
      </w:pPr>
      <w:r>
        <w:rPr>
          <w:rFonts w:eastAsia="Times New Roman"/>
          <w:szCs w:val="24"/>
        </w:rPr>
        <w:t>Σήμερα, με μια θαρραλέα πρόταση, προτείνονται μέχρι τρεις ΦΟΔΣΑ ανά περιφέρεια. Καλλιεργεί</w:t>
      </w:r>
      <w:r>
        <w:rPr>
          <w:rFonts w:eastAsia="Times New Roman"/>
          <w:szCs w:val="24"/>
        </w:rPr>
        <w:t>ται έτσι η συνεργασία όμορων δήμων, με στόχο τη μεγιστοποίηση της ανακύκλωσης και την ελαχιστοποίηση της επιβάρυνσης των δημοτών με δημοτικά τέλη. Στον τομέα αυτό, αυτό που σχεδιάζεται σήμερα και υλοποιείται, δεν αντέχει σε σύγκριση με το τριτοκοσμικό παρε</w:t>
      </w:r>
      <w:r>
        <w:rPr>
          <w:rFonts w:eastAsia="Times New Roman"/>
          <w:szCs w:val="24"/>
        </w:rPr>
        <w:t xml:space="preserve">λθόν που παραλάβαμε. </w:t>
      </w:r>
    </w:p>
    <w:p w14:paraId="0715B07D" w14:textId="77777777" w:rsidR="006222AF" w:rsidRDefault="006453C1">
      <w:pPr>
        <w:spacing w:after="0" w:line="600" w:lineRule="auto"/>
        <w:ind w:firstLine="720"/>
        <w:jc w:val="both"/>
        <w:rPr>
          <w:rFonts w:eastAsia="Times New Roman"/>
          <w:szCs w:val="24"/>
        </w:rPr>
      </w:pPr>
      <w:r>
        <w:rPr>
          <w:rFonts w:eastAsia="Times New Roman"/>
          <w:szCs w:val="24"/>
        </w:rPr>
        <w:t>Σημαντικές είναι και οι ρυθμίσεις</w:t>
      </w:r>
      <w:r w:rsidRPr="00916A68">
        <w:rPr>
          <w:rFonts w:eastAsia="Times New Roman"/>
          <w:szCs w:val="24"/>
        </w:rPr>
        <w:t>,</w:t>
      </w:r>
      <w:r>
        <w:rPr>
          <w:rFonts w:eastAsia="Times New Roman"/>
          <w:szCs w:val="24"/>
        </w:rPr>
        <w:t xml:space="preserve"> που έχουν να κάνουν ιδιαίτερα με τη διάταξη που προβλέπει τα τοπικά δημοψηφίσματα. Είναι ένα μέσο κοινωνικού ελέγχου και άμεσης συμμετοχής των πολιτών στη λήψη σημαντικών αποφάσεων για τον τόπο τους.</w:t>
      </w:r>
    </w:p>
    <w:p w14:paraId="0715B07E" w14:textId="77777777" w:rsidR="006222AF" w:rsidRDefault="006453C1">
      <w:pPr>
        <w:spacing w:after="0" w:line="600" w:lineRule="auto"/>
        <w:ind w:firstLine="720"/>
        <w:jc w:val="both"/>
        <w:rPr>
          <w:rFonts w:eastAsia="Times New Roman"/>
          <w:szCs w:val="24"/>
        </w:rPr>
      </w:pPr>
      <w:r>
        <w:rPr>
          <w:rFonts w:eastAsia="Times New Roman"/>
          <w:szCs w:val="24"/>
        </w:rPr>
        <w:lastRenderedPageBreak/>
        <w:t>Σημαντικές είναι και οι ρυθμίσεις για τη δικαιότερη και στοχευμένη αντιμετώπιση των δήμων, με βάση τις κατηγορίες που ανταποκρίνονται στις ιδιαιτερότητές τους. Προσδιορίζονται κατηγορίες δήμων με βάση τον πληθυσμό, τον βαθμό αστικοποίησης και τα οικονομικ</w:t>
      </w:r>
      <w:r>
        <w:rPr>
          <w:rFonts w:eastAsia="Times New Roman"/>
          <w:szCs w:val="24"/>
        </w:rPr>
        <w:t xml:space="preserve">ά χαρακτηριστικά τους, τη γεωμορφολογική τους ιδιαιτερότητα και τη θέση τους στον διοικητικό χάρτη της χώρας. </w:t>
      </w:r>
    </w:p>
    <w:p w14:paraId="0715B07F" w14:textId="77777777" w:rsidR="006222AF" w:rsidRDefault="006453C1">
      <w:pPr>
        <w:spacing w:after="0" w:line="600" w:lineRule="auto"/>
        <w:ind w:firstLine="720"/>
        <w:jc w:val="both"/>
        <w:rPr>
          <w:rFonts w:eastAsia="Times New Roman"/>
          <w:szCs w:val="24"/>
        </w:rPr>
      </w:pPr>
      <w:r>
        <w:rPr>
          <w:rFonts w:eastAsia="Times New Roman"/>
          <w:szCs w:val="24"/>
        </w:rPr>
        <w:t>Αυξάνεται ο αριθμός των επιστημονικών συνεργατών και των ειδικών συμβούλων. Μάλιστα, εδώ κάποιοι τόλμησαν να μιλήσουν για ρουσφέτια. Μόνο όσοι δε</w:t>
      </w:r>
      <w:r>
        <w:rPr>
          <w:rFonts w:eastAsia="Times New Roman"/>
          <w:szCs w:val="24"/>
        </w:rPr>
        <w:t>ν έχουν κα</w:t>
      </w:r>
      <w:r>
        <w:rPr>
          <w:rFonts w:eastAsia="Times New Roman"/>
          <w:szCs w:val="24"/>
        </w:rPr>
        <w:t>μ</w:t>
      </w:r>
      <w:r>
        <w:rPr>
          <w:rFonts w:eastAsia="Times New Roman"/>
          <w:szCs w:val="24"/>
        </w:rPr>
        <w:t xml:space="preserve">μία σχέση με την αυτοδιοίκηση, δεν έχουν θητεύσει ούτε μια τετραετία ως δημοτικοί σύμβουλοι, μπορούν να δεχθούν μια τέτοια άποψη. Εκτός αν κρίνουν εξ ιδίων. </w:t>
      </w:r>
    </w:p>
    <w:p w14:paraId="0715B08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Ταυτόχρονα προβλέπεται πως οι δήμοι θα μπορούν να συνάπτουν συμβάσεις με το δημόσιο για</w:t>
      </w:r>
      <w:r>
        <w:rPr>
          <w:rFonts w:eastAsia="Times New Roman" w:cs="Times New Roman"/>
          <w:szCs w:val="24"/>
        </w:rPr>
        <w:t xml:space="preserve"> μελέτες και εκτέλεση έργων. Εισάγεται ο διαδημοτικός σύνδεσμος τεχνικής υπηρεσίας μεταξύ όμορων δήμων εκεί που υπάρχουν προβλήματα προσωπικού, για να λειτουργήσει η τεχνική υπηρεσία. Επίσης, αναβαθμίζεται η διαδικασία κατάρτισης του προϋπολογισμού με πιο </w:t>
      </w:r>
      <w:r>
        <w:rPr>
          <w:rFonts w:eastAsia="Times New Roman" w:cs="Times New Roman"/>
          <w:szCs w:val="24"/>
        </w:rPr>
        <w:t xml:space="preserve">ουσιαστική συμμετοχή. </w:t>
      </w:r>
    </w:p>
    <w:p w14:paraId="0715B08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Έρχομαι, συνάδελφοι, στο θέμα της καθιέρωσης της απλής αναλογικής γιατί έχει γίνει πολλή συζήτηση. Ένα είναι σίγουρο ότι με την καθιέρωση αυτής της απλής αναλογικής μπαίνει σε αμφισβήτηση ένα ολόκληρο πολιτικό σύστημα, που έχει κακομ</w:t>
      </w:r>
      <w:r>
        <w:rPr>
          <w:rFonts w:eastAsia="Times New Roman" w:cs="Times New Roman"/>
          <w:szCs w:val="24"/>
        </w:rPr>
        <w:t xml:space="preserve">άθει για δεκαετίες τώρα να κυβερνά τη χώρα, τους δήμους και τις περιφέρειες με καλπονοθευτικά πλειοψηφικά συστήματα. Είχαμε, λοιπόν, μια αριστοκρατική δημοκρατία που έθρεψε τον δικομματισμό, τη διαφθορά, που έκανε την </w:t>
      </w:r>
      <w:r>
        <w:rPr>
          <w:rFonts w:eastAsia="Times New Roman" w:cs="Times New Roman"/>
          <w:szCs w:val="24"/>
        </w:rPr>
        <w:t>τοπική α</w:t>
      </w:r>
      <w:r>
        <w:rPr>
          <w:rFonts w:eastAsia="Times New Roman" w:cs="Times New Roman"/>
          <w:szCs w:val="24"/>
        </w:rPr>
        <w:t xml:space="preserve">υτοδιοίκηση φτωχό συγγενή της </w:t>
      </w:r>
      <w:r>
        <w:rPr>
          <w:rFonts w:eastAsia="Times New Roman" w:cs="Times New Roman"/>
          <w:szCs w:val="24"/>
        </w:rPr>
        <w:t xml:space="preserve">κεντρικής εξουσίας, αυτό δεν το λέω εγώ, το λέει η ΚΕΔΕ, και οδήγησε τελικά τη χώρα στη χρεοκοπία. </w:t>
      </w:r>
    </w:p>
    <w:p w14:paraId="0715B0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απλή αναλογική, λοιπόν, τρομάζει, δημιουργεί πανικό και έτσι εξηγείται και η πολιτική βαρβαρότητα</w:t>
      </w:r>
      <w:r>
        <w:rPr>
          <w:rFonts w:eastAsia="Times New Roman" w:cs="Times New Roman"/>
          <w:szCs w:val="24"/>
        </w:rPr>
        <w:t>,</w:t>
      </w:r>
      <w:r>
        <w:rPr>
          <w:rFonts w:eastAsia="Times New Roman" w:cs="Times New Roman"/>
          <w:szCs w:val="24"/>
        </w:rPr>
        <w:t xml:space="preserve"> που έχουν επιδείξει τους τελευταίους μήνες οι εκπρόσωποι της ΚΕΔΕ και της ΕΝΑΕ. Και αν η Νέα Δημοκρατία ονειρεύεται ότι με τις εθνικές εκλογές μπορεί να προλάβει να καταργήσει την απλή αναλογική, ο κ. Πατούλης και η παρέα του το ξέρουν ότι δεν θα προκάνου</w:t>
      </w:r>
      <w:r>
        <w:rPr>
          <w:rFonts w:eastAsia="Times New Roman" w:cs="Times New Roman"/>
          <w:szCs w:val="24"/>
        </w:rPr>
        <w:t xml:space="preserve">ν, όπως έλεγε και ο αείμνηστος Χαρίλαος Φλωράκης, για να μην ξεχνάμε και το κομμουνιστικό μας παρελθόν. </w:t>
      </w:r>
    </w:p>
    <w:p w14:paraId="0715B08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Σ’ αυτό το σημείο, συνάδελφοι, θέλω να πω κάτι, για να το σοβαρέψουμε πραγματικά. Γελάσαμε όταν κάποιοι με την αστική τους ειρωνική ευγένεια μας εγκάλε</w:t>
      </w:r>
      <w:r>
        <w:rPr>
          <w:rFonts w:eastAsia="Times New Roman" w:cs="Times New Roman"/>
          <w:szCs w:val="24"/>
        </w:rPr>
        <w:t>σαν για την κομμουνιστική μας προέλευση γιατί υπερασπιζόμαστε την απλή αναλογική. Λάθος. Γιατί δεν είναι κάποιες ακροδεξιές γραφικότητες, είναι η ίδια πολιτική λογική και πρακτική</w:t>
      </w:r>
      <w:r>
        <w:rPr>
          <w:rFonts w:eastAsia="Times New Roman" w:cs="Times New Roman"/>
          <w:szCs w:val="24"/>
        </w:rPr>
        <w:t>,</w:t>
      </w:r>
      <w:r>
        <w:rPr>
          <w:rFonts w:eastAsia="Times New Roman" w:cs="Times New Roman"/>
          <w:szCs w:val="24"/>
        </w:rPr>
        <w:t xml:space="preserve"> που εξομοίωνε στις δεκαετίες του 1950 και του 1960 τους αγωνιστές του Κινήμ</w:t>
      </w:r>
      <w:r>
        <w:rPr>
          <w:rFonts w:eastAsia="Times New Roman" w:cs="Times New Roman"/>
          <w:szCs w:val="24"/>
        </w:rPr>
        <w:t xml:space="preserve">ατος Ειρήνης ως εθνικά επικίνδυνους και εκτελούσε τον Νικηφορίδη. Γιατί είναι οι θιασώτες της ακροδεξιάς νεοφιλελεύθερης πολιτικής που ποτέ δεν είχαν και δεν έχουν καλές σχέσεις με τη δημοκρατία, τις κοινωνικές ελευθερίες και τα δικαιώματα. </w:t>
      </w:r>
    </w:p>
    <w:p w14:paraId="0715B0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προοδευτική </w:t>
      </w:r>
      <w:r>
        <w:rPr>
          <w:rFonts w:eastAsia="Times New Roman" w:cs="Times New Roman"/>
          <w:szCs w:val="24"/>
        </w:rPr>
        <w:t xml:space="preserve">παράταξη έχει σήμερα χρέος να ενισχύσει ηγεμονικά τη συμμετοχική αντιπροσωπευτική δημοκρατία στη χώρα μας και το νομοσχέδιο με την καθιέρωση της απλής αναλογικής στην </w:t>
      </w:r>
      <w:r>
        <w:rPr>
          <w:rFonts w:eastAsia="Times New Roman" w:cs="Times New Roman"/>
          <w:szCs w:val="24"/>
        </w:rPr>
        <w:t>τοπική α</w:t>
      </w:r>
      <w:r>
        <w:rPr>
          <w:rFonts w:eastAsia="Times New Roman" w:cs="Times New Roman"/>
          <w:szCs w:val="24"/>
        </w:rPr>
        <w:t xml:space="preserve">υτοδιοίκηση έρχεται να συμβάλει καταλυτικά σ’ αυτήν την κατεύθυνση. </w:t>
      </w:r>
    </w:p>
    <w:p w14:paraId="0715B08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715B086"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B087" w14:textId="77777777" w:rsidR="006222AF" w:rsidRDefault="006453C1">
      <w:pPr>
        <w:spacing w:after="0" w:line="600" w:lineRule="auto"/>
        <w:ind w:firstLine="720"/>
        <w:jc w:val="both"/>
        <w:rPr>
          <w:rFonts w:eastAsia="Times New Roman" w:cs="Times New Roman"/>
          <w:szCs w:val="24"/>
        </w:rPr>
      </w:pPr>
      <w:r w:rsidRPr="00FC3676">
        <w:rPr>
          <w:rFonts w:eastAsia="Times New Roman"/>
          <w:b/>
          <w:bCs/>
        </w:rPr>
        <w:lastRenderedPageBreak/>
        <w:t>ΠΡΟΕΔΡΕΥΟΥΣΑ (Αναστασία Χριστοδουλοπούλου):</w:t>
      </w:r>
      <w:r>
        <w:rPr>
          <w:rFonts w:eastAsia="Times New Roman" w:cs="Times New Roman"/>
          <w:szCs w:val="24"/>
        </w:rPr>
        <w:t xml:space="preserve"> Τον λόγο έχει ο κ. Τσίρκας από τον ΣΥΡΙΖΑ.</w:t>
      </w:r>
    </w:p>
    <w:p w14:paraId="0715B08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ΒΑΣΙΛΕΙΟΣ ΤΣΙΡΚΑΣ:</w:t>
      </w:r>
      <w:r>
        <w:rPr>
          <w:rFonts w:eastAsia="Times New Roman" w:cs="Times New Roman"/>
          <w:szCs w:val="24"/>
        </w:rPr>
        <w:t xml:space="preserve"> Ευχαριστώ, κυρία Πρόεδρε. </w:t>
      </w:r>
    </w:p>
    <w:p w14:paraId="0715B089" w14:textId="77777777" w:rsidR="006222AF" w:rsidRDefault="006453C1">
      <w:pPr>
        <w:spacing w:after="0" w:line="600" w:lineRule="auto"/>
        <w:ind w:firstLine="720"/>
        <w:jc w:val="both"/>
        <w:rPr>
          <w:rFonts w:eastAsia="Times New Roman" w:cs="Times New Roman"/>
          <w:szCs w:val="24"/>
        </w:rPr>
      </w:pPr>
      <w:r w:rsidRPr="00917BA5">
        <w:rPr>
          <w:rFonts w:eastAsia="Times New Roman" w:cs="Times New Roman"/>
          <w:szCs w:val="24"/>
        </w:rPr>
        <w:t>Κύριοι Υπουργοί, κυρίες και κύριοι Βουλευτές,</w:t>
      </w:r>
      <w:r>
        <w:rPr>
          <w:rFonts w:eastAsia="Times New Roman" w:cs="Times New Roman"/>
          <w:szCs w:val="24"/>
        </w:rPr>
        <w:t xml:space="preserve"> το σχέδιο νόμου που συζητάμε σήμε</w:t>
      </w:r>
      <w:r>
        <w:rPr>
          <w:rFonts w:eastAsia="Times New Roman" w:cs="Times New Roman"/>
          <w:szCs w:val="24"/>
        </w:rPr>
        <w:t xml:space="preserve">ρα αποτελεί μια βαθιά και ουσιαστική μεταρρύθμιση του θεσμικού πλαισίου της </w:t>
      </w:r>
      <w:r>
        <w:rPr>
          <w:rFonts w:eastAsia="Times New Roman" w:cs="Times New Roman"/>
          <w:szCs w:val="24"/>
        </w:rPr>
        <w:t>τοπικής α</w:t>
      </w:r>
      <w:r>
        <w:rPr>
          <w:rFonts w:eastAsia="Times New Roman" w:cs="Times New Roman"/>
          <w:szCs w:val="24"/>
        </w:rPr>
        <w:t xml:space="preserve">υτοδιοίκησης, ανοίγοντας τον δρόμο σε μια πραγματικά δημοκρατική, ριζική και πολιτική τομή. </w:t>
      </w:r>
    </w:p>
    <w:p w14:paraId="0715B0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μάλιστα, έρχεται αυτό το νομοσχέδιο σε μια συγκυρία όπου, μετά από οκτώ χρ</w:t>
      </w:r>
      <w:r>
        <w:rPr>
          <w:rFonts w:eastAsia="Times New Roman" w:cs="Times New Roman"/>
          <w:szCs w:val="24"/>
        </w:rPr>
        <w:t>όνια μνημονιακής επιτροπείας, η χώρα οδηγείται έξω από το μνημονιακό αυτό καθεστώς. Και τώρα έχουμε την ιστορική ευθύνη να απελευθερωθούμε από τα δεσμά και τις παθογένειες του παρελθόντος, ώστε να μη βρεθούμε ποτέ ξανά στη δύνη της λιτότητας και της απώλει</w:t>
      </w:r>
      <w:r>
        <w:rPr>
          <w:rFonts w:eastAsia="Times New Roman" w:cs="Times New Roman"/>
          <w:szCs w:val="24"/>
        </w:rPr>
        <w:t>ας της εθνικής μας κυριαρχίας. Και είναι ώρα να ανοίξουμε τον δρόμο για προοδευτικές αλλαγές στο κράτος και την οικονομία και μεγάλες θεσμικές τομές που χρειάζεται αυτός ο τόπος.</w:t>
      </w:r>
    </w:p>
    <w:p w14:paraId="0715B08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Η νέα εποχή για τη χώρα μας θα συνοδεύεται από ένα ολιστικό σχέδιο ανάπτυξης,</w:t>
      </w:r>
      <w:r>
        <w:rPr>
          <w:rFonts w:eastAsia="Times New Roman" w:cs="Times New Roman"/>
          <w:szCs w:val="24"/>
        </w:rPr>
        <w:t xml:space="preserve"> όπου κεντρικό ρόλο θα κατέχει η </w:t>
      </w:r>
      <w:r>
        <w:rPr>
          <w:rFonts w:eastAsia="Times New Roman" w:cs="Times New Roman"/>
          <w:szCs w:val="24"/>
        </w:rPr>
        <w:t>τοπική α</w:t>
      </w:r>
      <w:r>
        <w:rPr>
          <w:rFonts w:eastAsia="Times New Roman" w:cs="Times New Roman"/>
          <w:szCs w:val="24"/>
        </w:rPr>
        <w:t>υτοδιοίκηση. Το νομοσχέδιο αυτό έρχεται σε μια περίοδο αυτής της διακυβέρνησης όπου αυτή η Κυβέρνηση στήριξε πολύπλευρα την τοπική αυτοδιοίκηση. Να θυμηθούμε το πολυνομοσχέδιο του 2017, που περιλάμβανε και αυτό ώριμ</w:t>
      </w:r>
      <w:r>
        <w:rPr>
          <w:rFonts w:eastAsia="Times New Roman" w:cs="Times New Roman"/>
          <w:szCs w:val="24"/>
        </w:rPr>
        <w:t xml:space="preserve">α θεσμικά ζητήματα της </w:t>
      </w:r>
      <w:r>
        <w:rPr>
          <w:rFonts w:eastAsia="Times New Roman" w:cs="Times New Roman"/>
          <w:szCs w:val="24"/>
        </w:rPr>
        <w:t>τοπικής α</w:t>
      </w:r>
      <w:r>
        <w:rPr>
          <w:rFonts w:eastAsia="Times New Roman" w:cs="Times New Roman"/>
          <w:szCs w:val="24"/>
        </w:rPr>
        <w:t xml:space="preserve">υτοδιοίκησης, όπως για παράδειγμα, τον εκσυγχρονισμό του θεσμικού πλαισίου λειτουργίας των δημοτικών επιχειρήσεων ύδρευσης και αποχέτευσης. Να σας θυμίσω τις οικονομικές ενισχύσεις </w:t>
      </w:r>
      <w:r w:rsidRPr="00917BA5">
        <w:rPr>
          <w:rFonts w:eastAsia="Times New Roman" w:cs="Times New Roman"/>
          <w:szCs w:val="24"/>
        </w:rPr>
        <w:t>προς τους ΟΤΑ</w:t>
      </w:r>
      <w:r>
        <w:rPr>
          <w:rFonts w:eastAsia="Times New Roman" w:cs="Times New Roman"/>
          <w:szCs w:val="24"/>
        </w:rPr>
        <w:t xml:space="preserve"> που πολλαπλασιάστηκαν από το </w:t>
      </w:r>
      <w:r>
        <w:rPr>
          <w:rFonts w:eastAsia="Times New Roman" w:cs="Times New Roman"/>
          <w:szCs w:val="24"/>
        </w:rPr>
        <w:t xml:space="preserve">2016, την αύξηση της κρατικής χρηματοδότησης προς την </w:t>
      </w:r>
      <w:r>
        <w:rPr>
          <w:rFonts w:eastAsia="Times New Roman" w:cs="Times New Roman"/>
          <w:szCs w:val="24"/>
        </w:rPr>
        <w:t>τοπική α</w:t>
      </w:r>
      <w:r>
        <w:rPr>
          <w:rFonts w:eastAsia="Times New Roman" w:cs="Times New Roman"/>
          <w:szCs w:val="24"/>
        </w:rPr>
        <w:t xml:space="preserve">υτοδιοίκηση, τα ειδικά προγράμματα χρηματοδότησης «ΦΙΛΟΔΗΜΟΣ </w:t>
      </w:r>
      <w:r>
        <w:rPr>
          <w:rFonts w:eastAsia="Times New Roman" w:cs="Times New Roman"/>
          <w:szCs w:val="24"/>
          <w:lang w:val="en-US"/>
        </w:rPr>
        <w:t>I</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 xml:space="preserve">ΦΙΛΟΔΗΜΟΣ </w:t>
      </w:r>
      <w:r>
        <w:rPr>
          <w:rFonts w:eastAsia="Times New Roman" w:cs="Times New Roman"/>
          <w:szCs w:val="24"/>
          <w:lang w:val="en-US"/>
        </w:rPr>
        <w:t>II</w:t>
      </w:r>
      <w:r>
        <w:rPr>
          <w:rFonts w:eastAsia="Times New Roman" w:cs="Times New Roman"/>
          <w:szCs w:val="24"/>
        </w:rPr>
        <w:t>»</w:t>
      </w:r>
      <w:r>
        <w:rPr>
          <w:rFonts w:eastAsia="Times New Roman" w:cs="Times New Roman"/>
          <w:szCs w:val="24"/>
        </w:rPr>
        <w:t>, την εισαγωγή περισσότερων αντικειμενικών κριτηρίων για τις ενισχυμένες έκτακτες ενισχύσεις για μικρούς ορεινού</w:t>
      </w:r>
      <w:r>
        <w:rPr>
          <w:rFonts w:eastAsia="Times New Roman" w:cs="Times New Roman"/>
          <w:szCs w:val="24"/>
        </w:rPr>
        <w:t xml:space="preserve">ς και νησιωτικούς δήμους. </w:t>
      </w:r>
    </w:p>
    <w:p w14:paraId="0715B08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Αυτές οι παρεμβάσεις δεν ήταν δεδομένες, αλλά ήταν απόρροια δουλειάς και συνομιλιών με την </w:t>
      </w:r>
      <w:r>
        <w:rPr>
          <w:rFonts w:eastAsia="Times New Roman" w:cs="Times New Roman"/>
          <w:szCs w:val="24"/>
        </w:rPr>
        <w:t>α</w:t>
      </w:r>
      <w:r>
        <w:rPr>
          <w:rFonts w:eastAsia="Times New Roman" w:cs="Times New Roman"/>
          <w:szCs w:val="24"/>
        </w:rPr>
        <w:t>υτοδιοίκηση χωρίς μικροκομματικές σκοπιμότητες και επιδιώξεις. Μέσα σ’ αυτό το περιβάλλον, λοιπόν, εισάγεται και ο «ΚΛΕΙΣΘΕΝΗΣ».</w:t>
      </w:r>
    </w:p>
    <w:p w14:paraId="0715B08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θεωρ</w:t>
      </w:r>
      <w:r>
        <w:rPr>
          <w:rFonts w:eastAsia="Times New Roman" w:cs="Times New Roman"/>
          <w:szCs w:val="24"/>
        </w:rPr>
        <w:t>ώ πολύ σημαντικό βήμα, ότι σύμφωνα με τις διατάξεις του νομοσχεδίου τα αντικειμενικά χαρακτηριστικά με βάση τα οποία έγινε η κατηγοριοποίηση των δήμων, όπως ο πληθυσμός, ο βαθμός αστικοποίησης, οι γεωοικονομικές και γεωμορφολογικές ιδιαιτερότητες στοχεύουν</w:t>
      </w:r>
      <w:r>
        <w:rPr>
          <w:rFonts w:eastAsia="Times New Roman" w:cs="Times New Roman"/>
          <w:szCs w:val="24"/>
        </w:rPr>
        <w:t xml:space="preserve"> ακριβώς στην δικαιότερη νομοθετική, διοικητική και δημοσιονομική αντιμετώπιση των δήμων. </w:t>
      </w:r>
    </w:p>
    <w:p w14:paraId="0715B08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Πρόκειται, λοιπόν, για ένα σοβαρό βήμα για την άρση των αδικιών, ιδιαίτερα σε βάρος των μειονεκτικών δήμων, όσο και για την παράλληλη και ισομερή ανάπτυξη των όμοιων</w:t>
      </w:r>
      <w:r>
        <w:rPr>
          <w:rFonts w:eastAsia="Times New Roman" w:cs="Times New Roman"/>
          <w:szCs w:val="24"/>
        </w:rPr>
        <w:t xml:space="preserve"> δήμων, σύμφωνα με την κατηγοριοποίηση που γίνεται.</w:t>
      </w:r>
    </w:p>
    <w:p w14:paraId="0715B08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σε συνέχεια του ήδη ψηφισθέντος νόμου για την απλή αναλογική στις εθνικές εκλογές θεσπίζεται σήμερα με το παρόν νομοσχέδιο η απλή αναλογική και </w:t>
      </w:r>
      <w:r>
        <w:rPr>
          <w:rFonts w:eastAsia="Times New Roman" w:cs="Times New Roman"/>
          <w:szCs w:val="24"/>
        </w:rPr>
        <w:lastRenderedPageBreak/>
        <w:t xml:space="preserve">στις εκλογές της </w:t>
      </w:r>
      <w:r>
        <w:rPr>
          <w:rFonts w:eastAsia="Times New Roman" w:cs="Times New Roman"/>
          <w:szCs w:val="24"/>
        </w:rPr>
        <w:t>τοπικής α</w:t>
      </w:r>
      <w:r>
        <w:rPr>
          <w:rFonts w:eastAsia="Times New Roman" w:cs="Times New Roman"/>
          <w:szCs w:val="24"/>
        </w:rPr>
        <w:t>υτοδι</w:t>
      </w:r>
      <w:r>
        <w:rPr>
          <w:rFonts w:eastAsia="Times New Roman" w:cs="Times New Roman"/>
          <w:szCs w:val="24"/>
        </w:rPr>
        <w:t>οίκησης πρώτου και δεύτερου βαθμού.</w:t>
      </w:r>
    </w:p>
    <w:p w14:paraId="0715B09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αλλαγή αυτή φανερώνει ξεκάθαρα την πρόθεσή μας για αναβάθμιση της ποιότητας της </w:t>
      </w:r>
      <w:r>
        <w:rPr>
          <w:rFonts w:eastAsia="Times New Roman" w:cs="Times New Roman"/>
          <w:szCs w:val="24"/>
        </w:rPr>
        <w:t>δ</w:t>
      </w:r>
      <w:r>
        <w:rPr>
          <w:rFonts w:eastAsia="Times New Roman" w:cs="Times New Roman"/>
          <w:szCs w:val="24"/>
        </w:rPr>
        <w:t>ημοκρατίας και την άρση των στρεβλώσεων στην εκπροσώπηση που δημιουργούσε το προηγούμενο σύστημα.</w:t>
      </w:r>
    </w:p>
    <w:p w14:paraId="0715B09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απλή αναλογική ήταν χρόνιο αίτημα του προοδευτικού δημοκρατικού κόσμου απέναντι στην ιδιοκτησιακή λογική για το κράτος και την </w:t>
      </w:r>
      <w:r>
        <w:rPr>
          <w:rFonts w:eastAsia="Times New Roman" w:cs="Times New Roman"/>
          <w:szCs w:val="24"/>
        </w:rPr>
        <w:t>τοπική α</w:t>
      </w:r>
      <w:r>
        <w:rPr>
          <w:rFonts w:eastAsia="Times New Roman" w:cs="Times New Roman"/>
          <w:szCs w:val="24"/>
        </w:rPr>
        <w:t>υτοδιοίκηση, κόντρα στα πελατειακά δίκτυα και τις μικροκομματικές σκοπιμότητες που εξυπηρετούσαν άλλες παρατάξεις.</w:t>
      </w:r>
    </w:p>
    <w:p w14:paraId="0715B09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Πρόκ</w:t>
      </w:r>
      <w:r>
        <w:rPr>
          <w:rFonts w:eastAsia="Times New Roman" w:cs="Times New Roman"/>
          <w:szCs w:val="24"/>
        </w:rPr>
        <w:t xml:space="preserve">ειται χωρίς αμφιβολία για ένα δίκαιο εκλογικό σύστημα, γιατί με την απλή αναλογική εξασφαλίζονται και προστατεύονται η αρχή της αντιπροσωπευτικότητας που αποτελεί συστατικό της </w:t>
      </w:r>
      <w:r>
        <w:rPr>
          <w:rFonts w:eastAsia="Times New Roman" w:cs="Times New Roman"/>
          <w:szCs w:val="24"/>
        </w:rPr>
        <w:t>δ</w:t>
      </w:r>
      <w:r>
        <w:rPr>
          <w:rFonts w:eastAsia="Times New Roman" w:cs="Times New Roman"/>
          <w:szCs w:val="24"/>
        </w:rPr>
        <w:t>ημοκρατίας, όπως και αυτή της ισότητας της ψήφου.</w:t>
      </w:r>
    </w:p>
    <w:p w14:paraId="0715B09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εφαρμογή, λοιπόν, της </w:t>
      </w:r>
      <w:r>
        <w:rPr>
          <w:rFonts w:eastAsia="Times New Roman" w:cs="Times New Roman"/>
          <w:szCs w:val="24"/>
        </w:rPr>
        <w:t>απλής αναλογικής στις δημοτικές και περιφερειακές εκλογές θα βάλει ένα τέλος στον παραλο</w:t>
      </w:r>
      <w:r>
        <w:rPr>
          <w:rFonts w:eastAsia="Times New Roman" w:cs="Times New Roman"/>
          <w:szCs w:val="24"/>
        </w:rPr>
        <w:lastRenderedPageBreak/>
        <w:t>γισμό του ισχύοντος καλπονοθευτικού συστήματος, όπου η παράταξη του εκλεγμένου δημάρχου ή περιφερειάρχη ελάμβανε το 60% των εδρών, ανεξάρτητα από το ποσοστό που λάμβανε</w:t>
      </w:r>
      <w:r>
        <w:rPr>
          <w:rFonts w:eastAsia="Times New Roman" w:cs="Times New Roman"/>
          <w:szCs w:val="24"/>
        </w:rPr>
        <w:t xml:space="preserve"> στον πρώτο γύρο των εκλογών.</w:t>
      </w:r>
    </w:p>
    <w:p w14:paraId="0715B09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Αυτή η τεχνητή πλειοψηφία, που παραβίαζε τις δημοκρατικές αρχές και υποτιμούσε τη βούληση των πολιτών νοθεύοντάς την, σε κα</w:t>
      </w:r>
      <w:r>
        <w:rPr>
          <w:rFonts w:eastAsia="Times New Roman" w:cs="Times New Roman"/>
          <w:szCs w:val="24"/>
        </w:rPr>
        <w:t>μ</w:t>
      </w:r>
      <w:r>
        <w:rPr>
          <w:rFonts w:eastAsia="Times New Roman" w:cs="Times New Roman"/>
          <w:szCs w:val="24"/>
        </w:rPr>
        <w:t xml:space="preserve">μία περίπτωση δεν διέθετε θεμελιώδη νομιμοποίηση που απαιτεί η δημοκρατική λειτουργία των θεσμών της </w:t>
      </w:r>
      <w:r>
        <w:rPr>
          <w:rFonts w:eastAsia="Times New Roman" w:cs="Times New Roman"/>
          <w:szCs w:val="24"/>
        </w:rPr>
        <w:t>τ</w:t>
      </w:r>
      <w:r>
        <w:rPr>
          <w:rFonts w:eastAsia="Times New Roman" w:cs="Times New Roman"/>
          <w:szCs w:val="24"/>
        </w:rPr>
        <w:t>οπικής α</w:t>
      </w:r>
      <w:r>
        <w:rPr>
          <w:rFonts w:eastAsia="Times New Roman" w:cs="Times New Roman"/>
          <w:szCs w:val="24"/>
        </w:rPr>
        <w:t>υτοδιοίκησης.</w:t>
      </w:r>
    </w:p>
    <w:p w14:paraId="0715B09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Δίνεται, λοιπόν, χώρος ώστε να απελευθερωθούν πολιτικές και κοινωνικές δυνάμεις σε τοπικό επίπεδο οι οποίες θα δηλώσουν ενεργά την παρουσία τους και θα αποκτήσουν διακριτό πολιτικό ρόλο. </w:t>
      </w:r>
    </w:p>
    <w:p w14:paraId="0715B09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Αντίθετα εσείς, η Αξιωματική Αντιπολίτευση, θέ</w:t>
      </w:r>
      <w:r>
        <w:rPr>
          <w:rFonts w:eastAsia="Times New Roman" w:cs="Times New Roman"/>
          <w:szCs w:val="24"/>
        </w:rPr>
        <w:t xml:space="preserve">λετε την </w:t>
      </w:r>
      <w:r>
        <w:rPr>
          <w:rFonts w:eastAsia="Times New Roman" w:cs="Times New Roman"/>
          <w:szCs w:val="24"/>
        </w:rPr>
        <w:t>τοπική α</w:t>
      </w:r>
      <w:r>
        <w:rPr>
          <w:rFonts w:eastAsia="Times New Roman" w:cs="Times New Roman"/>
          <w:szCs w:val="24"/>
        </w:rPr>
        <w:t xml:space="preserve">υτοδιοίκηση όμηρο μικροκομματικών επιδιώξεων για την ανάπτυξη πελατειακών δικτύων και εξαρτήσεων. </w:t>
      </w:r>
    </w:p>
    <w:p w14:paraId="0715B09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Αλήθεια, ρωτήσατε τους πολίτες πώς αντιλαμβάνονται την έννοια της συμμετοχής, της συναπόφασης, της εθελοντικής δράσης, της αυτόνομης διεκδίκ</w:t>
      </w:r>
      <w:r>
        <w:rPr>
          <w:rFonts w:eastAsia="Times New Roman" w:cs="Times New Roman"/>
          <w:szCs w:val="24"/>
        </w:rPr>
        <w:t>ησης επιμέρους αιτημάτων;</w:t>
      </w:r>
    </w:p>
    <w:p w14:paraId="0715B09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Εμείς θέλουμε τους νέους ανθρώπους, τους δραστήριους άντρες και τις γυναίκες αυτού του τόπου, να έχουν ισότιμα την ευκαιρία να συμβάλουν, ώστε να ορθοποδήσει αυτή η χώρα, να ορθοποδήσει ο τόπος τους, να συμβάλουν στην αντιμετώπιση</w:t>
      </w:r>
      <w:r>
        <w:rPr>
          <w:rFonts w:eastAsia="Times New Roman" w:cs="Times New Roman"/>
          <w:szCs w:val="24"/>
        </w:rPr>
        <w:t xml:space="preserve"> τοπικών προβλημάτων, όπου πράγματι η φύση περισσότερων προβλημάτων σε τοπικό επίπεδο αφήνει μεγάλα περιθώρια για συνεννόηση και συναίνεση, και βέβαια, για προγραμματικές συγκλίσεις.</w:t>
      </w:r>
    </w:p>
    <w:p w14:paraId="0715B09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λοιπόν, το πρώτο βήμα μιας μεγάλης μεταρρυθμιστικής προσπάθειας στ</w:t>
      </w:r>
      <w:r>
        <w:rPr>
          <w:rFonts w:eastAsia="Times New Roman" w:cs="Times New Roman"/>
          <w:szCs w:val="24"/>
        </w:rPr>
        <w:t xml:space="preserve">ο πλαίσιο που επέτρεπε και η δημοσιονομική κατάσταση της χώρας, αλλά και το συνταγματικό πλαίσιο και γι’ αυτό είπαν και άλλοι συνάδελφοί μου ότι ζητήματα, όπως είναι η εκχώρηση των αρμοδιοτήτων, θα ανοίξουν με τη συζήτηση για την συνταγματική αναθεώρηση. </w:t>
      </w:r>
    </w:p>
    <w:p w14:paraId="0715B09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Κλείνω, λέγοντας ότι το παρόν νομοσχέδιο αποτελεί ένα πρώτο βήμα</w:t>
      </w:r>
      <w:r>
        <w:rPr>
          <w:rFonts w:eastAsia="Times New Roman" w:cs="Times New Roman"/>
          <w:szCs w:val="24"/>
        </w:rPr>
        <w:t>,</w:t>
      </w:r>
      <w:r>
        <w:rPr>
          <w:rFonts w:eastAsia="Times New Roman" w:cs="Times New Roman"/>
          <w:szCs w:val="24"/>
        </w:rPr>
        <w:t xml:space="preserve"> που δημιουργεί προϋποθέσεις ουσιαστικής αλλαγής και αποτύπωσης της κοινωνικής απαίτησης για ενίσχυση της τοπικής </w:t>
      </w:r>
      <w:r>
        <w:rPr>
          <w:rFonts w:eastAsia="Times New Roman" w:cs="Times New Roman"/>
          <w:szCs w:val="24"/>
        </w:rPr>
        <w:t>δ</w:t>
      </w:r>
      <w:r>
        <w:rPr>
          <w:rFonts w:eastAsia="Times New Roman" w:cs="Times New Roman"/>
          <w:szCs w:val="24"/>
        </w:rPr>
        <w:t>ημοκρατίας, της συμμετοχής των πολιτών, της αλληλεγγύης και της ανάπτυξης.</w:t>
      </w:r>
    </w:p>
    <w:p w14:paraId="0715B09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υχαριστώ.</w:t>
      </w:r>
    </w:p>
    <w:p w14:paraId="0715B09C" w14:textId="77777777" w:rsidR="006222AF" w:rsidRDefault="006453C1">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715B09D" w14:textId="77777777" w:rsidR="006222AF" w:rsidRDefault="006453C1">
      <w:pPr>
        <w:spacing w:after="0" w:line="600" w:lineRule="auto"/>
        <w:ind w:firstLine="720"/>
        <w:jc w:val="both"/>
        <w:rPr>
          <w:rFonts w:eastAsia="Times New Roman" w:cs="Times New Roman"/>
          <w:szCs w:val="24"/>
        </w:rPr>
      </w:pPr>
      <w:r w:rsidRPr="0065356B">
        <w:rPr>
          <w:rFonts w:eastAsia="Times New Roman" w:cs="Times New Roman"/>
          <w:b/>
          <w:szCs w:val="24"/>
        </w:rPr>
        <w:t>ΠΡΟΕΔΡΕΥΟΥΣΑ (Αναστασία Χριστοδουλοπούλου):</w:t>
      </w:r>
      <w:r>
        <w:rPr>
          <w:rFonts w:eastAsia="Times New Roman" w:cs="Times New Roman"/>
          <w:szCs w:val="24"/>
        </w:rPr>
        <w:t xml:space="preserve"> Τώρα θα δώσω τον λόγο για δώδεκα λεπτά στον Κοινοβουλευτικό Εκπρόσωπο της Χρυσής Αυγής κ. Παναγιώταρο. Κατόπιν, θα δώσω τον λόγο σε άλλον έναν Βουλευτή και με</w:t>
      </w:r>
      <w:r>
        <w:rPr>
          <w:rFonts w:eastAsia="Times New Roman" w:cs="Times New Roman"/>
          <w:szCs w:val="24"/>
        </w:rPr>
        <w:t xml:space="preserve">τά στον κ. Κατσίκη, Κοινοβουλευτικό Εκπρόσωπο των Ανεξαρτήτων Ελλήνων. Μετά έχουν δηλώσει ότι θα μιλήσουν οι Αρχηγοί. Γι’ αυτό να κάνετε υπομονή και να τηρείτε τον χρόνο. </w:t>
      </w:r>
    </w:p>
    <w:p w14:paraId="0715B09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Ορίστε, κύριε Παναγιώταρε, έχετε τον λόγο.</w:t>
      </w:r>
    </w:p>
    <w:p w14:paraId="0715B09F" w14:textId="77777777" w:rsidR="006222AF" w:rsidRDefault="006453C1">
      <w:pPr>
        <w:spacing w:after="0" w:line="600" w:lineRule="auto"/>
        <w:ind w:firstLine="720"/>
        <w:jc w:val="both"/>
        <w:rPr>
          <w:rFonts w:eastAsia="Times New Roman" w:cs="Times New Roman"/>
          <w:szCs w:val="24"/>
        </w:rPr>
      </w:pPr>
      <w:r w:rsidRPr="00690962">
        <w:rPr>
          <w:rFonts w:eastAsia="Times New Roman" w:cs="Times New Roman"/>
          <w:b/>
          <w:szCs w:val="24"/>
        </w:rPr>
        <w:t>ΗΛΙΑΣ ΠΑΝΑΓΙΩΤΑΡΟΣ:</w:t>
      </w:r>
      <w:r>
        <w:rPr>
          <w:rFonts w:eastAsia="Times New Roman" w:cs="Times New Roman"/>
          <w:szCs w:val="24"/>
        </w:rPr>
        <w:t xml:space="preserve"> Ευχαριστώ, κυρία Πρόε</w:t>
      </w:r>
      <w:r>
        <w:rPr>
          <w:rFonts w:eastAsia="Times New Roman" w:cs="Times New Roman"/>
          <w:szCs w:val="24"/>
        </w:rPr>
        <w:t>δρε.</w:t>
      </w:r>
    </w:p>
    <w:p w14:paraId="0715B0A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Σαν σήμερα ερχόταν από τη </w:t>
      </w:r>
      <w:r>
        <w:rPr>
          <w:rFonts w:eastAsia="Times New Roman" w:cs="Times New Roman"/>
          <w:szCs w:val="24"/>
        </w:rPr>
        <w:t>ρωσική α</w:t>
      </w:r>
      <w:r>
        <w:rPr>
          <w:rFonts w:eastAsia="Times New Roman" w:cs="Times New Roman"/>
          <w:szCs w:val="24"/>
        </w:rPr>
        <w:t>υλή ο Ιωάννης Καποδίστριας για να αναλάβει τη διοίκηση αυτής της χώρας αμέσως μετά την ανακήρυξη του ελληνικού κράτους. Και αυτό μπορούμε να το βάλουμε στο ζύγι με τις ενέργειες οι οποίες έγιναν εχθές σχετικά με την α</w:t>
      </w:r>
      <w:r>
        <w:rPr>
          <w:rFonts w:eastAsia="Times New Roman" w:cs="Times New Roman"/>
          <w:szCs w:val="24"/>
        </w:rPr>
        <w:t xml:space="preserve">πέλαση δύο Ρώσων διπλωματών με κάτι φαιδρές και γελοίες δικαιολογίες στις οποίες θα επανέλθουμε αργότερα. </w:t>
      </w:r>
    </w:p>
    <w:p w14:paraId="0715B0A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Επίσης, προκαλεί τον γέλωτα το να γίνονται συνεχώς διάφορες μεταρρυθμίσεις, από διάφορες κυβερνήσεις, με διάφορα αρχαιοελληνικά ονόματα μεγάλων μεταρ</w:t>
      </w:r>
      <w:r>
        <w:rPr>
          <w:rFonts w:eastAsia="Times New Roman" w:cs="Times New Roman"/>
          <w:szCs w:val="24"/>
        </w:rPr>
        <w:t>ρυθμιστών της αρχαίας Ελλάδας, είτε με τον «</w:t>
      </w:r>
      <w:r>
        <w:rPr>
          <w:rFonts w:eastAsia="Times New Roman" w:cs="Times New Roman"/>
          <w:szCs w:val="24"/>
        </w:rPr>
        <w:t>ΚΛΕΙΣΘΕΝΗ</w:t>
      </w:r>
      <w:r>
        <w:rPr>
          <w:rFonts w:eastAsia="Times New Roman" w:cs="Times New Roman"/>
          <w:szCs w:val="24"/>
        </w:rPr>
        <w:t>» είτε με τον «</w:t>
      </w:r>
      <w:r>
        <w:rPr>
          <w:rFonts w:eastAsia="Times New Roman" w:cs="Times New Roman"/>
          <w:szCs w:val="24"/>
        </w:rPr>
        <w:t>ΚΑΛΛΙΚΡΑΤΗ</w:t>
      </w:r>
      <w:r>
        <w:rPr>
          <w:rFonts w:eastAsia="Times New Roman" w:cs="Times New Roman"/>
          <w:szCs w:val="24"/>
        </w:rPr>
        <w:t>» –και στο μέλλον δεν ξέρουμε με ποιον άλλον-, οι οποίοι φυσικά δεν είχαν απολύτως κα</w:t>
      </w:r>
      <w:r>
        <w:rPr>
          <w:rFonts w:eastAsia="Times New Roman" w:cs="Times New Roman"/>
          <w:szCs w:val="24"/>
        </w:rPr>
        <w:t>μ</w:t>
      </w:r>
      <w:r>
        <w:rPr>
          <w:rFonts w:eastAsia="Times New Roman" w:cs="Times New Roman"/>
          <w:szCs w:val="24"/>
        </w:rPr>
        <w:t xml:space="preserve">μία σχέση με αυτές τις όχι μεταρρυθμίσεις, αλλά τις καταστροφολογικές ενέργειες στις οποίες </w:t>
      </w:r>
      <w:r>
        <w:rPr>
          <w:rFonts w:eastAsia="Times New Roman" w:cs="Times New Roman"/>
          <w:szCs w:val="24"/>
        </w:rPr>
        <w:t xml:space="preserve">προβαίνουν διαχρονικά οι ελληνικές κυβερνήσεις. </w:t>
      </w:r>
    </w:p>
    <w:p w14:paraId="0715B0A2"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Να ευχαριστήσουμε και μια πλειάδα Βουλευτών της Κυβέρνησης και της Αξιωματικής Αντιπολίτευσης για τους διαξιφισμούς τους σχετικά με το εάν θα ευνοηθεί και το ποιος ευνοεί περισσότερο τη Χρυσή Αυγή και την αυ</w:t>
      </w:r>
      <w:r>
        <w:rPr>
          <w:rFonts w:eastAsia="Times New Roman" w:cs="Times New Roman"/>
          <w:szCs w:val="24"/>
        </w:rPr>
        <w:t xml:space="preserve">τοδιοικητική της έκφραση, την Ελληνική Αυγή, είτε για την Αττική είτε για την Αθήνα είτε για οπουδήποτε αλλού σε ολόκληρη την Ελλάδα. </w:t>
      </w:r>
    </w:p>
    <w:p w14:paraId="0715B0A3"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Πολλή πρεμούρα, κύριοι, του «συνταγματικού τόξου» -εντός πολλών εισαγωγικών- για τη Χρυσή Αυγή, η οποία είτε σας αρέσει ε</w:t>
      </w:r>
      <w:r>
        <w:rPr>
          <w:rFonts w:eastAsia="Times New Roman" w:cs="Times New Roman"/>
          <w:szCs w:val="24"/>
        </w:rPr>
        <w:t xml:space="preserve">ίτε όχι παραμένει τρίτη πολιτική δύναμη, ψηφίζεται και την πιστεύουν εκατοντάδες χιλιάδες συμπολιτών και όσο και αν </w:t>
      </w:r>
      <w:r>
        <w:rPr>
          <w:rFonts w:eastAsia="Times New Roman" w:cs="Times New Roman"/>
          <w:szCs w:val="24"/>
        </w:rPr>
        <w:lastRenderedPageBreak/>
        <w:t>προσπαθείτε να μας σπιλώσετε και να λερώσετε, απ’ ό,τι φαίνεται, δεν κάνετε τίποτα επ’ αυτού. Και πού είστε ακόμη, θα δείτε και άλλες ανόδου</w:t>
      </w:r>
      <w:r>
        <w:rPr>
          <w:rFonts w:eastAsia="Times New Roman" w:cs="Times New Roman"/>
          <w:szCs w:val="24"/>
        </w:rPr>
        <w:t xml:space="preserve">ς της Χρυσής Αυγής και της Ελληνικής Αυγής, της αυτοδιοικητικής έκφρασης της Χρυσής Αυγής. </w:t>
      </w:r>
    </w:p>
    <w:p w14:paraId="0715B0A4"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το εν λόγω νομοσχέδιο, το οποίο υποτίθεται ότι για μια ακόμα φορά θα βελτιώσει τα της </w:t>
      </w:r>
      <w:r>
        <w:rPr>
          <w:rFonts w:eastAsia="Times New Roman" w:cs="Times New Roman"/>
          <w:szCs w:val="24"/>
        </w:rPr>
        <w:t>τοπικής α</w:t>
      </w:r>
      <w:r>
        <w:rPr>
          <w:rFonts w:eastAsia="Times New Roman" w:cs="Times New Roman"/>
          <w:szCs w:val="24"/>
        </w:rPr>
        <w:t>υτοδιοίκησης, η γενικότερη παρατήρηση που έχουμε να κάνουμε είναι</w:t>
      </w:r>
      <w:r>
        <w:rPr>
          <w:rFonts w:eastAsia="Times New Roman" w:cs="Times New Roman"/>
          <w:szCs w:val="24"/>
        </w:rPr>
        <w:t xml:space="preserve"> η πλήρης αποτυχία της </w:t>
      </w:r>
      <w:r>
        <w:rPr>
          <w:rFonts w:eastAsia="Times New Roman" w:cs="Times New Roman"/>
          <w:szCs w:val="24"/>
        </w:rPr>
        <w:t>α</w:t>
      </w:r>
      <w:r>
        <w:rPr>
          <w:rFonts w:eastAsia="Times New Roman" w:cs="Times New Roman"/>
          <w:szCs w:val="24"/>
        </w:rPr>
        <w:t xml:space="preserve">υτοδιοίκησης, αλλά και των κυβερνήσεων των παρελθόντων ετών και αυτής της Κυβέρνησης, που με διάφορους νόμους δημιούργησαν ένα φαύλο αυτοδιοικητικό σύστημα, εξίσου φαύλο με την κεντρική πολιτική κατάσταση. </w:t>
      </w:r>
    </w:p>
    <w:p w14:paraId="0715B0A5"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Μπορούμε να αναφερόμαστε </w:t>
      </w:r>
      <w:r>
        <w:rPr>
          <w:rFonts w:eastAsia="Times New Roman" w:cs="Times New Roman"/>
          <w:szCs w:val="24"/>
        </w:rPr>
        <w:t xml:space="preserve">ώρες και με ατελείωτα παραδείγματα για την αποτυχία της </w:t>
      </w:r>
      <w:r>
        <w:rPr>
          <w:rFonts w:eastAsia="Times New Roman" w:cs="Times New Roman"/>
          <w:szCs w:val="24"/>
        </w:rPr>
        <w:t>α</w:t>
      </w:r>
      <w:r>
        <w:rPr>
          <w:rFonts w:eastAsia="Times New Roman" w:cs="Times New Roman"/>
          <w:szCs w:val="24"/>
        </w:rPr>
        <w:t>υτοδιοίκησης με όποιο σύστημα και αν υπάρχει, είτε με το προ-προηγούμενο, είτε με το προηγούμενο, είτε με αυτό το οποίο θέλετε να φέρετε. Πάρα πολλές εξουσίες πολλές φορές εκεί που δεν μπορούν να τις</w:t>
      </w:r>
      <w:r>
        <w:rPr>
          <w:rFonts w:eastAsia="Times New Roman" w:cs="Times New Roman"/>
          <w:szCs w:val="24"/>
        </w:rPr>
        <w:t xml:space="preserve"> χειριστούν, πολύ λίγες εξουσίες εκεί που θα έπρεπε να έχουν περισσότερες εξουσίες και ανικανότητα σε όλα τα επίπεδα. </w:t>
      </w:r>
    </w:p>
    <w:p w14:paraId="0715B0A6"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Άκουσα κάποιον προλαλήσαντα Βουλευτή από τον ΣΥΡΙΖΑ, αν δεν κάνω λάθος, ο οποίος μιλούσε για την </w:t>
      </w:r>
      <w:r>
        <w:rPr>
          <w:rFonts w:eastAsia="Times New Roman" w:cs="Times New Roman"/>
          <w:szCs w:val="24"/>
        </w:rPr>
        <w:t>α</w:t>
      </w:r>
      <w:r>
        <w:rPr>
          <w:rFonts w:eastAsia="Times New Roman" w:cs="Times New Roman"/>
          <w:szCs w:val="24"/>
        </w:rPr>
        <w:t>υτοδιοίκησ</w:t>
      </w:r>
      <w:r>
        <w:rPr>
          <w:rFonts w:eastAsia="Times New Roman" w:cs="Times New Roman"/>
          <w:szCs w:val="24"/>
        </w:rPr>
        <w:t>η</w:t>
      </w:r>
      <w:r>
        <w:rPr>
          <w:rFonts w:eastAsia="Times New Roman" w:cs="Times New Roman"/>
          <w:szCs w:val="24"/>
        </w:rPr>
        <w:t xml:space="preserve">, για τα καλά του ΣΥΡΙΖΑ στην </w:t>
      </w:r>
      <w:r>
        <w:rPr>
          <w:rFonts w:eastAsia="Times New Roman" w:cs="Times New Roman"/>
          <w:szCs w:val="24"/>
        </w:rPr>
        <w:t>α</w:t>
      </w:r>
      <w:r>
        <w:rPr>
          <w:rFonts w:eastAsia="Times New Roman" w:cs="Times New Roman"/>
          <w:szCs w:val="24"/>
        </w:rPr>
        <w:t xml:space="preserve">υτοδιοίκηση και ανέφερε και την ανακύκλωση και τη διαχείριση των απορριμμάτων. Και εδώ γελάμε, διότι η Περιφερειάρχης Αττικής, η </w:t>
      </w:r>
      <w:r>
        <w:rPr>
          <w:rFonts w:eastAsia="Times New Roman" w:cs="Times New Roman"/>
          <w:szCs w:val="24"/>
        </w:rPr>
        <w:t>κ.</w:t>
      </w:r>
      <w:r>
        <w:rPr>
          <w:rFonts w:eastAsia="Times New Roman" w:cs="Times New Roman"/>
          <w:szCs w:val="24"/>
        </w:rPr>
        <w:t xml:space="preserve"> Δούρου, που είχε σαν σημαία της την ανακύκλωση στις εκλογές του 2014 και με αυτή μπήκε στην </w:t>
      </w:r>
      <w:r>
        <w:rPr>
          <w:rFonts w:eastAsia="Times New Roman" w:cs="Times New Roman"/>
          <w:szCs w:val="24"/>
        </w:rPr>
        <w:t>π</w:t>
      </w:r>
      <w:r>
        <w:rPr>
          <w:rFonts w:eastAsia="Times New Roman" w:cs="Times New Roman"/>
          <w:szCs w:val="24"/>
        </w:rPr>
        <w:t>εριφέρεια, εκλέχθηκε πρώτη, δεν έχει κάνει τίποτε απολύτως για τη διαχείριση των απορριμμάτων, για ένα τόσο σοβαρότατο ζήτημα απ’ όλες τις απόψεις και οικολογικής σημασίας, για ένα ζήτημα που δείχνει εάν μπορούμε να λειτουργήσουμε όλοι κάτω από κάποιες συν</w:t>
      </w:r>
      <w:r>
        <w:rPr>
          <w:rFonts w:eastAsia="Times New Roman" w:cs="Times New Roman"/>
          <w:szCs w:val="24"/>
        </w:rPr>
        <w:t xml:space="preserve">θήκες πολύ ευχάριστες, οι οποίες θα μπορούσαν να δημιουργηθούν, εάν εφαρμοζόταν και η ανακύκλωση. </w:t>
      </w:r>
    </w:p>
    <w:p w14:paraId="0715B0A7"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Να μιλήσουμε για την ανικανότητα των δήμων, αλλά και των περιφερειών σε γενικές γραμμές, όπου βλέπουμε ότι βασικά έργα υποδομών που θα έπρεπε να έχουν γίνει,</w:t>
      </w:r>
      <w:r>
        <w:rPr>
          <w:rFonts w:eastAsia="Times New Roman" w:cs="Times New Roman"/>
          <w:szCs w:val="24"/>
        </w:rPr>
        <w:t xml:space="preserve"> δεν έχουν γίνει δεκαετίες τώρα και ο ένας κατηγορεί τον άλλο ότι «εμείς είχαμε τα σχέδια, εμείς είχαμε φέρει τα προγράμματα, αλλά τελικά δεν προλάβαμε, γιατί ήρθατε εσείς και δεν κάνατε τίποτα» μέχρι τη </w:t>
      </w:r>
      <w:r>
        <w:rPr>
          <w:rFonts w:eastAsia="Times New Roman" w:cs="Times New Roman"/>
          <w:szCs w:val="24"/>
        </w:rPr>
        <w:lastRenderedPageBreak/>
        <w:t>στιγμή που θα φύγετε εσείς και θα ξαναέρθουν οι άλλο</w:t>
      </w:r>
      <w:r>
        <w:rPr>
          <w:rFonts w:eastAsia="Times New Roman" w:cs="Times New Roman"/>
          <w:szCs w:val="24"/>
        </w:rPr>
        <w:t xml:space="preserve">ι και θα λένε τα ίδια και θα είναι ένας φαύλος κύκλος αποτυχιών. </w:t>
      </w:r>
    </w:p>
    <w:p w14:paraId="0715B0A8"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μόνο που βλέπουμε, κανένα χρόνο πριν από τις </w:t>
      </w:r>
      <w:r w:rsidRPr="000C0951">
        <w:rPr>
          <w:rFonts w:eastAsia="Times New Roman" w:cs="Times New Roman"/>
          <w:szCs w:val="24"/>
        </w:rPr>
        <w:t>εκάστοτε</w:t>
      </w:r>
      <w:r>
        <w:rPr>
          <w:rFonts w:eastAsia="Times New Roman" w:cs="Times New Roman"/>
          <w:szCs w:val="24"/>
        </w:rPr>
        <w:t xml:space="preserve"> αυτοδιοικητικές εκλογές, είναι ξαφνικά να ξηλώνονται πλατείες, πεζοδρόμια, παγκάκια, παιδικές χαρές και να φτιάχνονται καινούργια </w:t>
      </w:r>
      <w:r>
        <w:rPr>
          <w:rFonts w:eastAsia="Times New Roman" w:cs="Times New Roman"/>
          <w:szCs w:val="24"/>
        </w:rPr>
        <w:t xml:space="preserve">με λεφτά του ελληνικού λαού μέχρι να διαλυθούν, γιατί ποτέ κανείς δεν πάει να επισκευάσει τα υφιστάμενα και να γλιτώσουν και οι δήμοι και οι δημότες χρήματα επ’ ωφέλεια άλλων. </w:t>
      </w:r>
    </w:p>
    <w:p w14:paraId="0715B0A9"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Βλέπουμε στο εν λόγω νομοσχέδιο ότι θα μπορούν κάποιοι να πολιτογραφούν ως Έλλη</w:t>
      </w:r>
      <w:r>
        <w:rPr>
          <w:rFonts w:eastAsia="Times New Roman" w:cs="Times New Roman"/>
          <w:szCs w:val="24"/>
        </w:rPr>
        <w:t xml:space="preserve">νες διάφορους λαθρομετανάστες, με πολύ απλές διαδικασίες, διαδικασίες </w:t>
      </w:r>
      <w:r>
        <w:rPr>
          <w:rFonts w:eastAsia="Times New Roman" w:cs="Times New Roman"/>
          <w:szCs w:val="24"/>
          <w:lang w:val="en-US"/>
        </w:rPr>
        <w:t>fast</w:t>
      </w:r>
      <w:r w:rsidRPr="00F93CBA">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εις βάρος των Ελλήνων πολιτών. Και είναι πρόκληση, από τη μια, να βλέπουμε τέτοια φαινόμενα, όπως έχουν γίνει και άλλα στο παρελθόν και από την άλλη, τα εκατομμύρια των Ελλήν</w:t>
      </w:r>
      <w:r>
        <w:rPr>
          <w:rFonts w:eastAsia="Times New Roman" w:cs="Times New Roman"/>
          <w:szCs w:val="24"/>
        </w:rPr>
        <w:t xml:space="preserve">ων του εξωτερικού να μην έχουν τη δυνατότητα του «εκλέγειν». </w:t>
      </w:r>
    </w:p>
    <w:p w14:paraId="0715B0AA"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Εδώ γίνεται πολύς λόγος και δεν έχουμε καταλάβει ακόμη, γιατί δεν έφερε έναν συγκεκριμένο νόμο η Κυβέρνηση και </w:t>
      </w:r>
      <w:r>
        <w:rPr>
          <w:rFonts w:eastAsia="Times New Roman" w:cs="Times New Roman"/>
          <w:szCs w:val="24"/>
        </w:rPr>
        <w:lastRenderedPageBreak/>
        <w:t>απλώς τώρα λέει ότι θα ψηφίσετε μια επιτροπή, η οποία σε βάθος έξι μηνών και βλέπου</w:t>
      </w:r>
      <w:r>
        <w:rPr>
          <w:rFonts w:eastAsia="Times New Roman" w:cs="Times New Roman"/>
          <w:szCs w:val="24"/>
        </w:rPr>
        <w:t xml:space="preserve">με θα δει τι θα γίνει με την ψήφο των Ελλήνων του εξωτερικού, και μάλιστα όχι όλων των Ελλήνων του εξωτερικού, αλλά κάποιων εξ αυτών. Τώρα, γιατί κάποιοι να έχουν στο μέλλον δικαίωμα ψήφου και κάποιοι άλλοι όχι είναι πολύ παράξενο. </w:t>
      </w:r>
    </w:p>
    <w:p w14:paraId="0715B0A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Αναφέρεστε σε αυτούς πο</w:t>
      </w:r>
      <w:r>
        <w:rPr>
          <w:rFonts w:eastAsia="Times New Roman" w:cs="Times New Roman"/>
          <w:szCs w:val="24"/>
        </w:rPr>
        <w:t>υ έφυγαν στα χρόνια του μνημονίου</w:t>
      </w:r>
      <w:r w:rsidRPr="00B617A7">
        <w:rPr>
          <w:rFonts w:eastAsia="Times New Roman" w:cs="Times New Roman"/>
          <w:szCs w:val="24"/>
        </w:rPr>
        <w:t>,</w:t>
      </w:r>
      <w:r>
        <w:rPr>
          <w:rFonts w:eastAsia="Times New Roman" w:cs="Times New Roman"/>
          <w:szCs w:val="24"/>
        </w:rPr>
        <w:t xml:space="preserve"> επειδή τα κάνατε όπως τα κάνατε</w:t>
      </w:r>
      <w:r w:rsidRPr="00B617A7">
        <w:rPr>
          <w:rFonts w:eastAsia="Times New Roman" w:cs="Times New Roman"/>
          <w:szCs w:val="24"/>
        </w:rPr>
        <w:t>,</w:t>
      </w:r>
      <w:r>
        <w:rPr>
          <w:rFonts w:eastAsia="Times New Roman" w:cs="Times New Roman"/>
          <w:szCs w:val="24"/>
        </w:rPr>
        <w:t xml:space="preserve"> και εσείς </w:t>
      </w:r>
      <w:r w:rsidRPr="00A37EC3">
        <w:rPr>
          <w:rFonts w:eastAsia="Times New Roman" w:cs="Times New Roman"/>
        </w:rPr>
        <w:t>αλλά</w:t>
      </w:r>
      <w:r>
        <w:rPr>
          <w:rFonts w:eastAsia="Times New Roman" w:cs="Times New Roman"/>
          <w:szCs w:val="24"/>
        </w:rPr>
        <w:t xml:space="preserve"> </w:t>
      </w:r>
      <w:r w:rsidRPr="00F331DF">
        <w:rPr>
          <w:rFonts w:eastAsia="Times New Roman"/>
          <w:bCs/>
        </w:rPr>
        <w:t>και</w:t>
      </w:r>
      <w:r>
        <w:rPr>
          <w:rFonts w:eastAsia="Times New Roman" w:cs="Times New Roman"/>
          <w:szCs w:val="24"/>
        </w:rPr>
        <w:t xml:space="preserve"> οι προηγούμενοι, με τα μέτρα των μνημονίων </w:t>
      </w:r>
      <w:r w:rsidRPr="00F331DF">
        <w:rPr>
          <w:rFonts w:eastAsia="Times New Roman"/>
          <w:bCs/>
        </w:rPr>
        <w:t>και</w:t>
      </w:r>
      <w:r>
        <w:rPr>
          <w:rFonts w:eastAsia="Times New Roman" w:cs="Times New Roman"/>
          <w:szCs w:val="24"/>
        </w:rPr>
        <w:t xml:space="preserve"> με τα εκατομμύρια των ανέργων; Σε αυτούς αναφέρεστε; Αυτοί παραμένουν και έχουν τα εκλογικά τους δικαιώματα εδώ. </w:t>
      </w:r>
    </w:p>
    <w:p w14:paraId="0715B0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Αναφέρεσ</w:t>
      </w:r>
      <w:r>
        <w:rPr>
          <w:rFonts w:eastAsia="Times New Roman" w:cs="Times New Roman"/>
          <w:szCs w:val="24"/>
        </w:rPr>
        <w:t xml:space="preserve">τε σε αυτούς που είχαν φύγει τις προηγούμενες δεκαετίες; Έλληνες είναι κι αυτοί και πολύ καλοί Έλληνες, </w:t>
      </w:r>
      <w:r w:rsidRPr="008F0891">
        <w:rPr>
          <w:rFonts w:eastAsia="Times New Roman" w:cs="Times New Roman"/>
          <w:bCs/>
          <w:shd w:val="clear" w:color="auto" w:fill="FFFFFF"/>
        </w:rPr>
        <w:t>που</w:t>
      </w:r>
      <w:r>
        <w:rPr>
          <w:rFonts w:eastAsia="Times New Roman" w:cs="Times New Roman"/>
          <w:szCs w:val="24"/>
        </w:rPr>
        <w:t xml:space="preserve"> στη συντριπτική τους πλειοψηφία έχουν υπηρετήσει την πατρίδα και διατηρούν τα περιουσιακά τους στοιχεία στον τόπο τους και ειδικότερα στα χωριά τους</w:t>
      </w:r>
      <w:r>
        <w:rPr>
          <w:rFonts w:eastAsia="Times New Roman" w:cs="Times New Roman"/>
          <w:szCs w:val="24"/>
        </w:rPr>
        <w:t>, στην επαρχία.</w:t>
      </w:r>
    </w:p>
    <w:p w14:paraId="0715B0A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Είναι αυτοί που τους καλοκαιρινούς μήνες, συνήθως, ξαναζωντανεύουν την επαρχία, την ύπαιθρο. Είναι αυτοί που έχουν ανακαινίσει </w:t>
      </w:r>
      <w:r w:rsidRPr="00F331DF">
        <w:rPr>
          <w:rFonts w:eastAsia="Times New Roman"/>
          <w:bCs/>
        </w:rPr>
        <w:t>και</w:t>
      </w:r>
      <w:r>
        <w:rPr>
          <w:rFonts w:eastAsia="Times New Roman" w:cs="Times New Roman"/>
          <w:szCs w:val="24"/>
        </w:rPr>
        <w:t xml:space="preserve"> αναπαλαιώσει τα σπίτια τους. Είναι αυτοί </w:t>
      </w:r>
      <w:r>
        <w:rPr>
          <w:rFonts w:eastAsia="Times New Roman" w:cs="Times New Roman"/>
          <w:szCs w:val="24"/>
        </w:rPr>
        <w:lastRenderedPageBreak/>
        <w:t>που με πολλή χαρά έρχονται στην Ελλάδα τους καλοκαιρινούς μήνες. Κάπ</w:t>
      </w:r>
      <w:r>
        <w:rPr>
          <w:rFonts w:eastAsia="Times New Roman" w:cs="Times New Roman"/>
          <w:szCs w:val="24"/>
        </w:rPr>
        <w:t xml:space="preserve">οιοι </w:t>
      </w:r>
      <w:r w:rsidRPr="00D66BCA">
        <w:rPr>
          <w:rFonts w:eastAsia="Times New Roman"/>
          <w:bCs/>
        </w:rPr>
        <w:t>είναι</w:t>
      </w:r>
      <w:r>
        <w:rPr>
          <w:rFonts w:eastAsia="Times New Roman" w:cs="Times New Roman"/>
          <w:szCs w:val="24"/>
        </w:rPr>
        <w:t xml:space="preserve"> συνταξιούχοι και μάλιστα δεν πληρώνονται από το ελληνικό δημόσιο. Πληρώνονται από το δημόσιο των χωρών στις οποίες εργάστηκαν. Και αυτοί οι άνθρωποι δεν έχουν δικαίωμα ψήφου. </w:t>
      </w:r>
    </w:p>
    <w:p w14:paraId="0715B0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Έχουν, όμως, δικαίωμα ψήφου διάφοροι τριτοκοσμικοί</w:t>
      </w:r>
      <w:r>
        <w:rPr>
          <w:rFonts w:eastAsia="Times New Roman" w:cs="Times New Roman"/>
          <w:szCs w:val="24"/>
        </w:rPr>
        <w:t>,</w:t>
      </w:r>
      <w:r>
        <w:rPr>
          <w:rFonts w:eastAsia="Times New Roman" w:cs="Times New Roman"/>
          <w:szCs w:val="24"/>
        </w:rPr>
        <w:t xml:space="preserve"> που έχουν εισβάλλ</w:t>
      </w:r>
      <w:r>
        <w:rPr>
          <w:rFonts w:eastAsia="Times New Roman" w:cs="Times New Roman"/>
          <w:szCs w:val="24"/>
        </w:rPr>
        <w:t>ει στην πατρίδα μας. Το είδαμε αυτό το 2014 σε εκλογικό τμήμα των Αθηνών, όπου πήγαιναν και ψήφιζαν κάτι τύποι με κάτι κελεμπίες, χωρίς καν διαβατήρια, με μια φωτοτυπία και κάποιες βεβαιώσεις από κάποιες ΜΚΟ, χωρίς να μιλάνε καν ελληνικά. Και φυσικά, στήρι</w:t>
      </w:r>
      <w:r>
        <w:rPr>
          <w:rFonts w:eastAsia="Times New Roman" w:cs="Times New Roman"/>
          <w:szCs w:val="24"/>
        </w:rPr>
        <w:t xml:space="preserve">ζαν συγκεκριμένους υποψήφιους, τους οποίους έβγαζαν και δημάρχους. </w:t>
      </w:r>
    </w:p>
    <w:p w14:paraId="0715B0A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Αυτό το οποίο λέει η Χρυσή Αυγή, </w:t>
      </w:r>
      <w:r w:rsidRPr="008F0891">
        <w:rPr>
          <w:rFonts w:eastAsia="Times New Roman" w:cs="Times New Roman"/>
          <w:bCs/>
          <w:shd w:val="clear" w:color="auto" w:fill="FFFFFF"/>
        </w:rPr>
        <w:t>που</w:t>
      </w:r>
      <w:r>
        <w:rPr>
          <w:rFonts w:eastAsia="Times New Roman" w:cs="Times New Roman"/>
          <w:szCs w:val="24"/>
        </w:rPr>
        <w:t xml:space="preserve"> έχει καταθέσει στο παρελθόν μια τροπολογία και την ξανακαταθέτει, είναι ότι θα πρέπει να υπάρχει η δυνατότητα του εκλέγειν όλων των ομογενών, των Ελλήν</w:t>
      </w:r>
      <w:r>
        <w:rPr>
          <w:rFonts w:eastAsia="Times New Roman" w:cs="Times New Roman"/>
          <w:szCs w:val="24"/>
        </w:rPr>
        <w:t xml:space="preserve">ων πολιτών που βρίσκονται στο εξωτερικό κατά την ημέρα των εκλογών, των ναυτικών και πολλών άλλων κατηγοριών. </w:t>
      </w:r>
    </w:p>
    <w:p w14:paraId="0715B0B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Αντί να διευρύνουμε, δηλαδή, την εκλογική βάση με τους Έλληνες που ζουν στο εξωτερικό και να τους δίνουμε το δικαίωμα να ψηφίσουν, για μια ακόμα </w:t>
      </w:r>
      <w:r>
        <w:rPr>
          <w:rFonts w:eastAsia="Times New Roman" w:cs="Times New Roman"/>
          <w:szCs w:val="24"/>
        </w:rPr>
        <w:t>φορά, βλέπουμε τη γνωστή τακτική του «στρίβειν δ</w:t>
      </w:r>
      <w:r>
        <w:rPr>
          <w:rFonts w:eastAsia="Times New Roman" w:cs="Times New Roman"/>
          <w:szCs w:val="24"/>
        </w:rPr>
        <w:t>ιά</w:t>
      </w:r>
      <w:r>
        <w:rPr>
          <w:rFonts w:eastAsia="Times New Roman" w:cs="Times New Roman"/>
          <w:szCs w:val="24"/>
        </w:rPr>
        <w:t xml:space="preserve"> του αρραβώνος» και τελικά δεν κάνουμε τίποτα απολύτως. </w:t>
      </w:r>
    </w:p>
    <w:p w14:paraId="0715B0B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Ξανακαταθέτουμε για τα Πρακτικά την τροπολογία σήμερα. Μπορεί όποιος θέλει να τη δει. Θα καταλάβετε τι εννοούμε και τι θα έπρεπε να είναι η ψήφος των Ελλήνων του εξωτερικού, σε αντίθεση με εσάς, </w:t>
      </w:r>
      <w:r w:rsidRPr="008F0891">
        <w:rPr>
          <w:rFonts w:eastAsia="Times New Roman" w:cs="Times New Roman"/>
          <w:bCs/>
          <w:shd w:val="clear" w:color="auto" w:fill="FFFFFF"/>
        </w:rPr>
        <w:t>που</w:t>
      </w:r>
      <w:r>
        <w:rPr>
          <w:rFonts w:eastAsia="Times New Roman" w:cs="Times New Roman"/>
          <w:szCs w:val="24"/>
        </w:rPr>
        <w:t xml:space="preserve"> μένετε στα λόγια.  </w:t>
      </w:r>
    </w:p>
    <w:p w14:paraId="0715B0B2" w14:textId="77777777" w:rsidR="006222AF" w:rsidRDefault="006453C1">
      <w:pPr>
        <w:spacing w:after="0"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Ηλίας</w:t>
      </w:r>
      <w:r>
        <w:rPr>
          <w:rFonts w:eastAsia="Times New Roman" w:cs="Times New Roman"/>
        </w:rPr>
        <w:t xml:space="preserve"> Παναγιώταρος </w:t>
      </w:r>
      <w:r w:rsidRPr="000731CA">
        <w:rPr>
          <w:rFonts w:eastAsia="Times New Roman" w:cs="Times New Roman"/>
        </w:rPr>
        <w:t xml:space="preserve">καταθέτει για τα Πρακτικά </w:t>
      </w:r>
      <w:r>
        <w:rPr>
          <w:rFonts w:eastAsia="Times New Roman" w:cs="Times New Roman"/>
        </w:rPr>
        <w:t xml:space="preserve">την προαναφερθείσα </w:t>
      </w:r>
      <w:r w:rsidRPr="00D32712">
        <w:rPr>
          <w:rFonts w:eastAsia="Times New Roman" w:cs="Times New Roman"/>
        </w:rPr>
        <w:t>τροπολογία</w:t>
      </w:r>
      <w:r>
        <w:rPr>
          <w:rFonts w:eastAsia="Times New Roman" w:cs="Times New Roman"/>
        </w:rPr>
        <w:t>, η οποία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14:paraId="0715B0B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γενικότερα απίστευτη η διευκόλυνση των κυβερνήσεών σας στους λαθρομεταν</w:t>
      </w:r>
      <w:r>
        <w:rPr>
          <w:rFonts w:eastAsia="Times New Roman" w:cs="Times New Roman"/>
          <w:szCs w:val="24"/>
        </w:rPr>
        <w:t xml:space="preserve">άστες και τα τεράστια εμπόδια τα οποία βάζετε στους Έλληνες, οι οποίοι θα ήθελαν να ψηφίσουν στις εκλογές της πατρίδος μας. </w:t>
      </w:r>
    </w:p>
    <w:p w14:paraId="0715B0B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Φανταστείτε -</w:t>
      </w:r>
      <w:r w:rsidRPr="00D66BCA">
        <w:rPr>
          <w:rFonts w:eastAsia="Times New Roman"/>
          <w:bCs/>
        </w:rPr>
        <w:t>είναι</w:t>
      </w:r>
      <w:r>
        <w:rPr>
          <w:rFonts w:eastAsia="Times New Roman" w:cs="Times New Roman"/>
          <w:szCs w:val="24"/>
        </w:rPr>
        <w:t xml:space="preserve"> κιόλας οξύμωρο- </w:t>
      </w:r>
      <w:r w:rsidRPr="002B5B2E">
        <w:rPr>
          <w:rFonts w:eastAsia="Times New Roman"/>
          <w:bCs/>
          <w:shd w:val="clear" w:color="auto" w:fill="FFFFFF"/>
        </w:rPr>
        <w:t>ότι</w:t>
      </w:r>
      <w:r>
        <w:rPr>
          <w:rFonts w:eastAsia="Times New Roman" w:cs="Times New Roman"/>
          <w:szCs w:val="24"/>
        </w:rPr>
        <w:t xml:space="preserve"> είναι αυτοί που παρ</w:t>
      </w:r>
      <w:r>
        <w:rPr>
          <w:rFonts w:eastAsia="Times New Roman" w:cs="Times New Roman"/>
          <w:szCs w:val="24"/>
        </w:rPr>
        <w:t xml:space="preserve">’ </w:t>
      </w:r>
      <w:r>
        <w:rPr>
          <w:rFonts w:eastAsia="Times New Roman" w:cs="Times New Roman"/>
          <w:szCs w:val="24"/>
        </w:rPr>
        <w:t xml:space="preserve">ότι ζουν στο εξωτερικό, επειδή διατηρούν περιουσιακά </w:t>
      </w:r>
      <w:r>
        <w:rPr>
          <w:rFonts w:eastAsia="Times New Roman" w:cs="Times New Roman"/>
          <w:szCs w:val="24"/>
        </w:rPr>
        <w:lastRenderedPageBreak/>
        <w:t>στοιχεία εδώ, πληρ</w:t>
      </w:r>
      <w:r>
        <w:rPr>
          <w:rFonts w:eastAsia="Times New Roman" w:cs="Times New Roman"/>
          <w:szCs w:val="24"/>
        </w:rPr>
        <w:t xml:space="preserve">ώνουν και ΕΝΦΙΑ και φόρους </w:t>
      </w:r>
      <w:r w:rsidRPr="00F331DF">
        <w:rPr>
          <w:rFonts w:eastAsia="Times New Roman"/>
          <w:bCs/>
        </w:rPr>
        <w:t>και</w:t>
      </w:r>
      <w:r>
        <w:rPr>
          <w:rFonts w:eastAsia="Times New Roman" w:cs="Times New Roman"/>
          <w:szCs w:val="24"/>
        </w:rPr>
        <w:t xml:space="preserve"> πάρα πολλά πράγματα, σε σχέση με τους νέους εντός πολλών εισαγωγικών «Έλληνες», οι οποίοι φυσικά δεν πληρώνουν τίποτα και τυγχάνουν πολλαπλών επιδομάτων. </w:t>
      </w:r>
    </w:p>
    <w:p w14:paraId="0715B0B5" w14:textId="77777777" w:rsidR="006222AF" w:rsidRDefault="006453C1">
      <w:pPr>
        <w:spacing w:after="0" w:line="600" w:lineRule="auto"/>
        <w:ind w:firstLine="720"/>
        <w:jc w:val="both"/>
        <w:rPr>
          <w:rFonts w:eastAsia="Times New Roman" w:cs="Times New Roman"/>
          <w:szCs w:val="24"/>
        </w:rPr>
      </w:pPr>
      <w:r w:rsidRPr="00237851">
        <w:rPr>
          <w:rFonts w:eastAsia="Times New Roman" w:cs="Times New Roman"/>
          <w:szCs w:val="24"/>
        </w:rPr>
        <w:t>Θα ήθελα να σχολιάσω</w:t>
      </w:r>
      <w:r>
        <w:rPr>
          <w:rFonts w:eastAsia="Times New Roman" w:cs="Times New Roman"/>
          <w:szCs w:val="24"/>
        </w:rPr>
        <w:t xml:space="preserve"> και εγώ αυτή πλέον την τακτική της Κυβέρνησης, πο</w:t>
      </w:r>
      <w:r>
        <w:rPr>
          <w:rFonts w:eastAsia="Times New Roman" w:cs="Times New Roman"/>
          <w:szCs w:val="24"/>
        </w:rPr>
        <w:t xml:space="preserve">υ έχει γίνει κουραστική, αφού επαναλαμβάνεται συνέχεια και έτσι, χάνει και την αξία της. </w:t>
      </w:r>
    </w:p>
    <w:p w14:paraId="0715B0B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Άντε, την πρώτη φορά με τη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είχε μια αξία, γιατί κάποιοι όντως είχαν βουτήξει και τα δύο τους χέρια μέσα στο μέλι. Τώρα, </w:t>
      </w:r>
      <w:r w:rsidRPr="00D355DE">
        <w:rPr>
          <w:rFonts w:eastAsia="Times New Roman" w:cs="Times New Roman"/>
          <w:bCs/>
          <w:shd w:val="clear" w:color="auto" w:fill="FFFFFF"/>
        </w:rPr>
        <w:t>όμως</w:t>
      </w:r>
      <w:r>
        <w:rPr>
          <w:rFonts w:eastAsia="Times New Roman" w:cs="Times New Roman"/>
          <w:szCs w:val="24"/>
        </w:rPr>
        <w:t xml:space="preserve">, επειδή χθες </w:t>
      </w:r>
      <w:r w:rsidRPr="00F331DF">
        <w:rPr>
          <w:rFonts w:eastAsia="Times New Roman"/>
          <w:bCs/>
        </w:rPr>
        <w:t>και</w:t>
      </w:r>
      <w:r>
        <w:rPr>
          <w:rFonts w:eastAsia="Times New Roman" w:cs="Times New Roman"/>
          <w:szCs w:val="24"/>
        </w:rPr>
        <w:t xml:space="preserve"> σήμερα, γίνετ</w:t>
      </w:r>
      <w:r>
        <w:rPr>
          <w:rFonts w:eastAsia="Times New Roman" w:cs="Times New Roman"/>
          <w:szCs w:val="24"/>
        </w:rPr>
        <w:t xml:space="preserve">αι η Σύνοδος του ΝΑΤΟ, θα φανεί και θα ξεγυμνωθεί περίτρανα η </w:t>
      </w:r>
      <w:r>
        <w:rPr>
          <w:rFonts w:eastAsia="Times New Roman" w:cs="Times New Roman"/>
          <w:szCs w:val="24"/>
        </w:rPr>
        <w:t>σ</w:t>
      </w:r>
      <w:r>
        <w:rPr>
          <w:rFonts w:eastAsia="Times New Roman" w:cs="Times New Roman"/>
          <w:szCs w:val="24"/>
        </w:rPr>
        <w:t>υγκυβέρνηση και όχι τόσο από την πλευρά του ΣΥΡΙΖΑ, που ούτως ή άλλως πίστευαν ανέκαθεν στην ανεξάρτητη Μακεδονία. Θα ξεμπροστιαστεί ο συγκυβερνήτης, ο Πάνος ο Καμμένος, ο «μακεδονομάχος», ο οπ</w:t>
      </w:r>
      <w:r>
        <w:rPr>
          <w:rFonts w:eastAsia="Times New Roman" w:cs="Times New Roman"/>
          <w:szCs w:val="24"/>
        </w:rPr>
        <w:t xml:space="preserve">οίος με διάφορες σαχλές δικαιολογίες προσπάθησε να μας πείσει ότι όλα τα έκανε και λειτουργεί επ’ ωφελεία του ελληνισμού και της Μακεδονίας μας. </w:t>
      </w:r>
    </w:p>
    <w:p w14:paraId="0715B0B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Χθες </w:t>
      </w:r>
      <w:r w:rsidRPr="00F331DF">
        <w:rPr>
          <w:rFonts w:eastAsia="Times New Roman"/>
          <w:bCs/>
        </w:rPr>
        <w:t>και</w:t>
      </w:r>
      <w:r>
        <w:rPr>
          <w:rFonts w:eastAsia="Times New Roman" w:cs="Times New Roman"/>
          <w:szCs w:val="24"/>
        </w:rPr>
        <w:t xml:space="preserve"> σήμερα, λοιπόν, στη Σύνοδο του ΝΑΤΟ, ξεκινάει με φαρδιές πλατιές τις υπογραφές και της Ελλάδος -των κυρίων </w:t>
      </w:r>
      <w:r>
        <w:rPr>
          <w:rFonts w:eastAsia="Times New Roman" w:cs="Times New Roman"/>
          <w:szCs w:val="24"/>
        </w:rPr>
        <w:lastRenderedPageBreak/>
        <w:t>Τσίπρα, Καμμένου και Κοτζιά- η είσοδος των Σκοπίων, τυπικά ως «Βόρεια Μακεδονία», διότι όλοι πλέον τους αποκαλούν ξερά «Μακεδονία». Το ταμπελάκι μπο</w:t>
      </w:r>
      <w:r>
        <w:rPr>
          <w:rFonts w:eastAsia="Times New Roman" w:cs="Times New Roman"/>
          <w:szCs w:val="24"/>
        </w:rPr>
        <w:t xml:space="preserve">ρεί να λέει «Βόρεια Μακεδονία», ενδεχομένως, προχείρως και για κάποιο χρονικό διάστημα, σε αυτές τις συνόδους. </w:t>
      </w:r>
      <w:r w:rsidRPr="00D355DE">
        <w:rPr>
          <w:rFonts w:eastAsia="Times New Roman" w:cs="Times New Roman"/>
          <w:bCs/>
          <w:shd w:val="clear" w:color="auto" w:fill="FFFFFF"/>
        </w:rPr>
        <w:t>Όμως</w:t>
      </w:r>
      <w:r>
        <w:rPr>
          <w:rFonts w:eastAsia="Times New Roman" w:cs="Times New Roman"/>
          <w:szCs w:val="24"/>
        </w:rPr>
        <w:t>, ο ίδιος ο Πρωθυπουργός των Σκοπίων, ο κ. Ζάεφ, σας φτύνει μέσα στα μούτρα, όταν τουϊτάρει και λέει ξερά, σκέτο, νέτο «Μακεδονία» και δεν το</w:t>
      </w:r>
      <w:r>
        <w:rPr>
          <w:rFonts w:eastAsia="Times New Roman" w:cs="Times New Roman"/>
          <w:szCs w:val="24"/>
        </w:rPr>
        <w:t xml:space="preserve">λμάει κανένας από τους διάφορους «Καμμενομάχους» να ορθώσει το ανάστημά του. </w:t>
      </w:r>
    </w:p>
    <w:p w14:paraId="0715B0B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για να μην φανεί αυτή η γύμνια τους, έβγαλαν το τεράστιο σκάνδαλο ρωσικής κατασκοπίας. Γελάνε και τα πεζοδρόμια για τις δικαιολογίες και τις αιτίες, για τις οποίες απέλασαν τ</w:t>
      </w:r>
      <w:r>
        <w:rPr>
          <w:rFonts w:eastAsia="Times New Roman" w:cs="Times New Roman"/>
          <w:szCs w:val="24"/>
        </w:rPr>
        <w:t xml:space="preserve">ους δύο Ρώσους διπλωμάτες. </w:t>
      </w:r>
    </w:p>
    <w:p w14:paraId="0715B0B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 ήταν έτσι, τι να πουν οι κύριοι της Νέας Δημοκρατίας, που επί κυβερνήσεως Καραμανλή παρακολουθούσε η «</w:t>
      </w:r>
      <w:r>
        <w:rPr>
          <w:rFonts w:eastAsia="Times New Roman" w:cs="Times New Roman"/>
          <w:szCs w:val="24"/>
          <w:lang w:val="en-US"/>
        </w:rPr>
        <w:t>VODAFONE</w:t>
      </w:r>
      <w:r>
        <w:rPr>
          <w:rFonts w:eastAsia="Times New Roman" w:cs="Times New Roman"/>
          <w:szCs w:val="24"/>
        </w:rPr>
        <w:t xml:space="preserve">» για λογαριασμό κάποιας συγκεκριμένης χώρας τα κινητά όλων των στελεχών, </w:t>
      </w:r>
      <w:r w:rsidRPr="00F331DF">
        <w:rPr>
          <w:rFonts w:eastAsia="Times New Roman"/>
          <w:bCs/>
        </w:rPr>
        <w:t>και</w:t>
      </w:r>
      <w:r>
        <w:rPr>
          <w:rFonts w:eastAsia="Times New Roman" w:cs="Times New Roman"/>
          <w:szCs w:val="24"/>
        </w:rPr>
        <w:t xml:space="preserve"> του Πρωθυπουργού και άλλων; Μάλιστα, </w:t>
      </w:r>
      <w:r>
        <w:rPr>
          <w:rFonts w:eastAsia="Times New Roman" w:cs="Times New Roman"/>
          <w:szCs w:val="24"/>
        </w:rPr>
        <w:t xml:space="preserve">υπήρχε και η δολοφονία ενός στελέχους της </w:t>
      </w:r>
      <w:r>
        <w:rPr>
          <w:rFonts w:eastAsia="Times New Roman" w:cs="Times New Roman"/>
          <w:szCs w:val="24"/>
        </w:rPr>
        <w:lastRenderedPageBreak/>
        <w:t>«</w:t>
      </w:r>
      <w:r>
        <w:rPr>
          <w:rFonts w:eastAsia="Times New Roman" w:cs="Times New Roman"/>
          <w:szCs w:val="24"/>
          <w:lang w:val="en-US"/>
        </w:rPr>
        <w:t>VODAFONE</w:t>
      </w:r>
      <w:r>
        <w:rPr>
          <w:rFonts w:eastAsia="Times New Roman" w:cs="Times New Roman"/>
          <w:szCs w:val="24"/>
        </w:rPr>
        <w:t>». Τι να πουν και κάποιοι άλλοι που είναι στα διάφορα ΚΥΣΕΑ, όταν γίνονται οι συζητήσεις για τα εξοπλιστικά προγράμματα;</w:t>
      </w:r>
    </w:p>
    <w:p w14:paraId="0715B0B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να πουν όταν βλέπουν να μπαινοβγαίνουν πρέσβεις διαφόρων χωρών, προκειμένου να πο</w:t>
      </w:r>
      <w:r>
        <w:rPr>
          <w:rFonts w:eastAsia="Times New Roman" w:cs="Times New Roman"/>
          <w:szCs w:val="24"/>
        </w:rPr>
        <w:t>υλήσουν την πραμάτεια τους, όταν βλέπουν πρέσβεις χωρών να πηγαίνουν παντού εκτός εμβέλειας καθηκόντων και αρμοδιοτήτων τους, να πηγαίνουν στη Θράκη μας, να συζητάνε με τους ψευδομουφτήδες, να συζητούν με διάφορους άλλους, να φωτογραφίζονται με τις παράνομ</w:t>
      </w:r>
      <w:r>
        <w:rPr>
          <w:rFonts w:eastAsia="Times New Roman" w:cs="Times New Roman"/>
          <w:szCs w:val="24"/>
        </w:rPr>
        <w:t>ες τουρκικές ενώσεις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w:t>
      </w:r>
    </w:p>
    <w:p w14:paraId="0715B0B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να παίξετε καθόλου καλά το συγκεκριμένο παιχνίδι τού με ποιον θα είμαστε και το αν θα αποκομίσουμε οφέλη. </w:t>
      </w:r>
    </w:p>
    <w:p w14:paraId="0715B0B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 είδατε στη χθεσινή και σημερινή σύνοδο του ΝΑΤΟ, ο Ερντογάν που –υποτίθεται- τα έχει σπάσει με την Αμερικ</w:t>
      </w:r>
      <w:r>
        <w:rPr>
          <w:rFonts w:eastAsia="Times New Roman" w:cs="Times New Roman"/>
          <w:szCs w:val="24"/>
        </w:rPr>
        <w:t xml:space="preserve">ή, ο οποίος αγόρασε και τους </w:t>
      </w:r>
      <w:r>
        <w:rPr>
          <w:rFonts w:eastAsia="Times New Roman" w:cs="Times New Roman"/>
          <w:szCs w:val="24"/>
          <w:lang w:val="en-US"/>
        </w:rPr>
        <w:t>S</w:t>
      </w:r>
      <w:r w:rsidRPr="00283DF2">
        <w:rPr>
          <w:rFonts w:eastAsia="Times New Roman" w:cs="Times New Roman"/>
          <w:szCs w:val="24"/>
        </w:rPr>
        <w:t>-400</w:t>
      </w:r>
      <w:r>
        <w:rPr>
          <w:rFonts w:eastAsia="Times New Roman" w:cs="Times New Roman"/>
          <w:szCs w:val="24"/>
        </w:rPr>
        <w:t>,</w:t>
      </w:r>
      <w:r w:rsidRPr="00283DF2">
        <w:rPr>
          <w:rFonts w:eastAsia="Times New Roman" w:cs="Times New Roman"/>
          <w:szCs w:val="24"/>
        </w:rPr>
        <w:t xml:space="preserve"> </w:t>
      </w:r>
      <w:r>
        <w:rPr>
          <w:rFonts w:eastAsia="Times New Roman" w:cs="Times New Roman"/>
          <w:szCs w:val="24"/>
        </w:rPr>
        <w:t xml:space="preserve">έχει γίνει κολλητός με τη Ρωσία του Πούτιν και κάνει και μεγάλα </w:t>
      </w:r>
      <w:r>
        <w:rPr>
          <w:rFonts w:eastAsia="Times New Roman" w:cs="Times New Roman"/>
          <w:szCs w:val="24"/>
          <w:lang w:val="en-US"/>
        </w:rPr>
        <w:t>deal</w:t>
      </w:r>
      <w:r w:rsidRPr="00283DF2">
        <w:rPr>
          <w:rFonts w:eastAsia="Times New Roman" w:cs="Times New Roman"/>
          <w:szCs w:val="24"/>
        </w:rPr>
        <w:t xml:space="preserve"> </w:t>
      </w:r>
      <w:r>
        <w:rPr>
          <w:rFonts w:eastAsia="Times New Roman" w:cs="Times New Roman"/>
          <w:szCs w:val="24"/>
        </w:rPr>
        <w:t xml:space="preserve">και με την Αμερική. Και τον είδαμε να χαριεντίζεται συνεχώς και με τον πλανητάρχη, τον Ντόναλντ Τραμπ. Ο δικός μας πουθενά. </w:t>
      </w:r>
    </w:p>
    <w:p w14:paraId="0715B0B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Όσοι έβλεπαν ειδήσεις στην</w:t>
      </w:r>
      <w:r>
        <w:rPr>
          <w:rFonts w:eastAsia="Times New Roman" w:cs="Times New Roman"/>
          <w:szCs w:val="24"/>
        </w:rPr>
        <w:t xml:space="preserve"> τηλεόραση αυτές τις ημέρες για τα της </w:t>
      </w:r>
      <w:r>
        <w:rPr>
          <w:rFonts w:eastAsia="Times New Roman" w:cs="Times New Roman"/>
          <w:szCs w:val="24"/>
        </w:rPr>
        <w:t>σ</w:t>
      </w:r>
      <w:r>
        <w:rPr>
          <w:rFonts w:eastAsia="Times New Roman" w:cs="Times New Roman"/>
          <w:szCs w:val="24"/>
        </w:rPr>
        <w:t>υνόδου, είδαν ένα πλάνο που έδειχνε τον Τραμπ με κάποιους άλλους ηγέτες να συζητούν και να μπαίνει στο πλάνο, όπως έμπαινε ο Μητσάρας στα διάφορα πλάνα εδώ των πολιτικών, ο Πάνος Καμμένος και να περπατάει για να φανε</w:t>
      </w:r>
      <w:r>
        <w:rPr>
          <w:rFonts w:eastAsia="Times New Roman" w:cs="Times New Roman"/>
          <w:szCs w:val="24"/>
        </w:rPr>
        <w:t xml:space="preserve">ί, για να δείξει ότι είναι και αυτός κάπου εκεί. Μέχρι εκεί φτάνει η μαγκιά του κ. Πάνου Καμμένου και πουθενά αλλού. </w:t>
      </w:r>
    </w:p>
    <w:p w14:paraId="0715B0B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0715B0B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Κυρία Πρόεδρε, θα χρειαστώ δύο λεπτά και από τον χρόν</w:t>
      </w:r>
      <w:r>
        <w:rPr>
          <w:rFonts w:eastAsia="Times New Roman" w:cs="Times New Roman"/>
          <w:szCs w:val="24"/>
        </w:rPr>
        <w:t xml:space="preserve">ο της δευτερολογίας μου. </w:t>
      </w:r>
    </w:p>
    <w:p w14:paraId="0715B0C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Είναι κρίμα, διότι δεν μπορείτε να διαπραγματευτείτε. Αν είχατε πάρει από την Αμερική δωρεάν την αναβάθμιση των </w:t>
      </w:r>
      <w:r>
        <w:rPr>
          <w:rFonts w:eastAsia="Times New Roman" w:cs="Times New Roman"/>
          <w:szCs w:val="24"/>
          <w:lang w:val="en-US"/>
        </w:rPr>
        <w:t>P</w:t>
      </w:r>
      <w:r w:rsidRPr="00A1263B">
        <w:rPr>
          <w:rFonts w:eastAsia="Times New Roman" w:cs="Times New Roman"/>
          <w:szCs w:val="24"/>
        </w:rPr>
        <w:t xml:space="preserve">-3 </w:t>
      </w:r>
      <w:r>
        <w:rPr>
          <w:rFonts w:eastAsia="Times New Roman" w:cs="Times New Roman"/>
          <w:szCs w:val="24"/>
          <w:lang w:val="en-US"/>
        </w:rPr>
        <w:t>ORION</w:t>
      </w:r>
      <w:r w:rsidRPr="00A1263B">
        <w:rPr>
          <w:rFonts w:eastAsia="Times New Roman" w:cs="Times New Roman"/>
          <w:szCs w:val="24"/>
        </w:rPr>
        <w:t xml:space="preserve"> </w:t>
      </w:r>
      <w:r>
        <w:rPr>
          <w:rFonts w:eastAsia="Times New Roman" w:cs="Times New Roman"/>
          <w:szCs w:val="24"/>
        </w:rPr>
        <w:t xml:space="preserve">ή αν είχατε κάποια άλλα αντισταθμιστικά σωστά, αν σας είχαν προτείνει με ευνοϊκότερους όρους την αναβάθμιση </w:t>
      </w:r>
      <w:r>
        <w:rPr>
          <w:rFonts w:eastAsia="Times New Roman" w:cs="Times New Roman"/>
          <w:szCs w:val="24"/>
        </w:rPr>
        <w:t xml:space="preserve">των </w:t>
      </w:r>
      <w:r>
        <w:rPr>
          <w:rFonts w:eastAsia="Times New Roman" w:cs="Times New Roman"/>
          <w:szCs w:val="24"/>
          <w:lang w:val="en-US"/>
        </w:rPr>
        <w:t>F</w:t>
      </w:r>
      <w:r>
        <w:rPr>
          <w:rFonts w:eastAsia="Times New Roman" w:cs="Times New Roman"/>
          <w:szCs w:val="24"/>
        </w:rPr>
        <w:t>-</w:t>
      </w:r>
      <w:r w:rsidRPr="00A1263B">
        <w:rPr>
          <w:rFonts w:eastAsia="Times New Roman" w:cs="Times New Roman"/>
          <w:szCs w:val="24"/>
        </w:rPr>
        <w:t xml:space="preserve">16 </w:t>
      </w:r>
      <w:r>
        <w:rPr>
          <w:rFonts w:eastAsia="Times New Roman" w:cs="Times New Roman"/>
          <w:szCs w:val="24"/>
        </w:rPr>
        <w:t xml:space="preserve">στο επίπεδο </w:t>
      </w:r>
      <w:r>
        <w:rPr>
          <w:rFonts w:eastAsia="Times New Roman" w:cs="Times New Roman"/>
          <w:szCs w:val="24"/>
          <w:lang w:val="en-US"/>
        </w:rPr>
        <w:t>v</w:t>
      </w:r>
      <w:r>
        <w:rPr>
          <w:rFonts w:eastAsia="Times New Roman" w:cs="Times New Roman"/>
          <w:szCs w:val="24"/>
          <w:lang w:val="en-US"/>
        </w:rPr>
        <w:t>iper</w:t>
      </w:r>
      <w:r w:rsidRPr="00A1263B">
        <w:rPr>
          <w:rFonts w:eastAsia="Times New Roman" w:cs="Times New Roman"/>
          <w:szCs w:val="24"/>
        </w:rPr>
        <w:t xml:space="preserve"> </w:t>
      </w:r>
      <w:r>
        <w:rPr>
          <w:rFonts w:eastAsia="Times New Roman" w:cs="Times New Roman"/>
          <w:szCs w:val="24"/>
        </w:rPr>
        <w:t xml:space="preserve">να γινόταν σε ένα εύλογο κόστος και με τρόπο αποπληρωμής πολύ εύκολο, όπως είχαν προτείνει οι Ρώσοι παλαιότερα για την αγορά των </w:t>
      </w:r>
      <w:r>
        <w:rPr>
          <w:rFonts w:eastAsia="Times New Roman" w:cs="Times New Roman"/>
          <w:szCs w:val="24"/>
          <w:lang w:val="en-US"/>
        </w:rPr>
        <w:t>Su</w:t>
      </w:r>
      <w:r>
        <w:rPr>
          <w:rFonts w:eastAsia="Times New Roman" w:cs="Times New Roman"/>
          <w:szCs w:val="24"/>
        </w:rPr>
        <w:t>-</w:t>
      </w:r>
      <w:r w:rsidRPr="00A1263B">
        <w:rPr>
          <w:rFonts w:eastAsia="Times New Roman" w:cs="Times New Roman"/>
          <w:szCs w:val="24"/>
        </w:rPr>
        <w:t>35</w:t>
      </w:r>
      <w:r>
        <w:rPr>
          <w:rFonts w:eastAsia="Times New Roman" w:cs="Times New Roman"/>
          <w:szCs w:val="24"/>
        </w:rPr>
        <w:t>,</w:t>
      </w:r>
      <w:r w:rsidRPr="00A1263B">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w:t>
      </w:r>
      <w:r>
        <w:rPr>
          <w:rFonts w:eastAsia="Times New Roman" w:cs="Times New Roman"/>
          <w:szCs w:val="24"/>
          <w:lang w:val="en-US"/>
        </w:rPr>
        <w:t>SUKHOI</w:t>
      </w:r>
      <w:r>
        <w:rPr>
          <w:rFonts w:eastAsia="Times New Roman" w:cs="Times New Roman"/>
          <w:szCs w:val="24"/>
        </w:rPr>
        <w:t>»</w:t>
      </w:r>
      <w:r>
        <w:rPr>
          <w:rFonts w:eastAsia="Times New Roman" w:cs="Times New Roman"/>
          <w:szCs w:val="24"/>
        </w:rPr>
        <w:t>,</w:t>
      </w:r>
      <w:r w:rsidRPr="00A1263B">
        <w:rPr>
          <w:rFonts w:eastAsia="Times New Roman" w:cs="Times New Roman"/>
          <w:szCs w:val="24"/>
        </w:rPr>
        <w:t xml:space="preserve"> </w:t>
      </w:r>
      <w:r>
        <w:rPr>
          <w:rFonts w:eastAsia="Times New Roman" w:cs="Times New Roman"/>
          <w:szCs w:val="24"/>
        </w:rPr>
        <w:t xml:space="preserve">θα μας </w:t>
      </w:r>
      <w:r>
        <w:rPr>
          <w:rFonts w:eastAsia="Times New Roman" w:cs="Times New Roman"/>
          <w:szCs w:val="24"/>
        </w:rPr>
        <w:lastRenderedPageBreak/>
        <w:t xml:space="preserve">έδιναν αεροπλάνα και θα τους δίναμε μεγάλο τμήμα της αποπληρωμής σε </w:t>
      </w:r>
      <w:r>
        <w:rPr>
          <w:rFonts w:eastAsia="Times New Roman" w:cs="Times New Roman"/>
          <w:szCs w:val="24"/>
        </w:rPr>
        <w:t>πορτοκάλια, λεμόνια, ροδάκινα και δεν ξέρω τι άλλα, αυτά που τους έχετε κόψει τώρα με το εμπάργκο και που οι παραγωγοί τα βλέπουν, τα κοιτούν και δεν έχουν πού να τα προωθήσουν.</w:t>
      </w:r>
    </w:p>
    <w:p w14:paraId="0715B0C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Δυστυχώς, είστε ακριβοί στα πίτουρα και φθηνοί στις κότες σε όλα τα ζητήματα. </w:t>
      </w:r>
      <w:r>
        <w:rPr>
          <w:rFonts w:eastAsia="Times New Roman" w:cs="Times New Roman"/>
          <w:szCs w:val="24"/>
        </w:rPr>
        <w:t>Ούτε το παιχνίδι των διαπραγματεύσεων δεν μπορείτε να κάνετε καλά. Διότι η θέση της Χρυσής Αυγής δεν είναι ούτε με την Αμερική, ούτε με τη Ρωσία, ούτε με κανέναν. Η θέση της Χρυσής Αυγής είναι με την Ελλάδα και με όποιον μπορούμε να διαπραγματευτούμε καλύτ</w:t>
      </w:r>
      <w:r>
        <w:rPr>
          <w:rFonts w:eastAsia="Times New Roman" w:cs="Times New Roman"/>
          <w:szCs w:val="24"/>
        </w:rPr>
        <w:t>ερα και να αποκομίσουμε τα περισσότερα επ’ ωφελεία της πατρίδος μας. Θα στηρίζουμε αυτόν και όχι κάποιον τυφλά, επειδή έτσι μας το λένε. Δείξατε ότι είστε οι καλύτεροι υποτακτικοί του ΝΑΤΟ, με την προχθεσινή σας ενέργεια, ενώ δεν υπήρχε λόγος, ούτε σας είπ</w:t>
      </w:r>
      <w:r>
        <w:rPr>
          <w:rFonts w:eastAsia="Times New Roman" w:cs="Times New Roman"/>
          <w:szCs w:val="24"/>
        </w:rPr>
        <w:t xml:space="preserve">ε κανείς να αρχίσετε να τσακώνεστε για το αντίθετο. </w:t>
      </w:r>
    </w:p>
    <w:p w14:paraId="0715B0C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Όπως και να έχει, για το εν λόγω νομοσχέδιο και για τα άρθρα του η Χρυσή Αυγή δεν έχει να φοβηθεί τίποτα ούτε από την κατάτμηση της Β΄ Αθηνών, ούτε του </w:t>
      </w:r>
      <w:r>
        <w:rPr>
          <w:rFonts w:eastAsia="Times New Roman" w:cs="Times New Roman"/>
          <w:szCs w:val="24"/>
        </w:rPr>
        <w:t>υ</w:t>
      </w:r>
      <w:r>
        <w:rPr>
          <w:rFonts w:eastAsia="Times New Roman" w:cs="Times New Roman"/>
          <w:szCs w:val="24"/>
        </w:rPr>
        <w:t xml:space="preserve">πολοίπου Αττικής, ούτε </w:t>
      </w:r>
      <w:r>
        <w:rPr>
          <w:rFonts w:eastAsia="Times New Roman" w:cs="Times New Roman"/>
          <w:szCs w:val="24"/>
        </w:rPr>
        <w:lastRenderedPageBreak/>
        <w:t>από τον «</w:t>
      </w:r>
      <w:r>
        <w:rPr>
          <w:rFonts w:eastAsia="Times New Roman" w:cs="Times New Roman"/>
          <w:szCs w:val="24"/>
        </w:rPr>
        <w:t>ΚΛΕΙΣΘΕΝΗ</w:t>
      </w:r>
      <w:r>
        <w:rPr>
          <w:rFonts w:eastAsia="Times New Roman" w:cs="Times New Roman"/>
          <w:szCs w:val="24"/>
        </w:rPr>
        <w:t xml:space="preserve">», ούτε </w:t>
      </w:r>
      <w:r>
        <w:rPr>
          <w:rFonts w:eastAsia="Times New Roman" w:cs="Times New Roman"/>
          <w:szCs w:val="24"/>
        </w:rPr>
        <w:t>από τον «</w:t>
      </w:r>
      <w:r>
        <w:rPr>
          <w:rFonts w:eastAsia="Times New Roman" w:cs="Times New Roman"/>
          <w:szCs w:val="24"/>
        </w:rPr>
        <w:t>ΚΑΛΛΙΚΡΑΤΗ</w:t>
      </w:r>
      <w:r>
        <w:rPr>
          <w:rFonts w:eastAsia="Times New Roman" w:cs="Times New Roman"/>
          <w:szCs w:val="24"/>
        </w:rPr>
        <w:t>», από τίποτε απολύτως. Σε όποιο γήπεδο και αν μας βάλετε να παίξουμε, όποιον διαιτητή και αν έχετε, με όποιους κανόνες και αν έχετε βάλει εσείς, με όσες «παράγκες» και παραδικαστικά και αν στήνετε, η Χρυσή Αυγή θα ανεβαίνει, θα ανεβαίνε</w:t>
      </w:r>
      <w:r>
        <w:rPr>
          <w:rFonts w:eastAsia="Times New Roman" w:cs="Times New Roman"/>
          <w:szCs w:val="24"/>
        </w:rPr>
        <w:t xml:space="preserve">ι και θα ανεβαίνει, γιατί μιλάει τη γλώσσα της αλήθειας. </w:t>
      </w:r>
    </w:p>
    <w:p w14:paraId="0715B0C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0715B0C4"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0715B0C5" w14:textId="77777777" w:rsidR="006222AF" w:rsidRDefault="006453C1">
      <w:pPr>
        <w:spacing w:after="0"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Αναστασία Χριστοδουλοπούλου</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ο κ. Συρμαλένιος. </w:t>
      </w:r>
    </w:p>
    <w:p w14:paraId="0715B0C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Ευχαριστώ, κυρία Πρόεδρε. </w:t>
      </w:r>
    </w:p>
    <w:p w14:paraId="0715B0C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Αγαπητές σ</w:t>
      </w:r>
      <w:r>
        <w:rPr>
          <w:rFonts w:eastAsia="Times New Roman" w:cs="Times New Roman"/>
          <w:szCs w:val="24"/>
        </w:rPr>
        <w:t>υναδέλφισσες και συνάδελφοι, το σημερινό νομοσχέδιο, εκτός του ότι είναι μια μεγάλη μεταρρυθμιστική τομή</w:t>
      </w:r>
      <w:r>
        <w:rPr>
          <w:rFonts w:eastAsia="Times New Roman" w:cs="Times New Roman"/>
          <w:szCs w:val="24"/>
        </w:rPr>
        <w:t>,</w:t>
      </w:r>
      <w:r>
        <w:rPr>
          <w:rFonts w:eastAsia="Times New Roman" w:cs="Times New Roman"/>
          <w:szCs w:val="24"/>
        </w:rPr>
        <w:t xml:space="preserve"> που έρχεται μετά από άλλες πολύ σοβαρές τομές, όπως στον χώρο της υγείας, της παιδείας, της ανάπτυξης, της ενέργειας και σε μια σειρά άλλων τομών της </w:t>
      </w:r>
      <w:r>
        <w:rPr>
          <w:rFonts w:eastAsia="Times New Roman" w:cs="Times New Roman"/>
          <w:szCs w:val="24"/>
        </w:rPr>
        <w:t xml:space="preserve">πολιτικής, οικονομικής και κοινωνικής ζωής της χώρας, αποτελεί κι ένα σημαντικό </w:t>
      </w:r>
      <w:r>
        <w:rPr>
          <w:rFonts w:eastAsia="Times New Roman" w:cs="Times New Roman"/>
          <w:szCs w:val="24"/>
        </w:rPr>
        <w:lastRenderedPageBreak/>
        <w:t xml:space="preserve">πρώτο βήμα επαναπροσέγγισης της πολιτικής με την κοινωνία. Μιλάω για την απλή αναλογική. </w:t>
      </w:r>
    </w:p>
    <w:p w14:paraId="0715B0C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απλή αναλογική δεν είναι απλώς ένα εκλογικό σύστημα το οποίο είναι πάγια θέση της Αρ</w:t>
      </w:r>
      <w:r>
        <w:rPr>
          <w:rFonts w:eastAsia="Times New Roman" w:cs="Times New Roman"/>
          <w:szCs w:val="24"/>
        </w:rPr>
        <w:t>ιστεράς. Είναι ένα εργαλείο μέσω του οποίου τα τοπικά κινήματα, οι τοπικές πρωτοβουλίες πολιτών μπορούν να δουν τον εαυτό τους να εκφράζεται μέσα από τα δημοτικά και περιφερειακά συμβούλια, κάτι το οποίο δεν γινόταν εδώ και πάρα πολλά χρόνια, εδώ και δεκαε</w:t>
      </w:r>
      <w:r>
        <w:rPr>
          <w:rFonts w:eastAsia="Times New Roman" w:cs="Times New Roman"/>
          <w:szCs w:val="24"/>
        </w:rPr>
        <w:t xml:space="preserve">τίες, με τα συστήματα ενισχυμένης αναλογικής, τα οποία ίσχυαν επειδή ακριβώς ο πάλαι ποτέ δικομματισμός ήθελε να ελέγχει την τοπική αυτοδιοίκηση. </w:t>
      </w:r>
    </w:p>
    <w:p w14:paraId="0715B0C9"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Τώρα ανοίγεται ένας δρόμος ουσιαστικής συμμετοχής των πολιτών, όπου και οι δημοτικοί σύμβουλοι αναβαθμίζονται</w:t>
      </w:r>
      <w:r>
        <w:rPr>
          <w:rFonts w:eastAsia="Times New Roman"/>
          <w:szCs w:val="24"/>
        </w:rPr>
        <w:t xml:space="preserve"> απέναντι στο δημαρχοκεντρικό σύστημα, διότι για να παρθούν αποφάσεις σημαντικές για τοπικά ζητήματα θα πρέπει να υπάρχουν συνεργασίες. </w:t>
      </w:r>
    </w:p>
    <w:p w14:paraId="0715B0CA"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Νομίζω ότι οι κοινής λογικής άνθρωποι, ανεξαρτήτως παράταξης, μπορούν να επιλέξουν για τον τόπο τους σημαντικά πράγματα</w:t>
      </w:r>
      <w:r>
        <w:rPr>
          <w:rFonts w:eastAsia="Times New Roman"/>
          <w:szCs w:val="24"/>
        </w:rPr>
        <w:t xml:space="preserve"> και να συμφωνήσουν για τα τοπικά τους ζητήματα. </w:t>
      </w:r>
      <w:r>
        <w:rPr>
          <w:rFonts w:eastAsia="Times New Roman"/>
          <w:szCs w:val="24"/>
        </w:rPr>
        <w:lastRenderedPageBreak/>
        <w:t>Άλλοι προσπαθούν να τους χωρίσουν μέσα από μικροκομματικές επιδιώξεις. Όμως, είμαι σίγουρος ότι μέσα στα δημοτικά και στα περιφερειακά συμβούλια θα υπάρχει συναίνεση και θα υπάρχει μια κουλτούρα συνεργασίας,</w:t>
      </w:r>
      <w:r>
        <w:rPr>
          <w:rFonts w:eastAsia="Times New Roman"/>
          <w:szCs w:val="24"/>
        </w:rPr>
        <w:t xml:space="preserve"> η οποία θα αποδώσει τα μέγιστα στις τοπικές κοινωνίες.</w:t>
      </w:r>
    </w:p>
    <w:p w14:paraId="0715B0C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Η Αξιωματική Αντιπολίτευση λέει ότι θα υπάρξει ακυβερνησία, ότι δεν μπορεί ο δήμαρχος να ελέγχει το δημοτικό συμβούλιο και άρα δεν θα μπορεί να παίρνει αποφάσεις και μια σειρά από τέτοια επιχειρήματα.</w:t>
      </w:r>
      <w:r>
        <w:rPr>
          <w:rFonts w:eastAsia="Times New Roman"/>
          <w:szCs w:val="24"/>
        </w:rPr>
        <w:t xml:space="preserve"> Ποιος σας λέει, αγαπητοί συνάδελφοι, ότι τόσα χρόνια οι παρατάξεις που έπαιρναν 30% και 35% στον πρώτο γύρο και στον δεύτερο γύρο έβγαιναν με 60% και 65% των εδρών είχαν την αυθεντική έκφραση της πλειοψηφίας της τοπικής κοινωνίας για να πάρουν αποφάσεις;</w:t>
      </w:r>
    </w:p>
    <w:p w14:paraId="0715B0C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Σε ό,τι αφορά το ΠΑΣΟΚ στο θέμα της απλής αναλογικής, πραγματικά είναι άξιον απορίας ένα κόμμα ιστορικό, το οποίο έδωσε πολλά στο θέμα της </w:t>
      </w:r>
      <w:r>
        <w:rPr>
          <w:rFonts w:eastAsia="Times New Roman"/>
          <w:szCs w:val="24"/>
        </w:rPr>
        <w:t>τοπικής α</w:t>
      </w:r>
      <w:r>
        <w:rPr>
          <w:rFonts w:eastAsia="Times New Roman"/>
          <w:szCs w:val="24"/>
        </w:rPr>
        <w:t xml:space="preserve">υτοδιοίκησης και της αποκέντρωσης -πραγματικά από το 1981-1982 και μετά έγιναν σοβαρές τομές στα θέματα της </w:t>
      </w:r>
      <w:r>
        <w:rPr>
          <w:rFonts w:eastAsia="Times New Roman"/>
          <w:szCs w:val="24"/>
        </w:rPr>
        <w:t>τοπικής α</w:t>
      </w:r>
      <w:r>
        <w:rPr>
          <w:rFonts w:eastAsia="Times New Roman"/>
          <w:szCs w:val="24"/>
        </w:rPr>
        <w:t xml:space="preserve">υτοδιοίκησης- σήμερα να φτάνει στο σημείο να αρνείται κάτι το οποίο το είχε στο </w:t>
      </w:r>
      <w:r>
        <w:rPr>
          <w:rFonts w:eastAsia="Times New Roman"/>
          <w:szCs w:val="24"/>
          <w:lang w:val="en-US"/>
        </w:rPr>
        <w:t>DNA</w:t>
      </w:r>
      <w:r w:rsidRPr="00E21E6C">
        <w:rPr>
          <w:rFonts w:eastAsia="Times New Roman"/>
          <w:szCs w:val="24"/>
        </w:rPr>
        <w:t xml:space="preserve"> </w:t>
      </w:r>
      <w:r>
        <w:rPr>
          <w:rFonts w:eastAsia="Times New Roman"/>
          <w:szCs w:val="24"/>
        </w:rPr>
        <w:t xml:space="preserve">του. </w:t>
      </w:r>
      <w:r>
        <w:rPr>
          <w:rFonts w:eastAsia="Times New Roman"/>
          <w:szCs w:val="24"/>
        </w:rPr>
        <w:lastRenderedPageBreak/>
        <w:t xml:space="preserve">Το θέμα της απλής αναλογικής ήταν στο </w:t>
      </w:r>
      <w:r>
        <w:rPr>
          <w:rFonts w:eastAsia="Times New Roman"/>
          <w:szCs w:val="24"/>
          <w:lang w:val="en-US"/>
        </w:rPr>
        <w:t>DNA</w:t>
      </w:r>
      <w:r>
        <w:rPr>
          <w:rFonts w:eastAsia="Times New Roman"/>
          <w:szCs w:val="24"/>
        </w:rPr>
        <w:t xml:space="preserve"> του ΠΑΣΟΚ. Και έρχεται σήμερα και εξαιτίας μικροκομματικών στόχων </w:t>
      </w:r>
      <w:r>
        <w:rPr>
          <w:rFonts w:eastAsia="Times New Roman"/>
          <w:szCs w:val="24"/>
        </w:rPr>
        <w:t xml:space="preserve">απέναντι στην Κυβέρνησή μας λέει «δεν ψηφίζω την απλή αναλογική». Φυσικά όλοι θα κριθούμε και όλοι κρινόμαστε από τον λαό. </w:t>
      </w:r>
    </w:p>
    <w:p w14:paraId="0715B0C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Το σημερινό νομοσχέδιο, λοιπόν, που θα είναι νόμος σε λίγες ώρες, φέρνει σημαντικά βασικά θετικά ζητήματα, τα οποία φυσικά θα ολοκλη</w:t>
      </w:r>
      <w:r>
        <w:rPr>
          <w:rFonts w:eastAsia="Times New Roman"/>
          <w:szCs w:val="24"/>
        </w:rPr>
        <w:t xml:space="preserve">ρωθούν με τον «ΚΛΕΙΣΘΕΝΗ ΙΙ». Σε ό,τι αφορά τους μικρούς νησιωτικούς  δήμους,  επειδή προέρχομαι από την περιοχή αυτή, θέλω να πω ότι γίνονται σημαντικά βήματα και στην αυτοτέλεια των προϋπολογισμών των δημοτικών κοινοτήτων, ακόμα και των αυτοτελών νησιών </w:t>
      </w:r>
      <w:r>
        <w:rPr>
          <w:rFonts w:eastAsia="Times New Roman"/>
          <w:szCs w:val="24"/>
        </w:rPr>
        <w:t>που ανήκουν σε ευρύτερους δήμους, δημιουργούνται οι δυνατότητες παραγωγής ηλεκτρικής ενέργειας από δήμους των μικρών νησιών, η δυνατότητα να ιδρύουν πρατήρια καυσίμων, οι δυνατότητες να υπάρχει επιτροπή διαβούλευσης τοπική, η οποία μέσα από τη συμμετοχή τω</w:t>
      </w:r>
      <w:r>
        <w:rPr>
          <w:rFonts w:eastAsia="Times New Roman"/>
          <w:szCs w:val="24"/>
        </w:rPr>
        <w:t>ν τοπικών φορέων θα μπορεί να διαμορφώνει και τον συμμετοχικό προϋπολογισμό. Είναι τομή να υπάρξει ο συμμετοχικός προϋπολογισμός, κάτι το οποίο τόσα χρόνια δεν υπήρχε.</w:t>
      </w:r>
    </w:p>
    <w:p w14:paraId="0715B0CE"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Επομένως, με τα άρθρα 187 και 189 κατανέμονται και τα έσοδα και τα έξοδα στις τοπικές, δ</w:t>
      </w:r>
      <w:r>
        <w:rPr>
          <w:rFonts w:eastAsia="Times New Roman"/>
          <w:szCs w:val="24"/>
        </w:rPr>
        <w:t>ημοτικές και νησιωτικές κοινότητες και αποτελεί σημαντικό βήμα αυτό για την αναβάθμισή τους.</w:t>
      </w:r>
    </w:p>
    <w:p w14:paraId="0715B0CF"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715B0D0"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Κυρία Πρόεδρε, τελειώνω.</w:t>
      </w:r>
    </w:p>
    <w:p w14:paraId="0715B0D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Νομίζω ότι το σημερινό νομοσχέδιο θα ανοίξει σημαντικο</w:t>
      </w:r>
      <w:r>
        <w:rPr>
          <w:rFonts w:eastAsia="Times New Roman"/>
          <w:szCs w:val="24"/>
        </w:rPr>
        <w:t xml:space="preserve">ύς δρόμους ουσιαστικής συμμετοχής της κοινωνίας και αναβάθμισης του θεσμού της </w:t>
      </w:r>
      <w:r>
        <w:rPr>
          <w:rFonts w:eastAsia="Times New Roman"/>
          <w:szCs w:val="24"/>
        </w:rPr>
        <w:t>τοπικής α</w:t>
      </w:r>
      <w:r>
        <w:rPr>
          <w:rFonts w:eastAsia="Times New Roman"/>
          <w:szCs w:val="24"/>
        </w:rPr>
        <w:t xml:space="preserve">υτοδιοίκησης. </w:t>
      </w:r>
    </w:p>
    <w:p w14:paraId="0715B0D2"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Η Νέα Δημοκρατία ονειρεύεται ότι θα έχει πάρει την εξουσία πριν για να καταργήσει τον νόμο. Όμως δεν πρόκειται να συμβεί αυτό κι όχι μόνο δεν πρόκειται ν</w:t>
      </w:r>
      <w:r>
        <w:rPr>
          <w:rFonts w:eastAsia="Times New Roman"/>
          <w:szCs w:val="24"/>
        </w:rPr>
        <w:t>α συμβεί, αλλά οι δημοτικές εκλογές θα προηγηθούν σε κάθε περίπτωση από τις βουλευτικές εκλογές και κατά συνέπεια, θα εφαρμοστεί για πρώτη φορά και οι τοπικές κοινωνίες θα δουν τον εαυτό τους μέσα από την έκφραση των νέων δημοτικών και περιφερειακών συμβου</w:t>
      </w:r>
      <w:r>
        <w:rPr>
          <w:rFonts w:eastAsia="Times New Roman"/>
          <w:szCs w:val="24"/>
        </w:rPr>
        <w:t>λίων.</w:t>
      </w:r>
    </w:p>
    <w:p w14:paraId="0715B0D3"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Ευχαριστώ.</w:t>
      </w:r>
    </w:p>
    <w:p w14:paraId="0715B0D4"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lastRenderedPageBreak/>
        <w:t>(Χειροκροτήματα από την πτέρυγα του ΣΥΡΙΖΑ)</w:t>
      </w:r>
    </w:p>
    <w:p w14:paraId="0715B0D5" w14:textId="77777777" w:rsidR="006222AF" w:rsidRDefault="006453C1">
      <w:pPr>
        <w:tabs>
          <w:tab w:val="left" w:pos="2940"/>
        </w:tabs>
        <w:spacing w:after="0" w:line="600" w:lineRule="auto"/>
        <w:ind w:firstLine="720"/>
        <w:jc w:val="both"/>
        <w:rPr>
          <w:rFonts w:eastAsia="Times New Roman"/>
          <w:szCs w:val="24"/>
        </w:rPr>
      </w:pPr>
      <w:r w:rsidRPr="00D81C06">
        <w:rPr>
          <w:rFonts w:eastAsia="Times New Roman"/>
          <w:b/>
          <w:szCs w:val="24"/>
        </w:rPr>
        <w:t>ΠΡΟΕΔΡΕΥΟΥΣΑ (Αναστασία Χριστοδουλοπούλου):</w:t>
      </w:r>
      <w:r>
        <w:rPr>
          <w:rFonts w:eastAsia="Times New Roman"/>
          <w:szCs w:val="24"/>
        </w:rPr>
        <w:t xml:space="preserve"> Ευχαριστούμε.</w:t>
      </w:r>
    </w:p>
    <w:p w14:paraId="0715B0D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Να έλθει τώρα στο Βήμα ο κ. Σταύρος Θεοδωράκης, Πρόεδρος της Κοινοβουλευτικής Ομάδας του Ποταμιού. </w:t>
      </w:r>
    </w:p>
    <w:p w14:paraId="0715B0D7"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Ο χρόνος σας, κύριε Θεοδωράκη, είναι </w:t>
      </w:r>
      <w:r>
        <w:rPr>
          <w:rFonts w:eastAsia="Times New Roman"/>
          <w:szCs w:val="24"/>
        </w:rPr>
        <w:t>δώδεκα λεπτά.</w:t>
      </w:r>
    </w:p>
    <w:p w14:paraId="0715B0D8" w14:textId="77777777" w:rsidR="006222AF" w:rsidRDefault="006453C1">
      <w:pPr>
        <w:spacing w:after="0" w:line="600" w:lineRule="auto"/>
        <w:ind w:firstLine="720"/>
        <w:jc w:val="both"/>
        <w:rPr>
          <w:rFonts w:eastAsia="Times New Roman"/>
          <w:color w:val="000000"/>
          <w:szCs w:val="24"/>
          <w:shd w:val="clear" w:color="auto" w:fill="FFFFFF"/>
        </w:rPr>
      </w:pPr>
      <w:r w:rsidRPr="00506A3D">
        <w:rPr>
          <w:rFonts w:eastAsia="Times New Roman"/>
          <w:b/>
          <w:color w:val="000000"/>
          <w:szCs w:val="24"/>
          <w:shd w:val="clear" w:color="auto" w:fill="FFFFFF"/>
        </w:rPr>
        <w:t xml:space="preserve">ΣΤΑΥΡΟΣ ΘΕΟΔΩΡΑΚΗΣ (Πρόεδρος του </w:t>
      </w:r>
      <w:r>
        <w:rPr>
          <w:rFonts w:eastAsia="Times New Roman"/>
          <w:b/>
          <w:color w:val="000000"/>
          <w:szCs w:val="24"/>
          <w:shd w:val="clear" w:color="auto" w:fill="FFFFFF"/>
        </w:rPr>
        <w:t>κ</w:t>
      </w:r>
      <w:r w:rsidRPr="00506A3D">
        <w:rPr>
          <w:rFonts w:eastAsia="Times New Roman"/>
          <w:b/>
          <w:color w:val="000000"/>
          <w:szCs w:val="24"/>
          <w:shd w:val="clear" w:color="auto" w:fill="FFFFFF"/>
        </w:rPr>
        <w:t>όμματος Το Ποτάμι):</w:t>
      </w:r>
      <w:r>
        <w:rPr>
          <w:rFonts w:eastAsia="Times New Roman"/>
          <w:b/>
          <w:color w:val="000000"/>
          <w:szCs w:val="24"/>
          <w:shd w:val="clear" w:color="auto" w:fill="FFFFFF"/>
        </w:rPr>
        <w:t xml:space="preserve"> </w:t>
      </w:r>
      <w:r>
        <w:rPr>
          <w:rFonts w:eastAsia="Times New Roman"/>
          <w:color w:val="000000"/>
          <w:szCs w:val="24"/>
          <w:shd w:val="clear" w:color="auto" w:fill="FFFFFF"/>
        </w:rPr>
        <w:t>Κυρίες και κύριοι συνάδελφοι, επιτρέψτε μου να ξεκινήσω από το συμπέρασμα. Δεν γίνεται να αντιμετωπίζετε την αυτοδιοίκηση μόνο με μικροκομματικούς υπολογισμούς. Και δεν είναι δυνατόν, κύριε Σκουρλέτη, να κάνετε συνεχώς τη χώρα άνω κάτω με βάση το τι σας συ</w:t>
      </w:r>
      <w:r>
        <w:rPr>
          <w:rFonts w:eastAsia="Times New Roman"/>
          <w:color w:val="000000"/>
          <w:szCs w:val="24"/>
          <w:shd w:val="clear" w:color="auto" w:fill="FFFFFF"/>
        </w:rPr>
        <w:t xml:space="preserve">μφέρει και τι δεν σας συμφέρει. </w:t>
      </w:r>
    </w:p>
    <w:p w14:paraId="0715B0D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Μέχρι χθες λέγατε «και γιατί να γίνονται οι εκλογές τον Μάιο και να μην γίνονται τον Οκτώβριο;» και τώρα λέτε «και γιατί να γίνονται οι εκλογές τον Οκτώβριο και να μην γίνονται τον Μάιο;». Νομίζω ότι είναι ένα προσβλητικό γ</w:t>
      </w:r>
      <w:r>
        <w:rPr>
          <w:rFonts w:eastAsia="Times New Roman"/>
          <w:color w:val="000000"/>
          <w:szCs w:val="24"/>
          <w:shd w:val="clear" w:color="auto" w:fill="FFFFFF"/>
        </w:rPr>
        <w:t xml:space="preserve">ια την αυτοδιοίκηση παιχνίδι κολοκυθιάς και πολύ φοβάμαι δηλωτικό της προχειρότητας με την οποία αντιμετωπίζετε τα μικρά και μεγάλα ζητήματα που απασχολούν τη χώρα. </w:t>
      </w:r>
    </w:p>
    <w:p w14:paraId="0715B0DA"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Και πάτε τώρα να κάνετε μία διόρθωση, αλλά ούτε αυτήν την ολοκληρώνετε. Λέτε η ημερομηνία </w:t>
      </w:r>
      <w:r>
        <w:rPr>
          <w:rFonts w:eastAsia="Times New Roman"/>
          <w:color w:val="000000"/>
          <w:szCs w:val="24"/>
          <w:shd w:val="clear" w:color="auto" w:fill="FFFFFF"/>
        </w:rPr>
        <w:t>των ευρωεκλογών να συμπίπτει με την ημερομηνία των αυτοδιοικητικών εκλογών, αλλά οι θητείες να μην συμπίπτουν και να γίνονται κάθε πέντε χρόνια οι ευρωεκλογές. Επίσης, επιμένετε να μειώσετε τη θητεία στην τοπική αυτοδιοίκηση και να γίνονται εκλογές κάθε τέ</w:t>
      </w:r>
      <w:r>
        <w:rPr>
          <w:rFonts w:eastAsia="Times New Roman"/>
          <w:color w:val="000000"/>
          <w:szCs w:val="24"/>
          <w:shd w:val="clear" w:color="auto" w:fill="FFFFFF"/>
        </w:rPr>
        <w:t xml:space="preserve">σσερα χρόνια. Κάλπες, δηλαδή, να στήνουμε και σε δουλειά να βρισκόμαστε. </w:t>
      </w:r>
    </w:p>
    <w:p w14:paraId="0715B0DB"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Σας προτείνουμε να παραμείνει η θητεία των δημάρχων και των περιφερειαρχών στα πέντε χρόνια και οι εκλογές να συμπίπτουν πάντα με τις ευρωεκλογές. Τι πιο λογικό και νοικοκυρεμένο, θα</w:t>
      </w:r>
      <w:r>
        <w:rPr>
          <w:rFonts w:eastAsia="Times New Roman"/>
          <w:color w:val="000000"/>
          <w:szCs w:val="24"/>
          <w:shd w:val="clear" w:color="auto" w:fill="FFFFFF"/>
        </w:rPr>
        <w:t xml:space="preserve"> έλεγα, να ενισχύσουμε και τις δύο αναμετρήσεις με τα στοιχεία που τους λείπουν. Αποκέντρωση και Ευρώπη είναι δύο έννοιες που πρέπει να πηγαίνουν μαζί. </w:t>
      </w:r>
    </w:p>
    <w:p w14:paraId="0715B0DC"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Πάμε, όμως, και στα υπόλοιπα λάθη της πρότασής σας. Μια ομάδα συμφερόντων ή μια ακραία ομάδα θα μπορεί </w:t>
      </w:r>
      <w:r>
        <w:rPr>
          <w:rFonts w:eastAsia="Times New Roman"/>
          <w:color w:val="000000"/>
          <w:szCs w:val="24"/>
          <w:shd w:val="clear" w:color="auto" w:fill="FFFFFF"/>
        </w:rPr>
        <w:t>να καταρτίσει έναν συνδυασμό, να πάρει ελάχιστες ψήφους σε μι</w:t>
      </w:r>
      <w:r>
        <w:rPr>
          <w:rFonts w:eastAsia="Times New Roman"/>
          <w:color w:val="000000"/>
          <w:szCs w:val="24"/>
          <w:shd w:val="clear" w:color="auto" w:fill="FFFFFF"/>
        </w:rPr>
        <w:lastRenderedPageBreak/>
        <w:t xml:space="preserve">κρούς δήμους ή σε μεσαίους -πέντε χιλιάδων κατοίκων, για παράδειγμα- και να μπει στο δημοτικό συμβούλιο με πενήντα, εξήντα ψήφους. </w:t>
      </w:r>
    </w:p>
    <w:p w14:paraId="0715B0DD"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Ζητάμε, λοιπόν, εμείς -και δεν το ζητάμε μόνο εμείς, το ζητάνε </w:t>
      </w:r>
      <w:r>
        <w:rPr>
          <w:rFonts w:eastAsia="Times New Roman"/>
          <w:color w:val="000000"/>
          <w:szCs w:val="24"/>
          <w:shd w:val="clear" w:color="auto" w:fill="FFFFFF"/>
        </w:rPr>
        <w:t xml:space="preserve">και οι περισσότεροι δήμαρχοι της χώρας- να υπάρχει όριο 3% για την είσοδο ενός συνδυασμού στα δημοτικά και περιφερειακά συμβούλια. </w:t>
      </w:r>
    </w:p>
    <w:p w14:paraId="0715B0D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Τις προηγούμενες ημέρες συναντήθηκα με πολλούς επιτυχημένους δημάρχους, ανεξάρτητους κατά βάση, αλλά και της Νέας Δημοκρατία</w:t>
      </w:r>
      <w:r>
        <w:rPr>
          <w:rFonts w:eastAsia="Times New Roman"/>
          <w:color w:val="000000"/>
          <w:szCs w:val="24"/>
          <w:shd w:val="clear" w:color="auto" w:fill="FFFFFF"/>
        </w:rPr>
        <w:t xml:space="preserve">ς, του ΠΑΣΟΚ, του ΣΥΡΙΖΑ. Όλοι οι σοβαροί άνθρωποι κάνουν έκκληση να μην παραδώσετε τις τοπικές βουλές στα χέρια ακραίων και γραφικών. </w:t>
      </w:r>
    </w:p>
    <w:p w14:paraId="0715B0DF"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Οι λειτουργίες των δημοτικών συμβουλίων θα σαμποταριστούν. Οι αργόσυρτες διαδικασίες στα δημοτικά και περιφερειακά συμβο</w:t>
      </w:r>
      <w:r>
        <w:rPr>
          <w:rFonts w:eastAsia="Times New Roman"/>
          <w:color w:val="000000"/>
          <w:szCs w:val="24"/>
          <w:shd w:val="clear" w:color="auto" w:fill="FFFFFF"/>
        </w:rPr>
        <w:t xml:space="preserve">ύλια θα γίνουν ακόμα πιο αργές και κανείς πλέον στις τοπικές κοινωνίες δεν θα έχει διάθεση συνεννόησης με κανέναν. Πυρπολείτε την κουλτούρα συνεργασίας. Γιατί; Αφού ο καθένας θα μπορεί να κατέβει μόνος του, γιατί να υπάρχουν </w:t>
      </w:r>
      <w:r>
        <w:rPr>
          <w:rFonts w:eastAsia="Times New Roman"/>
          <w:color w:val="000000"/>
          <w:szCs w:val="24"/>
          <w:shd w:val="clear" w:color="auto" w:fill="FFFFFF"/>
        </w:rPr>
        <w:lastRenderedPageBreak/>
        <w:t xml:space="preserve">προσπάθειες σύγκλισης, αφού με </w:t>
      </w:r>
      <w:r>
        <w:rPr>
          <w:rFonts w:eastAsia="Times New Roman"/>
          <w:color w:val="000000"/>
          <w:szCs w:val="24"/>
          <w:shd w:val="clear" w:color="auto" w:fill="FFFFFF"/>
        </w:rPr>
        <w:t xml:space="preserve">1% θα έχω εκπροσώπηση, γιατί να συνεργαστώ με κάποιον άλλο; </w:t>
      </w:r>
    </w:p>
    <w:p w14:paraId="0715B0E0"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Επιμένετε, λοιπόν, στην ισοπεδωτική απλή αναλογική προσθέτοντας προβλήματα στην τοπική αυτοδιοίκηση. Σε μια εποχή που στην Ευρώπη λαμβάνονται αποφάσεις για την ενίσχυση των τοπικών αρχών, εσείς κ</w:t>
      </w:r>
      <w:r>
        <w:rPr>
          <w:rFonts w:eastAsia="Times New Roman"/>
          <w:color w:val="000000"/>
          <w:szCs w:val="24"/>
          <w:shd w:val="clear" w:color="auto" w:fill="FFFFFF"/>
        </w:rPr>
        <w:t>άνετε το αντίθετο και ενισχύετε τις υπερεξουσίες του εκάστοτε Υπουργού.</w:t>
      </w:r>
    </w:p>
    <w:p w14:paraId="0715B0E1"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ήθελα να αναφερθώ σε ένα συγκεκριμένο θέμα. Οι επόπτες νομιμότητας ουσιαστικά είναι όργανα του Υπουργού. Η εκάστοτε κυβερνητική εξουσία, δηλαδή, θα αποφασίζει ποιος δήμαρχος θα ελέγ</w:t>
      </w:r>
      <w:r>
        <w:rPr>
          <w:rFonts w:eastAsia="Times New Roman"/>
          <w:color w:val="000000"/>
          <w:szCs w:val="24"/>
          <w:shd w:val="clear" w:color="auto" w:fill="FFFFFF"/>
        </w:rPr>
        <w:t xml:space="preserve">χεται και ποιος δήμαρχος θα έχει ασυλία. Ζητάμε οι επόπτες νομιμότητας να μην ορίζονται από τους Υπουργούς, αλλά να επιλέγονται με διαφανείς και αξιοκρατικές διαδικασίες. </w:t>
      </w:r>
    </w:p>
    <w:p w14:paraId="0715B0E2" w14:textId="77777777" w:rsidR="006222AF" w:rsidRDefault="006453C1">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Κυρίες και κύριοι, όλοι οι άνθρωποι της αυτοδιοίκησης -και εδώ νομίζω ότι θα συμφωνήσουμε όλοι σε αυτήν την Αίθουσα ή τέλος πάντων οι περισσότεροι- που πονούν την αυτοδιοίκηση συμφωνούν ότι πρέπει να αλλάξουμε το σημερινό εκλογικό σύστημα. </w:t>
      </w:r>
      <w:r>
        <w:rPr>
          <w:rFonts w:eastAsia="Times New Roman"/>
          <w:color w:val="000000"/>
          <w:szCs w:val="24"/>
          <w:shd w:val="clear" w:color="auto" w:fill="FFFFFF"/>
        </w:rPr>
        <w:t xml:space="preserve"> </w:t>
      </w:r>
      <w:r>
        <w:rPr>
          <w:rFonts w:eastAsia="Times New Roman" w:cs="Times New Roman"/>
          <w:szCs w:val="24"/>
        </w:rPr>
        <w:t>Δεν μπορεί ένας</w:t>
      </w:r>
      <w:r>
        <w:rPr>
          <w:rFonts w:eastAsia="Times New Roman" w:cs="Times New Roman"/>
          <w:szCs w:val="24"/>
        </w:rPr>
        <w:t xml:space="preserve"> δήμαρχος που έχει ψηφιστεί </w:t>
      </w:r>
      <w:r>
        <w:rPr>
          <w:rFonts w:eastAsia="Times New Roman" w:cs="Times New Roman"/>
          <w:szCs w:val="24"/>
        </w:rPr>
        <w:lastRenderedPageBreak/>
        <w:t>από το 20% να έχει το 60% των εδρών του δημοτικού συμβουλίου. Σε αυτό συμφωνούμε όλοι.</w:t>
      </w:r>
    </w:p>
    <w:p w14:paraId="0715B0E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Αντί να διορθώσουμε, όμως, το πρόβλημα, τα ισοπεδώνετε όλα, πηγαίνετε στο άλλο άκρο και νομίζω ότι πολλαπλασιάζετε τα αδιέξοδα. Από τον δήμαρ</w:t>
      </w:r>
      <w:r>
        <w:rPr>
          <w:rFonts w:eastAsia="Times New Roman" w:cs="Times New Roman"/>
          <w:szCs w:val="24"/>
        </w:rPr>
        <w:t>χο-παντοκράτορα που έχουμε σήμερα πηγαίνουμε στον δήμαρχο-επαίτη, επαίτη ψήφων στο δημοτικό συμβούλιο.</w:t>
      </w:r>
    </w:p>
    <w:p w14:paraId="0715B0E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Προσέξτε. Παίρνει ένας δήμαρχος 45% στον πρώτο γύρο -και έχουμε πολλές τέτοιες περιπτώσεις σε όλη την Ελλάδα- και πρέπει, σύμφωνα με την πρότασή σας, αυτ</w:t>
      </w:r>
      <w:r>
        <w:rPr>
          <w:rFonts w:eastAsia="Times New Roman" w:cs="Times New Roman"/>
          <w:szCs w:val="24"/>
        </w:rPr>
        <w:t>ός που έχει ψηφιστεί από τον έναν στους δύο πολίτες, για να μπορέσει να διοικήσει τον δήμο του, να κάνει συνεχώς παζάρια με παρατάξεις του 2%, του 5%, του 7%. Θα πρέπει να πούμε κάτι, ότι τα δημοτικά συμβούλια δεν είναι μόνο για ψηφίσματα, για πολιτικές συ</w:t>
      </w:r>
      <w:r>
        <w:rPr>
          <w:rFonts w:eastAsia="Times New Roman" w:cs="Times New Roman"/>
          <w:szCs w:val="24"/>
        </w:rPr>
        <w:t>ζητήσεις και για αγωνιστικές ντιρεκτίβες. Είναι όργανα διοίκησης, είναι δηλαδή όργανα που παίρνουν καθημερινές αποφάσεις για τον πολίτη και εσείς τα όργανα διοίκησης τα ναρκοθετείτε.</w:t>
      </w:r>
    </w:p>
    <w:p w14:paraId="0715B0E5" w14:textId="77777777" w:rsidR="006222AF" w:rsidRDefault="006453C1">
      <w:pPr>
        <w:spacing w:after="0" w:line="600" w:lineRule="auto"/>
        <w:ind w:firstLine="720"/>
        <w:jc w:val="both"/>
        <w:rPr>
          <w:rFonts w:eastAsia="Times New Roman" w:cs="Times New Roman"/>
          <w:szCs w:val="24"/>
        </w:rPr>
      </w:pPr>
      <w:r w:rsidRPr="00791CB7">
        <w:rPr>
          <w:rFonts w:eastAsia="Times New Roman" w:cs="Times New Roman"/>
          <w:szCs w:val="24"/>
        </w:rPr>
        <w:t xml:space="preserve">(Στο σημείο αυτό την Προεδρική Έδρα καταλαμβάνει ο </w:t>
      </w:r>
      <w:r>
        <w:rPr>
          <w:rFonts w:eastAsia="Times New Roman" w:cs="Times New Roman"/>
          <w:szCs w:val="24"/>
        </w:rPr>
        <w:t>Ε΄</w:t>
      </w:r>
      <w:r w:rsidRPr="00791CB7">
        <w:rPr>
          <w:rFonts w:eastAsia="Times New Roman" w:cs="Times New Roman"/>
          <w:szCs w:val="24"/>
        </w:rPr>
        <w:t xml:space="preserve"> Αντιπρόεδρος της Βο</w:t>
      </w:r>
      <w:r w:rsidRPr="00791CB7">
        <w:rPr>
          <w:rFonts w:eastAsia="Times New Roman" w:cs="Times New Roman"/>
          <w:szCs w:val="24"/>
        </w:rPr>
        <w:t xml:space="preserve">υλής κ. </w:t>
      </w:r>
      <w:r w:rsidRPr="00FC57EC">
        <w:rPr>
          <w:rFonts w:eastAsia="Times New Roman" w:cs="Times New Roman"/>
          <w:b/>
          <w:szCs w:val="24"/>
        </w:rPr>
        <w:t>ΔΗΜΗΤΡΙΟΣ ΚΡΕΜΑΣΤΙΝΟΣ</w:t>
      </w:r>
      <w:r w:rsidRPr="00791CB7">
        <w:rPr>
          <w:rFonts w:eastAsia="Times New Roman" w:cs="Times New Roman"/>
          <w:szCs w:val="24"/>
        </w:rPr>
        <w:t>)</w:t>
      </w:r>
    </w:p>
    <w:p w14:paraId="0715B0E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Η ερμηνεία των περισσοτέρων, όταν διαβάζουν αυτές τις ρυθμίσεις, είναι μία: Γιατί τα κάνετε όλα αυτά; Διότι, επειδή δεν έχετε ισχυρές κομματικές παρατάξεις στην αυτοδιοίκηση, θέλετε με το 10%, με το 15% να συνδιοικείτε τους δ</w:t>
      </w:r>
      <w:r>
        <w:rPr>
          <w:rFonts w:eastAsia="Times New Roman" w:cs="Times New Roman"/>
          <w:szCs w:val="24"/>
        </w:rPr>
        <w:t>ήμους. Αυτό, όμως, θα σημάνει παζάρια, αυτό θα σημάνει συναλλαγή και αυτό θα σημάνει σε πολλές περιπτώσεις παράλυση της τοπικής αυτοδιοίκησης.</w:t>
      </w:r>
    </w:p>
    <w:p w14:paraId="0715B0E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προτείνουμε εμείς; Εμείς λέμε ότι πρέπει να φύγουμε από το παλιό καθεστώς. Ζητάμε την καθιέρωση ενός συστήματο</w:t>
      </w:r>
      <w:r>
        <w:rPr>
          <w:rFonts w:eastAsia="Times New Roman" w:cs="Times New Roman"/>
          <w:szCs w:val="24"/>
        </w:rPr>
        <w:t>ς σταθμισμένης αναλογικής. Προτείνουμε αυτό που προτείνουν οι δήμαρχοι που έχουν έγνοια την αυτοδιοίκηση και όχι τα κόμματά τους: Σταθμισμένη αναλογική.</w:t>
      </w:r>
    </w:p>
    <w:p w14:paraId="0715B0E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Συγκεκριμένα: Δήμαρχος να εκλέγεται όποιος συγκεντρώνει την πρώτη Κυριακή πάνω από 42% και να έχει, βέβ</w:t>
      </w:r>
      <w:r>
        <w:rPr>
          <w:rFonts w:eastAsia="Times New Roman" w:cs="Times New Roman"/>
          <w:szCs w:val="24"/>
        </w:rPr>
        <w:t xml:space="preserve">αια, την απόλυτη πλειοψηφία στο δημοτικό συμβούλιο. Προτείνουμε να υπάρξει πλαφόν εισόδου στα δημοτικά και περιφερειακά συμβούλια το 3% και τα δημοτικά συμβούλια να συγκροτούνται με βάση τον κανόνα -προσέξτε με- ότι όσοι παίρνουν πάνω από 3% </w:t>
      </w:r>
      <w:r>
        <w:rPr>
          <w:rFonts w:eastAsia="Times New Roman" w:cs="Times New Roman"/>
          <w:szCs w:val="24"/>
        </w:rPr>
        <w:lastRenderedPageBreak/>
        <w:t>εκπροσωπούνται</w:t>
      </w:r>
      <w:r>
        <w:rPr>
          <w:rFonts w:eastAsia="Times New Roman" w:cs="Times New Roman"/>
          <w:szCs w:val="24"/>
        </w:rPr>
        <w:t xml:space="preserve"> αναλογικά στο δημοτικό συμβούλιο, ο δήμαρχος όμως που εκλέγεται τη δεύτερη Κυριακή να έχει ένα πρόσθετο μπόνους με βάση το ποσοστό της πρώτης Κυριακής.</w:t>
      </w:r>
    </w:p>
    <w:p w14:paraId="0715B0E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Θέλω να σας δώσω ένα παράδειγμα: Σε μια πόλη που ένας συνδυασμός έχει πάρει την πρώτη Κυριακή μόνο 20%,</w:t>
      </w:r>
      <w:r>
        <w:rPr>
          <w:rFonts w:eastAsia="Times New Roman" w:cs="Times New Roman"/>
          <w:szCs w:val="24"/>
        </w:rPr>
        <w:t xml:space="preserve"> τώρα, με τον υπάρχοντα νόμο, έχει την απόλυτη πλειοψηφία. Εμείς λέμε να πάρει ένα μπόνους 10% επί των εδρών του. Σε μια άλλη πόλη ο συνδυασμός που έχει πάρει την πρώτη Κυριακή 40% να πάρει ένα μπόνους 20% επί των εδρών του, δηλαδή 1% μπόνους επί των εδρών</w:t>
      </w:r>
      <w:r>
        <w:rPr>
          <w:rFonts w:eastAsia="Times New Roman" w:cs="Times New Roman"/>
          <w:szCs w:val="24"/>
        </w:rPr>
        <w:t xml:space="preserve"> για κάθε 2% των ψήφων.</w:t>
      </w:r>
    </w:p>
    <w:p w14:paraId="0715B0E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θα σημάνει αυτό πρακτικά; Αν εξαιρέσουμε τους δημάρχους που θα έχουν εκλεγεί από την πρώτη Κυριακή με 42% βάσει της πρότασης του Ποταμιού, όλοι οι άλλοι θα υποχρεούνται σε μικρές ή μεγάλες συμμαχίες, ανάλογα με το ποσοστό τους. Α</w:t>
      </w:r>
      <w:r>
        <w:rPr>
          <w:rFonts w:eastAsia="Times New Roman" w:cs="Times New Roman"/>
          <w:szCs w:val="24"/>
        </w:rPr>
        <w:t>υτή είναι μια επεξεργασμένη πρόταση του Ποταμιού. Την κάναμε με τη βοήθεια πολλών ανθρώπων της αυτοδιοίκησης με μεγάλη εμπειρία και νομίζω ότι αυτή θα έπρεπε να ήταν η λύση.</w:t>
      </w:r>
    </w:p>
    <w:p w14:paraId="0715B0E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Πάμε, όμως και στο θέμα για το οποίο αγωνίζεται το Ποτάμι από την πρώτη μέρα ίδρυσ</w:t>
      </w:r>
      <w:r>
        <w:rPr>
          <w:rFonts w:eastAsia="Times New Roman" w:cs="Times New Roman"/>
          <w:szCs w:val="24"/>
        </w:rPr>
        <w:t xml:space="preserve">ής του. Δέκα χιλιάδες φοιτητές </w:t>
      </w:r>
      <w:r>
        <w:rPr>
          <w:rFonts w:eastAsia="Times New Roman" w:cs="Times New Roman"/>
          <w:szCs w:val="24"/>
        </w:rPr>
        <w:lastRenderedPageBreak/>
        <w:t>στο Ηνωμένο Βασίλειο, πάνω από επτά χιλιάδες γιατροί στη Γερμανία, πέντε χιλιάδες οικονομολόγοι στη Βόρεια Ευρώπη και άλλοι τόσοι μηχανικοί στη Μέση Ανατολή, τετρακόσιες χιλιάδες φίλοι, αδέλφια, παιδιά έχουν φύγει τα χρόνια τ</w:t>
      </w:r>
      <w:r>
        <w:rPr>
          <w:rFonts w:eastAsia="Times New Roman" w:cs="Times New Roman"/>
          <w:szCs w:val="24"/>
        </w:rPr>
        <w:t>ης κρίσης στο εξωτερικό. Τους στερήσαμε τη δυνατότητα να δουλέψουν, να προκόψουν εδώ, να ζήσουν εδώ και τώρα εσείς επιμένετε να τους αφαιρείτε τη δυνατότητα να ψηφίσουν για την Ελλάδα.</w:t>
      </w:r>
    </w:p>
    <w:p w14:paraId="0715B0EC"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Δεν θα μπω, λοιπόν, σε λεπτομέρειες. Ζητάμε, απαιτούμε, διεκδικούμε ψήφ</w:t>
      </w:r>
      <w:r>
        <w:rPr>
          <w:rFonts w:eastAsia="Times New Roman" w:cs="Times New Roman"/>
          <w:szCs w:val="24"/>
        </w:rPr>
        <w:t>ο για τους Έλληνες του εξωτερικού στις πρεσβείες, στα προξενεία. Προφανώς ζητάμε και δυνατότητα επιστολικής ψήφου, που λέει και το Σύνταγμα. Προφανώς ζητάμε και δυνατότητα ηλεκτρονικής ψήφου.</w:t>
      </w:r>
    </w:p>
    <w:p w14:paraId="0715B0ED"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Η πρότασή μας για τον εκλογικό νόμο είναι γνωστή, ξεκάθαρη και σ</w:t>
      </w:r>
      <w:r>
        <w:rPr>
          <w:rFonts w:eastAsia="Times New Roman" w:cs="Times New Roman"/>
          <w:szCs w:val="24"/>
        </w:rPr>
        <w:t xml:space="preserve">υγκεκριμένη: οι ψήφοι των Ελλήνων του εξωτερικού να προσμετρώνται στην επικράτεια και όχι στις εκλογικές τους περιφέρειες. Γιατί, όπως λέει ο συνταγματολόγος Νίκος Αλιβιζάτος, δεν </w:t>
      </w:r>
      <w:r w:rsidRPr="00224BE3">
        <w:rPr>
          <w:rFonts w:eastAsia="Times New Roman" w:cs="Times New Roman"/>
          <w:szCs w:val="24"/>
        </w:rPr>
        <w:t xml:space="preserve">μπορεί </w:t>
      </w:r>
      <w:r>
        <w:rPr>
          <w:rFonts w:eastAsia="Times New Roman" w:cs="Times New Roman"/>
          <w:szCs w:val="24"/>
        </w:rPr>
        <w:t>η Αστόρια να βγάζει Βουλευτή Χίου ή να βγάζουν οι Αρκάδες της Νέας Υό</w:t>
      </w:r>
      <w:r>
        <w:rPr>
          <w:rFonts w:eastAsia="Times New Roman" w:cs="Times New Roman"/>
          <w:szCs w:val="24"/>
        </w:rPr>
        <w:t xml:space="preserve">ρκης Βουλευτή Αρκαδίας. </w:t>
      </w:r>
    </w:p>
    <w:p w14:paraId="0715B0EE"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Εσείς, </w:t>
      </w:r>
      <w:r w:rsidRPr="00AC526C">
        <w:rPr>
          <w:rFonts w:eastAsia="Times New Roman" w:cs="Times New Roman"/>
          <w:szCs w:val="24"/>
        </w:rPr>
        <w:t>όμως</w:t>
      </w:r>
      <w:r>
        <w:rPr>
          <w:rFonts w:eastAsia="Times New Roman" w:cs="Times New Roman"/>
          <w:szCs w:val="24"/>
        </w:rPr>
        <w:t xml:space="preserve">, αντί να τοποθετηθείτε πάνω σε αυτά τα συγκεκριμένα που έχουν ειπωθεί, έχουν συζητηθεί, έχουν μελετηθεί, επιμένετε στον </w:t>
      </w:r>
      <w:r w:rsidRPr="00911877">
        <w:rPr>
          <w:rFonts w:eastAsia="Times New Roman" w:cs="Times New Roman"/>
          <w:szCs w:val="24"/>
        </w:rPr>
        <w:t>πολιτικ</w:t>
      </w:r>
      <w:r>
        <w:rPr>
          <w:rFonts w:eastAsia="Times New Roman" w:cs="Times New Roman"/>
          <w:szCs w:val="24"/>
        </w:rPr>
        <w:t xml:space="preserve">ό εξοστρακισμό των Ελλήνων του εξωτερικού, πετάτε τη μπάλα στην εξέδρα και συστήνετε μια </w:t>
      </w:r>
      <w:r>
        <w:rPr>
          <w:rFonts w:eastAsia="Times New Roman" w:cs="Times New Roman"/>
          <w:szCs w:val="24"/>
        </w:rPr>
        <w:t>ε</w:t>
      </w:r>
      <w:r>
        <w:rPr>
          <w:rFonts w:eastAsia="Times New Roman" w:cs="Times New Roman"/>
          <w:szCs w:val="24"/>
        </w:rPr>
        <w:t>πι</w:t>
      </w:r>
      <w:r>
        <w:rPr>
          <w:rFonts w:eastAsia="Times New Roman" w:cs="Times New Roman"/>
          <w:szCs w:val="24"/>
        </w:rPr>
        <w:t>τροπή η οποία «θα» συζητήσει, «θα» μελετήσει, «θα» προτείνει.</w:t>
      </w:r>
    </w:p>
    <w:p w14:paraId="0715B0EF"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Αυτά, </w:t>
      </w:r>
      <w:r w:rsidRPr="00AC526C">
        <w:rPr>
          <w:rFonts w:eastAsia="Times New Roman" w:cs="Times New Roman"/>
          <w:szCs w:val="24"/>
        </w:rPr>
        <w:t>όμως</w:t>
      </w:r>
      <w:r>
        <w:rPr>
          <w:rFonts w:eastAsia="Times New Roman" w:cs="Times New Roman"/>
          <w:szCs w:val="24"/>
        </w:rPr>
        <w:t xml:space="preserve">, εμείς τα έχουμε συζητήσει, τα έχουμε μελετήσει, τα έχουμε προτείνει. </w:t>
      </w:r>
      <w:r w:rsidRPr="00AC526C">
        <w:rPr>
          <w:rFonts w:eastAsia="Times New Roman" w:cs="Times New Roman"/>
          <w:szCs w:val="24"/>
        </w:rPr>
        <w:t>Όμως</w:t>
      </w:r>
      <w:r>
        <w:rPr>
          <w:rFonts w:eastAsia="Times New Roman" w:cs="Times New Roman"/>
          <w:szCs w:val="24"/>
        </w:rPr>
        <w:t>, πολύ φοβούμαι ότι η άρνησή σας, η άρνηση να παραχωρήσετε ψήφο στους Έλληνες του εξωτερικού είναι αποτέλεσμα</w:t>
      </w:r>
      <w:r>
        <w:rPr>
          <w:rFonts w:eastAsia="Times New Roman" w:cs="Times New Roman"/>
          <w:szCs w:val="24"/>
        </w:rPr>
        <w:t xml:space="preserve"> του φόβου σας ότι αυτοί οι άνθρωποι στη συντριπτική τους πλειοψηφία δεν θα σας ακολουθήσουν και δεν θα σας ψηφίσουν στις κάλπες.</w:t>
      </w:r>
    </w:p>
    <w:p w14:paraId="0715B0F0"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Επειδή βλέπω ότι αντιδράτε, έχω να κάνω μια πρόταση, κύριε Σκουρλέτη: Να προτείνετε εσείς αυτή η </w:t>
      </w:r>
      <w:r>
        <w:rPr>
          <w:rFonts w:eastAsia="Times New Roman" w:cs="Times New Roman"/>
          <w:szCs w:val="24"/>
        </w:rPr>
        <w:t>ε</w:t>
      </w:r>
      <w:r>
        <w:rPr>
          <w:rFonts w:eastAsia="Times New Roman" w:cs="Times New Roman"/>
          <w:szCs w:val="24"/>
        </w:rPr>
        <w:t>πιτροπή να τελειώσει τη δουλ</w:t>
      </w:r>
      <w:r>
        <w:rPr>
          <w:rFonts w:eastAsia="Times New Roman" w:cs="Times New Roman"/>
          <w:szCs w:val="24"/>
        </w:rPr>
        <w:t xml:space="preserve">ειά της σε τρεις μήνες και αφού λέτε ότι οι εκλογές δεν θα γίνουν το φθινόπωρο και ότι οι εκλογές θα έρθουν το 2019, να δεσμευθούμε όλοι ότι σε αυτή τη </w:t>
      </w:r>
      <w:r w:rsidRPr="00840C4C">
        <w:rPr>
          <w:rFonts w:eastAsia="Times New Roman" w:cs="Times New Roman"/>
          <w:szCs w:val="24"/>
        </w:rPr>
        <w:t>Βουλή</w:t>
      </w:r>
      <w:r>
        <w:rPr>
          <w:rFonts w:eastAsia="Times New Roman" w:cs="Times New Roman"/>
          <w:szCs w:val="24"/>
        </w:rPr>
        <w:t xml:space="preserve"> τον χειμώνα το αργότερο θα ψηφίσουμε όλοι για την ψήφο των Ελλήνων του </w:t>
      </w:r>
      <w:r>
        <w:rPr>
          <w:rFonts w:eastAsia="Times New Roman" w:cs="Times New Roman"/>
          <w:szCs w:val="24"/>
        </w:rPr>
        <w:lastRenderedPageBreak/>
        <w:t>εξωτερικού. Αυτή είναι η συ</w:t>
      </w:r>
      <w:r>
        <w:rPr>
          <w:rFonts w:eastAsia="Times New Roman" w:cs="Times New Roman"/>
          <w:szCs w:val="24"/>
        </w:rPr>
        <w:t xml:space="preserve">μβιβαστική μας πρόταση. Δεν μπορούμε σήμερα; Ας το κάνουμε σε τρεις μήνες που θα τελειώσει το έργο της η </w:t>
      </w:r>
      <w:r>
        <w:rPr>
          <w:rFonts w:eastAsia="Times New Roman" w:cs="Times New Roman"/>
          <w:szCs w:val="24"/>
        </w:rPr>
        <w:t>ε</w:t>
      </w:r>
      <w:r>
        <w:rPr>
          <w:rFonts w:eastAsia="Times New Roman" w:cs="Times New Roman"/>
          <w:szCs w:val="24"/>
        </w:rPr>
        <w:t>πιτροπή.</w:t>
      </w:r>
    </w:p>
    <w:p w14:paraId="0715B0F1"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Υπάρχει, </w:t>
      </w:r>
      <w:r w:rsidRPr="00AC526C">
        <w:rPr>
          <w:rFonts w:eastAsia="Times New Roman" w:cs="Times New Roman"/>
          <w:szCs w:val="24"/>
        </w:rPr>
        <w:t>όμως</w:t>
      </w:r>
      <w:r>
        <w:rPr>
          <w:rFonts w:eastAsia="Times New Roman" w:cs="Times New Roman"/>
          <w:szCs w:val="24"/>
        </w:rPr>
        <w:t xml:space="preserve">, βέβαια και κάτι στο οποίο συμφωνούμε. Αυτό είναι η κατάτμηση της </w:t>
      </w:r>
      <w:r w:rsidRPr="00840C4C">
        <w:rPr>
          <w:rFonts w:eastAsia="Times New Roman" w:cs="Times New Roman"/>
          <w:szCs w:val="24"/>
        </w:rPr>
        <w:t>Β</w:t>
      </w:r>
      <w:r>
        <w:rPr>
          <w:rFonts w:eastAsia="Times New Roman" w:cs="Times New Roman"/>
          <w:szCs w:val="24"/>
        </w:rPr>
        <w:t>΄ Αθηνών και της Περιφέρειας Αττικής. Είχαμε επισημάνει, όχι</w:t>
      </w:r>
      <w:r>
        <w:rPr>
          <w:rFonts w:eastAsia="Times New Roman" w:cs="Times New Roman"/>
          <w:szCs w:val="24"/>
        </w:rPr>
        <w:t xml:space="preserve"> μόνο εμείς, αλλά και πολλοί άλλοι, ότι οι τεράστιες περιφέρειες είναι τόσες δεκαετίες ένα προνομιακό πεδίο για τους «εκλεκτούς» των ανθρώπων των καναλιών και αυτούς</w:t>
      </w:r>
      <w:r>
        <w:rPr>
          <w:rFonts w:eastAsia="Times New Roman" w:cs="Times New Roman"/>
          <w:szCs w:val="24"/>
        </w:rPr>
        <w:t>,</w:t>
      </w:r>
      <w:r>
        <w:rPr>
          <w:rFonts w:eastAsia="Times New Roman" w:cs="Times New Roman"/>
          <w:szCs w:val="24"/>
        </w:rPr>
        <w:t xml:space="preserve"> που είχαν πολλά χρήματα για να υποστηρίξουν υποψηφιότητες στις αχανείς περιφέρειες.</w:t>
      </w:r>
    </w:p>
    <w:p w14:paraId="0715B0F2"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Η πρόταση του Ποταμιού είναι βέβαια το σπάσιμο όλων των μεγάλων περιφερειών. Θα </w:t>
      </w:r>
      <w:r w:rsidRPr="00E57B5A">
        <w:rPr>
          <w:rFonts w:eastAsia="Times New Roman" w:cs="Times New Roman"/>
          <w:szCs w:val="24"/>
        </w:rPr>
        <w:t>πρέπει να</w:t>
      </w:r>
      <w:r>
        <w:rPr>
          <w:rFonts w:eastAsia="Times New Roman" w:cs="Times New Roman"/>
          <w:szCs w:val="24"/>
        </w:rPr>
        <w:t xml:space="preserve"> κάνουμε μια ριζική αλλαγή του εκλογικού συστήματος με μονοεδρικές περιφέρειες -αυτό προτείνουμε εμείς- και δυνατότητα διπλής ψήφου, να </w:t>
      </w:r>
      <w:r w:rsidRPr="00224BE3">
        <w:rPr>
          <w:rFonts w:eastAsia="Times New Roman" w:cs="Times New Roman"/>
          <w:szCs w:val="24"/>
        </w:rPr>
        <w:t xml:space="preserve">μπορεί </w:t>
      </w:r>
      <w:r>
        <w:rPr>
          <w:rFonts w:eastAsia="Times New Roman" w:cs="Times New Roman"/>
          <w:szCs w:val="24"/>
        </w:rPr>
        <w:t>δηλαδή να ψηφίζει κάποιο</w:t>
      </w:r>
      <w:r>
        <w:rPr>
          <w:rFonts w:eastAsia="Times New Roman" w:cs="Times New Roman"/>
          <w:szCs w:val="24"/>
        </w:rPr>
        <w:t xml:space="preserve">ς το κόμμα που θέλει στην περιφερειακή λίστα και το πρόσωπο που θέλει στην τοπική λίστα. </w:t>
      </w:r>
      <w:r w:rsidRPr="00AC526C">
        <w:rPr>
          <w:rFonts w:eastAsia="Times New Roman" w:cs="Times New Roman"/>
          <w:szCs w:val="24"/>
        </w:rPr>
        <w:t>Όμως</w:t>
      </w:r>
      <w:r>
        <w:rPr>
          <w:rFonts w:eastAsia="Times New Roman" w:cs="Times New Roman"/>
          <w:szCs w:val="24"/>
        </w:rPr>
        <w:t>, επειδή οι περισσότεροι δεν φαντάζομαι να έχουν και πολλή όρεξη για μεγάλες αλλαγές, ας αρκεστούμε σήμερα στο σπάσιμο των δύο μεγάλων περιφερειών της χώρας.</w:t>
      </w:r>
    </w:p>
    <w:p w14:paraId="0715B0F3" w14:textId="77777777" w:rsidR="006222AF" w:rsidRDefault="006453C1">
      <w:pPr>
        <w:tabs>
          <w:tab w:val="left" w:pos="3873"/>
        </w:tabs>
        <w:spacing w:after="0" w:line="600" w:lineRule="auto"/>
        <w:ind w:firstLine="720"/>
        <w:jc w:val="both"/>
        <w:rPr>
          <w:rFonts w:eastAsia="Times New Roman" w:cs="Times New Roman"/>
          <w:szCs w:val="24"/>
        </w:rPr>
      </w:pPr>
      <w:r w:rsidRPr="002170BF">
        <w:rPr>
          <w:rFonts w:eastAsia="Times New Roman" w:cs="Times New Roman"/>
          <w:szCs w:val="24"/>
        </w:rPr>
        <w:lastRenderedPageBreak/>
        <w:t>Κυρίε</w:t>
      </w:r>
      <w:r w:rsidRPr="002170BF">
        <w:rPr>
          <w:rFonts w:eastAsia="Times New Roman" w:cs="Times New Roman"/>
          <w:szCs w:val="24"/>
        </w:rPr>
        <w:t>ς και κύριοι,</w:t>
      </w:r>
      <w:r>
        <w:rPr>
          <w:rFonts w:eastAsia="Times New Roman" w:cs="Times New Roman"/>
          <w:szCs w:val="24"/>
        </w:rPr>
        <w:t xml:space="preserve"> η </w:t>
      </w:r>
      <w:r w:rsidRPr="00840C4C">
        <w:rPr>
          <w:rFonts w:eastAsia="Times New Roman" w:cs="Times New Roman"/>
          <w:szCs w:val="24"/>
        </w:rPr>
        <w:t>Βουλή</w:t>
      </w:r>
      <w:r>
        <w:rPr>
          <w:rFonts w:eastAsia="Times New Roman" w:cs="Times New Roman"/>
          <w:szCs w:val="24"/>
        </w:rPr>
        <w:t xml:space="preserve"> χάνει για άλλη μία φορά άλλη μία ευκαιρία να συγχρονιστεί με τις απαιτήσεις των καιρών, να δημιουργήσει μια γέφυρα με τα παιδιά της Ελλάδας στο εξωτερικό, να συγκρουστεί με τις παθογένειες που κρατάνε την τοπική αυτοδιοίκηση δέσμια το</w:t>
      </w:r>
      <w:r>
        <w:rPr>
          <w:rFonts w:eastAsia="Times New Roman" w:cs="Times New Roman"/>
          <w:szCs w:val="24"/>
        </w:rPr>
        <w:t xml:space="preserve">υ κομματικού κράτους και να ενισχύσει τελικά την αποτελεσματικότητα των τοπικών αρχών. Αντί να κάνουμε ένα άλμα στο μέλλον, ξανά στάσιμοι, ξανά συντηρητικοί, ξανά φοβικοί! </w:t>
      </w:r>
    </w:p>
    <w:p w14:paraId="0715B0F4"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Το ζητούμενο, λοιπόν, είναι αυτό που ήταν πάντα. Αποφασισμένοι για ρήξεις </w:t>
      </w:r>
      <w:r w:rsidRPr="00911877">
        <w:rPr>
          <w:rFonts w:eastAsia="Times New Roman" w:cs="Times New Roman"/>
          <w:szCs w:val="24"/>
        </w:rPr>
        <w:t>πολιτικ</w:t>
      </w:r>
      <w:r>
        <w:rPr>
          <w:rFonts w:eastAsia="Times New Roman" w:cs="Times New Roman"/>
          <w:szCs w:val="24"/>
        </w:rPr>
        <w:t>οί</w:t>
      </w:r>
      <w:r>
        <w:rPr>
          <w:rFonts w:eastAsia="Times New Roman" w:cs="Times New Roman"/>
          <w:szCs w:val="24"/>
        </w:rPr>
        <w:t xml:space="preserve"> χρειάζονται και μεγάλες αλλαγές, χωρίς ο καθένας να κοιτάει το μαγαζάκι του. Γι’ αυτό είμαστε εδώ. Και γι’ αυτό θα συνεχίσει να αγωνίζεται το Ποτάμι.</w:t>
      </w:r>
    </w:p>
    <w:p w14:paraId="0715B0F5"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Σας ε</w:t>
      </w:r>
      <w:r w:rsidRPr="00AC365A">
        <w:rPr>
          <w:rFonts w:eastAsia="Times New Roman"/>
          <w:szCs w:val="24"/>
        </w:rPr>
        <w:t>υχαριστώ</w:t>
      </w:r>
      <w:r>
        <w:rPr>
          <w:rFonts w:eastAsia="Times New Roman"/>
          <w:szCs w:val="24"/>
        </w:rPr>
        <w:t>.</w:t>
      </w:r>
      <w:r>
        <w:rPr>
          <w:rFonts w:eastAsia="Times New Roman" w:cs="Times New Roman"/>
          <w:szCs w:val="24"/>
        </w:rPr>
        <w:t xml:space="preserve"> </w:t>
      </w:r>
    </w:p>
    <w:p w14:paraId="0715B0F6" w14:textId="77777777" w:rsidR="006222AF" w:rsidRDefault="006453C1">
      <w:pPr>
        <w:spacing w:after="0" w:line="600" w:lineRule="auto"/>
        <w:ind w:firstLine="720"/>
        <w:jc w:val="center"/>
        <w:rPr>
          <w:rFonts w:eastAsia="Times New Roman" w:cs="Times New Roman"/>
          <w:szCs w:val="24"/>
        </w:rPr>
      </w:pPr>
      <w:r w:rsidRPr="00F267C9">
        <w:rPr>
          <w:rFonts w:eastAsia="Times New Roman" w:cs="Times New Roman"/>
          <w:szCs w:val="24"/>
        </w:rPr>
        <w:t>(Χειροκροτήματα από την πτέρυγα του Ποταμιού)</w:t>
      </w:r>
    </w:p>
    <w:p w14:paraId="0715B0F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ΠΑΝΑΓΙΩΤΗΣ</w:t>
      </w:r>
      <w:r>
        <w:rPr>
          <w:rFonts w:eastAsia="Times New Roman" w:cs="Times New Roman"/>
          <w:b/>
          <w:szCs w:val="24"/>
        </w:rPr>
        <w:t xml:space="preserve"> </w:t>
      </w:r>
      <w:r>
        <w:rPr>
          <w:rFonts w:eastAsia="Times New Roman" w:cs="Times New Roman"/>
          <w:b/>
          <w:szCs w:val="24"/>
        </w:rPr>
        <w:t>(ΠΑΝΟΣ)</w:t>
      </w:r>
      <w:r>
        <w:rPr>
          <w:rFonts w:eastAsia="Times New Roman" w:cs="Times New Roman"/>
          <w:b/>
          <w:szCs w:val="24"/>
        </w:rPr>
        <w:t xml:space="preserve"> ΣΚΟΥΡΛΕΤΗΣ (Υπουργός Εσω</w:t>
      </w:r>
      <w:r>
        <w:rPr>
          <w:rFonts w:eastAsia="Times New Roman" w:cs="Times New Roman"/>
          <w:b/>
          <w:szCs w:val="24"/>
        </w:rPr>
        <w:t xml:space="preserve">τερικών): </w:t>
      </w:r>
      <w:r w:rsidRPr="00A341B8">
        <w:rPr>
          <w:rFonts w:eastAsia="Times New Roman" w:cs="Times New Roman"/>
          <w:szCs w:val="24"/>
        </w:rPr>
        <w:t>Κύριε Πρόεδρε,</w:t>
      </w:r>
      <w:r>
        <w:rPr>
          <w:rFonts w:eastAsia="Times New Roman" w:cs="Times New Roman"/>
          <w:szCs w:val="24"/>
        </w:rPr>
        <w:t xml:space="preserve"> θα μου δώσετε για δυο λεπτά τον λόγο; Θέλω να κάνω μια διευκρίνιση.</w:t>
      </w:r>
    </w:p>
    <w:p w14:paraId="0715B0F8" w14:textId="77777777" w:rsidR="006222AF" w:rsidRDefault="006453C1">
      <w:pPr>
        <w:tabs>
          <w:tab w:val="left" w:pos="3873"/>
        </w:tabs>
        <w:spacing w:after="0" w:line="600" w:lineRule="auto"/>
        <w:ind w:firstLine="720"/>
        <w:jc w:val="both"/>
        <w:rPr>
          <w:rFonts w:eastAsia="Times New Roman" w:cs="Times New Roman"/>
          <w:szCs w:val="24"/>
        </w:rPr>
      </w:pPr>
      <w:r w:rsidRPr="0002696C">
        <w:rPr>
          <w:rFonts w:eastAsia="Times New Roman"/>
          <w:b/>
          <w:bCs/>
        </w:rPr>
        <w:t>ΠΡΟΕΔΡΕΥΩΝ (</w:t>
      </w:r>
      <w:r w:rsidRPr="0002696C">
        <w:rPr>
          <w:rFonts w:eastAsia="Times New Roman" w:cs="Times New Roman"/>
          <w:b/>
          <w:szCs w:val="24"/>
        </w:rPr>
        <w:t>Δημήτριος Κρεμαστινός</w:t>
      </w:r>
      <w:r w:rsidRPr="0002696C">
        <w:rPr>
          <w:rFonts w:eastAsia="Times New Roman"/>
          <w:b/>
          <w:bCs/>
        </w:rPr>
        <w:t>):</w:t>
      </w:r>
      <w:r>
        <w:rPr>
          <w:rFonts w:eastAsia="Times New Roman" w:cs="Times New Roman"/>
          <w:szCs w:val="24"/>
        </w:rPr>
        <w:t xml:space="preserve"> Για πόσα λεπτά θέλετε τον λόγο;</w:t>
      </w:r>
    </w:p>
    <w:p w14:paraId="0715B0F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ΠΑΝΑΓΙΩΤΗΣ </w:t>
      </w:r>
      <w:r>
        <w:rPr>
          <w:rFonts w:eastAsia="Times New Roman" w:cs="Times New Roman"/>
          <w:b/>
          <w:szCs w:val="24"/>
        </w:rPr>
        <w:t>(ΠΑΝΟΣ)</w:t>
      </w:r>
      <w:r w:rsidRPr="00356E69">
        <w:rPr>
          <w:rFonts w:eastAsia="Times New Roman" w:cs="Times New Roman"/>
          <w:b/>
          <w:szCs w:val="24"/>
        </w:rPr>
        <w:t xml:space="preserve"> </w:t>
      </w:r>
      <w:r>
        <w:rPr>
          <w:rFonts w:eastAsia="Times New Roman" w:cs="Times New Roman"/>
          <w:b/>
          <w:szCs w:val="24"/>
        </w:rPr>
        <w:t xml:space="preserve">ΣΚΟΥΡΛΕΤΗΣ (Υπουργός Εσωτερικών): </w:t>
      </w:r>
      <w:r>
        <w:rPr>
          <w:rFonts w:eastAsia="Times New Roman" w:cs="Times New Roman"/>
          <w:szCs w:val="24"/>
        </w:rPr>
        <w:t>Θα χρειαστώ το πολύ δύο λεπτά.</w:t>
      </w:r>
    </w:p>
    <w:p w14:paraId="0715B0FA" w14:textId="77777777" w:rsidR="006222AF" w:rsidRDefault="006453C1">
      <w:pPr>
        <w:spacing w:after="0" w:line="600" w:lineRule="auto"/>
        <w:ind w:firstLine="720"/>
        <w:jc w:val="both"/>
        <w:rPr>
          <w:rFonts w:eastAsia="Times New Roman" w:cs="Times New Roman"/>
          <w:szCs w:val="24"/>
        </w:rPr>
      </w:pPr>
      <w:r w:rsidRPr="0002696C">
        <w:rPr>
          <w:rFonts w:eastAsia="Times New Roman"/>
          <w:b/>
          <w:bCs/>
        </w:rPr>
        <w:t xml:space="preserve">ΠΡΟΕΔΡΕΥΩΝ </w:t>
      </w:r>
      <w:r w:rsidRPr="0002696C">
        <w:rPr>
          <w:rFonts w:eastAsia="Times New Roman"/>
          <w:b/>
          <w:bCs/>
        </w:rPr>
        <w:t>(</w:t>
      </w:r>
      <w:r w:rsidRPr="0002696C">
        <w:rPr>
          <w:rFonts w:eastAsia="Times New Roman" w:cs="Times New Roman"/>
          <w:b/>
          <w:szCs w:val="24"/>
        </w:rPr>
        <w:t>Δημήτριος Κρεμαστινός</w:t>
      </w:r>
      <w:r w:rsidRPr="0002696C">
        <w:rPr>
          <w:rFonts w:eastAsia="Times New Roman"/>
          <w:b/>
          <w:bCs/>
        </w:rPr>
        <w:t>):</w:t>
      </w:r>
      <w:r>
        <w:rPr>
          <w:rFonts w:eastAsia="Times New Roman" w:cs="Times New Roman"/>
          <w:szCs w:val="24"/>
        </w:rPr>
        <w:t xml:space="preserve"> Έχετε τον λόγο, κύριε Υπουργέ.</w:t>
      </w:r>
    </w:p>
    <w:p w14:paraId="0715B0FB"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 xml:space="preserve">ΣΚΟΥΡΛΕΤΗΣ (Υπουργός Εσωτερικών): </w:t>
      </w:r>
      <w:r w:rsidRPr="00480689">
        <w:rPr>
          <w:rFonts w:eastAsia="Times New Roman"/>
          <w:color w:val="000000"/>
          <w:szCs w:val="24"/>
        </w:rPr>
        <w:t>Ευχαριστώ, κύριε Πρόεδρε.</w:t>
      </w:r>
    </w:p>
    <w:p w14:paraId="0715B0F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Κύριε Θεοδωράκη, παίρνω τον λόγο διότι θέλω να διευκρινίσω κάτι </w:t>
      </w:r>
      <w:r w:rsidRPr="002F7918">
        <w:rPr>
          <w:rFonts w:eastAsia="Times New Roman" w:cs="Times New Roman"/>
          <w:szCs w:val="24"/>
        </w:rPr>
        <w:t>το οποίο</w:t>
      </w:r>
      <w:r>
        <w:rPr>
          <w:rFonts w:eastAsia="Times New Roman" w:cs="Times New Roman"/>
          <w:szCs w:val="24"/>
        </w:rPr>
        <w:t xml:space="preserve"> ενδεχομένως δεν έχει κατανοηθεί σωστά. Αναφερθήκ</w:t>
      </w:r>
      <w:r>
        <w:rPr>
          <w:rFonts w:eastAsia="Times New Roman" w:cs="Times New Roman"/>
          <w:szCs w:val="24"/>
        </w:rPr>
        <w:t>ατε στους επόπτες νομιμότητας και είπατε ότι αυτοί θα διορίζονται από τον εκάστοτε Υπουργό. Δεν ισχύει αυτό. Προβλέπονται συγκεκριμένες διαδικασίες. Όπως θα επιλέγονται και οι γενικοί γραμματείς, όπως σήμερα οι σημερινοί αποκεντρωμένοι βγήκαν μέσα από διαδ</w:t>
      </w:r>
      <w:r>
        <w:rPr>
          <w:rFonts w:eastAsia="Times New Roman" w:cs="Times New Roman"/>
          <w:szCs w:val="24"/>
        </w:rPr>
        <w:t xml:space="preserve">ικασίες από </w:t>
      </w:r>
      <w:r>
        <w:rPr>
          <w:rFonts w:eastAsia="Times New Roman" w:cs="Times New Roman"/>
          <w:szCs w:val="24"/>
        </w:rPr>
        <w:t>ε</w:t>
      </w:r>
      <w:r>
        <w:rPr>
          <w:rFonts w:eastAsia="Times New Roman" w:cs="Times New Roman"/>
          <w:szCs w:val="24"/>
        </w:rPr>
        <w:t>πιτροπή που συμμετείχε ο Συνήγορος του Πολίτη, το ΑΣΕΠ κ</w:t>
      </w:r>
      <w:r>
        <w:rPr>
          <w:rFonts w:eastAsia="Times New Roman" w:cs="Times New Roman"/>
          <w:szCs w:val="24"/>
        </w:rPr>
        <w:t>.</w:t>
      </w:r>
      <w:r>
        <w:rPr>
          <w:rFonts w:eastAsia="Times New Roman" w:cs="Times New Roman"/>
          <w:szCs w:val="24"/>
        </w:rPr>
        <w:t>λπ., κατά τον ίδιο τρόπο θα εκλέγονται και αυτοί.</w:t>
      </w:r>
    </w:p>
    <w:p w14:paraId="0715B0F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μάλιστα για τον </w:t>
      </w:r>
      <w:r>
        <w:rPr>
          <w:rFonts w:eastAsia="Times New Roman" w:cs="Times New Roman"/>
          <w:szCs w:val="24"/>
        </w:rPr>
        <w:t>ε</w:t>
      </w:r>
      <w:r>
        <w:rPr>
          <w:rFonts w:eastAsia="Times New Roman" w:cs="Times New Roman"/>
          <w:szCs w:val="24"/>
        </w:rPr>
        <w:t xml:space="preserve">πόπτη </w:t>
      </w:r>
      <w:r>
        <w:rPr>
          <w:rFonts w:eastAsia="Times New Roman" w:cs="Times New Roman"/>
          <w:szCs w:val="24"/>
        </w:rPr>
        <w:t>ν</w:t>
      </w:r>
      <w:r>
        <w:rPr>
          <w:rFonts w:eastAsia="Times New Roman" w:cs="Times New Roman"/>
          <w:szCs w:val="24"/>
        </w:rPr>
        <w:t>ομιμότητας, ο οποίος έχει ένα αρκετά κρίσιμο έργο να κάνει, συγκροτείται σε μια διαφορετική βάση, διότι, όπω</w:t>
      </w:r>
      <w:r>
        <w:rPr>
          <w:rFonts w:eastAsia="Times New Roman" w:cs="Times New Roman"/>
          <w:szCs w:val="24"/>
        </w:rPr>
        <w:t xml:space="preserve">ς ακούσαμε και τις προηγούμενες ημέρες και έχουμε ακούσει κατ’ επανάληψη από τους ανθρώπους της </w:t>
      </w:r>
      <w:r>
        <w:rPr>
          <w:rFonts w:eastAsia="Times New Roman" w:cs="Times New Roman"/>
          <w:szCs w:val="24"/>
        </w:rPr>
        <w:lastRenderedPageBreak/>
        <w:t xml:space="preserve">αυτοδιοίκησης, υπάρχουν πολλά παράπονα σε σχέση με τον τρόπο που ασκεί αυτό το καθήκον η σημερινή αποκεντρωμένη. </w:t>
      </w:r>
    </w:p>
    <w:p w14:paraId="0715B0FE" w14:textId="77777777" w:rsidR="006222AF" w:rsidRDefault="006453C1">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w:t>
      </w:r>
      <w:r w:rsidRPr="00F8084C">
        <w:rPr>
          <w:rFonts w:eastAsia="Times New Roman"/>
          <w:bCs/>
        </w:rPr>
        <w:t xml:space="preserve">υ χρόνου ομιλίας του κυρίου </w:t>
      </w:r>
      <w:r>
        <w:rPr>
          <w:rFonts w:eastAsia="Times New Roman"/>
          <w:bCs/>
        </w:rPr>
        <w:t>Υπουργού</w:t>
      </w:r>
      <w:r w:rsidRPr="00F8084C">
        <w:rPr>
          <w:rFonts w:eastAsia="Times New Roman"/>
          <w:bCs/>
        </w:rPr>
        <w:t>)</w:t>
      </w:r>
    </w:p>
    <w:p w14:paraId="0715B0FF" w14:textId="77777777" w:rsidR="006222AF" w:rsidRDefault="006453C1">
      <w:pPr>
        <w:spacing w:after="0" w:line="600" w:lineRule="auto"/>
        <w:ind w:firstLine="720"/>
        <w:jc w:val="both"/>
        <w:rPr>
          <w:rFonts w:eastAsia="Times New Roman"/>
          <w:bCs/>
        </w:rPr>
      </w:pPr>
      <w:r>
        <w:rPr>
          <w:rFonts w:eastAsia="Times New Roman"/>
          <w:bCs/>
        </w:rPr>
        <w:t xml:space="preserve">Εμείς, λοιπόν, υποκαθιστούμε τον ρόλο της αποκεντρωμένης, τον έλεγχο της νομιμότητας παραμένοντας στο πεδίο της νομιμότητας και μόνο και όχι μπαίνοντας στις σκοπιμότητες, συγκροτούμε αυτήν την </w:t>
      </w:r>
      <w:r>
        <w:rPr>
          <w:rFonts w:eastAsia="Times New Roman"/>
          <w:bCs/>
        </w:rPr>
        <w:t>ε</w:t>
      </w:r>
      <w:r>
        <w:rPr>
          <w:rFonts w:eastAsia="Times New Roman"/>
          <w:bCs/>
        </w:rPr>
        <w:t>πιτροπή από επιστημονικό</w:t>
      </w:r>
      <w:r>
        <w:rPr>
          <w:rFonts w:eastAsia="Times New Roman"/>
          <w:bCs/>
        </w:rPr>
        <w:t xml:space="preserve"> δυναμικό, το οποίο έχει ένα νομικό υπόβαθρο, έτσι ώστε να κερδίσουμε χρόνο, να έχουμε μεγαλύτερη διαφάνεια και αξιοπιστία και δέσμευση ότι οι αποφάσεις αυτές θα εγκρίνονται μέσα σε συγκεκριμένο χρόνο, για να τρέχουν τα πράγματα. Αυτό θεωρώ ότι είναι αναγκ</w:t>
      </w:r>
      <w:r>
        <w:rPr>
          <w:rFonts w:eastAsia="Times New Roman"/>
          <w:bCs/>
        </w:rPr>
        <w:t xml:space="preserve">αίο να διευκρινισθεί. </w:t>
      </w:r>
    </w:p>
    <w:p w14:paraId="0715B100" w14:textId="77777777" w:rsidR="006222AF" w:rsidRDefault="006453C1">
      <w:pPr>
        <w:spacing w:after="0" w:line="600" w:lineRule="auto"/>
        <w:ind w:firstLine="720"/>
        <w:jc w:val="both"/>
        <w:rPr>
          <w:rFonts w:eastAsia="Times New Roman"/>
          <w:bCs/>
        </w:rPr>
      </w:pPr>
      <w:r w:rsidRPr="008E02BC">
        <w:rPr>
          <w:rFonts w:eastAsia="Times New Roman"/>
          <w:b/>
          <w:bCs/>
        </w:rPr>
        <w:t>ΣΤΑΥΡΟΣ ΘΕΟΔΩΡΑΚΗΣ (</w:t>
      </w:r>
      <w:r>
        <w:rPr>
          <w:rFonts w:eastAsia="Times New Roman"/>
          <w:b/>
          <w:bCs/>
        </w:rPr>
        <w:t>Πρόεδρος του κόμματος</w:t>
      </w:r>
      <w:r w:rsidRPr="008E02BC">
        <w:rPr>
          <w:rFonts w:eastAsia="Times New Roman"/>
          <w:b/>
          <w:bCs/>
        </w:rPr>
        <w:t xml:space="preserve"> Το Ποτάμι):</w:t>
      </w:r>
      <w:r>
        <w:rPr>
          <w:rFonts w:eastAsia="Times New Roman"/>
          <w:bCs/>
        </w:rPr>
        <w:t xml:space="preserve"> Ο τελικός λόγος δεν είναι του Υπουργού;</w:t>
      </w:r>
    </w:p>
    <w:p w14:paraId="0715B101" w14:textId="77777777" w:rsidR="006222AF" w:rsidRDefault="006453C1">
      <w:pPr>
        <w:spacing w:after="0" w:line="600" w:lineRule="auto"/>
        <w:ind w:firstLine="720"/>
        <w:jc w:val="both"/>
        <w:rPr>
          <w:rFonts w:eastAsia="Times New Roman"/>
          <w:bCs/>
        </w:rPr>
      </w:pPr>
      <w:r w:rsidRPr="008E02BC">
        <w:rPr>
          <w:rFonts w:eastAsia="Times New Roman"/>
          <w:b/>
          <w:bCs/>
        </w:rPr>
        <w:t xml:space="preserve">ΠΑΝΑΓΙΩΤΗΣ </w:t>
      </w:r>
      <w:r>
        <w:rPr>
          <w:rFonts w:eastAsia="Times New Roman" w:cs="Times New Roman"/>
          <w:b/>
          <w:szCs w:val="24"/>
        </w:rPr>
        <w:t xml:space="preserve">(ΠΑΝΟΣ) </w:t>
      </w:r>
      <w:r w:rsidRPr="008E02BC">
        <w:rPr>
          <w:rFonts w:eastAsia="Times New Roman"/>
          <w:b/>
          <w:bCs/>
        </w:rPr>
        <w:t>ΣΚΟΥΡΛΕΤΗΣ (Υπουργός Εσωτερικών):</w:t>
      </w:r>
      <w:r>
        <w:rPr>
          <w:rFonts w:eastAsia="Times New Roman"/>
          <w:bCs/>
        </w:rPr>
        <w:t xml:space="preserve"> Όχι, βέβαια. Αλίμονο, όπως δεν είναι και τώρα, δεν θα είναι και τότε. </w:t>
      </w:r>
    </w:p>
    <w:p w14:paraId="0715B102" w14:textId="77777777" w:rsidR="006222AF" w:rsidRDefault="006453C1">
      <w:pPr>
        <w:spacing w:after="0" w:line="600" w:lineRule="auto"/>
        <w:ind w:firstLine="720"/>
        <w:jc w:val="both"/>
        <w:rPr>
          <w:rFonts w:eastAsia="Times New Roman"/>
          <w:bCs/>
        </w:rPr>
      </w:pPr>
      <w:r>
        <w:rPr>
          <w:rFonts w:eastAsia="Times New Roman"/>
          <w:bCs/>
        </w:rPr>
        <w:lastRenderedPageBreak/>
        <w:t>Το δεύτερο που θέλω να πω είναι το εξής: Αναφερθήκατε -και δείξατε- στους τετρακόσιους χιλιάδες φίλους. Είπατε κατά κύριο λόγο νέους ανθρώπους, οι οποίοι τα τελευταία χρόνια έχουν βρεθεί στο εξωτερικό. Πολύ σωστά το λέτε. Και ακριβώς αναγνωρίζοντας το δικα</w:t>
      </w:r>
      <w:r>
        <w:rPr>
          <w:rFonts w:eastAsia="Times New Roman"/>
          <w:bCs/>
        </w:rPr>
        <w:t xml:space="preserve">ίωμά τους να τους δοθεί η δυνατότητα να ψηφίζουν στις εκλογές, αυτοί οι άνθρωποι είναι στους εκλογικούς καταλόγους -ανεξάρτητα, λοιπόν, δεν θα το συζητήσουμε ποιος ευθύνεται που έφυγαν- εμείς δεσμευόμαστε για τη συγκρότηση αυτής της </w:t>
      </w:r>
      <w:r>
        <w:rPr>
          <w:rFonts w:eastAsia="Times New Roman"/>
          <w:bCs/>
        </w:rPr>
        <w:t>ε</w:t>
      </w:r>
      <w:r>
        <w:rPr>
          <w:rFonts w:eastAsia="Times New Roman"/>
          <w:bCs/>
        </w:rPr>
        <w:t xml:space="preserve">πιτροπής. </w:t>
      </w:r>
    </w:p>
    <w:p w14:paraId="0715B103" w14:textId="77777777" w:rsidR="006222AF" w:rsidRDefault="006453C1">
      <w:pPr>
        <w:spacing w:after="0" w:line="600" w:lineRule="auto"/>
        <w:ind w:firstLine="720"/>
        <w:jc w:val="both"/>
        <w:rPr>
          <w:rFonts w:eastAsia="Times New Roman"/>
          <w:bCs/>
        </w:rPr>
      </w:pPr>
      <w:r>
        <w:rPr>
          <w:rFonts w:eastAsia="Times New Roman"/>
          <w:bCs/>
        </w:rPr>
        <w:t>Είπατε «ένα</w:t>
      </w:r>
      <w:r>
        <w:rPr>
          <w:rFonts w:eastAsia="Times New Roman"/>
          <w:bCs/>
        </w:rPr>
        <w:t xml:space="preserve"> τρίμηνο». Προβλέπει χρόνο καταληκτικό αυτή η </w:t>
      </w:r>
      <w:r>
        <w:rPr>
          <w:rFonts w:eastAsia="Times New Roman"/>
          <w:bCs/>
        </w:rPr>
        <w:t>ε</w:t>
      </w:r>
      <w:r>
        <w:rPr>
          <w:rFonts w:eastAsia="Times New Roman"/>
          <w:bCs/>
        </w:rPr>
        <w:t xml:space="preserve">πιτροπή. Δεν είναι παραπομπή στις </w:t>
      </w:r>
      <w:r>
        <w:rPr>
          <w:rFonts w:eastAsia="Times New Roman"/>
          <w:bCs/>
        </w:rPr>
        <w:t>κ</w:t>
      </w:r>
      <w:r>
        <w:rPr>
          <w:rFonts w:eastAsia="Times New Roman"/>
          <w:bCs/>
        </w:rPr>
        <w:t>αλένδες. Και εάν δεν υπήρχε ο Αύγουστος, που ξέρουμε ότι εκ των πραγμάτων δυσκολεύει τα πράγματα στη χώρα μας, θα μπορούσαμε να συμφωνήσουμε και στο τρίμηνο ακόμα. Λέμε εμείς</w:t>
      </w:r>
      <w:r>
        <w:rPr>
          <w:rFonts w:eastAsia="Times New Roman"/>
          <w:bCs/>
        </w:rPr>
        <w:t xml:space="preserve"> «σε πέντε μήνες». Άρα, μέσα στο έτος</w:t>
      </w:r>
      <w:r>
        <w:rPr>
          <w:rFonts w:eastAsia="Times New Roman"/>
          <w:bCs/>
        </w:rPr>
        <w:t>,</w:t>
      </w:r>
      <w:r>
        <w:rPr>
          <w:rFonts w:eastAsia="Times New Roman"/>
          <w:bCs/>
        </w:rPr>
        <w:t xml:space="preserve"> θα έχουμε μπροστά μας –ελάτε, εάν θέλετε, να καταθέσετε και μια πρόταση σε σχέση με τους εμπειρογνώμονες που θα συμμετέχουν σ’ αυτήν την </w:t>
      </w:r>
      <w:r>
        <w:rPr>
          <w:rFonts w:eastAsia="Times New Roman"/>
          <w:bCs/>
        </w:rPr>
        <w:t>ε</w:t>
      </w:r>
      <w:r>
        <w:rPr>
          <w:rFonts w:eastAsia="Times New Roman"/>
          <w:bCs/>
        </w:rPr>
        <w:t>πιτροπή- να δούμε τι μπορούμε να κάνουμε. Ακόμα και η πρόταση που έχει καταθέσε</w:t>
      </w:r>
      <w:r>
        <w:rPr>
          <w:rFonts w:eastAsia="Times New Roman"/>
          <w:bCs/>
        </w:rPr>
        <w:t xml:space="preserve">ι η Νέα Δημοκρατία προϋποθέτει μια σειρά μέτρα τα </w:t>
      </w:r>
      <w:r>
        <w:rPr>
          <w:rFonts w:eastAsia="Times New Roman"/>
          <w:bCs/>
        </w:rPr>
        <w:lastRenderedPageBreak/>
        <w:t xml:space="preserve">οποία πρέπει να ληφθούν, για να τεθεί σε εφαρμογή αυτό το ζήτημα. </w:t>
      </w:r>
    </w:p>
    <w:p w14:paraId="0715B104" w14:textId="77777777" w:rsidR="006222AF" w:rsidRDefault="006453C1">
      <w:pPr>
        <w:spacing w:after="0" w:line="600" w:lineRule="auto"/>
        <w:ind w:firstLine="720"/>
        <w:jc w:val="both"/>
        <w:rPr>
          <w:rFonts w:eastAsia="Times New Roman"/>
          <w:bCs/>
        </w:rPr>
      </w:pPr>
      <w:r>
        <w:rPr>
          <w:rFonts w:eastAsia="Times New Roman"/>
          <w:bCs/>
        </w:rPr>
        <w:t>Και τέλος, πέρα από την ανάγκη και το δίκαιο το να δοθεί ψήφος σ’ αυτούς τους ανθρώπους, καλό θα είναι να δημιουργήσουμε και τις προϋποθέσε</w:t>
      </w:r>
      <w:r>
        <w:rPr>
          <w:rFonts w:eastAsia="Times New Roman"/>
          <w:bCs/>
        </w:rPr>
        <w:t xml:space="preserve">ις να γυρίσουν πίσω, γιατί είναι επιστήμονες άνθρωποι. </w:t>
      </w:r>
    </w:p>
    <w:p w14:paraId="0715B105" w14:textId="77777777" w:rsidR="006222AF" w:rsidRDefault="006453C1">
      <w:pPr>
        <w:spacing w:after="0" w:line="600" w:lineRule="auto"/>
        <w:ind w:firstLine="720"/>
        <w:jc w:val="both"/>
        <w:rPr>
          <w:rFonts w:eastAsia="Times New Roman"/>
          <w:bCs/>
        </w:rPr>
      </w:pPr>
      <w:r>
        <w:rPr>
          <w:rFonts w:eastAsia="Times New Roman"/>
          <w:bCs/>
        </w:rPr>
        <w:t>Και στο σημείο αυτό θέλω να πω, μιας και μιλάμε για την αυτοδιοίκηση, όταν γνωρίζουμε ότι η αυτοδιοίκηση δεν έχει μηχανικούς, δεν έχει οικονομολόγους, έχει ανάγκη από νέους επιστήμονες, δεν μπορεί κάπ</w:t>
      </w:r>
      <w:r>
        <w:rPr>
          <w:rFonts w:eastAsia="Times New Roman"/>
          <w:bCs/>
        </w:rPr>
        <w:t xml:space="preserve">οιος να υποστηρίζει –δεν το λέω για εσάς- ότι πρέπει να καταδικαστεί στην υποστελέχωση και να λέει ότι οι προσλήψεις πρέπει να γυρίσουν στον δυσμενή κανόνα του ένα προς πέντε. </w:t>
      </w:r>
    </w:p>
    <w:p w14:paraId="0715B106" w14:textId="77777777" w:rsidR="006222AF" w:rsidRDefault="006453C1">
      <w:pPr>
        <w:spacing w:after="0" w:line="600" w:lineRule="auto"/>
        <w:ind w:firstLine="720"/>
        <w:jc w:val="both"/>
        <w:rPr>
          <w:rFonts w:eastAsia="Times New Roman"/>
          <w:bCs/>
        </w:rPr>
      </w:pPr>
      <w:r w:rsidRPr="0001736F">
        <w:rPr>
          <w:rFonts w:eastAsia="Times New Roman"/>
          <w:b/>
          <w:bCs/>
        </w:rPr>
        <w:t>ΣΤΑΥΡΟΣ ΘΕΟΔΩΡΑΚΗΣ (</w:t>
      </w:r>
      <w:r>
        <w:rPr>
          <w:rFonts w:eastAsia="Times New Roman"/>
          <w:b/>
          <w:bCs/>
        </w:rPr>
        <w:t>Πρόεδρος του κόμματος</w:t>
      </w:r>
      <w:r w:rsidRPr="008E02BC">
        <w:rPr>
          <w:rFonts w:eastAsia="Times New Roman"/>
          <w:b/>
          <w:bCs/>
        </w:rPr>
        <w:t xml:space="preserve"> Το Ποτάμι</w:t>
      </w:r>
      <w:r w:rsidRPr="0001736F">
        <w:rPr>
          <w:rFonts w:eastAsia="Times New Roman"/>
          <w:b/>
          <w:bCs/>
        </w:rPr>
        <w:t>):</w:t>
      </w:r>
      <w:r>
        <w:rPr>
          <w:rFonts w:eastAsia="Times New Roman"/>
          <w:bCs/>
        </w:rPr>
        <w:t xml:space="preserve"> Κύριε Πρόεδρε, μια λέξη ε</w:t>
      </w:r>
      <w:r>
        <w:rPr>
          <w:rFonts w:eastAsia="Times New Roman"/>
          <w:bCs/>
        </w:rPr>
        <w:t xml:space="preserve">πιτρέψτε μου μόνο. </w:t>
      </w:r>
    </w:p>
    <w:p w14:paraId="0715B107" w14:textId="77777777" w:rsidR="006222AF" w:rsidRDefault="006453C1">
      <w:pPr>
        <w:spacing w:after="0" w:line="600" w:lineRule="auto"/>
        <w:ind w:firstLine="720"/>
        <w:jc w:val="both"/>
        <w:rPr>
          <w:rFonts w:eastAsia="Times New Roman"/>
          <w:bCs/>
        </w:rPr>
      </w:pPr>
      <w:r w:rsidRPr="00454007">
        <w:rPr>
          <w:rFonts w:eastAsia="Times New Roman"/>
          <w:b/>
          <w:bCs/>
        </w:rPr>
        <w:t>ΠΡΟΕΔΡΕΥΩΝ (Δημήτριος Κρεμαστινός):</w:t>
      </w:r>
      <w:r>
        <w:rPr>
          <w:rFonts w:eastAsia="Times New Roman"/>
          <w:b/>
          <w:bCs/>
        </w:rPr>
        <w:t xml:space="preserve"> </w:t>
      </w:r>
      <w:r w:rsidRPr="003012FC">
        <w:rPr>
          <w:rFonts w:eastAsia="Times New Roman"/>
          <w:bCs/>
        </w:rPr>
        <w:t>Παρακαλώ, έχετε τον λόγο.</w:t>
      </w:r>
    </w:p>
    <w:p w14:paraId="0715B108" w14:textId="77777777" w:rsidR="006222AF" w:rsidRDefault="006453C1">
      <w:pPr>
        <w:spacing w:after="0" w:line="600" w:lineRule="auto"/>
        <w:ind w:firstLine="720"/>
        <w:jc w:val="both"/>
        <w:rPr>
          <w:rFonts w:eastAsia="Times New Roman"/>
          <w:bCs/>
        </w:rPr>
      </w:pPr>
      <w:r w:rsidRPr="0001736F">
        <w:rPr>
          <w:rFonts w:eastAsia="Times New Roman"/>
          <w:b/>
          <w:bCs/>
        </w:rPr>
        <w:t>ΣΤΑΥΡΟΣ ΘΕΟΔΩΡΑΚΗΣ (</w:t>
      </w:r>
      <w:r>
        <w:rPr>
          <w:rFonts w:eastAsia="Times New Roman"/>
          <w:b/>
          <w:bCs/>
        </w:rPr>
        <w:t>Πρόεδρος του κόμματος</w:t>
      </w:r>
      <w:r w:rsidRPr="008E02BC">
        <w:rPr>
          <w:rFonts w:eastAsia="Times New Roman"/>
          <w:b/>
          <w:bCs/>
        </w:rPr>
        <w:t xml:space="preserve"> Το Ποτάμι</w:t>
      </w:r>
      <w:r w:rsidRPr="0001736F">
        <w:rPr>
          <w:rFonts w:eastAsia="Times New Roman"/>
          <w:b/>
          <w:bCs/>
        </w:rPr>
        <w:t>):</w:t>
      </w:r>
      <w:r>
        <w:rPr>
          <w:rFonts w:eastAsia="Times New Roman"/>
          <w:bCs/>
        </w:rPr>
        <w:t xml:space="preserve"> Θέλω να καταλάβω, δεσμεύεστε ότι αυτή η Βουλή </w:t>
      </w:r>
      <w:r>
        <w:rPr>
          <w:rFonts w:eastAsia="Times New Roman"/>
          <w:bCs/>
        </w:rPr>
        <w:lastRenderedPageBreak/>
        <w:t xml:space="preserve">θα ψηφίσει για την ψήφο των Ελλήνων του εξωτερικού; Αυτό είναι το ερώτημά </w:t>
      </w:r>
      <w:r>
        <w:rPr>
          <w:rFonts w:eastAsia="Times New Roman"/>
          <w:bCs/>
        </w:rPr>
        <w:t xml:space="preserve">μου. Δεσμευθείτε και προφανώς, όλοι θα κάνουμε δεκτή με χαρά τη δέσμευσή σας. </w:t>
      </w:r>
    </w:p>
    <w:p w14:paraId="0715B109" w14:textId="77777777" w:rsidR="006222AF" w:rsidRDefault="006453C1">
      <w:pPr>
        <w:spacing w:after="0" w:line="600" w:lineRule="auto"/>
        <w:ind w:firstLine="720"/>
        <w:jc w:val="both"/>
        <w:rPr>
          <w:rFonts w:eastAsia="Times New Roman"/>
          <w:bCs/>
        </w:rPr>
      </w:pPr>
      <w:r w:rsidRPr="0001736F">
        <w:rPr>
          <w:rFonts w:eastAsia="Times New Roman"/>
          <w:b/>
          <w:bCs/>
        </w:rPr>
        <w:t>ΠΑΝΑΓΙΩΤΗΣ</w:t>
      </w:r>
      <w:r>
        <w:rPr>
          <w:rFonts w:eastAsia="Times New Roman" w:cs="Times New Roman"/>
          <w:b/>
          <w:szCs w:val="24"/>
        </w:rPr>
        <w:t xml:space="preserve"> (ΠΑΝΟΣ)</w:t>
      </w:r>
      <w:r w:rsidRPr="0001736F">
        <w:rPr>
          <w:rFonts w:eastAsia="Times New Roman"/>
          <w:b/>
          <w:bCs/>
        </w:rPr>
        <w:t xml:space="preserve"> ΣΚΟΥΡΛΕΤΗΣ (Υπουργός Εσωτερικών):</w:t>
      </w:r>
      <w:r>
        <w:rPr>
          <w:rFonts w:eastAsia="Times New Roman"/>
          <w:bCs/>
        </w:rPr>
        <w:t xml:space="preserve"> Δέσμευση για το αποτέλεσμα της ψηφοφορίας δεν μπορώ να πάρω, αλλά δεσμεύομαι ότι σ’ αυτή</w:t>
      </w:r>
      <w:r>
        <w:rPr>
          <w:rFonts w:eastAsia="Times New Roman"/>
          <w:bCs/>
        </w:rPr>
        <w:t>ν</w:t>
      </w:r>
      <w:r>
        <w:rPr>
          <w:rFonts w:eastAsia="Times New Roman"/>
          <w:bCs/>
        </w:rPr>
        <w:t xml:space="preserve"> τη Βουλή θα κατατεθεί συγκεκριμένη</w:t>
      </w:r>
      <w:r>
        <w:rPr>
          <w:rFonts w:eastAsia="Times New Roman"/>
          <w:bCs/>
        </w:rPr>
        <w:t xml:space="preserve"> πρόταση. Και η Βουλή βέβαια, με βάση τις προβλεπόμενες διαδικασίες, θα αποφανθεί πάνω στο ζήτημα. </w:t>
      </w:r>
    </w:p>
    <w:p w14:paraId="0715B10A" w14:textId="77777777" w:rsidR="006222AF" w:rsidRDefault="006453C1">
      <w:pPr>
        <w:spacing w:after="0" w:line="600" w:lineRule="auto"/>
        <w:ind w:firstLine="720"/>
        <w:jc w:val="both"/>
        <w:rPr>
          <w:rFonts w:eastAsia="Times New Roman"/>
          <w:bCs/>
        </w:rPr>
      </w:pPr>
      <w:r>
        <w:rPr>
          <w:rFonts w:eastAsia="Times New Roman"/>
          <w:b/>
          <w:bCs/>
        </w:rPr>
        <w:t xml:space="preserve">ΚΩΝΣΤΑΝΤΙΝΟΣ </w:t>
      </w:r>
      <w:r w:rsidRPr="0027085C">
        <w:rPr>
          <w:rFonts w:eastAsia="Times New Roman"/>
          <w:b/>
          <w:bCs/>
        </w:rPr>
        <w:t>ΤΖΑΒΑΡΑΣ</w:t>
      </w:r>
      <w:r>
        <w:rPr>
          <w:rFonts w:eastAsia="Times New Roman"/>
          <w:b/>
          <w:bCs/>
        </w:rPr>
        <w:t>:</w:t>
      </w:r>
      <w:r>
        <w:rPr>
          <w:rFonts w:eastAsia="Times New Roman"/>
          <w:bCs/>
        </w:rPr>
        <w:t xml:space="preserve"> Πρόταση θα γίνει; </w:t>
      </w:r>
    </w:p>
    <w:p w14:paraId="0715B10B" w14:textId="77777777" w:rsidR="006222AF" w:rsidRDefault="006453C1">
      <w:pPr>
        <w:spacing w:after="0" w:line="600" w:lineRule="auto"/>
        <w:ind w:firstLine="720"/>
        <w:jc w:val="both"/>
        <w:rPr>
          <w:rFonts w:eastAsia="Times New Roman"/>
          <w:bCs/>
        </w:rPr>
      </w:pPr>
      <w:r w:rsidRPr="00FC12BF">
        <w:rPr>
          <w:rFonts w:eastAsia="Times New Roman"/>
          <w:b/>
          <w:bCs/>
        </w:rPr>
        <w:t xml:space="preserve">ΠΑΝΑΓΙΩΤΗΣ </w:t>
      </w:r>
      <w:r>
        <w:rPr>
          <w:rFonts w:eastAsia="Times New Roman" w:cs="Times New Roman"/>
          <w:b/>
          <w:szCs w:val="24"/>
        </w:rPr>
        <w:t xml:space="preserve">(ΠΑΝΟΣ) </w:t>
      </w:r>
      <w:r w:rsidRPr="00FC12BF">
        <w:rPr>
          <w:rFonts w:eastAsia="Times New Roman"/>
          <w:b/>
          <w:bCs/>
        </w:rPr>
        <w:t>ΣΚΟΥΡΛΕΤΗΣ (Υπουργός Εσωτερικών):</w:t>
      </w:r>
      <w:r>
        <w:rPr>
          <w:rFonts w:eastAsia="Times New Roman"/>
          <w:bCs/>
        </w:rPr>
        <w:t xml:space="preserve"> Αυτό λέμε για πρόταση. </w:t>
      </w:r>
    </w:p>
    <w:p w14:paraId="0715B10C" w14:textId="77777777" w:rsidR="006222AF" w:rsidRDefault="006453C1">
      <w:pPr>
        <w:spacing w:after="0" w:line="600" w:lineRule="auto"/>
        <w:ind w:firstLine="720"/>
        <w:jc w:val="both"/>
        <w:rPr>
          <w:rFonts w:eastAsia="Times New Roman"/>
          <w:bCs/>
        </w:rPr>
      </w:pPr>
      <w:r w:rsidRPr="00454007">
        <w:rPr>
          <w:rFonts w:eastAsia="Times New Roman"/>
          <w:b/>
          <w:bCs/>
        </w:rPr>
        <w:t xml:space="preserve">ΠΑΝΑΓΙΩΤΗΣ ΚΟΥΡΟΥΜΠΛΗΣ (Υπουργός </w:t>
      </w:r>
      <w:r>
        <w:rPr>
          <w:rFonts w:eastAsia="Times New Roman"/>
          <w:b/>
          <w:bCs/>
        </w:rPr>
        <w:t>Ναυτιλίας και Νησιωτικής Πολιτικής</w:t>
      </w:r>
      <w:r w:rsidRPr="00454007">
        <w:rPr>
          <w:rFonts w:eastAsia="Times New Roman"/>
          <w:b/>
          <w:bCs/>
        </w:rPr>
        <w:t>):</w:t>
      </w:r>
      <w:r>
        <w:rPr>
          <w:rFonts w:eastAsia="Times New Roman"/>
          <w:bCs/>
        </w:rPr>
        <w:t xml:space="preserve"> Κύριε Πρόεδρε, θα παρακαλούσα να λάβω τον λόγο.</w:t>
      </w:r>
    </w:p>
    <w:p w14:paraId="0715B10D" w14:textId="77777777" w:rsidR="006222AF" w:rsidRDefault="006453C1">
      <w:pPr>
        <w:spacing w:after="0" w:line="600" w:lineRule="auto"/>
        <w:ind w:firstLine="720"/>
        <w:jc w:val="both"/>
        <w:rPr>
          <w:rFonts w:eastAsia="Times New Roman"/>
          <w:bCs/>
        </w:rPr>
      </w:pPr>
      <w:r w:rsidRPr="00454007">
        <w:rPr>
          <w:rFonts w:eastAsia="Times New Roman"/>
          <w:b/>
          <w:bCs/>
        </w:rPr>
        <w:t>ΠΡΟΕΔΡΕΥΩΝ (Δημήτριος Κρεμαστινός):</w:t>
      </w:r>
      <w:r>
        <w:rPr>
          <w:rFonts w:eastAsia="Times New Roman"/>
          <w:bCs/>
        </w:rPr>
        <w:t xml:space="preserve"> Ο κ. Κουρουμπλής ζήτησε τον λόγο για νομοτεχνικές βελτιώσεις. </w:t>
      </w:r>
    </w:p>
    <w:p w14:paraId="0715B10E" w14:textId="77777777" w:rsidR="006222AF" w:rsidRDefault="006453C1">
      <w:pPr>
        <w:spacing w:after="0" w:line="600" w:lineRule="auto"/>
        <w:ind w:firstLine="720"/>
        <w:jc w:val="both"/>
        <w:rPr>
          <w:rFonts w:eastAsia="Times New Roman"/>
          <w:bCs/>
        </w:rPr>
      </w:pPr>
      <w:r>
        <w:rPr>
          <w:rFonts w:eastAsia="Times New Roman"/>
          <w:bCs/>
        </w:rPr>
        <w:t xml:space="preserve">Θέλετε δύο λεπτά, κύριε Υπουργέ; </w:t>
      </w:r>
    </w:p>
    <w:p w14:paraId="0715B10F" w14:textId="77777777" w:rsidR="006222AF" w:rsidRDefault="006453C1">
      <w:pPr>
        <w:spacing w:after="0" w:line="600" w:lineRule="auto"/>
        <w:ind w:firstLine="720"/>
        <w:jc w:val="both"/>
        <w:rPr>
          <w:rFonts w:eastAsia="Times New Roman"/>
          <w:bCs/>
        </w:rPr>
      </w:pPr>
      <w:r w:rsidRPr="00454007">
        <w:rPr>
          <w:rFonts w:eastAsia="Times New Roman"/>
          <w:b/>
          <w:bCs/>
        </w:rPr>
        <w:t xml:space="preserve">ΠΑΝΑΓΙΩΤΗΣ ΚΟΥΡΟΥΜΠΛΗΣ (Υπουργός </w:t>
      </w:r>
      <w:r>
        <w:rPr>
          <w:rFonts w:eastAsia="Times New Roman"/>
          <w:b/>
          <w:bCs/>
        </w:rPr>
        <w:t>Ναυτιλίας και Νησιωτικής Πολιτικής</w:t>
      </w:r>
      <w:r w:rsidRPr="00454007">
        <w:rPr>
          <w:rFonts w:eastAsia="Times New Roman"/>
          <w:b/>
          <w:bCs/>
        </w:rPr>
        <w:t>):</w:t>
      </w:r>
      <w:r>
        <w:rPr>
          <w:rFonts w:eastAsia="Times New Roman"/>
          <w:bCs/>
        </w:rPr>
        <w:t xml:space="preserve"> Για ένα λεπτό, κύριε Πρόεδρε. </w:t>
      </w:r>
    </w:p>
    <w:p w14:paraId="0715B110" w14:textId="77777777" w:rsidR="006222AF" w:rsidRDefault="006453C1">
      <w:pPr>
        <w:spacing w:after="0" w:line="600" w:lineRule="auto"/>
        <w:ind w:firstLine="720"/>
        <w:jc w:val="both"/>
        <w:rPr>
          <w:rFonts w:eastAsia="Times New Roman"/>
          <w:bCs/>
        </w:rPr>
      </w:pPr>
      <w:r w:rsidRPr="00454007">
        <w:rPr>
          <w:rFonts w:eastAsia="Times New Roman"/>
          <w:b/>
          <w:bCs/>
        </w:rPr>
        <w:lastRenderedPageBreak/>
        <w:t>ΠΡΟΕΔΡΕΥΩΝ (Δημήτριος Κρεμαστινός):</w:t>
      </w:r>
      <w:r>
        <w:rPr>
          <w:rFonts w:eastAsia="Times New Roman"/>
          <w:bCs/>
        </w:rPr>
        <w:t xml:space="preserve"> Ορίστε, έχετε τον λόγο για ένα λεπτό.</w:t>
      </w:r>
    </w:p>
    <w:p w14:paraId="0715B111" w14:textId="77777777" w:rsidR="006222AF" w:rsidRDefault="006453C1">
      <w:pPr>
        <w:spacing w:after="0" w:line="600" w:lineRule="auto"/>
        <w:ind w:firstLine="720"/>
        <w:jc w:val="both"/>
        <w:rPr>
          <w:rFonts w:eastAsia="Times New Roman"/>
          <w:bCs/>
        </w:rPr>
      </w:pPr>
      <w:r w:rsidRPr="00454007">
        <w:rPr>
          <w:rFonts w:eastAsia="Times New Roman"/>
          <w:b/>
          <w:bCs/>
        </w:rPr>
        <w:t xml:space="preserve">ΠΑΝΑΓΙΩΤΗΣ ΚΟΥΡΟΥΜΠΛΗΣ (Υπουργός </w:t>
      </w:r>
      <w:r w:rsidRPr="00303E32">
        <w:rPr>
          <w:rFonts w:eastAsia="Times New Roman"/>
          <w:b/>
          <w:bCs/>
        </w:rPr>
        <w:t>Ναυτιλίας και Νησιωτικής Πολιτικής</w:t>
      </w:r>
      <w:r w:rsidRPr="00454007">
        <w:rPr>
          <w:rFonts w:eastAsia="Times New Roman"/>
          <w:b/>
          <w:bCs/>
        </w:rPr>
        <w:t>):</w:t>
      </w:r>
      <w:r>
        <w:rPr>
          <w:rFonts w:eastAsia="Times New Roman"/>
          <w:bCs/>
        </w:rPr>
        <w:t xml:space="preserve"> Κύριε Πρόεδρε, καταθέτω μια νομοτεχνική βελτ</w:t>
      </w:r>
      <w:r>
        <w:rPr>
          <w:rFonts w:eastAsia="Times New Roman"/>
          <w:bCs/>
        </w:rPr>
        <w:t xml:space="preserve">ίωση στην τροπολογία 1688/77, απ’ όπου αποσύρουμε το άρθρο 1 για περαιτέρω διαβούλευση. </w:t>
      </w:r>
    </w:p>
    <w:p w14:paraId="0715B112" w14:textId="77777777" w:rsidR="006222AF" w:rsidRDefault="006453C1">
      <w:pPr>
        <w:spacing w:after="0" w:line="600" w:lineRule="auto"/>
        <w:ind w:firstLine="720"/>
        <w:jc w:val="both"/>
        <w:rPr>
          <w:rFonts w:eastAsia="Times New Roman"/>
          <w:bCs/>
        </w:rPr>
      </w:pPr>
      <w:r w:rsidRPr="003012FC">
        <w:rPr>
          <w:rFonts w:eastAsia="Times New Roman"/>
          <w:bCs/>
        </w:rPr>
        <w:t xml:space="preserve">(Στο σημείο αυτό </w:t>
      </w:r>
      <w:r w:rsidRPr="003012FC">
        <w:rPr>
          <w:rFonts w:eastAsia="Times New Roman"/>
          <w:bCs/>
          <w:lang w:val="en-US"/>
        </w:rPr>
        <w:t>o</w:t>
      </w:r>
      <w:r w:rsidRPr="003012FC">
        <w:rPr>
          <w:rFonts w:eastAsia="Times New Roman"/>
          <w:bCs/>
        </w:rPr>
        <w:t xml:space="preserve"> Υπουργός κ. </w:t>
      </w:r>
      <w:r>
        <w:rPr>
          <w:rFonts w:eastAsia="Times New Roman"/>
          <w:bCs/>
        </w:rPr>
        <w:t>Παναγιώτης Κουρουμπλής</w:t>
      </w:r>
      <w:r w:rsidRPr="003012FC">
        <w:rPr>
          <w:rFonts w:eastAsia="Times New Roman"/>
          <w:bCs/>
        </w:rPr>
        <w:t xml:space="preserve"> καταθέτει για τα Πρακτικά την προαναφερθείσα νομοτεχνική βελτίωση</w:t>
      </w:r>
      <w:r>
        <w:rPr>
          <w:rFonts w:eastAsia="Times New Roman"/>
          <w:bCs/>
        </w:rPr>
        <w:t>,</w:t>
      </w:r>
      <w:r w:rsidRPr="003012FC">
        <w:rPr>
          <w:rFonts w:eastAsia="Times New Roman"/>
          <w:bCs/>
        </w:rPr>
        <w:t xml:space="preserve"> η οποία έχει ως εξής: </w:t>
      </w:r>
    </w:p>
    <w:p w14:paraId="0715B113" w14:textId="77777777" w:rsidR="006222AF" w:rsidRDefault="006453C1">
      <w:pPr>
        <w:spacing w:after="0" w:line="600" w:lineRule="auto"/>
        <w:jc w:val="center"/>
        <w:rPr>
          <w:rFonts w:eastAsia="Times New Roman"/>
          <w:bCs/>
          <w:color w:val="FF0000"/>
        </w:rPr>
      </w:pPr>
      <w:r>
        <w:rPr>
          <w:rFonts w:eastAsia="Times New Roman"/>
          <w:bCs/>
          <w:color w:val="FF0000"/>
        </w:rPr>
        <w:t>(</w:t>
      </w:r>
      <w:r w:rsidRPr="007143E9">
        <w:rPr>
          <w:rFonts w:eastAsia="Times New Roman"/>
          <w:bCs/>
          <w:color w:val="FF0000"/>
        </w:rPr>
        <w:t>ΑΛΛΑΓΗ ΣΕΛΙΔΑΣ</w:t>
      </w:r>
      <w:r>
        <w:rPr>
          <w:rFonts w:eastAsia="Times New Roman"/>
          <w:bCs/>
          <w:color w:val="FF0000"/>
        </w:rPr>
        <w:t>)</w:t>
      </w:r>
    </w:p>
    <w:p w14:paraId="0715B114" w14:textId="77777777" w:rsidR="006222AF" w:rsidRDefault="006453C1">
      <w:pPr>
        <w:spacing w:after="0" w:line="600" w:lineRule="auto"/>
        <w:jc w:val="center"/>
        <w:rPr>
          <w:rFonts w:eastAsia="Times New Roman"/>
          <w:bCs/>
          <w:color w:val="FF0000"/>
        </w:rPr>
      </w:pPr>
      <w:r w:rsidRPr="004E10F9">
        <w:rPr>
          <w:rFonts w:eastAsia="Times New Roman"/>
          <w:bCs/>
          <w:color w:val="FF0000"/>
        </w:rPr>
        <w:t>(Να μπ</w:t>
      </w:r>
      <w:r w:rsidRPr="004E10F9">
        <w:rPr>
          <w:rFonts w:eastAsia="Times New Roman"/>
          <w:bCs/>
          <w:color w:val="FF0000"/>
        </w:rPr>
        <w:t xml:space="preserve">ει η σελ. 371) </w:t>
      </w:r>
    </w:p>
    <w:p w14:paraId="0715B115" w14:textId="77777777" w:rsidR="006222AF" w:rsidRDefault="006453C1">
      <w:pPr>
        <w:spacing w:after="0" w:line="600" w:lineRule="auto"/>
        <w:jc w:val="center"/>
        <w:rPr>
          <w:rFonts w:eastAsia="Times New Roman"/>
          <w:bCs/>
          <w:color w:val="FF0000"/>
        </w:rPr>
      </w:pPr>
      <w:r>
        <w:rPr>
          <w:rFonts w:eastAsia="Times New Roman"/>
          <w:bCs/>
          <w:color w:val="FF0000"/>
        </w:rPr>
        <w:t>(</w:t>
      </w:r>
      <w:r w:rsidRPr="007143E9">
        <w:rPr>
          <w:rFonts w:eastAsia="Times New Roman"/>
          <w:bCs/>
          <w:color w:val="FF0000"/>
        </w:rPr>
        <w:t>ΑΛΛΑΓΗ ΣΕΛΙΔΑΣ</w:t>
      </w:r>
      <w:r>
        <w:rPr>
          <w:rFonts w:eastAsia="Times New Roman"/>
          <w:bCs/>
          <w:color w:val="FF0000"/>
        </w:rPr>
        <w:t>)</w:t>
      </w:r>
    </w:p>
    <w:p w14:paraId="0715B116" w14:textId="77777777" w:rsidR="006222AF" w:rsidRDefault="006453C1">
      <w:pPr>
        <w:spacing w:after="0" w:line="600" w:lineRule="auto"/>
        <w:ind w:firstLine="720"/>
        <w:jc w:val="both"/>
        <w:rPr>
          <w:rFonts w:eastAsia="Times New Roman"/>
          <w:bCs/>
        </w:rPr>
      </w:pPr>
      <w:r w:rsidRPr="00454007">
        <w:rPr>
          <w:rFonts w:eastAsia="Times New Roman"/>
          <w:b/>
          <w:bCs/>
        </w:rPr>
        <w:t>ΠΡΟΕΔΡΕΥΩΝ (Δημήτριος Κρεμαστινός):</w:t>
      </w:r>
      <w:r>
        <w:rPr>
          <w:rFonts w:eastAsia="Times New Roman"/>
          <w:bCs/>
        </w:rPr>
        <w:t xml:space="preserve"> Ο κ. Κατσίκης, Κοινοβουλευτικός Εκπρόσωπος των Ανεξ</w:t>
      </w:r>
      <w:r>
        <w:rPr>
          <w:rFonts w:eastAsia="Times New Roman"/>
          <w:bCs/>
        </w:rPr>
        <w:t>α</w:t>
      </w:r>
      <w:r>
        <w:rPr>
          <w:rFonts w:eastAsia="Times New Roman"/>
          <w:bCs/>
        </w:rPr>
        <w:t>ρτ</w:t>
      </w:r>
      <w:r>
        <w:rPr>
          <w:rFonts w:eastAsia="Times New Roman"/>
          <w:bCs/>
        </w:rPr>
        <w:t>ή</w:t>
      </w:r>
      <w:r>
        <w:rPr>
          <w:rFonts w:eastAsia="Times New Roman"/>
          <w:bCs/>
        </w:rPr>
        <w:t xml:space="preserve">των Ελλήνων, έχει τον λόγο για δώδεκα λεπτά. </w:t>
      </w:r>
    </w:p>
    <w:p w14:paraId="0715B117" w14:textId="77777777" w:rsidR="006222AF" w:rsidRDefault="006453C1">
      <w:pPr>
        <w:spacing w:after="0" w:line="600" w:lineRule="auto"/>
        <w:ind w:firstLine="720"/>
        <w:jc w:val="both"/>
        <w:rPr>
          <w:rFonts w:eastAsia="Times New Roman"/>
          <w:bCs/>
        </w:rPr>
      </w:pPr>
      <w:r>
        <w:rPr>
          <w:rFonts w:eastAsia="Times New Roman"/>
          <w:bCs/>
        </w:rPr>
        <w:t xml:space="preserve">Παρακαλώ, κύριε Κατσίκη, έχετε τον λόγο. </w:t>
      </w:r>
    </w:p>
    <w:p w14:paraId="0715B118" w14:textId="77777777" w:rsidR="006222AF" w:rsidRDefault="006453C1">
      <w:pPr>
        <w:spacing w:after="0" w:line="600" w:lineRule="auto"/>
        <w:ind w:firstLine="720"/>
        <w:jc w:val="both"/>
        <w:rPr>
          <w:rFonts w:eastAsia="Times New Roman"/>
          <w:bCs/>
        </w:rPr>
      </w:pPr>
      <w:r>
        <w:rPr>
          <w:rFonts w:eastAsia="Times New Roman"/>
          <w:b/>
          <w:bCs/>
        </w:rPr>
        <w:t>ΚΩΝΣΤΑΝΤΙΝΟΣ ΚΑΤΣΙΚΗΣ:</w:t>
      </w:r>
      <w:r>
        <w:rPr>
          <w:rFonts w:eastAsia="Times New Roman"/>
          <w:bCs/>
        </w:rPr>
        <w:t xml:space="preserve"> Κυρίες και κύριοι συν</w:t>
      </w:r>
      <w:r>
        <w:rPr>
          <w:rFonts w:eastAsia="Times New Roman"/>
          <w:bCs/>
        </w:rPr>
        <w:t>άδελφοι, οι αυτοδιοικητικές μου καταβολές ευαισθητοποιούν την προ</w:t>
      </w:r>
      <w:r>
        <w:rPr>
          <w:rFonts w:eastAsia="Times New Roman"/>
          <w:bCs/>
        </w:rPr>
        <w:lastRenderedPageBreak/>
        <w:t>σέγγισή μου σ’ αυτό το νομοσχέδιο. Και όσοι σ’ αυτήν την Αίθουσα υπήρξαμε αυτοδιοικητικοί, ξέρουμε πως απογαλακτισμός από την αυτοδιοίκηση δεν θα υπάρξει ποτέ. Η αυτοδιοίκηση είναι πάθος, είν</w:t>
      </w:r>
      <w:r>
        <w:rPr>
          <w:rFonts w:eastAsia="Times New Roman"/>
          <w:bCs/>
        </w:rPr>
        <w:t xml:space="preserve">αι μεράκι, αλλά είναι και καημός. </w:t>
      </w:r>
    </w:p>
    <w:p w14:paraId="0715B119" w14:textId="77777777" w:rsidR="006222AF" w:rsidRDefault="006453C1">
      <w:pPr>
        <w:spacing w:after="0" w:line="600" w:lineRule="auto"/>
        <w:ind w:firstLine="720"/>
        <w:jc w:val="both"/>
        <w:rPr>
          <w:rFonts w:eastAsia="Times New Roman"/>
          <w:bCs/>
        </w:rPr>
      </w:pPr>
      <w:r>
        <w:rPr>
          <w:rFonts w:eastAsia="Times New Roman"/>
          <w:bCs/>
        </w:rPr>
        <w:t>Η επιλογή της ονοματοδότησης του μεταρρυθμιστικού σχεδίου του Υπουργείου Εσωτερικών νοηματοδοτεί ένα ρηξικέλευθο επανασχεδιασμό, μια αναγκαία επαναθεμελίωση του «ΚΑΛΛΙΚΡΑΤΗ», με βάση την προσδοκία της ενίσχυσης της άμεσης</w:t>
      </w:r>
      <w:r>
        <w:rPr>
          <w:rFonts w:eastAsia="Times New Roman"/>
          <w:bCs/>
        </w:rPr>
        <w:t xml:space="preserve"> δημοκρατίας. </w:t>
      </w:r>
    </w:p>
    <w:p w14:paraId="0715B11A" w14:textId="77777777" w:rsidR="006222AF" w:rsidRDefault="006453C1">
      <w:pPr>
        <w:spacing w:after="0" w:line="600" w:lineRule="auto"/>
        <w:ind w:firstLine="720"/>
        <w:jc w:val="both"/>
        <w:rPr>
          <w:rFonts w:eastAsia="Times New Roman"/>
          <w:bCs/>
        </w:rPr>
      </w:pPr>
      <w:r>
        <w:rPr>
          <w:rFonts w:eastAsia="Times New Roman"/>
          <w:bCs/>
        </w:rPr>
        <w:t xml:space="preserve">Από το 2010 έως σήμερα όλοι συμφωνούσαμε για την αναγκαιότητα βελτιωτικών παρεμβάσεων στο ισχύον νομοθετικό πλαίσιο και όλοι εντοπίζαμε τα νομοθετικά κενά. </w:t>
      </w:r>
    </w:p>
    <w:p w14:paraId="0715B11B" w14:textId="77777777" w:rsidR="006222AF" w:rsidRDefault="006453C1">
      <w:pPr>
        <w:spacing w:after="0" w:line="600" w:lineRule="auto"/>
        <w:ind w:firstLine="720"/>
        <w:jc w:val="both"/>
        <w:rPr>
          <w:rFonts w:eastAsia="Times New Roman"/>
          <w:szCs w:val="24"/>
        </w:rPr>
      </w:pPr>
      <w:r>
        <w:rPr>
          <w:rFonts w:eastAsia="Times New Roman"/>
          <w:szCs w:val="24"/>
        </w:rPr>
        <w:t xml:space="preserve">Η παρούσα προσπάθεια δεν αποτελεί λειτουργική ολοκλήρωση του «ΚΑΛΛΙΚΡΑΤΗ», αλλά μια </w:t>
      </w:r>
      <w:r>
        <w:rPr>
          <w:rFonts w:eastAsia="Times New Roman"/>
          <w:szCs w:val="24"/>
        </w:rPr>
        <w:t>προσπάθεια αναμόρφωσης των αυτοδιοικητικών θεσμών με επιδιωκόμενο την επίτευξη ενός αποκεντρωτισμού που θα ουσιαστικοποιήσει τη δημοκρατία με τη διεύρυνση της συμμετοχής των πολιτών.</w:t>
      </w:r>
    </w:p>
    <w:p w14:paraId="0715B11C" w14:textId="77777777" w:rsidR="006222AF" w:rsidRDefault="006453C1">
      <w:pPr>
        <w:spacing w:after="0" w:line="600" w:lineRule="auto"/>
        <w:ind w:firstLine="720"/>
        <w:jc w:val="both"/>
        <w:rPr>
          <w:rFonts w:eastAsia="Times New Roman"/>
          <w:szCs w:val="24"/>
        </w:rPr>
      </w:pPr>
      <w:r>
        <w:rPr>
          <w:rFonts w:eastAsia="Times New Roman"/>
          <w:szCs w:val="24"/>
        </w:rPr>
        <w:t xml:space="preserve">Κανείς δεν αιθεροβατεί. Θα ήταν παγκόσμια πρωτοτυπία ένα νομοθέτημα </w:t>
      </w:r>
      <w:r>
        <w:rPr>
          <w:rFonts w:eastAsia="Times New Roman"/>
          <w:szCs w:val="24"/>
        </w:rPr>
        <w:t xml:space="preserve">τέτοιας έκτασης να περνούσε με συναίνεση εξ </w:t>
      </w:r>
      <w:r>
        <w:rPr>
          <w:rFonts w:eastAsia="Times New Roman"/>
          <w:szCs w:val="24"/>
        </w:rPr>
        <w:lastRenderedPageBreak/>
        <w:t>απάντων. Αντιλαμβάνομαι τις φωνές όσων αντιδρούν σε συλλογικό επίπεδο και παρακολουθώ από κοντά τις τοποθετήσεις και τις ανακοινώσεις των θεσμικών οργάνων.</w:t>
      </w:r>
    </w:p>
    <w:p w14:paraId="0715B11D" w14:textId="77777777" w:rsidR="006222AF" w:rsidRDefault="006453C1">
      <w:pPr>
        <w:spacing w:after="0" w:line="600" w:lineRule="auto"/>
        <w:ind w:firstLine="720"/>
        <w:jc w:val="both"/>
        <w:rPr>
          <w:rFonts w:eastAsia="Times New Roman"/>
          <w:szCs w:val="24"/>
        </w:rPr>
      </w:pPr>
      <w:r>
        <w:rPr>
          <w:rFonts w:eastAsia="Times New Roman"/>
          <w:szCs w:val="24"/>
        </w:rPr>
        <w:t>Στην τοποθέτησή μου στη συνεδρίαση επί της αρχής υπεραμύ</w:t>
      </w:r>
      <w:r>
        <w:rPr>
          <w:rFonts w:eastAsia="Times New Roman"/>
          <w:szCs w:val="24"/>
        </w:rPr>
        <w:t>νθηκα της προσπάθειας θεσμικής ανασυγκρότησης. Ωστόσο, επεσήμανα δύο μεγάλες διαφωνίες μου: Η πρώτη αφορούσε την καθιέρωση της απλής αναλογικής ως εκλογικού συστήματος στις δημοτικές και περιφερειακές εκλογές, μιας, όμως, ιδιότυπης απλής αναλογικής, η οποί</w:t>
      </w:r>
      <w:r>
        <w:rPr>
          <w:rFonts w:eastAsia="Times New Roman"/>
          <w:szCs w:val="24"/>
        </w:rPr>
        <w:t xml:space="preserve">α κατανέμει το σύνολο των εδρών του δημοτικού και περιφερειακού συμβουλίου στους συνδυασμούς που έλαβαν μέρος στις εκλογές ανάλογα με τον αριθμό των έγκυρων ψηφοδελτίων που έλαβαν στον πρώτο γύρο. Αν </w:t>
      </w:r>
      <w:r>
        <w:rPr>
          <w:rFonts w:eastAsia="Times New Roman"/>
          <w:szCs w:val="24"/>
        </w:rPr>
        <w:t>κάποιος</w:t>
      </w:r>
      <w:r>
        <w:rPr>
          <w:rFonts w:eastAsia="Times New Roman"/>
          <w:szCs w:val="24"/>
        </w:rPr>
        <w:t xml:space="preserve"> συνδυασμός δεν συγκεντρώσει ποσοστό 50% συν 1, η</w:t>
      </w:r>
      <w:r>
        <w:rPr>
          <w:rFonts w:eastAsia="Times New Roman"/>
          <w:szCs w:val="24"/>
        </w:rPr>
        <w:t xml:space="preserve"> ψηφοφορία επαναλαμβάνεται την επόμενη Κυριακή, δηλαδή στον δεύτερο γύρο, ανάμεσα μόνο στους υποψηφίους δημάρχους των δύο συνδυασμών που έλαβαν τις περισσότερες ψήφους την πρώτη Κυριακή. </w:t>
      </w:r>
    </w:p>
    <w:p w14:paraId="0715B11E" w14:textId="77777777" w:rsidR="006222AF" w:rsidRDefault="006453C1">
      <w:pPr>
        <w:spacing w:after="0" w:line="600" w:lineRule="auto"/>
        <w:ind w:firstLine="720"/>
        <w:jc w:val="both"/>
        <w:rPr>
          <w:rFonts w:eastAsia="Times New Roman"/>
          <w:szCs w:val="24"/>
        </w:rPr>
      </w:pPr>
      <w:r>
        <w:rPr>
          <w:rFonts w:eastAsia="Times New Roman"/>
          <w:szCs w:val="24"/>
        </w:rPr>
        <w:lastRenderedPageBreak/>
        <w:t>Η εργαλειοποίηση αυτής της λαϊκής ετυμηγορίας θα οδηγήσει, κύριοι συ</w:t>
      </w:r>
      <w:r>
        <w:rPr>
          <w:rFonts w:eastAsia="Times New Roman"/>
          <w:szCs w:val="24"/>
        </w:rPr>
        <w:t>νάδελφοι, σε ακυβερνησία και θα καταστήσει ουσιαστικά όμηρο των διαθέσεων της μειοψηφίας την εκάστοτε πλειοψηφία, ιδιαίτερα όταν στη χώρα μας δεν είναι αυτονόητη η κουλτούρα της συναίνεσης. Σκεφτείτε πόσο δύσκολο θα είναι αύριο σε ένα πολυσυλλεκτικό παρατα</w:t>
      </w:r>
      <w:r>
        <w:rPr>
          <w:rFonts w:eastAsia="Times New Roman"/>
          <w:szCs w:val="24"/>
        </w:rPr>
        <w:t>ξιακό περιβάλλον να περάσει ένα ετήσιο πρόγραμμα έργων και προϋπολογισμού.</w:t>
      </w:r>
    </w:p>
    <w:p w14:paraId="0715B11F" w14:textId="77777777" w:rsidR="006222AF" w:rsidRDefault="006453C1">
      <w:pPr>
        <w:spacing w:after="0" w:line="600" w:lineRule="auto"/>
        <w:ind w:firstLine="720"/>
        <w:jc w:val="both"/>
        <w:rPr>
          <w:rFonts w:eastAsia="Times New Roman"/>
          <w:szCs w:val="24"/>
        </w:rPr>
      </w:pPr>
      <w:r>
        <w:rPr>
          <w:rFonts w:eastAsia="Times New Roman"/>
          <w:szCs w:val="24"/>
        </w:rPr>
        <w:t>Πιστεύω πως η προσπάθεια σύνθεσης εκ διαμέτρου αντιθέτων αντιλήψεων θα πέσει στο κενό και θα λειτουργήσει ως τροχοπέδη στην προσπάθεια της αυτοδιοίκησης να ενεργεί με αποτελεσματικό</w:t>
      </w:r>
      <w:r>
        <w:rPr>
          <w:rFonts w:eastAsia="Times New Roman"/>
          <w:szCs w:val="24"/>
        </w:rPr>
        <w:t>τητα και αμεσότητα, αντιμετωπίζοντας τις αυξημένες προκλήσεις του μέλλοντος, κάτω από δύσκολες και απαιτητικές συνθήκες. Ναι, η απλή αναλογική είναι ιδεολογία, συμφωνώ, αλλά απλή αναλογική της μίας μόνο Κυριακής, συγχωρήστε με, πιστεύω ότι είναι ιδεοληψία.</w:t>
      </w:r>
    </w:p>
    <w:p w14:paraId="0715B120" w14:textId="77777777" w:rsidR="006222AF" w:rsidRDefault="006453C1">
      <w:pPr>
        <w:spacing w:after="0" w:line="600" w:lineRule="auto"/>
        <w:ind w:firstLine="720"/>
        <w:jc w:val="both"/>
        <w:rPr>
          <w:rFonts w:eastAsia="Times New Roman"/>
          <w:szCs w:val="24"/>
        </w:rPr>
      </w:pPr>
      <w:r>
        <w:rPr>
          <w:rFonts w:eastAsia="Times New Roman"/>
          <w:szCs w:val="24"/>
        </w:rPr>
        <w:t xml:space="preserve">Θα ήθελα να αναλογιστούμε το εξής παράδοξο: Αν υποθέσουμε πως η πρότασή σας ισχύει και στο εκλογικό σύστημα των βουλευτικών εκλογών, αναλογιστείτε τις συνέπειες. Με άλλο ψηφοδέλτιο θα εκλέγονται οι Βουλευτές και με άλλο ψηφοδέλτιο </w:t>
      </w:r>
      <w:r>
        <w:rPr>
          <w:rFonts w:eastAsia="Times New Roman"/>
          <w:szCs w:val="24"/>
        </w:rPr>
        <w:lastRenderedPageBreak/>
        <w:t>οι υποψήφιοι Πρωθυπουργο</w:t>
      </w:r>
      <w:r>
        <w:rPr>
          <w:rFonts w:eastAsia="Times New Roman"/>
          <w:szCs w:val="24"/>
        </w:rPr>
        <w:t>ί. Αυτό ακριβώς επιχειρείτε να κάνετε σήμερα σε επίπεδο δήμων και περιφερειών. Το παράδειγμα που προανέφερα ήταν προκειμένου να δώσω έμφαση και έκταση της παραδοξότητας που εισηγείστε με τα συγκεκριμένα άρθρα, τα οποία εγώ, ως παλιός αυτοδιοικητικός, με γν</w:t>
      </w:r>
      <w:r>
        <w:rPr>
          <w:rFonts w:eastAsia="Times New Roman"/>
          <w:szCs w:val="24"/>
        </w:rPr>
        <w:t>ώση και εμπειρία στον χώρο, υποχρεούμαι να τα καταψηφίσω.</w:t>
      </w:r>
    </w:p>
    <w:p w14:paraId="0715B121" w14:textId="77777777" w:rsidR="006222AF" w:rsidRDefault="006453C1">
      <w:pPr>
        <w:spacing w:after="0" w:line="600" w:lineRule="auto"/>
        <w:ind w:firstLine="720"/>
        <w:jc w:val="both"/>
        <w:rPr>
          <w:rFonts w:eastAsia="Times New Roman"/>
          <w:szCs w:val="24"/>
        </w:rPr>
      </w:pPr>
      <w:r>
        <w:rPr>
          <w:rFonts w:eastAsia="Times New Roman"/>
          <w:szCs w:val="24"/>
        </w:rPr>
        <w:t xml:space="preserve">Το δεύτερο σημείο της διαφωνίας μου αφορά </w:t>
      </w:r>
      <w:r>
        <w:rPr>
          <w:rFonts w:eastAsia="Times New Roman"/>
          <w:szCs w:val="24"/>
        </w:rPr>
        <w:t>σ</w:t>
      </w:r>
      <w:r>
        <w:rPr>
          <w:rFonts w:eastAsia="Times New Roman"/>
          <w:szCs w:val="24"/>
        </w:rPr>
        <w:t>την κατάτμηση με τροπολογία των μεγάλων περιφερειών. Εξηγήστε μου, κύριοι συνάδελφοι, γιατί η κατάτμηση της Περιφέρειας Αττικής, την οποία πολύ καλά γνωρίζ</w:t>
      </w:r>
      <w:r>
        <w:rPr>
          <w:rFonts w:eastAsia="Times New Roman"/>
          <w:szCs w:val="24"/>
        </w:rPr>
        <w:t>ω, μιας και εκεί εκλέγομαι, βοηθά τα μικρά κυρίως κόμματα στην καλύτερη εκπροσώπησή τους. Ποιος τους εξασφαλίζει πως θα αντιπροσωπεύονται και στα δύο μέρη της κατατμημένης περιφέρειας; Κανένας. Αντιθέτως, είναι βέβαιο ότι η διαιρεμένη περιφέρεια δεν θα εκπ</w:t>
      </w:r>
      <w:r>
        <w:rPr>
          <w:rFonts w:eastAsia="Times New Roman"/>
          <w:szCs w:val="24"/>
        </w:rPr>
        <w:t>ροσωπείται από Βουλευτή μικρού κόμματος και μέσα σε αυτήν τη Βουλή τα μικρά κόμματα είναι έξι.</w:t>
      </w:r>
    </w:p>
    <w:p w14:paraId="0715B122" w14:textId="77777777" w:rsidR="006222AF" w:rsidRDefault="006453C1">
      <w:pPr>
        <w:spacing w:after="0" w:line="600" w:lineRule="auto"/>
        <w:ind w:firstLine="720"/>
        <w:jc w:val="both"/>
        <w:rPr>
          <w:rFonts w:eastAsia="Times New Roman"/>
          <w:szCs w:val="24"/>
        </w:rPr>
      </w:pPr>
      <w:r>
        <w:rPr>
          <w:rFonts w:eastAsia="Times New Roman"/>
          <w:szCs w:val="24"/>
        </w:rPr>
        <w:t xml:space="preserve">Μου κάνει μεγάλη εντύπωση αυτό, δηλαδή δύο απ’ αυτά τα μικρά κόμματα, </w:t>
      </w:r>
      <w:r>
        <w:rPr>
          <w:rFonts w:eastAsia="Times New Roman"/>
          <w:szCs w:val="24"/>
        </w:rPr>
        <w:t>Τ</w:t>
      </w:r>
      <w:r>
        <w:rPr>
          <w:rFonts w:eastAsia="Times New Roman"/>
          <w:szCs w:val="24"/>
        </w:rPr>
        <w:t>ο Ποτάμι, το οποίο βέβαια μπορεί να είναι σίγουρο για το αβέβαιο, ζοφερό και σκοτεινό μέλλ</w:t>
      </w:r>
      <w:r>
        <w:rPr>
          <w:rFonts w:eastAsia="Times New Roman"/>
          <w:szCs w:val="24"/>
        </w:rPr>
        <w:t xml:space="preserve">ον του, αλλά </w:t>
      </w:r>
      <w:r>
        <w:rPr>
          <w:rFonts w:eastAsia="Times New Roman"/>
          <w:szCs w:val="24"/>
        </w:rPr>
        <w:lastRenderedPageBreak/>
        <w:t xml:space="preserve">κυρίως το ΠΑΣΟΚ, που και αυτό σήμερα κατηγοριοποιείται στα μικρά κόμματα, να τάσσονται υπέρ της κατάτμησης των περιφερειών. Αυτό για εμένα αποτελεί μια μεγάλη έκπληξη βέβαια, βάσει της αιτιολογικής έκθεσης στη συγκεκριμένη τροπολογία, η οποία </w:t>
      </w:r>
      <w:r>
        <w:rPr>
          <w:rFonts w:eastAsia="Times New Roman"/>
          <w:szCs w:val="24"/>
        </w:rPr>
        <w:t xml:space="preserve">έχει μια αιτιολογία λιγάκι –επιτρέψτε μου να το πω- ακατανόητη και ακαταλαβίστικη. </w:t>
      </w:r>
    </w:p>
    <w:p w14:paraId="0715B123" w14:textId="77777777" w:rsidR="006222AF" w:rsidRDefault="006453C1">
      <w:pPr>
        <w:spacing w:after="0" w:line="600" w:lineRule="auto"/>
        <w:ind w:firstLine="720"/>
        <w:contextualSpacing/>
        <w:jc w:val="both"/>
        <w:rPr>
          <w:rFonts w:eastAsia="Times New Roman"/>
          <w:szCs w:val="24"/>
        </w:rPr>
      </w:pPr>
      <w:r>
        <w:rPr>
          <w:rFonts w:eastAsia="Times New Roman"/>
          <w:szCs w:val="24"/>
        </w:rPr>
        <w:t>Ήθελα να ρωτήσω κάτι για το σημείο που λέει ότι φαλκιδεύεται. Πώς φαλκιδεύεται η κοινοβουλευτική εκπροσώπηση; Πώς ενισχύεται η αδιαφάνεια στον πολιτικό ανταγωνισμό; Κατηγορούμεθα όλοι εμείς που πολιτευόμαστε στις περιφέρειες αυτές για αδιαφάνεια στη διαδικ</w:t>
      </w:r>
      <w:r>
        <w:rPr>
          <w:rFonts w:eastAsia="Times New Roman"/>
          <w:szCs w:val="24"/>
        </w:rPr>
        <w:t xml:space="preserve">ασία της αναμέτρησής μας. Ειλικρινά αδυνατώ να κατανοήσω την επιχειρηματολογία σας. Μια τέτοια παραμετροποίηση ενισχύει τη δική μου άποψη περί ελλείμματος πολιτικής επιχειρηματολογίας. </w:t>
      </w:r>
    </w:p>
    <w:p w14:paraId="0715B124" w14:textId="77777777" w:rsidR="006222AF" w:rsidRDefault="006453C1">
      <w:pPr>
        <w:spacing w:after="0" w:line="600" w:lineRule="auto"/>
        <w:ind w:firstLine="720"/>
        <w:contextualSpacing/>
        <w:jc w:val="both"/>
        <w:rPr>
          <w:rFonts w:eastAsia="Times New Roman"/>
          <w:szCs w:val="24"/>
        </w:rPr>
      </w:pPr>
      <w:r>
        <w:rPr>
          <w:rFonts w:eastAsia="Times New Roman"/>
          <w:szCs w:val="24"/>
        </w:rPr>
        <w:t>Έρχεται και το κερασάκι στην τούρτα. Η παρεχόμενη δυνατότητα στον Αρχη</w:t>
      </w:r>
      <w:r>
        <w:rPr>
          <w:rFonts w:eastAsia="Times New Roman"/>
          <w:szCs w:val="24"/>
        </w:rPr>
        <w:t xml:space="preserve">γό του κόμματος να είναι υποψήφιος σε τρεις αντί για δύο περιφέρειες, που ίσχυε ως τώρα, καταδεικνύει την επισφάλεια εκλογιμότητας και αντιπροσώπευσης των μικρών κομμάτων. Θεωρώ ότι ένα τόσο μεγάλο βήμα θα έπρεπε </w:t>
      </w:r>
      <w:r>
        <w:rPr>
          <w:rFonts w:eastAsia="Times New Roman"/>
          <w:szCs w:val="24"/>
        </w:rPr>
        <w:lastRenderedPageBreak/>
        <w:t>να τύχει ενδελεχέστερης μελέτης από πλευράς</w:t>
      </w:r>
      <w:r>
        <w:rPr>
          <w:rFonts w:eastAsia="Times New Roman"/>
          <w:szCs w:val="24"/>
        </w:rPr>
        <w:t xml:space="preserve"> σας, επιδιώκοντας τη συναίνεση του πολιτικού κόσμου.</w:t>
      </w:r>
    </w:p>
    <w:p w14:paraId="0715B125" w14:textId="77777777" w:rsidR="006222AF" w:rsidRDefault="006453C1">
      <w:pPr>
        <w:spacing w:after="0" w:line="600" w:lineRule="auto"/>
        <w:ind w:firstLine="720"/>
        <w:contextualSpacing/>
        <w:jc w:val="both"/>
        <w:rPr>
          <w:rFonts w:eastAsia="Times New Roman"/>
          <w:szCs w:val="24"/>
        </w:rPr>
      </w:pPr>
      <w:r>
        <w:rPr>
          <w:rFonts w:eastAsia="Times New Roman"/>
          <w:szCs w:val="24"/>
        </w:rPr>
        <w:t>Ερωτώ όλους σας, κυρίες και κύριοι συνάδελφοι και κυρίως τους συναδέλφους της Συμπολίτευσης που έχουμε την τιμή να εκλεγόμαστε στην Περιφέρεια Αττικής, στο πρώην υπόλοιπο</w:t>
      </w:r>
      <w:r w:rsidRPr="00306849">
        <w:rPr>
          <w:rFonts w:eastAsia="Times New Roman"/>
          <w:szCs w:val="24"/>
        </w:rPr>
        <w:t>:</w:t>
      </w:r>
      <w:r>
        <w:rPr>
          <w:rFonts w:eastAsia="Times New Roman"/>
          <w:szCs w:val="24"/>
        </w:rPr>
        <w:t xml:space="preserve"> Με ποιον τρόπο ενισχύεται η κο</w:t>
      </w:r>
      <w:r>
        <w:rPr>
          <w:rFonts w:eastAsia="Times New Roman"/>
          <w:szCs w:val="24"/>
        </w:rPr>
        <w:t>ινοβουλευτική εκπροσώπηση, όταν οι έδρες από δεκαπέντε γίνονται δεκατέσσερις, όταν η μικρή περιοχή που σήμερα εκπροσωπούμε θα αποσχιστεί, όταν η Περιφέρεια Αττικής, στην οποία εκλεγόμεθα Βουλευτές, χάνει μια έδρα, καίτοι μεγαλύτερη σε πληθυσμό από τον Νομό</w:t>
      </w:r>
      <w:r>
        <w:rPr>
          <w:rFonts w:eastAsia="Times New Roman"/>
          <w:szCs w:val="24"/>
        </w:rPr>
        <w:t xml:space="preserve"> Αχαΐας όπου πάει αυτή η έδρα, όταν οι άνθρωποι που μας εμπιστεύτηκαν θα κληθούν να επιλέξουν ανθρώπους που δεν γνωρίζουν καν; </w:t>
      </w:r>
    </w:p>
    <w:p w14:paraId="0715B126" w14:textId="77777777" w:rsidR="006222AF" w:rsidRDefault="006453C1">
      <w:pPr>
        <w:spacing w:after="0" w:line="600" w:lineRule="auto"/>
        <w:ind w:firstLine="720"/>
        <w:contextualSpacing/>
        <w:jc w:val="both"/>
        <w:rPr>
          <w:rFonts w:eastAsia="Times New Roman"/>
          <w:szCs w:val="24"/>
        </w:rPr>
      </w:pPr>
      <w:r>
        <w:rPr>
          <w:rFonts w:eastAsia="Times New Roman"/>
          <w:szCs w:val="24"/>
        </w:rPr>
        <w:t>Εξηγήστε μας π</w:t>
      </w:r>
      <w:r>
        <w:rPr>
          <w:rFonts w:eastAsia="Times New Roman"/>
          <w:szCs w:val="24"/>
        </w:rPr>
        <w:t>ω</w:t>
      </w:r>
      <w:r>
        <w:rPr>
          <w:rFonts w:eastAsia="Times New Roman"/>
          <w:szCs w:val="24"/>
        </w:rPr>
        <w:t xml:space="preserve">ς η κατάτμηση αυτή θα βοηθήσει τα μικρά κόμματα. Εκτός και αν η απερίφραστη απάντησή σας, με την οποία συναινούν </w:t>
      </w:r>
      <w:r>
        <w:rPr>
          <w:rFonts w:eastAsia="Times New Roman"/>
          <w:szCs w:val="24"/>
        </w:rPr>
        <w:t xml:space="preserve">βέβαια και άλλα κόμματα και ιδίως αυτό το μεγάλο κόμμα της Νέας Δημοκρατίας, το κόμμα της Αξιωματικής Αντιπολίτευσης, είναι πως στόχος σας είναι η διάλυσή τους, η διάλυση των μικρών κομμάτων. Εντάξει, για τη Νέα Δημοκρατία </w:t>
      </w:r>
      <w:r>
        <w:rPr>
          <w:rFonts w:eastAsia="Times New Roman"/>
          <w:szCs w:val="24"/>
        </w:rPr>
        <w:lastRenderedPageBreak/>
        <w:t>να το καταλάβω, αλλά για τον ΣΥΡΙ</w:t>
      </w:r>
      <w:r>
        <w:rPr>
          <w:rFonts w:eastAsia="Times New Roman"/>
          <w:szCs w:val="24"/>
        </w:rPr>
        <w:t>ΖΑ, που τυγχάνει να έχει κυβερνητικό εταίρο ένα μικρό κόμμα, δεν μπορώ να το καταλάβω.</w:t>
      </w:r>
    </w:p>
    <w:p w14:paraId="0715B127" w14:textId="77777777" w:rsidR="006222AF" w:rsidRDefault="006453C1">
      <w:pPr>
        <w:spacing w:after="0" w:line="600" w:lineRule="auto"/>
        <w:ind w:firstLine="720"/>
        <w:contextualSpacing/>
        <w:jc w:val="both"/>
        <w:rPr>
          <w:rFonts w:eastAsia="Times New Roman"/>
          <w:szCs w:val="24"/>
        </w:rPr>
      </w:pPr>
      <w:r w:rsidRPr="00D94BBE">
        <w:rPr>
          <w:rFonts w:eastAsia="Times New Roman"/>
          <w:b/>
          <w:szCs w:val="24"/>
        </w:rPr>
        <w:t>ΘΕΟΔΩΡΑ ΜΠΑΚΟΓΙΑΝΝΗ:</w:t>
      </w:r>
      <w:r>
        <w:rPr>
          <w:rFonts w:eastAsia="Times New Roman"/>
          <w:szCs w:val="24"/>
        </w:rPr>
        <w:t xml:space="preserve"> Αίσχος!</w:t>
      </w:r>
    </w:p>
    <w:p w14:paraId="0715B128" w14:textId="77777777" w:rsidR="006222AF" w:rsidRDefault="006453C1">
      <w:pPr>
        <w:spacing w:after="0" w:line="600" w:lineRule="auto"/>
        <w:ind w:firstLine="720"/>
        <w:contextualSpacing/>
        <w:jc w:val="both"/>
        <w:rPr>
          <w:rFonts w:eastAsia="Times New Roman"/>
          <w:szCs w:val="24"/>
        </w:rPr>
      </w:pPr>
      <w:r w:rsidRPr="00D94BBE">
        <w:rPr>
          <w:rFonts w:eastAsia="Times New Roman"/>
          <w:b/>
          <w:szCs w:val="24"/>
        </w:rPr>
        <w:t>ΚΩΝΣΤΑΝΤΙΝΟΣ ΚΑΤΣΙΚΗΣ:</w:t>
      </w:r>
      <w:r w:rsidRPr="003B47FD">
        <w:rPr>
          <w:rFonts w:eastAsia="Times New Roman"/>
          <w:szCs w:val="24"/>
        </w:rPr>
        <w:t xml:space="preserve"> </w:t>
      </w:r>
      <w:r>
        <w:rPr>
          <w:rFonts w:eastAsia="Times New Roman"/>
          <w:szCs w:val="24"/>
        </w:rPr>
        <w:t>Εξ ιδίων κρίνουν κάποιοι τα αλλότρια εδώ μέσα.</w:t>
      </w:r>
    </w:p>
    <w:p w14:paraId="0715B129" w14:textId="77777777" w:rsidR="006222AF" w:rsidRDefault="006453C1">
      <w:pPr>
        <w:spacing w:after="0" w:line="600" w:lineRule="auto"/>
        <w:ind w:firstLine="720"/>
        <w:contextualSpacing/>
        <w:jc w:val="both"/>
        <w:rPr>
          <w:rFonts w:eastAsia="Times New Roman"/>
          <w:szCs w:val="24"/>
        </w:rPr>
      </w:pPr>
      <w:r>
        <w:rPr>
          <w:rFonts w:eastAsia="Times New Roman"/>
          <w:szCs w:val="24"/>
        </w:rPr>
        <w:t>Ένα άλλο σημείο που η θεσμοθέτησή του θα εγείρει σοβαρά ζητήματα συντα</w:t>
      </w:r>
      <w:r>
        <w:rPr>
          <w:rFonts w:eastAsia="Times New Roman"/>
          <w:szCs w:val="24"/>
        </w:rPr>
        <w:t xml:space="preserve">γματικότητας είναι οι διατάξεις περί εποπτείας των δήμων. Η διοικητική αυτοτέλειά τους, όπως αυτή ορίζεται και προστατεύεται από τις διατάξεις του άρθρου 102 του Συντάγματος, παραβιάζεται με τις συγκεκριμένες διατάξεις, η υλοποίηση των οποίων αποτελεί επί </w:t>
      </w:r>
      <w:r>
        <w:rPr>
          <w:rFonts w:eastAsia="Times New Roman"/>
          <w:szCs w:val="24"/>
        </w:rPr>
        <w:t xml:space="preserve">της ουσίας παρέμβαση σε θέματα λειτουργίας των ΟΤΑ, περιορίζοντας ασφυκτικά τη δράση των </w:t>
      </w:r>
      <w:r>
        <w:rPr>
          <w:rFonts w:eastAsia="Times New Roman"/>
          <w:szCs w:val="24"/>
        </w:rPr>
        <w:t>ο</w:t>
      </w:r>
      <w:r>
        <w:rPr>
          <w:rFonts w:eastAsia="Times New Roman"/>
          <w:szCs w:val="24"/>
        </w:rPr>
        <w:t xml:space="preserve">ργανισμών </w:t>
      </w:r>
      <w:r>
        <w:rPr>
          <w:rFonts w:eastAsia="Times New Roman"/>
          <w:szCs w:val="24"/>
        </w:rPr>
        <w:t>τ</w:t>
      </w:r>
      <w:r>
        <w:rPr>
          <w:rFonts w:eastAsia="Times New Roman"/>
          <w:szCs w:val="24"/>
        </w:rPr>
        <w:t xml:space="preserve">οπικής </w:t>
      </w:r>
      <w:r>
        <w:rPr>
          <w:rFonts w:eastAsia="Times New Roman"/>
          <w:szCs w:val="24"/>
        </w:rPr>
        <w:t>α</w:t>
      </w:r>
      <w:r>
        <w:rPr>
          <w:rFonts w:eastAsia="Times New Roman"/>
          <w:szCs w:val="24"/>
        </w:rPr>
        <w:t>υτοδιοίκησης. Η συνταγματικά εναρμονισμένη διάσταση του θεσμού της εποπτείας συνίσταται αποκλειστικά στον έλεγχο νομιμότητας των πράξεων των μονομε</w:t>
      </w:r>
      <w:r>
        <w:rPr>
          <w:rFonts w:eastAsia="Times New Roman"/>
          <w:szCs w:val="24"/>
        </w:rPr>
        <w:t xml:space="preserve">λών και συλλογικών οργάνων των ΟΤΑ, χωρίς η εποπτεία αυτή να εμποδίζει την πρωτοβουλία και την ελεύθερη δράση τους και κυρίως χωρίς να θίγεται το αυτοδιοικητικό τους στοιχείο, το οποίο κατάφωρα παραβιάζεται. </w:t>
      </w:r>
    </w:p>
    <w:p w14:paraId="0715B12A"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Παραβιάζεται, κύριε Υπουργέ, από την υποχρεωτικ</w:t>
      </w:r>
      <w:r>
        <w:rPr>
          <w:rFonts w:eastAsia="Times New Roman"/>
          <w:szCs w:val="24"/>
        </w:rPr>
        <w:t xml:space="preserve">ότητα εφαρμογής των εγκυκλίων που προβλέπονται στο άρθρο 109, σε αντίθεση με το ισχύον καθεστώς που οι οδηγίες του κράτους έχουν συμβουλευτικό ρόλο και δεν αποτελούν εκτελεστές πράξεις. </w:t>
      </w:r>
    </w:p>
    <w:p w14:paraId="0715B12B"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Η προσέγγισή μας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είναι ότι θα πρέπει να της </w:t>
      </w:r>
      <w:r>
        <w:rPr>
          <w:rFonts w:eastAsia="Times New Roman"/>
          <w:szCs w:val="24"/>
        </w:rPr>
        <w:t>αποδίδετε τον ρόλο που της αναλογεί, δηλαδή του παράλληλου προς το κεντρικό κράτος πολιτειακού θεσμού, του ουσιαστικού συμμέτοχου στην ανάπτυξη</w:t>
      </w:r>
      <w:r>
        <w:rPr>
          <w:rFonts w:eastAsia="Times New Roman"/>
          <w:szCs w:val="24"/>
        </w:rPr>
        <w:t>,</w:t>
      </w:r>
      <w:r>
        <w:rPr>
          <w:rFonts w:eastAsia="Times New Roman"/>
          <w:szCs w:val="24"/>
        </w:rPr>
        <w:t xml:space="preserve"> υπεύθυνου εγγυητή της κοινωνικής συνοχής, αντιστεκόμενη στην υποβάθμισή της σε αυτοτελή υπηρεσία του Υπουργείου</w:t>
      </w:r>
      <w:r>
        <w:rPr>
          <w:rFonts w:eastAsia="Times New Roman"/>
          <w:szCs w:val="24"/>
        </w:rPr>
        <w:t xml:space="preserve"> Εσωτερικών.</w:t>
      </w:r>
    </w:p>
    <w:p w14:paraId="0715B12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Θεωρώ ορθή την αποδοχή της τροπολογίας των δεκαέξι συναδέλφων αναφορικά με τον χρόνο διεξαγωγής των δημοτικών και περιφερειακών εκλογών και την ανάλογη ρύθμιση έναρξης της λήξης της θητείας των συμβουλίων. Η αρμοδιότητα του κοινού νομοθέτη να </w:t>
      </w:r>
      <w:r>
        <w:rPr>
          <w:rFonts w:eastAsia="Times New Roman" w:cs="Times New Roman"/>
          <w:szCs w:val="24"/>
        </w:rPr>
        <w:t xml:space="preserve">προσδιορίζει τη δημοτική περίοδο κατά τρόπο λελογισμένο θα ήταν αδόκιμο να ασκηθεί μεσούσης της δημοτικής περιόδου που διανύουμε, μεταβάλλοντας τον χρόνο </w:t>
      </w:r>
      <w:r>
        <w:rPr>
          <w:rFonts w:eastAsia="Times New Roman" w:cs="Times New Roman"/>
          <w:szCs w:val="24"/>
        </w:rPr>
        <w:lastRenderedPageBreak/>
        <w:t>λήξης αυτής και προσβάλλοντας με τον τρόπο αυτόν το συνταγματικό δικαίωμα των εκλογέων. Με την αποδοχή</w:t>
      </w:r>
      <w:r>
        <w:rPr>
          <w:rFonts w:eastAsia="Times New Roman" w:cs="Times New Roman"/>
          <w:szCs w:val="24"/>
        </w:rPr>
        <w:t xml:space="preserve"> της παραπάνω τροπολογίας αίρονται συνταγματικά προβλήματα, τα οποία ενδεχόμενα θα προέκυπταν από την αρχική διάταξη. </w:t>
      </w:r>
    </w:p>
    <w:p w14:paraId="0715B12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Κλείνοντας, </w:t>
      </w:r>
      <w:r w:rsidRPr="003D4D6E">
        <w:rPr>
          <w:rFonts w:eastAsia="Times New Roman" w:cs="Times New Roman"/>
          <w:szCs w:val="24"/>
        </w:rPr>
        <w:t>κυρίες και κύριοι συνάδελφοι,</w:t>
      </w:r>
      <w:r>
        <w:rPr>
          <w:rFonts w:eastAsia="Times New Roman" w:cs="Times New Roman"/>
          <w:szCs w:val="24"/>
        </w:rPr>
        <w:t xml:space="preserve"> θεωρώ πως οι συγκρούσεις που εκτυλίχθηκαν στην Αίθουσα, θα μπορούσαν να οδηγήσουν τελικά σε μια</w:t>
      </w:r>
      <w:r>
        <w:rPr>
          <w:rFonts w:eastAsia="Times New Roman" w:cs="Times New Roman"/>
          <w:szCs w:val="24"/>
        </w:rPr>
        <w:t xml:space="preserve"> συνθετική πρόταση προς όφελος –και βραχυπρόθεσμα και μακροπρόθεσμα- του πυρήνα της </w:t>
      </w:r>
      <w:r>
        <w:rPr>
          <w:rFonts w:eastAsia="Times New Roman" w:cs="Times New Roman"/>
          <w:szCs w:val="24"/>
        </w:rPr>
        <w:t>δ</w:t>
      </w:r>
      <w:r>
        <w:rPr>
          <w:rFonts w:eastAsia="Times New Roman" w:cs="Times New Roman"/>
          <w:szCs w:val="24"/>
        </w:rPr>
        <w:t xml:space="preserve">ημοκρατίας και της </w:t>
      </w:r>
      <w:r w:rsidRPr="002838D4">
        <w:rPr>
          <w:rFonts w:eastAsia="Times New Roman" w:cs="Times New Roman"/>
          <w:szCs w:val="24"/>
        </w:rPr>
        <w:t xml:space="preserve">αντιπροσωπευτικότητας </w:t>
      </w:r>
      <w:r>
        <w:rPr>
          <w:rFonts w:eastAsia="Times New Roman" w:cs="Times New Roman"/>
          <w:szCs w:val="24"/>
        </w:rPr>
        <w:t xml:space="preserve">με τελικά ωφελούμενους τους Έλληνες πολίτες. </w:t>
      </w:r>
    </w:p>
    <w:p w14:paraId="0715B12E" w14:textId="77777777" w:rsidR="006222AF" w:rsidRDefault="006453C1">
      <w:pPr>
        <w:spacing w:after="0" w:line="600" w:lineRule="auto"/>
        <w:ind w:firstLine="720"/>
        <w:jc w:val="both"/>
        <w:rPr>
          <w:rFonts w:eastAsia="Times New Roman" w:cs="Times New Roman"/>
          <w:szCs w:val="24"/>
        </w:rPr>
      </w:pPr>
      <w:r w:rsidRPr="00FE0241">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715B12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κ. Δημοσχάκης για επτά λεπτά, μετά ο Πρόεδρος της Νέας Δημοκρατίας και αμέσως μετά ο Πρόεδρος της Βουλής κ. Βούτσης. </w:t>
      </w:r>
    </w:p>
    <w:p w14:paraId="0715B13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Ορίστε, κύριε Δημοσχάκη, έχετε τον λόγο.</w:t>
      </w:r>
    </w:p>
    <w:p w14:paraId="0715B131" w14:textId="77777777" w:rsidR="006222AF" w:rsidRDefault="006453C1">
      <w:pPr>
        <w:spacing w:after="0" w:line="600" w:lineRule="auto"/>
        <w:ind w:firstLine="720"/>
        <w:jc w:val="both"/>
        <w:rPr>
          <w:rFonts w:eastAsia="Times New Roman" w:cs="Times New Roman"/>
          <w:szCs w:val="24"/>
        </w:rPr>
      </w:pPr>
      <w:r w:rsidRPr="00B92CBA">
        <w:rPr>
          <w:rFonts w:eastAsia="Times New Roman" w:cs="Times New Roman"/>
          <w:b/>
          <w:szCs w:val="24"/>
        </w:rPr>
        <w:t xml:space="preserve">ΑΝΑΣΤΑΣΙΟΣ </w:t>
      </w:r>
      <w:r>
        <w:rPr>
          <w:rFonts w:eastAsia="Times New Roman" w:cs="Times New Roman"/>
          <w:b/>
          <w:szCs w:val="24"/>
        </w:rPr>
        <w:t xml:space="preserve">(ΤΑΣΟΣ) </w:t>
      </w:r>
      <w:r w:rsidRPr="00B92CBA">
        <w:rPr>
          <w:rFonts w:eastAsia="Times New Roman" w:cs="Times New Roman"/>
          <w:b/>
          <w:szCs w:val="24"/>
        </w:rPr>
        <w:t>ΔΗΜΟΣΧΑΚΗΣ:</w:t>
      </w:r>
      <w:r>
        <w:rPr>
          <w:rFonts w:eastAsia="Times New Roman" w:cs="Times New Roman"/>
          <w:szCs w:val="24"/>
        </w:rPr>
        <w:t xml:space="preserve"> Ευχαριστώ, κύριε Πρόεδρε. </w:t>
      </w:r>
    </w:p>
    <w:p w14:paraId="0715B132" w14:textId="77777777" w:rsidR="006222AF" w:rsidRDefault="006453C1">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w:t>
      </w:r>
      <w:r w:rsidRPr="003D4D6E">
        <w:rPr>
          <w:rFonts w:eastAsia="Times New Roman" w:cs="Times New Roman"/>
          <w:szCs w:val="24"/>
        </w:rPr>
        <w:t>ελφοι,</w:t>
      </w:r>
      <w:r>
        <w:rPr>
          <w:rFonts w:eastAsia="Times New Roman" w:cs="Times New Roman"/>
          <w:szCs w:val="24"/>
        </w:rPr>
        <w:t xml:space="preserve"> κύριε Υπουργέ Εσωτερικών, μέσα στην καρδιά του καλοκαιριού </w:t>
      </w:r>
      <w:r w:rsidRPr="008A765A">
        <w:rPr>
          <w:rFonts w:eastAsia="Times New Roman" w:cs="Times New Roman"/>
          <w:szCs w:val="24"/>
        </w:rPr>
        <w:t>μας φέρνε</w:t>
      </w:r>
      <w:r>
        <w:rPr>
          <w:rFonts w:eastAsia="Times New Roman" w:cs="Times New Roman"/>
          <w:szCs w:val="24"/>
        </w:rPr>
        <w:t>τε</w:t>
      </w:r>
      <w:r w:rsidRPr="008A765A">
        <w:rPr>
          <w:rFonts w:eastAsia="Times New Roman" w:cs="Times New Roman"/>
          <w:szCs w:val="24"/>
        </w:rPr>
        <w:t xml:space="preserve"> ένα σοβαρό </w:t>
      </w:r>
      <w:r w:rsidRPr="008A765A">
        <w:rPr>
          <w:rFonts w:eastAsia="Times New Roman" w:cs="Times New Roman"/>
          <w:szCs w:val="24"/>
        </w:rPr>
        <w:lastRenderedPageBreak/>
        <w:t xml:space="preserve">νομοσχέδιο </w:t>
      </w:r>
      <w:r>
        <w:rPr>
          <w:rFonts w:eastAsia="Times New Roman" w:cs="Times New Roman"/>
          <w:szCs w:val="24"/>
        </w:rPr>
        <w:t xml:space="preserve">το οποίο εξυπηρετεί </w:t>
      </w:r>
      <w:r w:rsidRPr="008A765A">
        <w:rPr>
          <w:rFonts w:eastAsia="Times New Roman" w:cs="Times New Roman"/>
          <w:szCs w:val="24"/>
        </w:rPr>
        <w:t>τους δικούς σας σκοπούς και τις δικές σας ανάγκες</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Είναι κομμένο και ραμμένο σ</w:t>
      </w:r>
      <w:r w:rsidRPr="008A765A">
        <w:rPr>
          <w:rFonts w:eastAsia="Times New Roman" w:cs="Times New Roman"/>
          <w:szCs w:val="24"/>
        </w:rPr>
        <w:t xml:space="preserve">τα σχέδιά </w:t>
      </w:r>
      <w:r>
        <w:rPr>
          <w:rFonts w:eastAsia="Times New Roman" w:cs="Times New Roman"/>
          <w:szCs w:val="24"/>
        </w:rPr>
        <w:t>σας. Η πρακτική σας είναι γνωστή και δεν εκπλήσσ</w:t>
      </w:r>
      <w:r>
        <w:rPr>
          <w:rFonts w:eastAsia="Times New Roman" w:cs="Times New Roman"/>
          <w:szCs w:val="24"/>
        </w:rPr>
        <w:t xml:space="preserve">ει κανέναν. </w:t>
      </w:r>
      <w:r w:rsidRPr="008A765A">
        <w:rPr>
          <w:rFonts w:eastAsia="Times New Roman" w:cs="Times New Roman"/>
          <w:szCs w:val="24"/>
        </w:rPr>
        <w:t xml:space="preserve">Ο σκοπός σας σε αυτό το </w:t>
      </w:r>
      <w:r>
        <w:rPr>
          <w:rFonts w:eastAsia="Times New Roman" w:cs="Times New Roman"/>
          <w:szCs w:val="24"/>
        </w:rPr>
        <w:t xml:space="preserve">νομοσχέδιο </w:t>
      </w:r>
      <w:r w:rsidRPr="008A765A">
        <w:rPr>
          <w:rFonts w:eastAsia="Times New Roman" w:cs="Times New Roman"/>
          <w:szCs w:val="24"/>
        </w:rPr>
        <w:t>είναι ξεκάθαρος</w:t>
      </w:r>
      <w:r>
        <w:rPr>
          <w:rFonts w:eastAsia="Times New Roman" w:cs="Times New Roman"/>
          <w:szCs w:val="24"/>
        </w:rPr>
        <w:t>. Θέλετε να επιβάλετε τη</w:t>
      </w:r>
      <w:r w:rsidRPr="008A765A">
        <w:rPr>
          <w:rFonts w:eastAsia="Times New Roman" w:cs="Times New Roman"/>
          <w:szCs w:val="24"/>
        </w:rPr>
        <w:t xml:space="preserve"> λεγόμενη στα μέτρα </w:t>
      </w:r>
      <w:r>
        <w:rPr>
          <w:rFonts w:eastAsia="Times New Roman" w:cs="Times New Roman"/>
          <w:szCs w:val="24"/>
        </w:rPr>
        <w:t>σας</w:t>
      </w:r>
      <w:r w:rsidRPr="008A765A">
        <w:rPr>
          <w:rFonts w:eastAsia="Times New Roman" w:cs="Times New Roman"/>
          <w:szCs w:val="24"/>
        </w:rPr>
        <w:t xml:space="preserve"> απλή αναλογική στην τοπική και περιφερειακή αυτοδιοίκηση</w:t>
      </w:r>
      <w:r>
        <w:rPr>
          <w:rFonts w:eastAsia="Times New Roman" w:cs="Times New Roman"/>
          <w:szCs w:val="24"/>
        </w:rPr>
        <w:t>,</w:t>
      </w:r>
      <w:r w:rsidRPr="008A765A">
        <w:rPr>
          <w:rFonts w:eastAsia="Times New Roman" w:cs="Times New Roman"/>
          <w:szCs w:val="24"/>
        </w:rPr>
        <w:t xml:space="preserve"> ώστε να θέσετε σε ομηρία τους δημάρχους και τους περιφερειάρχ</w:t>
      </w:r>
      <w:r>
        <w:rPr>
          <w:rFonts w:eastAsia="Times New Roman" w:cs="Times New Roman"/>
          <w:szCs w:val="24"/>
        </w:rPr>
        <w:t>ε</w:t>
      </w:r>
      <w:r w:rsidRPr="008A765A">
        <w:rPr>
          <w:rFonts w:eastAsia="Times New Roman" w:cs="Times New Roman"/>
          <w:szCs w:val="24"/>
        </w:rPr>
        <w:t>ς που δεν ελέγχετ</w:t>
      </w:r>
      <w:r>
        <w:rPr>
          <w:rFonts w:eastAsia="Times New Roman" w:cs="Times New Roman"/>
          <w:szCs w:val="24"/>
        </w:rPr>
        <w:t>ε</w:t>
      </w:r>
      <w:r w:rsidRPr="008A765A">
        <w:rPr>
          <w:rFonts w:eastAsia="Times New Roman" w:cs="Times New Roman"/>
          <w:szCs w:val="24"/>
        </w:rPr>
        <w:t xml:space="preserve"> σήμερα</w:t>
      </w:r>
      <w:r>
        <w:rPr>
          <w:rFonts w:eastAsia="Times New Roman" w:cs="Times New Roman"/>
          <w:szCs w:val="24"/>
        </w:rPr>
        <w:t>.</w:t>
      </w:r>
      <w:r w:rsidRPr="008A765A">
        <w:rPr>
          <w:rFonts w:eastAsia="Times New Roman" w:cs="Times New Roman"/>
          <w:szCs w:val="24"/>
        </w:rPr>
        <w:t xml:space="preserve"> </w:t>
      </w:r>
    </w:p>
    <w:p w14:paraId="0715B13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w:t>
      </w:r>
      <w:r w:rsidRPr="008A765A">
        <w:rPr>
          <w:rFonts w:eastAsia="Times New Roman" w:cs="Times New Roman"/>
          <w:szCs w:val="24"/>
        </w:rPr>
        <w:t>πιδιώκε</w:t>
      </w:r>
      <w:r>
        <w:rPr>
          <w:rFonts w:eastAsia="Times New Roman" w:cs="Times New Roman"/>
          <w:szCs w:val="24"/>
        </w:rPr>
        <w:t xml:space="preserve">τε να ελέγξετε </w:t>
      </w:r>
      <w:r w:rsidRPr="008A765A">
        <w:rPr>
          <w:rFonts w:eastAsia="Times New Roman" w:cs="Times New Roman"/>
          <w:szCs w:val="24"/>
        </w:rPr>
        <w:t>τους δήμους και τις περιφέρειες μέσ</w:t>
      </w:r>
      <w:r>
        <w:rPr>
          <w:rFonts w:eastAsia="Times New Roman" w:cs="Times New Roman"/>
          <w:szCs w:val="24"/>
        </w:rPr>
        <w:t xml:space="preserve">ω της πλήρους ακυβερνησίας </w:t>
      </w:r>
      <w:r w:rsidRPr="008A765A">
        <w:rPr>
          <w:rFonts w:eastAsia="Times New Roman" w:cs="Times New Roman"/>
          <w:szCs w:val="24"/>
        </w:rPr>
        <w:t xml:space="preserve">αυτών ενώ θα έπρεπε να ενισχύσετε τις </w:t>
      </w:r>
      <w:r>
        <w:rPr>
          <w:rFonts w:eastAsia="Times New Roman" w:cs="Times New Roman"/>
          <w:szCs w:val="24"/>
        </w:rPr>
        <w:t>δομές</w:t>
      </w:r>
      <w:r w:rsidRPr="008A765A">
        <w:rPr>
          <w:rFonts w:eastAsia="Times New Roman" w:cs="Times New Roman"/>
          <w:szCs w:val="24"/>
        </w:rPr>
        <w:t xml:space="preserve"> αυτές</w:t>
      </w:r>
      <w:r>
        <w:rPr>
          <w:rFonts w:eastAsia="Times New Roman" w:cs="Times New Roman"/>
          <w:szCs w:val="24"/>
        </w:rPr>
        <w:t xml:space="preserve"> με</w:t>
      </w:r>
      <w:r w:rsidRPr="008A765A">
        <w:rPr>
          <w:rFonts w:eastAsia="Times New Roman" w:cs="Times New Roman"/>
          <w:szCs w:val="24"/>
        </w:rPr>
        <w:t xml:space="preserve"> αρμοδιότητες και χρήσιμα χρηματοδοτικά εργαλεία</w:t>
      </w:r>
      <w:r>
        <w:rPr>
          <w:rFonts w:eastAsia="Times New Roman" w:cs="Times New Roman"/>
          <w:szCs w:val="24"/>
        </w:rPr>
        <w:t>. Πριμοδοτείτε απροκάλυπτα</w:t>
      </w:r>
      <w:r w:rsidRPr="008A765A">
        <w:rPr>
          <w:rFonts w:eastAsia="Times New Roman" w:cs="Times New Roman"/>
          <w:szCs w:val="24"/>
        </w:rPr>
        <w:t xml:space="preserve"> τ</w:t>
      </w:r>
      <w:r>
        <w:rPr>
          <w:rFonts w:eastAsia="Times New Roman" w:cs="Times New Roman"/>
          <w:szCs w:val="24"/>
        </w:rPr>
        <w:t>ι</w:t>
      </w:r>
      <w:r w:rsidRPr="008A765A">
        <w:rPr>
          <w:rFonts w:eastAsia="Times New Roman" w:cs="Times New Roman"/>
          <w:szCs w:val="24"/>
        </w:rPr>
        <w:t>ς μειοψηφί</w:t>
      </w:r>
      <w:r>
        <w:rPr>
          <w:rFonts w:eastAsia="Times New Roman" w:cs="Times New Roman"/>
          <w:szCs w:val="24"/>
        </w:rPr>
        <w:t>ε</w:t>
      </w:r>
      <w:r w:rsidRPr="008A765A">
        <w:rPr>
          <w:rFonts w:eastAsia="Times New Roman" w:cs="Times New Roman"/>
          <w:szCs w:val="24"/>
        </w:rPr>
        <w:t>ς</w:t>
      </w:r>
      <w:r>
        <w:rPr>
          <w:rFonts w:eastAsia="Times New Roman" w:cs="Times New Roman"/>
          <w:szCs w:val="24"/>
        </w:rPr>
        <w:t>,</w:t>
      </w:r>
      <w:r w:rsidRPr="008A765A">
        <w:rPr>
          <w:rFonts w:eastAsia="Times New Roman" w:cs="Times New Roman"/>
          <w:szCs w:val="24"/>
        </w:rPr>
        <w:t xml:space="preserve"> διότι έτσι </w:t>
      </w:r>
      <w:r>
        <w:rPr>
          <w:rFonts w:eastAsia="Times New Roman" w:cs="Times New Roman"/>
          <w:szCs w:val="24"/>
        </w:rPr>
        <w:t>π</w:t>
      </w:r>
      <w:r w:rsidRPr="008A765A">
        <w:rPr>
          <w:rFonts w:eastAsia="Times New Roman" w:cs="Times New Roman"/>
          <w:szCs w:val="24"/>
        </w:rPr>
        <w:t xml:space="preserve">ροφανώς </w:t>
      </w:r>
      <w:r>
        <w:rPr>
          <w:rFonts w:eastAsia="Times New Roman" w:cs="Times New Roman"/>
          <w:szCs w:val="24"/>
        </w:rPr>
        <w:t>νιώθετ</w:t>
      </w:r>
      <w:r>
        <w:rPr>
          <w:rFonts w:eastAsia="Times New Roman" w:cs="Times New Roman"/>
          <w:szCs w:val="24"/>
        </w:rPr>
        <w:t xml:space="preserve">ε, γιατί είστε σε αποδρομή. Γιατί πλέον με αυτό το νομοσχέδιο, ακόμα και για θέματα </w:t>
      </w:r>
      <w:r w:rsidRPr="008304B7">
        <w:rPr>
          <w:rFonts w:eastAsia="Times New Roman" w:cs="Times New Roman"/>
          <w:szCs w:val="24"/>
        </w:rPr>
        <w:t xml:space="preserve">ήσσονος </w:t>
      </w:r>
      <w:r>
        <w:rPr>
          <w:rFonts w:eastAsia="Times New Roman" w:cs="Times New Roman"/>
          <w:szCs w:val="24"/>
        </w:rPr>
        <w:t xml:space="preserve">σημασίας, </w:t>
      </w:r>
      <w:r w:rsidRPr="008A765A">
        <w:rPr>
          <w:rFonts w:eastAsia="Times New Roman" w:cs="Times New Roman"/>
          <w:szCs w:val="24"/>
        </w:rPr>
        <w:t xml:space="preserve">ο κάθε </w:t>
      </w:r>
      <w:r>
        <w:rPr>
          <w:rFonts w:eastAsia="Times New Roman" w:cs="Times New Roman"/>
          <w:szCs w:val="24"/>
        </w:rPr>
        <w:t xml:space="preserve">δήμαρχος </w:t>
      </w:r>
      <w:r w:rsidRPr="008A765A">
        <w:rPr>
          <w:rFonts w:eastAsia="Times New Roman" w:cs="Times New Roman"/>
          <w:szCs w:val="24"/>
        </w:rPr>
        <w:t xml:space="preserve">και </w:t>
      </w:r>
      <w:r>
        <w:rPr>
          <w:rFonts w:eastAsia="Times New Roman" w:cs="Times New Roman"/>
          <w:szCs w:val="24"/>
        </w:rPr>
        <w:t xml:space="preserve">ο </w:t>
      </w:r>
      <w:r w:rsidRPr="008A765A">
        <w:rPr>
          <w:rFonts w:eastAsia="Times New Roman" w:cs="Times New Roman"/>
          <w:szCs w:val="24"/>
        </w:rPr>
        <w:t>κάθε περιφερειάρχης θα είναι υποχρεωμένο</w:t>
      </w:r>
      <w:r>
        <w:rPr>
          <w:rFonts w:eastAsia="Times New Roman" w:cs="Times New Roman"/>
          <w:szCs w:val="24"/>
        </w:rPr>
        <w:t>ς</w:t>
      </w:r>
      <w:r w:rsidRPr="008A765A">
        <w:rPr>
          <w:rFonts w:eastAsia="Times New Roman" w:cs="Times New Roman"/>
          <w:szCs w:val="24"/>
        </w:rPr>
        <w:t xml:space="preserve"> να επιζητ</w:t>
      </w:r>
      <w:r>
        <w:rPr>
          <w:rFonts w:eastAsia="Times New Roman" w:cs="Times New Roman"/>
          <w:szCs w:val="24"/>
        </w:rPr>
        <w:t>ά</w:t>
      </w:r>
      <w:r w:rsidRPr="008A765A">
        <w:rPr>
          <w:rFonts w:eastAsia="Times New Roman" w:cs="Times New Roman"/>
          <w:szCs w:val="24"/>
        </w:rPr>
        <w:t xml:space="preserve"> την έγκριση της μειοψηφίας</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Δ</w:t>
      </w:r>
      <w:r w:rsidRPr="008A765A">
        <w:rPr>
          <w:rFonts w:eastAsia="Times New Roman" w:cs="Times New Roman"/>
          <w:szCs w:val="24"/>
        </w:rPr>
        <w:t>ημιουργείτ</w:t>
      </w:r>
      <w:r>
        <w:rPr>
          <w:rFonts w:eastAsia="Times New Roman" w:cs="Times New Roman"/>
          <w:szCs w:val="24"/>
        </w:rPr>
        <w:t xml:space="preserve">ε, </w:t>
      </w:r>
      <w:r w:rsidRPr="008A765A">
        <w:rPr>
          <w:rFonts w:eastAsia="Times New Roman" w:cs="Times New Roman"/>
          <w:szCs w:val="24"/>
        </w:rPr>
        <w:t>δηλαδή</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παρα</w:t>
      </w:r>
      <w:r w:rsidRPr="008A765A">
        <w:rPr>
          <w:rFonts w:eastAsia="Times New Roman" w:cs="Times New Roman"/>
          <w:szCs w:val="24"/>
        </w:rPr>
        <w:t>μηχανισμ</w:t>
      </w:r>
      <w:r>
        <w:rPr>
          <w:rFonts w:eastAsia="Times New Roman" w:cs="Times New Roman"/>
          <w:szCs w:val="24"/>
        </w:rPr>
        <w:t>ού</w:t>
      </w:r>
      <w:r w:rsidRPr="008A765A">
        <w:rPr>
          <w:rFonts w:eastAsia="Times New Roman" w:cs="Times New Roman"/>
          <w:szCs w:val="24"/>
        </w:rPr>
        <w:t xml:space="preserve">ς μέσα στους </w:t>
      </w:r>
      <w:r w:rsidRPr="008A765A">
        <w:rPr>
          <w:rFonts w:eastAsia="Times New Roman" w:cs="Times New Roman"/>
          <w:szCs w:val="24"/>
        </w:rPr>
        <w:t>δήμους και στις περιφέρειες</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Ε</w:t>
      </w:r>
      <w:r w:rsidRPr="008A765A">
        <w:rPr>
          <w:rFonts w:eastAsia="Times New Roman" w:cs="Times New Roman"/>
          <w:szCs w:val="24"/>
        </w:rPr>
        <w:t>σείς με τα</w:t>
      </w:r>
      <w:r>
        <w:rPr>
          <w:rFonts w:eastAsia="Times New Roman" w:cs="Times New Roman"/>
          <w:szCs w:val="24"/>
        </w:rPr>
        <w:t xml:space="preserve"> λόγια σας ήσασταν </w:t>
      </w:r>
      <w:r w:rsidRPr="008A765A">
        <w:rPr>
          <w:rFonts w:eastAsia="Times New Roman" w:cs="Times New Roman"/>
          <w:szCs w:val="24"/>
        </w:rPr>
        <w:t>απέναντι στα συμφέροντα</w:t>
      </w:r>
      <w:r>
        <w:rPr>
          <w:rFonts w:eastAsia="Times New Roman" w:cs="Times New Roman"/>
          <w:szCs w:val="24"/>
        </w:rPr>
        <w:t xml:space="preserve">. Τώρα υφαίνετε </w:t>
      </w:r>
      <w:r w:rsidRPr="008A765A">
        <w:rPr>
          <w:rFonts w:eastAsia="Times New Roman" w:cs="Times New Roman"/>
          <w:szCs w:val="24"/>
        </w:rPr>
        <w:t xml:space="preserve">τον ιστό μιας νέας μορφής διαπλοκής </w:t>
      </w:r>
      <w:r w:rsidRPr="008A765A">
        <w:rPr>
          <w:rFonts w:eastAsia="Times New Roman" w:cs="Times New Roman"/>
          <w:szCs w:val="24"/>
        </w:rPr>
        <w:lastRenderedPageBreak/>
        <w:t>στην τοπική και περιφερειακή αυτοδιοίκηση</w:t>
      </w:r>
      <w:r>
        <w:rPr>
          <w:rFonts w:eastAsia="Times New Roman" w:cs="Times New Roman"/>
          <w:szCs w:val="24"/>
        </w:rPr>
        <w:t>. Π</w:t>
      </w:r>
      <w:r w:rsidRPr="008A765A">
        <w:rPr>
          <w:rFonts w:eastAsia="Times New Roman" w:cs="Times New Roman"/>
          <w:szCs w:val="24"/>
        </w:rPr>
        <w:t xml:space="preserve">ροσπαθείτε </w:t>
      </w:r>
      <w:r>
        <w:rPr>
          <w:rFonts w:eastAsia="Times New Roman" w:cs="Times New Roman"/>
          <w:szCs w:val="24"/>
        </w:rPr>
        <w:t>με</w:t>
      </w:r>
      <w:r w:rsidRPr="008A765A">
        <w:rPr>
          <w:rFonts w:eastAsia="Times New Roman" w:cs="Times New Roman"/>
          <w:szCs w:val="24"/>
        </w:rPr>
        <w:t xml:space="preserve"> τροπολογίες και </w:t>
      </w:r>
      <w:r>
        <w:rPr>
          <w:rFonts w:eastAsia="Times New Roman" w:cs="Times New Roman"/>
          <w:szCs w:val="24"/>
        </w:rPr>
        <w:t>πονηρίες</w:t>
      </w:r>
      <w:r w:rsidRPr="008A765A">
        <w:rPr>
          <w:rFonts w:eastAsia="Times New Roman" w:cs="Times New Roman"/>
          <w:szCs w:val="24"/>
        </w:rPr>
        <w:t xml:space="preserve"> </w:t>
      </w:r>
      <w:r>
        <w:rPr>
          <w:rFonts w:eastAsia="Times New Roman" w:cs="Times New Roman"/>
          <w:szCs w:val="24"/>
        </w:rPr>
        <w:t>ν</w:t>
      </w:r>
      <w:r w:rsidRPr="008A765A">
        <w:rPr>
          <w:rFonts w:eastAsia="Times New Roman" w:cs="Times New Roman"/>
          <w:szCs w:val="24"/>
        </w:rPr>
        <w:t>α κρατηθείτε στην εξουσία</w:t>
      </w:r>
      <w:r>
        <w:rPr>
          <w:rFonts w:eastAsia="Times New Roman" w:cs="Times New Roman"/>
          <w:szCs w:val="24"/>
        </w:rPr>
        <w:t>.</w:t>
      </w:r>
      <w:r w:rsidRPr="008A765A">
        <w:rPr>
          <w:rFonts w:eastAsia="Times New Roman" w:cs="Times New Roman"/>
          <w:szCs w:val="24"/>
        </w:rPr>
        <w:t xml:space="preserve"> </w:t>
      </w:r>
    </w:p>
    <w:p w14:paraId="0715B13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w:t>
      </w:r>
      <w:r w:rsidRPr="008A765A">
        <w:rPr>
          <w:rFonts w:eastAsia="Times New Roman" w:cs="Times New Roman"/>
          <w:szCs w:val="24"/>
        </w:rPr>
        <w:t xml:space="preserve">φείλω </w:t>
      </w:r>
      <w:r>
        <w:rPr>
          <w:rFonts w:eastAsia="Times New Roman" w:cs="Times New Roman"/>
          <w:szCs w:val="24"/>
        </w:rPr>
        <w:t>εδώ</w:t>
      </w:r>
      <w:r>
        <w:rPr>
          <w:rFonts w:eastAsia="Times New Roman" w:cs="Times New Roman"/>
          <w:szCs w:val="24"/>
        </w:rPr>
        <w:t xml:space="preserve"> </w:t>
      </w:r>
      <w:r w:rsidRPr="008A765A">
        <w:rPr>
          <w:rFonts w:eastAsia="Times New Roman" w:cs="Times New Roman"/>
          <w:szCs w:val="24"/>
        </w:rPr>
        <w:t>να τονίσω</w:t>
      </w:r>
      <w:r>
        <w:rPr>
          <w:rFonts w:eastAsia="Times New Roman" w:cs="Times New Roman"/>
          <w:szCs w:val="24"/>
        </w:rPr>
        <w:t xml:space="preserve">, ως Εβρίτης και ως Θρακιώτης, ότι </w:t>
      </w:r>
      <w:r w:rsidRPr="008A765A">
        <w:rPr>
          <w:rFonts w:eastAsia="Times New Roman" w:cs="Times New Roman"/>
          <w:szCs w:val="24"/>
        </w:rPr>
        <w:t>με αυτό το νομοσχέδιο διαταράσσονται λεπτές ισορροπίες στη νευραλγική και ευαίσθητη περιοχή της Θράκης</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Δ</w:t>
      </w:r>
      <w:r w:rsidRPr="008A765A">
        <w:rPr>
          <w:rFonts w:eastAsia="Times New Roman" w:cs="Times New Roman"/>
          <w:szCs w:val="24"/>
        </w:rPr>
        <w:t xml:space="preserve">ημιουργούνται εθνικές παρενέργειες ενδεχομένως και θα </w:t>
      </w:r>
      <w:r>
        <w:rPr>
          <w:rFonts w:eastAsia="Times New Roman" w:cs="Times New Roman"/>
          <w:szCs w:val="24"/>
        </w:rPr>
        <w:t>φέρνετε</w:t>
      </w:r>
      <w:r w:rsidRPr="008A765A">
        <w:rPr>
          <w:rFonts w:eastAsia="Times New Roman" w:cs="Times New Roman"/>
          <w:szCs w:val="24"/>
        </w:rPr>
        <w:t xml:space="preserve"> ως</w:t>
      </w:r>
      <w:r>
        <w:rPr>
          <w:rFonts w:eastAsia="Times New Roman" w:cs="Times New Roman"/>
          <w:szCs w:val="24"/>
        </w:rPr>
        <w:t xml:space="preserve"> κόμμα και ως</w:t>
      </w:r>
      <w:r w:rsidRPr="008A765A">
        <w:rPr>
          <w:rFonts w:eastAsia="Times New Roman" w:cs="Times New Roman"/>
          <w:szCs w:val="24"/>
        </w:rPr>
        <w:t xml:space="preserve"> </w:t>
      </w:r>
      <w:r>
        <w:rPr>
          <w:rFonts w:eastAsia="Times New Roman" w:cs="Times New Roman"/>
          <w:szCs w:val="24"/>
        </w:rPr>
        <w:t>Κ</w:t>
      </w:r>
      <w:r w:rsidRPr="008A765A">
        <w:rPr>
          <w:rFonts w:eastAsia="Times New Roman" w:cs="Times New Roman"/>
          <w:szCs w:val="24"/>
        </w:rPr>
        <w:t xml:space="preserve">υβέρνηση </w:t>
      </w:r>
      <w:r>
        <w:rPr>
          <w:rFonts w:eastAsia="Times New Roman" w:cs="Times New Roman"/>
          <w:szCs w:val="24"/>
        </w:rPr>
        <w:t>ατόφια την</w:t>
      </w:r>
      <w:r w:rsidRPr="008A765A">
        <w:rPr>
          <w:rFonts w:eastAsia="Times New Roman" w:cs="Times New Roman"/>
          <w:szCs w:val="24"/>
        </w:rPr>
        <w:t xml:space="preserve"> ευθύνη</w:t>
      </w:r>
      <w:r>
        <w:rPr>
          <w:rFonts w:eastAsia="Times New Roman" w:cs="Times New Roman"/>
          <w:szCs w:val="24"/>
        </w:rPr>
        <w:t>.</w:t>
      </w:r>
      <w:r>
        <w:rPr>
          <w:rFonts w:eastAsia="Times New Roman" w:cs="Times New Roman"/>
          <w:szCs w:val="24"/>
        </w:rPr>
        <w:t xml:space="preserve"> Έ</w:t>
      </w:r>
      <w:r w:rsidRPr="008A765A">
        <w:rPr>
          <w:rFonts w:eastAsia="Times New Roman" w:cs="Times New Roman"/>
          <w:szCs w:val="24"/>
        </w:rPr>
        <w:t>χω ενημερώσει</w:t>
      </w:r>
      <w:r>
        <w:rPr>
          <w:rFonts w:eastAsia="Times New Roman" w:cs="Times New Roman"/>
          <w:szCs w:val="24"/>
        </w:rPr>
        <w:t xml:space="preserve"> μέσω περιφερειακών και δημαρχιακών παραγόντων μας τους κυβερνητικούς </w:t>
      </w:r>
      <w:r w:rsidRPr="008A765A">
        <w:rPr>
          <w:rFonts w:eastAsia="Times New Roman" w:cs="Times New Roman"/>
          <w:szCs w:val="24"/>
        </w:rPr>
        <w:t xml:space="preserve">αξιωματούχος </w:t>
      </w:r>
      <w:r>
        <w:rPr>
          <w:rFonts w:eastAsia="Times New Roman" w:cs="Times New Roman"/>
          <w:szCs w:val="24"/>
        </w:rPr>
        <w:t>σας. Τον Υ</w:t>
      </w:r>
      <w:r w:rsidRPr="008A765A">
        <w:rPr>
          <w:rFonts w:eastAsia="Times New Roman" w:cs="Times New Roman"/>
          <w:szCs w:val="24"/>
        </w:rPr>
        <w:t xml:space="preserve">πουργό </w:t>
      </w:r>
      <w:r>
        <w:rPr>
          <w:rFonts w:eastAsia="Times New Roman" w:cs="Times New Roman"/>
          <w:szCs w:val="24"/>
        </w:rPr>
        <w:t xml:space="preserve">Εσωτερικών, εφόσον το επιθυμεί -είναι μάλιστα παρών- μπορώ να τον ενημερώσω με κάθε λεπτομέρεια. </w:t>
      </w:r>
    </w:p>
    <w:p w14:paraId="0715B13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w:t>
      </w:r>
      <w:r w:rsidRPr="008A765A">
        <w:rPr>
          <w:rFonts w:eastAsia="Times New Roman" w:cs="Times New Roman"/>
          <w:szCs w:val="24"/>
        </w:rPr>
        <w:t>λείνοντας</w:t>
      </w:r>
      <w:r>
        <w:rPr>
          <w:rFonts w:eastAsia="Times New Roman" w:cs="Times New Roman"/>
          <w:szCs w:val="24"/>
        </w:rPr>
        <w:t>,</w:t>
      </w:r>
      <w:r w:rsidRPr="008A765A">
        <w:rPr>
          <w:rFonts w:eastAsia="Times New Roman" w:cs="Times New Roman"/>
          <w:szCs w:val="24"/>
        </w:rPr>
        <w:t xml:space="preserve"> θα ήθελα να αναφερθώ σε ένα θέμ</w:t>
      </w:r>
      <w:r w:rsidRPr="008A765A">
        <w:rPr>
          <w:rFonts w:eastAsia="Times New Roman" w:cs="Times New Roman"/>
          <w:szCs w:val="24"/>
        </w:rPr>
        <w:t>α με το οποίο ασχολήθηκ</w:t>
      </w:r>
      <w:r>
        <w:rPr>
          <w:rFonts w:eastAsia="Times New Roman" w:cs="Times New Roman"/>
          <w:szCs w:val="24"/>
        </w:rPr>
        <w:t>α</w:t>
      </w:r>
      <w:r w:rsidRPr="008A765A">
        <w:rPr>
          <w:rFonts w:eastAsia="Times New Roman" w:cs="Times New Roman"/>
          <w:szCs w:val="24"/>
        </w:rPr>
        <w:t xml:space="preserve"> και όταν ήμουν </w:t>
      </w:r>
      <w:r>
        <w:rPr>
          <w:rFonts w:eastAsia="Times New Roman" w:cs="Times New Roman"/>
          <w:szCs w:val="24"/>
        </w:rPr>
        <w:t>τ</w:t>
      </w:r>
      <w:r w:rsidRPr="008A765A">
        <w:rPr>
          <w:rFonts w:eastAsia="Times New Roman" w:cs="Times New Roman"/>
          <w:szCs w:val="24"/>
        </w:rPr>
        <w:t>ομεάρχης</w:t>
      </w:r>
      <w:r>
        <w:rPr>
          <w:rFonts w:eastAsia="Times New Roman" w:cs="Times New Roman"/>
          <w:szCs w:val="24"/>
        </w:rPr>
        <w:t xml:space="preserve"> </w:t>
      </w:r>
      <w:r>
        <w:rPr>
          <w:rFonts w:eastAsia="Times New Roman" w:cs="Times New Roman"/>
          <w:szCs w:val="24"/>
        </w:rPr>
        <w:t>α</w:t>
      </w:r>
      <w:r w:rsidRPr="008A765A">
        <w:rPr>
          <w:rFonts w:eastAsia="Times New Roman" w:cs="Times New Roman"/>
          <w:szCs w:val="24"/>
        </w:rPr>
        <w:t>πόδημο</w:t>
      </w:r>
      <w:r>
        <w:rPr>
          <w:rFonts w:eastAsia="Times New Roman" w:cs="Times New Roman"/>
          <w:szCs w:val="24"/>
        </w:rPr>
        <w:t xml:space="preserve">υ </w:t>
      </w:r>
      <w:r>
        <w:rPr>
          <w:rFonts w:eastAsia="Times New Roman" w:cs="Times New Roman"/>
          <w:szCs w:val="24"/>
        </w:rPr>
        <w:t>ε</w:t>
      </w:r>
      <w:r>
        <w:rPr>
          <w:rFonts w:eastAsia="Times New Roman" w:cs="Times New Roman"/>
          <w:szCs w:val="24"/>
        </w:rPr>
        <w:t>λληνισμού</w:t>
      </w:r>
      <w:r w:rsidRPr="008A765A">
        <w:rPr>
          <w:rFonts w:eastAsia="Times New Roman" w:cs="Times New Roman"/>
          <w:szCs w:val="24"/>
        </w:rPr>
        <w:t xml:space="preserve"> της Νέας Δημοκρατίας</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Σ</w:t>
      </w:r>
      <w:r w:rsidRPr="008A765A">
        <w:rPr>
          <w:rFonts w:eastAsia="Times New Roman" w:cs="Times New Roman"/>
          <w:szCs w:val="24"/>
        </w:rPr>
        <w:t>ας φοβίζουν οι συνέπειες του brain drain</w:t>
      </w:r>
      <w:r>
        <w:rPr>
          <w:rFonts w:eastAsia="Times New Roman" w:cs="Times New Roman"/>
          <w:szCs w:val="24"/>
        </w:rPr>
        <w:t>;</w:t>
      </w:r>
      <w:r w:rsidRPr="008A765A">
        <w:rPr>
          <w:rFonts w:eastAsia="Times New Roman" w:cs="Times New Roman"/>
          <w:szCs w:val="24"/>
        </w:rPr>
        <w:t xml:space="preserve"> </w:t>
      </w:r>
      <w:r>
        <w:rPr>
          <w:rFonts w:eastAsia="Times New Roman" w:cs="Times New Roman"/>
          <w:szCs w:val="24"/>
        </w:rPr>
        <w:t>Τρέμετε</w:t>
      </w:r>
      <w:r w:rsidRPr="008A765A">
        <w:rPr>
          <w:rFonts w:eastAsia="Times New Roman" w:cs="Times New Roman"/>
          <w:szCs w:val="24"/>
        </w:rPr>
        <w:t xml:space="preserve"> κυρίως αυτούς που διώξατε</w:t>
      </w:r>
      <w:r>
        <w:rPr>
          <w:rFonts w:eastAsia="Times New Roman" w:cs="Times New Roman"/>
          <w:szCs w:val="24"/>
        </w:rPr>
        <w:t>,</w:t>
      </w:r>
      <w:r w:rsidRPr="008A765A">
        <w:rPr>
          <w:rFonts w:eastAsia="Times New Roman" w:cs="Times New Roman"/>
          <w:szCs w:val="24"/>
        </w:rPr>
        <w:t xml:space="preserve"> επειδή κατάλαβαν ότι εξαιτίας της πολιτικής σας ήταν </w:t>
      </w:r>
      <w:r>
        <w:rPr>
          <w:rFonts w:eastAsia="Times New Roman" w:cs="Times New Roman"/>
          <w:szCs w:val="24"/>
        </w:rPr>
        <w:t xml:space="preserve">δυσοίωνο το μέλλον τους </w:t>
      </w:r>
      <w:r w:rsidRPr="008A765A">
        <w:rPr>
          <w:rFonts w:eastAsia="Times New Roman" w:cs="Times New Roman"/>
          <w:szCs w:val="24"/>
        </w:rPr>
        <w:t xml:space="preserve">στην </w:t>
      </w:r>
      <w:r w:rsidRPr="008A765A">
        <w:rPr>
          <w:rFonts w:eastAsia="Times New Roman" w:cs="Times New Roman"/>
          <w:szCs w:val="24"/>
        </w:rPr>
        <w:t>πατρίδα</w:t>
      </w:r>
      <w:r>
        <w:rPr>
          <w:rFonts w:eastAsia="Times New Roman" w:cs="Times New Roman"/>
          <w:szCs w:val="24"/>
        </w:rPr>
        <w:t xml:space="preserve"> και τώρα εφευρίσκεστε </w:t>
      </w:r>
      <w:r w:rsidRPr="008A765A">
        <w:rPr>
          <w:rFonts w:eastAsia="Times New Roman" w:cs="Times New Roman"/>
          <w:szCs w:val="24"/>
        </w:rPr>
        <w:t>τεχνικές και συνταγματικές δυσκολίες για να μην τους επιτρέ</w:t>
      </w:r>
      <w:r>
        <w:rPr>
          <w:rFonts w:eastAsia="Times New Roman" w:cs="Times New Roman"/>
          <w:szCs w:val="24"/>
        </w:rPr>
        <w:t>ψ</w:t>
      </w:r>
      <w:r w:rsidRPr="008A765A">
        <w:rPr>
          <w:rFonts w:eastAsia="Times New Roman" w:cs="Times New Roman"/>
          <w:szCs w:val="24"/>
        </w:rPr>
        <w:t>ετε να ψηφίσουν</w:t>
      </w:r>
      <w:r>
        <w:rPr>
          <w:rFonts w:eastAsia="Times New Roman" w:cs="Times New Roman"/>
          <w:szCs w:val="24"/>
        </w:rPr>
        <w:t xml:space="preserve">; </w:t>
      </w:r>
    </w:p>
    <w:p w14:paraId="0715B13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Έ</w:t>
      </w:r>
      <w:r w:rsidRPr="008A765A">
        <w:rPr>
          <w:rFonts w:eastAsia="Times New Roman" w:cs="Times New Roman"/>
          <w:szCs w:val="24"/>
        </w:rPr>
        <w:t xml:space="preserve">χουμε καταθέσει δύο φορές </w:t>
      </w:r>
      <w:r>
        <w:rPr>
          <w:rFonts w:eastAsia="Times New Roman" w:cs="Times New Roman"/>
          <w:szCs w:val="24"/>
        </w:rPr>
        <w:t>π</w:t>
      </w:r>
      <w:r w:rsidRPr="008A765A">
        <w:rPr>
          <w:rFonts w:eastAsia="Times New Roman" w:cs="Times New Roman"/>
          <w:szCs w:val="24"/>
        </w:rPr>
        <w:t xml:space="preserve">ρόταση νόμου και </w:t>
      </w:r>
      <w:r>
        <w:rPr>
          <w:rFonts w:eastAsia="Times New Roman" w:cs="Times New Roman"/>
          <w:szCs w:val="24"/>
        </w:rPr>
        <w:t>μας αγνοήσατε. Και τώρα φέρνουμε τροπολογία για τρίτη φορά, μέσα από αυτήν τη διαδικασία. Συγκεκριμένα,</w:t>
      </w:r>
      <w:r>
        <w:rPr>
          <w:rFonts w:eastAsia="Times New Roman" w:cs="Times New Roman"/>
          <w:szCs w:val="24"/>
        </w:rPr>
        <w:t xml:space="preserve"> προβλέπει ότι οι Έλληνες που κατοικούν στο εξωτερικό και είναι ήδη εγγεγραμμένοι στους εκλογικούς καταλόγους να ψηφίζουν στις εθνικές εκλογές στις πρεσβείες και στα προξενεία της Ελλάδας στο εξωτερικό.</w:t>
      </w:r>
    </w:p>
    <w:p w14:paraId="0715B13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πρότασή μας, κύριε Υπουργέ, απορρέει εκ του Συντάγμ</w:t>
      </w:r>
      <w:r>
        <w:rPr>
          <w:rFonts w:eastAsia="Times New Roman" w:cs="Times New Roman"/>
          <w:szCs w:val="24"/>
        </w:rPr>
        <w:t>ατος, είναι σύννομη και μπορεί να εφαρμοστεί άμεσα από τις επόμενες εθνικές εκλογές. Είναι στοιχειώδης δημοκρατική και εθνική υποχρέωση της Κυβέρνησης να υιοθετήσει την πρόταση της Νέας Δημοκρατίας και να δοθεί στους Έλληνες του εξωτερικού η δυνατότητα ψήφ</w:t>
      </w:r>
      <w:r>
        <w:rPr>
          <w:rFonts w:eastAsia="Times New Roman" w:cs="Times New Roman"/>
          <w:szCs w:val="24"/>
        </w:rPr>
        <w:t>ου, όπως ισχύει άλλωστε σε όλον τον πολιτισμένο κόσμο.</w:t>
      </w:r>
    </w:p>
    <w:p w14:paraId="0715B13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Ζητάτε, όμως, να έλθουν να επενδύσουν, να βοηθήσουν στην εκκίνηση της οικονομίας μας. Ό,τι και να κάνετε, οι Έλληνες του εξωτερικού θα κερδίσουν αυτό το αναφαίρετο δικαίωμά τους. Εκτιμώ όχι με τη δική </w:t>
      </w:r>
      <w:r>
        <w:rPr>
          <w:rFonts w:eastAsia="Times New Roman" w:cs="Times New Roman"/>
          <w:szCs w:val="24"/>
        </w:rPr>
        <w:t xml:space="preserve">σας Κυβέρνηση, σίγουρα, όμως, με την </w:t>
      </w:r>
      <w:r>
        <w:rPr>
          <w:rFonts w:eastAsia="Times New Roman" w:cs="Times New Roman"/>
          <w:szCs w:val="24"/>
        </w:rPr>
        <w:t>κ</w:t>
      </w:r>
      <w:r>
        <w:rPr>
          <w:rFonts w:eastAsia="Times New Roman" w:cs="Times New Roman"/>
          <w:szCs w:val="24"/>
        </w:rPr>
        <w:t>υβέρνηση του Κυριάκου Μητσοτάκη, του Προέδρου μας. Αυτό αποτελεί δέσμευσή μας και θα υλοποιηθεί.</w:t>
      </w:r>
    </w:p>
    <w:p w14:paraId="0715B13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Μπάρκα, Βουλευτά της Πρέβεζας, το να είναι </w:t>
      </w:r>
      <w:r>
        <w:rPr>
          <w:rFonts w:eastAsia="Times New Roman" w:cs="Times New Roman"/>
          <w:szCs w:val="24"/>
        </w:rPr>
        <w:t>κάποιος</w:t>
      </w:r>
      <w:r>
        <w:rPr>
          <w:rFonts w:eastAsia="Times New Roman" w:cs="Times New Roman"/>
          <w:szCs w:val="24"/>
        </w:rPr>
        <w:t xml:space="preserve"> Βουλευτής είναι εύκολο, όπως φαίνεται. Το να κάνεις τον Βουλευτή</w:t>
      </w:r>
      <w:r>
        <w:rPr>
          <w:rFonts w:eastAsia="Times New Roman" w:cs="Times New Roman"/>
          <w:szCs w:val="24"/>
        </w:rPr>
        <w:t xml:space="preserve"> είναι δύσκολο. Και εσείς διαβάζετε την ιστορία και ανορθόγραφα, αλλά και ανάποδα.</w:t>
      </w:r>
    </w:p>
    <w:p w14:paraId="0715B13A" w14:textId="77777777" w:rsidR="006222AF" w:rsidRDefault="006453C1">
      <w:pPr>
        <w:spacing w:after="0" w:line="600" w:lineRule="auto"/>
        <w:ind w:firstLine="720"/>
        <w:jc w:val="both"/>
        <w:rPr>
          <w:rFonts w:eastAsia="Times New Roman" w:cs="Times New Roman"/>
          <w:szCs w:val="24"/>
        </w:rPr>
      </w:pPr>
      <w:r w:rsidRPr="004B3C95">
        <w:rPr>
          <w:rFonts w:eastAsia="Times New Roman" w:cs="Times New Roman"/>
          <w:b/>
          <w:szCs w:val="24"/>
        </w:rPr>
        <w:t>ΠΡΟΕΔΡΕΥΩΝ (Δημήτριος Κρεμαστινός):</w:t>
      </w:r>
      <w:r>
        <w:rPr>
          <w:rFonts w:eastAsia="Times New Roman" w:cs="Times New Roman"/>
          <w:szCs w:val="24"/>
        </w:rPr>
        <w:t xml:space="preserve"> Παρακαλώ, κύριε Δημοσχάκη, μην απευθύνεστε προσωπικά. Θα ζητήσει τον λόγο επί προσωπικού ο κ. Μπάρκας και δεν θα τελειώσουμε.</w:t>
      </w:r>
    </w:p>
    <w:p w14:paraId="0715B13B" w14:textId="77777777" w:rsidR="006222AF" w:rsidRDefault="006453C1">
      <w:pPr>
        <w:spacing w:after="0" w:line="600" w:lineRule="auto"/>
        <w:ind w:firstLine="720"/>
        <w:jc w:val="both"/>
        <w:rPr>
          <w:rFonts w:eastAsia="Times New Roman" w:cs="Times New Roman"/>
          <w:szCs w:val="24"/>
        </w:rPr>
      </w:pPr>
      <w:r w:rsidRPr="004B3C95">
        <w:rPr>
          <w:rFonts w:eastAsia="Times New Roman" w:cs="Times New Roman"/>
          <w:b/>
          <w:szCs w:val="24"/>
        </w:rPr>
        <w:t xml:space="preserve">ΑΝΑΣΤΑΣΙΟΣ </w:t>
      </w:r>
      <w:r>
        <w:rPr>
          <w:rFonts w:eastAsia="Times New Roman" w:cs="Times New Roman"/>
          <w:b/>
          <w:szCs w:val="24"/>
        </w:rPr>
        <w:t xml:space="preserve">(ΤΑΣΟΣ) </w:t>
      </w:r>
      <w:r w:rsidRPr="004B3C95">
        <w:rPr>
          <w:rFonts w:eastAsia="Times New Roman" w:cs="Times New Roman"/>
          <w:b/>
          <w:szCs w:val="24"/>
        </w:rPr>
        <w:t>ΔΗΜΟΣΧΑΚΗΣ:</w:t>
      </w:r>
      <w:r>
        <w:rPr>
          <w:rFonts w:eastAsia="Times New Roman" w:cs="Times New Roman"/>
          <w:szCs w:val="24"/>
        </w:rPr>
        <w:t xml:space="preserve"> Όμως, ούτε μπορείτε και να αναλύσετε μία καθαρή και κρυστάλλινη λύση.</w:t>
      </w:r>
    </w:p>
    <w:p w14:paraId="0715B13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715B13D"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B13E" w14:textId="77777777" w:rsidR="006222AF" w:rsidRDefault="006453C1">
      <w:pPr>
        <w:spacing w:after="0" w:line="600" w:lineRule="auto"/>
        <w:ind w:firstLine="720"/>
        <w:jc w:val="both"/>
        <w:rPr>
          <w:rFonts w:eastAsia="Times New Roman" w:cs="Times New Roman"/>
          <w:szCs w:val="24"/>
        </w:rPr>
      </w:pPr>
      <w:r w:rsidRPr="004B3C95">
        <w:rPr>
          <w:rFonts w:eastAsia="Times New Roman" w:cs="Times New Roman"/>
          <w:b/>
          <w:szCs w:val="24"/>
        </w:rPr>
        <w:t>ΠΡΟΕΔΡΕΥΩΝ (Δημήτριος Κρεμαστινός):</w:t>
      </w:r>
      <w:r>
        <w:rPr>
          <w:rFonts w:eastAsia="Times New Roman" w:cs="Times New Roman"/>
          <w:szCs w:val="24"/>
        </w:rPr>
        <w:t xml:space="preserve"> Κι εγώ ευχαριστώ.</w:t>
      </w:r>
    </w:p>
    <w:p w14:paraId="0715B13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κ. Κεδίκογλου, Βουλευτής της Νέας </w:t>
      </w:r>
      <w:r>
        <w:rPr>
          <w:rFonts w:eastAsia="Times New Roman" w:cs="Times New Roman"/>
          <w:szCs w:val="24"/>
        </w:rPr>
        <w:t>Δημοκρατίας, έχει τον λόγο για πέντε λεπτά.</w:t>
      </w:r>
    </w:p>
    <w:p w14:paraId="0715B140" w14:textId="77777777" w:rsidR="006222AF" w:rsidRDefault="006453C1">
      <w:pPr>
        <w:spacing w:after="0" w:line="600" w:lineRule="auto"/>
        <w:ind w:firstLine="720"/>
        <w:jc w:val="both"/>
        <w:rPr>
          <w:rFonts w:eastAsia="Times New Roman"/>
          <w:szCs w:val="24"/>
        </w:rPr>
      </w:pPr>
      <w:r w:rsidRPr="00AF0F6F">
        <w:rPr>
          <w:rFonts w:eastAsia="Times New Roman" w:cs="Times New Roman"/>
          <w:b/>
          <w:szCs w:val="24"/>
        </w:rPr>
        <w:t>ΣΙΜΟΣ ΚΕΔΙΚΟΓΛΟΥ:</w:t>
      </w:r>
      <w:r>
        <w:rPr>
          <w:rFonts w:eastAsia="Times New Roman" w:cs="Times New Roman"/>
          <w:szCs w:val="24"/>
        </w:rPr>
        <w:t xml:space="preserve"> Ευχαριστώ, κύριε Πρόεδρε.</w:t>
      </w:r>
    </w:p>
    <w:p w14:paraId="0715B141" w14:textId="77777777" w:rsidR="006222AF" w:rsidRDefault="006453C1">
      <w:pPr>
        <w:spacing w:after="0" w:line="600" w:lineRule="auto"/>
        <w:ind w:firstLine="720"/>
        <w:jc w:val="both"/>
        <w:rPr>
          <w:rFonts w:eastAsia="Times New Roman"/>
          <w:szCs w:val="24"/>
        </w:rPr>
      </w:pPr>
      <w:r>
        <w:rPr>
          <w:rFonts w:eastAsia="Times New Roman"/>
          <w:szCs w:val="24"/>
        </w:rPr>
        <w:lastRenderedPageBreak/>
        <w:t>Κυρίες και κύριοι, σ</w:t>
      </w:r>
      <w:r w:rsidRPr="00C07CC8">
        <w:rPr>
          <w:rFonts w:eastAsia="Times New Roman"/>
          <w:szCs w:val="24"/>
        </w:rPr>
        <w:t xml:space="preserve">το υπό συζήτηση </w:t>
      </w:r>
      <w:r>
        <w:rPr>
          <w:rFonts w:eastAsia="Times New Roman"/>
          <w:szCs w:val="24"/>
        </w:rPr>
        <w:t>νομοσχέδιο διαπιστώνουμε μία ιστορική -</w:t>
      </w:r>
      <w:r w:rsidRPr="00C07CC8">
        <w:rPr>
          <w:rFonts w:eastAsia="Times New Roman"/>
          <w:szCs w:val="24"/>
        </w:rPr>
        <w:t>ή μάλλον καλύτερα σπαρταριστή-</w:t>
      </w:r>
      <w:r>
        <w:rPr>
          <w:rFonts w:eastAsia="Times New Roman"/>
          <w:szCs w:val="24"/>
        </w:rPr>
        <w:t xml:space="preserve"> συνάντηση του Μάο με τον Μαρξ, τ</w:t>
      </w:r>
      <w:r w:rsidRPr="00C07CC8">
        <w:rPr>
          <w:rFonts w:eastAsia="Times New Roman"/>
          <w:szCs w:val="24"/>
        </w:rPr>
        <w:t>ου Μάο Τ</w:t>
      </w:r>
      <w:r>
        <w:rPr>
          <w:rFonts w:eastAsia="Times New Roman"/>
          <w:szCs w:val="24"/>
        </w:rPr>
        <w:t>σε Το</w:t>
      </w:r>
      <w:r>
        <w:rPr>
          <w:rFonts w:eastAsia="Times New Roman"/>
          <w:szCs w:val="24"/>
        </w:rPr>
        <w:t>υ</w:t>
      </w:r>
      <w:r>
        <w:rPr>
          <w:rFonts w:eastAsia="Times New Roman"/>
          <w:szCs w:val="24"/>
        </w:rPr>
        <w:t xml:space="preserve">γκ με τον </w:t>
      </w:r>
      <w:r>
        <w:rPr>
          <w:rFonts w:eastAsia="Times New Roman"/>
          <w:szCs w:val="24"/>
        </w:rPr>
        <w:t>Γκράουτσο Μαρξ, μ</w:t>
      </w:r>
      <w:r w:rsidRPr="00C07CC8">
        <w:rPr>
          <w:rFonts w:eastAsia="Times New Roman"/>
          <w:szCs w:val="24"/>
        </w:rPr>
        <w:t>ία συνάντηση της μαοϊκής ρήσης</w:t>
      </w:r>
      <w:r>
        <w:rPr>
          <w:rFonts w:eastAsia="Times New Roman"/>
          <w:szCs w:val="24"/>
        </w:rPr>
        <w:t>:</w:t>
      </w:r>
      <w:r w:rsidRPr="00C07CC8">
        <w:rPr>
          <w:rFonts w:eastAsia="Times New Roman"/>
          <w:szCs w:val="24"/>
        </w:rPr>
        <w:t xml:space="preserve"> «Μεγάλη αναταραχή, </w:t>
      </w:r>
      <w:r>
        <w:rPr>
          <w:rFonts w:eastAsia="Times New Roman"/>
          <w:szCs w:val="24"/>
        </w:rPr>
        <w:t>όμορφη</w:t>
      </w:r>
      <w:r w:rsidRPr="00C07CC8">
        <w:rPr>
          <w:rFonts w:eastAsia="Times New Roman"/>
          <w:szCs w:val="24"/>
        </w:rPr>
        <w:t xml:space="preserve"> κατάσταση»</w:t>
      </w:r>
      <w:r>
        <w:rPr>
          <w:rFonts w:eastAsia="Times New Roman"/>
          <w:szCs w:val="24"/>
        </w:rPr>
        <w:t>,</w:t>
      </w:r>
      <w:r w:rsidRPr="00C07CC8">
        <w:rPr>
          <w:rFonts w:eastAsia="Times New Roman"/>
          <w:szCs w:val="24"/>
        </w:rPr>
        <w:t xml:space="preserve"> που</w:t>
      </w:r>
      <w:r>
        <w:rPr>
          <w:rFonts w:eastAsia="Times New Roman"/>
          <w:szCs w:val="24"/>
        </w:rPr>
        <w:t>,</w:t>
      </w:r>
      <w:r w:rsidRPr="00C07CC8">
        <w:rPr>
          <w:rFonts w:eastAsia="Times New Roman"/>
          <w:szCs w:val="24"/>
        </w:rPr>
        <w:t xml:space="preserve"> ως γνωστόν</w:t>
      </w:r>
      <w:r>
        <w:rPr>
          <w:rFonts w:eastAsia="Times New Roman"/>
          <w:szCs w:val="24"/>
        </w:rPr>
        <w:t>,</w:t>
      </w:r>
      <w:r w:rsidRPr="00C07CC8">
        <w:rPr>
          <w:rFonts w:eastAsia="Times New Roman"/>
          <w:szCs w:val="24"/>
        </w:rPr>
        <w:t xml:space="preserve"> ενστερνίζεται θερμότατα ο Πρωθυπουργός και της μ</w:t>
      </w:r>
      <w:r>
        <w:rPr>
          <w:rFonts w:eastAsia="Times New Roman"/>
          <w:szCs w:val="24"/>
        </w:rPr>
        <w:t>αρξιστικής, κωμικής μαρξιστικής</w:t>
      </w:r>
      <w:r w:rsidRPr="00C07CC8">
        <w:rPr>
          <w:rFonts w:eastAsia="Times New Roman"/>
          <w:szCs w:val="24"/>
        </w:rPr>
        <w:t xml:space="preserve"> ρήσης</w:t>
      </w:r>
      <w:r>
        <w:rPr>
          <w:rFonts w:eastAsia="Times New Roman"/>
          <w:szCs w:val="24"/>
        </w:rPr>
        <w:t>: «Α</w:t>
      </w:r>
      <w:r w:rsidRPr="00C07CC8">
        <w:rPr>
          <w:rFonts w:eastAsia="Times New Roman"/>
          <w:szCs w:val="24"/>
        </w:rPr>
        <w:t>υτές είναι οι θέσεις μου, αν δεν σας αρέσουν</w:t>
      </w:r>
      <w:r>
        <w:rPr>
          <w:rFonts w:eastAsia="Times New Roman"/>
          <w:szCs w:val="24"/>
        </w:rPr>
        <w:t>,</w:t>
      </w:r>
      <w:r w:rsidRPr="00C07CC8">
        <w:rPr>
          <w:rFonts w:eastAsia="Times New Roman"/>
          <w:szCs w:val="24"/>
        </w:rPr>
        <w:t xml:space="preserve"> έχω και αντίθετες</w:t>
      </w:r>
      <w:r w:rsidRPr="00C07CC8">
        <w:rPr>
          <w:rFonts w:eastAsia="Times New Roman"/>
          <w:szCs w:val="24"/>
        </w:rPr>
        <w:t xml:space="preserve"> θέσεις»</w:t>
      </w:r>
      <w:r>
        <w:rPr>
          <w:rFonts w:eastAsia="Times New Roman"/>
          <w:szCs w:val="24"/>
        </w:rPr>
        <w:t>,</w:t>
      </w:r>
      <w:r w:rsidRPr="00C07CC8">
        <w:rPr>
          <w:rFonts w:eastAsia="Times New Roman"/>
          <w:szCs w:val="24"/>
        </w:rPr>
        <w:t xml:space="preserve"> που υπερασπίζεται με ζέση σε αυτή τη συζήτηση ο Υπουργός Εσωτερικών.</w:t>
      </w:r>
    </w:p>
    <w:p w14:paraId="0715B142" w14:textId="77777777" w:rsidR="006222AF" w:rsidRDefault="006453C1">
      <w:pPr>
        <w:spacing w:after="0" w:line="600" w:lineRule="auto"/>
        <w:ind w:firstLine="720"/>
        <w:jc w:val="both"/>
        <w:rPr>
          <w:rFonts w:eastAsia="Times New Roman"/>
          <w:szCs w:val="24"/>
        </w:rPr>
      </w:pPr>
      <w:r w:rsidRPr="00C07CC8">
        <w:rPr>
          <w:rFonts w:eastAsia="Times New Roman"/>
          <w:szCs w:val="24"/>
        </w:rPr>
        <w:t>Θα ήταν το τέλειο υλικό για μία σύγχρονη αριστοφανική κωμωδία:</w:t>
      </w:r>
      <w:r>
        <w:rPr>
          <w:rFonts w:eastAsia="Times New Roman"/>
          <w:szCs w:val="24"/>
        </w:rPr>
        <w:t xml:space="preserve"> Ένας Πρωθυπουργός που κάνει τη </w:t>
      </w:r>
      <w:r w:rsidRPr="00C07CC8">
        <w:rPr>
          <w:rFonts w:eastAsia="Times New Roman"/>
          <w:szCs w:val="24"/>
        </w:rPr>
        <w:t xml:space="preserve">χώρα μπάχαλο και ένας πρωτοκλασάτος Υπουργός που δεν διστάζει να </w:t>
      </w:r>
      <w:r>
        <w:rPr>
          <w:rFonts w:eastAsia="Times New Roman"/>
          <w:szCs w:val="24"/>
        </w:rPr>
        <w:t>αυτοεξευτελιστεί</w:t>
      </w:r>
      <w:r w:rsidRPr="00C07CC8">
        <w:rPr>
          <w:rFonts w:eastAsia="Times New Roman"/>
          <w:szCs w:val="24"/>
        </w:rPr>
        <w:t xml:space="preserve"> κ</w:t>
      </w:r>
      <w:r w:rsidRPr="00C07CC8">
        <w:rPr>
          <w:rFonts w:eastAsia="Times New Roman"/>
          <w:szCs w:val="24"/>
        </w:rPr>
        <w:t xml:space="preserve">αι μάλιστα με τυμπανοκρουσίες </w:t>
      </w:r>
      <w:r>
        <w:rPr>
          <w:rFonts w:eastAsia="Times New Roman"/>
          <w:szCs w:val="24"/>
        </w:rPr>
        <w:t xml:space="preserve">και </w:t>
      </w:r>
      <w:r w:rsidRPr="00C07CC8">
        <w:rPr>
          <w:rFonts w:eastAsia="Times New Roman"/>
          <w:szCs w:val="24"/>
        </w:rPr>
        <w:t xml:space="preserve">σε απευθείας μετάδοση. </w:t>
      </w:r>
    </w:p>
    <w:p w14:paraId="0715B143" w14:textId="77777777" w:rsidR="006222AF" w:rsidRDefault="006453C1">
      <w:pPr>
        <w:spacing w:after="0" w:line="600" w:lineRule="auto"/>
        <w:ind w:firstLine="720"/>
        <w:jc w:val="both"/>
        <w:rPr>
          <w:rFonts w:eastAsia="Times New Roman"/>
          <w:szCs w:val="24"/>
        </w:rPr>
      </w:pPr>
      <w:r w:rsidRPr="00C07CC8">
        <w:rPr>
          <w:rFonts w:eastAsia="Times New Roman"/>
          <w:szCs w:val="24"/>
        </w:rPr>
        <w:t>Θα ήταν μία σπαρταριστή κωμωδία και θα</w:t>
      </w:r>
      <w:r>
        <w:rPr>
          <w:rFonts w:eastAsia="Times New Roman"/>
          <w:szCs w:val="24"/>
        </w:rPr>
        <w:t xml:space="preserve"> γελάγαμε πολύ, </w:t>
      </w:r>
      <w:r w:rsidRPr="00C07CC8">
        <w:rPr>
          <w:rFonts w:eastAsia="Times New Roman"/>
          <w:szCs w:val="24"/>
        </w:rPr>
        <w:t>εάν επρόκειτο για τη φαντασία ενός θεατρικού συγγραφέα. Δυστυχώς, όμως, πρόκειται για την πραγματικότητα, την πραγματικότητα της χώρας μας και μ</w:t>
      </w:r>
      <w:r w:rsidRPr="00C07CC8">
        <w:rPr>
          <w:rFonts w:eastAsia="Times New Roman"/>
          <w:szCs w:val="24"/>
        </w:rPr>
        <w:t xml:space="preserve">άλιστα σε μία περίοδο που μαστίζεται δεινά. </w:t>
      </w:r>
    </w:p>
    <w:p w14:paraId="0715B144" w14:textId="77777777" w:rsidR="006222AF" w:rsidRDefault="006453C1">
      <w:pPr>
        <w:spacing w:after="0" w:line="600" w:lineRule="auto"/>
        <w:ind w:firstLine="720"/>
        <w:jc w:val="both"/>
        <w:rPr>
          <w:rFonts w:eastAsia="Times New Roman"/>
          <w:szCs w:val="24"/>
        </w:rPr>
      </w:pPr>
      <w:r w:rsidRPr="00C07CC8">
        <w:rPr>
          <w:rFonts w:eastAsia="Times New Roman"/>
          <w:szCs w:val="24"/>
        </w:rPr>
        <w:lastRenderedPageBreak/>
        <w:t xml:space="preserve">Σε μία περίοδο που η οικονομία, ο κόσμος της παραγωγής και </w:t>
      </w:r>
      <w:r>
        <w:rPr>
          <w:rFonts w:eastAsia="Times New Roman"/>
          <w:szCs w:val="24"/>
        </w:rPr>
        <w:t xml:space="preserve">της </w:t>
      </w:r>
      <w:r w:rsidRPr="00C07CC8">
        <w:rPr>
          <w:rFonts w:eastAsia="Times New Roman"/>
          <w:szCs w:val="24"/>
        </w:rPr>
        <w:t>εργασίας στραγγαλίζεται</w:t>
      </w:r>
      <w:r>
        <w:rPr>
          <w:rFonts w:eastAsia="Times New Roman"/>
          <w:szCs w:val="24"/>
        </w:rPr>
        <w:t xml:space="preserve"> από την άγρια υπερφορολόγηση. </w:t>
      </w:r>
      <w:r w:rsidRPr="00C07CC8">
        <w:rPr>
          <w:rFonts w:eastAsia="Times New Roman"/>
          <w:szCs w:val="24"/>
        </w:rPr>
        <w:t>Ο μικρός και με</w:t>
      </w:r>
      <w:r>
        <w:rPr>
          <w:rFonts w:eastAsia="Times New Roman"/>
          <w:szCs w:val="24"/>
        </w:rPr>
        <w:t xml:space="preserve">σαίος επιχειρηματίας δίνει το 70% με </w:t>
      </w:r>
      <w:r w:rsidRPr="00C07CC8">
        <w:rPr>
          <w:rFonts w:eastAsia="Times New Roman"/>
          <w:szCs w:val="24"/>
        </w:rPr>
        <w:t>80% του τζίρου του στο κράτος και με το υπ</w:t>
      </w:r>
      <w:r w:rsidRPr="00C07CC8">
        <w:rPr>
          <w:rFonts w:eastAsia="Times New Roman"/>
          <w:szCs w:val="24"/>
        </w:rPr>
        <w:t xml:space="preserve">όλοιπο πρέπει να λειτουργήσει ή μάλλον να επιβιώσει η επιχείρησή του. Ο μέσος Έλληνας εργαζόμενος δουλεύει </w:t>
      </w:r>
      <w:r>
        <w:rPr>
          <w:rFonts w:eastAsia="Times New Roman"/>
          <w:szCs w:val="24"/>
        </w:rPr>
        <w:t>διακόσιες</w:t>
      </w:r>
      <w:r w:rsidRPr="00C07CC8">
        <w:rPr>
          <w:rFonts w:eastAsia="Times New Roman"/>
          <w:szCs w:val="24"/>
        </w:rPr>
        <w:t xml:space="preserve"> μέρες το</w:t>
      </w:r>
      <w:r>
        <w:rPr>
          <w:rFonts w:eastAsia="Times New Roman"/>
          <w:szCs w:val="24"/>
        </w:rPr>
        <w:t>ν</w:t>
      </w:r>
      <w:r w:rsidRPr="00C07CC8">
        <w:rPr>
          <w:rFonts w:eastAsia="Times New Roman"/>
          <w:szCs w:val="24"/>
        </w:rPr>
        <w:t xml:space="preserve"> χρόνο για το κράτος και με τις υπόλοιπες πρέπει να ζήσει ο ίδιος και η οικογένειά του. </w:t>
      </w:r>
    </w:p>
    <w:p w14:paraId="0715B145" w14:textId="77777777" w:rsidR="006222AF" w:rsidRDefault="006453C1">
      <w:pPr>
        <w:spacing w:after="0" w:line="600" w:lineRule="auto"/>
        <w:ind w:firstLine="720"/>
        <w:jc w:val="both"/>
        <w:rPr>
          <w:rFonts w:eastAsia="Times New Roman"/>
          <w:szCs w:val="24"/>
        </w:rPr>
      </w:pPr>
      <w:r>
        <w:rPr>
          <w:rFonts w:eastAsia="Times New Roman"/>
          <w:szCs w:val="24"/>
        </w:rPr>
        <w:t xml:space="preserve">Και έρχονται και χειρότερα με το νέο σας </w:t>
      </w:r>
      <w:r>
        <w:rPr>
          <w:rFonts w:eastAsia="Times New Roman"/>
          <w:szCs w:val="24"/>
        </w:rPr>
        <w:t>μνημόνιο. Έρχονται οι</w:t>
      </w:r>
      <w:r w:rsidRPr="00C07CC8">
        <w:rPr>
          <w:rFonts w:eastAsia="Times New Roman"/>
          <w:szCs w:val="24"/>
        </w:rPr>
        <w:t xml:space="preserve"> χαμηλοσυνταξιούχοι </w:t>
      </w:r>
      <w:r>
        <w:rPr>
          <w:rFonts w:eastAsia="Times New Roman"/>
          <w:szCs w:val="24"/>
        </w:rPr>
        <w:t>που θα χάσουν μία με δύο συντάξεις και οι</w:t>
      </w:r>
      <w:r w:rsidRPr="00C07CC8">
        <w:rPr>
          <w:rFonts w:eastAsia="Times New Roman"/>
          <w:szCs w:val="24"/>
        </w:rPr>
        <w:t xml:space="preserve"> χαμηλόμισθοι </w:t>
      </w:r>
      <w:r>
        <w:rPr>
          <w:rFonts w:eastAsia="Times New Roman"/>
          <w:szCs w:val="24"/>
        </w:rPr>
        <w:t xml:space="preserve">που </w:t>
      </w:r>
      <w:r w:rsidRPr="00C07CC8">
        <w:rPr>
          <w:rFonts w:eastAsia="Times New Roman"/>
          <w:szCs w:val="24"/>
        </w:rPr>
        <w:t>θα χάσουν</w:t>
      </w:r>
      <w:r>
        <w:rPr>
          <w:rFonts w:eastAsia="Times New Roman"/>
          <w:szCs w:val="24"/>
        </w:rPr>
        <w:t xml:space="preserve"> έναν με δύο </w:t>
      </w:r>
      <w:r w:rsidRPr="00C07CC8">
        <w:rPr>
          <w:rFonts w:eastAsia="Times New Roman"/>
          <w:szCs w:val="24"/>
        </w:rPr>
        <w:t xml:space="preserve">μισθούς.  Και μην ακούσουμε πάλι ότι </w:t>
      </w:r>
      <w:r>
        <w:rPr>
          <w:rFonts w:eastAsia="Times New Roman"/>
          <w:szCs w:val="24"/>
        </w:rPr>
        <w:t xml:space="preserve">τα </w:t>
      </w:r>
      <w:r w:rsidRPr="00C07CC8">
        <w:rPr>
          <w:rFonts w:eastAsia="Times New Roman"/>
          <w:szCs w:val="24"/>
        </w:rPr>
        <w:t xml:space="preserve">ψηφίσατε μεν </w:t>
      </w:r>
      <w:r>
        <w:rPr>
          <w:rFonts w:eastAsia="Times New Roman"/>
          <w:szCs w:val="24"/>
        </w:rPr>
        <w:t xml:space="preserve">αυτά </w:t>
      </w:r>
      <w:r w:rsidRPr="00C07CC8">
        <w:rPr>
          <w:rFonts w:eastAsia="Times New Roman"/>
          <w:szCs w:val="24"/>
        </w:rPr>
        <w:t xml:space="preserve">τα μέτρα, αλλά δεν θα τα εφαρμόσετε. </w:t>
      </w:r>
    </w:p>
    <w:p w14:paraId="0715B146" w14:textId="77777777" w:rsidR="006222AF" w:rsidRDefault="006453C1">
      <w:pPr>
        <w:spacing w:after="0" w:line="600" w:lineRule="auto"/>
        <w:ind w:firstLine="720"/>
        <w:jc w:val="both"/>
        <w:rPr>
          <w:rFonts w:eastAsia="Times New Roman"/>
          <w:szCs w:val="24"/>
        </w:rPr>
      </w:pPr>
      <w:r w:rsidRPr="00C07CC8">
        <w:rPr>
          <w:rFonts w:eastAsia="Times New Roman"/>
          <w:szCs w:val="24"/>
        </w:rPr>
        <w:t>Τα δεινά που μαστίζουν τη χώρα</w:t>
      </w:r>
      <w:r>
        <w:rPr>
          <w:rFonts w:eastAsia="Times New Roman"/>
          <w:szCs w:val="24"/>
        </w:rPr>
        <w:t>,</w:t>
      </w:r>
      <w:r w:rsidRPr="00C07CC8">
        <w:rPr>
          <w:rFonts w:eastAsia="Times New Roman"/>
          <w:szCs w:val="24"/>
        </w:rPr>
        <w:t xml:space="preserve"> εξαιτί</w:t>
      </w:r>
      <w:r w:rsidRPr="00C07CC8">
        <w:rPr>
          <w:rFonts w:eastAsia="Times New Roman"/>
          <w:szCs w:val="24"/>
        </w:rPr>
        <w:t xml:space="preserve">ας της διακυβέρνησής </w:t>
      </w:r>
      <w:r>
        <w:rPr>
          <w:rFonts w:eastAsia="Times New Roman"/>
          <w:szCs w:val="24"/>
        </w:rPr>
        <w:t>σας,</w:t>
      </w:r>
      <w:r w:rsidRPr="00C07CC8">
        <w:rPr>
          <w:rFonts w:eastAsia="Times New Roman"/>
          <w:szCs w:val="24"/>
        </w:rPr>
        <w:t xml:space="preserve"> δεν περιορίζονται δυστυχώς στην οικονομία. Εκεί πιστεύουμε ότι με τις κατάλληλες κινήσεις</w:t>
      </w:r>
      <w:r>
        <w:rPr>
          <w:rFonts w:eastAsia="Times New Roman"/>
          <w:szCs w:val="24"/>
        </w:rPr>
        <w:t>,</w:t>
      </w:r>
      <w:r w:rsidRPr="00C07CC8">
        <w:rPr>
          <w:rFonts w:eastAsia="Times New Roman"/>
          <w:szCs w:val="24"/>
        </w:rPr>
        <w:t xml:space="preserve"> όταν γίνουμε </w:t>
      </w:r>
      <w:r>
        <w:rPr>
          <w:rFonts w:eastAsia="Times New Roman"/>
          <w:szCs w:val="24"/>
        </w:rPr>
        <w:t>κ</w:t>
      </w:r>
      <w:r w:rsidRPr="00C07CC8">
        <w:rPr>
          <w:rFonts w:eastAsia="Times New Roman"/>
          <w:szCs w:val="24"/>
        </w:rPr>
        <w:t>υβέρνηση</w:t>
      </w:r>
      <w:r>
        <w:rPr>
          <w:rFonts w:eastAsia="Times New Roman"/>
          <w:szCs w:val="24"/>
        </w:rPr>
        <w:t>,</w:t>
      </w:r>
      <w:r w:rsidRPr="00C07CC8">
        <w:rPr>
          <w:rFonts w:eastAsia="Times New Roman"/>
          <w:szCs w:val="24"/>
        </w:rPr>
        <w:t xml:space="preserve"> θα μπορέσουμε να επανορθώσουμε τη ζημιά όσο πιο γρήγορα γίνεται. Έχουμε έτοιμο το σχέδιο, για να μπορέσουμε να </w:t>
      </w:r>
      <w:r w:rsidRPr="00C07CC8">
        <w:rPr>
          <w:rFonts w:eastAsia="Times New Roman"/>
          <w:szCs w:val="24"/>
        </w:rPr>
        <w:lastRenderedPageBreak/>
        <w:t>μειώ</w:t>
      </w:r>
      <w:r w:rsidRPr="00C07CC8">
        <w:rPr>
          <w:rFonts w:eastAsia="Times New Roman"/>
          <w:szCs w:val="24"/>
        </w:rPr>
        <w:t xml:space="preserve">σουμε φόρους και να δρομολογήσουμε ισχυρή ανάπτυξη της οικονομίας.  </w:t>
      </w:r>
    </w:p>
    <w:p w14:paraId="0715B147" w14:textId="77777777" w:rsidR="006222AF" w:rsidRDefault="006453C1">
      <w:pPr>
        <w:spacing w:after="0" w:line="600" w:lineRule="auto"/>
        <w:ind w:firstLine="720"/>
        <w:jc w:val="both"/>
        <w:rPr>
          <w:rFonts w:eastAsia="Times New Roman"/>
          <w:szCs w:val="24"/>
        </w:rPr>
      </w:pPr>
      <w:r w:rsidRPr="00C07CC8">
        <w:rPr>
          <w:rFonts w:eastAsia="Times New Roman"/>
          <w:szCs w:val="24"/>
        </w:rPr>
        <w:t>Τα χειρότερα</w:t>
      </w:r>
      <w:r>
        <w:rPr>
          <w:rFonts w:eastAsia="Times New Roman"/>
          <w:szCs w:val="24"/>
        </w:rPr>
        <w:t>,</w:t>
      </w:r>
      <w:r w:rsidRPr="00C07CC8">
        <w:rPr>
          <w:rFonts w:eastAsia="Times New Roman"/>
          <w:szCs w:val="24"/>
        </w:rPr>
        <w:t xml:space="preserve"> </w:t>
      </w:r>
      <w:r>
        <w:rPr>
          <w:rFonts w:eastAsia="Times New Roman"/>
          <w:szCs w:val="24"/>
        </w:rPr>
        <w:t>όμως,</w:t>
      </w:r>
      <w:r w:rsidRPr="00C07CC8">
        <w:rPr>
          <w:rFonts w:eastAsia="Times New Roman"/>
          <w:szCs w:val="24"/>
        </w:rPr>
        <w:t xml:space="preserve"> τα έχετε κάνει στα εθνικά θέματα, όπου κινδυνεύουμε με ανήκεστες βλάβες, ίσως γιατί έχετε μία ιδεολογική αλλε</w:t>
      </w:r>
      <w:r>
        <w:rPr>
          <w:rFonts w:eastAsia="Times New Roman"/>
          <w:szCs w:val="24"/>
        </w:rPr>
        <w:t>ργία με την έννοια του εθνικού.</w:t>
      </w:r>
    </w:p>
    <w:p w14:paraId="0715B148" w14:textId="77777777" w:rsidR="006222AF" w:rsidRDefault="006453C1">
      <w:pPr>
        <w:spacing w:after="0" w:line="600" w:lineRule="auto"/>
        <w:ind w:firstLine="720"/>
        <w:jc w:val="both"/>
        <w:rPr>
          <w:rFonts w:eastAsia="Times New Roman"/>
          <w:szCs w:val="24"/>
        </w:rPr>
      </w:pPr>
      <w:r w:rsidRPr="00C07CC8">
        <w:rPr>
          <w:rFonts w:eastAsia="Times New Roman"/>
          <w:szCs w:val="24"/>
        </w:rPr>
        <w:t xml:space="preserve">Έχετε καταλάβει τι συνέβη </w:t>
      </w:r>
      <w:r w:rsidRPr="00C07CC8">
        <w:rPr>
          <w:rFonts w:eastAsia="Times New Roman"/>
          <w:szCs w:val="24"/>
        </w:rPr>
        <w:t>χθες στις Βρυξέλλες; Μ</w:t>
      </w:r>
      <w:r>
        <w:rPr>
          <w:rFonts w:eastAsia="Times New Roman"/>
          <w:szCs w:val="24"/>
        </w:rPr>
        <w:t>ε την υπογραφή της Σ</w:t>
      </w:r>
      <w:r w:rsidRPr="00C07CC8">
        <w:rPr>
          <w:rFonts w:eastAsia="Times New Roman"/>
          <w:szCs w:val="24"/>
        </w:rPr>
        <w:t>υμφωνίας των Πρεσπών, ανοίξατε διάπλατα το</w:t>
      </w:r>
      <w:r>
        <w:rPr>
          <w:rFonts w:eastAsia="Times New Roman"/>
          <w:szCs w:val="24"/>
        </w:rPr>
        <w:t>ν</w:t>
      </w:r>
      <w:r w:rsidRPr="00C07CC8">
        <w:rPr>
          <w:rFonts w:eastAsia="Times New Roman"/>
          <w:szCs w:val="24"/>
        </w:rPr>
        <w:t xml:space="preserve"> δρόμο για την ένταξη των Σκοπίων στο ΝΑΤΟ, αφού πρώτα τους δώσατε μακεδονική εθνότητα και </w:t>
      </w:r>
      <w:r>
        <w:rPr>
          <w:rFonts w:eastAsia="Times New Roman"/>
          <w:szCs w:val="24"/>
        </w:rPr>
        <w:t xml:space="preserve">μακεδονική </w:t>
      </w:r>
      <w:r w:rsidRPr="00C07CC8">
        <w:rPr>
          <w:rFonts w:eastAsia="Times New Roman"/>
          <w:szCs w:val="24"/>
        </w:rPr>
        <w:t xml:space="preserve">γλώσσα χωρίς να </w:t>
      </w:r>
      <w:r>
        <w:rPr>
          <w:rFonts w:eastAsia="Times New Roman"/>
          <w:szCs w:val="24"/>
        </w:rPr>
        <w:t>πάρετε τίποτα, κα</w:t>
      </w:r>
      <w:r>
        <w:rPr>
          <w:rFonts w:eastAsia="Times New Roman"/>
          <w:szCs w:val="24"/>
        </w:rPr>
        <w:t>μ</w:t>
      </w:r>
      <w:r>
        <w:rPr>
          <w:rFonts w:eastAsia="Times New Roman"/>
          <w:szCs w:val="24"/>
        </w:rPr>
        <w:t>μία εξασφάλιση.</w:t>
      </w:r>
      <w:r w:rsidRPr="00C07CC8">
        <w:rPr>
          <w:rFonts w:eastAsia="Times New Roman"/>
          <w:szCs w:val="24"/>
        </w:rPr>
        <w:t xml:space="preserve"> Τα Σκόπια θα γίνουν</w:t>
      </w:r>
      <w:r w:rsidRPr="00C07CC8">
        <w:rPr>
          <w:rFonts w:eastAsia="Times New Roman"/>
          <w:szCs w:val="24"/>
        </w:rPr>
        <w:t xml:space="preserve"> μέλος του ΝΑΤΟ</w:t>
      </w:r>
      <w:r>
        <w:rPr>
          <w:rFonts w:eastAsia="Times New Roman"/>
          <w:szCs w:val="24"/>
        </w:rPr>
        <w:t>,</w:t>
      </w:r>
      <w:r w:rsidRPr="00C07CC8">
        <w:rPr>
          <w:rFonts w:eastAsia="Times New Roman"/>
          <w:szCs w:val="24"/>
        </w:rPr>
        <w:t xml:space="preserve"> ανεξα</w:t>
      </w:r>
      <w:r>
        <w:rPr>
          <w:rFonts w:eastAsia="Times New Roman"/>
          <w:szCs w:val="24"/>
        </w:rPr>
        <w:t xml:space="preserve">ρτήτως της επικύρωσης ή μη της </w:t>
      </w:r>
      <w:r>
        <w:rPr>
          <w:rFonts w:eastAsia="Times New Roman"/>
          <w:szCs w:val="24"/>
        </w:rPr>
        <w:t>σ</w:t>
      </w:r>
      <w:r w:rsidRPr="00C07CC8">
        <w:rPr>
          <w:rFonts w:eastAsia="Times New Roman"/>
          <w:szCs w:val="24"/>
        </w:rPr>
        <w:t>υμφωνίας από την ελληνική Βουλή, αφού δεν φροντ</w:t>
      </w:r>
      <w:r>
        <w:rPr>
          <w:rFonts w:eastAsia="Times New Roman"/>
          <w:szCs w:val="24"/>
        </w:rPr>
        <w:t>ίσατε να υπάρχει ειδικός όρος.</w:t>
      </w:r>
    </w:p>
    <w:p w14:paraId="0715B149" w14:textId="77777777" w:rsidR="006222AF" w:rsidRDefault="006453C1">
      <w:pPr>
        <w:spacing w:after="0" w:line="600" w:lineRule="auto"/>
        <w:ind w:firstLine="720"/>
        <w:jc w:val="both"/>
        <w:rPr>
          <w:rFonts w:eastAsia="Times New Roman"/>
          <w:szCs w:val="24"/>
        </w:rPr>
      </w:pPr>
      <w:r w:rsidRPr="008313DA">
        <w:rPr>
          <w:rFonts w:eastAsia="Times New Roman"/>
          <w:szCs w:val="24"/>
        </w:rPr>
        <w:t>Το μόνο που θα επηρεάσει η επικύρωση είν</w:t>
      </w:r>
      <w:r>
        <w:rPr>
          <w:rFonts w:eastAsia="Times New Roman"/>
          <w:szCs w:val="24"/>
        </w:rPr>
        <w:t xml:space="preserve">αι με το τι όνομα θα ενταχθούν, ΠΓΔΜ ή Βόρεια Μακεδονία. Μέλος του ΝΑΤΟ θα γίνουν σίγουρα. </w:t>
      </w:r>
      <w:r w:rsidRPr="008313DA">
        <w:rPr>
          <w:rFonts w:eastAsia="Times New Roman"/>
          <w:szCs w:val="24"/>
        </w:rPr>
        <w:t>Αυτά συμβαίνουν όταν ανατρέπετε την εθνική γραμμή</w:t>
      </w:r>
      <w:r>
        <w:rPr>
          <w:rFonts w:eastAsia="Times New Roman"/>
          <w:szCs w:val="24"/>
        </w:rPr>
        <w:t>:</w:t>
      </w:r>
      <w:r w:rsidRPr="008313DA">
        <w:rPr>
          <w:rFonts w:eastAsia="Times New Roman"/>
          <w:szCs w:val="24"/>
        </w:rPr>
        <w:t xml:space="preserve"> «Πρώτα λύση και μετά έναρξη ενταξιακής διαδικασίας». Αυτή ήταν η γραμμή του Βουκουρεστίου που ψευδώς λέγατε ότι ακ</w:t>
      </w:r>
      <w:r w:rsidRPr="008313DA">
        <w:rPr>
          <w:rFonts w:eastAsia="Times New Roman"/>
          <w:szCs w:val="24"/>
        </w:rPr>
        <w:t xml:space="preserve">ολουθείτε. </w:t>
      </w:r>
    </w:p>
    <w:p w14:paraId="0715B14A" w14:textId="77777777" w:rsidR="006222AF" w:rsidRDefault="006453C1">
      <w:pPr>
        <w:spacing w:after="0" w:line="600" w:lineRule="auto"/>
        <w:ind w:firstLine="720"/>
        <w:jc w:val="both"/>
        <w:rPr>
          <w:rFonts w:eastAsia="Times New Roman"/>
          <w:szCs w:val="24"/>
        </w:rPr>
      </w:pPr>
      <w:r w:rsidRPr="008313DA">
        <w:rPr>
          <w:rFonts w:eastAsia="Times New Roman"/>
          <w:szCs w:val="24"/>
        </w:rPr>
        <w:lastRenderedPageBreak/>
        <w:t>Και σαν να μην έφταναν τα καταστροφικά αποτελέσματα της μυστικής διπλωματίας σας με τα Σκόπια</w:t>
      </w:r>
      <w:r>
        <w:rPr>
          <w:rFonts w:eastAsia="Times New Roman"/>
          <w:szCs w:val="24"/>
        </w:rPr>
        <w:t>,</w:t>
      </w:r>
      <w:r w:rsidRPr="008313DA">
        <w:rPr>
          <w:rFonts w:eastAsia="Times New Roman"/>
          <w:szCs w:val="24"/>
        </w:rPr>
        <w:t xml:space="preserve"> μαθαίνουμε ότι κινείστε ανάλογα και με την Αλβανία. Είχα παρακαλέσει από αυτό </w:t>
      </w:r>
      <w:r>
        <w:rPr>
          <w:rFonts w:eastAsia="Times New Roman"/>
          <w:szCs w:val="24"/>
        </w:rPr>
        <w:t xml:space="preserve">εδώ </w:t>
      </w:r>
      <w:r w:rsidRPr="008313DA">
        <w:rPr>
          <w:rFonts w:eastAsia="Times New Roman"/>
          <w:szCs w:val="24"/>
        </w:rPr>
        <w:t>το Βήμα τον κ. Κοτζιά</w:t>
      </w:r>
      <w:r>
        <w:rPr>
          <w:rFonts w:eastAsia="Times New Roman"/>
          <w:szCs w:val="24"/>
        </w:rPr>
        <w:t>,</w:t>
      </w:r>
      <w:r w:rsidRPr="008313DA">
        <w:rPr>
          <w:rFonts w:eastAsia="Times New Roman"/>
          <w:szCs w:val="24"/>
        </w:rPr>
        <w:t xml:space="preserve"> μετά τη γνωστή δήλωσή του περί επίλυσης και </w:t>
      </w:r>
      <w:r w:rsidRPr="008313DA">
        <w:rPr>
          <w:rFonts w:eastAsia="Times New Roman"/>
          <w:szCs w:val="24"/>
        </w:rPr>
        <w:t xml:space="preserve">των ελληνοαλβανικών πριν τις διακοπές του, να πάει απευθείας για διακοπές </w:t>
      </w:r>
      <w:r>
        <w:rPr>
          <w:rFonts w:eastAsia="Times New Roman"/>
          <w:szCs w:val="24"/>
        </w:rPr>
        <w:t>γιατί</w:t>
      </w:r>
      <w:r w:rsidRPr="008313DA">
        <w:rPr>
          <w:rFonts w:eastAsia="Times New Roman"/>
          <w:szCs w:val="24"/>
        </w:rPr>
        <w:t xml:space="preserve"> δεν αν</w:t>
      </w:r>
      <w:r>
        <w:rPr>
          <w:rFonts w:eastAsia="Times New Roman"/>
          <w:szCs w:val="24"/>
        </w:rPr>
        <w:t xml:space="preserve">τέχουμε άλλη δήθεν επιτυχία σαν </w:t>
      </w:r>
      <w:r w:rsidRPr="008313DA">
        <w:rPr>
          <w:rFonts w:eastAsia="Times New Roman"/>
          <w:szCs w:val="24"/>
        </w:rPr>
        <w:t xml:space="preserve">το Σκοπιανό. </w:t>
      </w:r>
    </w:p>
    <w:p w14:paraId="0715B14B" w14:textId="77777777" w:rsidR="006222AF" w:rsidRDefault="006453C1">
      <w:pPr>
        <w:spacing w:after="0" w:line="600" w:lineRule="auto"/>
        <w:ind w:firstLine="720"/>
        <w:jc w:val="both"/>
        <w:rPr>
          <w:rFonts w:eastAsia="Times New Roman"/>
          <w:szCs w:val="24"/>
        </w:rPr>
      </w:pPr>
      <w:r w:rsidRPr="008313DA">
        <w:rPr>
          <w:rFonts w:eastAsia="Times New Roman"/>
          <w:szCs w:val="24"/>
        </w:rPr>
        <w:t>Μαύρο χιούμορ έκανα</w:t>
      </w:r>
      <w:r>
        <w:rPr>
          <w:rFonts w:eastAsia="Times New Roman"/>
          <w:szCs w:val="24"/>
        </w:rPr>
        <w:t>,</w:t>
      </w:r>
      <w:r w:rsidRPr="008313DA">
        <w:rPr>
          <w:rFonts w:eastAsia="Times New Roman"/>
          <w:szCs w:val="24"/>
        </w:rPr>
        <w:t xml:space="preserve"> αλλά </w:t>
      </w:r>
      <w:r>
        <w:rPr>
          <w:rFonts w:eastAsia="Times New Roman"/>
          <w:szCs w:val="24"/>
        </w:rPr>
        <w:t xml:space="preserve">η πραγματικότητα αποδεικνύεται κατάμαυρη. </w:t>
      </w:r>
      <w:r w:rsidRPr="008313DA">
        <w:rPr>
          <w:rFonts w:eastAsia="Times New Roman"/>
          <w:szCs w:val="24"/>
        </w:rPr>
        <w:t xml:space="preserve">Μάθαμε ότι ο κ. Κοτζιάς επιμένει στη μυστική διπλωματία </w:t>
      </w:r>
      <w:r w:rsidRPr="008313DA">
        <w:rPr>
          <w:rFonts w:eastAsia="Times New Roman"/>
          <w:szCs w:val="24"/>
        </w:rPr>
        <w:t>και διαπραγματεύεται την αναδιάρθρωση των συνόρων με την Αλβανία. Ποιων συνόρων, με τι όρους και με τι ανταλλάγματα; Κανείς δεν ξέρει, πέραν του Πρωθυπουργού και του Υπουργού του. «Φοβάμαι όλα αυτά που θα γίνουν για μένα, χωρίς εμένα» που λέει και το τραγο</w:t>
      </w:r>
      <w:r w:rsidRPr="008313DA">
        <w:rPr>
          <w:rFonts w:eastAsia="Times New Roman"/>
          <w:szCs w:val="24"/>
        </w:rPr>
        <w:t xml:space="preserve">ύδι. </w:t>
      </w:r>
    </w:p>
    <w:p w14:paraId="0715B14C" w14:textId="77777777" w:rsidR="006222AF" w:rsidRDefault="006453C1">
      <w:pPr>
        <w:spacing w:after="0" w:line="600" w:lineRule="auto"/>
        <w:ind w:firstLine="720"/>
        <w:jc w:val="both"/>
        <w:rPr>
          <w:rFonts w:eastAsia="Times New Roman"/>
          <w:szCs w:val="24"/>
        </w:rPr>
      </w:pPr>
      <w:r w:rsidRPr="008313DA">
        <w:rPr>
          <w:rFonts w:eastAsia="Times New Roman"/>
          <w:szCs w:val="24"/>
        </w:rPr>
        <w:t xml:space="preserve">Και μέσα σε όλο αυτό τον ορυμαγδό αρνητικότατων εξελίξεων στην οικονομία και στα εθνικά μας θέματα, η Κυβέρνηση φέρνει αυτό το σχέδιο νόμου για την </w:t>
      </w:r>
      <w:r>
        <w:rPr>
          <w:rFonts w:eastAsia="Times New Roman"/>
          <w:szCs w:val="24"/>
        </w:rPr>
        <w:t>τοπική αυτοδιοίκηση. Είναι έ</w:t>
      </w:r>
      <w:r w:rsidRPr="008313DA">
        <w:rPr>
          <w:rFonts w:eastAsia="Times New Roman"/>
          <w:szCs w:val="24"/>
        </w:rPr>
        <w:t>να νομοσχέδιο που δεν αντιμετωπίζει κανένα από τα υπαρκτά προβλήματα των δ</w:t>
      </w:r>
      <w:r w:rsidRPr="008313DA">
        <w:rPr>
          <w:rFonts w:eastAsia="Times New Roman"/>
          <w:szCs w:val="24"/>
        </w:rPr>
        <w:t xml:space="preserve">ήμων, όπως την γραφειοκρατία, την έλλειψη </w:t>
      </w:r>
      <w:r w:rsidRPr="008313DA">
        <w:rPr>
          <w:rFonts w:eastAsia="Times New Roman"/>
          <w:szCs w:val="24"/>
        </w:rPr>
        <w:lastRenderedPageBreak/>
        <w:t>πόρων και την αναποτελεσματικότητα. Αντίθετα</w:t>
      </w:r>
      <w:r>
        <w:rPr>
          <w:rFonts w:eastAsia="Times New Roman"/>
          <w:szCs w:val="24"/>
        </w:rPr>
        <w:t>,</w:t>
      </w:r>
      <w:r w:rsidRPr="008313DA">
        <w:rPr>
          <w:rFonts w:eastAsia="Times New Roman"/>
          <w:szCs w:val="24"/>
        </w:rPr>
        <w:t xml:space="preserve"> δημιουργεί νέα προβλήματα σε βαθμό παραλυσίας. </w:t>
      </w:r>
    </w:p>
    <w:p w14:paraId="0715B14D" w14:textId="77777777" w:rsidR="006222AF" w:rsidRDefault="006453C1">
      <w:pPr>
        <w:spacing w:after="0" w:line="600" w:lineRule="auto"/>
        <w:ind w:firstLine="720"/>
        <w:jc w:val="both"/>
        <w:rPr>
          <w:rFonts w:eastAsia="Times New Roman"/>
          <w:szCs w:val="24"/>
        </w:rPr>
      </w:pPr>
      <w:r w:rsidRPr="008313DA">
        <w:rPr>
          <w:rFonts w:eastAsia="Times New Roman"/>
          <w:szCs w:val="24"/>
        </w:rPr>
        <w:t>Δύο είναι τα κυρίαρχα στοιχεία που υπογραμμίζουν ότι το παρόν σχέδιο νόμου εξυπηρετεί αποκλειστικά μικροκομματικές σκοπι</w:t>
      </w:r>
      <w:r w:rsidRPr="008313DA">
        <w:rPr>
          <w:rFonts w:eastAsia="Times New Roman"/>
          <w:szCs w:val="24"/>
        </w:rPr>
        <w:t xml:space="preserve">μότητες. Πρώτο και κύριο το εκλογικό σύστημα που είναι εγγύηση ακυβερνησίας. Γνωρίζετε ότι δεν είστε πλειοψηφικοί </w:t>
      </w:r>
      <w:r>
        <w:rPr>
          <w:rFonts w:eastAsia="Times New Roman"/>
          <w:szCs w:val="24"/>
        </w:rPr>
        <w:t>ούτε καν σχετικώς</w:t>
      </w:r>
      <w:r w:rsidRPr="008313DA">
        <w:rPr>
          <w:rFonts w:eastAsia="Times New Roman"/>
          <w:szCs w:val="24"/>
        </w:rPr>
        <w:t xml:space="preserve"> σε κανέναν δήμο</w:t>
      </w:r>
      <w:r>
        <w:rPr>
          <w:rFonts w:eastAsia="Times New Roman"/>
          <w:szCs w:val="24"/>
        </w:rPr>
        <w:t>,</w:t>
      </w:r>
      <w:r w:rsidRPr="008313DA">
        <w:rPr>
          <w:rFonts w:eastAsia="Times New Roman"/>
          <w:szCs w:val="24"/>
        </w:rPr>
        <w:t xml:space="preserve"> οπότε προτιμάτε να γίνει μπάχαλο. Πώς θα διοικείται ένας δήμος στην πλέον πιθανή περίπτωση που δεν υπάρχει </w:t>
      </w:r>
      <w:r w:rsidRPr="008313DA">
        <w:rPr>
          <w:rFonts w:eastAsia="Times New Roman"/>
          <w:szCs w:val="24"/>
        </w:rPr>
        <w:t xml:space="preserve">απόλυτη πλειοψηφία;  Κανείς δεν ξέρει. Βέβαια σύμφωνα με την ιδεολογική σας καταγωγή, το ιδανικό σας θα ήταν οι δήμαρχοι να είναι διακοσμητικοί και να τοποθετήσετε λαϊκό κομισάριο σε κάθε δήμο, κατά τα πρότυπα των μπολσεβίκων. </w:t>
      </w:r>
    </w:p>
    <w:p w14:paraId="0715B14E" w14:textId="77777777" w:rsidR="006222AF" w:rsidRDefault="006453C1">
      <w:pPr>
        <w:spacing w:after="0" w:line="600" w:lineRule="auto"/>
        <w:ind w:firstLine="720"/>
        <w:jc w:val="both"/>
        <w:rPr>
          <w:rFonts w:eastAsia="Times New Roman"/>
          <w:szCs w:val="24"/>
        </w:rPr>
      </w:pPr>
      <w:r w:rsidRPr="008313DA">
        <w:rPr>
          <w:rFonts w:eastAsia="Times New Roman"/>
          <w:szCs w:val="24"/>
        </w:rPr>
        <w:t>Το άλλο στοιχείο είναι οι πα</w:t>
      </w:r>
      <w:r w:rsidRPr="008313DA">
        <w:rPr>
          <w:rFonts w:eastAsia="Times New Roman"/>
          <w:szCs w:val="24"/>
        </w:rPr>
        <w:t xml:space="preserve">λινωδίες για το χρόνο διεξαγωγής των εκλογών της </w:t>
      </w:r>
      <w:r>
        <w:rPr>
          <w:rFonts w:eastAsia="Times New Roman"/>
          <w:szCs w:val="24"/>
        </w:rPr>
        <w:t>τοπικής αυτοδιοίκησης, έ</w:t>
      </w:r>
      <w:r w:rsidRPr="008313DA">
        <w:rPr>
          <w:rFonts w:eastAsia="Times New Roman"/>
          <w:szCs w:val="24"/>
        </w:rPr>
        <w:t>νας τραγέλαφος που θα συνοδεύει πάντα τον κ. Σκουρλέτη. Προσπαθείτε να συνδυάσετε εκλογές για να αποτρέψετε την εκλογική σας συντριβή. Πιστεύετε ότι θα μοιράσετε το πολιτικό σας κόστο</w:t>
      </w:r>
      <w:r w:rsidRPr="008313DA">
        <w:rPr>
          <w:rFonts w:eastAsia="Times New Roman"/>
          <w:szCs w:val="24"/>
        </w:rPr>
        <w:t>ς στις τρεις</w:t>
      </w:r>
      <w:r>
        <w:rPr>
          <w:rFonts w:eastAsia="Times New Roman"/>
          <w:szCs w:val="24"/>
        </w:rPr>
        <w:t>,</w:t>
      </w:r>
      <w:r w:rsidRPr="008313DA">
        <w:rPr>
          <w:rFonts w:eastAsia="Times New Roman"/>
          <w:szCs w:val="24"/>
        </w:rPr>
        <w:t xml:space="preserve"> τέσσερις ταυτόχρονες αναμετρήσεις. Πλανάσθε πλάνην </w:t>
      </w:r>
      <w:r w:rsidRPr="008313DA">
        <w:rPr>
          <w:rFonts w:eastAsia="Times New Roman"/>
          <w:szCs w:val="24"/>
        </w:rPr>
        <w:lastRenderedPageBreak/>
        <w:t xml:space="preserve">οικτράν. Δεν θα διαιρεθεί το κόστος σας, θα πολλαπλασιαστεί. Και η συντριβή σας θα είναι απόλυτη. </w:t>
      </w:r>
    </w:p>
    <w:p w14:paraId="0715B14F" w14:textId="77777777" w:rsidR="006222AF" w:rsidRDefault="006453C1">
      <w:pPr>
        <w:spacing w:after="0" w:line="600" w:lineRule="auto"/>
        <w:ind w:firstLine="720"/>
        <w:jc w:val="both"/>
        <w:rPr>
          <w:rFonts w:eastAsia="Times New Roman"/>
          <w:szCs w:val="24"/>
        </w:rPr>
      </w:pPr>
      <w:r>
        <w:rPr>
          <w:rFonts w:eastAsia="Times New Roman"/>
          <w:szCs w:val="24"/>
        </w:rPr>
        <w:t>Ευχαριστώ.</w:t>
      </w:r>
    </w:p>
    <w:p w14:paraId="0715B150"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B15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w:t>
      </w:r>
      <w:r>
        <w:rPr>
          <w:rFonts w:eastAsia="Times New Roman" w:cs="Times New Roman"/>
          <w:b/>
          <w:szCs w:val="24"/>
        </w:rPr>
        <w:t>στινός):</w:t>
      </w:r>
      <w:r>
        <w:rPr>
          <w:rFonts w:eastAsia="Times New Roman" w:cs="Times New Roman"/>
          <w:szCs w:val="24"/>
        </w:rPr>
        <w:t xml:space="preserve"> Τον λόγο έχει ο Πρόεδρος της Νέας Δημοκρατίας κ. Κυριάκος Μητσοτάκης.</w:t>
      </w:r>
    </w:p>
    <w:p w14:paraId="0715B152"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B153" w14:textId="77777777" w:rsidR="006222AF" w:rsidRDefault="006453C1">
      <w:pPr>
        <w:spacing w:after="0" w:line="600" w:lineRule="auto"/>
        <w:ind w:firstLine="720"/>
        <w:jc w:val="both"/>
        <w:rPr>
          <w:rFonts w:eastAsia="Times New Roman" w:cs="Times New Roman"/>
          <w:szCs w:val="24"/>
        </w:rPr>
      </w:pPr>
      <w:r w:rsidRPr="00046B8C">
        <w:rPr>
          <w:rFonts w:eastAsia="Times New Roman" w:cs="Times New Roman"/>
          <w:b/>
          <w:szCs w:val="24"/>
        </w:rPr>
        <w:t>ΚΥΡΙΑΚΟΣ ΜΗΤΣΟΤΑΚΗΣ (Πρόεδρος της Νέας Δημοκρατίας):</w:t>
      </w:r>
      <w:r>
        <w:rPr>
          <w:rFonts w:eastAsia="Times New Roman" w:cs="Times New Roman"/>
          <w:szCs w:val="24"/>
        </w:rPr>
        <w:t xml:space="preserve"> Κυρίες και κύριοι Βουλευτές, πριν από τρεις μήνες, για την ακρίβεια στ</w:t>
      </w:r>
      <w:r>
        <w:rPr>
          <w:rFonts w:eastAsia="Times New Roman" w:cs="Times New Roman"/>
          <w:szCs w:val="24"/>
        </w:rPr>
        <w:t xml:space="preserve">ις 19 Απριλίου, από το Βήμα του κοινού </w:t>
      </w:r>
      <w:r>
        <w:rPr>
          <w:rFonts w:eastAsia="Times New Roman" w:cs="Times New Roman"/>
          <w:szCs w:val="24"/>
        </w:rPr>
        <w:t>σ</w:t>
      </w:r>
      <w:r>
        <w:rPr>
          <w:rFonts w:eastAsia="Times New Roman" w:cs="Times New Roman"/>
          <w:szCs w:val="24"/>
        </w:rPr>
        <w:t xml:space="preserve">υνεδρίου των </w:t>
      </w:r>
      <w:r>
        <w:rPr>
          <w:rFonts w:eastAsia="Times New Roman" w:cs="Times New Roman"/>
          <w:szCs w:val="24"/>
        </w:rPr>
        <w:t>δ</w:t>
      </w:r>
      <w:r>
        <w:rPr>
          <w:rFonts w:eastAsia="Times New Roman" w:cs="Times New Roman"/>
          <w:szCs w:val="24"/>
        </w:rPr>
        <w:t xml:space="preserve">ήμων και των </w:t>
      </w:r>
      <w:r>
        <w:rPr>
          <w:rFonts w:eastAsia="Times New Roman" w:cs="Times New Roman"/>
          <w:szCs w:val="24"/>
        </w:rPr>
        <w:t>π</w:t>
      </w:r>
      <w:r>
        <w:rPr>
          <w:rFonts w:eastAsia="Times New Roman" w:cs="Times New Roman"/>
          <w:szCs w:val="24"/>
        </w:rPr>
        <w:t xml:space="preserve">εριφερειών της χώρας, είχα επισημάνει την απουσία του Πρωθυπουργού από τις εργασίες του. </w:t>
      </w:r>
    </w:p>
    <w:p w14:paraId="0715B15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Είχα πει τότε ότι το να αποφεύγει ο κ. Τσίπρας μία τόσο σοβαρή συζήτηση, σε ένα τόσο σοβαρό φόρουμ</w:t>
      </w:r>
      <w:r>
        <w:rPr>
          <w:rFonts w:eastAsia="Times New Roman" w:cs="Times New Roman"/>
          <w:szCs w:val="24"/>
        </w:rPr>
        <w:t xml:space="preserve">, αποτελούσε μία προσβολή για την αυτοδιοίκηση. Δήλωνε είτε προσωπική αδιαφορία είτε έλλειμμα θέσεων. Συνιστούσε, επίσης, μία δημόσια υποτίμηση του πιο βασικού κυττάρου της δημοκρατίας, δηλαδή, </w:t>
      </w:r>
      <w:r>
        <w:rPr>
          <w:rFonts w:eastAsia="Times New Roman" w:cs="Times New Roman"/>
          <w:szCs w:val="24"/>
        </w:rPr>
        <w:lastRenderedPageBreak/>
        <w:t>της πολιτικής που ασκείται με σημείο αναφοράς στην καθημερινότ</w:t>
      </w:r>
      <w:r>
        <w:rPr>
          <w:rFonts w:eastAsia="Times New Roman" w:cs="Times New Roman"/>
          <w:szCs w:val="24"/>
        </w:rPr>
        <w:t>ητα του πολίτη.</w:t>
      </w:r>
    </w:p>
    <w:p w14:paraId="0715B15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Λυπάμαι που σήμερα αναγκάζομαι να επανέλθω στα ζητήματα αυτά, καθώς ο Πρωθυπουργός θέλησε και πάλι να απουσιάζει κατά την εξέταση ενός νομοσχεδίου για την τοπική αυτοδιοίκηση. Και για να προλάβω τις ενστάσεις σας εξηγούμαι αμέσως. Ασφαλώς κ</w:t>
      </w:r>
      <w:r>
        <w:rPr>
          <w:rFonts w:eastAsia="Times New Roman" w:cs="Times New Roman"/>
          <w:szCs w:val="24"/>
        </w:rPr>
        <w:t>αι γνωρίζω και γνωρίζουμε όλοι πού βρίσκεται ο κ. Τσίπρας. Όμως, δεν υπάρχει κα</w:t>
      </w:r>
      <w:r>
        <w:rPr>
          <w:rFonts w:eastAsia="Times New Roman" w:cs="Times New Roman"/>
          <w:szCs w:val="24"/>
        </w:rPr>
        <w:t>μ</w:t>
      </w:r>
      <w:r>
        <w:rPr>
          <w:rFonts w:eastAsia="Times New Roman" w:cs="Times New Roman"/>
          <w:szCs w:val="24"/>
        </w:rPr>
        <w:t xml:space="preserve">μία αμφιβολία ότι αυτή η συνεδρίαση θα μπορούσε να είχε προγραμματιστεί σε κάποια άλλη στιγμή. Πολύ περισσότερο που ο κυβερνητικός αυτός προγραμματισμός τη σπιλώνει και με ένα πρόσθετο ιστορικό στίγμα. </w:t>
      </w:r>
    </w:p>
    <w:p w14:paraId="0715B15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Ένας κακός νόμος για τις τοπικές κοινωνίες εντός συνό</w:t>
      </w:r>
      <w:r>
        <w:rPr>
          <w:rFonts w:eastAsia="Times New Roman" w:cs="Times New Roman"/>
          <w:szCs w:val="24"/>
        </w:rPr>
        <w:t>ρων, συζητείται ταυτόχρονα με την εφαρμογή τετελεσμένων μίας κάκιστης συμφωνίας εκτός συνόρων.</w:t>
      </w:r>
    </w:p>
    <w:p w14:paraId="0715B157" w14:textId="77777777" w:rsidR="006222AF" w:rsidRDefault="006453C1">
      <w:pPr>
        <w:spacing w:after="0" w:line="600" w:lineRule="auto"/>
        <w:ind w:firstLine="720"/>
        <w:jc w:val="both"/>
        <w:rPr>
          <w:rFonts w:eastAsia="Times New Roman"/>
          <w:szCs w:val="24"/>
        </w:rPr>
      </w:pPr>
      <w:r w:rsidRPr="006D1AAF">
        <w:rPr>
          <w:rFonts w:eastAsia="Times New Roman"/>
          <w:szCs w:val="24"/>
        </w:rPr>
        <w:t>Ενώ εδώ πέρα στην Ελλάδα</w:t>
      </w:r>
      <w:r>
        <w:rPr>
          <w:rFonts w:eastAsia="Times New Roman"/>
          <w:szCs w:val="24"/>
        </w:rPr>
        <w:t xml:space="preserve"> υπονομεύονται οι δήμοι και οι περιφέρειες της χώρας, στις Βρυξέλλες οι κύριοι Τσίπρας και Καμμένος παραδίδουν επί της ουσίας στα Σκόπια το νατοϊκό διαβατήριο και το κάνουν αυτό έχοντας εκχωρήσει πριν από τρεις εβδομάδες τη μακεδονική ταυτότητα και τη μακε</w:t>
      </w:r>
      <w:r>
        <w:rPr>
          <w:rFonts w:eastAsia="Times New Roman"/>
          <w:szCs w:val="24"/>
        </w:rPr>
        <w:t>δονική γλώσσα.</w:t>
      </w:r>
    </w:p>
    <w:p w14:paraId="0715B158"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«Δώσαμε στους Έλληνες </w:t>
      </w:r>
      <w:r>
        <w:rPr>
          <w:rFonts w:eastAsia="Times New Roman"/>
          <w:szCs w:val="24"/>
          <w:lang w:val="en-US"/>
        </w:rPr>
        <w:t>erga</w:t>
      </w:r>
      <w:r w:rsidRPr="00A70578">
        <w:rPr>
          <w:rFonts w:eastAsia="Times New Roman"/>
          <w:szCs w:val="24"/>
        </w:rPr>
        <w:t xml:space="preserve"> </w:t>
      </w:r>
      <w:r>
        <w:rPr>
          <w:rFonts w:eastAsia="Times New Roman"/>
          <w:szCs w:val="24"/>
          <w:lang w:val="en-US"/>
        </w:rPr>
        <w:t>omnes</w:t>
      </w:r>
      <w:r w:rsidRPr="00A70578">
        <w:rPr>
          <w:rFonts w:eastAsia="Times New Roman"/>
          <w:szCs w:val="24"/>
        </w:rPr>
        <w:t xml:space="preserve"> </w:t>
      </w:r>
      <w:r>
        <w:rPr>
          <w:rFonts w:eastAsia="Times New Roman"/>
          <w:szCs w:val="24"/>
        </w:rPr>
        <w:t xml:space="preserve">το όνομα «Βόρεια Μακεδονία» και εμείς πήραμε </w:t>
      </w:r>
      <w:r>
        <w:rPr>
          <w:rFonts w:eastAsia="Times New Roman"/>
          <w:szCs w:val="24"/>
          <w:lang w:val="en-US"/>
        </w:rPr>
        <w:t>erga</w:t>
      </w:r>
      <w:r w:rsidRPr="00A70578">
        <w:rPr>
          <w:rFonts w:eastAsia="Times New Roman"/>
          <w:szCs w:val="24"/>
        </w:rPr>
        <w:t xml:space="preserve"> </w:t>
      </w:r>
      <w:r>
        <w:rPr>
          <w:rFonts w:eastAsia="Times New Roman"/>
          <w:szCs w:val="24"/>
          <w:lang w:val="en-US"/>
        </w:rPr>
        <w:t>omnes</w:t>
      </w:r>
      <w:r>
        <w:rPr>
          <w:rFonts w:eastAsia="Times New Roman"/>
          <w:szCs w:val="24"/>
        </w:rPr>
        <w:t xml:space="preserve"> την μακεδονική ταυτότητα» είπε επί λέξει -επαναλαμβάνω επί λέξει- ο κ. Ζάεφ στη συνέντευξή του στο </w:t>
      </w:r>
      <w:r>
        <w:rPr>
          <w:rFonts w:eastAsia="Times New Roman"/>
          <w:szCs w:val="24"/>
          <w:lang w:val="en-US"/>
        </w:rPr>
        <w:t>BBC</w:t>
      </w:r>
      <w:r>
        <w:rPr>
          <w:rFonts w:eastAsia="Times New Roman"/>
          <w:szCs w:val="24"/>
        </w:rPr>
        <w:t xml:space="preserve">. </w:t>
      </w:r>
      <w:r>
        <w:rPr>
          <w:rFonts w:eastAsia="Times New Roman"/>
          <w:szCs w:val="24"/>
          <w:lang w:val="en-US"/>
        </w:rPr>
        <w:t>Erga</w:t>
      </w:r>
      <w:r w:rsidRPr="00A70578">
        <w:rPr>
          <w:rFonts w:eastAsia="Times New Roman"/>
          <w:szCs w:val="24"/>
        </w:rPr>
        <w:t xml:space="preserve"> </w:t>
      </w:r>
      <w:r>
        <w:rPr>
          <w:rFonts w:eastAsia="Times New Roman"/>
          <w:szCs w:val="24"/>
          <w:lang w:val="en-US"/>
        </w:rPr>
        <w:t>omnes</w:t>
      </w:r>
      <w:r>
        <w:rPr>
          <w:rFonts w:eastAsia="Times New Roman"/>
          <w:szCs w:val="24"/>
        </w:rPr>
        <w:t xml:space="preserve"> επικίνδυνοι είστε για τα συμφέροντα τ</w:t>
      </w:r>
      <w:r>
        <w:rPr>
          <w:rFonts w:eastAsia="Times New Roman"/>
          <w:szCs w:val="24"/>
        </w:rPr>
        <w:t>ης χώρας, σας λέω εγώ.</w:t>
      </w:r>
    </w:p>
    <w:p w14:paraId="0715B159"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B15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Σταματήστε, επιτέλους, να επικαλείστε αυτό το φαιδρό επιχείρημα ότι τάχατες παραδώσατε την ιθαγένεια, αλλά όχι την εθνότητα. Πείτε μου μια χώρα στον κόσμο που το σύνολο των κατοίκ</w:t>
      </w:r>
      <w:r>
        <w:rPr>
          <w:rFonts w:eastAsia="Times New Roman" w:cs="Times New Roman"/>
          <w:szCs w:val="24"/>
        </w:rPr>
        <w:t>ων της θα έχει άλλη εθνότητα και άλλη ιθαγένεια. Δώσατε στους Σκοπιανούς το όνομα και τον εθνικό προσδιορισμό «Μακεδόνες», κάτι που είχαν απορρίψει όλες οι ελληνικές κυβερνήσεις εδώ και είκοσι επτά χρόνια και αυτή είναι η μόνη αλήθεια, όσο και αν εσείς επι</w:t>
      </w:r>
      <w:r>
        <w:rPr>
          <w:rFonts w:eastAsia="Times New Roman" w:cs="Times New Roman"/>
          <w:szCs w:val="24"/>
        </w:rPr>
        <w:t>μένετε να την αρνείστε.</w:t>
      </w:r>
    </w:p>
    <w:p w14:paraId="0715B15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Διπλή ντροπή, λοιπόν, από ένα δίδυμο ντροπής! Είναι βαριά θα μου πείτε η λέξη «ντροπή». Δεν πρέπει, όμως, να μας φοβίζουν οι λέξεις, όταν αποτυπώνουν την αλήθεια. Και βέβαια, δεν οδηγήσαμε εμείς τα πράγματα εκεί. Δεν είπαμε ποτέ εμε</w:t>
      </w:r>
      <w:r>
        <w:rPr>
          <w:rFonts w:eastAsia="Times New Roman" w:cs="Times New Roman"/>
          <w:szCs w:val="24"/>
        </w:rPr>
        <w:t xml:space="preserve">ίς ή </w:t>
      </w:r>
      <w:r>
        <w:rPr>
          <w:rFonts w:eastAsia="Times New Roman" w:cs="Times New Roman"/>
          <w:szCs w:val="24"/>
        </w:rPr>
        <w:lastRenderedPageBreak/>
        <w:t>τους τελειώνουμε ή μας τελειώνουν. Ούτε κάνουμε εμείς αντιπολίτευση για την αντιπολίτευση, όπως εσείς ασκείτε διακυβέρνηση καμένης γης.</w:t>
      </w:r>
    </w:p>
    <w:p w14:paraId="0715B15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Έχουμε, όμως, μια ευθύνη να ανταποκριθούμε στο θεσμικό μας ρόλο και να δώσουμε σε κάθε ψέμα της Κυβέρνησης την απάν</w:t>
      </w:r>
      <w:r>
        <w:rPr>
          <w:rFonts w:eastAsia="Times New Roman" w:cs="Times New Roman"/>
          <w:szCs w:val="24"/>
        </w:rPr>
        <w:t xml:space="preserve">τηση που πρέπει. Και θα το κάνουμε με τη δύναμη και με την αποφασιστικότητα μιας παράταξης που έχει και αξίες, έχει και πεποίθηση, έχει και σχέδιο για το πού θέλει να οδηγήσει την χώρα. </w:t>
      </w:r>
    </w:p>
    <w:p w14:paraId="0715B15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δεν θα εξαπατήσουμε τους πολίτες με φθηνά σλόγκαν του τύπου είν</w:t>
      </w:r>
      <w:r>
        <w:rPr>
          <w:rFonts w:eastAsia="Times New Roman" w:cs="Times New Roman"/>
          <w:szCs w:val="24"/>
        </w:rPr>
        <w:t xml:space="preserve">αι δίκαιο και γίνεται πράξη, όπως οι σημερινοί κυβερνόντες που έχουν το θράσος ακόμα και σήμερα να παίζουν με την αγωνία των πολιτών, τους οποίους εσείς οδηγήσατε στη φτωχοποίηση και την απόγνωση και που αντιμετωπίζουν την άσκηση της εξουσίας με πρωτοφανή </w:t>
      </w:r>
      <w:r>
        <w:rPr>
          <w:rFonts w:eastAsia="Times New Roman" w:cs="Times New Roman"/>
          <w:szCs w:val="24"/>
        </w:rPr>
        <w:t>πολιτικό κυνισμό, όπως συμβαίνει αυτήν τη στιγμή που μιλάμε με τους κύριους Τσίπρα και Καμμένο, οι οποίοι εξακολουθούν να παριστάνουν ότι τάχα διαφωνούν την ίδια στιγμή που δένονται ακόμα πιο σφικτά στις καρέκλες τους τρέμοντας μην τις χάσουν.</w:t>
      </w:r>
    </w:p>
    <w:p w14:paraId="0715B15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 Στις Βρυξέλ</w:t>
      </w:r>
      <w:r>
        <w:rPr>
          <w:rFonts w:eastAsia="Times New Roman" w:cs="Times New Roman"/>
          <w:szCs w:val="24"/>
        </w:rPr>
        <w:t>ες χθες και σήμερα οι ΑΝΕΛ συναινούν στην πράξη σε μια συμφωνία που στα λόγια την καταγγέλλουν και για την οποία λένε ότι όταν έρθει η ώρα, κάποια στιγμή στο μέλλον, θα ρίξουν την Κυβέρνηση. Παραμένουν, όμως, όλοι Υπουργοί. Και ο κ. Καμμένος στρογγυλοκάθετ</w:t>
      </w:r>
      <w:r>
        <w:rPr>
          <w:rFonts w:eastAsia="Times New Roman" w:cs="Times New Roman"/>
          <w:szCs w:val="24"/>
        </w:rPr>
        <w:t>αι δίπλα στον κ. Τσίπρα, την ώρα που τα Σκόπια παίρνουν διαβατήριο ένταξης στο ΝΑΤΟ. Θλιβερό το θέαμα και των δύο!</w:t>
      </w:r>
    </w:p>
    <w:p w14:paraId="0715B15F"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B16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στην Αθήνα ο ΣΥΡΙΖΑ προωθεί έναν νόμο για τον οποίο τάχα είχαν επιφυλάξεις οι Βουλε</w:t>
      </w:r>
      <w:r>
        <w:rPr>
          <w:rFonts w:eastAsia="Times New Roman" w:cs="Times New Roman"/>
          <w:szCs w:val="24"/>
        </w:rPr>
        <w:t xml:space="preserve">υτές των ΑΝΕΛ, οι οποίοι εξακολουθούν όμως να δίνουν πλειοψηφία στην Κυβέρνηση. </w:t>
      </w:r>
    </w:p>
    <w:p w14:paraId="0715B16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Σε ένα δρόμο μονό συναντώνται αυτοί οι παράταιροι εταίροι, στο δρόμο της καρέκλας, στο δρόμο του προσωπικού συμφέροντος, στο δρόμο του ψέματος, στο δρόμο της δημαγωγίας και στ</w:t>
      </w:r>
      <w:r>
        <w:rPr>
          <w:rFonts w:eastAsia="Times New Roman" w:cs="Times New Roman"/>
          <w:szCs w:val="24"/>
        </w:rPr>
        <w:t>ο δρόμο της προσωπικής διάσωσης, καθώς ήδη στριμώχνονται στην έξοδο κινδύνου.</w:t>
      </w:r>
    </w:p>
    <w:p w14:paraId="0715B162" w14:textId="77777777" w:rsidR="006222AF" w:rsidRDefault="006453C1">
      <w:pPr>
        <w:spacing w:after="0" w:line="600" w:lineRule="auto"/>
        <w:ind w:firstLine="720"/>
        <w:jc w:val="both"/>
        <w:rPr>
          <w:rFonts w:eastAsia="Times New Roman"/>
          <w:szCs w:val="24"/>
        </w:rPr>
      </w:pPr>
      <w:r>
        <w:rPr>
          <w:rFonts w:eastAsia="Times New Roman"/>
          <w:szCs w:val="24"/>
        </w:rPr>
        <w:t xml:space="preserve">Κυρίες και κύριοι Βουλευτές, το υπό συζήτηση νομοσχέδιο συμπεριλαμβάνει διακόσια πενήντα άρθρα. Δύο, όμως, είναι </w:t>
      </w:r>
      <w:r>
        <w:rPr>
          <w:rFonts w:eastAsia="Times New Roman"/>
          <w:szCs w:val="24"/>
        </w:rPr>
        <w:lastRenderedPageBreak/>
        <w:t>οι βασικές του προβλέψεις. Η απλή αναλογική στις δημοτικές και πε</w:t>
      </w:r>
      <w:r>
        <w:rPr>
          <w:rFonts w:eastAsia="Times New Roman"/>
          <w:szCs w:val="24"/>
        </w:rPr>
        <w:t xml:space="preserve">ριφερειακές εκλογές και η αλλαγή της θητείας, αλλά κυρίως του χρόνου ανάδειξης των τοπικών αρχόντων. Μάλλον θα έλεγα η αρχική απόπειρα αλλαγής του χρόνου, γιατί επανήλθαμε σε αυτό το οποίο αρχικά είχε νομοθετηθεί, με μια μικρή τροποποίηση. Όλα τα υπόλοιπα </w:t>
      </w:r>
      <w:r>
        <w:rPr>
          <w:rFonts w:eastAsia="Times New Roman"/>
          <w:szCs w:val="24"/>
        </w:rPr>
        <w:t xml:space="preserve">αφορούν γραφειοκρατικές και μόνο ρυθμίσεις, μικροαλλαγές στις καθημερινότητες των δήμων και των περιφερειών. </w:t>
      </w:r>
    </w:p>
    <w:p w14:paraId="0715B163" w14:textId="77777777" w:rsidR="006222AF" w:rsidRDefault="006453C1">
      <w:pPr>
        <w:spacing w:after="0" w:line="600" w:lineRule="auto"/>
        <w:ind w:firstLine="720"/>
        <w:jc w:val="both"/>
        <w:rPr>
          <w:rFonts w:eastAsia="Times New Roman"/>
          <w:szCs w:val="24"/>
        </w:rPr>
      </w:pPr>
      <w:r>
        <w:rPr>
          <w:rFonts w:eastAsia="Times New Roman"/>
          <w:szCs w:val="24"/>
        </w:rPr>
        <w:t xml:space="preserve">Ακριβώς, λοιπόν, σε αυτές τις δύο κεντρικές επιλογές θέλω να σταθώ. Σημείο πρώτον και ελαφρώς τραγελαφικό, όπως φάνηκε κατά τη διάρκεια αυτής της </w:t>
      </w:r>
      <w:r>
        <w:rPr>
          <w:rFonts w:eastAsia="Times New Roman"/>
          <w:szCs w:val="24"/>
        </w:rPr>
        <w:t>συζήτησης, είναι ο χρόνος των εκλογών. Οι τελευταίες εξελίξεις και αυτά τα οποία έγιναν στη Βουλή τις τελευταίες μέρες δείχνουν ότι ακόμα και τις εκλογές δημάρχων και περιφερειαρχών θέλετε να τις μετατρέψετε σε εργαλείο μικροπολιτικής ευτέλειας.</w:t>
      </w:r>
    </w:p>
    <w:p w14:paraId="0715B164" w14:textId="77777777" w:rsidR="006222AF" w:rsidRDefault="006453C1">
      <w:pPr>
        <w:spacing w:after="0" w:line="600" w:lineRule="auto"/>
        <w:ind w:firstLine="720"/>
        <w:jc w:val="both"/>
        <w:rPr>
          <w:rFonts w:eastAsia="Times New Roman"/>
          <w:szCs w:val="24"/>
        </w:rPr>
      </w:pPr>
      <w:r>
        <w:rPr>
          <w:rFonts w:eastAsia="Times New Roman"/>
          <w:szCs w:val="24"/>
        </w:rPr>
        <w:t>Κύριε Σκου</w:t>
      </w:r>
      <w:r>
        <w:rPr>
          <w:rFonts w:eastAsia="Times New Roman"/>
          <w:szCs w:val="24"/>
        </w:rPr>
        <w:t xml:space="preserve">ρλέτη, εσείς δεν είχατε </w:t>
      </w:r>
      <w:r>
        <w:rPr>
          <w:rFonts w:eastAsia="Times New Roman"/>
          <w:szCs w:val="24"/>
        </w:rPr>
        <w:t>πει</w:t>
      </w:r>
      <w:r>
        <w:rPr>
          <w:rFonts w:eastAsia="Times New Roman"/>
          <w:szCs w:val="24"/>
        </w:rPr>
        <w:t xml:space="preserve"> επί λέξει ότι «οι τοπικές εκλογές και ευρωεκλογές δεν πρέπει να συμπίπτουν, διότι έτσι νοθεύεται το διακύβευμα των αυτοδιοικητικών εκλογών;». Εσείς τα είχατε πει αυτά, έτσι δεν είναι; Δεν τα διαψεύσατε ποτέ. </w:t>
      </w:r>
      <w:r>
        <w:rPr>
          <w:rFonts w:eastAsia="Times New Roman"/>
          <w:szCs w:val="24"/>
        </w:rPr>
        <w:lastRenderedPageBreak/>
        <w:t>Τώρα, όμως, καθώς αν</w:t>
      </w:r>
      <w:r>
        <w:rPr>
          <w:rFonts w:eastAsia="Times New Roman"/>
          <w:szCs w:val="24"/>
        </w:rPr>
        <w:t xml:space="preserve">τιλαμβάνεστε –δεν ξέρω αν το αντιλαμβάνεστε εσείς ή ενδεχομένως κάποιοι άλλοι- πως οδεύετε σε αλλεπάλληλες ήττες, επιχειρείτε να αλλάξετε και πάλι της ημερομηνίες των τοπικών εκλογών. </w:t>
      </w:r>
    </w:p>
    <w:p w14:paraId="0715B165" w14:textId="77777777" w:rsidR="006222AF" w:rsidRDefault="006453C1">
      <w:pPr>
        <w:spacing w:after="0" w:line="600" w:lineRule="auto"/>
        <w:ind w:firstLine="720"/>
        <w:jc w:val="both"/>
        <w:rPr>
          <w:rFonts w:eastAsia="Times New Roman"/>
          <w:szCs w:val="24"/>
        </w:rPr>
      </w:pPr>
      <w:r>
        <w:rPr>
          <w:rFonts w:eastAsia="Times New Roman"/>
          <w:szCs w:val="24"/>
        </w:rPr>
        <w:t xml:space="preserve">Βάλατε, λοιπόν, -εσείς, ο Πρωθυπουργός, δεν το ξέρω- δεκαέξι πρόθυμους </w:t>
      </w:r>
      <w:r>
        <w:rPr>
          <w:rFonts w:eastAsia="Times New Roman"/>
          <w:szCs w:val="24"/>
        </w:rPr>
        <w:t>Βουλευτές σας να αναιρέσουν τη δικιά σας ρύθμιση και μάλιστα δύο φορές.</w:t>
      </w:r>
      <w:r w:rsidRPr="00EA6FB5">
        <w:rPr>
          <w:rFonts w:eastAsia="Times New Roman"/>
          <w:szCs w:val="24"/>
        </w:rPr>
        <w:t xml:space="preserve"> </w:t>
      </w:r>
      <w:r>
        <w:rPr>
          <w:rFonts w:eastAsia="Times New Roman"/>
          <w:szCs w:val="24"/>
          <w:lang w:val="en-US"/>
        </w:rPr>
        <w:t>T</w:t>
      </w:r>
      <w:r>
        <w:rPr>
          <w:rFonts w:eastAsia="Times New Roman"/>
          <w:szCs w:val="24"/>
        </w:rPr>
        <w:t xml:space="preserve">ην πρώτη φορά το κάνατε και λάθος. Αν δεν ήσασταν τυχοδιώκτες και επικίνδυνοι, θα ήσασταν απλώς γραφικοί! </w:t>
      </w:r>
    </w:p>
    <w:p w14:paraId="0715B166"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B167" w14:textId="77777777" w:rsidR="006222AF" w:rsidRDefault="006453C1">
      <w:pPr>
        <w:spacing w:after="0" w:line="600" w:lineRule="auto"/>
        <w:ind w:firstLine="720"/>
        <w:jc w:val="both"/>
        <w:rPr>
          <w:rFonts w:eastAsia="Times New Roman"/>
          <w:szCs w:val="24"/>
        </w:rPr>
      </w:pPr>
      <w:r>
        <w:rPr>
          <w:rFonts w:eastAsia="Times New Roman"/>
          <w:szCs w:val="24"/>
        </w:rPr>
        <w:t>Αναρωτιέμαι πραγματικά</w:t>
      </w:r>
      <w:r>
        <w:rPr>
          <w:rFonts w:eastAsia="Times New Roman"/>
          <w:szCs w:val="24"/>
        </w:rPr>
        <w:t>, κύριε Σκουρλέτη, -σας βλέπω σε μία κατάσταση δυσθυμίας αυτές τις δύο μέρες στη Βουλή- πώς αισθάνεσθε όταν σας αδειάζει ευθέως ο Πρωθυπουργός σας</w:t>
      </w:r>
      <w:r w:rsidRPr="00EA6FB5">
        <w:rPr>
          <w:rFonts w:eastAsia="Times New Roman"/>
          <w:szCs w:val="24"/>
        </w:rPr>
        <w:t>.</w:t>
      </w:r>
      <w:r>
        <w:rPr>
          <w:rFonts w:eastAsia="Times New Roman"/>
          <w:szCs w:val="24"/>
        </w:rPr>
        <w:t xml:space="preserve"> Δεν ιδρώνει καθόλου το αυτί σας; Είπαμε, εντάξει, το καταλαβαίνω, όλα για την καρέκλα. Εδώ, όμως, ήρθε μία τ</w:t>
      </w:r>
      <w:r>
        <w:rPr>
          <w:rFonts w:eastAsia="Times New Roman"/>
          <w:szCs w:val="24"/>
        </w:rPr>
        <w:t xml:space="preserve">ροπολογία από δεκαέξι Βουλευτές, προφανώς κατευθυνόμενη από το Μαξίμου, και σας άδειασε στεγνά. Αμφιβάλλω αν το γνωρίζατε. Κι εσείς κάθεστε ατάραχος κι αμέριμνος. </w:t>
      </w:r>
    </w:p>
    <w:p w14:paraId="0715B168" w14:textId="77777777" w:rsidR="006222AF" w:rsidRDefault="006453C1">
      <w:pPr>
        <w:spacing w:after="0" w:line="600" w:lineRule="auto"/>
        <w:ind w:firstLine="720"/>
        <w:jc w:val="both"/>
        <w:rPr>
          <w:rFonts w:eastAsia="Times New Roman"/>
          <w:szCs w:val="24"/>
        </w:rPr>
      </w:pPr>
      <w:r>
        <w:rPr>
          <w:rFonts w:eastAsia="Times New Roman"/>
          <w:szCs w:val="24"/>
        </w:rPr>
        <w:lastRenderedPageBreak/>
        <w:t>Πραγματικά, δεν θα σταματήσετε, κύριοι του ΣΥΡΙΖΑ και των ΑΝΕΛ, να μας αιφνιδιάζετε για το τ</w:t>
      </w:r>
      <w:r>
        <w:rPr>
          <w:rFonts w:eastAsia="Times New Roman"/>
          <w:szCs w:val="24"/>
        </w:rPr>
        <w:t>ι θα κάνετε για να μείνετε κολλημένοι στην καρέκλα!</w:t>
      </w:r>
    </w:p>
    <w:p w14:paraId="0715B169"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B16A" w14:textId="77777777" w:rsidR="006222AF" w:rsidRDefault="006453C1">
      <w:pPr>
        <w:spacing w:after="0" w:line="600" w:lineRule="auto"/>
        <w:ind w:firstLine="720"/>
        <w:jc w:val="both"/>
        <w:rPr>
          <w:rFonts w:eastAsia="Times New Roman"/>
          <w:szCs w:val="24"/>
        </w:rPr>
      </w:pPr>
      <w:r>
        <w:rPr>
          <w:rFonts w:eastAsia="Times New Roman"/>
          <w:szCs w:val="24"/>
        </w:rPr>
        <w:t xml:space="preserve">Και βέβαια, με αυτό το οποίο κάνετε και με το υπονοούμενο ότι μπορεί να έχουμε τριπλές, τετραπλές εκλογές τον Μάιο του 2019, υπονομεύετε την </w:t>
      </w:r>
      <w:r>
        <w:rPr>
          <w:rFonts w:eastAsia="Times New Roman"/>
          <w:szCs w:val="24"/>
        </w:rPr>
        <w:t>α</w:t>
      </w:r>
      <w:r>
        <w:rPr>
          <w:rFonts w:eastAsia="Times New Roman"/>
          <w:szCs w:val="24"/>
        </w:rPr>
        <w:t>υτοδιοίκ</w:t>
      </w:r>
      <w:r>
        <w:rPr>
          <w:rFonts w:eastAsia="Times New Roman"/>
          <w:szCs w:val="24"/>
        </w:rPr>
        <w:t xml:space="preserve">ηση, κανιβαλίζετε τους θεσμούς και επιχειρείται πρωτοφανείς, ακόμα </w:t>
      </w:r>
      <w:r>
        <w:rPr>
          <w:rFonts w:eastAsia="Times New Roman"/>
          <w:szCs w:val="24"/>
        </w:rPr>
        <w:t>-</w:t>
      </w:r>
      <w:r>
        <w:rPr>
          <w:rFonts w:eastAsia="Times New Roman"/>
          <w:szCs w:val="24"/>
        </w:rPr>
        <w:t>θα έλεγα</w:t>
      </w:r>
      <w:r>
        <w:rPr>
          <w:rFonts w:eastAsia="Times New Roman"/>
          <w:szCs w:val="24"/>
        </w:rPr>
        <w:t>-</w:t>
      </w:r>
      <w:r>
        <w:rPr>
          <w:rFonts w:eastAsia="Times New Roman"/>
          <w:szCs w:val="24"/>
        </w:rPr>
        <w:t xml:space="preserve"> και για τις άγριες εποχές του πρόσφατου παρελθόντος, εκλογικές μεθοδεύσεις.</w:t>
      </w:r>
    </w:p>
    <w:p w14:paraId="0715B16B" w14:textId="77777777" w:rsidR="006222AF" w:rsidRDefault="006453C1">
      <w:pPr>
        <w:spacing w:after="0" w:line="600" w:lineRule="auto"/>
        <w:ind w:firstLine="720"/>
        <w:jc w:val="both"/>
        <w:rPr>
          <w:rFonts w:eastAsia="Times New Roman"/>
          <w:szCs w:val="24"/>
        </w:rPr>
      </w:pPr>
      <w:r>
        <w:rPr>
          <w:rFonts w:eastAsia="Times New Roman"/>
          <w:szCs w:val="24"/>
        </w:rPr>
        <w:t>Είναι, όμως, μάταιο. Ο λογαριασμός θα έρθει σε όλες τις κάλπες, όποτε κι αν αυτές στηθούν!</w:t>
      </w:r>
    </w:p>
    <w:p w14:paraId="0715B16C"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B16D" w14:textId="77777777" w:rsidR="006222AF" w:rsidRDefault="006453C1">
      <w:pPr>
        <w:spacing w:after="0" w:line="600" w:lineRule="auto"/>
        <w:ind w:firstLine="720"/>
        <w:jc w:val="both"/>
        <w:rPr>
          <w:rFonts w:eastAsia="Times New Roman"/>
          <w:szCs w:val="24"/>
        </w:rPr>
      </w:pPr>
      <w:r>
        <w:rPr>
          <w:rFonts w:eastAsia="Times New Roman"/>
          <w:szCs w:val="24"/>
        </w:rPr>
        <w:t>Εθνικές εκλογές, ευρωεκλογές, αυτοδιοικητικές. Θέλετε να τις κάνετε όλες μαζί; Δοκιμάστε το! Θα καταλάβετε ότι η κοινωνία έχει ήδη αποφασίσει να σας τιμωρήσει με την ψήφο της. Η λαϊκή δυσαρέσκεια ούτε θ</w:t>
      </w:r>
      <w:r>
        <w:rPr>
          <w:rFonts w:eastAsia="Times New Roman"/>
          <w:szCs w:val="24"/>
        </w:rPr>
        <w:t xml:space="preserve">α μπερδευτεί ούτε θα μοιραστεί αν </w:t>
      </w:r>
      <w:r>
        <w:rPr>
          <w:rFonts w:eastAsia="Times New Roman"/>
          <w:szCs w:val="24"/>
        </w:rPr>
        <w:lastRenderedPageBreak/>
        <w:t>στήσετε περισσότερες κάλπες. Θα μεταβληθεί σε μία μετωπική απόρριψη της Κυβέρνησης.</w:t>
      </w:r>
    </w:p>
    <w:p w14:paraId="0715B16E" w14:textId="77777777" w:rsidR="006222AF" w:rsidRDefault="006453C1">
      <w:pPr>
        <w:spacing w:after="0" w:line="600" w:lineRule="auto"/>
        <w:ind w:firstLine="720"/>
        <w:jc w:val="both"/>
        <w:rPr>
          <w:rFonts w:eastAsia="Times New Roman"/>
          <w:szCs w:val="24"/>
        </w:rPr>
      </w:pPr>
      <w:r>
        <w:rPr>
          <w:rFonts w:eastAsia="Times New Roman"/>
          <w:szCs w:val="24"/>
        </w:rPr>
        <w:t>Μην έχετε, λοιπόν, και σε αυτό αυταπάτες. Αν το επιχειρήσετε, θα χάσετε παντού και θα τα χάσετε όλα μονομιάς!</w:t>
      </w:r>
    </w:p>
    <w:p w14:paraId="0715B16F"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w:t>
      </w:r>
      <w:r>
        <w:rPr>
          <w:rFonts w:eastAsia="Times New Roman"/>
          <w:szCs w:val="24"/>
        </w:rPr>
        <w:t>υγα της Νέας Δημοκρατίας)</w:t>
      </w:r>
    </w:p>
    <w:p w14:paraId="0715B17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 δεύτερο σημείο αφορά </w:t>
      </w:r>
      <w:r>
        <w:rPr>
          <w:rFonts w:eastAsia="Times New Roman" w:cs="Times New Roman"/>
          <w:szCs w:val="24"/>
        </w:rPr>
        <w:t>σ</w:t>
      </w:r>
      <w:r>
        <w:rPr>
          <w:rFonts w:eastAsia="Times New Roman" w:cs="Times New Roman"/>
          <w:szCs w:val="24"/>
        </w:rPr>
        <w:t>την απλή αναλογική στις τοπικές εκλογές. Αναρωτιέμαι, κύριε Σκουρλέτη και κύριοι του ΣΥΡΙΖΑ: Οι απόψεις της ΚΕΔΕ, της μεγάλης πλειοψηφίας των δημάρχων, δεν σας ενδιαφέρουν καθόλου; Αυτοί δεν είναι οι άνθρω</w:t>
      </w:r>
      <w:r>
        <w:rPr>
          <w:rFonts w:eastAsia="Times New Roman" w:cs="Times New Roman"/>
          <w:szCs w:val="24"/>
        </w:rPr>
        <w:t xml:space="preserve">ποι οι οποίοι κυβερνούν τους </w:t>
      </w:r>
      <w:r>
        <w:rPr>
          <w:rFonts w:eastAsia="Times New Roman" w:cs="Times New Roman"/>
          <w:szCs w:val="24"/>
        </w:rPr>
        <w:t>δ</w:t>
      </w:r>
      <w:r>
        <w:rPr>
          <w:rFonts w:eastAsia="Times New Roman" w:cs="Times New Roman"/>
          <w:szCs w:val="24"/>
        </w:rPr>
        <w:t xml:space="preserve">ήμους καθημερινά; Και δεν αναγνωρίζετε ότι με αυτό το οποίο κάνετε, οδηγείτε στην πράξη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-το κύτταρο της δημοκρατίας- πρώτου και δεύτερου βαθμού, στην διάλυση και στην παράλυση; </w:t>
      </w:r>
    </w:p>
    <w:p w14:paraId="0715B17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το λένε όλοι. Σας το είπαν όλοι με μία φωνή. Σας το είπε η ΕΝΠΕ, σας το είπαν όλοι οι </w:t>
      </w:r>
      <w:r>
        <w:rPr>
          <w:rFonts w:eastAsia="Times New Roman" w:cs="Times New Roman"/>
          <w:szCs w:val="24"/>
        </w:rPr>
        <w:t>π</w:t>
      </w:r>
      <w:r>
        <w:rPr>
          <w:rFonts w:eastAsia="Times New Roman" w:cs="Times New Roman"/>
          <w:szCs w:val="24"/>
        </w:rPr>
        <w:t>εριφερειάρχες, σας το είπαν σχεδόν όλοι οι δήμαρχοι με ελάχιστες εξαιρέσεις τους δημάρχους που έχουν απευθείας αναφορά στον ΣΥΡΙΖΑ. Γιατί το κάνετε, λοιπόν, αυτό, κύ</w:t>
      </w:r>
      <w:r>
        <w:rPr>
          <w:rFonts w:eastAsia="Times New Roman" w:cs="Times New Roman"/>
          <w:szCs w:val="24"/>
        </w:rPr>
        <w:t xml:space="preserve">ριε Σκουρλέτη; </w:t>
      </w:r>
    </w:p>
    <w:p w14:paraId="0715B17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εάν η διοίκηση –και θέλω να το πω και να το ακούσουν όσοι παρακολουθούν αυτή τη συζήτηση- ενός </w:t>
      </w:r>
      <w:r>
        <w:rPr>
          <w:rFonts w:eastAsia="Times New Roman" w:cs="Times New Roman"/>
          <w:szCs w:val="24"/>
        </w:rPr>
        <w:t>δ</w:t>
      </w:r>
      <w:r>
        <w:rPr>
          <w:rFonts w:eastAsia="Times New Roman" w:cs="Times New Roman"/>
          <w:szCs w:val="24"/>
        </w:rPr>
        <w:t>ήμου παραλύσει με αυτόν τον εκλογικό νόμο-έκτρωμα τον οποίο φέρνετε, αυτό θα έχει επιπτώσεις. Θα έχει επιπτώσεις στα σκουπίδια, στην καθαριό</w:t>
      </w:r>
      <w:r>
        <w:rPr>
          <w:rFonts w:eastAsia="Times New Roman" w:cs="Times New Roman"/>
          <w:szCs w:val="24"/>
        </w:rPr>
        <w:t xml:space="preserve">τητα, στο πράσινο, στον φωτισμό, στις παιδικές χαρές, στους παιδικούς σταθμούς, στις προνοιακές υπηρεσίες, στα αναπτυξιακά προγράμματα, στη διαχείριση του ΕΣΠΑ, σε αμέτρητα μικρά και μεγάλα θέματα που σχετίζονται με τη ζωή των πολιτών. Κάνετε τους </w:t>
      </w:r>
      <w:r>
        <w:rPr>
          <w:rFonts w:eastAsia="Times New Roman" w:cs="Times New Roman"/>
          <w:szCs w:val="24"/>
        </w:rPr>
        <w:t>δ</w:t>
      </w:r>
      <w:r>
        <w:rPr>
          <w:rFonts w:eastAsia="Times New Roman" w:cs="Times New Roman"/>
          <w:szCs w:val="24"/>
        </w:rPr>
        <w:t>ήμους κ</w:t>
      </w:r>
      <w:r>
        <w:rPr>
          <w:rFonts w:eastAsia="Times New Roman" w:cs="Times New Roman"/>
          <w:szCs w:val="24"/>
        </w:rPr>
        <w:t xml:space="preserve">αι τις </w:t>
      </w:r>
      <w:r>
        <w:rPr>
          <w:rFonts w:eastAsia="Times New Roman" w:cs="Times New Roman"/>
          <w:szCs w:val="24"/>
        </w:rPr>
        <w:t>π</w:t>
      </w:r>
      <w:r>
        <w:rPr>
          <w:rFonts w:eastAsia="Times New Roman" w:cs="Times New Roman"/>
          <w:szCs w:val="24"/>
        </w:rPr>
        <w:t xml:space="preserve">εριφέρειες πειραματόζωα των μικροπολιτικών σας σχεδιασμών και παίζετε ουσιαστικά με τις ζωές των ανθρώπων, για να διασωθείτε. </w:t>
      </w:r>
    </w:p>
    <w:p w14:paraId="0715B173" w14:textId="77777777" w:rsidR="006222AF" w:rsidRDefault="006453C1">
      <w:pPr>
        <w:spacing w:after="0" w:line="600" w:lineRule="auto"/>
        <w:ind w:firstLine="720"/>
        <w:jc w:val="both"/>
        <w:rPr>
          <w:rFonts w:eastAsia="Times New Roman"/>
          <w:bCs/>
          <w:szCs w:val="24"/>
        </w:rPr>
      </w:pPr>
      <w:r>
        <w:rPr>
          <w:rFonts w:eastAsia="Times New Roman" w:cs="Times New Roman"/>
          <w:szCs w:val="24"/>
        </w:rPr>
        <w:t>Και είναι τουλάχιστον προκλητικό σε αυτήν εδώ την Αίθουσα και θρασύ να μιλάει για κουλτούρα συναινέσεως και συνεργασιών τ</w:t>
      </w:r>
      <w:r>
        <w:rPr>
          <w:rFonts w:eastAsia="Times New Roman" w:cs="Times New Roman"/>
          <w:szCs w:val="24"/>
        </w:rPr>
        <w:t>ο κόμμα του «εμείς ή αυτοί», το κόμμα του «ή τους τελειώνουμε ή μας τελειώνουν»,</w:t>
      </w:r>
      <w:r w:rsidRPr="00806AD9">
        <w:rPr>
          <w:rFonts w:eastAsia="Times New Roman"/>
          <w:bCs/>
          <w:szCs w:val="24"/>
        </w:rPr>
        <w:t xml:space="preserve"> </w:t>
      </w:r>
      <w:r>
        <w:rPr>
          <w:rFonts w:eastAsia="Times New Roman"/>
          <w:bCs/>
          <w:szCs w:val="24"/>
        </w:rPr>
        <w:t>η πιο διχαστική και πολιτικά ανέντιμη Κυβέρνηση που γνώρισε ποτέ αυτός ο τόπος!</w:t>
      </w:r>
    </w:p>
    <w:p w14:paraId="0715B174" w14:textId="77777777" w:rsidR="006222AF" w:rsidRDefault="006453C1">
      <w:pPr>
        <w:spacing w:after="0" w:line="600" w:lineRule="auto"/>
        <w:ind w:firstLine="720"/>
        <w:jc w:val="center"/>
        <w:rPr>
          <w:rFonts w:eastAsia="Times New Roman"/>
          <w:bCs/>
          <w:szCs w:val="24"/>
        </w:rPr>
      </w:pPr>
      <w:r w:rsidRPr="007207BF">
        <w:rPr>
          <w:rFonts w:eastAsia="Times New Roman"/>
          <w:bCs/>
          <w:szCs w:val="24"/>
        </w:rPr>
        <w:t>(</w:t>
      </w:r>
      <w:r w:rsidRPr="00C707D9">
        <w:rPr>
          <w:rFonts w:eastAsia="Times New Roman"/>
          <w:bCs/>
          <w:szCs w:val="24"/>
        </w:rPr>
        <w:t>Χειροκροτήματα</w:t>
      </w:r>
      <w:r w:rsidRPr="007207BF">
        <w:rPr>
          <w:rFonts w:eastAsia="Times New Roman"/>
          <w:bCs/>
          <w:szCs w:val="24"/>
        </w:rPr>
        <w:t xml:space="preserve"> από την πτέρυγα</w:t>
      </w:r>
      <w:r w:rsidRPr="00C707D9">
        <w:rPr>
          <w:rFonts w:eastAsia="Times New Roman"/>
          <w:bCs/>
          <w:szCs w:val="24"/>
        </w:rPr>
        <w:t xml:space="preserve"> </w:t>
      </w:r>
      <w:r w:rsidRPr="003E6473">
        <w:rPr>
          <w:rFonts w:eastAsia="Times New Roman"/>
          <w:bCs/>
          <w:szCs w:val="24"/>
        </w:rPr>
        <w:t>της Νέας Δημοκρατίας)</w:t>
      </w:r>
    </w:p>
    <w:p w14:paraId="0715B175" w14:textId="77777777" w:rsidR="006222AF" w:rsidRDefault="006453C1">
      <w:pPr>
        <w:spacing w:after="0" w:line="600" w:lineRule="auto"/>
        <w:ind w:firstLine="720"/>
        <w:jc w:val="both"/>
        <w:rPr>
          <w:rFonts w:eastAsia="Times New Roman"/>
          <w:bCs/>
          <w:szCs w:val="24"/>
        </w:rPr>
      </w:pPr>
      <w:r>
        <w:rPr>
          <w:rFonts w:eastAsia="Times New Roman"/>
          <w:bCs/>
          <w:szCs w:val="24"/>
        </w:rPr>
        <w:lastRenderedPageBreak/>
        <w:t xml:space="preserve">Και ο άνθρωπος που ζητούσε να τελειώσουν </w:t>
      </w:r>
      <w:r>
        <w:rPr>
          <w:rFonts w:eastAsia="Times New Roman"/>
          <w:bCs/>
          <w:szCs w:val="24"/>
        </w:rPr>
        <w:t xml:space="preserve">τους πολιτικούς Αρχηγούς -που του έβαλαν πλάτη για να μην τιναχθεί η χώρα στον αέρα τον Αύγουστο του 2015- φυσικά τους εξαπάτησε και όλους αυτούς. Εσείς θα μιλάτε για συνεργασίες; </w:t>
      </w:r>
    </w:p>
    <w:p w14:paraId="0715B176" w14:textId="77777777" w:rsidR="006222AF" w:rsidRDefault="006453C1">
      <w:pPr>
        <w:spacing w:after="0" w:line="600" w:lineRule="auto"/>
        <w:ind w:firstLine="720"/>
        <w:jc w:val="both"/>
        <w:rPr>
          <w:rFonts w:eastAsia="Times New Roman"/>
          <w:bCs/>
          <w:szCs w:val="24"/>
        </w:rPr>
      </w:pPr>
      <w:r>
        <w:rPr>
          <w:rFonts w:eastAsia="Times New Roman"/>
          <w:bCs/>
          <w:szCs w:val="24"/>
        </w:rPr>
        <w:t>Αυτό που επιδιώκετε, δεν είναι αντιπροσωπευτική δημοκρατία, αλλά η θεσμοθέτ</w:t>
      </w:r>
      <w:r>
        <w:rPr>
          <w:rFonts w:eastAsia="Times New Roman"/>
          <w:bCs/>
          <w:szCs w:val="24"/>
        </w:rPr>
        <w:t>ηση της πολιτικής συναλλαγής. Είναι κάτι που θα φέρει είτε αλλεπάλληλες εκλογές είτε μόνιμη αδυναμία λήψης αποφάσεων και παραγωγής έργων, κάτι που τελικά θα οδηγήσει στην υπονόμευση κάθε τοπικής αρχής ώστε και πάλι η κεντρική εξουσία να αποφασίζει και να δ</w:t>
      </w:r>
      <w:r>
        <w:rPr>
          <w:rFonts w:eastAsia="Times New Roman"/>
          <w:bCs/>
          <w:szCs w:val="24"/>
        </w:rPr>
        <w:t>ιατάζει.</w:t>
      </w:r>
    </w:p>
    <w:p w14:paraId="0715B177" w14:textId="77777777" w:rsidR="006222AF" w:rsidRDefault="006453C1">
      <w:pPr>
        <w:spacing w:after="0" w:line="600" w:lineRule="auto"/>
        <w:ind w:firstLine="720"/>
        <w:jc w:val="both"/>
        <w:rPr>
          <w:rFonts w:eastAsia="Times New Roman"/>
          <w:bCs/>
          <w:szCs w:val="24"/>
        </w:rPr>
      </w:pPr>
      <w:r>
        <w:rPr>
          <w:rFonts w:eastAsia="Times New Roman"/>
          <w:bCs/>
          <w:szCs w:val="24"/>
        </w:rPr>
        <w:t xml:space="preserve">Και θέλω να πω κάτι ακόμα. Πρέπει να το σκεφθείτε καλά. Με το σύστημα αυτό δίνεται τη δυνατότητα σε κάθε πολιτικό τυχοδιώκτη, αλλά και στη Χρυσή Αυγή να φτιάξει ερείσματα στους </w:t>
      </w:r>
      <w:r>
        <w:rPr>
          <w:rFonts w:eastAsia="Times New Roman"/>
          <w:bCs/>
          <w:szCs w:val="24"/>
        </w:rPr>
        <w:t>δ</w:t>
      </w:r>
      <w:r>
        <w:rPr>
          <w:rFonts w:eastAsia="Times New Roman"/>
          <w:bCs/>
          <w:szCs w:val="24"/>
        </w:rPr>
        <w:t>ήμους. Από πολιτικός χορηγός, γίνεστε τώρα και εκλογικός της ευεργέτη</w:t>
      </w:r>
      <w:r>
        <w:rPr>
          <w:rFonts w:eastAsia="Times New Roman"/>
          <w:bCs/>
          <w:szCs w:val="24"/>
        </w:rPr>
        <w:t>ς. Αυτός είναι ο καθρέπτης της δικής σας πολιτικής.</w:t>
      </w:r>
    </w:p>
    <w:p w14:paraId="0715B178" w14:textId="77777777" w:rsidR="006222AF" w:rsidRDefault="006453C1">
      <w:pPr>
        <w:spacing w:after="0"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14:paraId="0715B179" w14:textId="77777777" w:rsidR="006222AF" w:rsidRDefault="006453C1">
      <w:pPr>
        <w:spacing w:after="0" w:line="600" w:lineRule="auto"/>
        <w:ind w:firstLine="720"/>
        <w:jc w:val="both"/>
        <w:rPr>
          <w:rFonts w:eastAsia="Times New Roman"/>
          <w:bCs/>
          <w:szCs w:val="24"/>
        </w:rPr>
      </w:pPr>
      <w:r>
        <w:rPr>
          <w:rFonts w:eastAsia="Times New Roman"/>
          <w:bCs/>
          <w:szCs w:val="24"/>
        </w:rPr>
        <w:t xml:space="preserve">Κυρίες και κύριοι συνάδελφοι, θα ξαναπώ αυτό που είχα διακηρύξει και στο τελευταίο συνέδριο της ΚΕΔΕ και της ΕΝΠΕ. </w:t>
      </w:r>
      <w:r>
        <w:rPr>
          <w:rFonts w:eastAsia="Times New Roman"/>
          <w:bCs/>
          <w:szCs w:val="24"/>
        </w:rPr>
        <w:lastRenderedPageBreak/>
        <w:t>Για εμένα δεν υπάρχουν μπλε, πράσιν</w:t>
      </w:r>
      <w:r>
        <w:rPr>
          <w:rFonts w:eastAsia="Times New Roman"/>
          <w:bCs/>
          <w:szCs w:val="24"/>
        </w:rPr>
        <w:t>οι, κόκκινοι, ροζ οργανισμοί αυτοδιοίκησης, ούτε και μπλε, κόκκινοι, πράσινοι δήμαρχοι και περιφερειάρχες. Αυτά τελείωσαν. Η πολιτική, η κοινωνία, η χώρα τα έχει αφήσει πίσω.</w:t>
      </w:r>
    </w:p>
    <w:p w14:paraId="0715B17A" w14:textId="77777777" w:rsidR="006222AF" w:rsidRDefault="006453C1">
      <w:pPr>
        <w:spacing w:after="0" w:line="600" w:lineRule="auto"/>
        <w:ind w:firstLine="720"/>
        <w:jc w:val="both"/>
        <w:rPr>
          <w:rFonts w:eastAsia="Times New Roman"/>
          <w:bCs/>
          <w:szCs w:val="24"/>
        </w:rPr>
      </w:pPr>
      <w:r>
        <w:rPr>
          <w:rFonts w:eastAsia="Times New Roman"/>
          <w:bCs/>
          <w:szCs w:val="24"/>
        </w:rPr>
        <w:t xml:space="preserve">Στην </w:t>
      </w:r>
      <w:r>
        <w:rPr>
          <w:rFonts w:eastAsia="Times New Roman"/>
          <w:bCs/>
          <w:szCs w:val="24"/>
        </w:rPr>
        <w:t>τ</w:t>
      </w:r>
      <w:r>
        <w:rPr>
          <w:rFonts w:eastAsia="Times New Roman"/>
          <w:bCs/>
          <w:szCs w:val="24"/>
        </w:rPr>
        <w:t xml:space="preserve">οπική </w:t>
      </w:r>
      <w:r>
        <w:rPr>
          <w:rFonts w:eastAsia="Times New Roman"/>
          <w:bCs/>
          <w:szCs w:val="24"/>
        </w:rPr>
        <w:t>α</w:t>
      </w:r>
      <w:r>
        <w:rPr>
          <w:rFonts w:eastAsia="Times New Roman"/>
          <w:bCs/>
          <w:szCs w:val="24"/>
        </w:rPr>
        <w:t>υτοδιοίκηση πολύ περισσότερο απ’ ό,τι στην κεντρική εξουσία οι διαχωριστικές γραμμές του παρελθόντος ξεθωριάζουν. Και αυτό το οποίο πρέπει να μας χωρίζει μόνο, είναι η τομή με το παρελθόν, στο οποίο δεν πρέπει με τίποτα να γυρίσουμε. Και βέβαια είναι η μάχ</w:t>
      </w:r>
      <w:r>
        <w:rPr>
          <w:rFonts w:eastAsia="Times New Roman"/>
          <w:bCs/>
          <w:szCs w:val="24"/>
        </w:rPr>
        <w:t>η με τα καθημερινά προβλήματα, η οποία πρέπει να είναι σταθερή και συνεχής για ασφάλεια, καθαριότητα, ελεύθερους χώρους, ασφαλή πάρκα, αλλά και η ευρύτερη ανάπτυξη της κάθε περιοχής, ανάλογα με τις ιδιαιτερότητές της –κάτι το οποίο αφορά ιδιαίτερα τις περι</w:t>
      </w:r>
      <w:r>
        <w:rPr>
          <w:rFonts w:eastAsia="Times New Roman"/>
          <w:bCs/>
          <w:szCs w:val="24"/>
        </w:rPr>
        <w:t>φέρειες της χώρας- και η ένταξη της κάθε περιφέρειας σε έναν συνολικό σχεδιασμό, καθώς και η αυτόνομη και πρωτοπόρος δράση της και γιατί όχι και ο θεμιτός ανταγωνισμός μεταξύ των περιφερειών με την αξιοποίηση ευρωπαϊκής συνεργασίας και ευρωπαϊκών εργαλείων</w:t>
      </w:r>
      <w:r>
        <w:rPr>
          <w:rFonts w:eastAsia="Times New Roman"/>
          <w:bCs/>
          <w:szCs w:val="24"/>
        </w:rPr>
        <w:t xml:space="preserve"> χρηματοδότησης. Όλα αυτά, βέβαια,</w:t>
      </w:r>
      <w:r>
        <w:rPr>
          <w:rFonts w:eastAsia="Times New Roman" w:cs="Times New Roman"/>
          <w:szCs w:val="24"/>
        </w:rPr>
        <w:t xml:space="preserve"> δεν </w:t>
      </w:r>
      <w:r>
        <w:rPr>
          <w:rFonts w:eastAsia="Times New Roman" w:cs="Times New Roman"/>
          <w:szCs w:val="24"/>
        </w:rPr>
        <w:lastRenderedPageBreak/>
        <w:t>μπορούν και δεν θα συμβούν όταν παρακρατούνται πόροι από ένα υπερτροφικό κεντρικό κράτος.</w:t>
      </w:r>
    </w:p>
    <w:p w14:paraId="0715B17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δεν μπορούν να σχεδιαστούν εν μέσω του σημερινού γραφειοκρατικού κυκεώνα, που πνίγει κάθε δημιουργική τολμηρή και καινοτόμα</w:t>
      </w:r>
      <w:r>
        <w:rPr>
          <w:rFonts w:eastAsia="Times New Roman" w:cs="Times New Roman"/>
          <w:szCs w:val="24"/>
        </w:rPr>
        <w:t xml:space="preserve"> πρωτοβουλία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ασφαλώς δεν γίνεται να υποστηριχθούν τέτοιες δράσεις με προϋπολογισμούς των δήμων και των περιφερειών που αντιστοιχούν περίπου –το είχα πει και στο συνέδριο- στο ένα τρίτο του αντίστοιχου ευρωπαϊκού μέσου όρου.</w:t>
      </w:r>
    </w:p>
    <w:p w14:paraId="0715B17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 νομοσχέδιο αυτό θα μπορούσε να ήταν μια μεγάλη ευκαιρία να κάνουμε όλοι μαζί μια μεγάλη θεσμική τομή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αλλά δεν είναι αυτό. Δεν ανοίγει δρόμους ακριβώς γιατί αποτυπώνει μια κλειστή αντίληψη ελέγχου της δράσης της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w:t>
      </w:r>
      <w:r>
        <w:rPr>
          <w:rFonts w:eastAsia="Times New Roman" w:cs="Times New Roman"/>
          <w:szCs w:val="24"/>
        </w:rPr>
        <w:t xml:space="preserve">σης. </w:t>
      </w:r>
    </w:p>
    <w:p w14:paraId="0715B17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όλα αυτά,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σε εξαιρετικά αντίξοες συνθήκες έχει ήδη δείξει τις δυνατότητές της. Παρά την αδιαφορία ή και τον ανοικτό πόλεμο της κεντρικής εξουσίας κατορθώνει και στέκεται όρθια, πρωτοστατεί στην κοινωνική αλληλεγγύη, δίν</w:t>
      </w:r>
      <w:r>
        <w:rPr>
          <w:rFonts w:eastAsia="Times New Roman" w:cs="Times New Roman"/>
          <w:szCs w:val="24"/>
        </w:rPr>
        <w:t xml:space="preserve">ει άνισες μάχες με τα προσφυγικά κύματα, ξεπερνά </w:t>
      </w:r>
      <w:r>
        <w:rPr>
          <w:rFonts w:eastAsia="Times New Roman" w:cs="Times New Roman"/>
          <w:szCs w:val="24"/>
        </w:rPr>
        <w:lastRenderedPageBreak/>
        <w:t xml:space="preserve">από μόνη της προβλήματα κακοδιαχείρισης, που υπήρξαν στο παρελθόν. Και γι’ αυτόν τον λόγο έχω βάσιμο λόγο να μπορώ να αισιοδοξώ. </w:t>
      </w:r>
    </w:p>
    <w:p w14:paraId="0715B17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 για το δικό μας ειδικότερο σχέδιο, δεν διστάζω να πω ότι σε πολλά συμπίπτ</w:t>
      </w:r>
      <w:r>
        <w:rPr>
          <w:rFonts w:eastAsia="Times New Roman" w:cs="Times New Roman"/>
          <w:szCs w:val="24"/>
        </w:rPr>
        <w:t>ει με τις θέσεις των ιδίων των τοπικών αρχόντων. Και οι προτάσεις μας αυτές είναι οδηγός για τις νομοθετικές ρυθμίσεις της επόμενης κυβέρνησης, που θα κατατεθούν μάλιστα εντός του πρώτου εξαμήνου της θητείας της.</w:t>
      </w:r>
    </w:p>
    <w:p w14:paraId="0715B17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σημαίνει τέσσερα πράγματα. Τολμηρός αν</w:t>
      </w:r>
      <w:r>
        <w:rPr>
          <w:rFonts w:eastAsia="Times New Roman" w:cs="Times New Roman"/>
          <w:szCs w:val="24"/>
        </w:rPr>
        <w:t xml:space="preserve">απροσδιορισμός των αρμοδιοτήτων μεταξύ κράτους, περιφερειών και δήμων. Προσδιορισμός του τι σημαίνει αυτό το οποίο αποκαλούμε πολυεπίπεδη διακυβέρνηση και μεταφορά με θάρρος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κρίσιμων τομέων, όπως ο πολεοδομικός σχεδιασμός. Γενικοί </w:t>
      </w:r>
      <w:r>
        <w:rPr>
          <w:rFonts w:eastAsia="Times New Roman" w:cs="Times New Roman"/>
          <w:szCs w:val="24"/>
        </w:rPr>
        <w:t xml:space="preserve">κανόνες πρέπει να τηρούνται και πρέπει να υπακούονται από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αλλά δεν νοείται η τελική απόφαση –προσέξτε- για ένα σχέδιο πόλης να αποφασίζεται από έναν υπηρεσιακό υπάλληλο σε ένα Υπουργείο στην Αθήνα και όχι από το οικείο δημοτικό συμ</w:t>
      </w:r>
      <w:r>
        <w:rPr>
          <w:rFonts w:eastAsia="Times New Roman" w:cs="Times New Roman"/>
          <w:szCs w:val="24"/>
        </w:rPr>
        <w:t xml:space="preserve">βούλιο. </w:t>
      </w:r>
    </w:p>
    <w:p w14:paraId="0715B18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Δεύτερον, μια τολμηρή απονομή πόρων στην </w:t>
      </w:r>
      <w:r>
        <w:rPr>
          <w:rFonts w:eastAsia="Times New Roman" w:cs="Times New Roman"/>
          <w:szCs w:val="24"/>
        </w:rPr>
        <w:t>α</w:t>
      </w:r>
      <w:r>
        <w:rPr>
          <w:rFonts w:eastAsia="Times New Roman" w:cs="Times New Roman"/>
          <w:szCs w:val="24"/>
        </w:rPr>
        <w:t xml:space="preserve">υτοδιοίκηση αντί της πειρατείας των αποθεματικών της που γίνεται σήμερα, προκειμένου η Κυβέρνηση να εμφανίζει κίβδηλα πλεονάσματα. </w:t>
      </w:r>
    </w:p>
    <w:p w14:paraId="0715B18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συζητήσουμε κάποια στιγμή και τη δυνατότητα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να μ</w:t>
      </w:r>
      <w:r>
        <w:rPr>
          <w:rFonts w:eastAsia="Times New Roman" w:cs="Times New Roman"/>
          <w:szCs w:val="24"/>
        </w:rPr>
        <w:t>πορεί να επιβάλλει η ίδια φόρους και να εισπράττει τα έσοδα από αυτούς τους φόρους. Αλλά, πριν φτάσουμε σε αυτό το σημείο θα πρέπει να έχει τη δυνατότητα να μπορεί να αξιοποιεί με μεγαλύτερη ευελιξία την περιουσία της και βέβαια να μπορεί να εκμεταλλεύεται</w:t>
      </w:r>
      <w:r>
        <w:rPr>
          <w:rFonts w:eastAsia="Times New Roman" w:cs="Times New Roman"/>
          <w:szCs w:val="24"/>
        </w:rPr>
        <w:t xml:space="preserve"> τις δυνατότητες που της δίνει το υφιστάμενο νομικό πλαίσιο για συμπράξεις δημοσίου και ιδιωτικού τομέα με πολύ μεγαλύτερη ευελιξία και μεγαλύτερη αυτονομία.</w:t>
      </w:r>
    </w:p>
    <w:p w14:paraId="0715B1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Τρίτον, η εποπτεία από το κεντρικό κράτος πρέπει να γίνεται όπως ορίζει το Σύνταγμα. Αλλά πρέπει τ</w:t>
      </w:r>
      <w:r>
        <w:rPr>
          <w:rFonts w:eastAsia="Times New Roman" w:cs="Times New Roman"/>
          <w:szCs w:val="24"/>
        </w:rPr>
        <w:t xml:space="preserve">αυτόχρονα να γίνεται με γρήγορες και απλές διαδικασίες που δεν θα εμποδίζουν το έργο της </w:t>
      </w:r>
      <w:r>
        <w:rPr>
          <w:rFonts w:eastAsia="Times New Roman" w:cs="Times New Roman"/>
          <w:szCs w:val="24"/>
        </w:rPr>
        <w:t>α</w:t>
      </w:r>
      <w:r>
        <w:rPr>
          <w:rFonts w:eastAsia="Times New Roman" w:cs="Times New Roman"/>
          <w:szCs w:val="24"/>
        </w:rPr>
        <w:t>υτοδιοίκησης. Στους προϋπολογισμούς, για παράδειγμα, ναι, ο έλεγχος πρέπει να είναι απολογιστικός, αλλά δεν πρέπει σε καμ</w:t>
      </w:r>
      <w:r>
        <w:rPr>
          <w:rFonts w:eastAsia="Times New Roman" w:cs="Times New Roman"/>
          <w:szCs w:val="24"/>
        </w:rPr>
        <w:t>μ</w:t>
      </w:r>
      <w:r>
        <w:rPr>
          <w:rFonts w:eastAsia="Times New Roman" w:cs="Times New Roman"/>
          <w:szCs w:val="24"/>
        </w:rPr>
        <w:t>ία περίπτωση να επεκτείνεται στη σκοπιμότητα</w:t>
      </w:r>
      <w:r>
        <w:rPr>
          <w:rFonts w:eastAsia="Times New Roman" w:cs="Times New Roman"/>
          <w:szCs w:val="24"/>
        </w:rPr>
        <w:t xml:space="preserve"> </w:t>
      </w:r>
      <w:r>
        <w:rPr>
          <w:rFonts w:eastAsia="Times New Roman" w:cs="Times New Roman"/>
          <w:szCs w:val="24"/>
        </w:rPr>
        <w:lastRenderedPageBreak/>
        <w:t>των αποφάσεων. Γι’ αυτό άλλωστε εκλέγονται οι τοπικοί άρχοντες, για να αποφασίζουν με τόλμη, να πράττουν με συνέπεια και να αναλαμβάνουν βέβαια την ευθύνη των αποφάσεών τους και των πράξε</w:t>
      </w:r>
      <w:r>
        <w:rPr>
          <w:rFonts w:eastAsia="Times New Roman" w:cs="Times New Roman"/>
          <w:szCs w:val="24"/>
        </w:rPr>
        <w:t>ω</w:t>
      </w:r>
      <w:r>
        <w:rPr>
          <w:rFonts w:eastAsia="Times New Roman" w:cs="Times New Roman"/>
          <w:szCs w:val="24"/>
        </w:rPr>
        <w:t>ν τους.</w:t>
      </w:r>
    </w:p>
    <w:p w14:paraId="0715B18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τέταρτον, απαιτείται μια γενναία εσωτερική αναδιοργάνωσ</w:t>
      </w:r>
      <w:r>
        <w:rPr>
          <w:rFonts w:eastAsia="Times New Roman" w:cs="Times New Roman"/>
          <w:szCs w:val="24"/>
        </w:rPr>
        <w:t xml:space="preserve">η των δήμων και των περιφερειών, αποσαφήνιση των αναγκών, του δυναμικού που απαιτείται, σύστημα αξιολόγησης των υπαλλήλων αποτελεσματικό. </w:t>
      </w:r>
    </w:p>
    <w:p w14:paraId="0715B1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Αλήθεια, βλέπω και την κυρία Υπουργό Διοικητικής Μεταρρύθμισης ή όπως αλλιώς έχετε ονομάσει τώρα το Υπουργείο. Τι έγι</w:t>
      </w:r>
      <w:r>
        <w:rPr>
          <w:rFonts w:eastAsia="Times New Roman" w:cs="Times New Roman"/>
          <w:szCs w:val="24"/>
        </w:rPr>
        <w:t>νε αυτή η περιβόητη αξιολόγηση των δημοσίων υπαλλήλων, την οποία τόσο λυσσαλέα πολεμούσατε όταν ήσασταν στην αντιπολίτευση;</w:t>
      </w:r>
    </w:p>
    <w:p w14:paraId="0715B185"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B18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Αλλά χρειάζεται και κάτι ακόμα. Χρειάζονται συστήματα αξιολόγησης τα οποία θα </w:t>
      </w:r>
      <w:r>
        <w:rPr>
          <w:rFonts w:eastAsia="Times New Roman" w:cs="Times New Roman"/>
          <w:szCs w:val="24"/>
        </w:rPr>
        <w:t>λαμβάνουν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την άποψη του πολίτη. Συστήματα μέτρησης της ποιότητας των παρεχόμενων υπηρεσιών από τον ίδιο τον πολίτη. </w:t>
      </w:r>
    </w:p>
    <w:p w14:paraId="0715B18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Και τέλος, ναι, ένα ευέλικτο σύστημα κινητικότητας μόνο, όμως, με τη συμφωνία του φορέα προέλευσης του προσωπικού και με αντικειμε</w:t>
      </w:r>
      <w:r>
        <w:rPr>
          <w:rFonts w:eastAsia="Times New Roman" w:cs="Times New Roman"/>
          <w:szCs w:val="24"/>
        </w:rPr>
        <w:t>νικά κριτήρια.</w:t>
      </w:r>
    </w:p>
    <w:p w14:paraId="0715B18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Δεν γίνεται, το έχω πει πολλές φορές, η κινητικότητα να είναι το εργαλείο, με το οποίο τελικά αποψιλώνονται μικροί νησιωτικοί ορεινοί δήμοι, οι οποίοι έτσι όπως κάνατε την κινητικότητα, έχουν ως αποτέλεσμα να αιμορραγούν σε προσωπικό και να </w:t>
      </w:r>
      <w:r>
        <w:rPr>
          <w:rFonts w:eastAsia="Times New Roman" w:cs="Times New Roman"/>
          <w:szCs w:val="24"/>
        </w:rPr>
        <w:t xml:space="preserve">μην μπορούν να ανταποκριθούν στοιχειωδώς στις υποχρεώσεις τους. Θα μπορούσα να περιγράψω αναλυτικότερα το σχέδιό μας. Όμως, νομίζω ότι σήμερα χάριν της συζήτησης αυτές οι τέσσερις κεντρικές κατευθύνσεις επαρκούν. </w:t>
      </w:r>
    </w:p>
    <w:p w14:paraId="0715B18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τώρα στα ζητήματα των αλλαγών που η Κυβέρνηση προωθεί στον εκλογικό νόμο για τις εθνικές εκλογές. Κατ’ αρχάς, επισημαίνω τον απόλυτο παραλογισμό. Η Κυβέρνηση προωθεί εν μέσω μιας θητείας δεύτερη αλλαγή του εκλογικού νό</w:t>
      </w:r>
      <w:r>
        <w:rPr>
          <w:rFonts w:eastAsia="Times New Roman" w:cs="Times New Roman"/>
          <w:szCs w:val="24"/>
        </w:rPr>
        <w:t xml:space="preserve">μου, που αφορά μάλιστα στις μεγαλύτερες περιφέρειες της χώρας, λίγους μήνες πριν από τις εθνικές εκλογές. </w:t>
      </w:r>
    </w:p>
    <w:p w14:paraId="0715B1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Υπό κανονικές συνθήκες δεν θα έπρεπε καν να μπούμε σ’ αυτή</w:t>
      </w:r>
      <w:r>
        <w:rPr>
          <w:rFonts w:eastAsia="Times New Roman" w:cs="Times New Roman"/>
          <w:szCs w:val="24"/>
        </w:rPr>
        <w:t>ν</w:t>
      </w:r>
      <w:r>
        <w:rPr>
          <w:rFonts w:eastAsia="Times New Roman" w:cs="Times New Roman"/>
          <w:szCs w:val="24"/>
        </w:rPr>
        <w:t xml:space="preserve"> τη συζήτηση. Όμως, εμείς ασκούμε υπεύθυνη αντιπολίτευση και γι’ αυτό και προτείναμε στην </w:t>
      </w:r>
      <w:r>
        <w:rPr>
          <w:rFonts w:eastAsia="Times New Roman" w:cs="Times New Roman"/>
          <w:szCs w:val="24"/>
        </w:rPr>
        <w:t>Κυβέρνηση μια έντιμη και σωστή λύση. Μαζί με την κατάτμηση της Β΄ Αθηνών και της Περιφέρειας Αττικής -κίνηση σωστή, κίνηση επιβεβλημένη, την έχω εξάλλου ο ίδιος υποστηρίξει από το 2004, όταν εκλέχθηκα για πρώτη φορά πρώτος Βουλευτής στην αχανή Β΄ Αθηνών- ν</w:t>
      </w:r>
      <w:r>
        <w:rPr>
          <w:rFonts w:eastAsia="Times New Roman" w:cs="Times New Roman"/>
          <w:szCs w:val="24"/>
        </w:rPr>
        <w:t xml:space="preserve">α δώσουμε τώρα –επαναλαμβάνω τώρα- τη δυνατότητα στους συμπολίτες μας, εγγεγραμμένους στους εκλογικούς καταλόγους που διαμένουν στο εξωτερικό, να ψηφίζουν από τον μόνιμο τόπο κατοικίας τους. </w:t>
      </w:r>
    </w:p>
    <w:p w14:paraId="0715B18B"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715B18C" w14:textId="77777777" w:rsidR="006222AF" w:rsidRDefault="006453C1">
      <w:pPr>
        <w:spacing w:after="0" w:line="600" w:lineRule="auto"/>
        <w:ind w:firstLine="720"/>
        <w:jc w:val="both"/>
        <w:rPr>
          <w:rFonts w:eastAsia="Times New Roman" w:cs="Times New Roman"/>
          <w:szCs w:val="24"/>
        </w:rPr>
      </w:pPr>
      <w:r w:rsidRPr="00C84835">
        <w:rPr>
          <w:rFonts w:eastAsia="Times New Roman" w:cs="Times New Roman"/>
          <w:szCs w:val="24"/>
        </w:rPr>
        <w:t xml:space="preserve">Τι </w:t>
      </w:r>
      <w:r w:rsidRPr="00C84835">
        <w:rPr>
          <w:rFonts w:eastAsia="Times New Roman" w:cs="Times New Roman"/>
          <w:szCs w:val="24"/>
        </w:rPr>
        <w:t>φοβάστε, κύριε Σκουρλέτη</w:t>
      </w:r>
      <w:r>
        <w:rPr>
          <w:rFonts w:eastAsia="Times New Roman" w:cs="Times New Roman"/>
          <w:szCs w:val="24"/>
        </w:rPr>
        <w:t xml:space="preserve"> και δεν το κάνετε τώρα; Η</w:t>
      </w:r>
      <w:r w:rsidRPr="00291625">
        <w:rPr>
          <w:rFonts w:eastAsia="Times New Roman" w:cs="Times New Roman"/>
          <w:szCs w:val="24"/>
        </w:rPr>
        <w:t xml:space="preserve"> </w:t>
      </w:r>
      <w:r>
        <w:rPr>
          <w:rFonts w:eastAsia="Times New Roman" w:cs="Times New Roman"/>
          <w:szCs w:val="24"/>
        </w:rPr>
        <w:t xml:space="preserve">Κυβέρνηση αρνείται με επιμονή τη συζήτηση. </w:t>
      </w:r>
    </w:p>
    <w:p w14:paraId="0715B18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Ανοίγω παρένθεση για το εξής: Δεν τόλμησε καν η Κυβέρνηση και ο Πρόεδρος της Βουλής να προγραμματίσει την </w:t>
      </w:r>
      <w:r>
        <w:rPr>
          <w:rFonts w:eastAsia="Times New Roman" w:cs="Times New Roman"/>
          <w:szCs w:val="24"/>
        </w:rPr>
        <w:t>π</w:t>
      </w:r>
      <w:r>
        <w:rPr>
          <w:rFonts w:eastAsia="Times New Roman" w:cs="Times New Roman"/>
          <w:szCs w:val="24"/>
        </w:rPr>
        <w:t xml:space="preserve">ρο </w:t>
      </w:r>
      <w:r>
        <w:rPr>
          <w:rFonts w:eastAsia="Times New Roman" w:cs="Times New Roman"/>
          <w:szCs w:val="24"/>
        </w:rPr>
        <w:t>η</w:t>
      </w:r>
      <w:r>
        <w:rPr>
          <w:rFonts w:eastAsia="Times New Roman" w:cs="Times New Roman"/>
          <w:szCs w:val="24"/>
        </w:rPr>
        <w:t>μερησίας συζήτηση που είχαμε ζητήσει για το θέμα α</w:t>
      </w:r>
      <w:r>
        <w:rPr>
          <w:rFonts w:eastAsia="Times New Roman" w:cs="Times New Roman"/>
          <w:szCs w:val="24"/>
        </w:rPr>
        <w:t xml:space="preserve">υτό. Δεν την προγραμματίσατε καν και απεμπολήσαμε το δικαίωμα της </w:t>
      </w:r>
      <w:r>
        <w:rPr>
          <w:rFonts w:eastAsia="Times New Roman" w:cs="Times New Roman"/>
          <w:szCs w:val="24"/>
        </w:rPr>
        <w:lastRenderedPageBreak/>
        <w:t>μ</w:t>
      </w:r>
      <w:r>
        <w:rPr>
          <w:rFonts w:eastAsia="Times New Roman" w:cs="Times New Roman"/>
          <w:szCs w:val="24"/>
        </w:rPr>
        <w:t>ειοψηφίας, επειδή δεν θέλατε ποτέ να γίνει αυτή η συζήτηση. Και τώρα, βέβαια, η σπουδή σας να παραπέμψετε το θέμα σε κάποια επιτροπή -άρα στις καλένδες, μην κοροϊδευόμαστε- είναι ερμηνεύσιμ</w:t>
      </w:r>
      <w:r>
        <w:rPr>
          <w:rFonts w:eastAsia="Times New Roman" w:cs="Times New Roman"/>
          <w:szCs w:val="24"/>
        </w:rPr>
        <w:t xml:space="preserve">η. Φοβάται η κυβερνητική </w:t>
      </w:r>
      <w:r>
        <w:rPr>
          <w:rFonts w:eastAsia="Times New Roman" w:cs="Times New Roman"/>
          <w:szCs w:val="24"/>
        </w:rPr>
        <w:t>π</w:t>
      </w:r>
      <w:r>
        <w:rPr>
          <w:rFonts w:eastAsia="Times New Roman" w:cs="Times New Roman"/>
          <w:szCs w:val="24"/>
        </w:rPr>
        <w:t xml:space="preserve">λειοψηφία την πολιτική ετυμηγορία των νέων που κορόιδεψε και έδιωξε από τη χώρα. </w:t>
      </w:r>
    </w:p>
    <w:p w14:paraId="0715B18E"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715B18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 Έτσι φοβάστε και την κρίση των Ελλήνων που κατοικούν στο εξωτερικό, που έχουν πια εμπειρία μέ</w:t>
      </w:r>
      <w:r>
        <w:rPr>
          <w:rFonts w:eastAsia="Times New Roman" w:cs="Times New Roman"/>
          <w:szCs w:val="24"/>
        </w:rPr>
        <w:t xml:space="preserve">σα από την καθημερινότητά τους σε σύγχρονα κράτη και σύγχρονες δημοκρατίες, αυτών που ξέρουν πώς θα μπορούσε να είναι η χώρα εάν δεν είχαν βάλει την όπισθεν οι ΣΥΡΙΖΑ-ΑΝΕΛ. </w:t>
      </w:r>
    </w:p>
    <w:p w14:paraId="0715B19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Όμως, το να μένουν τα πράγματα έτσι, κάνει πολύ κακό στη </w:t>
      </w:r>
      <w:r>
        <w:rPr>
          <w:rFonts w:eastAsia="Times New Roman" w:cs="Times New Roman"/>
          <w:szCs w:val="24"/>
        </w:rPr>
        <w:t>δ</w:t>
      </w:r>
      <w:r>
        <w:rPr>
          <w:rFonts w:eastAsia="Times New Roman" w:cs="Times New Roman"/>
          <w:szCs w:val="24"/>
        </w:rPr>
        <w:t>ημοκρατία μας. Είναι προ</w:t>
      </w:r>
      <w:r>
        <w:rPr>
          <w:rFonts w:eastAsia="Times New Roman" w:cs="Times New Roman"/>
          <w:szCs w:val="24"/>
        </w:rPr>
        <w:t xml:space="preserve">σβολή σε ένα εκλεκτό τμήμα του έθνους μας, στο οποίο σήμερα η Βουλή οφείλει να απευθυνθεί και να δεσμευθεί ότι αυτή η κατάσταση θα αλλάξει και θα αλλάξει τώρα, ειδικά στη γενιά του </w:t>
      </w:r>
      <w:r>
        <w:rPr>
          <w:rFonts w:eastAsia="Times New Roman" w:cs="Times New Roman"/>
          <w:szCs w:val="24"/>
          <w:lang w:val="en-US"/>
        </w:rPr>
        <w:t>brain</w:t>
      </w:r>
      <w:r w:rsidRPr="004B3A72">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w:t>
      </w:r>
    </w:p>
    <w:p w14:paraId="0715B19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λέτε, κύριε Σκουρλέτη, σ’ αυτούς τους τετρακόσιους χιλιάδε</w:t>
      </w:r>
      <w:r>
        <w:rPr>
          <w:rFonts w:eastAsia="Times New Roman" w:cs="Times New Roman"/>
          <w:szCs w:val="24"/>
        </w:rPr>
        <w:t xml:space="preserve">ς νέους που έφυγαν από τη χώρα μας τα τελευταία χρόνια; </w:t>
      </w:r>
      <w:r>
        <w:rPr>
          <w:rFonts w:eastAsia="Times New Roman" w:cs="Times New Roman"/>
          <w:szCs w:val="24"/>
        </w:rPr>
        <w:lastRenderedPageBreak/>
        <w:t>Γιατί τους απαγορεύετε τη συμμετοχή στη λήψη αποφάσεων που αφορούν τη δικιά τους ζωή;</w:t>
      </w:r>
    </w:p>
    <w:p w14:paraId="0715B192"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715B19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Άραγε, έχουμε </w:t>
      </w:r>
      <w:r>
        <w:rPr>
          <w:rFonts w:eastAsia="Times New Roman" w:cs="Times New Roman"/>
          <w:szCs w:val="24"/>
        </w:rPr>
        <w:t>δ</w:t>
      </w:r>
      <w:r>
        <w:rPr>
          <w:rFonts w:eastAsia="Times New Roman" w:cs="Times New Roman"/>
          <w:szCs w:val="24"/>
        </w:rPr>
        <w:t>ημοκρατία πολλών ταχυτήτων, περισσότερη για κ</w:t>
      </w:r>
      <w:r>
        <w:rPr>
          <w:rFonts w:eastAsia="Times New Roman" w:cs="Times New Roman"/>
          <w:szCs w:val="24"/>
        </w:rPr>
        <w:t xml:space="preserve">άποιους και λιγότερη για κάποιους άλλους; Γιατί φοβάστε την κρίση τους; </w:t>
      </w:r>
    </w:p>
    <w:p w14:paraId="0715B19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κάτι ακόμα: Είναι και άξιο απορίας, εκείνοι που εργαλειοποιούν τα πάντα σε μια ταξική βάση να κάνουν ότι δεν καταλαβαίνουν το προφανές, ότι η άρνησή σας να δεχθείτε την τροπολογία</w:t>
      </w:r>
      <w:r>
        <w:rPr>
          <w:rFonts w:eastAsia="Times New Roman" w:cs="Times New Roman"/>
          <w:szCs w:val="24"/>
        </w:rPr>
        <w:t xml:space="preserve"> την οποία έχουμε καταθέσει, θεμελιώνει μια βαθιά αντιδημοκρατική διάκριση. Ουσιαστικά συνδέετε την ψήφο των Ελλήνων πολιτών του εξωτερικού με την οικονομική τους ισχύ. Όποιος έχει λεφτά, μπορεί να πάρει το αεροπλάνο και να γυρίσει. Όποιος δεν έχει, στερεί</w:t>
      </w:r>
      <w:r>
        <w:rPr>
          <w:rFonts w:eastAsia="Times New Roman" w:cs="Times New Roman"/>
          <w:szCs w:val="24"/>
        </w:rPr>
        <w:t xml:space="preserve">ται του δικαιώματος να αποφασίσει για το μέλλον του. </w:t>
      </w:r>
    </w:p>
    <w:p w14:paraId="0715B195"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0715B196" w14:textId="77777777" w:rsidR="006222AF" w:rsidRDefault="006453C1">
      <w:pPr>
        <w:spacing w:after="0"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0715B197" w14:textId="77777777" w:rsidR="006222AF" w:rsidRDefault="006453C1">
      <w:pPr>
        <w:spacing w:after="0" w:line="600" w:lineRule="auto"/>
        <w:ind w:firstLine="720"/>
        <w:jc w:val="both"/>
        <w:rPr>
          <w:rFonts w:eastAsia="Times New Roman"/>
          <w:bCs/>
        </w:rPr>
      </w:pPr>
      <w:r>
        <w:rPr>
          <w:rFonts w:eastAsia="Times New Roman"/>
          <w:b/>
          <w:bCs/>
        </w:rPr>
        <w:lastRenderedPageBreak/>
        <w:t>ΧΡΗΣΤΟΣ ΣΙΜΟΡΕΛΗΣ:</w:t>
      </w:r>
      <w:r>
        <w:rPr>
          <w:rFonts w:eastAsia="Times New Roman"/>
          <w:bCs/>
        </w:rPr>
        <w:t xml:space="preserve"> Τους φέρνατε τσάμπα!</w:t>
      </w:r>
    </w:p>
    <w:p w14:paraId="0715B198" w14:textId="77777777" w:rsidR="006222AF" w:rsidRDefault="006453C1">
      <w:pPr>
        <w:spacing w:after="0" w:line="600" w:lineRule="auto"/>
        <w:ind w:firstLine="720"/>
        <w:jc w:val="both"/>
        <w:rPr>
          <w:rFonts w:eastAsia="Times New Roman"/>
          <w:bCs/>
        </w:rPr>
      </w:pPr>
      <w:r w:rsidRPr="00F27A0B">
        <w:rPr>
          <w:rFonts w:eastAsia="Times New Roman"/>
          <w:b/>
          <w:bCs/>
        </w:rPr>
        <w:t xml:space="preserve">ΚΥΡΙΑΚΟΣ ΜΗΤΣΟΤΑΚΗΣ (Πρόεδρος της Νέας Δημοκρατίας): </w:t>
      </w:r>
      <w:r>
        <w:rPr>
          <w:rFonts w:eastAsia="Times New Roman"/>
          <w:bCs/>
        </w:rPr>
        <w:t xml:space="preserve">Ντροπή σας! Μιλάτε κιόλας από πάνω; Δεν ντρέπεστε λίγο; Πηγαίνετε να τα πείτε σ’ αυτούς που ακούν τη συζήτηση. </w:t>
      </w:r>
    </w:p>
    <w:p w14:paraId="0715B199" w14:textId="77777777" w:rsidR="006222AF" w:rsidRDefault="006453C1">
      <w:pPr>
        <w:spacing w:after="0" w:line="600" w:lineRule="auto"/>
        <w:ind w:firstLine="720"/>
        <w:jc w:val="center"/>
        <w:rPr>
          <w:rFonts w:eastAsia="Times New Roman"/>
          <w:bCs/>
        </w:rPr>
      </w:pPr>
      <w:r w:rsidRPr="00115525">
        <w:rPr>
          <w:rFonts w:eastAsia="Times New Roman"/>
          <w:bCs/>
        </w:rPr>
        <w:t xml:space="preserve">(Θόρυβος </w:t>
      </w:r>
      <w:r>
        <w:rPr>
          <w:rFonts w:eastAsia="Times New Roman"/>
          <w:bCs/>
        </w:rPr>
        <w:t>από την πτέρυγα του ΣΥΡΙΖΑ</w:t>
      </w:r>
      <w:r w:rsidRPr="00115525">
        <w:rPr>
          <w:rFonts w:eastAsia="Times New Roman"/>
          <w:bCs/>
        </w:rPr>
        <w:t>)</w:t>
      </w:r>
    </w:p>
    <w:p w14:paraId="0715B19A" w14:textId="77777777" w:rsidR="006222AF" w:rsidRDefault="006453C1">
      <w:pPr>
        <w:spacing w:after="0" w:line="600" w:lineRule="auto"/>
        <w:ind w:firstLine="720"/>
        <w:jc w:val="both"/>
        <w:rPr>
          <w:rFonts w:eastAsia="Times New Roman"/>
          <w:bCs/>
        </w:rPr>
      </w:pPr>
      <w:r>
        <w:rPr>
          <w:rFonts w:eastAsia="Times New Roman"/>
          <w:bCs/>
        </w:rPr>
        <w:t xml:space="preserve">Πείτε τα αυτά, εκφράστε την οργή σας. </w:t>
      </w:r>
    </w:p>
    <w:p w14:paraId="0715B19B"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r>
        <w:rPr>
          <w:rFonts w:eastAsia="Times New Roman"/>
          <w:bCs/>
        </w:rPr>
        <w:t>)</w:t>
      </w:r>
    </w:p>
    <w:p w14:paraId="0715B19C" w14:textId="77777777" w:rsidR="006222AF" w:rsidRDefault="006453C1">
      <w:pPr>
        <w:spacing w:after="0" w:line="600" w:lineRule="auto"/>
        <w:ind w:firstLine="720"/>
        <w:jc w:val="both"/>
        <w:rPr>
          <w:rFonts w:eastAsia="Times New Roman"/>
          <w:bCs/>
        </w:rPr>
      </w:pPr>
      <w:r>
        <w:rPr>
          <w:rFonts w:eastAsia="Times New Roman"/>
          <w:b/>
          <w:bCs/>
        </w:rPr>
        <w:t>ΧΡΗΣΤΟΣ ΣΙΜΟΡΕ</w:t>
      </w:r>
      <w:r>
        <w:rPr>
          <w:rFonts w:eastAsia="Times New Roman"/>
          <w:b/>
          <w:bCs/>
        </w:rPr>
        <w:t>ΛΗΣ:</w:t>
      </w:r>
      <w:r>
        <w:rPr>
          <w:rFonts w:eastAsia="Times New Roman"/>
          <w:bCs/>
        </w:rPr>
        <w:t xml:space="preserve"> Δώστε πίσω τα λεφτά. Δώστε πίσω τα 200 εκατομμύρια! </w:t>
      </w:r>
    </w:p>
    <w:p w14:paraId="0715B19D" w14:textId="77777777" w:rsidR="006222AF" w:rsidRDefault="006453C1">
      <w:pPr>
        <w:spacing w:after="0" w:line="600" w:lineRule="auto"/>
        <w:ind w:firstLine="720"/>
        <w:jc w:val="both"/>
        <w:rPr>
          <w:rFonts w:eastAsia="Times New Roman"/>
          <w:bCs/>
        </w:rPr>
      </w:pPr>
      <w:r w:rsidRPr="001E1D9E">
        <w:rPr>
          <w:rFonts w:eastAsia="Times New Roman"/>
          <w:b/>
          <w:bCs/>
        </w:rPr>
        <w:t>ΚΥΡΙΑΚΟΣ ΜΗΤΣΟΤΑΚΗΣ (Πρόεδρος της Νέας Δημοκρατίας):</w:t>
      </w:r>
      <w:r>
        <w:rPr>
          <w:rFonts w:eastAsia="Times New Roman"/>
          <w:bCs/>
        </w:rPr>
        <w:t xml:space="preserve"> Πείτε τα αυτά, πείτε και άλλα! Δεν είστε απλώς κυνικοί, είστε βαθιά αντιδημοκράτες με αυτή τη νοοτροπία, την οποία εκπέμπετε σήμερα.</w:t>
      </w:r>
    </w:p>
    <w:p w14:paraId="0715B19E"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w:t>
      </w:r>
      <w:r w:rsidRPr="00FE24C6">
        <w:rPr>
          <w:rFonts w:eastAsia="Times New Roman"/>
          <w:bCs/>
        </w:rPr>
        <w:t>ατα από την πτέρυγα της Νέας Δημοκρατίας)</w:t>
      </w:r>
    </w:p>
    <w:p w14:paraId="0715B19F" w14:textId="77777777" w:rsidR="006222AF" w:rsidRDefault="006453C1">
      <w:pPr>
        <w:spacing w:after="0" w:line="600" w:lineRule="auto"/>
        <w:ind w:firstLine="720"/>
        <w:jc w:val="both"/>
        <w:rPr>
          <w:rFonts w:eastAsia="Times New Roman"/>
          <w:bCs/>
        </w:rPr>
      </w:pPr>
      <w:r>
        <w:rPr>
          <w:rFonts w:eastAsia="Times New Roman"/>
          <w:bCs/>
        </w:rPr>
        <w:t xml:space="preserve">Ξέρετε, αυτή την ώρα είναι απόγευμα στις υπόλοιπες ευρωπαϊκές χώρες, είναι βράδυ στην Αυστραλία, είναι πρωί στην Αμερική. Όλοι οι Έλληνες οι οποίοι μένουν στο εξωτερικό, όμως, </w:t>
      </w:r>
      <w:r>
        <w:rPr>
          <w:rFonts w:eastAsia="Times New Roman"/>
          <w:bCs/>
        </w:rPr>
        <w:lastRenderedPageBreak/>
        <w:t>θα πάρουν το μήνυμα από τη σημερινή συ</w:t>
      </w:r>
      <w:r>
        <w:rPr>
          <w:rFonts w:eastAsia="Times New Roman"/>
          <w:bCs/>
        </w:rPr>
        <w:t>νεδρίαση, θα δουν τις θλιβερές σας αντιδράσεις. Μην ανησυχείτε, μπορεί να μην μπορέσουν σ’ αυτές τις εκλογές να έρθουν να ψηφίσουν. Θα θυμούνται, όμως, ποιος τους στέρησε τη δυνατότητα, είχαμε την ευκαιρία να το κάνουμε τώρα και δεν το κάνατε. Θα το θυμούν</w:t>
      </w:r>
      <w:r>
        <w:rPr>
          <w:rFonts w:eastAsia="Times New Roman"/>
          <w:bCs/>
        </w:rPr>
        <w:t xml:space="preserve">ται </w:t>
      </w:r>
      <w:r>
        <w:rPr>
          <w:rFonts w:eastAsia="Times New Roman"/>
          <w:bCs/>
        </w:rPr>
        <w:t>κάθε</w:t>
      </w:r>
      <w:r>
        <w:rPr>
          <w:rFonts w:eastAsia="Times New Roman"/>
          <w:bCs/>
        </w:rPr>
        <w:t xml:space="preserve"> στιγμή. Θα θυμούνται και τις θλιβερές σας αντιδράσεις. </w:t>
      </w:r>
    </w:p>
    <w:p w14:paraId="0715B1A0" w14:textId="77777777" w:rsidR="006222AF" w:rsidRDefault="006453C1">
      <w:pPr>
        <w:spacing w:after="0" w:line="600" w:lineRule="auto"/>
        <w:ind w:firstLine="720"/>
        <w:jc w:val="center"/>
        <w:rPr>
          <w:rFonts w:eastAsia="Times New Roman"/>
          <w:bCs/>
        </w:rPr>
      </w:pPr>
      <w:r>
        <w:rPr>
          <w:rFonts w:eastAsia="Times New Roman"/>
          <w:bCs/>
        </w:rPr>
        <w:t>(Χειροκροτήματα από την πτέρυγα της Νέας Δημοκρατίας)</w:t>
      </w:r>
    </w:p>
    <w:p w14:paraId="0715B1A1" w14:textId="77777777" w:rsidR="006222AF" w:rsidRDefault="006453C1">
      <w:pPr>
        <w:spacing w:after="0" w:line="600" w:lineRule="auto"/>
        <w:ind w:firstLine="720"/>
        <w:jc w:val="both"/>
        <w:rPr>
          <w:rFonts w:eastAsia="Times New Roman"/>
          <w:bCs/>
        </w:rPr>
      </w:pPr>
      <w:r w:rsidRPr="00B256A1">
        <w:rPr>
          <w:rFonts w:eastAsia="Times New Roman"/>
          <w:bCs/>
        </w:rPr>
        <w:t>Θα μπορούσαμε να τους πούμε</w:t>
      </w:r>
      <w:r>
        <w:rPr>
          <w:rFonts w:eastAsia="Times New Roman"/>
          <w:bCs/>
        </w:rPr>
        <w:t xml:space="preserve"> ότι ναι, είναι απλό, τεχνικά γίνεται και θα βρούμε τον τρόπο να ψηφίζετε από τον τόπο στον οποίο βρίσκεστε. </w:t>
      </w:r>
    </w:p>
    <w:p w14:paraId="0715B1A2" w14:textId="77777777" w:rsidR="006222AF" w:rsidRDefault="006453C1">
      <w:pPr>
        <w:spacing w:after="0" w:line="600" w:lineRule="auto"/>
        <w:ind w:firstLine="720"/>
        <w:jc w:val="both"/>
        <w:rPr>
          <w:rFonts w:eastAsia="Times New Roman"/>
          <w:bCs/>
        </w:rPr>
      </w:pPr>
      <w:r>
        <w:rPr>
          <w:rFonts w:eastAsia="Times New Roman"/>
          <w:bCs/>
        </w:rPr>
        <w:t>Εδώ είναι η τροπολογία, πολύ αναλυτική, πολύ τεκμηριωμένη. Μπορείτε να τη δεχθείτε σήμερα, κύριε Σκουρλέτη, και θέλω τη ρητή σας απάντηση, εάν δέχεστε ή όχι την τροπολογία την οποία έχουμε καταθέσει και αν δεν τη δέχεστε, γιατί δεν τη δέχεστε. Δεν σας αρέσ</w:t>
      </w:r>
      <w:r>
        <w:rPr>
          <w:rFonts w:eastAsia="Times New Roman"/>
          <w:bCs/>
        </w:rPr>
        <w:t xml:space="preserve">ει αυτό το οποίο έχουμε προτείνει ή μήπως δεν τη δέχεστε, για να παραπέμψετε το θέμα στο μέλλον και κάποια στιγμή να ξεχαστεί μέσα στη θολούρα και την ένταση της προεκλογικής περιόδου; </w:t>
      </w:r>
    </w:p>
    <w:p w14:paraId="0715B1A3" w14:textId="77777777" w:rsidR="006222AF" w:rsidRDefault="006453C1">
      <w:pPr>
        <w:spacing w:after="0" w:line="600" w:lineRule="auto"/>
        <w:ind w:firstLine="720"/>
        <w:jc w:val="both"/>
        <w:rPr>
          <w:rFonts w:eastAsia="Times New Roman"/>
          <w:bCs/>
        </w:rPr>
      </w:pPr>
      <w:r>
        <w:rPr>
          <w:rFonts w:eastAsia="Times New Roman"/>
          <w:bCs/>
        </w:rPr>
        <w:lastRenderedPageBreak/>
        <w:t>Εμείς πρέπει να πούμε κανονικά, εάν είχατε το θάρρος, σε όλους τους Έλ</w:t>
      </w:r>
      <w:r>
        <w:rPr>
          <w:rFonts w:eastAsia="Times New Roman"/>
          <w:bCs/>
        </w:rPr>
        <w:t>ληνες εκτός Ελλάδος ότι ναι, σας θέλουμε συμμέτοχους στην κριτική των λαθών μας και αρωγούς στην υπέρβασή τους, αλλά κυρίως θέλουμε όλους τους Έλληνες που ζουν σήμερα εκτός Ελλάδος συνεργάτες στην οικοδόμηση μιας χώρας σύγχρονης, υπερήφανης, ισχυρής, δημιο</w:t>
      </w:r>
      <w:r>
        <w:rPr>
          <w:rFonts w:eastAsia="Times New Roman"/>
          <w:bCs/>
        </w:rPr>
        <w:t xml:space="preserve">υργικής και αισιόδοξης και τη συμμετοχή σας στις εκλογές δεν την αντιλαμβανόμαστε μόνο ως μια γέφυρα πάνω από σύνορα, πάνω από χρόνο, πάνω από αποστάσεις, αλλά και </w:t>
      </w:r>
      <w:r>
        <w:rPr>
          <w:rFonts w:eastAsia="Times New Roman"/>
          <w:bCs/>
        </w:rPr>
        <w:t>ως</w:t>
      </w:r>
      <w:r>
        <w:rPr>
          <w:rFonts w:eastAsia="Times New Roman"/>
          <w:bCs/>
        </w:rPr>
        <w:t xml:space="preserve"> βήμα σύνδεσης και συμμετοχής σας με την επόμενη μέρα της Ελλάδος. Γιατί εσείς που ζείτε σ</w:t>
      </w:r>
      <w:r>
        <w:rPr>
          <w:rFonts w:eastAsia="Times New Roman"/>
          <w:bCs/>
        </w:rPr>
        <w:t>ήμερα στο εξωτερικό είστε αύριο οι επιχειρηματίες που θα επενδύσετε εδώ πέρα στη χώρα μας. Βέβαια, τα παιδιά που έφυγαν, ναι, εσείς είστε οι νέοι που κάποια στιγμή θα επιστρέψετε να μεταφυτεύσετε τις γνώσεις σας, τις εμπειρίες σας και τη δημιουργικότητά σα</w:t>
      </w:r>
      <w:r>
        <w:rPr>
          <w:rFonts w:eastAsia="Times New Roman"/>
          <w:bCs/>
        </w:rPr>
        <w:t>ς.</w:t>
      </w:r>
    </w:p>
    <w:p w14:paraId="0715B1A4" w14:textId="77777777" w:rsidR="006222AF" w:rsidRDefault="006453C1">
      <w:pPr>
        <w:spacing w:after="0" w:line="600" w:lineRule="auto"/>
        <w:ind w:firstLine="720"/>
        <w:jc w:val="both"/>
        <w:rPr>
          <w:rFonts w:eastAsia="Times New Roman"/>
          <w:bCs/>
        </w:rPr>
      </w:pPr>
      <w:r>
        <w:rPr>
          <w:rFonts w:eastAsia="Times New Roman"/>
          <w:bCs/>
        </w:rPr>
        <w:t xml:space="preserve">Προσωπικά, έχω και έχουμε αποδείξει ως Νέα Δημοκρατία τη μεγάλη μας πίστη στους Έλληνες της διασποράς. Τους θέλουμε όλους δίπλα μας, για να πάμε επιτέλους όλοι μαζί μπροστά. Όμως, είναι φανερό, φάνηκε ξεκάθαρα και από τη σημερινή </w:t>
      </w:r>
      <w:r>
        <w:rPr>
          <w:rFonts w:eastAsia="Times New Roman"/>
          <w:bCs/>
        </w:rPr>
        <w:lastRenderedPageBreak/>
        <w:t xml:space="preserve">θλιβερή σας αντίδραση, </w:t>
      </w:r>
      <w:r>
        <w:rPr>
          <w:rFonts w:eastAsia="Times New Roman"/>
          <w:bCs/>
        </w:rPr>
        <w:t xml:space="preserve">ότι ο κ. Τσίπρας και οι συν αυτώ, όλοι εσείς, θέλετε την Ελλάδα μια χώρα απομονωμένη, κλεισμένη πίσω από ένα παραπέτασμα ψεύδους και αυταρχισμού. Αυτές είναι μεθοδεύσεις από το παρελθόν. Δεν θα αντέξουν στο παρόν και βέβαια, δεν έχουν μέλλον. </w:t>
      </w:r>
    </w:p>
    <w:p w14:paraId="0715B1A5" w14:textId="77777777" w:rsidR="006222AF" w:rsidRDefault="006453C1">
      <w:pPr>
        <w:spacing w:after="0" w:line="600" w:lineRule="auto"/>
        <w:ind w:firstLine="720"/>
        <w:jc w:val="both"/>
        <w:rPr>
          <w:rFonts w:eastAsia="Times New Roman"/>
          <w:bCs/>
        </w:rPr>
      </w:pPr>
      <w:r>
        <w:rPr>
          <w:rFonts w:eastAsia="Times New Roman"/>
          <w:bCs/>
        </w:rPr>
        <w:t xml:space="preserve">Το λέμε ξεκάθαρα σε όλους τους Έλληνες του εξωτερικού που μας ακούν σήμερα: Ελάτε να ψηφίσετε στις επόμενες εκλογές, για να είναι η τελευταία φορά που θα χρειαστεί να ταξιδέψετε, για να ασκήσετε το εκλογικό σας δικαίωμα. </w:t>
      </w:r>
    </w:p>
    <w:p w14:paraId="0715B1A6" w14:textId="77777777" w:rsidR="006222AF" w:rsidRDefault="006453C1">
      <w:pPr>
        <w:spacing w:after="0" w:line="600" w:lineRule="auto"/>
        <w:ind w:firstLine="720"/>
        <w:jc w:val="center"/>
        <w:rPr>
          <w:rFonts w:eastAsia="Times New Roman"/>
          <w:bCs/>
        </w:rPr>
      </w:pPr>
      <w:r w:rsidRPr="00FE24C6">
        <w:rPr>
          <w:rFonts w:eastAsia="Times New Roman"/>
          <w:bCs/>
        </w:rPr>
        <w:t>(Χειροκροτήματα από την πτέρυγα τη</w:t>
      </w:r>
      <w:r w:rsidRPr="00FE24C6">
        <w:rPr>
          <w:rFonts w:eastAsia="Times New Roman"/>
          <w:bCs/>
        </w:rPr>
        <w:t>ς Νέας Δημοκρατίας)</w:t>
      </w:r>
    </w:p>
    <w:p w14:paraId="0715B1A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Γιατί στον νέο εκλογικό νόμο που θα ψηφίσουμε αμέσως μετά τις επόμενες εκλογές </w:t>
      </w:r>
      <w:r w:rsidRPr="00D11A30">
        <w:rPr>
          <w:rFonts w:eastAsia="Times New Roman" w:cs="Times New Roman"/>
          <w:szCs w:val="24"/>
        </w:rPr>
        <w:t>-</w:t>
      </w:r>
      <w:r>
        <w:rPr>
          <w:rFonts w:eastAsia="Times New Roman" w:cs="Times New Roman"/>
          <w:szCs w:val="24"/>
        </w:rPr>
        <w:t>δεν φαντάζομαι να πιστεύετε ότι θα μείνουμε για πολύ καιρό με την απλή αναλογική- θα δώσουμε επιτέλους την αυτονόητη δυνατότητα στους Έλληνες του εξωτερικού</w:t>
      </w:r>
      <w:r>
        <w:rPr>
          <w:rFonts w:eastAsia="Times New Roman" w:cs="Times New Roman"/>
          <w:szCs w:val="24"/>
        </w:rPr>
        <w:t xml:space="preserve"> να ψηφίζουν στον μόνιμο τόπο διαμονής τους. </w:t>
      </w:r>
    </w:p>
    <w:p w14:paraId="0715B1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Ακόμη και αν απορριφθεί τώρα η πρότασή μας, δεσμεύομαι ότι θα την επαναφέρουμε αμέσως μόλις γίνουμε Κυβέρνηση </w:t>
      </w:r>
      <w:r>
        <w:rPr>
          <w:rFonts w:eastAsia="Times New Roman" w:cs="Times New Roman"/>
          <w:szCs w:val="24"/>
        </w:rPr>
        <w:lastRenderedPageBreak/>
        <w:t>και τότε κανείς δεν θα μπορεί να κρύβεται πίσω από επιτροπές και άλλα προσ</w:t>
      </w:r>
      <w:r>
        <w:rPr>
          <w:rFonts w:eastAsia="Times New Roman" w:cs="Times New Roman"/>
          <w:szCs w:val="24"/>
        </w:rPr>
        <w:t>χώμ</w:t>
      </w:r>
      <w:r>
        <w:rPr>
          <w:rFonts w:eastAsia="Times New Roman" w:cs="Times New Roman"/>
          <w:szCs w:val="24"/>
        </w:rPr>
        <w:t xml:space="preserve">ατα. </w:t>
      </w:r>
    </w:p>
    <w:p w14:paraId="0715B1A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 θέλετε, λοιπόν</w:t>
      </w:r>
      <w:r>
        <w:rPr>
          <w:rFonts w:eastAsia="Times New Roman" w:cs="Times New Roman"/>
          <w:szCs w:val="24"/>
        </w:rPr>
        <w:t>, κύριε Υπουργέ, να κάνετε μία στοιχειώδη δημοκρατική υπέρβαση και να ξεφύγουμε λίγο από αυτό το κλίμα της αχρείαστης τοξικότητας, το οποίο μεθοδικά καλλιεργείτε, ψηφίστε εδώ και σήμερα την τροπολογία μας. Την καταθέτω και πάλι στα Πρακτικά.</w:t>
      </w:r>
    </w:p>
    <w:p w14:paraId="0715B1AA" w14:textId="77777777" w:rsidR="006222AF" w:rsidRDefault="006453C1">
      <w:pPr>
        <w:spacing w:after="0" w:line="600" w:lineRule="auto"/>
        <w:ind w:firstLine="709"/>
        <w:jc w:val="center"/>
        <w:rPr>
          <w:rFonts w:eastAsia="Times New Roman" w:cs="Times New Roman"/>
        </w:rPr>
      </w:pPr>
      <w:r w:rsidRPr="002914BE">
        <w:rPr>
          <w:rFonts w:eastAsia="Times New Roman" w:cs="Times New Roman"/>
        </w:rPr>
        <w:t>(Χειροκροτήματ</w:t>
      </w:r>
      <w:r w:rsidRPr="002914BE">
        <w:rPr>
          <w:rFonts w:eastAsia="Times New Roman" w:cs="Times New Roman"/>
        </w:rPr>
        <w:t>α από την πτέρυγα της Νέας Δημοκρατίας)</w:t>
      </w:r>
    </w:p>
    <w:p w14:paraId="0715B1AB" w14:textId="77777777" w:rsidR="006222AF" w:rsidRDefault="006453C1">
      <w:pPr>
        <w:spacing w:after="0"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w:t>
      </w:r>
      <w:r w:rsidRPr="00D11A30">
        <w:rPr>
          <w:rFonts w:eastAsia="Times New Roman" w:cs="Times New Roman"/>
        </w:rPr>
        <w:t xml:space="preserve">Νέας Δημοκρατίας </w:t>
      </w:r>
      <w:r>
        <w:rPr>
          <w:rFonts w:eastAsia="Times New Roman" w:cs="Times New Roman"/>
        </w:rPr>
        <w:t>κ. Κυριάκος Μητσοτάκης</w:t>
      </w:r>
      <w:r w:rsidRPr="000731CA">
        <w:rPr>
          <w:rFonts w:eastAsia="Times New Roman" w:cs="Times New Roman"/>
        </w:rPr>
        <w:t xml:space="preserve"> καταθέτει για τα Πρακτικά </w:t>
      </w:r>
      <w:r>
        <w:rPr>
          <w:rFonts w:eastAsia="Times New Roman" w:cs="Times New Roman"/>
        </w:rPr>
        <w:t xml:space="preserve">την προαναφερθείσα </w:t>
      </w:r>
      <w:r w:rsidRPr="00D11A30">
        <w:rPr>
          <w:rFonts w:eastAsia="Times New Roman" w:cs="Times New Roman"/>
        </w:rPr>
        <w:t>τροπολογία</w:t>
      </w:r>
      <w:r>
        <w:rPr>
          <w:rFonts w:eastAsia="Times New Roman" w:cs="Times New Roman"/>
        </w:rPr>
        <w:t xml:space="preserve">, </w:t>
      </w:r>
      <w:r w:rsidRPr="00D11A30">
        <w:rPr>
          <w:rFonts w:eastAsia="Times New Roman"/>
          <w:bCs/>
          <w:shd w:val="clear" w:color="auto" w:fill="FFFFFF"/>
        </w:rPr>
        <w:t>η οποία</w:t>
      </w:r>
      <w:r>
        <w:rPr>
          <w:rFonts w:eastAsia="Times New Roman" w:cs="Times New Roman"/>
        </w:rPr>
        <w:t xml:space="preserve"> βρίσκεται</w:t>
      </w:r>
      <w:r w:rsidRPr="000731CA">
        <w:rPr>
          <w:rFonts w:eastAsia="Times New Roman" w:cs="Times New Roman"/>
        </w:rPr>
        <w:t xml:space="preserve"> στο αρχείο του Τμήματος Γραμματείας της Διεύθυνσης Στενογραφίας και  Πρακτικών της Βουλής)</w:t>
      </w:r>
    </w:p>
    <w:p w14:paraId="0715B1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κάνουμε τη δικιά μας υπέρβαση, κύριε Σκουρλέτη. Για λόγους αρχών, τις οποίες έχω διατυπώσει εδώ και πολλά χρόνια, είμαστε υπέρ της κατάτμησης των μεγάλων περι</w:t>
      </w:r>
      <w:r>
        <w:rPr>
          <w:rFonts w:eastAsia="Times New Roman" w:cs="Times New Roman"/>
          <w:szCs w:val="24"/>
        </w:rPr>
        <w:t xml:space="preserve">φερειών. Γι’ αυτό και σήμερα θα ψηφίσουμε το άρθρο με το οποίο γίνεται η κατάτμηση της Β΄ Αθηνών και της Περιφέρειας Αττικής. </w:t>
      </w:r>
    </w:p>
    <w:p w14:paraId="0715B1AD" w14:textId="77777777" w:rsidR="006222AF" w:rsidRDefault="006453C1">
      <w:pPr>
        <w:spacing w:after="0" w:line="600" w:lineRule="auto"/>
        <w:ind w:firstLine="709"/>
        <w:jc w:val="center"/>
        <w:rPr>
          <w:rFonts w:eastAsia="Times New Roman" w:cs="Times New Roman"/>
        </w:rPr>
      </w:pPr>
      <w:r w:rsidRPr="002914BE">
        <w:rPr>
          <w:rFonts w:eastAsia="Times New Roman" w:cs="Times New Roman"/>
        </w:rPr>
        <w:lastRenderedPageBreak/>
        <w:t>(Χειροκροτήματα από την πτέρυγα της Νέας Δημοκρατίας)</w:t>
      </w:r>
    </w:p>
    <w:p w14:paraId="0715B1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Γιατί υπερασπιζόμαστε την ποιότητα της δημοκρατίας μας, τη διαφάνεια, την α</w:t>
      </w:r>
      <w:r>
        <w:rPr>
          <w:rFonts w:eastAsia="Times New Roman" w:cs="Times New Roman"/>
          <w:szCs w:val="24"/>
        </w:rPr>
        <w:t>ξιοπιστία στην πολιτική, αλλά και για έναν λόγο ακόμα. Γιατί δεν σας χαρίζουμε την πολιτική, την οποία εμείς πρώτοι εισηγηθήκαμε πριν από δύο χρόνια σ</w:t>
      </w:r>
      <w:r>
        <w:rPr>
          <w:rFonts w:eastAsia="Times New Roman" w:cs="Times New Roman"/>
          <w:szCs w:val="24"/>
        </w:rPr>
        <w:t>’</w:t>
      </w:r>
      <w:r>
        <w:rPr>
          <w:rFonts w:eastAsia="Times New Roman" w:cs="Times New Roman"/>
          <w:szCs w:val="24"/>
        </w:rPr>
        <w:t xml:space="preserve"> αυτήν εδώ την Αίθουσα.</w:t>
      </w:r>
    </w:p>
    <w:p w14:paraId="0715B1AF" w14:textId="77777777" w:rsidR="006222AF" w:rsidRDefault="006453C1">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715B1B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πρόκληση, λοιπόν, προς όλ</w:t>
      </w:r>
      <w:r>
        <w:rPr>
          <w:rFonts w:eastAsia="Times New Roman" w:cs="Times New Roman"/>
          <w:szCs w:val="24"/>
        </w:rPr>
        <w:t xml:space="preserve">ους σας είναι σαφής. Η Νέα Δημοκρατία δίνει σήμερα το πράσινο φως να σπάσουν από τις επόμενες κιόλας εκλογές οι δύο μεγάλες εκλογικές περιφέρειες. </w:t>
      </w:r>
    </w:p>
    <w:p w14:paraId="0715B1B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Φανείτε, λοιπόν, κύριε Τσίπρα, και εσείς για μία φορά συνεπής. Τολμήστε να κάνετε το ίδιο για την ψήφο των Ε</w:t>
      </w:r>
      <w:r>
        <w:rPr>
          <w:rFonts w:eastAsia="Times New Roman" w:cs="Times New Roman"/>
          <w:szCs w:val="24"/>
        </w:rPr>
        <w:t>λλήνων του εξωτερικού.</w:t>
      </w:r>
    </w:p>
    <w:p w14:paraId="0715B1B2" w14:textId="77777777" w:rsidR="006222AF" w:rsidRDefault="006453C1">
      <w:pPr>
        <w:spacing w:after="0" w:line="600" w:lineRule="auto"/>
        <w:ind w:firstLine="709"/>
        <w:jc w:val="center"/>
        <w:rPr>
          <w:rFonts w:eastAsia="Times New Roman" w:cs="Times New Roman"/>
        </w:rPr>
      </w:pPr>
      <w:r w:rsidRPr="002914BE">
        <w:rPr>
          <w:rFonts w:eastAsia="Times New Roman" w:cs="Times New Roman"/>
        </w:rPr>
        <w:t>(Χειροκροτήματα από την πτέρυγα της Νέας Δημοκρατίας)</w:t>
      </w:r>
    </w:p>
    <w:p w14:paraId="0715B1B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κλείνω την ομιλία μου με μία ευρύτερη πολιτική παρατήρηση. Ζούμε το λυκόφως ενός καθεστώτος, που θέλει να δώσει την εντύπωση ότι λειτουργεί για τους </w:t>
      </w:r>
      <w:r>
        <w:rPr>
          <w:rFonts w:eastAsia="Times New Roman" w:cs="Times New Roman"/>
          <w:szCs w:val="24"/>
        </w:rPr>
        <w:t xml:space="preserve">πολλούς ενώ στην ουσία επιδιώκει να κάνει μόνο τα χατίρια λίγων κομματικών πελατών. Όλα αυτά, ενώ επιχειρεί με κάθε τρόπο και όπως μπορεί να υπονομεύσει την πορεία της χώρας και της επόμενης </w:t>
      </w:r>
      <w:r>
        <w:rPr>
          <w:rFonts w:eastAsia="Times New Roman" w:cs="Times New Roman"/>
          <w:szCs w:val="24"/>
        </w:rPr>
        <w:t>κ</w:t>
      </w:r>
      <w:r>
        <w:rPr>
          <w:rFonts w:eastAsia="Times New Roman" w:cs="Times New Roman"/>
          <w:szCs w:val="24"/>
        </w:rPr>
        <w:t xml:space="preserve">υβέρνησης. </w:t>
      </w:r>
    </w:p>
    <w:p w14:paraId="0715B1B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Γιατί όπως το εθνικό συμφέρον καταπατήθηκε με ψέματα</w:t>
      </w:r>
      <w:r>
        <w:rPr>
          <w:rFonts w:eastAsia="Times New Roman" w:cs="Times New Roman"/>
          <w:szCs w:val="24"/>
        </w:rPr>
        <w:t xml:space="preserve"> και με δημαγωγία το 2015, έτσι υποσκάπτονται με νομοσχέδια, όπως το σημερινό, οι θεσμοί. Στρεβλώνονται οι θεσμοί το 2018. </w:t>
      </w:r>
    </w:p>
    <w:p w14:paraId="0715B1B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Πρόκειται, βέβαια, για μία μόνο πτυχή μιας συνολικά σκοτεινής εικόνας. Αυτοί που πριν από ένα χρόνο υπόσχονταν δίκαιη ανάπτυξη, έφερ</w:t>
      </w:r>
      <w:r>
        <w:rPr>
          <w:rFonts w:eastAsia="Times New Roman" w:cs="Times New Roman"/>
          <w:szCs w:val="24"/>
        </w:rPr>
        <w:t xml:space="preserve">αν τελικά το άτυπο τέταρτο μνημόνιο μέχρι το 2022 και πάνε να κρύψουν με το ψέμα της εξόδου στις αγορές το δήθεν τέλος της λιτότητας. </w:t>
      </w:r>
    </w:p>
    <w:p w14:paraId="0715B1B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Δημαγωγούν ότι κάποτε θα έλθουν αυξήσεις ενώ φόροι και εισφορές έχουν εγκατασταθεί για τα καλά στις τσέπες των Ελλήνων. Α</w:t>
      </w:r>
      <w:r>
        <w:rPr>
          <w:rFonts w:eastAsia="Times New Roman" w:cs="Times New Roman"/>
          <w:szCs w:val="24"/>
        </w:rPr>
        <w:t xml:space="preserve">πό τώρα μέχρι το τέλος του έτους, 11 δισεκατομμύρια ευρώ θα χρειαστεί να πληρώσουν οι Έλληνες. </w:t>
      </w:r>
    </w:p>
    <w:p w14:paraId="0715B1B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Είναι αυτοί που ανταλλάσσουν τα εύκολα λόγια των ξένων στο εξωτερικό με ακριβά και με σκληρά μέτρα στο εσωτερικό. Είναι αυτοί που προπαγανδίζουν επιδόματα, την </w:t>
      </w:r>
      <w:r>
        <w:rPr>
          <w:rFonts w:eastAsia="Times New Roman" w:cs="Times New Roman"/>
          <w:szCs w:val="24"/>
        </w:rPr>
        <w:t>ίδια ώρα που κόβουν τις συντάξεις.</w:t>
      </w:r>
    </w:p>
    <w:p w14:paraId="0715B1B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ΣΥΡΙΖΑ </w:t>
      </w:r>
      <w:r w:rsidRPr="00F331DF">
        <w:rPr>
          <w:rFonts w:eastAsia="Times New Roman"/>
          <w:bCs/>
        </w:rPr>
        <w:t>και</w:t>
      </w:r>
      <w:r>
        <w:rPr>
          <w:rFonts w:eastAsia="Times New Roman" w:cs="Times New Roman"/>
          <w:szCs w:val="24"/>
        </w:rPr>
        <w:t xml:space="preserve"> ΑΝΕΛ εξακολουθούν να κάνουν πολιτική με το ψέμα και να χρησιμοποιούν την εξουσία ως εργαλείο για να διχάσουν. Με τον χρόνο να μετράει αντίστροφα, με την κλεψύδρα της θητείας τους να τελειώνει, γίνονται όλο και </w:t>
      </w:r>
      <w:r>
        <w:rPr>
          <w:rFonts w:eastAsia="Times New Roman" w:cs="Times New Roman"/>
          <w:szCs w:val="24"/>
        </w:rPr>
        <w:t>πιο αδίστακτοι, όλο και πιο κυνικοί, όλο και χειρότεροι και γι’ αυτό, όλο και πιο επικίνδυνοι.</w:t>
      </w:r>
    </w:p>
    <w:p w14:paraId="0715B1B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το ξέρουμε αυτό. Δεν είναι κάτι που μας φοβίζει. Είμαστε εδώ για να ξαναβάλουμε τη χώρα στον δρόμο της δημοκρατικής ομαλότητας. Έχουμε εμπιστοσύνη και στου</w:t>
      </w:r>
      <w:r>
        <w:rPr>
          <w:rFonts w:eastAsia="Times New Roman" w:cs="Times New Roman"/>
          <w:szCs w:val="24"/>
        </w:rPr>
        <w:t>ς πολίτες, αλλά και στην ωριμότητα της κοινωνίας. Είμαστε αποφασισμένοι να αναλάβουμε τη μεγάλη ευθύνη της αναγέννησης της πατρίδας μας μαζί με όλες –επαναλαμβάνω, μαζί με όλες- τις δημιουργικές, μεταρρυθμιστικές δυνάμεις. Έχουμε σχέδιο. Έχουμε στελέχη. Έχ</w:t>
      </w:r>
      <w:r>
        <w:rPr>
          <w:rFonts w:eastAsia="Times New Roman" w:cs="Times New Roman"/>
          <w:szCs w:val="24"/>
        </w:rPr>
        <w:t xml:space="preserve">ουμε γνώση. Έχουμε όραμα. Είμαστε ένα ανοικτό κόμμα στραμμένο στο μέλλον. Μιλάμε τη γλώσσα της αλήθειας. </w:t>
      </w:r>
      <w:r>
        <w:rPr>
          <w:rFonts w:eastAsia="Times New Roman" w:cs="Times New Roman"/>
          <w:szCs w:val="24"/>
        </w:rPr>
        <w:lastRenderedPageBreak/>
        <w:t>Πράττουμε με μέτρο και ρεαλισμό και κυρίως, ενώνουμε και δεν διχάζουμε τους Έλληνες. Γι’ αυτό αισιοδοξούμε, διότι μπορούμε να δούμε πίσω από τις κυβερν</w:t>
      </w:r>
      <w:r>
        <w:rPr>
          <w:rFonts w:eastAsia="Times New Roman" w:cs="Times New Roman"/>
          <w:szCs w:val="24"/>
        </w:rPr>
        <w:t xml:space="preserve">ητικές μεθοδεύσεις της τελευταίας στιγμής και πίσω από θλιβερά νομοσχέδια, όπως το σημερινό, τη χώρα να ξεφεύγει από τον κατήφορο του λαϊκισμού, να σηκώνεται ξανά, να πηγαίνει υψηλότερα εκεί που της αξίζει. Διότι όλοι οι Έλληνες αξίζουμε καλύτερα. </w:t>
      </w:r>
    </w:p>
    <w:p w14:paraId="0715B1B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w:t>
      </w:r>
      <w:r>
        <w:rPr>
          <w:rFonts w:eastAsia="Times New Roman" w:cs="Times New Roman"/>
          <w:szCs w:val="24"/>
        </w:rPr>
        <w:t xml:space="preserve">τώ πολύ. </w:t>
      </w:r>
    </w:p>
    <w:p w14:paraId="0715B1B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0715B1BC" w14:textId="77777777" w:rsidR="006222AF" w:rsidRDefault="006453C1">
      <w:pPr>
        <w:spacing w:after="0" w:line="600" w:lineRule="auto"/>
        <w:ind w:firstLine="720"/>
        <w:jc w:val="both"/>
        <w:rPr>
          <w:rFonts w:eastAsia="Times New Roman" w:cs="Times New Roman"/>
          <w:szCs w:val="24"/>
        </w:rPr>
      </w:pPr>
      <w:r w:rsidRPr="008456B4">
        <w:rPr>
          <w:rFonts w:eastAsia="Times New Roman"/>
          <w:b/>
          <w:bCs/>
        </w:rPr>
        <w:t>ΠΡΟΕΔΡΕΥΩΝ (Δημήτριος Κρεμαστινός):</w:t>
      </w:r>
      <w:r>
        <w:rPr>
          <w:rFonts w:eastAsia="Times New Roman" w:cs="Times New Roman"/>
          <w:szCs w:val="24"/>
        </w:rPr>
        <w:t xml:space="preserve"> Τον λόγο έχει ο Υπουργός ο κ. Σκουρλέτης. </w:t>
      </w:r>
    </w:p>
    <w:p w14:paraId="0715B1BD" w14:textId="77777777" w:rsidR="006222AF" w:rsidRDefault="006453C1">
      <w:pPr>
        <w:spacing w:after="0" w:line="600" w:lineRule="auto"/>
        <w:ind w:firstLine="720"/>
        <w:jc w:val="both"/>
        <w:rPr>
          <w:rFonts w:eastAsia="Times New Roman" w:cs="Times New Roman"/>
          <w:szCs w:val="24"/>
        </w:rPr>
      </w:pPr>
      <w:r w:rsidRPr="00AF5E69">
        <w:rPr>
          <w:rFonts w:eastAsia="Times New Roman" w:cs="Times New Roman"/>
          <w:b/>
          <w:szCs w:val="24"/>
        </w:rPr>
        <w:t xml:space="preserve">ΠΑΝΑΓΙΩΤΗΣ </w:t>
      </w:r>
      <w:r>
        <w:rPr>
          <w:rFonts w:eastAsia="Times New Roman" w:cs="Times New Roman"/>
          <w:b/>
          <w:szCs w:val="24"/>
        </w:rPr>
        <w:t xml:space="preserve">(ΠΑΝΟΣ) </w:t>
      </w:r>
      <w:r w:rsidRPr="00AF5E69">
        <w:rPr>
          <w:rFonts w:eastAsia="Times New Roman" w:cs="Times New Roman"/>
          <w:b/>
          <w:szCs w:val="24"/>
        </w:rPr>
        <w:t>ΣΚΟΥΡΛΕΤΗΣ (Υπουργός Εσωτερικών):</w:t>
      </w:r>
      <w:r>
        <w:rPr>
          <w:rFonts w:eastAsia="Times New Roman" w:cs="Times New Roman"/>
          <w:szCs w:val="24"/>
        </w:rPr>
        <w:t xml:space="preserve"> Ευχαριστώ, κύριε Πρόεδρε. </w:t>
      </w:r>
    </w:p>
    <w:p w14:paraId="0715B1B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Πρόεδρε της Νέας Δημοκρατίας, αντιπαρέρχομαι όλες τις αναφορές σας για την παράδοση της μακεδονικής ταυτότητας, της γλώσσας, της εθνότητας, γιατί έχουν ειπωθεί κατ’ επανάληψη. Γνωρίζω ότι αυτό θα είναι το μόνιμο μοτίβο των πα</w:t>
      </w:r>
      <w:r>
        <w:rPr>
          <w:rFonts w:eastAsia="Times New Roman" w:cs="Times New Roman"/>
          <w:szCs w:val="24"/>
        </w:rPr>
        <w:lastRenderedPageBreak/>
        <w:t>ρεμβάσεών σας σε αυτά τα ζητήμα</w:t>
      </w:r>
      <w:r>
        <w:rPr>
          <w:rFonts w:eastAsia="Times New Roman" w:cs="Times New Roman"/>
          <w:szCs w:val="24"/>
        </w:rPr>
        <w:t>τα. Προσέξτε, όμως. Η υιοθέτηση αυτού του τυχοδιωκτικού, ακροδεξιού λόγου, το μόνο που κάνει είναι να αποτελεί μια ομπρέλα για τη Χρυσή Αυγή.</w:t>
      </w:r>
    </w:p>
    <w:p w14:paraId="0715B1BF" w14:textId="77777777" w:rsidR="006222AF" w:rsidRDefault="006453C1">
      <w:pPr>
        <w:spacing w:after="0" w:line="600" w:lineRule="auto"/>
        <w:ind w:firstLine="720"/>
        <w:jc w:val="center"/>
        <w:rPr>
          <w:rFonts w:eastAsia="Times New Roman"/>
          <w:bCs/>
        </w:rPr>
      </w:pPr>
      <w:r w:rsidRPr="00115525">
        <w:rPr>
          <w:rFonts w:eastAsia="Times New Roman"/>
          <w:bCs/>
        </w:rPr>
        <w:t>(Θόρυβος</w:t>
      </w:r>
      <w:r>
        <w:rPr>
          <w:rFonts w:eastAsia="Times New Roman"/>
          <w:bCs/>
        </w:rPr>
        <w:t xml:space="preserve"> - </w:t>
      </w:r>
      <w:r>
        <w:rPr>
          <w:rFonts w:eastAsia="Times New Roman"/>
          <w:bCs/>
        </w:rPr>
        <w:t>διαμαρτυρίες από την πτέρυγα της Νέας Δημοκρατίας</w:t>
      </w:r>
      <w:r w:rsidRPr="00115525">
        <w:rPr>
          <w:rFonts w:eastAsia="Times New Roman"/>
          <w:bCs/>
        </w:rPr>
        <w:t>)</w:t>
      </w:r>
    </w:p>
    <w:p w14:paraId="0715B1C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 Κύριοι συνάδελφοι, σας παρακαλώ. </w:t>
      </w:r>
    </w:p>
    <w:p w14:paraId="0715B1C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τότε δεν θα χ</w:t>
      </w:r>
      <w:r>
        <w:rPr>
          <w:rFonts w:eastAsia="Times New Roman" w:cs="Times New Roman"/>
          <w:szCs w:val="24"/>
        </w:rPr>
        <w:t xml:space="preserve">ρειαστεί η απλή αναλογική για να μπουν στα δημοτικά συμβούλια. Θα μπουν με την πολιτική σας και αυτόν τον ιδιότυπο ανταγωνισμό που δείχνετε γύρω από τα κρίσιμα θέματα της εξωτερικής πολιτικής. </w:t>
      </w:r>
    </w:p>
    <w:p w14:paraId="0715B1C2" w14:textId="77777777" w:rsidR="006222AF" w:rsidRDefault="006453C1">
      <w:pPr>
        <w:spacing w:after="0" w:line="600" w:lineRule="auto"/>
        <w:ind w:firstLine="720"/>
        <w:jc w:val="center"/>
        <w:rPr>
          <w:rFonts w:eastAsia="Times New Roman"/>
          <w:bCs/>
        </w:rPr>
      </w:pPr>
      <w:r w:rsidRPr="00115525">
        <w:rPr>
          <w:rFonts w:eastAsia="Times New Roman"/>
          <w:bCs/>
        </w:rPr>
        <w:t>(Θόρυβος</w:t>
      </w:r>
      <w:r>
        <w:rPr>
          <w:rFonts w:eastAsia="Times New Roman"/>
          <w:bCs/>
        </w:rPr>
        <w:t xml:space="preserve"> - </w:t>
      </w:r>
      <w:r>
        <w:rPr>
          <w:rFonts w:eastAsia="Times New Roman"/>
          <w:bCs/>
        </w:rPr>
        <w:t>διαμαρτυρίες από την πτέρυγα της Νέας Δημοκρατίας</w:t>
      </w:r>
      <w:r w:rsidRPr="00115525">
        <w:rPr>
          <w:rFonts w:eastAsia="Times New Roman"/>
          <w:bCs/>
        </w:rPr>
        <w:t>)</w:t>
      </w:r>
    </w:p>
    <w:p w14:paraId="0715B1C3"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ΙΑΣ</w:t>
      </w:r>
      <w:r>
        <w:rPr>
          <w:rFonts w:eastAsia="Times New Roman" w:cs="Times New Roman"/>
          <w:b/>
          <w:szCs w:val="24"/>
        </w:rPr>
        <w:t>ΟΝΑΣ</w:t>
      </w:r>
      <w:r>
        <w:rPr>
          <w:rFonts w:eastAsia="Times New Roman" w:cs="Times New Roman"/>
          <w:b/>
          <w:szCs w:val="24"/>
        </w:rPr>
        <w:t xml:space="preserve"> ΦΩΤΗΛΑΣ:</w:t>
      </w:r>
      <w:r>
        <w:rPr>
          <w:rFonts w:eastAsia="Times New Roman" w:cs="Times New Roman"/>
          <w:szCs w:val="24"/>
        </w:rPr>
        <w:t xml:space="preserve"> Συγγνώμη, κύριε Πρόεδρε, του δώσατε τον λόγο για να πει αυτό το πράγμα;</w:t>
      </w:r>
    </w:p>
    <w:p w14:paraId="0715B1C4" w14:textId="77777777" w:rsidR="006222AF" w:rsidRDefault="006453C1">
      <w:pPr>
        <w:spacing w:after="0" w:line="600" w:lineRule="auto"/>
        <w:ind w:firstLine="720"/>
        <w:jc w:val="both"/>
        <w:rPr>
          <w:rFonts w:eastAsia="Times New Roman" w:cs="Times New Roman"/>
          <w:szCs w:val="24"/>
        </w:rPr>
      </w:pPr>
      <w:r w:rsidRPr="008456B4">
        <w:rPr>
          <w:rFonts w:eastAsia="Times New Roman"/>
          <w:b/>
          <w:bCs/>
        </w:rPr>
        <w:t>ΠΡΟΕΔΡΕΥΩΝ (Δημήτριος Κρεμαστινός):</w:t>
      </w:r>
      <w:r>
        <w:rPr>
          <w:rFonts w:eastAsia="Times New Roman" w:cs="Times New Roman"/>
          <w:szCs w:val="24"/>
        </w:rPr>
        <w:t xml:space="preserve"> Σας παρακαλώ, δεν μπορώ να κάνω έλεγχο στον Υπουργό. Τι λέτε τώρα; </w:t>
      </w:r>
    </w:p>
    <w:p w14:paraId="0715B1C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Συνεχίστε, κύριε Υπουργέ. </w:t>
      </w:r>
    </w:p>
    <w:p w14:paraId="0715B1C6" w14:textId="77777777" w:rsidR="006222AF" w:rsidRDefault="006453C1">
      <w:pPr>
        <w:spacing w:after="0" w:line="600" w:lineRule="auto"/>
        <w:ind w:firstLine="720"/>
        <w:jc w:val="both"/>
        <w:rPr>
          <w:rFonts w:eastAsia="Times New Roman" w:cs="Times New Roman"/>
          <w:szCs w:val="24"/>
        </w:rPr>
      </w:pPr>
      <w:r w:rsidRPr="00AF5E69">
        <w:rPr>
          <w:rFonts w:eastAsia="Times New Roman" w:cs="Times New Roman"/>
          <w:b/>
          <w:szCs w:val="24"/>
        </w:rPr>
        <w:t xml:space="preserve">ΠΑΝΑΓΙΩΤΗΣ </w:t>
      </w:r>
      <w:r>
        <w:rPr>
          <w:rFonts w:eastAsia="Times New Roman" w:cs="Times New Roman"/>
          <w:b/>
          <w:szCs w:val="24"/>
        </w:rPr>
        <w:t xml:space="preserve">(ΠΑΝΟΣ) </w:t>
      </w:r>
      <w:r w:rsidRPr="00AF5E69">
        <w:rPr>
          <w:rFonts w:eastAsia="Times New Roman" w:cs="Times New Roman"/>
          <w:b/>
          <w:szCs w:val="24"/>
        </w:rPr>
        <w:t>ΣΚΟΥΡΛΕΤΗΣ (Υπουρ</w:t>
      </w:r>
      <w:r w:rsidRPr="00AF5E69">
        <w:rPr>
          <w:rFonts w:eastAsia="Times New Roman" w:cs="Times New Roman"/>
          <w:b/>
          <w:szCs w:val="24"/>
        </w:rPr>
        <w:t>γός Εσωτερικών):</w:t>
      </w:r>
      <w:r>
        <w:rPr>
          <w:rFonts w:eastAsia="Times New Roman" w:cs="Times New Roman"/>
          <w:szCs w:val="24"/>
        </w:rPr>
        <w:t xml:space="preserve"> Ηρεμήστε λίγο, κύριοι συνάδελφοι. </w:t>
      </w:r>
    </w:p>
    <w:p w14:paraId="0715B1C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σταθώ σε κάποια κρίσιμα ζητήματα, τα οποία σχετίζονται στενά με τον κ. Μητσοτάκη και έχουν να κάνουν με τη δημόσια διοίκηση και την τοπική αυτοδιοίκηση. </w:t>
      </w:r>
    </w:p>
    <w:p w14:paraId="0715B1C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Αναφέρθηκε ο κ. Μητσοτάκης στα θέματα της </w:t>
      </w:r>
      <w:r>
        <w:rPr>
          <w:rFonts w:eastAsia="Times New Roman" w:cs="Times New Roman"/>
          <w:szCs w:val="24"/>
        </w:rPr>
        <w:t xml:space="preserve">αξιολόγησης και έκανε κριτική στην Κυβέρνηση για το πώς τα διαχειρίζεται. Να θυμηθούμε την αξιολόγηση που είχε τη ρήτρα αχρηστίας κατά 15% και έριχνε στην ανεργία τους δημόσιους υπαλλήλους; </w:t>
      </w:r>
    </w:p>
    <w:p w14:paraId="0715B1C9" w14:textId="77777777" w:rsidR="006222AF" w:rsidRDefault="006453C1">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715B1C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Αυτήν την αξιολόγηση </w:t>
      </w:r>
      <w:r>
        <w:rPr>
          <w:rFonts w:eastAsia="Times New Roman" w:cs="Times New Roman"/>
          <w:szCs w:val="24"/>
        </w:rPr>
        <w:t xml:space="preserve">θέλετε; Των απολύσεων, των διαθεσιμοτήτων, της κατάργησης της </w:t>
      </w:r>
      <w:r>
        <w:rPr>
          <w:rFonts w:eastAsia="Times New Roman" w:cs="Times New Roman"/>
          <w:szCs w:val="24"/>
        </w:rPr>
        <w:t>δ</w:t>
      </w:r>
      <w:r>
        <w:rPr>
          <w:rFonts w:eastAsia="Times New Roman" w:cs="Times New Roman"/>
          <w:szCs w:val="24"/>
        </w:rPr>
        <w:t xml:space="preserve">ημοτικής </w:t>
      </w:r>
      <w:r>
        <w:rPr>
          <w:rFonts w:eastAsia="Times New Roman" w:cs="Times New Roman"/>
          <w:szCs w:val="24"/>
        </w:rPr>
        <w:t>α</w:t>
      </w:r>
      <w:r>
        <w:rPr>
          <w:rFonts w:eastAsia="Times New Roman" w:cs="Times New Roman"/>
          <w:szCs w:val="24"/>
        </w:rPr>
        <w:t xml:space="preserve">στυνομίας; Ρωτήστε τους αυτοδιοικητικούς τι λένε. Θέλετε την αξιολόγηση των σχολικών φυλάκων, των εργαζόμενων στα </w:t>
      </w:r>
      <w:r>
        <w:rPr>
          <w:rFonts w:eastAsia="Times New Roman" w:cs="Times New Roman"/>
          <w:szCs w:val="24"/>
        </w:rPr>
        <w:t>τ</w:t>
      </w:r>
      <w:r>
        <w:rPr>
          <w:rFonts w:eastAsia="Times New Roman" w:cs="Times New Roman"/>
          <w:szCs w:val="24"/>
        </w:rPr>
        <w:t xml:space="preserve">εχνικά </w:t>
      </w:r>
      <w:r>
        <w:rPr>
          <w:rFonts w:eastAsia="Times New Roman" w:cs="Times New Roman"/>
          <w:szCs w:val="24"/>
        </w:rPr>
        <w:t>λ</w:t>
      </w:r>
      <w:r>
        <w:rPr>
          <w:rFonts w:eastAsia="Times New Roman" w:cs="Times New Roman"/>
          <w:szCs w:val="24"/>
        </w:rPr>
        <w:t>ύκεια που έμαθαν μια μέρα, ένα μεσημέρι από την τηλεόραση ότ</w:t>
      </w:r>
      <w:r>
        <w:rPr>
          <w:rFonts w:eastAsia="Times New Roman" w:cs="Times New Roman"/>
          <w:szCs w:val="24"/>
        </w:rPr>
        <w:t>ι καταργούνται οι ειδικότητές τους; Αυτή είναι η αξιολόγηση; Είναι η κινητικότητα των υποχρεωτικών μετατάξεων;</w:t>
      </w:r>
    </w:p>
    <w:p w14:paraId="0715B1C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 Δεν γνωρίζετε, κύριε Αρχηγέ της Αξιωματικής Αντιπολίτευσης, ότι υπάρχει δικλείδα ασφαλείας; Και τώρα μάλιστα οι δήμοι θέλουν να ενεργοποιηθεί η </w:t>
      </w:r>
      <w:r>
        <w:rPr>
          <w:rFonts w:eastAsia="Times New Roman" w:cs="Times New Roman"/>
          <w:szCs w:val="24"/>
        </w:rPr>
        <w:t xml:space="preserve">κινητικότητα, γιατί θα είναι προς </w:t>
      </w:r>
      <w:r>
        <w:rPr>
          <w:rFonts w:eastAsia="Times New Roman" w:cs="Times New Roman"/>
          <w:szCs w:val="24"/>
        </w:rPr>
        <w:lastRenderedPageBreak/>
        <w:t xml:space="preserve">όφελός τους. Δεν γνωρίζετε ότι όταν δεν καλύπτεται το 60% των οργανικών θέσεων, αυτή δεν μπορεί να ισχύσει; </w:t>
      </w:r>
    </w:p>
    <w:p w14:paraId="0715B1C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Όσον αφορά στους πόρους, αναφερθήκατε στο ποσοστό των πόρων που διατίθενται για την αυτοδιοίκηση, συγκρίνοντάς το</w:t>
      </w:r>
      <w:r>
        <w:rPr>
          <w:rFonts w:eastAsia="Times New Roman" w:cs="Times New Roman"/>
          <w:szCs w:val="24"/>
        </w:rPr>
        <w:t>ν με τον ευρωπαϊκό μέσο όρο. Είναι ή δεν είναι αλήθεια ότι από το 2010 μέχρι το 2015 στερήσατε την αυτοδιοίκηση από το 65% των πόρων;</w:t>
      </w:r>
    </w:p>
    <w:p w14:paraId="0715B1CD"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Εσείς τα δώσατε;</w:t>
      </w:r>
    </w:p>
    <w:p w14:paraId="0715B1CE" w14:textId="77777777" w:rsidR="006222AF" w:rsidRDefault="006453C1">
      <w:pPr>
        <w:spacing w:after="0" w:line="600" w:lineRule="auto"/>
        <w:ind w:firstLine="720"/>
        <w:jc w:val="both"/>
        <w:rPr>
          <w:rFonts w:eastAsia="Times New Roman" w:cs="Times New Roman"/>
          <w:szCs w:val="24"/>
        </w:rPr>
      </w:pPr>
      <w:r w:rsidRPr="00AF5E69">
        <w:rPr>
          <w:rFonts w:eastAsia="Times New Roman" w:cs="Times New Roman"/>
          <w:b/>
          <w:szCs w:val="24"/>
        </w:rPr>
        <w:t>ΠΑΝΑΓΙΩΤΗΣ</w:t>
      </w:r>
      <w:r w:rsidRPr="00AF5E69">
        <w:rPr>
          <w:rFonts w:eastAsia="Times New Roman" w:cs="Times New Roman"/>
          <w:b/>
          <w:szCs w:val="24"/>
        </w:rPr>
        <w:t xml:space="preserve"> </w:t>
      </w:r>
      <w:r>
        <w:rPr>
          <w:rFonts w:eastAsia="Times New Roman" w:cs="Times New Roman"/>
          <w:b/>
          <w:szCs w:val="24"/>
        </w:rPr>
        <w:t>(ΠΑΝΟΣ)</w:t>
      </w:r>
      <w:r w:rsidRPr="00AF5E69">
        <w:rPr>
          <w:rFonts w:eastAsia="Times New Roman" w:cs="Times New Roman"/>
          <w:b/>
          <w:szCs w:val="24"/>
        </w:rPr>
        <w:t xml:space="preserve"> ΣΚΟΥΡΛΕΤΗΣ (Υπουργός Εσωτερικών):</w:t>
      </w:r>
      <w:r>
        <w:rPr>
          <w:rFonts w:eastAsia="Times New Roman" w:cs="Times New Roman"/>
          <w:szCs w:val="24"/>
        </w:rPr>
        <w:t xml:space="preserve"> Βεβαίως, εμείς δώσαμε όλα όσα ήταν στις προβλεπόμενες δόσεις για τα λεγόμενα παρακρατηθέντα. Και δεν είναι μόνο αυτό, αλλά από το 2017 και μετά, ακολουθούμε μια μικρή σταθερή αύξηση. Έχουν ενεργοποιηθεί 2.400.000.000 ευρώ αυτή</w:t>
      </w:r>
      <w:r>
        <w:rPr>
          <w:rFonts w:eastAsia="Times New Roman" w:cs="Times New Roman"/>
          <w:szCs w:val="24"/>
        </w:rPr>
        <w:t>ν</w:t>
      </w:r>
      <w:r>
        <w:rPr>
          <w:rFonts w:eastAsia="Times New Roman" w:cs="Times New Roman"/>
          <w:szCs w:val="24"/>
        </w:rPr>
        <w:t xml:space="preserve"> τη στιγμή για συγκεκριμένα </w:t>
      </w:r>
      <w:r>
        <w:rPr>
          <w:rFonts w:eastAsia="Times New Roman" w:cs="Times New Roman"/>
          <w:szCs w:val="24"/>
        </w:rPr>
        <w:t xml:space="preserve">προγράμματα χρηματοδότησης, για υποδομές στους δήμους και στις κοινότητες. </w:t>
      </w:r>
    </w:p>
    <w:p w14:paraId="0715B1C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ΑΘΑΝΑΣΙΟΣ ΜΠΟΥΡΑΣ:</w:t>
      </w:r>
      <w:r>
        <w:rPr>
          <w:rFonts w:eastAsia="Times New Roman" w:cs="Times New Roman"/>
          <w:szCs w:val="24"/>
        </w:rPr>
        <w:t xml:space="preserve"> Και πνίγεται ξανά η Μάνδρα!</w:t>
      </w:r>
    </w:p>
    <w:p w14:paraId="0715B1D0" w14:textId="77777777" w:rsidR="006222AF" w:rsidRDefault="006453C1">
      <w:pPr>
        <w:tabs>
          <w:tab w:val="left" w:pos="2940"/>
        </w:tabs>
        <w:spacing w:after="0" w:line="600" w:lineRule="auto"/>
        <w:ind w:firstLine="720"/>
        <w:jc w:val="both"/>
        <w:rPr>
          <w:rFonts w:eastAsia="Times New Roman"/>
          <w:szCs w:val="24"/>
        </w:rPr>
      </w:pPr>
      <w:r w:rsidRPr="00E42568">
        <w:rPr>
          <w:rFonts w:eastAsia="Times New Roman"/>
          <w:b/>
          <w:szCs w:val="24"/>
        </w:rPr>
        <w:t xml:space="preserve">ΠΑΝΑΓΙΩΤΗΣ </w:t>
      </w:r>
      <w:r>
        <w:rPr>
          <w:rFonts w:eastAsia="Times New Roman" w:cs="Times New Roman"/>
          <w:b/>
          <w:szCs w:val="24"/>
        </w:rPr>
        <w:t xml:space="preserve">(ΠΑΝΟΣ) </w:t>
      </w:r>
      <w:r w:rsidRPr="00E42568">
        <w:rPr>
          <w:rFonts w:eastAsia="Times New Roman"/>
          <w:b/>
          <w:szCs w:val="24"/>
        </w:rPr>
        <w:t>ΣΚΟΥΡΛΕΤΗΣ (Υπουργός Εσωτερικών):</w:t>
      </w:r>
      <w:r w:rsidRPr="00E42568">
        <w:rPr>
          <w:rFonts w:eastAsia="Times New Roman"/>
          <w:szCs w:val="24"/>
        </w:rPr>
        <w:t xml:space="preserve"> </w:t>
      </w:r>
      <w:r>
        <w:rPr>
          <w:rFonts w:eastAsia="Times New Roman"/>
          <w:szCs w:val="24"/>
        </w:rPr>
        <w:t xml:space="preserve"> Συγκρίνετέ τα, λοιπόν.</w:t>
      </w:r>
    </w:p>
    <w:p w14:paraId="0715B1D1" w14:textId="77777777" w:rsidR="006222AF" w:rsidRDefault="006453C1">
      <w:pPr>
        <w:tabs>
          <w:tab w:val="left" w:pos="2940"/>
        </w:tabs>
        <w:spacing w:after="0" w:line="600" w:lineRule="auto"/>
        <w:ind w:firstLine="720"/>
        <w:jc w:val="both"/>
        <w:rPr>
          <w:rFonts w:eastAsia="Times New Roman"/>
          <w:szCs w:val="24"/>
        </w:rPr>
      </w:pPr>
      <w:r w:rsidRPr="002F66E6">
        <w:rPr>
          <w:rFonts w:eastAsia="Times New Roman"/>
          <w:b/>
          <w:szCs w:val="24"/>
        </w:rPr>
        <w:t>ΑΘΑΝΑΣΙΟΣ ΜΠΟΥΡΑΣ:</w:t>
      </w:r>
      <w:r>
        <w:rPr>
          <w:rFonts w:eastAsia="Times New Roman"/>
          <w:szCs w:val="24"/>
        </w:rPr>
        <w:t xml:space="preserve"> Ντροπή σας!</w:t>
      </w:r>
    </w:p>
    <w:p w14:paraId="0715B1D2" w14:textId="77777777" w:rsidR="006222AF" w:rsidRDefault="006453C1">
      <w:pPr>
        <w:tabs>
          <w:tab w:val="left" w:pos="2940"/>
        </w:tabs>
        <w:spacing w:after="0" w:line="600" w:lineRule="auto"/>
        <w:ind w:firstLine="720"/>
        <w:jc w:val="both"/>
        <w:rPr>
          <w:rFonts w:eastAsia="Times New Roman"/>
          <w:szCs w:val="24"/>
        </w:rPr>
      </w:pPr>
      <w:r w:rsidRPr="002F66E6">
        <w:rPr>
          <w:rFonts w:eastAsia="Times New Roman"/>
          <w:b/>
          <w:szCs w:val="24"/>
        </w:rPr>
        <w:lastRenderedPageBreak/>
        <w:t>ΠΑΝΑΓΙΩΤΗΣ</w:t>
      </w:r>
      <w:r w:rsidRPr="00AF5E69">
        <w:rPr>
          <w:rFonts w:eastAsia="Times New Roman" w:cs="Times New Roman"/>
          <w:b/>
          <w:szCs w:val="24"/>
        </w:rPr>
        <w:t xml:space="preserve"> </w:t>
      </w:r>
      <w:r>
        <w:rPr>
          <w:rFonts w:eastAsia="Times New Roman" w:cs="Times New Roman"/>
          <w:b/>
          <w:szCs w:val="24"/>
        </w:rPr>
        <w:t>(ΠΑΝΟΣ)</w:t>
      </w:r>
      <w:r w:rsidRPr="002F66E6">
        <w:rPr>
          <w:rFonts w:eastAsia="Times New Roman"/>
          <w:b/>
          <w:szCs w:val="24"/>
        </w:rPr>
        <w:t xml:space="preserve"> ΣΚΟΥΡΛ</w:t>
      </w:r>
      <w:r w:rsidRPr="002F66E6">
        <w:rPr>
          <w:rFonts w:eastAsia="Times New Roman"/>
          <w:b/>
          <w:szCs w:val="24"/>
        </w:rPr>
        <w:t>ΕΤΗΣ (Υπουργός Εσωτερικών):</w:t>
      </w:r>
      <w:r>
        <w:rPr>
          <w:rFonts w:eastAsia="Times New Roman"/>
          <w:szCs w:val="24"/>
        </w:rPr>
        <w:t xml:space="preserve"> Μιλάτε, κύριε Μπούρα, για τη Μάνδρα; Μιλάτε που υπήρξατε νομάρχης και έχετε ευθύνες που στήσατε παράνομα μια πόλη πάνω στα ρέματα; Αίσχος! Ντροπή σας!</w:t>
      </w:r>
    </w:p>
    <w:p w14:paraId="0715B1D3"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(Χειροκροτήματα από τις πτέρυγες του ΣΥΡΙΖΑ και των ΑΝΕΛ)</w:t>
      </w:r>
    </w:p>
    <w:p w14:paraId="0715B1D4"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Έχετε το θράσος και</w:t>
      </w:r>
      <w:r>
        <w:rPr>
          <w:rFonts w:eastAsia="Times New Roman"/>
          <w:szCs w:val="24"/>
        </w:rPr>
        <w:t xml:space="preserve"> μιλάτε; Να σκύβετε το κεφάλι με τα αίσχη που κάνατε.</w:t>
      </w:r>
    </w:p>
    <w:p w14:paraId="0715B1D5" w14:textId="77777777" w:rsidR="006222AF" w:rsidRDefault="006453C1">
      <w:pPr>
        <w:tabs>
          <w:tab w:val="left" w:pos="2940"/>
        </w:tabs>
        <w:spacing w:after="0" w:line="600" w:lineRule="auto"/>
        <w:ind w:firstLine="720"/>
        <w:jc w:val="both"/>
        <w:rPr>
          <w:rFonts w:eastAsia="Times New Roman"/>
          <w:szCs w:val="24"/>
        </w:rPr>
      </w:pPr>
      <w:r w:rsidRPr="00FF79CA">
        <w:rPr>
          <w:rFonts w:eastAsia="Times New Roman"/>
          <w:b/>
          <w:szCs w:val="24"/>
        </w:rPr>
        <w:t>ΠΡΟΕΔΡΕΥΩΝ (Δημήτριος Κρεμαστινός):</w:t>
      </w:r>
      <w:r>
        <w:rPr>
          <w:rFonts w:eastAsia="Times New Roman"/>
          <w:szCs w:val="24"/>
        </w:rPr>
        <w:t xml:space="preserve"> Παρακαλώ, μη διακόπτετε.</w:t>
      </w:r>
    </w:p>
    <w:p w14:paraId="0715B1D6"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(Θόρυβος -</w:t>
      </w:r>
      <w:r>
        <w:rPr>
          <w:rFonts w:eastAsia="Times New Roman"/>
          <w:szCs w:val="24"/>
        </w:rPr>
        <w:t xml:space="preserve"> διαμαρτυρίες από την πτέρυγα της Νέας Δημοκρατίας)</w:t>
      </w:r>
    </w:p>
    <w:p w14:paraId="0715B1D7"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Ντροπή σας!</w:t>
      </w:r>
    </w:p>
    <w:p w14:paraId="0715B1D8" w14:textId="77777777" w:rsidR="006222AF" w:rsidRDefault="006453C1">
      <w:pPr>
        <w:tabs>
          <w:tab w:val="left" w:pos="2940"/>
        </w:tabs>
        <w:spacing w:after="0" w:line="600" w:lineRule="auto"/>
        <w:ind w:firstLine="720"/>
        <w:jc w:val="both"/>
        <w:rPr>
          <w:rFonts w:eastAsia="Times New Roman"/>
          <w:szCs w:val="24"/>
        </w:rPr>
      </w:pPr>
      <w:r w:rsidRPr="00FF79CA">
        <w:rPr>
          <w:rFonts w:eastAsia="Times New Roman"/>
          <w:b/>
          <w:szCs w:val="24"/>
        </w:rPr>
        <w:t>ΠΡΟΕΔΡΕΥΩΝ (Δημήτριος Κρεμαστινός):</w:t>
      </w:r>
      <w:r>
        <w:rPr>
          <w:rFonts w:eastAsia="Times New Roman"/>
          <w:szCs w:val="24"/>
        </w:rPr>
        <w:t xml:space="preserve"> Κύριε Μπούρα</w:t>
      </w:r>
      <w:r>
        <w:rPr>
          <w:rFonts w:eastAsia="Times New Roman"/>
          <w:szCs w:val="24"/>
        </w:rPr>
        <w:t>, παρακαλώ μη διακόπτετε.</w:t>
      </w:r>
    </w:p>
    <w:p w14:paraId="0715B1D9"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ΠΑΝΑΓΙΩΤΗΣ</w:t>
      </w:r>
      <w:r w:rsidRPr="00AF5E69">
        <w:rPr>
          <w:rFonts w:eastAsia="Times New Roman" w:cs="Times New Roman"/>
          <w:b/>
          <w:szCs w:val="24"/>
        </w:rPr>
        <w:t xml:space="preserve"> </w:t>
      </w:r>
      <w:r>
        <w:rPr>
          <w:rFonts w:eastAsia="Times New Roman" w:cs="Times New Roman"/>
          <w:b/>
          <w:szCs w:val="24"/>
        </w:rPr>
        <w:t>(ΠΑΝΟΣ)</w:t>
      </w:r>
      <w:r>
        <w:rPr>
          <w:rFonts w:eastAsia="Times New Roman"/>
          <w:b/>
          <w:szCs w:val="24"/>
        </w:rPr>
        <w:t xml:space="preserve"> ΣΚΟΥΡΛΕΤΗΣ (Υπουργός Εσωτερικών):</w:t>
      </w:r>
      <w:r>
        <w:rPr>
          <w:rFonts w:eastAsia="Times New Roman"/>
          <w:szCs w:val="24"/>
        </w:rPr>
        <w:t xml:space="preserve"> Εν πάση περιπτώσει, το τελευταίο που θέλω να πω, γιατί τα υπόλοιπα θα τα πω όταν θα ολοκληρώσουμε τη συζήτηση…</w:t>
      </w:r>
    </w:p>
    <w:p w14:paraId="0715B1DA" w14:textId="77777777" w:rsidR="006222AF" w:rsidRDefault="006453C1">
      <w:pPr>
        <w:tabs>
          <w:tab w:val="left" w:pos="2940"/>
        </w:tabs>
        <w:spacing w:after="0" w:line="600" w:lineRule="auto"/>
        <w:ind w:firstLine="720"/>
        <w:jc w:val="both"/>
        <w:rPr>
          <w:rFonts w:eastAsia="Times New Roman"/>
          <w:szCs w:val="24"/>
        </w:rPr>
      </w:pPr>
      <w:r w:rsidRPr="002F66E6">
        <w:rPr>
          <w:rFonts w:eastAsia="Times New Roman"/>
          <w:b/>
          <w:szCs w:val="24"/>
        </w:rPr>
        <w:lastRenderedPageBreak/>
        <w:t>ΚΩΝΣΤΑΝΤΙΝΟΣ ΤΖΑΒΑΡΑΣ:</w:t>
      </w:r>
      <w:r>
        <w:rPr>
          <w:rFonts w:eastAsia="Times New Roman"/>
          <w:szCs w:val="24"/>
        </w:rPr>
        <w:t xml:space="preserve"> Είπε σε Βουλευτή να σκύβει το κεφάλι;</w:t>
      </w:r>
    </w:p>
    <w:p w14:paraId="0715B1DB"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ΠΡΟΕΔΡΕΥΩΝ (Δημήτριος Κρεμαστινός):</w:t>
      </w:r>
      <w:r>
        <w:rPr>
          <w:rFonts w:eastAsia="Times New Roman"/>
          <w:szCs w:val="24"/>
        </w:rPr>
        <w:t xml:space="preserve"> Ησυχία, παρακαλώ. </w:t>
      </w:r>
    </w:p>
    <w:p w14:paraId="0715B1DC"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Να ανακαλέσετε!</w:t>
      </w:r>
    </w:p>
    <w:p w14:paraId="0715B1DD"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ΠΡΟΕΔΡΕΥΩΝ (Δημήτριος Κρεμαστινός):</w:t>
      </w:r>
      <w:r>
        <w:rPr>
          <w:rFonts w:eastAsia="Times New Roman"/>
          <w:szCs w:val="24"/>
        </w:rPr>
        <w:t xml:space="preserve"> Κύριε Μπούρα, σας παρακαλώ μη διακόπτετε.</w:t>
      </w:r>
    </w:p>
    <w:p w14:paraId="0715B1DE"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Δεν είπατε..</w:t>
      </w:r>
    </w:p>
    <w:p w14:paraId="0715B1DF"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Δεν ντρέπεστε να πείτε σε Βουλευτή να σκύβει το κεφάλι;</w:t>
      </w:r>
    </w:p>
    <w:p w14:paraId="0715B1E0"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w:t>
      </w:r>
      <w:r>
        <w:rPr>
          <w:rFonts w:eastAsia="Times New Roman"/>
          <w:szCs w:val="24"/>
        </w:rPr>
        <w:t xml:space="preserve"> διαμαρτυρίες από την πτέρυγα της Νέας Δημοκρατίας)</w:t>
      </w:r>
    </w:p>
    <w:p w14:paraId="0715B1E1" w14:textId="77777777" w:rsidR="006222AF" w:rsidRDefault="006453C1">
      <w:pPr>
        <w:tabs>
          <w:tab w:val="left" w:pos="2940"/>
        </w:tabs>
        <w:spacing w:after="0" w:line="600" w:lineRule="auto"/>
        <w:ind w:firstLine="720"/>
        <w:jc w:val="both"/>
        <w:rPr>
          <w:rFonts w:eastAsia="Times New Roman"/>
          <w:szCs w:val="24"/>
        </w:rPr>
      </w:pPr>
      <w:r w:rsidRPr="002F66E6">
        <w:rPr>
          <w:rFonts w:eastAsia="Times New Roman"/>
          <w:b/>
          <w:szCs w:val="24"/>
        </w:rPr>
        <w:t>ΠΡΟΕΔΡΕΥΩΝ (Δημήτριος Κρεμαστινός):</w:t>
      </w:r>
      <w:r>
        <w:rPr>
          <w:rFonts w:eastAsia="Times New Roman"/>
          <w:szCs w:val="24"/>
        </w:rPr>
        <w:t xml:space="preserve"> Κύριε Τζαβάρα, εσείς τώρα δεν επιτρέπεται.</w:t>
      </w:r>
    </w:p>
    <w:p w14:paraId="0715B1E2"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Να ανακαλέσετε!</w:t>
      </w:r>
    </w:p>
    <w:p w14:paraId="0715B1E3"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(Θόρυβος στην Αίθουσα)</w:t>
      </w:r>
    </w:p>
    <w:p w14:paraId="0715B1E4"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ΠΑΝΑΓΙΩΤΗΣ</w:t>
      </w:r>
      <w:r w:rsidRPr="00AF5E69">
        <w:rPr>
          <w:rFonts w:eastAsia="Times New Roman" w:cs="Times New Roman"/>
          <w:b/>
          <w:szCs w:val="24"/>
        </w:rPr>
        <w:t xml:space="preserve"> </w:t>
      </w:r>
      <w:r>
        <w:rPr>
          <w:rFonts w:eastAsia="Times New Roman" w:cs="Times New Roman"/>
          <w:b/>
          <w:szCs w:val="24"/>
        </w:rPr>
        <w:t>(ΠΑΝΟΣ)</w:t>
      </w:r>
      <w:r w:rsidRPr="008449C5">
        <w:rPr>
          <w:rFonts w:eastAsia="Times New Roman"/>
          <w:b/>
          <w:szCs w:val="24"/>
        </w:rPr>
        <w:t xml:space="preserve"> ΣΚΟΥΡΛΕΤΗΣ (Υπουργός Εσωτερικών):</w:t>
      </w:r>
      <w:r>
        <w:rPr>
          <w:rFonts w:eastAsia="Times New Roman"/>
          <w:szCs w:val="24"/>
        </w:rPr>
        <w:t xml:space="preserve"> Δεν είπατε στον Αρχηγό του Κόμματός σας ότι θα </w:t>
      </w:r>
      <w:r>
        <w:rPr>
          <w:rFonts w:eastAsia="Times New Roman"/>
          <w:szCs w:val="24"/>
        </w:rPr>
        <w:lastRenderedPageBreak/>
        <w:t>πρέπει, επιτέλους, να μας πει, μιας που μιλάμε για Αυτοδιοίκηση, αν επιμένει στον κανόνα του ένα προς πέντε.</w:t>
      </w:r>
    </w:p>
    <w:p w14:paraId="0715B1E5"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w:t>
      </w:r>
      <w:r>
        <w:rPr>
          <w:rFonts w:eastAsia="Times New Roman"/>
          <w:szCs w:val="24"/>
        </w:rPr>
        <w:t xml:space="preserve"> διαμαρτυρίες από την πτέρυγα της Νέα</w:t>
      </w:r>
      <w:r>
        <w:rPr>
          <w:rFonts w:eastAsia="Times New Roman"/>
          <w:szCs w:val="24"/>
        </w:rPr>
        <w:t>ς Δημοκρατίας)</w:t>
      </w:r>
    </w:p>
    <w:p w14:paraId="0715B1E6"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ΠΡΟΕΔΡΕΥΩΝ (Δημήτριος Κρεμαστινός):</w:t>
      </w:r>
      <w:r>
        <w:rPr>
          <w:rFonts w:eastAsia="Times New Roman"/>
          <w:szCs w:val="24"/>
        </w:rPr>
        <w:t xml:space="preserve"> Κύριε Υπουργέ, θέλω να σας παρακαλέσω να μην απευθύνεστε ονομαστικά.</w:t>
      </w:r>
    </w:p>
    <w:p w14:paraId="0715B1E7"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Ολοκληρώνω, κύριε Πρόεδρε. Με διέκοψε.</w:t>
      </w:r>
    </w:p>
    <w:p w14:paraId="0715B1E8"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ΠΡΟΕΔΡΕΥΩΝ (Δημήτριος Κρεμαστινός):</w:t>
      </w:r>
      <w:r>
        <w:rPr>
          <w:rFonts w:eastAsia="Times New Roman"/>
          <w:szCs w:val="24"/>
        </w:rPr>
        <w:t xml:space="preserve"> Εντάξει,</w:t>
      </w:r>
      <w:r>
        <w:rPr>
          <w:rFonts w:eastAsia="Times New Roman"/>
          <w:szCs w:val="24"/>
        </w:rPr>
        <w:t xml:space="preserve"> αλλά μην απευθύνεστε ονομαστικά.</w:t>
      </w:r>
    </w:p>
    <w:p w14:paraId="0715B1E9"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ΓΕΡ</w:t>
      </w:r>
      <w:r>
        <w:rPr>
          <w:rFonts w:eastAsia="Times New Roman"/>
          <w:b/>
          <w:szCs w:val="24"/>
        </w:rPr>
        <w:t>Α</w:t>
      </w:r>
      <w:r w:rsidRPr="008449C5">
        <w:rPr>
          <w:rFonts w:eastAsia="Times New Roman"/>
          <w:b/>
          <w:szCs w:val="24"/>
        </w:rPr>
        <w:t>ΣΙΜΟΣ ΓΙΑΚΟΥΜΑΤΟΣ:</w:t>
      </w:r>
      <w:r>
        <w:rPr>
          <w:rFonts w:eastAsia="Times New Roman"/>
          <w:szCs w:val="24"/>
        </w:rPr>
        <w:t xml:space="preserve"> Πες μας για την τροπολογία.</w:t>
      </w:r>
    </w:p>
    <w:p w14:paraId="0715B1EA"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ΠΡΟΕΔΡΕΥΩΝ (Δημήτριος Κρεμαστινός):</w:t>
      </w:r>
      <w:r>
        <w:rPr>
          <w:rFonts w:eastAsia="Times New Roman"/>
          <w:szCs w:val="24"/>
        </w:rPr>
        <w:t xml:space="preserve"> Παρακαλώ, ησυχία.</w:t>
      </w:r>
    </w:p>
    <w:p w14:paraId="0715B1EB"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cs="Times New Roman"/>
          <w:b/>
          <w:szCs w:val="24"/>
        </w:rPr>
        <w:t xml:space="preserve">(ΠΑΝΟΣ) </w:t>
      </w:r>
      <w:r>
        <w:rPr>
          <w:rFonts w:eastAsia="Times New Roman"/>
          <w:b/>
          <w:szCs w:val="24"/>
        </w:rPr>
        <w:t>ΣΚΟΥΡΛΕΤΗΣ (Υπουργός Εσωτερικών):</w:t>
      </w:r>
      <w:r>
        <w:rPr>
          <w:rFonts w:eastAsia="Times New Roman"/>
          <w:szCs w:val="24"/>
        </w:rPr>
        <w:t xml:space="preserve"> Αφήστε με να ολοκληρώσω.</w:t>
      </w:r>
    </w:p>
    <w:p w14:paraId="0715B1EC"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w:t>
      </w:r>
      <w:r>
        <w:rPr>
          <w:rFonts w:eastAsia="Times New Roman"/>
          <w:szCs w:val="24"/>
        </w:rPr>
        <w:t xml:space="preserve"> διαμαρτυρίες από την πτέρυγα της Νέας Δημοκρατίας)</w:t>
      </w:r>
    </w:p>
    <w:p w14:paraId="0715B1ED"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lastRenderedPageBreak/>
        <w:t>ΑΠΟΣΤΟΛΟΣ ΒΕΣΥΡΟΠΟΥΛΟΣ:</w:t>
      </w:r>
      <w:r>
        <w:rPr>
          <w:rFonts w:eastAsia="Times New Roman"/>
          <w:szCs w:val="24"/>
        </w:rPr>
        <w:t xml:space="preserve"> Για την τροπολογία πες μας!</w:t>
      </w:r>
    </w:p>
    <w:p w14:paraId="0715B1EE" w14:textId="77777777" w:rsidR="006222AF" w:rsidRDefault="006453C1">
      <w:pPr>
        <w:tabs>
          <w:tab w:val="left" w:pos="2940"/>
        </w:tabs>
        <w:spacing w:after="0" w:line="600" w:lineRule="auto"/>
        <w:ind w:firstLine="720"/>
        <w:jc w:val="both"/>
        <w:rPr>
          <w:rFonts w:eastAsia="Times New Roman"/>
          <w:szCs w:val="24"/>
        </w:rPr>
      </w:pPr>
      <w:r w:rsidRPr="00AC445D">
        <w:rPr>
          <w:rFonts w:eastAsia="Times New Roman"/>
          <w:b/>
          <w:szCs w:val="24"/>
        </w:rPr>
        <w:t xml:space="preserve">ΠΑΝΑΓΙΩΤΗΣ </w:t>
      </w:r>
      <w:r>
        <w:rPr>
          <w:rFonts w:eastAsia="Times New Roman" w:cs="Times New Roman"/>
          <w:b/>
          <w:szCs w:val="24"/>
        </w:rPr>
        <w:t xml:space="preserve">(ΠΑΝΟΣ) </w:t>
      </w:r>
      <w:r w:rsidRPr="00AC445D">
        <w:rPr>
          <w:rFonts w:eastAsia="Times New Roman"/>
          <w:b/>
          <w:szCs w:val="24"/>
        </w:rPr>
        <w:t>ΣΚΟΥΡΛΕΤΗΣ (Υπουργός Εσωτερικών):</w:t>
      </w:r>
      <w:r>
        <w:rPr>
          <w:rFonts w:eastAsia="Times New Roman"/>
          <w:b/>
          <w:szCs w:val="24"/>
        </w:rPr>
        <w:t xml:space="preserve"> </w:t>
      </w:r>
      <w:r>
        <w:rPr>
          <w:rFonts w:eastAsia="Times New Roman"/>
          <w:szCs w:val="24"/>
        </w:rPr>
        <w:t xml:space="preserve">Χαίρομαι ειλικρινά που μετά από αυτό το τετραήμερο μάδημα της μαργαρίτας «είμαι ή δεν είμαι υπέρ </w:t>
      </w:r>
      <w:r>
        <w:rPr>
          <w:rFonts w:eastAsia="Times New Roman"/>
          <w:szCs w:val="24"/>
        </w:rPr>
        <w:t>της κατάτμησης της Β΄ Αθήνας» -δεν μας το λέγατε- επιτέλους το υιοθετήσατε και αυτό είναι θετικό.</w:t>
      </w:r>
    </w:p>
    <w:p w14:paraId="0715B1EF"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Θα πρότεινα να δεσμευθείτε και για κάτι άλλο, που είναι πολύ σημαντικό για την </w:t>
      </w:r>
      <w:r>
        <w:rPr>
          <w:rFonts w:eastAsia="Times New Roman"/>
          <w:szCs w:val="24"/>
        </w:rPr>
        <w:t>α</w:t>
      </w:r>
      <w:r>
        <w:rPr>
          <w:rFonts w:eastAsia="Times New Roman"/>
          <w:szCs w:val="24"/>
        </w:rPr>
        <w:t>υτοδιοίκηση, μια που με πολύ στομφώδη και πομπώδη τρόπο αναφερθήκατε στις αρμο</w:t>
      </w:r>
      <w:r>
        <w:rPr>
          <w:rFonts w:eastAsia="Times New Roman"/>
          <w:szCs w:val="24"/>
        </w:rPr>
        <w:t xml:space="preserve">διότητες. Να δεσμευθείτε ότι θα πάμε για συνταγματική αναθεώρηση για το άρθρο 102 για να δούμε ξανά το θέμα των αρμοδιοτήτων για μια ισχυρή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Δεσμευθείτε, λοιπόν, τώρα. Εδώ και τώρα. Η πρόκληση είναι συγκεκριμένη.</w:t>
      </w:r>
    </w:p>
    <w:p w14:paraId="0715B1F0"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(Χειροκροτήματα από την</w:t>
      </w:r>
      <w:r>
        <w:rPr>
          <w:rFonts w:eastAsia="Times New Roman"/>
          <w:szCs w:val="24"/>
        </w:rPr>
        <w:t xml:space="preserve"> πτέρυγες του ΣΥΡΙΖΑ)</w:t>
      </w:r>
    </w:p>
    <w:p w14:paraId="0715B1F1"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ΘΕΟΔΩΡΑ ΜΠΑΚΟΓΙΑΝΝΗ:</w:t>
      </w:r>
      <w:r>
        <w:rPr>
          <w:rFonts w:eastAsia="Times New Roman"/>
          <w:szCs w:val="24"/>
        </w:rPr>
        <w:t xml:space="preserve"> Απάντηση.</w:t>
      </w:r>
    </w:p>
    <w:p w14:paraId="0715B1F2" w14:textId="77777777" w:rsidR="006222AF" w:rsidRDefault="006453C1">
      <w:pPr>
        <w:tabs>
          <w:tab w:val="left" w:pos="2940"/>
        </w:tabs>
        <w:spacing w:after="0" w:line="600" w:lineRule="auto"/>
        <w:ind w:firstLine="720"/>
        <w:jc w:val="both"/>
        <w:rPr>
          <w:rFonts w:eastAsia="Times New Roman"/>
          <w:szCs w:val="24"/>
        </w:rPr>
      </w:pPr>
      <w:r w:rsidRPr="008449C5">
        <w:rPr>
          <w:rFonts w:eastAsia="Times New Roman"/>
          <w:b/>
          <w:szCs w:val="24"/>
        </w:rPr>
        <w:t>ΠΡΟΕΔΡΕΥΩΝ (Δημήτριος Κρεμαστινός):</w:t>
      </w:r>
      <w:r>
        <w:rPr>
          <w:rFonts w:eastAsia="Times New Roman"/>
          <w:szCs w:val="24"/>
        </w:rPr>
        <w:t xml:space="preserve"> Παρακαλώ, ο Προέδρος της Βουλής, ο κ. Βούτσης, θα έχει τον λόγο.</w:t>
      </w:r>
    </w:p>
    <w:p w14:paraId="0715B1F3"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ΘΕΟΔΩΡΑ ΜΠΑΚΟΓΙΑΝΝΗ:</w:t>
      </w:r>
      <w:r>
        <w:rPr>
          <w:rFonts w:eastAsia="Times New Roman"/>
          <w:szCs w:val="24"/>
        </w:rPr>
        <w:t xml:space="preserve"> Μια απάντηση.</w:t>
      </w:r>
    </w:p>
    <w:p w14:paraId="0715B1F4"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lastRenderedPageBreak/>
        <w:t>ΚΩΝΣΤΑΝΤΙΝΟΣ ΤΖΑΒΑΡΑΣ:</w:t>
      </w:r>
      <w:r>
        <w:rPr>
          <w:rFonts w:eastAsia="Times New Roman"/>
          <w:szCs w:val="24"/>
        </w:rPr>
        <w:t xml:space="preserve"> Όχι, παρακαλώ, κύριε Πρόεδρε, θέλω τον λόγο.</w:t>
      </w:r>
    </w:p>
    <w:p w14:paraId="0715B1F5" w14:textId="77777777" w:rsidR="006222AF" w:rsidRDefault="006453C1">
      <w:pPr>
        <w:tabs>
          <w:tab w:val="left" w:pos="2940"/>
        </w:tabs>
        <w:spacing w:after="0" w:line="600" w:lineRule="auto"/>
        <w:ind w:firstLine="720"/>
        <w:jc w:val="both"/>
        <w:rPr>
          <w:rFonts w:eastAsia="Times New Roman"/>
          <w:szCs w:val="24"/>
        </w:rPr>
      </w:pPr>
      <w:r w:rsidRPr="00FF79CA">
        <w:rPr>
          <w:rFonts w:eastAsia="Times New Roman"/>
          <w:b/>
          <w:szCs w:val="24"/>
        </w:rPr>
        <w:t>ΠΡΟΕΔΡΕΥΩΝ (Δημήτριος Κρεμαστινός):</w:t>
      </w:r>
      <w:r>
        <w:rPr>
          <w:rFonts w:eastAsia="Times New Roman"/>
          <w:szCs w:val="24"/>
        </w:rPr>
        <w:t xml:space="preserve"> Μα, κύριε Τζαβάρα, είναι ο Πρόεδρος της Βουλής. Θα σας δώσω μετά τον λόγο. Ζήτησε πριν από ώρα τον λόγο.</w:t>
      </w:r>
    </w:p>
    <w:p w14:paraId="0715B1F6"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Έπρεπε να έχετε το θάρρος να ζητήσετε τώρα συγγνώμη. Με στενοχωρεί πάρα πολύ. Εγώ βρίσκομαι κάθ</w:t>
      </w:r>
      <w:r>
        <w:rPr>
          <w:rFonts w:eastAsia="Times New Roman"/>
          <w:szCs w:val="24"/>
        </w:rPr>
        <w:t>ε μέρα στη Μάνδρα και μου λέτε εμένα να σκύβω το κεφάλι; Νιώθω υπερήφανος, κύριε Υπουργέ, που υπηρετώ την περιοχή αυτή. Νιώθω υπερήφανος.</w:t>
      </w:r>
    </w:p>
    <w:p w14:paraId="0715B1F7"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w:t>
      </w:r>
      <w:r>
        <w:rPr>
          <w:rFonts w:eastAsia="Times New Roman"/>
          <w:szCs w:val="24"/>
        </w:rPr>
        <w:t xml:space="preserve"> διαμαρτυρίες από την πτέρυγα της Νέας Δημοκρατίας)</w:t>
      </w:r>
    </w:p>
    <w:p w14:paraId="0715B1F8" w14:textId="77777777" w:rsidR="006222AF" w:rsidRDefault="006453C1">
      <w:pPr>
        <w:tabs>
          <w:tab w:val="left" w:pos="2940"/>
        </w:tabs>
        <w:spacing w:after="0" w:line="600" w:lineRule="auto"/>
        <w:ind w:firstLine="720"/>
        <w:jc w:val="both"/>
        <w:rPr>
          <w:rFonts w:eastAsia="Times New Roman"/>
          <w:szCs w:val="24"/>
        </w:rPr>
      </w:pPr>
      <w:r w:rsidRPr="005C185A">
        <w:rPr>
          <w:rFonts w:eastAsia="Times New Roman"/>
          <w:b/>
          <w:szCs w:val="24"/>
        </w:rPr>
        <w:t>ΠΡΟΕΔΡΕΥΩΝ (Δημήτριος Κρεμαστινός):</w:t>
      </w:r>
      <w:r>
        <w:rPr>
          <w:rFonts w:eastAsia="Times New Roman"/>
          <w:szCs w:val="24"/>
        </w:rPr>
        <w:t xml:space="preserve"> Κύριε Μπούρα, μην κά</w:t>
      </w:r>
      <w:r>
        <w:rPr>
          <w:rFonts w:eastAsia="Times New Roman"/>
          <w:szCs w:val="24"/>
        </w:rPr>
        <w:t>νετε διάλογο. Ησυχία, παρακαλώ.</w:t>
      </w:r>
    </w:p>
    <w:p w14:paraId="0715B1F9"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Επί προσωπικού, κύριε Πρόεδρε, θέλω τον λόγο για ένα λεπτό.  </w:t>
      </w:r>
    </w:p>
    <w:p w14:paraId="0715B1FA" w14:textId="77777777" w:rsidR="006222AF" w:rsidRDefault="006453C1">
      <w:pPr>
        <w:tabs>
          <w:tab w:val="left" w:pos="2940"/>
        </w:tabs>
        <w:spacing w:after="0" w:line="600" w:lineRule="auto"/>
        <w:ind w:firstLine="720"/>
        <w:jc w:val="both"/>
        <w:rPr>
          <w:rFonts w:eastAsia="Times New Roman"/>
          <w:szCs w:val="24"/>
        </w:rPr>
      </w:pPr>
      <w:r w:rsidRPr="00F97D8D">
        <w:rPr>
          <w:rFonts w:eastAsia="Times New Roman"/>
          <w:b/>
          <w:szCs w:val="24"/>
        </w:rPr>
        <w:t>ΠΡΟΕΔΡΕΥΩΝ (Δημήτριος Κρεμαστινός):</w:t>
      </w:r>
      <w:r>
        <w:rPr>
          <w:rFonts w:eastAsia="Times New Roman"/>
          <w:szCs w:val="24"/>
        </w:rPr>
        <w:t xml:space="preserve"> Παρακαλώ, ησυχία. Είναι ο Πρόεδρος της Βουλής. Μιλάει τώρα. Μετά.</w:t>
      </w:r>
      <w:r w:rsidRPr="003454AF">
        <w:rPr>
          <w:rFonts w:eastAsia="Times New Roman"/>
          <w:szCs w:val="24"/>
        </w:rPr>
        <w:t xml:space="preserve"> </w:t>
      </w:r>
    </w:p>
    <w:p w14:paraId="0715B1F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Κύριε Πρόεδρε, ξεκινήστε.</w:t>
      </w:r>
    </w:p>
    <w:p w14:paraId="0715B1FC"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lastRenderedPageBreak/>
        <w:t>ΑΘΑΝΑΣΙΟΣ ΜΠΟΥ</w:t>
      </w:r>
      <w:r>
        <w:rPr>
          <w:rFonts w:eastAsia="Times New Roman"/>
          <w:b/>
          <w:szCs w:val="24"/>
        </w:rPr>
        <w:t>ΡΑΣ:</w:t>
      </w:r>
      <w:r>
        <w:rPr>
          <w:rFonts w:eastAsia="Times New Roman"/>
          <w:szCs w:val="24"/>
        </w:rPr>
        <w:t xml:space="preserve"> Θέλω τον λόγο, κύριε Πρόεδρε, για μία διευκρίνιση.</w:t>
      </w:r>
    </w:p>
    <w:p w14:paraId="0715B1FD" w14:textId="77777777" w:rsidR="006222AF" w:rsidRDefault="006453C1">
      <w:pPr>
        <w:tabs>
          <w:tab w:val="left" w:pos="2940"/>
        </w:tabs>
        <w:spacing w:after="0" w:line="600" w:lineRule="auto"/>
        <w:ind w:firstLine="720"/>
        <w:jc w:val="both"/>
        <w:rPr>
          <w:rFonts w:eastAsia="Times New Roman"/>
          <w:szCs w:val="24"/>
        </w:rPr>
      </w:pPr>
      <w:r w:rsidRPr="005C185A">
        <w:rPr>
          <w:rFonts w:eastAsia="Times New Roman"/>
          <w:b/>
          <w:szCs w:val="24"/>
        </w:rPr>
        <w:t>ΠΡΟΕΔΡΕΥΩΝ (Δημήτριος Κρεμαστινός):</w:t>
      </w:r>
      <w:r>
        <w:rPr>
          <w:rFonts w:eastAsia="Times New Roman"/>
          <w:szCs w:val="24"/>
        </w:rPr>
        <w:t xml:space="preserve"> Όχι, κύριε Μπούρα, σας παρακαλώ. Βοηθήστε λίγο. </w:t>
      </w:r>
      <w:r>
        <w:rPr>
          <w:rFonts w:eastAsia="Times New Roman"/>
          <w:szCs w:val="24"/>
        </w:rPr>
        <w:t>Θ</w:t>
      </w:r>
      <w:r>
        <w:rPr>
          <w:rFonts w:eastAsia="Times New Roman"/>
          <w:szCs w:val="24"/>
        </w:rPr>
        <w:t>α σας δώσω</w:t>
      </w:r>
      <w:r>
        <w:rPr>
          <w:rFonts w:eastAsia="Times New Roman"/>
          <w:szCs w:val="24"/>
        </w:rPr>
        <w:t xml:space="preserve"> </w:t>
      </w:r>
      <w:r>
        <w:rPr>
          <w:rFonts w:eastAsia="Times New Roman"/>
          <w:szCs w:val="24"/>
        </w:rPr>
        <w:t xml:space="preserve">τον </w:t>
      </w:r>
      <w:r>
        <w:rPr>
          <w:rFonts w:eastAsia="Times New Roman"/>
          <w:szCs w:val="24"/>
        </w:rPr>
        <w:t>λόγο μέτα</w:t>
      </w:r>
      <w:r>
        <w:rPr>
          <w:rFonts w:eastAsia="Times New Roman"/>
          <w:szCs w:val="24"/>
        </w:rPr>
        <w:t>. Ας ηρεμήσουμε λίγο.</w:t>
      </w:r>
    </w:p>
    <w:p w14:paraId="0715B1FE"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με συγχωρείτε, αλλά πρέπει να απαντήσω στον Υπουργό και λυπάμαι που με τον τρόπο αυτόν ο κύριος Πρόεδρος με εμποδίζει ως Αναπληρωτής του Προέδρου της Νέας Δημοκρατίας να δώσω την απάντηση που πρέπει στον Πρόεδρο.</w:t>
      </w:r>
    </w:p>
    <w:p w14:paraId="0715B1FF" w14:textId="77777777" w:rsidR="006222AF" w:rsidRDefault="006453C1">
      <w:pPr>
        <w:tabs>
          <w:tab w:val="left" w:pos="2940"/>
        </w:tabs>
        <w:spacing w:after="0" w:line="600" w:lineRule="auto"/>
        <w:ind w:firstLine="720"/>
        <w:jc w:val="both"/>
        <w:rPr>
          <w:rFonts w:eastAsia="Times New Roman"/>
          <w:szCs w:val="24"/>
        </w:rPr>
      </w:pPr>
      <w:r w:rsidRPr="003454AF">
        <w:rPr>
          <w:rFonts w:eastAsia="Times New Roman"/>
          <w:b/>
          <w:szCs w:val="24"/>
        </w:rPr>
        <w:t>ΠΡΟΕΔΡΕΥΩΝ (Δημήτριος Κρεμα</w:t>
      </w:r>
      <w:r w:rsidRPr="003454AF">
        <w:rPr>
          <w:rFonts w:eastAsia="Times New Roman"/>
          <w:b/>
          <w:szCs w:val="24"/>
        </w:rPr>
        <w:t>στινός):</w:t>
      </w:r>
      <w:r>
        <w:rPr>
          <w:rFonts w:eastAsia="Times New Roman"/>
          <w:szCs w:val="24"/>
        </w:rPr>
        <w:t xml:space="preserve"> Κύριε Τζαβάρα, θα μιλήσετε μετά.</w:t>
      </w:r>
    </w:p>
    <w:p w14:paraId="0715B200"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της Βουλής παρακαλώ πολύ, αυτήν τη στιγμή εμποδίζετε να εξελιχθεί με βάση την αρχή της αμεσότητας και της προφορικότητας ένας διάλογος έχει μείνει…</w:t>
      </w:r>
    </w:p>
    <w:p w14:paraId="0715B201"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(Θόρυβος </w:t>
      </w:r>
      <w:r>
        <w:rPr>
          <w:rFonts w:eastAsia="Times New Roman"/>
          <w:szCs w:val="24"/>
        </w:rPr>
        <w:t>-</w:t>
      </w:r>
      <w:r>
        <w:rPr>
          <w:rFonts w:eastAsia="Times New Roman"/>
          <w:szCs w:val="24"/>
        </w:rPr>
        <w:t xml:space="preserve"> διαμαρτυρίες από τ</w:t>
      </w:r>
      <w:r>
        <w:rPr>
          <w:rFonts w:eastAsia="Times New Roman"/>
          <w:szCs w:val="24"/>
        </w:rPr>
        <w:t>ην πτέρυγα του ΣΥΡΙΖΑ)</w:t>
      </w:r>
    </w:p>
    <w:p w14:paraId="0715B202"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Καθίστε, επιτέλους! Χάβρα δεν είναι η Βουλή και ούτε θα την κάνετε εσείς! Χάβρα η Βουλή δεν είναι! Πρέπει, επιτέλους, </w:t>
      </w:r>
      <w:r>
        <w:rPr>
          <w:rFonts w:eastAsia="Times New Roman"/>
          <w:szCs w:val="24"/>
        </w:rPr>
        <w:lastRenderedPageBreak/>
        <w:t>να συναισθανθείτε ότι με τη συμπεριφορά σας συμβάλλετε στον εξευτελισμό της Βουλής. Πρέπει, επιτέλους, να αποφασίσε</w:t>
      </w:r>
      <w:r>
        <w:rPr>
          <w:rFonts w:eastAsia="Times New Roman"/>
          <w:szCs w:val="24"/>
        </w:rPr>
        <w:t xml:space="preserve">τε αν θα είστε με τη Βουλή και τη </w:t>
      </w:r>
      <w:r>
        <w:rPr>
          <w:rFonts w:eastAsia="Times New Roman"/>
          <w:szCs w:val="24"/>
        </w:rPr>
        <w:t>δ</w:t>
      </w:r>
      <w:r>
        <w:rPr>
          <w:rFonts w:eastAsia="Times New Roman"/>
          <w:szCs w:val="24"/>
        </w:rPr>
        <w:t>ημοκρατία ή θα είστε με αυτούς τους Υπουργούς. Πρέπει να το αποφασίσετε.</w:t>
      </w:r>
    </w:p>
    <w:p w14:paraId="0715B203"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 xml:space="preserve">(Θόρυβος - </w:t>
      </w:r>
      <w:r>
        <w:rPr>
          <w:rFonts w:eastAsia="Times New Roman"/>
          <w:szCs w:val="24"/>
        </w:rPr>
        <w:t>διαμαρτυρίες από την πτέρυγα του ΣΥΡΙΖΑ)</w:t>
      </w:r>
    </w:p>
    <w:p w14:paraId="0715B204"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Τζαβάρα, ο Πρόεδρος της Βουλής ζήτησε τον λόγο από πρι</w:t>
      </w:r>
      <w:r>
        <w:rPr>
          <w:rFonts w:eastAsia="Times New Roman"/>
          <w:szCs w:val="24"/>
        </w:rPr>
        <w:t>ν. Παρακαλώ!</w:t>
      </w:r>
    </w:p>
    <w:p w14:paraId="0715B205"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 Πρόεδρε της Βουλής, αυτό που έγινε προηγουμένως στην Αίθουσα, Υπουργός να λέει σε Βουλευτή ότι πρέπει να σκύβει το κεφάλι, εσείς πρώτος έπρεπε να το υπερασπιστείτε και να το στηλιτεύσετε. Λυπάμαι! </w:t>
      </w:r>
    </w:p>
    <w:p w14:paraId="0715B206"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Τζαβάρα, θα σας δώσω τον λόγο μετά.</w:t>
      </w:r>
    </w:p>
    <w:p w14:paraId="0715B207"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Κύριε Πρόεδρε, αρχίστε την ομίλα. </w:t>
      </w:r>
    </w:p>
    <w:p w14:paraId="0715B208"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Βοηθήστε, κύριε Τζαβάρα. Τι θέλετε να κάνουμε;</w:t>
      </w:r>
    </w:p>
    <w:p w14:paraId="0715B209"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Λυπάμαι που με αυτόν τον τρόπο μας εμποδίζετε να πούμε σ’ αυτόν τον Υπουρ</w:t>
      </w:r>
      <w:r>
        <w:rPr>
          <w:rFonts w:eastAsia="Times New Roman"/>
          <w:szCs w:val="24"/>
        </w:rPr>
        <w:t>γό ότι πρέπει να σέβεται το Κοινοβούλιο.</w:t>
      </w:r>
    </w:p>
    <w:p w14:paraId="0715B20A"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lastRenderedPageBreak/>
        <w:t>ΕΛΕΥΘΕΡΙΟΣ ΑΥΓΕΝΑΚΗΣ:</w:t>
      </w:r>
      <w:r>
        <w:rPr>
          <w:rFonts w:eastAsia="Times New Roman"/>
          <w:szCs w:val="24"/>
        </w:rPr>
        <w:t xml:space="preserve"> Να ανακαλέσει τώρα ο κύριος Υπουργός, κύριε Πρόεδρε!</w:t>
      </w:r>
    </w:p>
    <w:p w14:paraId="0715B20B"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Να τοποθετηθώ, κύριε Πρόεδρε. </w:t>
      </w:r>
    </w:p>
    <w:p w14:paraId="0715B20C"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Κύριε Μπούρα, σας παρακαλώ.</w:t>
      </w:r>
    </w:p>
    <w:p w14:paraId="0715B20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Κύριε Πρόεδρε, παρακαλώ αρ</w:t>
      </w:r>
      <w:r>
        <w:rPr>
          <w:rFonts w:eastAsia="Times New Roman"/>
          <w:szCs w:val="24"/>
        </w:rPr>
        <w:t>χίστε.</w:t>
      </w:r>
    </w:p>
    <w:p w14:paraId="0715B20E"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Νοιώθω υπερήφανος που υπηρετώ την περιοχή. Μάλιστα, με τιμάει για πολλά χρόνια αυτή η δύσκολη περιοχή και δεν μπορεί ο κύριος Υπουργός να εκστομίζει τέτοια λόγια.</w:t>
      </w:r>
    </w:p>
    <w:p w14:paraId="0715B20F" w14:textId="77777777" w:rsidR="006222AF" w:rsidRDefault="006453C1">
      <w:pPr>
        <w:tabs>
          <w:tab w:val="left" w:pos="2940"/>
        </w:tabs>
        <w:spacing w:after="0" w:line="600" w:lineRule="auto"/>
        <w:ind w:firstLine="720"/>
        <w:jc w:val="both"/>
        <w:rPr>
          <w:rFonts w:eastAsia="Times New Roman"/>
          <w:szCs w:val="24"/>
        </w:rPr>
      </w:pPr>
      <w:r w:rsidRPr="008970A2">
        <w:rPr>
          <w:rFonts w:eastAsia="Times New Roman"/>
          <w:b/>
          <w:szCs w:val="24"/>
        </w:rPr>
        <w:t>ΠΡΟΕΔΡΕΥΩΝ (Δημήτριος Κρεμαστινός):</w:t>
      </w:r>
      <w:r w:rsidRPr="008970A2">
        <w:rPr>
          <w:rFonts w:eastAsia="Times New Roman"/>
          <w:szCs w:val="24"/>
        </w:rPr>
        <w:t xml:space="preserve"> </w:t>
      </w:r>
      <w:r>
        <w:rPr>
          <w:rFonts w:eastAsia="Times New Roman"/>
          <w:szCs w:val="24"/>
        </w:rPr>
        <w:t xml:space="preserve">Κύριε Μπούρα, σας παρακαλώ! </w:t>
      </w:r>
    </w:p>
    <w:p w14:paraId="0715B210"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Κύ</w:t>
      </w:r>
      <w:r>
        <w:rPr>
          <w:rFonts w:eastAsia="Times New Roman"/>
          <w:szCs w:val="24"/>
        </w:rPr>
        <w:t xml:space="preserve">ριε Πρόεδρε, παρακαλώ αρχίστε. </w:t>
      </w:r>
    </w:p>
    <w:p w14:paraId="0715B211"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ΑΘΑΝΑΣΙΟΣ ΜΠΟΥΡΑΣ:</w:t>
      </w:r>
      <w:r>
        <w:rPr>
          <w:rFonts w:eastAsia="Times New Roman"/>
          <w:szCs w:val="24"/>
        </w:rPr>
        <w:t xml:space="preserve"> Και παρακαλώ, κύριε Πρόεδρε, εσάς προσωπικά για την τοποθέτησή σας.</w:t>
      </w:r>
    </w:p>
    <w:p w14:paraId="0715B212" w14:textId="77777777" w:rsidR="006222AF" w:rsidRDefault="006453C1">
      <w:pPr>
        <w:spacing w:after="0" w:line="600" w:lineRule="auto"/>
        <w:ind w:firstLine="720"/>
        <w:jc w:val="both"/>
        <w:rPr>
          <w:rFonts w:eastAsia="Times New Roman"/>
          <w:color w:val="000000"/>
          <w:szCs w:val="24"/>
          <w:shd w:val="clear" w:color="auto" w:fill="FFFFFF"/>
        </w:rPr>
      </w:pPr>
      <w:r w:rsidRPr="001D78E6">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Κύριε Μπούρα, σας παρακαλώ!</w:t>
      </w:r>
    </w:p>
    <w:p w14:paraId="0715B21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ΑΘΑΝΑΣΙΟΣ ΜΠΟΥΡΑΣ</w:t>
      </w:r>
      <w:r w:rsidRPr="001D78E6">
        <w:rPr>
          <w:rFonts w:eastAsia="Times New Roman"/>
          <w:b/>
          <w:color w:val="000000"/>
          <w:szCs w:val="24"/>
          <w:shd w:val="clear" w:color="auto" w:fill="FFFFFF"/>
        </w:rPr>
        <w:t>:</w:t>
      </w:r>
      <w:r>
        <w:rPr>
          <w:rFonts w:eastAsia="Times New Roman"/>
          <w:color w:val="000000"/>
          <w:szCs w:val="24"/>
          <w:shd w:val="clear" w:color="auto" w:fill="FFFFFF"/>
        </w:rPr>
        <w:t xml:space="preserve"> Παρακαλώ, κύριε Πρόεδρε, για την παρέμβασή σας για το απαράδεκτον του ύφους…</w:t>
      </w:r>
    </w:p>
    <w:p w14:paraId="0715B214"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 στην Αίθουσα)</w:t>
      </w:r>
    </w:p>
    <w:p w14:paraId="0715B21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ΠΑΝΑΓΙΩΤΗΣ (</w:t>
      </w:r>
      <w:r w:rsidRPr="0039518E">
        <w:rPr>
          <w:rFonts w:eastAsia="Times New Roman"/>
          <w:b/>
          <w:color w:val="000000"/>
          <w:szCs w:val="24"/>
          <w:shd w:val="clear" w:color="auto" w:fill="FFFFFF"/>
        </w:rPr>
        <w:t>ΠΑΝΟΣ</w:t>
      </w:r>
      <w:r>
        <w:rPr>
          <w:rFonts w:eastAsia="Times New Roman"/>
          <w:b/>
          <w:color w:val="000000"/>
          <w:szCs w:val="24"/>
          <w:shd w:val="clear" w:color="auto" w:fill="FFFFFF"/>
        </w:rPr>
        <w:t>)</w:t>
      </w:r>
      <w:r w:rsidRPr="0039518E">
        <w:rPr>
          <w:rFonts w:eastAsia="Times New Roman"/>
          <w:b/>
          <w:color w:val="000000"/>
          <w:szCs w:val="24"/>
          <w:shd w:val="clear" w:color="auto" w:fill="FFFFFF"/>
        </w:rPr>
        <w:t xml:space="preserve"> ΣΚΟΥΡΛΕΤΗΣ (Υπουργός Εσωτερικών):</w:t>
      </w:r>
      <w:r>
        <w:rPr>
          <w:rFonts w:eastAsia="Times New Roman"/>
          <w:color w:val="000000"/>
          <w:szCs w:val="24"/>
          <w:shd w:val="clear" w:color="auto" w:fill="FFFFFF"/>
        </w:rPr>
        <w:t xml:space="preserve"> Πείτε τα δυνατά αυτά. </w:t>
      </w:r>
    </w:p>
    <w:p w14:paraId="0715B216" w14:textId="77777777" w:rsidR="006222AF" w:rsidRDefault="006453C1">
      <w:pPr>
        <w:spacing w:after="0" w:line="600" w:lineRule="auto"/>
        <w:ind w:firstLine="720"/>
        <w:jc w:val="both"/>
        <w:rPr>
          <w:rFonts w:eastAsia="Times New Roman"/>
          <w:color w:val="000000"/>
          <w:szCs w:val="24"/>
          <w:shd w:val="clear" w:color="auto" w:fill="FFFFFF"/>
        </w:rPr>
      </w:pPr>
      <w:r w:rsidRPr="0039518E">
        <w:rPr>
          <w:rFonts w:eastAsia="Times New Roman"/>
          <w:b/>
          <w:color w:val="000000"/>
          <w:szCs w:val="24"/>
          <w:shd w:val="clear" w:color="auto" w:fill="FFFFFF"/>
        </w:rPr>
        <w:t>ΑΘΑΝΑΣΙΟΣ ΜΠΟΥΡΑΣ:</w:t>
      </w:r>
      <w:r>
        <w:rPr>
          <w:rFonts w:eastAsia="Times New Roman"/>
          <w:color w:val="000000"/>
          <w:szCs w:val="24"/>
          <w:shd w:val="clear" w:color="auto" w:fill="FFFFFF"/>
        </w:rPr>
        <w:t xml:space="preserve"> Τα είπα όσο δυνατά γίνεται. Δεν μου δίνει τον λόγο, κύριε Υπ</w:t>
      </w:r>
      <w:r>
        <w:rPr>
          <w:rFonts w:eastAsia="Times New Roman"/>
          <w:color w:val="000000"/>
          <w:szCs w:val="24"/>
          <w:shd w:val="clear" w:color="auto" w:fill="FFFFFF"/>
        </w:rPr>
        <w:t>ουργέ. Να πείτε σε εμένα «δεν ντρέπεσαι»;</w:t>
      </w:r>
    </w:p>
    <w:p w14:paraId="0715B21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(Δημήτριος Κρεμαστινός):</w:t>
      </w:r>
      <w:r>
        <w:rPr>
          <w:rFonts w:eastAsia="Times New Roman"/>
          <w:color w:val="000000"/>
          <w:szCs w:val="24"/>
          <w:shd w:val="clear" w:color="auto" w:fill="FFFFFF"/>
        </w:rPr>
        <w:t xml:space="preserve"> Παρακαλώ, κύριε Βορίδη, βοηθήστε λίγο. Να μιλήσει τώρα ο Πρόεδρος και μετά επί προσωπικού να δώσω τον λόγο στον κ. Τζαβάρα.</w:t>
      </w:r>
    </w:p>
    <w:p w14:paraId="0715B21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Πρόεδρε, έχετε τον λόγο.</w:t>
      </w:r>
      <w:r w:rsidRPr="00C86C18">
        <w:rPr>
          <w:rFonts w:eastAsia="Times New Roman"/>
          <w:color w:val="000000"/>
          <w:szCs w:val="24"/>
          <w:shd w:val="clear" w:color="auto" w:fill="FFFFFF"/>
        </w:rPr>
        <w:t xml:space="preserve"> </w:t>
      </w:r>
      <w:r>
        <w:rPr>
          <w:rFonts w:eastAsia="Times New Roman"/>
          <w:color w:val="000000"/>
          <w:szCs w:val="24"/>
          <w:shd w:val="clear" w:color="auto" w:fill="FFFFFF"/>
        </w:rPr>
        <w:t>Μπορείτε να αρχίσετε.</w:t>
      </w:r>
    </w:p>
    <w:p w14:paraId="0715B219" w14:textId="77777777" w:rsidR="006222AF" w:rsidRDefault="006453C1">
      <w:pPr>
        <w:spacing w:after="0" w:line="600" w:lineRule="auto"/>
        <w:ind w:firstLine="720"/>
        <w:jc w:val="both"/>
        <w:rPr>
          <w:rFonts w:eastAsia="Times New Roman"/>
          <w:color w:val="000000"/>
          <w:szCs w:val="24"/>
          <w:shd w:val="clear" w:color="auto" w:fill="FFFFFF"/>
        </w:rPr>
      </w:pPr>
      <w:r w:rsidRPr="001D78E6">
        <w:rPr>
          <w:rFonts w:eastAsia="Times New Roman"/>
          <w:b/>
          <w:color w:val="000000"/>
          <w:szCs w:val="24"/>
          <w:shd w:val="clear" w:color="auto" w:fill="FFFFFF"/>
        </w:rPr>
        <w:t>Ν</w:t>
      </w:r>
      <w:r w:rsidRPr="001D78E6">
        <w:rPr>
          <w:rFonts w:eastAsia="Times New Roman"/>
          <w:b/>
          <w:color w:val="000000"/>
          <w:szCs w:val="24"/>
          <w:shd w:val="clear" w:color="auto" w:fill="FFFFFF"/>
        </w:rPr>
        <w:t>ΙΚΟΛΑΟΣ ΒΟΥΤΣΗΣ (Πρόεδρος της Βουλής):</w:t>
      </w:r>
      <w:r>
        <w:rPr>
          <w:rFonts w:eastAsia="Times New Roman"/>
          <w:b/>
          <w:color w:val="000000"/>
          <w:szCs w:val="24"/>
          <w:shd w:val="clear" w:color="auto" w:fill="FFFFFF"/>
        </w:rPr>
        <w:t xml:space="preserve"> </w:t>
      </w:r>
      <w:r>
        <w:rPr>
          <w:rFonts w:eastAsia="Times New Roman"/>
          <w:color w:val="000000"/>
          <w:szCs w:val="24"/>
          <w:shd w:val="clear" w:color="auto" w:fill="FFFFFF"/>
        </w:rPr>
        <w:t>Μέσα στην ένταση ακούγονται δυστυχώς και διάφορα</w:t>
      </w:r>
      <w:r w:rsidRPr="001C7645">
        <w:rPr>
          <w:rFonts w:eastAsia="Times New Roman"/>
          <w:color w:val="000000"/>
          <w:szCs w:val="24"/>
          <w:shd w:val="clear" w:color="auto" w:fill="FFFFFF"/>
        </w:rPr>
        <w:t>,</w:t>
      </w:r>
      <w:r>
        <w:rPr>
          <w:rFonts w:eastAsia="Times New Roman"/>
          <w:color w:val="000000"/>
          <w:szCs w:val="24"/>
          <w:shd w:val="clear" w:color="auto" w:fill="FFFFFF"/>
        </w:rPr>
        <w:t xml:space="preserve"> τα οποία ο καθένας μας καταλαβαίνει ότι δεν θα τα έλεγε εάν ήταν πιο ψύχραιμος και ήρεμος, εάν δεν υπήρχαν κάποιες παρεμβολές με φωνές. Το «Μάνδρα, Μάνδρα» δεν το είπα</w:t>
      </w:r>
      <w:r>
        <w:rPr>
          <w:rFonts w:eastAsia="Times New Roman"/>
          <w:color w:val="000000"/>
          <w:szCs w:val="24"/>
          <w:shd w:val="clear" w:color="auto" w:fill="FFFFFF"/>
        </w:rPr>
        <w:t xml:space="preserve">ν οι κάτοικοι της Μάνδρας που ξέρουν πολύ καλά τι έχει γίνει στη Μάνδρα τόσα χρόνια. Ειπώθηκε εδώ μέσα. Άρα ο Υπουργός έχει κάθε λόγο να </w:t>
      </w:r>
      <w:r>
        <w:rPr>
          <w:rFonts w:eastAsia="Times New Roman"/>
          <w:color w:val="000000"/>
          <w:szCs w:val="24"/>
          <w:shd w:val="clear" w:color="auto" w:fill="FFFFFF"/>
        </w:rPr>
        <w:lastRenderedPageBreak/>
        <w:t>τοποθετηθεί. Προφανώς κακώς σάς είπε το «σκύβετε το κεφάλι» κ.λπ.</w:t>
      </w:r>
      <w:r>
        <w:rPr>
          <w:rFonts w:eastAsia="Times New Roman"/>
          <w:color w:val="000000"/>
          <w:szCs w:val="24"/>
          <w:shd w:val="clear" w:color="auto" w:fill="FFFFFF"/>
        </w:rPr>
        <w:t>.</w:t>
      </w:r>
      <w:r>
        <w:rPr>
          <w:rFonts w:eastAsia="Times New Roman"/>
          <w:color w:val="000000"/>
          <w:szCs w:val="24"/>
          <w:shd w:val="clear" w:color="auto" w:fill="FFFFFF"/>
        </w:rPr>
        <w:t xml:space="preserve"> Δεν είναι αυτό το ζήτημα. Πλην όμως και εσείς αντιλαμβάνεστε ότι σε ένα τέτοιο κρίσιμο ζήτημα -μετράει η χώρα μας είκοσι πέντε πολίτες θύματα- δεν είναι δυνατόν να ασκείται μία προπαγάνδα και μια τέτοια ρητορική μέσα εδώ. Αν θέλετε, μπορείτε να πάρετε τον</w:t>
      </w:r>
      <w:r>
        <w:rPr>
          <w:rFonts w:eastAsia="Times New Roman"/>
          <w:color w:val="000000"/>
          <w:szCs w:val="24"/>
          <w:shd w:val="clear" w:color="auto" w:fill="FFFFFF"/>
        </w:rPr>
        <w:t xml:space="preserve"> λόγο, να πείτε για τη Μάνδρα, να έρθουν ύστερα και τα πορίσματα, να τοποθετηθούν και οι Υπουργοί, χωρίς να λέμε τέτοιες εκφράσεις. Σας παρακαλώ να ησυχάσουμε τώρα και να προχωρήσει η συζήτηση.</w:t>
      </w:r>
    </w:p>
    <w:p w14:paraId="0715B21A"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Είχα υπ</w:t>
      </w:r>
      <w:r>
        <w:rPr>
          <w:rFonts w:eastAsia="Times New Roman"/>
          <w:color w:val="000000"/>
          <w:szCs w:val="24"/>
          <w:shd w:val="clear" w:color="auto" w:fill="FFFFFF"/>
        </w:rPr>
        <w:t>’ όψιν</w:t>
      </w:r>
      <w:r>
        <w:rPr>
          <w:rFonts w:eastAsia="Times New Roman"/>
          <w:color w:val="000000"/>
          <w:szCs w:val="24"/>
          <w:shd w:val="clear" w:color="auto" w:fill="FFFFFF"/>
        </w:rPr>
        <w:t xml:space="preserve"> μου να μιλήσω ως πρώην Υπουργός Εσωτερικών. Είχα</w:t>
      </w:r>
      <w:r>
        <w:rPr>
          <w:rFonts w:eastAsia="Times New Roman"/>
          <w:color w:val="000000"/>
          <w:szCs w:val="24"/>
          <w:shd w:val="clear" w:color="auto" w:fill="FFFFFF"/>
        </w:rPr>
        <w:t xml:space="preserve"> την τιμή να είμαι Υπουργός Εσωτερικών στην πρώτη Κυβέρνηση της Αριστεράς -χαιρόμαστε να το λέμε και θα είναι και η επόμενη και η μεθεπόμενη!- και δεν μπορώ να αφήσω προφανώς ασχολίαστα δύο, τρία πράγματα που ακούστηκαν, τα οποία είναι πάρα πολύ σημαντικά.</w:t>
      </w:r>
      <w:r>
        <w:rPr>
          <w:rFonts w:eastAsia="Times New Roman"/>
          <w:color w:val="000000"/>
          <w:szCs w:val="24"/>
          <w:shd w:val="clear" w:color="auto" w:fill="FFFFFF"/>
        </w:rPr>
        <w:t xml:space="preserve"> </w:t>
      </w:r>
    </w:p>
    <w:p w14:paraId="0715B21B"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ΣΥΡΙΖΑ)</w:t>
      </w:r>
    </w:p>
    <w:p w14:paraId="0715B21C"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υπάρχει μία απολογητική στάση για το Μακεδονικό μπροστά στην κατάπληκτη διεθνή κοινότητα, που προφανώς δεν μπορεί να αντιληφθεί τα ακατάληπτα πλέον, μετά </w:t>
      </w:r>
      <w:r>
        <w:rPr>
          <w:rFonts w:eastAsia="Times New Roman"/>
          <w:color w:val="000000"/>
          <w:szCs w:val="24"/>
          <w:shd w:val="clear" w:color="auto" w:fill="FFFFFF"/>
        </w:rPr>
        <w:lastRenderedPageBreak/>
        <w:t>τις επεξηγήσεις που έχουν δοθεί και τ</w:t>
      </w:r>
      <w:r>
        <w:rPr>
          <w:rFonts w:eastAsia="Times New Roman"/>
          <w:color w:val="000000"/>
          <w:szCs w:val="24"/>
          <w:shd w:val="clear" w:color="auto" w:fill="FFFFFF"/>
        </w:rPr>
        <w:t xml:space="preserve">ον διάλογο που έχει γίνει, επιχειρήματα εναντίον μίας πολύ καλής συμφωνίας, που εφόσον ευοδωθεί και περάσει όλα τα στάδια που προβλέπονται, μπορεί και πρέπει να έλθει στη Βουλή και να ψηφιστεί. </w:t>
      </w:r>
    </w:p>
    <w:p w14:paraId="0715B21D"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Επιτρέψτε μου να πω ότι δεν είναι δυνατόν να συνεχίζεται μια </w:t>
      </w:r>
      <w:r>
        <w:rPr>
          <w:rFonts w:eastAsia="Times New Roman"/>
          <w:color w:val="000000"/>
          <w:szCs w:val="24"/>
          <w:shd w:val="clear" w:color="auto" w:fill="FFFFFF"/>
        </w:rPr>
        <w:t>προπαγάνδα ψευδολογίας, η οποία στηρίζεται σε μία ρητορική του κ. Γκρουέφσκι και του κ. Ιβανόφ. Εάν ακούσαμε προηγουμένως το τι είπε ο κ. Ζάεφ, προσπαθώντας από την πλευρά του να περάσει αυτήν τη συμφωνία στη χώρα του, είναι απαράδεκτο να το ακούμε επενδεδ</w:t>
      </w:r>
      <w:r>
        <w:rPr>
          <w:rFonts w:eastAsia="Times New Roman"/>
          <w:color w:val="000000"/>
          <w:szCs w:val="24"/>
          <w:shd w:val="clear" w:color="auto" w:fill="FFFFFF"/>
        </w:rPr>
        <w:t>υμένο με τη ρητορική των σκληρών πολεμίων αυτής και οποιασδήποτε άλλης συμφωνίας.</w:t>
      </w:r>
    </w:p>
    <w:p w14:paraId="0715B21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πιστεύω ότι υπάρχει μία προσπάθεια να επανέλθουμε στην άκρως υπονομευτική πολιτική της ακινησίας </w:t>
      </w:r>
      <w:r>
        <w:rPr>
          <w:rFonts w:eastAsia="Times New Roman"/>
          <w:color w:val="000000"/>
          <w:szCs w:val="24"/>
          <w:shd w:val="clear" w:color="auto" w:fill="FFFFFF"/>
          <w:lang w:val="en-US"/>
        </w:rPr>
        <w:t>erga</w:t>
      </w:r>
      <w:r w:rsidRPr="001C7645">
        <w:rPr>
          <w:rFonts w:eastAsia="Times New Roman"/>
          <w:color w:val="000000"/>
          <w:szCs w:val="24"/>
          <w:shd w:val="clear" w:color="auto" w:fill="FFFFFF"/>
        </w:rPr>
        <w:t xml:space="preserve"> </w:t>
      </w:r>
      <w:r>
        <w:rPr>
          <w:rFonts w:eastAsia="Times New Roman"/>
          <w:color w:val="000000"/>
          <w:szCs w:val="24"/>
          <w:shd w:val="clear" w:color="auto" w:fill="FFFFFF"/>
          <w:lang w:val="en-US"/>
        </w:rPr>
        <w:t>omnes</w:t>
      </w:r>
      <w:r w:rsidRPr="001C7645">
        <w:rPr>
          <w:rFonts w:eastAsia="Times New Roman"/>
          <w:color w:val="000000"/>
          <w:szCs w:val="24"/>
          <w:shd w:val="clear" w:color="auto" w:fill="FFFFFF"/>
        </w:rPr>
        <w:t xml:space="preserve">. </w:t>
      </w:r>
      <w:r>
        <w:rPr>
          <w:rFonts w:eastAsia="Times New Roman"/>
          <w:color w:val="000000"/>
          <w:szCs w:val="24"/>
          <w:shd w:val="clear" w:color="auto" w:fill="FFFFFF"/>
        </w:rPr>
        <w:t>Αυτό υπήρχε για είκοσι πέντε χρόνια, μία εξωτερική πολιτι</w:t>
      </w:r>
      <w:r>
        <w:rPr>
          <w:rFonts w:eastAsia="Times New Roman"/>
          <w:color w:val="000000"/>
          <w:szCs w:val="24"/>
          <w:shd w:val="clear" w:color="auto" w:fill="FFFFFF"/>
        </w:rPr>
        <w:t xml:space="preserve">κή με προσπάθειες, με προσεγγίσεις, αλλά όταν φτάναμε στο σημείο που έπρεπε να θέσουμε «τον δάκτυλον επί τον τύπον των ήλων» και να γίνουν πιο συστηματικές προσπάθειες, μέναμε σε μία πολιτική ακινησίας. Δεν θα επανέλθουμε σε αυτήν την πολιτική ακινησίας! </w:t>
      </w:r>
    </w:p>
    <w:p w14:paraId="0715B21F"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lastRenderedPageBreak/>
        <w:t>(Χειροκροτήματα από την πτέρυγα του ΣΥΡΙΖΑ)</w:t>
      </w:r>
    </w:p>
    <w:p w14:paraId="0715B220" w14:textId="77777777" w:rsidR="006222AF" w:rsidRDefault="006453C1">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Δεν θα επανέλθουμε, επίσης, και δεν θα αποδεχθούμε μία ρητορική άκρως πολιτικού καιροσκοπισμού -και αυτού </w:t>
      </w:r>
      <w:r>
        <w:rPr>
          <w:rFonts w:eastAsia="Times New Roman"/>
          <w:color w:val="000000"/>
          <w:szCs w:val="24"/>
          <w:shd w:val="clear" w:color="auto" w:fill="FFFFFF"/>
          <w:lang w:val="en-US"/>
        </w:rPr>
        <w:t>erga</w:t>
      </w:r>
      <w:r w:rsidRPr="001C7645">
        <w:rPr>
          <w:rFonts w:eastAsia="Times New Roman"/>
          <w:color w:val="000000"/>
          <w:szCs w:val="24"/>
          <w:shd w:val="clear" w:color="auto" w:fill="FFFFFF"/>
        </w:rPr>
        <w:t xml:space="preserve"> </w:t>
      </w:r>
      <w:r>
        <w:rPr>
          <w:rFonts w:eastAsia="Times New Roman"/>
          <w:color w:val="000000"/>
          <w:szCs w:val="24"/>
          <w:shd w:val="clear" w:color="auto" w:fill="FFFFFF"/>
          <w:lang w:val="en-US"/>
        </w:rPr>
        <w:t>omnes</w:t>
      </w:r>
      <w:r w:rsidRPr="001C7645">
        <w:rPr>
          <w:rFonts w:eastAsia="Times New Roman"/>
          <w:color w:val="000000"/>
          <w:szCs w:val="24"/>
          <w:shd w:val="clear" w:color="auto" w:fill="FFFFFF"/>
        </w:rPr>
        <w:t>-</w:t>
      </w:r>
      <w:r>
        <w:rPr>
          <w:rFonts w:eastAsia="Times New Roman"/>
          <w:color w:val="000000"/>
          <w:szCs w:val="24"/>
          <w:shd w:val="clear" w:color="auto" w:fill="FFFFFF"/>
        </w:rPr>
        <w:t xml:space="preserve"> και μίας, επιτρέψτε μου να πω, εθνικιστικής και ακροδεξιάς ρητορικής, η οποία πλέον έχει έναν </w:t>
      </w:r>
      <w:r>
        <w:rPr>
          <w:rFonts w:eastAsia="Times New Roman"/>
          <w:color w:val="000000"/>
          <w:szCs w:val="24"/>
          <w:shd w:val="clear" w:color="auto" w:fill="FFFFFF"/>
        </w:rPr>
        <w:t>και μόνον στόχο: τη διεκδίκηση ενός πολιτικού και εκλογικού μερίσματος από τη Χρυσή Αυγή, παίζοντας επικίνδυνα την ατζέντα της Χρυσής Αυγής.</w:t>
      </w:r>
      <w:r>
        <w:rPr>
          <w:rFonts w:eastAsia="Times New Roman"/>
          <w:color w:val="000000"/>
          <w:szCs w:val="24"/>
          <w:shd w:val="clear" w:color="auto" w:fill="FFFFFF"/>
        </w:rPr>
        <w:t xml:space="preserve"> </w:t>
      </w:r>
      <w:r>
        <w:rPr>
          <w:rFonts w:eastAsia="Times New Roman" w:cs="Times New Roman"/>
          <w:szCs w:val="24"/>
        </w:rPr>
        <w:t>Αυτό είναι απαράδεκτο και μεσομακροπρόθεσμα θα θίξει</w:t>
      </w:r>
      <w:r w:rsidRPr="009751AC">
        <w:rPr>
          <w:rFonts w:eastAsia="Times New Roman" w:cs="Times New Roman"/>
          <w:szCs w:val="24"/>
        </w:rPr>
        <w:t>,</w:t>
      </w:r>
      <w:r>
        <w:rPr>
          <w:rFonts w:eastAsia="Times New Roman" w:cs="Times New Roman"/>
          <w:szCs w:val="24"/>
        </w:rPr>
        <w:t xml:space="preserve"> πρώτα απ’ όλα</w:t>
      </w:r>
      <w:r w:rsidRPr="009751AC">
        <w:rPr>
          <w:rFonts w:eastAsia="Times New Roman" w:cs="Times New Roman"/>
          <w:szCs w:val="24"/>
        </w:rPr>
        <w:t>,</w:t>
      </w:r>
      <w:r>
        <w:rPr>
          <w:rFonts w:eastAsia="Times New Roman" w:cs="Times New Roman"/>
          <w:szCs w:val="24"/>
        </w:rPr>
        <w:t xml:space="preserve"> όσους φλερτάρουν και πολιτεύονται με αυτή την </w:t>
      </w:r>
      <w:r>
        <w:rPr>
          <w:rFonts w:eastAsia="Times New Roman" w:cs="Times New Roman"/>
          <w:szCs w:val="24"/>
        </w:rPr>
        <w:t>πολιτική. Διότι βλέπετε πολύ καλά ότι σαν μανιτάρια βγαίνουν ακροδεξιά μορφώματα στη χώρα μας, ακριβώς διότι λένε τα πράγματα στο 100% με το όνομά τους, όπως επίσης και στην Ευρώπη. Αυτοί τους οποίους θέλετε να παρακολουθήσετε, θεωρώντας πως είναι ένα ρεύμ</w:t>
      </w:r>
      <w:r>
        <w:rPr>
          <w:rFonts w:eastAsia="Times New Roman" w:cs="Times New Roman"/>
          <w:szCs w:val="24"/>
        </w:rPr>
        <w:t>α το οποίο προφανώς θα διαλύσει την Ευρωπαϊκή Ένωση, είναι ένα ρεύμα που υψώνει τείχη ανάμεσα σε ανθρώπους, σε λαούς, σε κράτη, ανάμεσα στα οράματα, στις ελπίδες, στο μέλλον της ίδιας της Ευρωπαϊκής Ένωσης.</w:t>
      </w:r>
    </w:p>
    <w:p w14:paraId="0715B22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Αυτή, λοιπόν, η ρητορική, πρώτα απ’ όλα υποσκάπτε</w:t>
      </w:r>
      <w:r>
        <w:rPr>
          <w:rFonts w:eastAsia="Times New Roman" w:cs="Times New Roman"/>
          <w:szCs w:val="24"/>
        </w:rPr>
        <w:t>ι απολύτως τη δημοκρατία σε σχέση με τη συζήτηση για τις διεθνείς σχέσεις, για την ανάγκη να υπάρχουν συμφωνίες με συμβιβασμούς, με όλα τα εθνικά δίκαια</w:t>
      </w:r>
      <w:r>
        <w:rPr>
          <w:rFonts w:eastAsia="Times New Roman" w:cs="Times New Roman"/>
          <w:szCs w:val="24"/>
        </w:rPr>
        <w:t xml:space="preserve"> κατοχυρωμένη, με τις διεθνείς σ</w:t>
      </w:r>
      <w:r>
        <w:rPr>
          <w:rFonts w:eastAsia="Times New Roman" w:cs="Times New Roman"/>
          <w:szCs w:val="24"/>
        </w:rPr>
        <w:t>υμφωνίες από το Βουκουρέστι μέχρι τη Βιέννη και με όλα τα δεδομένα που σ</w:t>
      </w:r>
      <w:r>
        <w:rPr>
          <w:rFonts w:eastAsia="Times New Roman" w:cs="Times New Roman"/>
          <w:szCs w:val="24"/>
        </w:rPr>
        <w:t>υνηγορούν ότι μπορούμε να προχωρήσουμε για έναν ευρύτερο ρόλο της χώρας στα Βαλκάνια, στην περιοχή ως πόλο σταθερότητας. Πρέπει να προχωρήσουμε μαζί τους επόμενους μήνες να συγκλίνουμε σε αυτό το κορυφαίο ζήτημα.</w:t>
      </w:r>
    </w:p>
    <w:p w14:paraId="0715B22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Σταματήστε να χαϊδεύετε αυτούς που φωνάζουν</w:t>
      </w:r>
      <w:r>
        <w:rPr>
          <w:rFonts w:eastAsia="Times New Roman" w:cs="Times New Roman"/>
          <w:szCs w:val="24"/>
        </w:rPr>
        <w:t xml:space="preserve"> «αλήτες, προδότες πολιτικοί», θεωρώντας ότι τα φωνάζουν μόνο για την Αριστερά.</w:t>
      </w:r>
    </w:p>
    <w:p w14:paraId="0715B223" w14:textId="77777777" w:rsidR="006222AF" w:rsidRDefault="006453C1">
      <w:pPr>
        <w:spacing w:after="0" w:line="600" w:lineRule="auto"/>
        <w:ind w:firstLine="709"/>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715B22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Κάνετε μεγάλο λάθος, όπως μεγάλο λάθος κάνατε που δεν καταδικάστηκε από αυτό το Βήμα, παρ</w:t>
      </w:r>
      <w:r>
        <w:rPr>
          <w:rFonts w:eastAsia="Times New Roman" w:cs="Times New Roman"/>
          <w:szCs w:val="24"/>
        </w:rPr>
        <w:t xml:space="preserve">’ </w:t>
      </w:r>
      <w:r>
        <w:rPr>
          <w:rFonts w:eastAsia="Times New Roman" w:cs="Times New Roman"/>
          <w:szCs w:val="24"/>
        </w:rPr>
        <w:t xml:space="preserve">ότι προκλήθηκε, αυτό το σύνθημα το οποίο </w:t>
      </w:r>
      <w:r>
        <w:rPr>
          <w:rFonts w:eastAsia="Times New Roman" w:cs="Times New Roman"/>
          <w:szCs w:val="24"/>
        </w:rPr>
        <w:t>υπάρχει σε όλες τις μικρές, μικρότερες ή και μεγαλύτερες παρουσίες κόσμου σε συγκεκριμένες εκδηλώσεις. Αυτό πάρτε το ως συμβουλή μέσα από την πολύ μεγάλη εμπειρία που έχουμε και ως Αριστερά σε αυτά τα ζητήματα.</w:t>
      </w:r>
    </w:p>
    <w:p w14:paraId="0715B22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εδώ διατυπώθηκα</w:t>
      </w:r>
      <w:r>
        <w:rPr>
          <w:rFonts w:eastAsia="Times New Roman" w:cs="Times New Roman"/>
          <w:szCs w:val="24"/>
        </w:rPr>
        <w:t>ν ορισμένα ερωτήματα και εγώ θα τα επαναλάβω. Πρώτον, ο Υπουργός Εσωτερικών προκάλεσε χθες -με την καλή έννοια το προκάλεσε- και είπε «παρακαλώ, φέρτε μας έναν δήμο, δύο δήμους, τρεις δήμους, δύο περιφέρειες που έχουν αδικηθεί από την παρούσα κατάσταση αυτ</w:t>
      </w:r>
      <w:r>
        <w:rPr>
          <w:rFonts w:eastAsia="Times New Roman" w:cs="Times New Roman"/>
          <w:szCs w:val="24"/>
        </w:rPr>
        <w:t>ά τα τρία χρόνια στη βάση πολιτικών, κομματικών, επιλεκτικών αντιλήψεων και δεν έχουν δοθεί αυτά τα επιπλέον κονδύλια, δεν έχουν δοθεί αυτές οι υπηρεσίες κ.λπ.». Απάντηση δεν έχει δοθεί.</w:t>
      </w:r>
    </w:p>
    <w:p w14:paraId="0715B22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Δεύτερο ερώτημα προς την κ. Γεννηματά, που το πρωί μας είπε πάλι για </w:t>
      </w:r>
      <w:r>
        <w:rPr>
          <w:rFonts w:eastAsia="Times New Roman" w:cs="Times New Roman"/>
          <w:szCs w:val="24"/>
        </w:rPr>
        <w:t>το όραμα του ΠΑΣΟΚ, γι’ αυτά τα πράγματα, για την τοπική αυτοδιοίκηση. Καλά πράγματα. Της έκανα το ερώτημα: Παρακαλούμε, μπορείτε να μας πείτε επί του παρόντος νομοσχεδίου, επί των παρόντων κεφαλαίων, θεμάτων, ρυθμίσεων κ.λπ., σε ποια από αυτά υπάρχει αντί</w:t>
      </w:r>
      <w:r>
        <w:rPr>
          <w:rFonts w:eastAsia="Times New Roman" w:cs="Times New Roman"/>
          <w:szCs w:val="24"/>
        </w:rPr>
        <w:t>θεση; Διότι είπε ότι θα τα καταργήσει όλα και θα πρέπει να πάμε σε ένα άλλο πλαίσιο, διότι αυτό όλο εν συνόλω -δεν αναφέρομαι στο εκλογικό σύστημα- είναι ένα λάθος νομοσχέδιο. Προηγουμένως ακούστηκε ότι είναι ένα κάκιστο νομοσχέδιο.</w:t>
      </w:r>
    </w:p>
    <w:p w14:paraId="0715B22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Παρακαλούμε, είχατε δύο</w:t>
      </w:r>
      <w:r>
        <w:rPr>
          <w:rFonts w:eastAsia="Times New Roman" w:cs="Times New Roman"/>
          <w:szCs w:val="24"/>
        </w:rPr>
        <w:t xml:space="preserve"> μέρες, έχετε άλλες δύο ώρες. Πείτε κεφάλαιο προς κεφάλαιο τι είναι λάθος, τι πρέπει να αλλάξει. Διότι εγώ θα σας πω, παρουσών των ηγεσιών της ΚΕΔΕ και της ΕΝΠΕ, ότι το 90% όσων περιλαμβάνει αυτό το νομοσχέδιο αναλυτικά είναι αιτήματα, ζητήματα, ώριμες ανά</w:t>
      </w:r>
      <w:r>
        <w:rPr>
          <w:rFonts w:eastAsia="Times New Roman" w:cs="Times New Roman"/>
          <w:szCs w:val="24"/>
        </w:rPr>
        <w:t>γκες που είχαν αιτηθεί από πλευράς των δήμων, των ΟΤΑ όλων των επιπέδων, των περιφερειών. Βεβαίως, είχαν και άλλα αιτήματα που δεν περιλαμβάνονται σήμερα κ.λπ.</w:t>
      </w:r>
      <w:r>
        <w:rPr>
          <w:rFonts w:eastAsia="Times New Roman" w:cs="Times New Roman"/>
          <w:szCs w:val="24"/>
        </w:rPr>
        <w:t>.</w:t>
      </w:r>
      <w:r>
        <w:rPr>
          <w:rFonts w:eastAsia="Times New Roman" w:cs="Times New Roman"/>
          <w:szCs w:val="24"/>
        </w:rPr>
        <w:t xml:space="preserve"> Περί αυτού πρόκειται.</w:t>
      </w:r>
    </w:p>
    <w:p w14:paraId="0715B22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Γιατί δεν έχει κανείς την ειλικρίνεια να το πει; Γιατί δεν το λέτε; Ούτε </w:t>
      </w:r>
      <w:r>
        <w:rPr>
          <w:rFonts w:eastAsia="Times New Roman" w:cs="Times New Roman"/>
          <w:szCs w:val="24"/>
        </w:rPr>
        <w:t xml:space="preserve">στις </w:t>
      </w:r>
      <w:r>
        <w:rPr>
          <w:rFonts w:eastAsia="Times New Roman" w:cs="Times New Roman"/>
          <w:szCs w:val="24"/>
        </w:rPr>
        <w:t>ε</w:t>
      </w:r>
      <w:r>
        <w:rPr>
          <w:rFonts w:eastAsia="Times New Roman" w:cs="Times New Roman"/>
          <w:szCs w:val="24"/>
        </w:rPr>
        <w:t>πιτροπές ειπώθηκε. Έψαξα τα Πρακτικά, τόσες ανακοινώσεις. Πουθενά μέσα. Για όλα αυτά τα θέματα τα οποία περιλαμβάνονται, που είναι θεσμικές μεταρρυθμίσεις, είναι τα τετραετή επιχειρησιακά προγράμματα και τα ετήσια προγράμματα δράσης, είναι η οικονομι</w:t>
      </w:r>
      <w:r>
        <w:rPr>
          <w:rFonts w:eastAsia="Times New Roman" w:cs="Times New Roman"/>
          <w:szCs w:val="24"/>
        </w:rPr>
        <w:t>κή λειτουργία των ΟΤΑ, είναι ένας νέος τρόπος για τους ΚΑΠ πολύ καλύτερος, είναι για το Παρατηρητήριο Οικονομικής Αυτοτέλειας των δήμων σε καλύτερη βάση, είναι για ενίσχυση με ειδικούς συμβούλους, συνεργάτες και επιστημονικό δυναμικό των δήμων, είναι για τ</w:t>
      </w:r>
      <w:r>
        <w:rPr>
          <w:rFonts w:eastAsia="Times New Roman" w:cs="Times New Roman"/>
          <w:szCs w:val="24"/>
        </w:rPr>
        <w:t>ον ΦΟΔΣΑ, ων ουκ έστι αριθμός.</w:t>
      </w:r>
    </w:p>
    <w:p w14:paraId="0715B229"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Θέλετε αυτά να φύγουν; Αυτό είπε προηγουμένως ο Αρχηγός της </w:t>
      </w:r>
      <w:r w:rsidRPr="00014FA0">
        <w:rPr>
          <w:rFonts w:eastAsia="Times New Roman" w:cs="Times New Roman"/>
          <w:szCs w:val="24"/>
        </w:rPr>
        <w:t>Αξιωματικής Αντιπολίτευσης</w:t>
      </w:r>
      <w:r>
        <w:rPr>
          <w:rFonts w:eastAsia="Times New Roman" w:cs="Times New Roman"/>
          <w:szCs w:val="24"/>
        </w:rPr>
        <w:t>; Αυτό είπε. Ενδεχομένως δεν του έχετε πει κάτι, δεν του έχετε εξηγήσει. Όλα αυτά είναι ώριμα αιτήματα, δ</w:t>
      </w:r>
      <w:r>
        <w:rPr>
          <w:rFonts w:eastAsia="Times New Roman" w:cs="Times New Roman"/>
          <w:szCs w:val="24"/>
        </w:rPr>
        <w:t>ιότι είναι προφανές πως είναι μί</w:t>
      </w:r>
      <w:r>
        <w:rPr>
          <w:rFonts w:eastAsia="Times New Roman" w:cs="Times New Roman"/>
          <w:szCs w:val="24"/>
        </w:rPr>
        <w:t xml:space="preserve">α </w:t>
      </w:r>
      <w:r>
        <w:rPr>
          <w:rFonts w:eastAsia="Times New Roman" w:cs="Times New Roman"/>
          <w:szCs w:val="24"/>
        </w:rPr>
        <w:t xml:space="preserve">πολλαπλή δημοκρατική παρέμβαση, η οποία γίνεται από πλευράς της </w:t>
      </w:r>
      <w:r w:rsidRPr="001850F1">
        <w:rPr>
          <w:rFonts w:eastAsia="Times New Roman" w:cs="Times New Roman"/>
          <w:szCs w:val="24"/>
        </w:rPr>
        <w:t>Κυβέρνηση</w:t>
      </w:r>
      <w:r>
        <w:rPr>
          <w:rFonts w:eastAsia="Times New Roman" w:cs="Times New Roman"/>
          <w:szCs w:val="24"/>
        </w:rPr>
        <w:t xml:space="preserve">ς με πάρα πολλούς στόχους. Σε ορισμένα ζητήματα υπάρχουν οι αντιθέσεις ως προς το εκλογικό σύστημα, ας πούμε –που θα αναφερθώ στο τέλος- πλην </w:t>
      </w:r>
      <w:r w:rsidRPr="00AC526C">
        <w:rPr>
          <w:rFonts w:eastAsia="Times New Roman" w:cs="Times New Roman"/>
          <w:szCs w:val="24"/>
        </w:rPr>
        <w:t>όμως</w:t>
      </w:r>
      <w:r>
        <w:rPr>
          <w:rFonts w:eastAsia="Times New Roman" w:cs="Times New Roman"/>
          <w:szCs w:val="24"/>
        </w:rPr>
        <w:t xml:space="preserve"> είναι αναγκαίες, κρίσιμες, ώριμες αλ</w:t>
      </w:r>
      <w:r>
        <w:rPr>
          <w:rFonts w:eastAsia="Times New Roman" w:cs="Times New Roman"/>
          <w:szCs w:val="24"/>
        </w:rPr>
        <w:t>λαγές, σε σχέση με το προηγούμενο πλαίσιο.</w:t>
      </w:r>
    </w:p>
    <w:p w14:paraId="0715B22A"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πω και κάτι άλλο. Τι παραλάβαμε καθώς είχε ωριμάσει πια, είχαν γίνει τα πρώτα χρόνια και λειτουργούσε ο «ΚΑΛΛΙΚΡΑΤΗΣ», μέσα σε κρίση, μέσα σε μεγάλη </w:t>
      </w:r>
      <w:r w:rsidRPr="00A42664">
        <w:rPr>
          <w:rFonts w:eastAsia="Times New Roman" w:cs="Times New Roman"/>
          <w:szCs w:val="24"/>
        </w:rPr>
        <w:t>οικονομ</w:t>
      </w:r>
      <w:r>
        <w:rPr>
          <w:rFonts w:eastAsia="Times New Roman" w:cs="Times New Roman"/>
          <w:szCs w:val="24"/>
        </w:rPr>
        <w:t>ική κρίση; Τι παραλάβαμε; Είχαν δοθεί κα</w:t>
      </w:r>
      <w:r>
        <w:rPr>
          <w:rFonts w:eastAsia="Times New Roman" w:cs="Times New Roman"/>
          <w:szCs w:val="24"/>
        </w:rPr>
        <w:t xml:space="preserve">τά 60% οι ΚΑΠ. Έτσι δεν είναι; Τι άλλο; Μήπως υπήρχε μια μεγάλη σύγκρουση με τις αποκεντρωμένες διοικήσεις; Μήπως ερχόταν από παντού το αίτημα να μην υπάρχει έλεγχος σκοπιμότητας, αλλά μόνο νομιμότητας από τις αποκεντρωμένες διοικήσεις; Μήπως από τότε από </w:t>
      </w:r>
      <w:r>
        <w:rPr>
          <w:rFonts w:eastAsia="Times New Roman" w:cs="Times New Roman"/>
          <w:szCs w:val="24"/>
        </w:rPr>
        <w:t xml:space="preserve">κοινού δεν επεξεργαστήκαμε αυτά που λέει το σημερινό </w:t>
      </w:r>
      <w:r w:rsidRPr="00823F09">
        <w:rPr>
          <w:rFonts w:eastAsia="Times New Roman" w:cs="Times New Roman"/>
          <w:szCs w:val="24"/>
        </w:rPr>
        <w:t>νομοσχέδιο</w:t>
      </w:r>
      <w:r>
        <w:rPr>
          <w:rFonts w:eastAsia="Times New Roman" w:cs="Times New Roman"/>
          <w:szCs w:val="24"/>
        </w:rPr>
        <w:t xml:space="preserve">, δηλαδή να υπάρξει αυτοτελής υπηρεσία για τη νομική </w:t>
      </w:r>
      <w:r>
        <w:rPr>
          <w:rFonts w:eastAsia="Times New Roman" w:cs="Times New Roman"/>
          <w:szCs w:val="24"/>
        </w:rPr>
        <w:lastRenderedPageBreak/>
        <w:t xml:space="preserve">εποπτεία των δήμων έξω από την αποκεντρωμένη διοίκηση που εμπεριείχε το σπέρμα της μηχανής σκοπιμότητας; Ναι ή όχι; </w:t>
      </w:r>
    </w:p>
    <w:p w14:paraId="0715B22B"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Γιατί δεν τα είπατε αυτ</w:t>
      </w:r>
      <w:r>
        <w:rPr>
          <w:rFonts w:eastAsia="Times New Roman" w:cs="Times New Roman"/>
          <w:szCs w:val="24"/>
        </w:rPr>
        <w:t>ά; Γιατί δεν λέτε πως αυτά είναι μεγάλες τομές; Γιατί δεν το λέτε; Ο αγαπητός Σταύρος Θεοδωράκης -</w:t>
      </w:r>
      <w:r w:rsidRPr="00FE6FE7">
        <w:rPr>
          <w:rFonts w:eastAsia="Times New Roman" w:cs="Times New Roman"/>
          <w:szCs w:val="24"/>
        </w:rPr>
        <w:t>ο οποίος</w:t>
      </w:r>
      <w:r>
        <w:rPr>
          <w:rFonts w:eastAsia="Times New Roman" w:cs="Times New Roman"/>
          <w:szCs w:val="24"/>
        </w:rPr>
        <w:t xml:space="preserve"> ήταν μελετημένος και κάνει νουνεχείς παρεμβάσεις και προσπαθεί να υπάρξει </w:t>
      </w:r>
      <w:r>
        <w:rPr>
          <w:rFonts w:eastAsia="Times New Roman" w:cs="Times New Roman"/>
          <w:szCs w:val="24"/>
        </w:rPr>
        <w:t>μί</w:t>
      </w:r>
      <w:r>
        <w:rPr>
          <w:rFonts w:eastAsia="Times New Roman" w:cs="Times New Roman"/>
          <w:szCs w:val="24"/>
        </w:rPr>
        <w:t>α μεταρρυθμιστική προσπάθεια με τη δικιά του οπτική κ</w:t>
      </w:r>
      <w:r>
        <w:rPr>
          <w:rFonts w:eastAsia="Times New Roman" w:cs="Times New Roman"/>
          <w:szCs w:val="24"/>
        </w:rPr>
        <w:t>.</w:t>
      </w:r>
      <w:r>
        <w:rPr>
          <w:rFonts w:eastAsia="Times New Roman" w:cs="Times New Roman"/>
          <w:szCs w:val="24"/>
        </w:rPr>
        <w:t xml:space="preserve">λπ.- δεν ήξερε ότι </w:t>
      </w:r>
      <w:r>
        <w:rPr>
          <w:rFonts w:eastAsia="Times New Roman" w:cs="Times New Roman"/>
          <w:szCs w:val="24"/>
        </w:rPr>
        <w:t>για πρώτη φορά στην Ελλάδα, όπου ήρθαμε σε επαφή -ούτε ξέραμε την ακτινογραφία του- με ένα δομημένο πελατειακό κράτος στον τομέα της τοπικής αυτοδιοίκησης διά της αποκέντρωσης, δήθεν, των αποκεντρωμένων διοικήσεων -ουσιαστικά αποσυγκέντρωση ήταν διότι έφευ</w:t>
      </w:r>
      <w:r>
        <w:rPr>
          <w:rFonts w:eastAsia="Times New Roman" w:cs="Times New Roman"/>
          <w:szCs w:val="24"/>
        </w:rPr>
        <w:t xml:space="preserve">γαν κατευθείαν από τον Υπουργό όλες οι εντολές- σε αυτό τον τομέα κάναμε τη μεγαλύτερη τομή. Ο κ. Μητσοτάκης δεν ακούει. Ακούει μόνο τον Πρωθυπουργό. Δεν πειράζει. Και τολμάτε εδώ πέρα μέσα να λέτε περί δημόσιας διοίκησης; </w:t>
      </w:r>
    </w:p>
    <w:p w14:paraId="0715B22C"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Βρήκα επτά εξαιρετικούς γραμματε</w:t>
      </w:r>
      <w:r>
        <w:rPr>
          <w:rFonts w:eastAsia="Times New Roman" w:cs="Times New Roman"/>
          <w:szCs w:val="24"/>
        </w:rPr>
        <w:t>ίς αποκεντρωμένων διοικήσεων. Κομματικά σας στελέχη όλοι. Καλούς κυρίους. Δεν θυμάμαι αν ήταν και μία κυρία. Και τι είπαμε; Είπαμε ότι για γραμ</w:t>
      </w:r>
      <w:r>
        <w:rPr>
          <w:rFonts w:eastAsia="Times New Roman" w:cs="Times New Roman"/>
          <w:szCs w:val="24"/>
        </w:rPr>
        <w:lastRenderedPageBreak/>
        <w:t>ματείς των αποκεντρωμένων διοικήσεων αντί να μπουν εφτά Συριζαίοι -που δεν θα είχατε και τίποτα να πείτε, μιλάω π</w:t>
      </w:r>
      <w:r>
        <w:rPr>
          <w:rFonts w:eastAsia="Times New Roman" w:cs="Times New Roman"/>
          <w:szCs w:val="24"/>
        </w:rPr>
        <w:t xml:space="preserve">ολύ ανοιχτά για να συνεννοηθούμε εδώ μέσα- θα μπουν κατά ΑΣΕΠ με διαγωνιστική διαδικασία και στη μεταβατική φάση οι αρχαιότεροι γενικοί διευθυντές, </w:t>
      </w:r>
      <w:r w:rsidRPr="002940B6">
        <w:rPr>
          <w:rFonts w:eastAsia="Times New Roman"/>
          <w:szCs w:val="24"/>
        </w:rPr>
        <w:t>οι οποίοι</w:t>
      </w:r>
      <w:r>
        <w:rPr>
          <w:rFonts w:eastAsia="Times New Roman" w:cs="Times New Roman"/>
          <w:szCs w:val="24"/>
        </w:rPr>
        <w:t xml:space="preserve"> έπαιξαν αυτόν τον ρόλο ένα με ενάμιση χρόνο, διότι ύστερα άλλαξε και κάναμε τις εκλογές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0715B22D"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Γ</w:t>
      </w:r>
      <w:r>
        <w:rPr>
          <w:rFonts w:eastAsia="Times New Roman" w:cs="Times New Roman"/>
          <w:szCs w:val="24"/>
        </w:rPr>
        <w:t>ια</w:t>
      </w:r>
      <w:r>
        <w:rPr>
          <w:rFonts w:eastAsia="Times New Roman" w:cs="Times New Roman"/>
          <w:szCs w:val="24"/>
        </w:rPr>
        <w:t xml:space="preserve"> πρώτη φορά οι αποκεντρωμένες διοικήσεις δεν είναι με κομματικό επικεφαλής </w:t>
      </w:r>
      <w:r w:rsidRPr="00FE6FE7">
        <w:rPr>
          <w:rFonts w:eastAsia="Times New Roman" w:cs="Times New Roman"/>
          <w:szCs w:val="24"/>
        </w:rPr>
        <w:t>ο οποίος</w:t>
      </w:r>
      <w:r>
        <w:rPr>
          <w:rFonts w:eastAsia="Times New Roman" w:cs="Times New Roman"/>
          <w:szCs w:val="24"/>
        </w:rPr>
        <w:t xml:space="preserve"> επικοινωνεί με τον Υπουργό. Αυτό τι είναι, κα</w:t>
      </w:r>
      <w:r>
        <w:rPr>
          <w:rFonts w:eastAsia="Times New Roman" w:cs="Times New Roman"/>
          <w:szCs w:val="24"/>
        </w:rPr>
        <w:t>μ</w:t>
      </w:r>
      <w:r>
        <w:rPr>
          <w:rFonts w:eastAsia="Times New Roman" w:cs="Times New Roman"/>
          <w:szCs w:val="24"/>
        </w:rPr>
        <w:t xml:space="preserve">μιά λεπτομέρεια; Εγώ το πρωτολέω εδώ μέσα; Το ξέρω επειδή ήμουν Υπουργός Εσωτερικών το πρώτο διάστημα; Έχει κρυφτεί; Άρα όλα αυτά μόνο σε αυτόν τον τομέα. </w:t>
      </w:r>
    </w:p>
    <w:p w14:paraId="0715B22E"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Υπήρξαν τομές και σε όλα τα άλλα επίπεδα από αυτό το </w:t>
      </w:r>
      <w:r w:rsidRPr="00823F09">
        <w:rPr>
          <w:rFonts w:eastAsia="Times New Roman" w:cs="Times New Roman"/>
          <w:szCs w:val="24"/>
        </w:rPr>
        <w:t>νομοσχέδιο</w:t>
      </w:r>
      <w:r>
        <w:rPr>
          <w:rFonts w:eastAsia="Times New Roman" w:cs="Times New Roman"/>
          <w:szCs w:val="24"/>
        </w:rPr>
        <w:t>. Δείτε άρθρο προς άρθρο, κεφάλαιο πρ</w:t>
      </w:r>
      <w:r>
        <w:rPr>
          <w:rFonts w:eastAsia="Times New Roman" w:cs="Times New Roman"/>
          <w:szCs w:val="24"/>
        </w:rPr>
        <w:t>ος κεφάλαιο, τις διορθωτικές παρεμβάσεις, τις ενισχύσεις,</w:t>
      </w:r>
      <w:r w:rsidRPr="00CF276F">
        <w:rPr>
          <w:rFonts w:eastAsia="Times New Roman" w:cs="Times New Roman"/>
          <w:szCs w:val="24"/>
        </w:rPr>
        <w:t xml:space="preserve"> </w:t>
      </w:r>
      <w:r>
        <w:rPr>
          <w:rFonts w:eastAsia="Times New Roman" w:cs="Times New Roman"/>
          <w:szCs w:val="24"/>
        </w:rPr>
        <w:t xml:space="preserve">τις στηρίξεις για τη λαϊκή συμμετοχή, για τον προγραμματισμό, για τον </w:t>
      </w:r>
      <w:r w:rsidRPr="009B460F">
        <w:rPr>
          <w:rFonts w:eastAsia="Times New Roman" w:cs="Times New Roman"/>
          <w:szCs w:val="24"/>
        </w:rPr>
        <w:t>προϋπολογισμό</w:t>
      </w:r>
      <w:r>
        <w:rPr>
          <w:rFonts w:eastAsia="Times New Roman" w:cs="Times New Roman"/>
          <w:szCs w:val="24"/>
        </w:rPr>
        <w:t>, για το πώς θα λειτουργούν τα όργανα, για τις νομικές υπηρεσίες, για τη δυνατότητα επιχειρηματικών συμβάσεων και δ</w:t>
      </w:r>
      <w:r>
        <w:rPr>
          <w:rFonts w:eastAsia="Times New Roman" w:cs="Times New Roman"/>
          <w:szCs w:val="24"/>
        </w:rPr>
        <w:t xml:space="preserve">ιαμόρφωσης παρουσίας των δήμων σε έργα, σε δομικά έργα, </w:t>
      </w:r>
      <w:r>
        <w:rPr>
          <w:rFonts w:eastAsia="Times New Roman" w:cs="Times New Roman"/>
          <w:szCs w:val="24"/>
        </w:rPr>
        <w:lastRenderedPageBreak/>
        <w:t>σε συνεννόηση με άλλες υπηρεσίες, τη σχέση ανάμεσα σε περιφέρεια και στους δήμους.</w:t>
      </w:r>
    </w:p>
    <w:p w14:paraId="0715B22F"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Είναι προφανές πως σοβαρά πράγματα, όπως έχετε θέσει και έχουν θέση όλα, δεν συμπεριλαμβάνονται ως προς τους πόρους κ</w:t>
      </w:r>
      <w:r>
        <w:rPr>
          <w:rFonts w:eastAsia="Times New Roman" w:cs="Times New Roman"/>
          <w:szCs w:val="24"/>
        </w:rPr>
        <w:t>αι τις αρμοδιότητες, όχι μόνο διότι είναι από το Σύνταγμα ή γιατί δεν υπάρχουν πολλά λεφτά, αλλά διότι έτσι ανάπηρα μας δώσατε αυτήν την προηγούμενη μεταρρύθμιση. Το ξεχάσατε; Δηλαδή, εντάξει, ξεχάσαμε το 60%, όταν ήμουν στην Διαρκή Επιτροπή εδώ και συζητά</w:t>
      </w:r>
      <w:r>
        <w:rPr>
          <w:rFonts w:eastAsia="Times New Roman" w:cs="Times New Roman"/>
          <w:szCs w:val="24"/>
        </w:rPr>
        <w:t xml:space="preserve">γαμε -και σας το έχω ξαναπεί, από τότε το αιτιώμαι- είχε έρθει η πρόταση που έλεγε: «Η τοπική αυτοδιοίκηση μέσα σε αυτό το πλαίσιο να κινηθεί καλύτερα». Δεν σηκωνόντουσαν τέτοιες κραυγές όταν κοβόταν 20%. Πες πως αυτό είναι στην άκρη. </w:t>
      </w:r>
    </w:p>
    <w:p w14:paraId="0715B230"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Το άλλο, σε σχέση με</w:t>
      </w:r>
      <w:r>
        <w:rPr>
          <w:rFonts w:eastAsia="Times New Roman" w:cs="Times New Roman"/>
          <w:szCs w:val="24"/>
        </w:rPr>
        <w:t xml:space="preserve"> αυτό που συζητάμε τώρα για την τοπική αυτοδιοίκηση, το ότι δηλαδή ο «ΚΑΛΛΙΚΡΑΤΗΣ» δεν πήρε την προίκα -και το γνωρίζετε- των 4 δισεκατομμυρίων -έτσι δεν είναι;- του οικονομικού προγράμματος «ΕΛΛΑΔΑ», για να γίνουν, να περάσουν οι αρμοδιότητες, οι πόροι αυ</w:t>
      </w:r>
      <w:r>
        <w:rPr>
          <w:rFonts w:eastAsia="Times New Roman" w:cs="Times New Roman"/>
          <w:szCs w:val="24"/>
        </w:rPr>
        <w:t>τοί και να μπο</w:t>
      </w:r>
      <w:r>
        <w:rPr>
          <w:rFonts w:eastAsia="Times New Roman" w:cs="Times New Roman"/>
          <w:szCs w:val="24"/>
        </w:rPr>
        <w:lastRenderedPageBreak/>
        <w:t xml:space="preserve">ρέσουν περιφέρειες, δήμοι να λειτουργήσουν σωστά. Λόγω οικονομικής κρίσης, λόγω κακού υπολογισμού, λόγω άλλων προτεραιοτήτων, δεν την πήρε. </w:t>
      </w:r>
      <w:r>
        <w:rPr>
          <w:rFonts w:eastAsia="Times New Roman" w:cs="Times New Roman"/>
          <w:szCs w:val="24"/>
        </w:rPr>
        <w:t>Ξεκίνησε</w:t>
      </w:r>
      <w:r>
        <w:rPr>
          <w:rFonts w:eastAsia="Times New Roman" w:cs="Times New Roman"/>
          <w:szCs w:val="24"/>
        </w:rPr>
        <w:t xml:space="preserve"> με </w:t>
      </w:r>
      <w:r>
        <w:rPr>
          <w:rFonts w:eastAsia="Times New Roman" w:cs="Times New Roman"/>
          <w:szCs w:val="24"/>
        </w:rPr>
        <w:t>μί</w:t>
      </w:r>
      <w:r>
        <w:rPr>
          <w:rFonts w:eastAsia="Times New Roman" w:cs="Times New Roman"/>
          <w:szCs w:val="24"/>
        </w:rPr>
        <w:t xml:space="preserve">α μεγάλη αναπηρία, την οποία προσπαθεί να αποκαταστήσει, όπως είπε ο Υπουργός τώρα, και </w:t>
      </w:r>
      <w:r>
        <w:rPr>
          <w:rFonts w:eastAsia="Times New Roman" w:cs="Times New Roman"/>
          <w:szCs w:val="24"/>
        </w:rPr>
        <w:t xml:space="preserve">έχει φέρει και κονδύλια, χρήματα, πράγματα που δόθηκαν. Προφανώς δεν αποκαθίσταται και στο ύψος που συζητάμε, πλην όμως προσπαθεί πραγματικά η παρούσα Κυβέρνηση να την αποκαταστήσει, πράγμα δύσκολο, αλλά αυτές είναι οι πραγματικότητες. </w:t>
      </w:r>
    </w:p>
    <w:p w14:paraId="0715B231"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Όπως, επίσης, επιτρέψτε μου να πω -να τα λέμε έστω όταν περνούν τα χρόνια- ότι οι ενισχύσεις που εδίδοντο στην τοπική αυτοδιοίκηση εδίδοντο δυστυχώς στη βάση πελατειακών, κομματικών προτιμήσεων. Δηλαδή έβρεχε στο Μοσχάτο, δεν έβρεχε στην Καλλιθέα και στον </w:t>
      </w:r>
      <w:r>
        <w:rPr>
          <w:rFonts w:eastAsia="Times New Roman" w:cs="Times New Roman"/>
          <w:szCs w:val="24"/>
        </w:rPr>
        <w:t>Ταύρο. Διότι δυστυχώς είχα το προνόμιο και μου ήρθαν οι φάκελοι όλων των προηγούμενων χρηματοδοτήσεων, οι οποίες έχουν δοθεί. Στη βάση των κονδυλίων για την αποκατάσταση ζημιών από τις περίφημες κακοτυχίες μας και τις νεροποντές κ</w:t>
      </w:r>
      <w:r>
        <w:rPr>
          <w:rFonts w:eastAsia="Times New Roman" w:cs="Times New Roman"/>
          <w:szCs w:val="24"/>
        </w:rPr>
        <w:t>.λπ.</w:t>
      </w:r>
      <w:r>
        <w:rPr>
          <w:rFonts w:eastAsia="Times New Roman" w:cs="Times New Roman"/>
          <w:szCs w:val="24"/>
        </w:rPr>
        <w:t xml:space="preserve"> είχε στηθεί </w:t>
      </w:r>
      <w:r>
        <w:rPr>
          <w:rFonts w:eastAsia="Times New Roman" w:cs="Times New Roman"/>
          <w:szCs w:val="24"/>
        </w:rPr>
        <w:t>μί</w:t>
      </w:r>
      <w:r>
        <w:rPr>
          <w:rFonts w:eastAsia="Times New Roman" w:cs="Times New Roman"/>
          <w:szCs w:val="24"/>
        </w:rPr>
        <w:t>α τέτοι</w:t>
      </w:r>
      <w:r>
        <w:rPr>
          <w:rFonts w:eastAsia="Times New Roman" w:cs="Times New Roman"/>
          <w:szCs w:val="24"/>
        </w:rPr>
        <w:t>α υπόθεση. Προσπαθούμε να τα αποκαταστήσουμε.</w:t>
      </w:r>
    </w:p>
    <w:p w14:paraId="0715B232"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Εγώ τιμώ τους δήμους, τις περιφέρειες και πρέπει αυτή η Βουλή να τιμήσει τους ΟΤΑ, που αυτά τα οκτώ χρόνια, παρ’ όλες τις αποφάσεις που ελήφθησαν -το λέω ουδέτερα- εδώ μέσα για τη μεγάλη μείωση των ΚΑΠ, μπόρεσα</w:t>
      </w:r>
      <w:r>
        <w:rPr>
          <w:rFonts w:eastAsia="Times New Roman" w:cs="Times New Roman"/>
          <w:szCs w:val="24"/>
        </w:rPr>
        <w:t>ν σε εναρμόνιση αρκετές φορές με τους δημότες και στα δύο ζητήματα που αναφέρθηκαν και προηγουμένως, δηλαδή στο ζήτημα της κοινωνικής ανακούφισης λόγω της κρίσης και στο ζήτημα το προσφυγικό-μεταναστευτικό, σε έναν μεγάλο βαθμό κάποιοι, σε έναν μικρότερο κ</w:t>
      </w:r>
      <w:r>
        <w:rPr>
          <w:rFonts w:eastAsia="Times New Roman" w:cs="Times New Roman"/>
          <w:szCs w:val="24"/>
        </w:rPr>
        <w:t>άποιοι άλλοι, αδιαφορώντας κάποιοι τρίτοι, όμως να αντεπεξέλθουν, να μείνουν όρθιοι και να μείνει όρθια και η ελληνική κοινωνία. Είναι σημαντικό αυτό και δεν έχει σχέση ούτε με κόκκινα, ούτε με πράσινα, ούτε με μπλε, ούτε με τίποτα. Ας το αναγνωρίσουμε όλο</w:t>
      </w:r>
      <w:r>
        <w:rPr>
          <w:rFonts w:eastAsia="Times New Roman" w:cs="Times New Roman"/>
          <w:szCs w:val="24"/>
        </w:rPr>
        <w:t xml:space="preserve">ι μας. </w:t>
      </w:r>
    </w:p>
    <w:p w14:paraId="0715B233"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ΧΑΡΑΛΑΜΠΟΣ ΑΘΑΝΑΣΙΟΥ: </w:t>
      </w:r>
      <w:r>
        <w:rPr>
          <w:rFonts w:eastAsia="Times New Roman" w:cs="Times New Roman"/>
          <w:szCs w:val="24"/>
        </w:rPr>
        <w:t xml:space="preserve">Προϋποθέτουν, κύριε Πρόεδρε, αυτά ισχυρή δημοτική αρχή και με την απλή αναλογική δεν θα είναι ισχυρή…  </w:t>
      </w:r>
    </w:p>
    <w:p w14:paraId="0715B234"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Αθανασίου! </w:t>
      </w:r>
    </w:p>
    <w:p w14:paraId="0715B235"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ΒΟΥΤΣΗΣ (Πρόεδρος της Βουλής): </w:t>
      </w:r>
      <w:r>
        <w:rPr>
          <w:rFonts w:eastAsia="Times New Roman" w:cs="Times New Roman"/>
          <w:szCs w:val="24"/>
        </w:rPr>
        <w:t>Έρχομαι στο θέμα τ</w:t>
      </w:r>
      <w:r>
        <w:rPr>
          <w:rFonts w:eastAsia="Times New Roman" w:cs="Times New Roman"/>
          <w:szCs w:val="24"/>
        </w:rPr>
        <w:t xml:space="preserve">ης απλής αναλογικής να σας πω κάτι, για να συνεννοηθούμε. </w:t>
      </w:r>
    </w:p>
    <w:p w14:paraId="0715B236"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χρόνια ολόκληρα, δεκαετίες ολόκληρες -είμαι πια από τους πιο παλιούς εδώ μέσα, από πλευράς ηλικίας όχι ως Βουλευτής, τα έχω ζήσει σε όλη την πορεία, </w:t>
      </w:r>
      <w:r>
        <w:rPr>
          <w:rFonts w:eastAsia="Times New Roman" w:cs="Times New Roman"/>
          <w:szCs w:val="24"/>
        </w:rPr>
        <w:t>Μ</w:t>
      </w:r>
      <w:r>
        <w:rPr>
          <w:rFonts w:eastAsia="Times New Roman" w:cs="Times New Roman"/>
          <w:szCs w:val="24"/>
        </w:rPr>
        <w:t xml:space="preserve">εταπολίτευση και </w:t>
      </w:r>
      <w:r>
        <w:rPr>
          <w:rFonts w:eastAsia="Times New Roman" w:cs="Times New Roman"/>
          <w:szCs w:val="24"/>
        </w:rPr>
        <w:t>λίγο πριν- η Αριστερά σε όλες της τις εκφάνσεις έθετε το ζήτημα -και το έθετε και γενικότερα το δημοκρατικό, προοδευτικό μέτωπο, όπως ονομαζόταν κάθε φορά, και κόμμα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το ΠΑΣΟΚ, είναι γραμμένο σε όλα του τα κιτάπια- της απλής αναλογικής και για τη χώρ</w:t>
      </w:r>
      <w:r>
        <w:rPr>
          <w:rFonts w:eastAsia="Times New Roman" w:cs="Times New Roman"/>
          <w:szCs w:val="24"/>
        </w:rPr>
        <w:t xml:space="preserve">α και για την τοπική αυτοδιοίκηση. </w:t>
      </w:r>
    </w:p>
    <w:p w14:paraId="0715B237"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Καλά, υποθέσατε πως θα ήταν στην Κυβέρνηση η Αριστερά και δεν θα έκανε την απλή αναλογική για την χώρα και την τοπική αυτοδιοίκηση; </w:t>
      </w:r>
    </w:p>
    <w:p w14:paraId="0715B238" w14:textId="77777777" w:rsidR="006222AF" w:rsidRDefault="006453C1">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0715B239"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Το πρώτο εξάμηνο, για</w:t>
      </w:r>
      <w:r>
        <w:rPr>
          <w:rFonts w:eastAsia="Times New Roman" w:cs="Times New Roman"/>
          <w:szCs w:val="24"/>
        </w:rPr>
        <w:t>τί δεν την κάνατε;</w:t>
      </w:r>
    </w:p>
    <w:p w14:paraId="0715B23A" w14:textId="77777777" w:rsidR="006222AF" w:rsidRDefault="006453C1">
      <w:pPr>
        <w:spacing w:after="0" w:line="600" w:lineRule="auto"/>
        <w:ind w:firstLine="720"/>
        <w:jc w:val="both"/>
        <w:rPr>
          <w:rFonts w:eastAsia="Times New Roman"/>
          <w:szCs w:val="24"/>
        </w:rPr>
      </w:pPr>
      <w:r w:rsidRPr="00B71E0B">
        <w:rPr>
          <w:rFonts w:eastAsia="Times New Roman"/>
          <w:b/>
          <w:szCs w:val="24"/>
        </w:rPr>
        <w:lastRenderedPageBreak/>
        <w:t>ΝΙΚΟΛΑΟΣ ΒΟΥΤΣΗΣ (Πρόεδρος της Βουλής):</w:t>
      </w:r>
      <w:r>
        <w:rPr>
          <w:rFonts w:eastAsia="Times New Roman"/>
          <w:szCs w:val="24"/>
        </w:rPr>
        <w:t xml:space="preserve"> Άκουσα τον Αρχηγό της Αξιωματικής Αντιπολίτευσης -άκουσα και προηγούμενως σαν να μιλάμε, με συγχωρείτε, για κανένα καρκίνωμα, για καμμία πανώλη-, που είπε «Κοιτάξτε, δεν πρόκειται βέβαια με απλή αν</w:t>
      </w:r>
      <w:r>
        <w:rPr>
          <w:rFonts w:eastAsia="Times New Roman"/>
          <w:szCs w:val="24"/>
        </w:rPr>
        <w:t>αλογική…» κ.λπ.</w:t>
      </w:r>
      <w:r>
        <w:rPr>
          <w:rFonts w:eastAsia="Times New Roman"/>
          <w:szCs w:val="24"/>
        </w:rPr>
        <w:t>.</w:t>
      </w:r>
      <w:r>
        <w:rPr>
          <w:rFonts w:eastAsia="Times New Roman"/>
          <w:szCs w:val="24"/>
        </w:rPr>
        <w:t xml:space="preserve"> Όλα τα άλλα τα αίσχη που έχουν γίνει σε εκλογικά συστήματα, σε πελατειακό κράτος, που οδήγησαν στην χρεοκοπία της χώρα κ.λπ.; Εδώ είναι οκτακομματική Βουλή, κυρίες και κύριοι συνάδελφοι, μέσα από ένα τερατώδες, προνομιακό για το πρώτο κόμμ</w:t>
      </w:r>
      <w:r>
        <w:rPr>
          <w:rFonts w:eastAsia="Times New Roman"/>
          <w:szCs w:val="24"/>
        </w:rPr>
        <w:t>α εκλογικό σύστημα με μπόνους κ.λπ.</w:t>
      </w:r>
      <w:r>
        <w:rPr>
          <w:rFonts w:eastAsia="Times New Roman"/>
          <w:szCs w:val="24"/>
        </w:rPr>
        <w:t>.</w:t>
      </w:r>
      <w:r>
        <w:rPr>
          <w:rFonts w:eastAsia="Times New Roman"/>
          <w:szCs w:val="24"/>
        </w:rPr>
        <w:t xml:space="preserve"> Εδώ είναι οκτακομματική Βουλή. Αυτά τα ζητήματα είναι πολιτικά.</w:t>
      </w:r>
    </w:p>
    <w:p w14:paraId="0715B23B" w14:textId="77777777" w:rsidR="006222AF" w:rsidRDefault="006453C1">
      <w:pPr>
        <w:spacing w:after="0" w:line="600" w:lineRule="auto"/>
        <w:ind w:firstLine="720"/>
        <w:jc w:val="both"/>
        <w:rPr>
          <w:rFonts w:eastAsia="Times New Roman"/>
          <w:szCs w:val="24"/>
        </w:rPr>
      </w:pPr>
      <w:r>
        <w:rPr>
          <w:rFonts w:eastAsia="Times New Roman"/>
          <w:szCs w:val="24"/>
        </w:rPr>
        <w:t xml:space="preserve">Ξέρετε ότι σε όλες τις μεγάλες περιφέρειες και τους μεγάλους δήμους με 2% και με λιγότερο εκλέγονται και με τον παρόντα νόμο; Άρα προς τι όλη η κλαγγή των </w:t>
      </w:r>
      <w:r>
        <w:rPr>
          <w:rFonts w:eastAsia="Times New Roman"/>
          <w:szCs w:val="24"/>
        </w:rPr>
        <w:t>όπλων για την φοβερή ακυβερνησία; Προς τι; Θα μου πείτε «Είναι θέμα γενικών αξιών της Αριστεράς και γι’ αυτό το φέρνετε; Αυτό είναι επιχείρημα;». Όχι, είναι η αντίληψη της Αριστεράς ότι πρέπει να ανθίζουν οι κοινωνίες, οι αυτόνομες πρωτοβουλίες, οι δημιουρ</w:t>
      </w:r>
      <w:r>
        <w:rPr>
          <w:rFonts w:eastAsia="Times New Roman"/>
          <w:szCs w:val="24"/>
        </w:rPr>
        <w:t xml:space="preserve">γικές εστίες, οι τοπικές πρωτοβουλίες, όλα αυτά τα κύτταρα που δίνουν το </w:t>
      </w:r>
      <w:r>
        <w:rPr>
          <w:rFonts w:eastAsia="Times New Roman"/>
          <w:szCs w:val="24"/>
        </w:rPr>
        <w:lastRenderedPageBreak/>
        <w:t>αποτέλεσμα του δημοκρατικού κυττάρου, για το οποίο επίσης πριν από είκοσι λεπτά άκουσα πέντε φορές. Καλό είναι να το λέμε «δημοκρατικό κύτταρο», αλλά πώς θα ανθίζει αυτό το πράγμα; Εμ</w:t>
      </w:r>
      <w:r>
        <w:rPr>
          <w:rFonts w:eastAsia="Times New Roman"/>
          <w:szCs w:val="24"/>
        </w:rPr>
        <w:t xml:space="preserve">περιέχει ρίσκο; Ρίσκα, όχι ρίσκο. Είναι, όμως, </w:t>
      </w:r>
      <w:r>
        <w:rPr>
          <w:rFonts w:eastAsia="Times New Roman"/>
          <w:szCs w:val="24"/>
        </w:rPr>
        <w:t>μί</w:t>
      </w:r>
      <w:r>
        <w:rPr>
          <w:rFonts w:eastAsia="Times New Roman"/>
          <w:szCs w:val="24"/>
        </w:rPr>
        <w:t xml:space="preserve">α από τις τομές που η Ελλάδα του μετά, η Ελλάδα του μετά την κρίση, μετά τη χρεοκοπία, μετά την προσπάθεια που γίνεται τώρα για παραγωγική ανασυγκρότηση, για κοινωνικές συγκλίσεις, για τη δυνατότητα </w:t>
      </w:r>
      <w:r>
        <w:rPr>
          <w:rFonts w:eastAsia="Times New Roman"/>
          <w:szCs w:val="24"/>
        </w:rPr>
        <w:t>αναδιανομής, για τη δυνατότητα λειτουργίας όλων των πρωτοβουλιών μέσα στη χώρα, μέσα σε αυτήν την προσπάθεια είναι οργανικό μέρος της αυτή η μεταρρύθμιση.</w:t>
      </w:r>
    </w:p>
    <w:p w14:paraId="0715B23C" w14:textId="77777777" w:rsidR="006222AF" w:rsidRDefault="006453C1">
      <w:pPr>
        <w:spacing w:after="0" w:line="600" w:lineRule="auto"/>
        <w:ind w:firstLine="720"/>
        <w:jc w:val="both"/>
        <w:rPr>
          <w:rFonts w:eastAsia="Times New Roman"/>
          <w:szCs w:val="24"/>
        </w:rPr>
      </w:pPr>
      <w:r>
        <w:rPr>
          <w:rFonts w:eastAsia="Times New Roman"/>
          <w:szCs w:val="24"/>
        </w:rPr>
        <w:t>Έτσι, λοιπόν, μπορεί να ανοίξουν οι πόρτες, τα παράθυρα, να μπει φρέσκος αέρας, να αξιοποιηθούν αυτές</w:t>
      </w:r>
      <w:r>
        <w:rPr>
          <w:rFonts w:eastAsia="Times New Roman"/>
          <w:szCs w:val="24"/>
        </w:rPr>
        <w:t xml:space="preserve"> οι δυνατότητες που δίνει αυτό το νομοσχέδιο και για την απλή αναλογική, να έρθουν νέες δυνάμεις απ’ όλες τις πλευρές. Εγώ πιστεύω πρώτα απ’ όλα από τις πλευρές που πόνεσαν, συμμετείχαν, ήταν παρούσες μέσα στα οκτώ χρόνια της κρίσης. Δεν θα έρθουν γενικώς </w:t>
      </w:r>
      <w:r>
        <w:rPr>
          <w:rFonts w:eastAsia="Times New Roman"/>
          <w:szCs w:val="24"/>
        </w:rPr>
        <w:t xml:space="preserve">παράγοντες, παραγοντίσκοι ή ακροδεξιοί. Γιατί; Διότι αυτοί βολεύονται αλλού και αλλιώς, ενώ με τα παράθυρα και τις πόρτες που ανοίγει η απλή αναλογική θα έρθουν στην </w:t>
      </w:r>
      <w:r>
        <w:rPr>
          <w:rFonts w:eastAsia="Times New Roman"/>
          <w:szCs w:val="24"/>
        </w:rPr>
        <w:lastRenderedPageBreak/>
        <w:t xml:space="preserve">επιφάνεια οι ζωντανές δυνάμεις, νεολαίοι, οικολόγοι, δημιουργικές εστίες, οι άνθρωποι που </w:t>
      </w:r>
      <w:r>
        <w:rPr>
          <w:rFonts w:eastAsia="Times New Roman"/>
          <w:szCs w:val="24"/>
        </w:rPr>
        <w:t>κράτησαν τα κοινωνικά παντοπωλεία, που κράτησαν τα κοινωνικά ιατρεία και που συνεργάστηκαν με την τοπική αυτοδιοίκηση, με την περιφέρεια, όπου αυτό ήταν δυνατόν.</w:t>
      </w:r>
    </w:p>
    <w:p w14:paraId="0715B23D" w14:textId="77777777" w:rsidR="006222AF" w:rsidRDefault="006453C1">
      <w:pPr>
        <w:spacing w:after="0" w:line="600" w:lineRule="auto"/>
        <w:ind w:firstLine="720"/>
        <w:jc w:val="both"/>
        <w:rPr>
          <w:rFonts w:eastAsia="Times New Roman"/>
          <w:szCs w:val="24"/>
        </w:rPr>
      </w:pPr>
      <w:r>
        <w:rPr>
          <w:rFonts w:eastAsia="Times New Roman"/>
          <w:szCs w:val="24"/>
        </w:rPr>
        <w:t>(Ζωηρά και παρατεταμένα χειροκροτήματα από την πτέρυγα του ΣΥΡΙΖΑ)</w:t>
      </w:r>
    </w:p>
    <w:p w14:paraId="0715B23E" w14:textId="77777777" w:rsidR="006222AF" w:rsidRDefault="006453C1">
      <w:pPr>
        <w:spacing w:after="0" w:line="600" w:lineRule="auto"/>
        <w:ind w:firstLine="720"/>
        <w:jc w:val="both"/>
        <w:rPr>
          <w:rFonts w:eastAsia="Times New Roman"/>
          <w:szCs w:val="24"/>
        </w:rPr>
      </w:pPr>
      <w:r>
        <w:rPr>
          <w:rFonts w:eastAsia="Times New Roman"/>
          <w:szCs w:val="24"/>
        </w:rPr>
        <w:t>Ελάτε να το κάνουμε όλο αυτ</w:t>
      </w:r>
      <w:r>
        <w:rPr>
          <w:rFonts w:eastAsia="Times New Roman"/>
          <w:szCs w:val="24"/>
        </w:rPr>
        <w:t>ό το βήμα μαζί. Γιατί, δηλαδή, τόση πολλή κατατρομοκράτηση ότι δεν πρέπει να το κάνουμε;</w:t>
      </w:r>
    </w:p>
    <w:p w14:paraId="0715B23F" w14:textId="77777777" w:rsidR="006222AF" w:rsidRDefault="006453C1">
      <w:pPr>
        <w:spacing w:after="0" w:line="600" w:lineRule="auto"/>
        <w:ind w:firstLine="720"/>
        <w:jc w:val="both"/>
        <w:rPr>
          <w:rFonts w:eastAsia="Times New Roman"/>
          <w:szCs w:val="24"/>
        </w:rPr>
      </w:pPr>
      <w:r>
        <w:rPr>
          <w:rFonts w:eastAsia="Times New Roman"/>
          <w:szCs w:val="24"/>
        </w:rPr>
        <w:t>Επιτρέψτε μου, επειδή πήρα πάρα πολύ χρόνο -μακρηγόρησα και με συγχωρείτε πάρα πολύ, είχα αρκετά να πω και από την εμπειρία μου, από τη θητεία μου στο Υπουργείο-, να π</w:t>
      </w:r>
      <w:r>
        <w:rPr>
          <w:rFonts w:eastAsia="Times New Roman"/>
          <w:szCs w:val="24"/>
        </w:rPr>
        <w:t>ω ότι προσωπικά είμαι υπερήφανος που είμαι Πρόεδρος, προσώρας, μιας Βουλής που τέτοια νομοθετήματα, ισχυρές ριζοσπαστικές μεταρρυθμίσεις έρχονται για να ψηφιστούν, να εκφραστούν και να μπορέσει να αναπνεύσει η χώρα. Προκαλώ και πάλι όλους τους Αρχηγούς των</w:t>
      </w:r>
      <w:r>
        <w:rPr>
          <w:rFonts w:eastAsia="Times New Roman"/>
          <w:szCs w:val="24"/>
        </w:rPr>
        <w:t xml:space="preserve"> κομμάτων, τους Κοινοβουλευτικούς Εκπροσώπους -διότι σας άκουσα όλους με προσοχή-, επί </w:t>
      </w:r>
      <w:r>
        <w:rPr>
          <w:rFonts w:eastAsia="Times New Roman"/>
          <w:szCs w:val="24"/>
        </w:rPr>
        <w:lastRenderedPageBreak/>
        <w:t xml:space="preserve">της ουσίας και όχι με μια ρητορική και έναν βερμπαλισμό κενολογίας και επιφάνειας, να υπάρξει ένας γόνιμος διάλογος έστω και τώρα, και το βράδυ να ψηφίσουμε με ευρύτατη </w:t>
      </w:r>
      <w:r>
        <w:rPr>
          <w:rFonts w:eastAsia="Times New Roman"/>
          <w:szCs w:val="24"/>
        </w:rPr>
        <w:t>πλειοψηφία ένα νομοσχέδιο που δίνει ανάσα στη δημοκρατία, στην κοινωνία και στο μέλλον αυτής της χώρας.</w:t>
      </w:r>
    </w:p>
    <w:p w14:paraId="0715B240" w14:textId="77777777" w:rsidR="006222AF" w:rsidRDefault="006453C1">
      <w:pPr>
        <w:spacing w:after="0" w:line="600" w:lineRule="auto"/>
        <w:ind w:firstLine="720"/>
        <w:jc w:val="both"/>
        <w:rPr>
          <w:rFonts w:eastAsia="Times New Roman"/>
          <w:szCs w:val="24"/>
        </w:rPr>
      </w:pPr>
      <w:r>
        <w:rPr>
          <w:rFonts w:eastAsia="Times New Roman"/>
          <w:szCs w:val="24"/>
        </w:rPr>
        <w:t>Ευχαριστώ.</w:t>
      </w:r>
    </w:p>
    <w:p w14:paraId="0715B241"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B242"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ΠΡΟΕΔΡΕΥΩΝ (Δημήτριος Κρεμαστινός):</w:t>
      </w:r>
      <w:r>
        <w:rPr>
          <w:rFonts w:eastAsia="Times New Roman"/>
          <w:szCs w:val="24"/>
        </w:rPr>
        <w:t xml:space="preserve"> </w:t>
      </w:r>
      <w:r>
        <w:rPr>
          <w:rFonts w:eastAsia="Times New Roman"/>
          <w:szCs w:val="24"/>
        </w:rPr>
        <w:t>Κύριοι και κυρίες συνάδελφοι</w:t>
      </w:r>
      <w:r>
        <w:rPr>
          <w:rFonts w:eastAsia="Times New Roman"/>
          <w:szCs w:val="24"/>
        </w:rPr>
        <w:t>,</w:t>
      </w:r>
      <w:r>
        <w:rPr>
          <w:rFonts w:eastAsia="Times New Roman"/>
          <w:szCs w:val="24"/>
        </w:rPr>
        <w:t xml:space="preserve"> </w:t>
      </w:r>
      <w:r>
        <w:rPr>
          <w:rFonts w:eastAsia="Times New Roman"/>
          <w:szCs w:val="24"/>
        </w:rPr>
        <w:t xml:space="preserve">σας ενημερώνω ότι </w:t>
      </w:r>
      <w:r>
        <w:rPr>
          <w:rFonts w:eastAsia="Times New Roman"/>
          <w:szCs w:val="24"/>
        </w:rPr>
        <w:t>Βουλευτές της</w:t>
      </w:r>
      <w:r>
        <w:rPr>
          <w:rFonts w:eastAsia="Times New Roman"/>
          <w:szCs w:val="24"/>
        </w:rPr>
        <w:t xml:space="preserve"> Νέας Δημοκρατίας </w:t>
      </w:r>
      <w:r>
        <w:rPr>
          <w:rFonts w:eastAsia="Times New Roman"/>
          <w:szCs w:val="24"/>
        </w:rPr>
        <w:t>έχουν αιτηθεί</w:t>
      </w:r>
      <w:r>
        <w:rPr>
          <w:rFonts w:eastAsia="Times New Roman"/>
          <w:szCs w:val="24"/>
        </w:rPr>
        <w:t xml:space="preserve"> τη διεξαγωγή ονομαστικής ψηφοφορίας, σύμφωνα με το άρθρο 72 παράγραφος 1 του Κανονισμού της Βουλής, επί της αρχής και των άρθρων 28 και 56 του </w:t>
      </w:r>
      <w:r>
        <w:rPr>
          <w:rFonts w:eastAsia="Times New Roman"/>
          <w:szCs w:val="24"/>
        </w:rPr>
        <w:t>νομοσχεδίου.</w:t>
      </w:r>
      <w:r>
        <w:rPr>
          <w:rFonts w:eastAsia="Times New Roman"/>
          <w:szCs w:val="24"/>
        </w:rPr>
        <w:t xml:space="preserve"> </w:t>
      </w:r>
    </w:p>
    <w:p w14:paraId="0715B243"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ΚΩΝΣΤΑΝΤΙΝΟΣ ΤΖΑΒΑΡΑΣ:</w:t>
      </w:r>
      <w:r w:rsidRPr="007B5202">
        <w:rPr>
          <w:rFonts w:eastAsia="Times New Roman"/>
          <w:b/>
          <w:szCs w:val="24"/>
        </w:rPr>
        <w:t xml:space="preserve"> </w:t>
      </w:r>
      <w:r>
        <w:rPr>
          <w:rFonts w:eastAsia="Times New Roman"/>
          <w:szCs w:val="24"/>
        </w:rPr>
        <w:t>Κύριε Πρόεδρε, θα ήθελα τον λόγο.</w:t>
      </w:r>
    </w:p>
    <w:p w14:paraId="0715B244"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ΠΡΟΕΔΡΕΥΩΝ</w:t>
      </w:r>
      <w:r w:rsidRPr="007D328A">
        <w:rPr>
          <w:rFonts w:eastAsia="Times New Roman"/>
          <w:b/>
          <w:szCs w:val="24"/>
        </w:rPr>
        <w:t xml:space="preserve"> (Δημήτριος Κρεμαστινός):</w:t>
      </w:r>
      <w:r>
        <w:rPr>
          <w:rFonts w:eastAsia="Times New Roman"/>
          <w:b/>
          <w:szCs w:val="24"/>
        </w:rPr>
        <w:t xml:space="preserve"> </w:t>
      </w:r>
      <w:r>
        <w:rPr>
          <w:rFonts w:eastAsia="Times New Roman"/>
          <w:szCs w:val="24"/>
        </w:rPr>
        <w:t>Κύριε</w:t>
      </w:r>
      <w:r>
        <w:rPr>
          <w:rFonts w:eastAsia="Times New Roman"/>
          <w:szCs w:val="24"/>
        </w:rPr>
        <w:t xml:space="preserve"> </w:t>
      </w:r>
      <w:r>
        <w:rPr>
          <w:rFonts w:eastAsia="Times New Roman"/>
          <w:szCs w:val="24"/>
        </w:rPr>
        <w:t>Τζαβάρα, θέλετε τον λόγο επί προσωπικού;</w:t>
      </w:r>
    </w:p>
    <w:p w14:paraId="0715B245" w14:textId="77777777" w:rsidR="006222AF" w:rsidRDefault="006453C1">
      <w:pPr>
        <w:spacing w:after="0" w:line="600" w:lineRule="auto"/>
        <w:ind w:firstLine="720"/>
        <w:contextualSpacing/>
        <w:jc w:val="both"/>
        <w:rPr>
          <w:rFonts w:eastAsia="Times New Roman"/>
          <w:b/>
          <w:szCs w:val="24"/>
        </w:rPr>
      </w:pPr>
      <w:r w:rsidRPr="007D328A">
        <w:rPr>
          <w:rFonts w:eastAsia="Times New Roman"/>
          <w:b/>
          <w:szCs w:val="24"/>
        </w:rPr>
        <w:t>ΚΩΝΣΤΑΝΤΙΝΟΣ ΤΖΑΒΑΡΑΣ:</w:t>
      </w:r>
      <w:r>
        <w:rPr>
          <w:rFonts w:eastAsia="Times New Roman"/>
          <w:szCs w:val="24"/>
        </w:rPr>
        <w:t xml:space="preserve"> Όχι. Ως Κοινοβουλευτικός Εκπρόσωπος της Νέας Δημοκρατίας.</w:t>
      </w:r>
    </w:p>
    <w:p w14:paraId="0715B246"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lastRenderedPageBreak/>
        <w:t xml:space="preserve">ΠΡΟΕΔΡΕΥΩΝ (Δημήτριος Κρεμαστινός): </w:t>
      </w:r>
      <w:r>
        <w:rPr>
          <w:rFonts w:eastAsia="Times New Roman"/>
          <w:szCs w:val="24"/>
        </w:rPr>
        <w:t>Για έξι λεπτά κατά τον Κανονισμό. Επειδή μίλησε ο Αρχηγός σας, δικ</w:t>
      </w:r>
      <w:r>
        <w:rPr>
          <w:rFonts w:eastAsia="Times New Roman"/>
          <w:szCs w:val="24"/>
        </w:rPr>
        <w:t>αιούστε τον μισό χρόνο.</w:t>
      </w:r>
    </w:p>
    <w:p w14:paraId="0715B247"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ΚΩΝΣΤΑΝΤΙΝΟΣ ΤΖΑΒΑΡΑΣ:</w:t>
      </w:r>
      <w:r>
        <w:rPr>
          <w:rFonts w:eastAsia="Times New Roman"/>
          <w:szCs w:val="24"/>
        </w:rPr>
        <w:t xml:space="preserve"> Θα ήθελα να ξεκινήσω πρώτα από τον Πρόεδρο της Βουλής. Επειδή ζήτησε από τους Κοινοβουλευτικούς Εκπροσώπους να τοποθετηθούν στα όσα είπε, ευθέως και χωρίς περιστροφές, κύριε Πρόεδρε, έχω να σας πω τα εξής</w:t>
      </w:r>
      <w:r w:rsidRPr="006731E7">
        <w:rPr>
          <w:rFonts w:eastAsia="Times New Roman"/>
          <w:szCs w:val="24"/>
        </w:rPr>
        <w:t>:</w:t>
      </w:r>
      <w:r>
        <w:rPr>
          <w:rFonts w:eastAsia="Times New Roman"/>
          <w:szCs w:val="24"/>
        </w:rPr>
        <w:t xml:space="preserve"> </w:t>
      </w:r>
    </w:p>
    <w:p w14:paraId="0715B248" w14:textId="77777777" w:rsidR="006222AF" w:rsidRDefault="006453C1">
      <w:pPr>
        <w:spacing w:after="0" w:line="600" w:lineRule="auto"/>
        <w:ind w:firstLine="720"/>
        <w:contextualSpacing/>
        <w:jc w:val="both"/>
        <w:rPr>
          <w:rFonts w:eastAsia="Times New Roman"/>
          <w:szCs w:val="24"/>
        </w:rPr>
      </w:pPr>
      <w:r>
        <w:rPr>
          <w:rFonts w:eastAsia="Times New Roman"/>
          <w:szCs w:val="24"/>
        </w:rPr>
        <w:t>Μόνο ο σεβασμός που αισθάνομαι για το αξίωμα του Προέδρου της Βουλής με εμποδίζει από το να μιλήσω και να απευθυνθώ στον κ. Βούτση έτσι όπως ακριβώς του αξίζει, μετά απ’ αυτά που ακούσαμε. Είναι η πρώτη φορά σ’ αυτήν την Αίθουσα που τόσο απροσχημάτιστα, τό</w:t>
      </w:r>
      <w:r>
        <w:rPr>
          <w:rFonts w:eastAsia="Times New Roman"/>
          <w:szCs w:val="24"/>
        </w:rPr>
        <w:t>σο απροκάλυπτα -για να μη χρησιμοποιήσω άλλη λέξη- Πρόεδρος της Βουλής γίνεται συνήγορος μιας Κυβέρνησης, η οποία μόλις προ ολίγου διά του εκπροσώπου της, του Υπουργού Εσωτερικών, σ’ αυτήν την Αίθουσα κάλεσε Βουλευτή αυτού του Κοινοβουλίου, αντιπρόσωπο του</w:t>
      </w:r>
      <w:r>
        <w:rPr>
          <w:rFonts w:eastAsia="Times New Roman"/>
          <w:szCs w:val="24"/>
        </w:rPr>
        <w:t xml:space="preserve"> ελληνικού λαού, να σκύψει το κεφάλι.</w:t>
      </w:r>
    </w:p>
    <w:p w14:paraId="0715B249"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Ακούστε, κύριε Υπουργέ</w:t>
      </w:r>
      <w:r w:rsidRPr="006731E7">
        <w:rPr>
          <w:rFonts w:eastAsia="Times New Roman"/>
          <w:szCs w:val="24"/>
        </w:rPr>
        <w:t xml:space="preserve">: </w:t>
      </w:r>
      <w:r>
        <w:rPr>
          <w:rFonts w:eastAsia="Times New Roman"/>
          <w:szCs w:val="24"/>
        </w:rPr>
        <w:t>Οι αντιπρόσωποι του ελληνικού λαού, τουλάχιστον αυτοί που έχουν την τιμή να εκφράζουν και να είναι με το κόμμα της Νέας Δημοκρατίας, δεν σκύβουν το κεφάλι.</w:t>
      </w:r>
    </w:p>
    <w:p w14:paraId="0715B24A" w14:textId="77777777" w:rsidR="006222AF" w:rsidRDefault="006453C1">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w:t>
      </w:r>
      <w:r>
        <w:rPr>
          <w:rFonts w:eastAsia="Times New Roman"/>
          <w:szCs w:val="24"/>
        </w:rPr>
        <w:t>ας Δημοκρατίας)</w:t>
      </w:r>
    </w:p>
    <w:p w14:paraId="0715B24B" w14:textId="77777777" w:rsidR="006222AF" w:rsidRDefault="006453C1">
      <w:pPr>
        <w:spacing w:after="0" w:line="600" w:lineRule="auto"/>
        <w:ind w:firstLine="720"/>
        <w:contextualSpacing/>
        <w:jc w:val="both"/>
        <w:rPr>
          <w:rFonts w:eastAsia="Times New Roman"/>
          <w:szCs w:val="24"/>
        </w:rPr>
      </w:pPr>
      <w:r>
        <w:rPr>
          <w:rFonts w:eastAsia="Times New Roman"/>
          <w:szCs w:val="24"/>
        </w:rPr>
        <w:t>Θα περίμενα ειδικά από εσάς, για να σας μιλήσω ακριβώς όπως σας αξίζει, να έχετε τουλάχιστον αποκτήσει τη σοφία που πολλές φορές δημιουργεί η ταπείνωση, γιατί σήμερα το πρωί ταπεινωθήκατε πραγματικά με αυτήν την τροπολογία των δεκαέξι Βουλε</w:t>
      </w:r>
      <w:r>
        <w:rPr>
          <w:rFonts w:eastAsia="Times New Roman"/>
          <w:szCs w:val="24"/>
        </w:rPr>
        <w:t xml:space="preserve">υτών του κόμματός σας. </w:t>
      </w:r>
    </w:p>
    <w:p w14:paraId="0715B24C" w14:textId="77777777" w:rsidR="006222AF" w:rsidRDefault="006453C1">
      <w:pPr>
        <w:spacing w:after="0" w:line="600" w:lineRule="auto"/>
        <w:ind w:firstLine="720"/>
        <w:contextualSpacing/>
        <w:jc w:val="both"/>
        <w:rPr>
          <w:rFonts w:eastAsia="Times New Roman"/>
          <w:szCs w:val="24"/>
        </w:rPr>
      </w:pPr>
      <w:r>
        <w:rPr>
          <w:rFonts w:eastAsia="Times New Roman"/>
          <w:szCs w:val="24"/>
        </w:rPr>
        <w:t>Εντούτοις, ενώ θα έπρεπε να είστε ως νοήμων τουλάχιστον πολιτικός και ευπρεπής, αλλά κυρίως και συγκρατημένος, απευθυνθήκατε σε μία πρωτοφανή προσωπική επίθεση εναντίον του Αρχηγού της Αξιωματικής Αντιπολίτευσης και μάλιστα οικειοπο</w:t>
      </w:r>
      <w:r>
        <w:rPr>
          <w:rFonts w:eastAsia="Times New Roman"/>
          <w:szCs w:val="24"/>
        </w:rPr>
        <w:t xml:space="preserve">ιούμενος το δικαίωμα της απάντησης από την παρακαθήμενη Υπουργό Διοικητικής Μεταρρύθμισης, γιατί το θέμα της αξιολόγησης, που έθιξε ο κ. Μητσοτάκης, δεν αφορούσε εσάς. </w:t>
      </w:r>
    </w:p>
    <w:p w14:paraId="0715B24D"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Ακριβώς, όμως, γιατί ξεχειλίζει η ψυχή σας από την ταπείνωση που δεχθήκατε -και την υπο</w:t>
      </w:r>
      <w:r>
        <w:rPr>
          <w:rFonts w:eastAsia="Times New Roman"/>
          <w:szCs w:val="24"/>
        </w:rPr>
        <w:t>στήκατε αδιαμαρτύρητα- στο όνομα προφανώς της Μεγάλης Αριστεράς, που προφανώς δεν ξέρει τι σημαίνει ανθρώπινη αξιοπρέπεια, που δεν καταλαβαίνει τι σημαίνει αυτοσεβασμός και που στο όνομα του κομματικού συγκεντρωτισμού ανέχεται τα πάντα, φτάσατε λοιπόν να λ</w:t>
      </w:r>
      <w:r>
        <w:rPr>
          <w:rFonts w:eastAsia="Times New Roman"/>
          <w:szCs w:val="24"/>
        </w:rPr>
        <w:t>ερώσετε, να κηλιδώσετε το αξίωμα ενός Υπουργού μιας Κυβέρνησης που διαθέτει τη δημοκρατική νομιμοποίηση.</w:t>
      </w:r>
    </w:p>
    <w:p w14:paraId="0715B24E" w14:textId="77777777" w:rsidR="006222AF" w:rsidRDefault="006453C1">
      <w:pPr>
        <w:spacing w:after="0" w:line="600" w:lineRule="auto"/>
        <w:ind w:firstLine="720"/>
        <w:contextualSpacing/>
        <w:jc w:val="center"/>
        <w:rPr>
          <w:rFonts w:eastAsia="Times New Roman"/>
          <w:szCs w:val="24"/>
        </w:rPr>
      </w:pPr>
      <w:r>
        <w:rPr>
          <w:rFonts w:eastAsia="Times New Roman"/>
          <w:szCs w:val="24"/>
        </w:rPr>
        <w:t>(Θόρυβος στην Αίθουσα)</w:t>
      </w:r>
    </w:p>
    <w:p w14:paraId="0715B24F" w14:textId="77777777" w:rsidR="006222AF" w:rsidRDefault="006453C1">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15B250"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Κανονικά θα έπρεπε να είχατε παραιτηθεί. Εντούτοις, φτάσατε σ’ αυτό το </w:t>
      </w:r>
      <w:r>
        <w:rPr>
          <w:rFonts w:eastAsia="Times New Roman"/>
          <w:szCs w:val="24"/>
        </w:rPr>
        <w:t>πρωτοφανές σημείο της αναισχυντίας, να καλείτε Βουλευτή του ελληνικού Κοινοβουλίου να σκύψει το κεφάλι.</w:t>
      </w:r>
    </w:p>
    <w:p w14:paraId="0715B251"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ΝΙΚΟΛΑΟΣ ΞΥΔΑΚΗΣ:</w:t>
      </w:r>
      <w:r w:rsidRPr="00BC4480">
        <w:rPr>
          <w:rFonts w:eastAsia="Times New Roman"/>
          <w:szCs w:val="24"/>
        </w:rPr>
        <w:t xml:space="preserve"> </w:t>
      </w:r>
      <w:r>
        <w:rPr>
          <w:rFonts w:eastAsia="Times New Roman"/>
          <w:szCs w:val="24"/>
        </w:rPr>
        <w:t>Ντροπή! Δεν είμαστε στρατοδικείο εδώ.</w:t>
      </w:r>
    </w:p>
    <w:p w14:paraId="0715B252"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ΦΩΤΕΙΝΗ ΒΑΚΗ:</w:t>
      </w:r>
      <w:r>
        <w:rPr>
          <w:rFonts w:eastAsia="Times New Roman"/>
          <w:szCs w:val="24"/>
        </w:rPr>
        <w:t xml:space="preserve"> Τι είναι αυτά που λέτε;</w:t>
      </w:r>
    </w:p>
    <w:p w14:paraId="0715B253"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ΘΕΟΔΩΡΟΣ ΔΡΙΤΣΑΣ:</w:t>
      </w:r>
      <w:r w:rsidRPr="00BC4480">
        <w:rPr>
          <w:rFonts w:eastAsia="Times New Roman"/>
          <w:szCs w:val="24"/>
        </w:rPr>
        <w:t xml:space="preserve"> </w:t>
      </w:r>
      <w:r>
        <w:rPr>
          <w:rFonts w:eastAsia="Times New Roman"/>
          <w:szCs w:val="24"/>
        </w:rPr>
        <w:t xml:space="preserve">Τι κάθεστε και τον ακούτε; Σηκωθείτε να </w:t>
      </w:r>
      <w:r>
        <w:rPr>
          <w:rFonts w:eastAsia="Times New Roman"/>
          <w:szCs w:val="24"/>
        </w:rPr>
        <w:t>φύγετε!</w:t>
      </w:r>
    </w:p>
    <w:p w14:paraId="0715B254" w14:textId="77777777" w:rsidR="006222AF" w:rsidRDefault="006453C1">
      <w:pPr>
        <w:spacing w:after="0" w:line="600" w:lineRule="auto"/>
        <w:ind w:firstLine="720"/>
        <w:contextualSpacing/>
        <w:jc w:val="center"/>
        <w:rPr>
          <w:rFonts w:eastAsia="Times New Roman"/>
          <w:szCs w:val="24"/>
        </w:rPr>
      </w:pPr>
      <w:r>
        <w:rPr>
          <w:rFonts w:eastAsia="Times New Roman"/>
          <w:szCs w:val="24"/>
        </w:rPr>
        <w:lastRenderedPageBreak/>
        <w:t>(Θόρυβος από την πτέρυγα του ΣΥΡΙΖΑ)</w:t>
      </w:r>
    </w:p>
    <w:p w14:paraId="0715B255"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ΠΡΟΕΔΡΕΥΩΝ (Δημήτριος Κρεμαστινός):</w:t>
      </w:r>
      <w:r>
        <w:rPr>
          <w:rFonts w:eastAsia="Times New Roman"/>
          <w:szCs w:val="24"/>
        </w:rPr>
        <w:t xml:space="preserve"> Παρακαλώ, ησυχία.</w:t>
      </w:r>
    </w:p>
    <w:p w14:paraId="0715B256" w14:textId="77777777" w:rsidR="006222AF" w:rsidRDefault="006453C1">
      <w:pPr>
        <w:spacing w:after="0" w:line="600" w:lineRule="auto"/>
        <w:ind w:firstLine="720"/>
        <w:contextualSpacing/>
        <w:jc w:val="both"/>
        <w:rPr>
          <w:rFonts w:eastAsia="Times New Roman"/>
          <w:szCs w:val="24"/>
        </w:rPr>
      </w:pPr>
      <w:r w:rsidRPr="007D328A">
        <w:rPr>
          <w:rFonts w:eastAsia="Times New Roman"/>
          <w:b/>
          <w:szCs w:val="24"/>
        </w:rPr>
        <w:t>ΚΩΝΣΤΑΝΤΙΝΟΣ ΤΖΑΒΑΡΑΣ:</w:t>
      </w:r>
      <w:r>
        <w:rPr>
          <w:rFonts w:eastAsia="Times New Roman"/>
          <w:szCs w:val="24"/>
        </w:rPr>
        <w:t xml:space="preserve"> Ακούστε, κύριοι</w:t>
      </w:r>
      <w:r w:rsidRPr="00BC4480">
        <w:rPr>
          <w:rFonts w:eastAsia="Times New Roman"/>
          <w:szCs w:val="24"/>
        </w:rPr>
        <w:t>:</w:t>
      </w:r>
      <w:r>
        <w:rPr>
          <w:rFonts w:eastAsia="Times New Roman"/>
          <w:szCs w:val="24"/>
        </w:rPr>
        <w:t xml:space="preserve"> Αυτά τελείωσαν. Σήμερα νομίζω ότι όλοι, τουλάχιστον όσοι αντιλαμβάνονται τι σημαίνει δημοκρατία και πώς λειτουργεί η </w:t>
      </w:r>
      <w:r>
        <w:rPr>
          <w:rFonts w:eastAsia="Times New Roman"/>
          <w:szCs w:val="24"/>
        </w:rPr>
        <w:t xml:space="preserve">λαϊκή κυριαρχία, έχουν πλήρως κατανοήσει ότι αυτή η Κυβέρνηση και ειδικά αυτό το Κοινοβούλιο στη θητεία του με τον σημερινό Πρόεδρο, έχει ξεπέσει θεσμικά, ηθικά και πολιτικά. </w:t>
      </w:r>
    </w:p>
    <w:p w14:paraId="0715B257" w14:textId="77777777" w:rsidR="006222AF" w:rsidRDefault="006453C1">
      <w:pPr>
        <w:spacing w:after="0"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0715B258" w14:textId="77777777" w:rsidR="006222AF" w:rsidRDefault="006453C1">
      <w:pPr>
        <w:spacing w:after="0" w:line="600" w:lineRule="auto"/>
        <w:ind w:firstLine="720"/>
        <w:contextualSpacing/>
        <w:jc w:val="both"/>
        <w:rPr>
          <w:rFonts w:eastAsia="Times New Roman"/>
          <w:szCs w:val="24"/>
        </w:rPr>
      </w:pPr>
      <w:r w:rsidRPr="008728DD">
        <w:rPr>
          <w:rFonts w:eastAsia="Times New Roman"/>
          <w:b/>
          <w:szCs w:val="24"/>
        </w:rPr>
        <w:t>ΦΩΤΕΙΝΗ ΒΑΚΗ:</w:t>
      </w:r>
      <w:r>
        <w:rPr>
          <w:rFonts w:eastAsia="Times New Roman"/>
          <w:szCs w:val="24"/>
        </w:rPr>
        <w:t xml:space="preserve"> Ντροπή!</w:t>
      </w:r>
    </w:p>
    <w:p w14:paraId="0715B259" w14:textId="77777777" w:rsidR="006222AF" w:rsidRDefault="006453C1">
      <w:pPr>
        <w:spacing w:after="0" w:line="600" w:lineRule="auto"/>
        <w:ind w:firstLine="720"/>
        <w:contextualSpacing/>
        <w:jc w:val="both"/>
        <w:rPr>
          <w:rFonts w:eastAsia="Times New Roman"/>
          <w:szCs w:val="24"/>
        </w:rPr>
      </w:pPr>
      <w:r w:rsidRPr="008728DD">
        <w:rPr>
          <w:rFonts w:eastAsia="Times New Roman"/>
          <w:b/>
          <w:szCs w:val="24"/>
        </w:rPr>
        <w:t>ΠΡΟΕ</w:t>
      </w:r>
      <w:r w:rsidRPr="008728DD">
        <w:rPr>
          <w:rFonts w:eastAsia="Times New Roman"/>
          <w:b/>
          <w:szCs w:val="24"/>
        </w:rPr>
        <w:t xml:space="preserve">ΔΡΕΥΩΝ (Δημήτριος Κρεμαστινός): </w:t>
      </w:r>
      <w:r>
        <w:rPr>
          <w:rFonts w:eastAsia="Times New Roman"/>
          <w:szCs w:val="24"/>
        </w:rPr>
        <w:t>Κύριε Τζαβάρα, παρακαλώ.</w:t>
      </w:r>
    </w:p>
    <w:p w14:paraId="0715B25A" w14:textId="77777777" w:rsidR="006222AF" w:rsidRDefault="006453C1">
      <w:pPr>
        <w:spacing w:after="0" w:line="600" w:lineRule="auto"/>
        <w:ind w:firstLine="720"/>
        <w:jc w:val="both"/>
        <w:rPr>
          <w:rFonts w:eastAsia="Times New Roman" w:cs="Times New Roman"/>
          <w:szCs w:val="24"/>
        </w:rPr>
      </w:pPr>
      <w:r w:rsidRPr="005E320F">
        <w:rPr>
          <w:rFonts w:eastAsia="Times New Roman" w:cs="Times New Roman"/>
          <w:b/>
          <w:szCs w:val="24"/>
        </w:rPr>
        <w:t xml:space="preserve">ΚΩΝΣΤΑΝΤΙΝΟΣ ΤΖΑΒΑΡΑΣ: </w:t>
      </w:r>
      <w:r>
        <w:rPr>
          <w:rFonts w:eastAsia="Times New Roman" w:cs="Times New Roman"/>
          <w:szCs w:val="24"/>
        </w:rPr>
        <w:t xml:space="preserve">Γι’ αυτό σας καλώ και ιδιαιτέρως τον κύριο Υπουργό, πρώτον, να ανακαλέσει τα όσα είπε στον Βουλευτή κ. Μπούρα. </w:t>
      </w:r>
    </w:p>
    <w:p w14:paraId="0715B25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Δεύτερον, εάν θέλετε, κύριε Πρόεδρε της Βουλής, να μιλήσουμε, θα</w:t>
      </w:r>
      <w:r>
        <w:rPr>
          <w:rFonts w:eastAsia="Times New Roman" w:cs="Times New Roman"/>
          <w:szCs w:val="24"/>
        </w:rPr>
        <w:t xml:space="preserve"> έπρεπε τουλάχιστον εδώ, από το Βήμα αυτό, να </w:t>
      </w:r>
      <w:r>
        <w:rPr>
          <w:rFonts w:eastAsia="Times New Roman" w:cs="Times New Roman"/>
          <w:szCs w:val="24"/>
        </w:rPr>
        <w:lastRenderedPageBreak/>
        <w:t xml:space="preserve">μας είχατε εξηγήσει σε τι συνίσταται αυτή η μεγάλη τομή που εισάγει το συγκεκριμένο νομοσχέδιο υπέρ της εύρυθμης και αποτελεσματικής λειτουργίας των οργανισμών της τοπικής αυτοδιοίκησης; </w:t>
      </w:r>
    </w:p>
    <w:p w14:paraId="0715B25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ήθελα πραγματικά να</w:t>
      </w:r>
      <w:r>
        <w:rPr>
          <w:rFonts w:eastAsia="Times New Roman" w:cs="Times New Roman"/>
          <w:szCs w:val="24"/>
        </w:rPr>
        <w:t xml:space="preserve"> γνωρίζω εάν είστε εσείς ως Πρόεδρος της Βουλής ικανοποιημένος που επί των ημερών σας έρχεται ένα νομοθέτημα που είναι πρόχειρα γραμμένο και που ουσιαστικά –το λέει ο Συνήγορος του Πολίτη στην έκθεση που σας έχει ενσωματώσει- δεν κάνει τίποτα άλλο από το ν</w:t>
      </w:r>
      <w:r>
        <w:rPr>
          <w:rFonts w:eastAsia="Times New Roman" w:cs="Times New Roman"/>
          <w:szCs w:val="24"/>
        </w:rPr>
        <w:t>α αραδιάζει προσθήκες, αντικαταστάσεις και τροποποιήσεις ενός νόμου, του ν. 3852, του επονομαζόμενου «</w:t>
      </w:r>
      <w:r>
        <w:rPr>
          <w:rFonts w:eastAsia="Times New Roman" w:cs="Times New Roman"/>
          <w:szCs w:val="24"/>
        </w:rPr>
        <w:t>ΚΑΛΛΙΚΡΑΤΗ</w:t>
      </w:r>
      <w:r>
        <w:rPr>
          <w:rFonts w:eastAsia="Times New Roman" w:cs="Times New Roman"/>
          <w:szCs w:val="24"/>
        </w:rPr>
        <w:t>». Αυτή είναι η μεγάλη συνεισφορά της Αριστεράς Κυβέρνησης, με τον τρόπο που εννοείτε εσείς αυτήν την Αριστερά. Δεν ξέρω εάν έχετε τουλάχιστον π</w:t>
      </w:r>
      <w:r>
        <w:rPr>
          <w:rFonts w:eastAsia="Times New Roman" w:cs="Times New Roman"/>
          <w:szCs w:val="24"/>
        </w:rPr>
        <w:t xml:space="preserve">ληροφορηθεί και για την εκτίμηση που έχει για την Αριστερά σας ο κ. Μελανσόν. Μου είναι αδιάφορο, απλώς το λέω για την πληρότητα της ενημέρωσης του ελληνικού λαού. </w:t>
      </w:r>
    </w:p>
    <w:p w14:paraId="0715B25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ήθελα μόνο κυριολεκτικά να σας παρακαλέσω</w:t>
      </w:r>
      <w:r w:rsidRPr="007A7AB9">
        <w:rPr>
          <w:rFonts w:eastAsia="Times New Roman" w:cs="Times New Roman"/>
          <w:szCs w:val="24"/>
        </w:rPr>
        <w:t>,</w:t>
      </w:r>
      <w:r>
        <w:rPr>
          <w:rFonts w:eastAsia="Times New Roman" w:cs="Times New Roman"/>
          <w:szCs w:val="24"/>
        </w:rPr>
        <w:t xml:space="preserve"> τουλάχιστον αφού τόσο πολύ ενδιαφέρεστε ως Πρ</w:t>
      </w:r>
      <w:r>
        <w:rPr>
          <w:rFonts w:eastAsia="Times New Roman" w:cs="Times New Roman"/>
          <w:szCs w:val="24"/>
        </w:rPr>
        <w:t xml:space="preserve">όεδρος της Βουλής για την αρτιότητα του νομοθετικού έργου, να μπείτε στον κόπο </w:t>
      </w:r>
      <w:r>
        <w:rPr>
          <w:rFonts w:eastAsia="Times New Roman" w:cs="Times New Roman"/>
          <w:szCs w:val="24"/>
        </w:rPr>
        <w:lastRenderedPageBreak/>
        <w:t>να μην ακούσετε μόνο τις φωνές τις δικές μας που δεν σας αρέσουν</w:t>
      </w:r>
      <w:r w:rsidRPr="007A7AB9">
        <w:rPr>
          <w:rFonts w:eastAsia="Times New Roman" w:cs="Times New Roman"/>
          <w:szCs w:val="24"/>
        </w:rPr>
        <w:t xml:space="preserve">, </w:t>
      </w:r>
      <w:r>
        <w:rPr>
          <w:rFonts w:eastAsia="Times New Roman" w:cs="Times New Roman"/>
          <w:szCs w:val="24"/>
        </w:rPr>
        <w:t>γιατί θεωρείτε ότι είναι κακόφωνες αντιρρήσεις σε αυτό το μεγαλειώδες έργο που επιτελεί αυτή η Κυβέρνηση, που δ</w:t>
      </w:r>
      <w:r>
        <w:rPr>
          <w:rFonts w:eastAsia="Times New Roman" w:cs="Times New Roman"/>
          <w:szCs w:val="24"/>
        </w:rPr>
        <w:t>εν έχει μούτρα να δει τον ελληνικό λαό, που πράγματι</w:t>
      </w:r>
      <w:r w:rsidRPr="007A7AB9">
        <w:rPr>
          <w:rFonts w:eastAsia="Times New Roman" w:cs="Times New Roman"/>
          <w:szCs w:val="24"/>
        </w:rPr>
        <w:t>,</w:t>
      </w:r>
      <w:r>
        <w:rPr>
          <w:rFonts w:eastAsia="Times New Roman" w:cs="Times New Roman"/>
          <w:szCs w:val="24"/>
        </w:rPr>
        <w:t xml:space="preserve"> όπου και να πάει</w:t>
      </w:r>
      <w:r w:rsidRPr="007A7AB9">
        <w:rPr>
          <w:rFonts w:eastAsia="Times New Roman" w:cs="Times New Roman"/>
          <w:szCs w:val="24"/>
        </w:rPr>
        <w:t>,</w:t>
      </w:r>
      <w:r>
        <w:rPr>
          <w:rFonts w:eastAsia="Times New Roman" w:cs="Times New Roman"/>
          <w:szCs w:val="24"/>
        </w:rPr>
        <w:t xml:space="preserve"> δέχεται μόνο διαμαρτυρίες για τη μεγάλη προσπάθεια που κάνει για την ανασυγκρότηση του τόπου. Φυσικά ο ελληνικός λαός, φαίνεται, δεν το καταλαβαίνει. Το καταλαβαίνετε εσείς και ο κ. Τσ</w:t>
      </w:r>
      <w:r>
        <w:rPr>
          <w:rFonts w:eastAsia="Times New Roman" w:cs="Times New Roman"/>
          <w:szCs w:val="24"/>
        </w:rPr>
        <w:t xml:space="preserve">ίπρας. Μα, επιτέλους θα πρέπει, αν θέλετε σε αυτόν τον τόπο να συνεννοηθούμε, να παραιτηθείτε από αυτήν την αυτάρεσκη, την εντελώς αυτιστική σχέση που έχετε με την πολιτική πραγματικότητα του τόπου. </w:t>
      </w:r>
    </w:p>
    <w:p w14:paraId="0715B25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μπορώ να καταλάβω τι είναι αυτό που σας εμποδίζει να</w:t>
      </w:r>
      <w:r>
        <w:rPr>
          <w:rFonts w:eastAsia="Times New Roman" w:cs="Times New Roman"/>
          <w:szCs w:val="24"/>
        </w:rPr>
        <w:t xml:space="preserve"> αντιληφθείτε ότι όλη η Ελλάδα, όλος ο κόσμος, όλος ο κόσμος της τοπικής αυτοδιοίκησης είναι απέναντί σας. </w:t>
      </w:r>
      <w:r>
        <w:rPr>
          <w:rFonts w:eastAsia="Times New Roman" w:cs="Times New Roman"/>
          <w:szCs w:val="24"/>
        </w:rPr>
        <w:t>Α</w:t>
      </w:r>
      <w:r>
        <w:rPr>
          <w:rFonts w:eastAsia="Times New Roman" w:cs="Times New Roman"/>
          <w:szCs w:val="24"/>
        </w:rPr>
        <w:t>υτό που πραγματικά είναι απορίας άξιον και θα ήθελα από τον Πρόεδρο της Βουλής, γιατί από ό,τι φαίνεται ο Υπουργός δεν κατάφερε να μας πείσει με την</w:t>
      </w:r>
      <w:r>
        <w:rPr>
          <w:rFonts w:eastAsia="Times New Roman" w:cs="Times New Roman"/>
          <w:szCs w:val="24"/>
        </w:rPr>
        <w:t xml:space="preserve"> πληθωρική πείρα που έχει αποκτήσει ως Υπουργός Εσωτερικών, να μας πει γιατί όλοι οι φορείς που παρήλασαν </w:t>
      </w:r>
      <w:r>
        <w:rPr>
          <w:rFonts w:eastAsia="Times New Roman" w:cs="Times New Roman"/>
          <w:szCs w:val="24"/>
        </w:rPr>
        <w:lastRenderedPageBreak/>
        <w:t xml:space="preserve">από αυτήν την Αίθουσα κατά τη διάρκεια των εργασιών της </w:t>
      </w:r>
      <w:r>
        <w:rPr>
          <w:rFonts w:eastAsia="Times New Roman" w:cs="Times New Roman"/>
          <w:szCs w:val="24"/>
        </w:rPr>
        <w:t>ε</w:t>
      </w:r>
      <w:r>
        <w:rPr>
          <w:rFonts w:eastAsia="Times New Roman" w:cs="Times New Roman"/>
          <w:szCs w:val="24"/>
        </w:rPr>
        <w:t xml:space="preserve">πιτροπής που επεξεργάστηκε το συγκεκριμένο νομοσχέδιο δεν βρήκαν να πουν ούτε </w:t>
      </w:r>
      <w:r>
        <w:rPr>
          <w:rFonts w:eastAsia="Times New Roman" w:cs="Times New Roman"/>
          <w:szCs w:val="24"/>
        </w:rPr>
        <w:t>μί</w:t>
      </w:r>
      <w:r>
        <w:rPr>
          <w:rFonts w:eastAsia="Times New Roman" w:cs="Times New Roman"/>
          <w:szCs w:val="24"/>
        </w:rPr>
        <w:t>α καλή λέξη γ</w:t>
      </w:r>
      <w:r>
        <w:rPr>
          <w:rFonts w:eastAsia="Times New Roman" w:cs="Times New Roman"/>
          <w:szCs w:val="24"/>
        </w:rPr>
        <w:t xml:space="preserve">ια αυτό το νομοσχέδιο. </w:t>
      </w:r>
    </w:p>
    <w:p w14:paraId="0715B25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Πού οφείλεται τελικά αυτή η άρνηση, αυτή η εμμονή όλων των εκπροσώπων της τοπικής αυτοδιοίκησης στο ότι αυτό το νομοσχέδιο βάζει </w:t>
      </w:r>
      <w:r>
        <w:rPr>
          <w:rFonts w:eastAsia="Times New Roman" w:cs="Times New Roman"/>
          <w:szCs w:val="24"/>
        </w:rPr>
        <w:t>μί</w:t>
      </w:r>
      <w:r>
        <w:rPr>
          <w:rFonts w:eastAsia="Times New Roman" w:cs="Times New Roman"/>
          <w:szCs w:val="24"/>
        </w:rPr>
        <w:t>α ταφόπλακα επάνω σε έναν θεσμό ο οποίος έχει προοριστεί από το Σύνταγμα της Ελλάδος με το άρθρο 102 να υπηρετεί και να διοικεί αποτελεσματικά και εύρυθμα τις τοπικές υποθέσεις; Από πού, λοιπόν, αντλείτε αυτό το δικαίωμα να καταφέρεστε εναντίον της Αξιωματ</w:t>
      </w:r>
      <w:r>
        <w:rPr>
          <w:rFonts w:eastAsia="Times New Roman" w:cs="Times New Roman"/>
          <w:szCs w:val="24"/>
        </w:rPr>
        <w:t xml:space="preserve">ικής Αντιπολίτευσης, όταν αυτοί που είναι οι φυσικοί υπεύθυνοι και πολιτικοί υπηρέτες των </w:t>
      </w:r>
      <w:r>
        <w:rPr>
          <w:rFonts w:eastAsia="Times New Roman" w:cs="Times New Roman"/>
          <w:szCs w:val="24"/>
        </w:rPr>
        <w:t>οργανισμών τοπικής α</w:t>
      </w:r>
      <w:r>
        <w:rPr>
          <w:rFonts w:eastAsia="Times New Roman" w:cs="Times New Roman"/>
          <w:szCs w:val="24"/>
        </w:rPr>
        <w:t>υτοδιοίκησης δεν βρήκαν να πουν ούτε έναν καλό λόγο για αυτό το νομοσχέδιο.</w:t>
      </w:r>
    </w:p>
    <w:p w14:paraId="0715B26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Προφανώς αλλού είναι το πρόβλημά σας. </w:t>
      </w:r>
      <w:r>
        <w:rPr>
          <w:rFonts w:eastAsia="Times New Roman" w:cs="Times New Roman"/>
          <w:szCs w:val="24"/>
        </w:rPr>
        <w:t>Τ</w:t>
      </w:r>
      <w:r>
        <w:rPr>
          <w:rFonts w:eastAsia="Times New Roman" w:cs="Times New Roman"/>
          <w:szCs w:val="24"/>
        </w:rPr>
        <w:t xml:space="preserve">ο πρόβλημά σας -το έχω ξαναπεί και θα το επαναλάβω- είναι ότι αυτό που σας εμποδίζει πραγματικά να διαπιστώσετε ποια είναι κάθε φορά η πραγματικότητα είναι αυτή η ιδεολογική τυφλότητα την οποία καλλιεργείτε συστηματικά και κυρίως αυτή η εμπάθεια που </w:t>
      </w:r>
      <w:r>
        <w:rPr>
          <w:rFonts w:eastAsia="Times New Roman" w:cs="Times New Roman"/>
          <w:szCs w:val="24"/>
        </w:rPr>
        <w:lastRenderedPageBreak/>
        <w:t xml:space="preserve">έχετε </w:t>
      </w:r>
      <w:r>
        <w:rPr>
          <w:rFonts w:eastAsia="Times New Roman" w:cs="Times New Roman"/>
          <w:szCs w:val="24"/>
        </w:rPr>
        <w:t xml:space="preserve">για τους πολιτικούς σας αντιπάλους τους οποίους κατονομάζετε μονίμως ως εχθρούς του λαού, μόνο και μόνο για να αποκτήσετε την ταυτότητά σας. </w:t>
      </w:r>
    </w:p>
    <w:p w14:paraId="0715B26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ταυτότητά σας, δυστυχώς, είναι η ταυτότητα αυτών που θα μείνουν στην ιστορία του τόπου ως οι αριστεροί ολετήρες </w:t>
      </w:r>
      <w:r>
        <w:rPr>
          <w:rFonts w:eastAsia="Times New Roman" w:cs="Times New Roman"/>
          <w:szCs w:val="24"/>
        </w:rPr>
        <w:t xml:space="preserve">ενός πράγματι δημοκρατικού καθεστώτος και μιας πράγματι ελεύθερης οικονομίας, την οποίαν με απατηλές υποσχέσεις κατάφεραν να την πάνε είκοσι χρόνια πίσω. </w:t>
      </w:r>
    </w:p>
    <w:p w14:paraId="0715B26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15B263" w14:textId="77777777" w:rsidR="006222AF" w:rsidRDefault="006453C1">
      <w:pPr>
        <w:tabs>
          <w:tab w:val="left" w:pos="3189"/>
          <w:tab w:val="center" w:pos="4513"/>
        </w:tabs>
        <w:spacing w:after="0"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14:paraId="0715B264" w14:textId="77777777" w:rsidR="006222AF" w:rsidRDefault="006453C1">
      <w:pPr>
        <w:spacing w:after="0" w:line="600" w:lineRule="auto"/>
        <w:ind w:firstLine="720"/>
        <w:jc w:val="both"/>
        <w:rPr>
          <w:rFonts w:eastAsia="Times New Roman" w:cs="Times New Roman"/>
          <w:szCs w:val="24"/>
        </w:rPr>
      </w:pPr>
      <w:r w:rsidRPr="007A0B2A">
        <w:rPr>
          <w:rFonts w:eastAsia="Times New Roman" w:cs="Times New Roman"/>
          <w:b/>
          <w:szCs w:val="24"/>
        </w:rPr>
        <w:t>ΠΡΟΕΔΡΕΥΩΝ (Δημήτριος Κρεμαστι</w:t>
      </w:r>
      <w:r w:rsidRPr="007A0B2A">
        <w:rPr>
          <w:rFonts w:eastAsia="Times New Roman" w:cs="Times New Roman"/>
          <w:b/>
          <w:szCs w:val="24"/>
        </w:rPr>
        <w:t>νός):</w:t>
      </w:r>
      <w:r>
        <w:rPr>
          <w:rFonts w:eastAsia="Times New Roman" w:cs="Times New Roman"/>
          <w:szCs w:val="24"/>
        </w:rPr>
        <w:t xml:space="preserve"> Και εγώ ευχαριστώ.</w:t>
      </w:r>
    </w:p>
    <w:p w14:paraId="0715B265" w14:textId="77777777" w:rsidR="006222AF" w:rsidRDefault="006453C1">
      <w:pPr>
        <w:spacing w:after="0" w:line="600" w:lineRule="auto"/>
        <w:ind w:firstLine="720"/>
        <w:jc w:val="both"/>
        <w:rPr>
          <w:rFonts w:eastAsia="Times New Roman" w:cs="Times New Roman"/>
          <w:szCs w:val="24"/>
        </w:rPr>
      </w:pPr>
      <w:r w:rsidRPr="00D5234C">
        <w:rPr>
          <w:rFonts w:eastAsia="Times New Roman" w:cs="Times New Roman"/>
          <w:b/>
          <w:szCs w:val="24"/>
        </w:rPr>
        <w:t>ΝΙΚΟΛΑΟΣ ΒΟΥΤΣΗΣ (Πρόεδρος της Βουλής):</w:t>
      </w:r>
      <w:r>
        <w:rPr>
          <w:rFonts w:eastAsia="Times New Roman" w:cs="Times New Roman"/>
          <w:szCs w:val="24"/>
        </w:rPr>
        <w:t xml:space="preserve"> Κύριε Πρόεδρε, θα ήθελα τον λόγο.</w:t>
      </w:r>
    </w:p>
    <w:p w14:paraId="0715B266" w14:textId="77777777" w:rsidR="006222AF" w:rsidRDefault="006453C1">
      <w:pPr>
        <w:spacing w:after="0" w:line="600" w:lineRule="auto"/>
        <w:ind w:firstLine="720"/>
        <w:jc w:val="both"/>
        <w:rPr>
          <w:rFonts w:eastAsia="Times New Roman" w:cs="Times New Roman"/>
          <w:szCs w:val="24"/>
        </w:rPr>
      </w:pPr>
      <w:r w:rsidRPr="007A0B2A">
        <w:rPr>
          <w:rFonts w:eastAsia="Times New Roman" w:cs="Times New Roman"/>
          <w:b/>
          <w:szCs w:val="24"/>
        </w:rPr>
        <w:t>ΠΡΟΕΔΡΕΥΩΝ (Δημήτριος Κρεμαστινός):</w:t>
      </w:r>
      <w:r>
        <w:rPr>
          <w:rFonts w:eastAsia="Times New Roman" w:cs="Times New Roman"/>
          <w:szCs w:val="24"/>
        </w:rPr>
        <w:t xml:space="preserve"> Κύριε Πρόεδρε, έχετε τον λόγο.</w:t>
      </w:r>
    </w:p>
    <w:p w14:paraId="0715B267" w14:textId="77777777" w:rsidR="006222AF" w:rsidRDefault="006453C1">
      <w:pPr>
        <w:spacing w:after="0" w:line="600" w:lineRule="auto"/>
        <w:ind w:firstLine="720"/>
        <w:jc w:val="both"/>
        <w:rPr>
          <w:rFonts w:eastAsia="Times New Roman" w:cs="Times New Roman"/>
          <w:szCs w:val="24"/>
        </w:rPr>
      </w:pPr>
      <w:r w:rsidRPr="00D5234C">
        <w:rPr>
          <w:rFonts w:eastAsia="Times New Roman" w:cs="Times New Roman"/>
          <w:b/>
          <w:szCs w:val="24"/>
        </w:rPr>
        <w:t>ΝΙΚΟΛΑΟΣ ΒΟΥΤΣΗΣ (Πρόεδρος της Βουλής):</w:t>
      </w:r>
      <w:r>
        <w:rPr>
          <w:rFonts w:eastAsia="Times New Roman" w:cs="Times New Roman"/>
          <w:szCs w:val="24"/>
        </w:rPr>
        <w:t xml:space="preserve"> Επί του προσωπικού μόνο. Δεν πρόκειται να αναφερθώ</w:t>
      </w:r>
      <w:r>
        <w:rPr>
          <w:rFonts w:eastAsia="Times New Roman" w:cs="Times New Roman"/>
          <w:szCs w:val="24"/>
        </w:rPr>
        <w:t xml:space="preserve"> σε κα</w:t>
      </w:r>
      <w:r>
        <w:rPr>
          <w:rFonts w:eastAsia="Times New Roman" w:cs="Times New Roman"/>
          <w:szCs w:val="24"/>
        </w:rPr>
        <w:t>μ</w:t>
      </w:r>
      <w:r>
        <w:rPr>
          <w:rFonts w:eastAsia="Times New Roman" w:cs="Times New Roman"/>
          <w:szCs w:val="24"/>
        </w:rPr>
        <w:t xml:space="preserve">μία </w:t>
      </w:r>
      <w:r>
        <w:rPr>
          <w:rFonts w:eastAsia="Times New Roman" w:cs="Times New Roman"/>
          <w:szCs w:val="24"/>
        </w:rPr>
        <w:lastRenderedPageBreak/>
        <w:t>περίπτωση σε όλα τα ιδεολογικοπολιτικά, θεωρητικά και φιλοσοφικά τα οποία είπε</w:t>
      </w:r>
      <w:r w:rsidRPr="00536FFD">
        <w:rPr>
          <w:rFonts w:eastAsia="Times New Roman" w:cs="Times New Roman"/>
          <w:szCs w:val="24"/>
        </w:rPr>
        <w:t xml:space="preserve"> </w:t>
      </w:r>
      <w:r>
        <w:rPr>
          <w:rFonts w:eastAsia="Times New Roman" w:cs="Times New Roman"/>
          <w:szCs w:val="24"/>
        </w:rPr>
        <w:t>ο αγαπητός κύριος Τζαβάρας.</w:t>
      </w:r>
    </w:p>
    <w:p w14:paraId="0715B26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αναφερθώ στο ζήτημα το οποίο έθεσε, διότι θέλω να επαναφέρω αυτά τα τρία ερωτήματα: Το 90% των θεμάτων που υπάρχουν εδώ πέρα μέσα στο ν</w:t>
      </w:r>
      <w:r>
        <w:rPr>
          <w:rFonts w:eastAsia="Times New Roman" w:cs="Times New Roman"/>
          <w:szCs w:val="24"/>
        </w:rPr>
        <w:t xml:space="preserve">ομοσχέδιο είναι αιτήματα τα οποία μας είχαν υποβληθεί -και υποβλήθηκαν και ύστερα- από τους φορείς της τοπικής αυτοδιοίκησης. Υπάρχει πλήρης ικανοποίηση ως προς αυτά. Απλώς το ερώτημά μου ήταν γιατί δεν εκφράζεται. </w:t>
      </w:r>
    </w:p>
    <w:p w14:paraId="0715B26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προφανές ότι υπάρχει ισχυρή αντιδι</w:t>
      </w:r>
      <w:r>
        <w:rPr>
          <w:rFonts w:eastAsia="Times New Roman" w:cs="Times New Roman"/>
          <w:szCs w:val="24"/>
        </w:rPr>
        <w:t>κία για το θέμα της απλής αναλογικής και άλλα ζητήματα περί του εκλογικού συστήματος. Αυτό είναι σαφές και αυτό έχει πολώσει.</w:t>
      </w:r>
    </w:p>
    <w:p w14:paraId="0715B26A" w14:textId="77777777" w:rsidR="006222AF" w:rsidRDefault="006453C1">
      <w:pPr>
        <w:spacing w:after="0" w:line="600" w:lineRule="auto"/>
        <w:ind w:firstLine="720"/>
        <w:jc w:val="both"/>
        <w:rPr>
          <w:rFonts w:eastAsia="Times New Roman" w:cs="Times New Roman"/>
          <w:szCs w:val="24"/>
        </w:rPr>
      </w:pPr>
      <w:r w:rsidRPr="00ED029C">
        <w:rPr>
          <w:rFonts w:eastAsia="Times New Roman" w:cs="Times New Roman"/>
          <w:b/>
          <w:szCs w:val="24"/>
        </w:rPr>
        <w:t>ΣΤΑΥΡΟΣ ΚΑΛΑΦΑΤΗΣ:</w:t>
      </w:r>
      <w:r>
        <w:rPr>
          <w:rFonts w:eastAsia="Times New Roman" w:cs="Times New Roman"/>
          <w:szCs w:val="24"/>
        </w:rPr>
        <w:t xml:space="preserve"> Θεμελιώδες.</w:t>
      </w:r>
    </w:p>
    <w:p w14:paraId="0715B26B"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ΝΙΚΟΛΑΟΣ ΒΟΥΤΣΗΣ (Πρόεδρος της Βουλής):</w:t>
      </w:r>
      <w:r>
        <w:rPr>
          <w:rFonts w:eastAsia="Times New Roman" w:cs="Times New Roman"/>
          <w:szCs w:val="24"/>
        </w:rPr>
        <w:t xml:space="preserve"> Θεμελιώδες, δεν έχω αντίρρηση. Απλώς σας λέω ότι το </w:t>
      </w:r>
      <w:r>
        <w:rPr>
          <w:rFonts w:eastAsia="Times New Roman" w:cs="Times New Roman"/>
          <w:szCs w:val="24"/>
          <w:lang w:val="en-US"/>
        </w:rPr>
        <w:t>corpus</w:t>
      </w:r>
      <w:r w:rsidRPr="007676C5">
        <w:rPr>
          <w:rFonts w:eastAsia="Times New Roman" w:cs="Times New Roman"/>
          <w:szCs w:val="24"/>
        </w:rPr>
        <w:t xml:space="preserve"> </w:t>
      </w:r>
      <w:r>
        <w:rPr>
          <w:rFonts w:eastAsia="Times New Roman" w:cs="Times New Roman"/>
          <w:szCs w:val="24"/>
        </w:rPr>
        <w:t>αυτό είναι ένα βήμα –εγώ λέω ένα πολύ σοβαρό βήμα, άλλος λέει όχι πολύ σοβαρό βήμα-, αλλά ούτε κάκιστο είναι, ούτε άχρηστο εί</w:t>
      </w:r>
      <w:r>
        <w:rPr>
          <w:rFonts w:eastAsia="Times New Roman" w:cs="Times New Roman"/>
          <w:szCs w:val="24"/>
        </w:rPr>
        <w:lastRenderedPageBreak/>
        <w:t>ναι, ούτε προς απόσυρση είναι, ούτε πρέπει να τύχει μιας αξιολόγησης αυτού του τύπου η οποία γίνεται από ορισμένες πλευρές. Αυτό σα</w:t>
      </w:r>
      <w:r>
        <w:rPr>
          <w:rFonts w:eastAsia="Times New Roman" w:cs="Times New Roman"/>
          <w:szCs w:val="24"/>
        </w:rPr>
        <w:t>ς είπα.</w:t>
      </w:r>
    </w:p>
    <w:p w14:paraId="0715B26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Ήταν παρόντες οι κύριοι και συναινούσαν. Το καταλάβατε ότι και ο κ. Πατούλης και ο κ. Αγοραστός και ο κ. Κοιμήσης και άλλοι, οι οποίοι ήταν παρόντες, γνωρίζουν, διότι έχουμε περάσει από αυτά. Ο κ. Σκουρλέτης ενάμιση χρόνο τώρα το παλεύει. Διαφώνησα</w:t>
      </w:r>
      <w:r>
        <w:rPr>
          <w:rFonts w:eastAsia="Times New Roman" w:cs="Times New Roman"/>
          <w:szCs w:val="24"/>
        </w:rPr>
        <w:t xml:space="preserve">ν ριζικά για το εκλογικό σύστημα και το άλλο. </w:t>
      </w:r>
    </w:p>
    <w:p w14:paraId="0715B26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είπα πολύ απλά ότι τώρα είναι η Αριστερά στην Κυβέρνηση και θα κάνει αυτό το οποίο έλεγε επί δεκαετίες ότι πρέπει να γίνει. Μπορεί να διαφωνούμε, αλλά δεν σημαίνει ότι πρέπει να πέσει στο πυρ αυτή η εξαιρε</w:t>
      </w:r>
      <w:r>
        <w:rPr>
          <w:rFonts w:eastAsia="Times New Roman" w:cs="Times New Roman"/>
          <w:szCs w:val="24"/>
        </w:rPr>
        <w:t>τική δουλειά η οποία μπορεί να δώσει ανάσα.</w:t>
      </w:r>
    </w:p>
    <w:p w14:paraId="0715B26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Εκεί είναι η διαφωνία μου, κύριε Τζαβάρα. Δεν έχω τίποτα άλλο, είναι σαφές. Όλα τα άλλα που είπατε προφανώς έγκειται στο γεγονός ότι εσείς είστε από εκεί και εγώ κάθομαι από εδώ, αλλά δεν είναι ή εσείς ή εμείς. Μ</w:t>
      </w:r>
      <w:r>
        <w:rPr>
          <w:rFonts w:eastAsia="Times New Roman" w:cs="Times New Roman"/>
          <w:szCs w:val="24"/>
        </w:rPr>
        <w:t xml:space="preserve">ακριά από μένα αυτές οι αντιλήψεις. Συνυπάρχουμε και συλλειτουργούμε. </w:t>
      </w:r>
    </w:p>
    <w:p w14:paraId="0715B26F"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B27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Ευχαριστούμε, κύριε Πρόεδρε.</w:t>
      </w:r>
    </w:p>
    <w:p w14:paraId="0715B271" w14:textId="77777777" w:rsidR="006222AF" w:rsidRDefault="006453C1">
      <w:pPr>
        <w:spacing w:after="0" w:line="600" w:lineRule="auto"/>
        <w:ind w:firstLine="720"/>
        <w:jc w:val="both"/>
        <w:rPr>
          <w:rFonts w:eastAsia="Times New Roman" w:cs="Times New Roman"/>
          <w:szCs w:val="24"/>
        </w:rPr>
      </w:pPr>
      <w:r w:rsidRPr="007676C5">
        <w:rPr>
          <w:rFonts w:eastAsia="Times New Roman" w:cs="Times New Roman"/>
          <w:b/>
          <w:szCs w:val="24"/>
        </w:rPr>
        <w:t>ΑΘΑΝΑΣΙΟΣ ΘΕΟΧΑΡΟΠΟΥΛΟΣ:</w:t>
      </w:r>
      <w:r>
        <w:rPr>
          <w:rFonts w:eastAsia="Times New Roman" w:cs="Times New Roman"/>
          <w:szCs w:val="24"/>
        </w:rPr>
        <w:t xml:space="preserve"> Κύριε Πρόεδρε, θα ήθελα τον λόγο.</w:t>
      </w:r>
    </w:p>
    <w:p w14:paraId="0715B272"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(Δημήτριος Κρεμαστινός):</w:t>
      </w:r>
      <w:r>
        <w:rPr>
          <w:rFonts w:eastAsia="Times New Roman" w:cs="Times New Roman"/>
          <w:szCs w:val="24"/>
        </w:rPr>
        <w:t xml:space="preserve"> Κύριε Θεοχαρόπουλε, με συγχωρείτε, αλλά πριν από εσάς έχει ζητήσει τον λόγο ο κ. Χαρίτσης.</w:t>
      </w:r>
    </w:p>
    <w:p w14:paraId="0715B273" w14:textId="77777777" w:rsidR="006222AF" w:rsidRDefault="006453C1">
      <w:pPr>
        <w:spacing w:after="0" w:line="600" w:lineRule="auto"/>
        <w:ind w:firstLine="720"/>
        <w:jc w:val="both"/>
        <w:rPr>
          <w:rFonts w:eastAsia="Times New Roman" w:cs="Times New Roman"/>
          <w:szCs w:val="24"/>
        </w:rPr>
      </w:pPr>
      <w:r w:rsidRPr="007676C5">
        <w:rPr>
          <w:rFonts w:eastAsia="Times New Roman" w:cs="Times New Roman"/>
          <w:b/>
          <w:szCs w:val="24"/>
        </w:rPr>
        <w:t>ΑΘΑΝΑΣΙΟΣ ΘΕΟΧΑΡΟΠΟΥΛΟΣ:</w:t>
      </w:r>
      <w:r>
        <w:rPr>
          <w:rFonts w:eastAsia="Times New Roman" w:cs="Times New Roman"/>
          <w:szCs w:val="24"/>
        </w:rPr>
        <w:t xml:space="preserve"> Κύριε Πρόεδρε, δεν είναι παιχνίδι για δύο η Βουλή, δικομματικό σκηνικό μεταξύ ΣΥΡΙΖΑ και Νέας Δημοκρατίας!</w:t>
      </w:r>
    </w:p>
    <w:p w14:paraId="0715B27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(Θόρυβος</w:t>
      </w:r>
      <w:r>
        <w:rPr>
          <w:rFonts w:eastAsia="Times New Roman" w:cs="Times New Roman"/>
          <w:szCs w:val="24"/>
        </w:rPr>
        <w:t xml:space="preserve"> από την πτέρυγα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p>
    <w:p w14:paraId="0715B27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Πιο σιγά. Ένας-ένας, όχι όλοι μαζί. Πείτε μου τι θέλετε.</w:t>
      </w:r>
    </w:p>
    <w:p w14:paraId="0715B27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ΑΘΑΝΑΣΙΟΣ ΘΕΟΧΑΡΟΠΟΥΛΟΣ:</w:t>
      </w:r>
      <w:r>
        <w:rPr>
          <w:rFonts w:eastAsia="Times New Roman" w:cs="Times New Roman"/>
          <w:szCs w:val="24"/>
        </w:rPr>
        <w:t xml:space="preserve"> Κύριε Πρόεδρε, ο κύριος Υπουργός μάς κάλεσε ως παράταξη να μιλήσουμε και να </w:t>
      </w:r>
      <w:r>
        <w:rPr>
          <w:rFonts w:eastAsia="Times New Roman" w:cs="Times New Roman"/>
          <w:szCs w:val="24"/>
        </w:rPr>
        <w:t xml:space="preserve">πούμε την άποψή μας, το ίδιο και ο αγαπητός Πρόεδρος της Βουλής πριν από λίγο. Έχετε δώσει δύο φορές παραπάνω τον λόγο στον Κοινοβουλευτικό Εκπρόσωπο της Νέας Δημοκρατίας. </w:t>
      </w:r>
      <w:r>
        <w:rPr>
          <w:rFonts w:eastAsia="Times New Roman" w:cs="Times New Roman"/>
          <w:szCs w:val="24"/>
        </w:rPr>
        <w:lastRenderedPageBreak/>
        <w:t>Να απαντήσουμε σε αυτά που μας ζητούν να απαντήσουμε για την παράταξή μας. Νομίζω ότ</w:t>
      </w:r>
      <w:r>
        <w:rPr>
          <w:rFonts w:eastAsia="Times New Roman" w:cs="Times New Roman"/>
          <w:szCs w:val="24"/>
        </w:rPr>
        <w:t>ι έτσι γίνεται ο διάλογος.</w:t>
      </w:r>
    </w:p>
    <w:p w14:paraId="0715B27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Κοιτάξτε, όλοι έχουν δίκιο, αλλά πρέπει να το βρούμε. </w:t>
      </w:r>
    </w:p>
    <w:p w14:paraId="0715B278"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715B27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η Κοινοβουλευτικός Εκπρόσωπος του ΣΥΡΙΖΑ, έχει ζητήσει τον λόγο ο Υπουργός. Ποια είναι η </w:t>
      </w:r>
      <w:r>
        <w:rPr>
          <w:rFonts w:eastAsia="Times New Roman" w:cs="Times New Roman"/>
          <w:szCs w:val="24"/>
        </w:rPr>
        <w:t>σειρά; Η σειρά είναι με βάση τον Κανονισμό. Όμως, εν πάση περιπτώσει, σας δί</w:t>
      </w:r>
      <w:r>
        <w:rPr>
          <w:rFonts w:eastAsia="Times New Roman" w:cs="Times New Roman"/>
          <w:szCs w:val="24"/>
        </w:rPr>
        <w:t>νω τον λόγο. Να τα βάλουμε σε μί</w:t>
      </w:r>
      <w:r>
        <w:rPr>
          <w:rFonts w:eastAsia="Times New Roman" w:cs="Times New Roman"/>
          <w:szCs w:val="24"/>
        </w:rPr>
        <w:t>α σειρά.</w:t>
      </w:r>
    </w:p>
    <w:p w14:paraId="0715B27A" w14:textId="77777777" w:rsidR="006222AF" w:rsidRDefault="006453C1">
      <w:pPr>
        <w:spacing w:after="0" w:line="600" w:lineRule="auto"/>
        <w:ind w:firstLine="720"/>
        <w:jc w:val="both"/>
        <w:rPr>
          <w:rFonts w:eastAsia="Times New Roman" w:cs="Times New Roman"/>
          <w:szCs w:val="24"/>
        </w:rPr>
      </w:pPr>
      <w:r w:rsidRPr="0084566B">
        <w:rPr>
          <w:rFonts w:eastAsia="Times New Roman" w:cs="Times New Roman"/>
          <w:b/>
          <w:szCs w:val="24"/>
        </w:rPr>
        <w:t>ΦΩΤΕΙΝΗ ΒΑΚΗ:</w:t>
      </w:r>
      <w:r>
        <w:rPr>
          <w:rFonts w:eastAsia="Times New Roman" w:cs="Times New Roman"/>
          <w:szCs w:val="24"/>
        </w:rPr>
        <w:t xml:space="preserve"> Κύριε Πρόεδρε, μου επιτρέπετε;</w:t>
      </w:r>
    </w:p>
    <w:p w14:paraId="0715B27B"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Κυρία Βάκη, μετά τον κ. Θεοχαρόπουλο θα μιλήσετε εσείς.</w:t>
      </w:r>
    </w:p>
    <w:p w14:paraId="0715B27C" w14:textId="77777777" w:rsidR="006222AF" w:rsidRDefault="006453C1">
      <w:pPr>
        <w:spacing w:after="0" w:line="600" w:lineRule="auto"/>
        <w:ind w:firstLine="720"/>
        <w:jc w:val="both"/>
        <w:rPr>
          <w:rFonts w:eastAsia="Times New Roman" w:cs="Times New Roman"/>
          <w:szCs w:val="24"/>
        </w:rPr>
      </w:pPr>
      <w:r w:rsidRPr="0084566B">
        <w:rPr>
          <w:rFonts w:eastAsia="Times New Roman" w:cs="Times New Roman"/>
          <w:b/>
          <w:szCs w:val="24"/>
        </w:rPr>
        <w:t>ΦΩ</w:t>
      </w:r>
      <w:r w:rsidRPr="0084566B">
        <w:rPr>
          <w:rFonts w:eastAsia="Times New Roman" w:cs="Times New Roman"/>
          <w:b/>
          <w:szCs w:val="24"/>
        </w:rPr>
        <w:t>ΤΕΙΝΗ ΒΑΚΗ:</w:t>
      </w:r>
      <w:r>
        <w:rPr>
          <w:rFonts w:eastAsia="Times New Roman" w:cs="Times New Roman"/>
          <w:szCs w:val="24"/>
        </w:rPr>
        <w:t xml:space="preserve"> Θα ήθελα τώρα, κύριε Πρόεδρε.</w:t>
      </w:r>
    </w:p>
    <w:p w14:paraId="0715B27D"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για ένα λεπτό.</w:t>
      </w:r>
    </w:p>
    <w:p w14:paraId="0715B27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Απάντησε ο Πρόεδρος της Βουλής. Ακούσαμε, όμως -και εγώ το άκουσα μετά θλίψης μου- έναν ε</w:t>
      </w:r>
      <w:r>
        <w:rPr>
          <w:rFonts w:eastAsia="Times New Roman" w:cs="Times New Roman"/>
          <w:szCs w:val="24"/>
        </w:rPr>
        <w:lastRenderedPageBreak/>
        <w:t>μπρηστικό λόγο από τον κύριο συνάδελφο της Νέ</w:t>
      </w:r>
      <w:r>
        <w:rPr>
          <w:rFonts w:eastAsia="Times New Roman" w:cs="Times New Roman"/>
          <w:szCs w:val="24"/>
        </w:rPr>
        <w:t>ας Δημοκρατία, έναν εμπρηστικό λόγο που θύμισε δεκάρικο επαρχιακού πρωτοδικείου.</w:t>
      </w:r>
    </w:p>
    <w:p w14:paraId="0715B27F" w14:textId="77777777" w:rsidR="006222AF" w:rsidRDefault="006453C1">
      <w:pPr>
        <w:spacing w:after="0" w:line="600" w:lineRule="auto"/>
        <w:ind w:firstLine="720"/>
        <w:jc w:val="both"/>
        <w:rPr>
          <w:rFonts w:eastAsia="Times New Roman" w:cs="Times New Roman"/>
          <w:szCs w:val="24"/>
        </w:rPr>
      </w:pPr>
      <w:r w:rsidRPr="00B7379B">
        <w:rPr>
          <w:rFonts w:eastAsia="Times New Roman" w:cs="Times New Roman"/>
          <w:b/>
          <w:szCs w:val="24"/>
        </w:rPr>
        <w:t>ΚΩΝΣΤΑΝΤΙΝΟΣ ΤΖΑΒΑΡΑΣ:</w:t>
      </w:r>
      <w:r>
        <w:rPr>
          <w:rFonts w:eastAsia="Times New Roman" w:cs="Times New Roman"/>
          <w:szCs w:val="24"/>
        </w:rPr>
        <w:t xml:space="preserve"> Έτσι, ε; </w:t>
      </w:r>
    </w:p>
    <w:p w14:paraId="0715B28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ΦΩΤΕΙΝΗ ΒΑΚΗ:</w:t>
      </w:r>
      <w:r>
        <w:rPr>
          <w:rFonts w:eastAsia="Times New Roman" w:cs="Times New Roman"/>
          <w:szCs w:val="24"/>
        </w:rPr>
        <w:t xml:space="preserve"> Πραγματικά λυπάμαι πολύ, κύριε Τζαβάρα, για μιάμιση ημέρα πολύ γόνιμης και εποικοδομητικής συζήτησης</w:t>
      </w:r>
    </w:p>
    <w:p w14:paraId="0715B28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Εγώ ένα πράγμα θέλω να πω γ</w:t>
      </w:r>
      <w:r>
        <w:rPr>
          <w:rFonts w:eastAsia="Times New Roman" w:cs="Times New Roman"/>
          <w:szCs w:val="24"/>
        </w:rPr>
        <w:t xml:space="preserve">ια τον «ΚΛΕΙΣΘΕΝΗ»: Μπορεί να μην είναι για εσάς μεταρρυθμιστική τομή, όμως, όλες οι μεγάλες τομές στην αυτοδιοίκηση -και ο «ΚΑΠΟΔΙΣΤΡΙΑΣ» και ο «ΚΑΛΛΙΚΡΑΤΗΣ»- επιδέχονταν βελτιώσεων. Μην βιάζεστε, λοιπόν, να καταδικάζετε </w:t>
      </w:r>
      <w:r>
        <w:rPr>
          <w:rFonts w:eastAsia="Times New Roman" w:cs="Times New Roman"/>
          <w:szCs w:val="24"/>
          <w:lang w:val="en-US"/>
        </w:rPr>
        <w:t>a</w:t>
      </w:r>
      <w:r w:rsidRPr="00B7379B">
        <w:rPr>
          <w:rFonts w:eastAsia="Times New Roman" w:cs="Times New Roman"/>
          <w:szCs w:val="24"/>
        </w:rPr>
        <w:t xml:space="preserve"> </w:t>
      </w:r>
      <w:r>
        <w:rPr>
          <w:rFonts w:eastAsia="Times New Roman" w:cs="Times New Roman"/>
          <w:szCs w:val="24"/>
          <w:lang w:val="en-US"/>
        </w:rPr>
        <w:t>priori</w:t>
      </w:r>
      <w:r w:rsidRPr="00B7379B">
        <w:rPr>
          <w:rFonts w:eastAsia="Times New Roman" w:cs="Times New Roman"/>
          <w:szCs w:val="24"/>
        </w:rPr>
        <w:t xml:space="preserve"> </w:t>
      </w:r>
      <w:r>
        <w:rPr>
          <w:rFonts w:eastAsia="Times New Roman" w:cs="Times New Roman"/>
          <w:szCs w:val="24"/>
        </w:rPr>
        <w:t xml:space="preserve">και συλλήβδην. </w:t>
      </w:r>
      <w:r>
        <w:rPr>
          <w:rFonts w:eastAsia="Times New Roman" w:cs="Times New Roman"/>
          <w:szCs w:val="24"/>
        </w:rPr>
        <w:t>Ε</w:t>
      </w:r>
      <w:r>
        <w:rPr>
          <w:rFonts w:eastAsia="Times New Roman" w:cs="Times New Roman"/>
          <w:szCs w:val="24"/>
        </w:rPr>
        <w:t xml:space="preserve">ίμαστε, </w:t>
      </w:r>
      <w:r>
        <w:rPr>
          <w:rFonts w:eastAsia="Times New Roman" w:cs="Times New Roman"/>
          <w:szCs w:val="24"/>
        </w:rPr>
        <w:t>ναι, υπερήφανοι για τέτοιες τομές.</w:t>
      </w:r>
    </w:p>
    <w:p w14:paraId="0715B2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Όσον αφορά τη Βουλή των Ελλήνων –επιτρέψτε μου, γιατί καταφερθήκατε απαξιωτικά για τον Πρόεδρο, που είναι θεσμός-, η Βουλή των Ελλήνων δεν είναι μαγαζί κανενός, δεν είναι μαγαζί κανενός πορφυρογέννητου. Ανήκει και σε όσου</w:t>
      </w:r>
      <w:r>
        <w:rPr>
          <w:rFonts w:eastAsia="Times New Roman" w:cs="Times New Roman"/>
          <w:szCs w:val="24"/>
        </w:rPr>
        <w:t>ς έχουν τελειώσει δημόσια σχολεία.</w:t>
      </w:r>
      <w:r w:rsidRPr="008E2484">
        <w:rPr>
          <w:rFonts w:eastAsia="Times New Roman" w:cs="Times New Roman"/>
          <w:szCs w:val="24"/>
        </w:rPr>
        <w:t xml:space="preserve"> </w:t>
      </w:r>
      <w:r>
        <w:rPr>
          <w:rFonts w:eastAsia="Times New Roman" w:cs="Times New Roman"/>
          <w:szCs w:val="24"/>
        </w:rPr>
        <w:t>Και η Ελληνική Δημοκρατία δεν είναι μαγαζί κανενός.</w:t>
      </w:r>
    </w:p>
    <w:p w14:paraId="0715B283"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715B2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Ως προς τη φιλοσοφία περί Αριστεράς -γιατί μας κάνατε μαθήματα περί Αριστερής φιλοσοφίας- και εδώ δεν θα μιλήσω ως καθηγήτρια</w:t>
      </w:r>
      <w:r>
        <w:rPr>
          <w:rFonts w:eastAsia="Times New Roman" w:cs="Times New Roman"/>
          <w:szCs w:val="24"/>
        </w:rPr>
        <w:t xml:space="preserve"> φιλοσοφίας, αλλά ως συνάδελφος Βουλευτής. Τα μαθήματα περί Αριστεράς και φιλοσοφίας και για τον Πουλαντζά και για τον Ντεριντά και για τον Μελανσόν μπορείτε να μιλήσετε με τους συναδέλφους σας, τον κ. Γεωργιάδη, τον κ. Βορίδη μεταξύ άλλων.</w:t>
      </w:r>
    </w:p>
    <w:p w14:paraId="0715B285"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w:t>
      </w:r>
      <w:r>
        <w:rPr>
          <w:rFonts w:eastAsia="Times New Roman" w:cs="Times New Roman"/>
          <w:szCs w:val="24"/>
        </w:rPr>
        <w:t xml:space="preserve"> από την πτέρυγα του ΣΥΡΙΖΑ)</w:t>
      </w:r>
    </w:p>
    <w:p w14:paraId="0715B286" w14:textId="77777777" w:rsidR="006222AF" w:rsidRDefault="006453C1">
      <w:pPr>
        <w:spacing w:after="0" w:line="600" w:lineRule="auto"/>
        <w:ind w:firstLine="720"/>
        <w:jc w:val="both"/>
        <w:rPr>
          <w:rFonts w:eastAsia="Times New Roman"/>
          <w:szCs w:val="24"/>
        </w:rPr>
      </w:pPr>
      <w:r>
        <w:rPr>
          <w:rFonts w:eastAsia="Times New Roman"/>
          <w:b/>
          <w:szCs w:val="24"/>
        </w:rPr>
        <w:t xml:space="preserve">ΣΤΑΥΡΟΣ </w:t>
      </w:r>
      <w:r w:rsidRPr="009E501C">
        <w:rPr>
          <w:rFonts w:eastAsia="Times New Roman"/>
          <w:b/>
          <w:szCs w:val="24"/>
        </w:rPr>
        <w:t>ΚΑΛΑΦΑΤΗΣ:</w:t>
      </w:r>
      <w:r w:rsidRPr="009E501C">
        <w:rPr>
          <w:rFonts w:eastAsia="Times New Roman"/>
          <w:szCs w:val="24"/>
        </w:rPr>
        <w:t xml:space="preserve"> </w:t>
      </w:r>
      <w:r>
        <w:rPr>
          <w:rFonts w:eastAsia="Times New Roman"/>
          <w:szCs w:val="24"/>
        </w:rPr>
        <w:t xml:space="preserve">Είμαστε ό,τι κάνουμε, όχι ό,τι λέμε. </w:t>
      </w:r>
    </w:p>
    <w:p w14:paraId="0715B287" w14:textId="77777777" w:rsidR="006222AF" w:rsidRDefault="006453C1">
      <w:pPr>
        <w:spacing w:after="0" w:line="600" w:lineRule="auto"/>
        <w:ind w:firstLine="720"/>
        <w:jc w:val="center"/>
        <w:rPr>
          <w:rFonts w:eastAsia="Times New Roman"/>
          <w:szCs w:val="24"/>
        </w:rPr>
      </w:pPr>
      <w:r>
        <w:rPr>
          <w:rFonts w:eastAsia="Times New Roman"/>
          <w:szCs w:val="24"/>
        </w:rPr>
        <w:t>(Θόρυβος στην Αίθουσα)</w:t>
      </w:r>
    </w:p>
    <w:p w14:paraId="0715B288" w14:textId="77777777" w:rsidR="006222AF" w:rsidRDefault="006453C1">
      <w:pPr>
        <w:spacing w:after="0" w:line="600" w:lineRule="auto"/>
        <w:ind w:firstLine="720"/>
        <w:jc w:val="both"/>
        <w:rPr>
          <w:rFonts w:eastAsia="Times New Roman"/>
          <w:szCs w:val="24"/>
        </w:rPr>
      </w:pPr>
      <w:r w:rsidRPr="009E501C">
        <w:rPr>
          <w:rFonts w:eastAsia="Times New Roman"/>
          <w:b/>
          <w:szCs w:val="24"/>
        </w:rPr>
        <w:t>ΠΡΟΕΔΡΕΥΩΝ (Δημήτριος Κρεμαστινός):</w:t>
      </w:r>
      <w:r>
        <w:rPr>
          <w:rFonts w:eastAsia="Times New Roman"/>
          <w:b/>
          <w:szCs w:val="24"/>
        </w:rPr>
        <w:t xml:space="preserve"> </w:t>
      </w:r>
      <w:r>
        <w:rPr>
          <w:rFonts w:eastAsia="Times New Roman"/>
          <w:szCs w:val="24"/>
        </w:rPr>
        <w:t xml:space="preserve">Ησυχία! </w:t>
      </w:r>
    </w:p>
    <w:p w14:paraId="0715B289" w14:textId="77777777" w:rsidR="006222AF" w:rsidRDefault="006453C1">
      <w:pPr>
        <w:spacing w:after="0" w:line="600" w:lineRule="auto"/>
        <w:ind w:firstLine="720"/>
        <w:jc w:val="both"/>
        <w:rPr>
          <w:rFonts w:eastAsia="Times New Roman"/>
          <w:b/>
          <w:szCs w:val="24"/>
        </w:rPr>
      </w:pPr>
      <w:r w:rsidRPr="009E501C">
        <w:rPr>
          <w:rFonts w:eastAsia="Times New Roman"/>
          <w:szCs w:val="24"/>
        </w:rPr>
        <w:t>Τον λόγο έχει ο κ. Θεοχαρόπουλος.</w:t>
      </w:r>
    </w:p>
    <w:p w14:paraId="0715B28A" w14:textId="77777777" w:rsidR="006222AF" w:rsidRDefault="006453C1">
      <w:pPr>
        <w:spacing w:after="0" w:line="600" w:lineRule="auto"/>
        <w:ind w:firstLine="720"/>
        <w:jc w:val="both"/>
        <w:rPr>
          <w:rFonts w:eastAsia="Times New Roman"/>
          <w:szCs w:val="24"/>
        </w:rPr>
      </w:pPr>
      <w:r>
        <w:rPr>
          <w:rFonts w:eastAsia="Times New Roman"/>
          <w:b/>
          <w:szCs w:val="24"/>
        </w:rPr>
        <w:t>ΑΘΑΝΑΣΙΟΣ ΘΕΟΧΑΡΟΠΟΥΛΟΣ</w:t>
      </w:r>
      <w:r w:rsidRPr="009E501C">
        <w:rPr>
          <w:rFonts w:eastAsia="Times New Roman"/>
          <w:b/>
          <w:szCs w:val="24"/>
        </w:rPr>
        <w:t xml:space="preserve">: </w:t>
      </w:r>
      <w:r w:rsidRPr="009E501C">
        <w:rPr>
          <w:rFonts w:eastAsia="Times New Roman"/>
          <w:szCs w:val="24"/>
        </w:rPr>
        <w:t>Ευχαριστώ, κύριε Πρόεδρε.</w:t>
      </w:r>
    </w:p>
    <w:p w14:paraId="0715B28B" w14:textId="77777777" w:rsidR="006222AF" w:rsidRDefault="006453C1">
      <w:pPr>
        <w:spacing w:after="0" w:line="600" w:lineRule="auto"/>
        <w:ind w:firstLine="720"/>
        <w:jc w:val="both"/>
        <w:rPr>
          <w:rFonts w:eastAsia="Times New Roman"/>
          <w:szCs w:val="24"/>
        </w:rPr>
      </w:pPr>
      <w:r>
        <w:rPr>
          <w:rFonts w:eastAsia="Times New Roman"/>
          <w:szCs w:val="24"/>
        </w:rPr>
        <w:t>Αγαπητοί συνάδελφ</w:t>
      </w:r>
      <w:r>
        <w:rPr>
          <w:rFonts w:eastAsia="Times New Roman"/>
          <w:szCs w:val="24"/>
        </w:rPr>
        <w:t xml:space="preserve">οι, πρώτα πρώτα αυτό το οποίο έγινε στην τελευταία συζήτηση στο ελληνικό Κοινοβούλιο συνεχίζεται </w:t>
      </w:r>
      <w:r>
        <w:rPr>
          <w:rFonts w:eastAsia="Times New Roman"/>
          <w:szCs w:val="24"/>
        </w:rPr>
        <w:lastRenderedPageBreak/>
        <w:t xml:space="preserve">και σήμερα. ΣΥΡΙΖΑ και Νέα Δημοκρατία δημιουργείτε </w:t>
      </w:r>
      <w:r>
        <w:rPr>
          <w:rFonts w:eastAsia="Times New Roman"/>
          <w:szCs w:val="24"/>
        </w:rPr>
        <w:t>μί</w:t>
      </w:r>
      <w:r>
        <w:rPr>
          <w:rFonts w:eastAsia="Times New Roman"/>
          <w:szCs w:val="24"/>
        </w:rPr>
        <w:t>α κατάσταση διχαστική, πολωτική, αναντίστοιχη από τις σημερινές ανάγκες της ελληνικής κοινωνίας.</w:t>
      </w:r>
    </w:p>
    <w:p w14:paraId="0715B28C" w14:textId="77777777" w:rsidR="006222AF" w:rsidRDefault="006453C1">
      <w:pPr>
        <w:spacing w:after="0" w:line="600" w:lineRule="auto"/>
        <w:ind w:firstLine="720"/>
        <w:jc w:val="both"/>
        <w:rPr>
          <w:rFonts w:eastAsia="Times New Roman"/>
          <w:szCs w:val="24"/>
        </w:rPr>
      </w:pPr>
      <w:r>
        <w:rPr>
          <w:rFonts w:eastAsia="Times New Roman"/>
          <w:szCs w:val="24"/>
        </w:rPr>
        <w:t>Κύριε Σκο</w:t>
      </w:r>
      <w:r>
        <w:rPr>
          <w:rFonts w:eastAsia="Times New Roman"/>
          <w:szCs w:val="24"/>
        </w:rPr>
        <w:t>υρλέτη, κύριε Τζαβάρα, δεν είναι διάλογος αυτός. Μπορεί να έχετε πρόβλημα σε σχέση με τα πολιτικά επιχειρήματα, αλλά δεν μπορεί να γίνει έτσι συζήτηση. Έχει ξεφύγει πλέον. Δεν μπορούμε να συζητήσουμε τα ουσιαστικά και συζητάτε με μια λογική η οποία είναι κ</w:t>
      </w:r>
      <w:r>
        <w:rPr>
          <w:rFonts w:eastAsia="Times New Roman"/>
          <w:szCs w:val="24"/>
        </w:rPr>
        <w:t>ατώτερη των περιστάσεων.</w:t>
      </w:r>
    </w:p>
    <w:p w14:paraId="0715B28D" w14:textId="77777777" w:rsidR="006222AF" w:rsidRDefault="006453C1">
      <w:pPr>
        <w:spacing w:after="0" w:line="600" w:lineRule="auto"/>
        <w:ind w:firstLine="720"/>
        <w:jc w:val="both"/>
        <w:rPr>
          <w:rFonts w:eastAsia="Times New Roman"/>
          <w:szCs w:val="24"/>
        </w:rPr>
      </w:pPr>
      <w:r>
        <w:rPr>
          <w:rFonts w:eastAsia="Times New Roman"/>
          <w:szCs w:val="24"/>
        </w:rPr>
        <w:t xml:space="preserve">Πάμε, λοιπόν, στα συγκεκριμένα, γιατί πριν από λίγη ώρα μας κάλεσε ο Υπουργός της Κυβέρνησης κ. Βερναρδάκης, γνωστός εκλογολόγος -δεν ξέρω αν ήταν δική του η εισήγηση προς την Κυβέρνηση για να κάνετε τετραπλές εκλογές τον Μάιο και </w:t>
      </w:r>
      <w:r>
        <w:rPr>
          <w:rFonts w:eastAsia="Times New Roman"/>
          <w:szCs w:val="24"/>
        </w:rPr>
        <w:t>την αποδέχτηκε ο κ. Τσίπρας, κύριε Σκουρλέτη- και μας είπε να ξεκαθαρίσουμε τις θέσεις μας, γιατί θα αποδειχθεί εδώ ποιος είναι ουρά της σκληρής Δεξιάς. Και το είπε αυτό ο συγκυβερνήτης του κ. Καμμένου, η πτέρυγα η οποία ψήφισε για Αντιπρόεδρο της Βουλής τ</w:t>
      </w:r>
      <w:r>
        <w:rPr>
          <w:rFonts w:eastAsia="Times New Roman"/>
          <w:szCs w:val="24"/>
        </w:rPr>
        <w:t>ον κ. Δημήτρη Καμμένο, εσείς που συγκυβερνάτε με ομοφοβικές, με ρατσιστικές θέσεις.</w:t>
      </w:r>
    </w:p>
    <w:p w14:paraId="0715B28E" w14:textId="77777777" w:rsidR="006222AF" w:rsidRDefault="006453C1">
      <w:pPr>
        <w:spacing w:after="0" w:line="600" w:lineRule="auto"/>
        <w:ind w:firstLine="720"/>
        <w:jc w:val="both"/>
        <w:rPr>
          <w:rFonts w:eastAsia="Times New Roman"/>
          <w:szCs w:val="24"/>
        </w:rPr>
      </w:pPr>
      <w:r>
        <w:rPr>
          <w:rFonts w:eastAsia="Times New Roman"/>
          <w:szCs w:val="24"/>
        </w:rPr>
        <w:lastRenderedPageBreak/>
        <w:t>Μάλιστα, ο Πρόεδρος της Βουλής πριν από λίγο ξέχασε ότι έχουμε Κυβέρνηση αυτά τα χρόνια ΣΥΡΙΖΑ - Ανεξαρτήτων Ελλήνων, Κυβέρνηση πρώτη φορά Αριστερά και ξανά Κυβέρνηση πρώτη</w:t>
      </w:r>
      <w:r>
        <w:rPr>
          <w:rFonts w:eastAsia="Times New Roman"/>
          <w:szCs w:val="24"/>
        </w:rPr>
        <w:t xml:space="preserve"> φορά Αριστερά. Μάλλον, δεν είδε κανέναν, γιατί τους έχετε κάνει όλους Υπουργούς, οπότε μάλλον γι’ αυτό ξεχάστηκε. </w:t>
      </w:r>
    </w:p>
    <w:p w14:paraId="0715B28F" w14:textId="77777777" w:rsidR="006222AF" w:rsidRDefault="006453C1">
      <w:pPr>
        <w:spacing w:after="0" w:line="600" w:lineRule="auto"/>
        <w:ind w:firstLine="720"/>
        <w:jc w:val="both"/>
        <w:rPr>
          <w:rFonts w:eastAsia="Times New Roman"/>
          <w:szCs w:val="24"/>
        </w:rPr>
      </w:pPr>
      <w:r>
        <w:rPr>
          <w:rFonts w:eastAsia="Times New Roman"/>
          <w:szCs w:val="24"/>
        </w:rPr>
        <w:t>Να σας πούμε, όμως, ότι με τη σκληρή Δεξιά, για όλα αυτά που περιέγραψε ο κ. Βούτσης και τα οποία συμβαίνουν και αυτά τα οποία δημιουργούν έ</w:t>
      </w:r>
      <w:r>
        <w:rPr>
          <w:rFonts w:eastAsia="Times New Roman"/>
          <w:szCs w:val="24"/>
        </w:rPr>
        <w:t>να εθνικολαϊκιστικό υπόβαθρο στην ελληνική κοινωνία έχει ευθύνη ο συγκυβερνήτης σας, επίσης, σήμερα που μιλάμε. Δεν είναι μακριά οι ευθύνες. Δεν είναι έξω από το ελληνικό Κοινοβούλιο πέρα από τις οργανώσεις οι οποίες κατηγορούνται ως εγκληματικές.</w:t>
      </w:r>
    </w:p>
    <w:p w14:paraId="0715B290" w14:textId="77777777" w:rsidR="006222AF" w:rsidRDefault="006453C1">
      <w:pPr>
        <w:spacing w:after="0" w:line="600" w:lineRule="auto"/>
        <w:ind w:firstLine="720"/>
        <w:jc w:val="both"/>
        <w:rPr>
          <w:rFonts w:eastAsia="Times New Roman"/>
          <w:szCs w:val="24"/>
        </w:rPr>
      </w:pPr>
      <w:r>
        <w:rPr>
          <w:rFonts w:eastAsia="Times New Roman"/>
          <w:szCs w:val="24"/>
        </w:rPr>
        <w:t>Σ</w:t>
      </w:r>
      <w:r>
        <w:rPr>
          <w:rFonts w:eastAsia="Times New Roman"/>
          <w:szCs w:val="24"/>
        </w:rPr>
        <w:t>το εθνι</w:t>
      </w:r>
      <w:r>
        <w:rPr>
          <w:rFonts w:eastAsia="Times New Roman"/>
          <w:szCs w:val="24"/>
        </w:rPr>
        <w:t xml:space="preserve">κολαϊκιστικό αυτό υπόβαθρο προσπαθήσατε με κάθε τρόπο πριν από το 2015 να του δώσετε και εσείς σάρκα και οστά με </w:t>
      </w:r>
      <w:r>
        <w:rPr>
          <w:rFonts w:eastAsia="Times New Roman"/>
          <w:szCs w:val="24"/>
        </w:rPr>
        <w:t>μί</w:t>
      </w:r>
      <w:r>
        <w:rPr>
          <w:rFonts w:eastAsia="Times New Roman"/>
          <w:szCs w:val="24"/>
        </w:rPr>
        <w:t xml:space="preserve">α άλλη μορφή. Το κύμα του εθνικολαϊκισμού τότε είχε μορφή αντιμνημονιακή, τώρα έχει </w:t>
      </w:r>
      <w:r>
        <w:rPr>
          <w:rFonts w:eastAsia="Times New Roman"/>
          <w:szCs w:val="24"/>
        </w:rPr>
        <w:t>μί</w:t>
      </w:r>
      <w:r>
        <w:rPr>
          <w:rFonts w:eastAsia="Times New Roman"/>
          <w:szCs w:val="24"/>
        </w:rPr>
        <w:t xml:space="preserve">α άλλη μορφή. </w:t>
      </w:r>
    </w:p>
    <w:p w14:paraId="0715B291"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Έρχομαι στα συγκεκριμένα. Εμείς σήμερα και στις </w:t>
      </w:r>
      <w:r>
        <w:rPr>
          <w:rFonts w:eastAsia="Times New Roman"/>
          <w:szCs w:val="24"/>
        </w:rPr>
        <w:t>επιτροπές</w:t>
      </w:r>
      <w:r>
        <w:rPr>
          <w:rFonts w:eastAsia="Times New Roman"/>
          <w:szCs w:val="24"/>
        </w:rPr>
        <w:t xml:space="preserve"> -και η </w:t>
      </w:r>
      <w:r>
        <w:rPr>
          <w:rFonts w:eastAsia="Times New Roman"/>
          <w:szCs w:val="24"/>
        </w:rPr>
        <w:t>κ.</w:t>
      </w:r>
      <w:r>
        <w:rPr>
          <w:rFonts w:eastAsia="Times New Roman"/>
          <w:szCs w:val="24"/>
        </w:rPr>
        <w:t xml:space="preserve"> Χριστοφιλοπούλου σας το είπε στις </w:t>
      </w:r>
      <w:r>
        <w:rPr>
          <w:rFonts w:eastAsia="Times New Roman"/>
          <w:szCs w:val="24"/>
        </w:rPr>
        <w:t>ε</w:t>
      </w:r>
      <w:r>
        <w:rPr>
          <w:rFonts w:eastAsia="Times New Roman"/>
          <w:szCs w:val="24"/>
        </w:rPr>
        <w:t xml:space="preserve">πιτροπές- σταθερά κρατάμε υπεύθυνη στάση και στηρίζουμε και ψηφίζουμε την κατάτμηση της Β΄ Αθηνών. </w:t>
      </w:r>
      <w:r>
        <w:rPr>
          <w:rFonts w:eastAsia="Times New Roman"/>
          <w:szCs w:val="24"/>
        </w:rPr>
        <w:t>Α</w:t>
      </w:r>
      <w:r>
        <w:rPr>
          <w:rFonts w:eastAsia="Times New Roman"/>
          <w:szCs w:val="24"/>
        </w:rPr>
        <w:t xml:space="preserve">ναφέρθηκαν οι Υπουργοί σας για προσχηματικές στάσεις </w:t>
      </w:r>
      <w:r>
        <w:rPr>
          <w:rFonts w:eastAsia="Times New Roman"/>
          <w:szCs w:val="24"/>
        </w:rPr>
        <w:t xml:space="preserve">και για όλα αυτά τα θέματα. Μάλλον μπερδευτήκατε. Αναφέρεστε στη Νέα Δημοκρατία, η οποία άλλαξε τη στάση της αυτές τις τέσσερις μέρες και από τις </w:t>
      </w:r>
      <w:r>
        <w:rPr>
          <w:rFonts w:eastAsia="Times New Roman"/>
          <w:szCs w:val="24"/>
        </w:rPr>
        <w:t>ε</w:t>
      </w:r>
      <w:r>
        <w:rPr>
          <w:rFonts w:eastAsia="Times New Roman"/>
          <w:szCs w:val="24"/>
        </w:rPr>
        <w:t>πιτροπές που έλεγε ότι δεν θα ψηφίσει ήρθε σήμερα στη δική μας θέση και γι’ αυτό ψηφίζετε και θα ισχύσει η συ</w:t>
      </w:r>
      <w:r>
        <w:rPr>
          <w:rFonts w:eastAsia="Times New Roman"/>
          <w:szCs w:val="24"/>
        </w:rPr>
        <w:t>γκεκριμένη ρύθμιση από αυτές τις εκλογές.</w:t>
      </w:r>
    </w:p>
    <w:p w14:paraId="0715B292" w14:textId="77777777" w:rsidR="006222AF" w:rsidRDefault="006453C1">
      <w:pPr>
        <w:spacing w:after="0" w:line="600" w:lineRule="auto"/>
        <w:ind w:firstLine="720"/>
        <w:jc w:val="both"/>
        <w:rPr>
          <w:rFonts w:eastAsia="Times New Roman"/>
          <w:szCs w:val="24"/>
        </w:rPr>
      </w:pPr>
      <w:r>
        <w:rPr>
          <w:rFonts w:eastAsia="Times New Roman"/>
          <w:szCs w:val="24"/>
        </w:rPr>
        <w:t xml:space="preserve">Εμείς, λοιπόν, που κρατάμε αυτήν τη στάση σε σχέση με την κατάτμηση της Β΄ Αθηνών σας λέμε ότι ταυτοχρόνως δεν μπορείτε να συνεχίσετε να νομοθετείτε αποσπασματικά. Φέρνετε την απλή αναλογική. Περνάει λίγος καιρός, </w:t>
      </w:r>
      <w:r>
        <w:rPr>
          <w:rFonts w:eastAsia="Times New Roman"/>
          <w:szCs w:val="24"/>
        </w:rPr>
        <w:t>φέρνετε την κατάτμηση. Περνάει λίγος καιρός, θα φέρετε, λέτε, την ψήφο των Ελλήνων εκλογέων του εξωτερικού. Μα, τι είναι η ψηφοφορία του εκλογικού συστήματος; Τι είναι; Την σπάτε όπως σας συμφέρει κάθε φορά;</w:t>
      </w:r>
    </w:p>
    <w:p w14:paraId="0715B293"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Κοιτάξτε. Δεν μπορεί να γίνει έτσι. Δεν υπάρχει σοβαρότητα και υπευθυνότητα. </w:t>
      </w:r>
    </w:p>
    <w:p w14:paraId="0715B294" w14:textId="77777777" w:rsidR="006222AF" w:rsidRDefault="006453C1">
      <w:pPr>
        <w:spacing w:after="0" w:line="600" w:lineRule="auto"/>
        <w:ind w:firstLine="720"/>
        <w:jc w:val="both"/>
        <w:rPr>
          <w:rFonts w:eastAsia="Times New Roman"/>
          <w:szCs w:val="24"/>
        </w:rPr>
      </w:pPr>
      <w:r>
        <w:rPr>
          <w:rFonts w:eastAsia="Times New Roman"/>
          <w:szCs w:val="24"/>
        </w:rPr>
        <w:t>Κύριε Σκουρλέτη, η Κυβέρνησή σας έχει εκτεθεί και έχετε εκτεθεί και εσείς προσωπικά. Σας έδωσα, τα έδωσα και στα Πρακτικά -δεν ξέρω αν είχατε ακούσει προηγουμένως- τι σας έλεγα π</w:t>
      </w:r>
      <w:r>
        <w:rPr>
          <w:rFonts w:eastAsia="Times New Roman"/>
          <w:szCs w:val="24"/>
        </w:rPr>
        <w:t>ριν από ένα χρόνο. Εδώ τα έχω να σας τα ξαναπώ. Έλεγα ότι θα σας αδειάσει ο κ. Τσίπρας το τελευταίο βράδυ, την προηγούμενη βραδιά θα σας εκθέσει, σε σχέση με αυτά που λέγατε ότι θα κάνετε τις εκλογές για να αποσυνδέσετε τις αυτοδιοικητικές από τις ευρωεκλο</w:t>
      </w:r>
      <w:r>
        <w:rPr>
          <w:rFonts w:eastAsia="Times New Roman"/>
          <w:szCs w:val="24"/>
        </w:rPr>
        <w:t>γές. Ε, σας άδειασε το προηγούμενο βράδυ! Δεν μπορεί να ισχύει και το ένα και το άλλο ταυτόχρονα σήμερα που μιλάμε.</w:t>
      </w:r>
    </w:p>
    <w:p w14:paraId="0715B295" w14:textId="77777777" w:rsidR="006222AF" w:rsidRDefault="006453C1">
      <w:pPr>
        <w:spacing w:after="0" w:line="600" w:lineRule="auto"/>
        <w:ind w:firstLine="720"/>
        <w:jc w:val="both"/>
        <w:rPr>
          <w:rFonts w:eastAsia="Times New Roman"/>
          <w:b/>
          <w:szCs w:val="24"/>
        </w:rPr>
      </w:pPr>
      <w:r>
        <w:rPr>
          <w:rFonts w:eastAsia="Times New Roman"/>
          <w:szCs w:val="24"/>
        </w:rPr>
        <w:t>Έχετε εκτεθεί ως Κυβέρνηση, φέρνετε τροπολογία και ουσιαστικά εργαλειοποιείτε την αυτοδιοίκηση και την πολιτική, όλα με βάση μικροκομματικές</w:t>
      </w:r>
      <w:r>
        <w:rPr>
          <w:rFonts w:eastAsia="Times New Roman"/>
          <w:szCs w:val="24"/>
        </w:rPr>
        <w:t xml:space="preserve"> στοχεύσεις.</w:t>
      </w:r>
    </w:p>
    <w:p w14:paraId="0715B296" w14:textId="77777777" w:rsidR="006222AF" w:rsidRDefault="006453C1">
      <w:pPr>
        <w:spacing w:after="0" w:line="600" w:lineRule="auto"/>
        <w:ind w:firstLine="720"/>
        <w:jc w:val="both"/>
        <w:rPr>
          <w:rFonts w:eastAsia="Times New Roman"/>
          <w:szCs w:val="24"/>
        </w:rPr>
      </w:pPr>
      <w:r>
        <w:rPr>
          <w:rFonts w:eastAsia="Times New Roman"/>
          <w:szCs w:val="24"/>
        </w:rPr>
        <w:t>Να πάμε λίγο και στο θέμα της αναλογικής, γιατί μας προκαλέσατε και για το τι έχουμε ζητήσει. Πρώτον, εμείς δεν ζητάμε να παραμείνουν τα πράγματα όπως έχουν. Εμείς θέλουμε να υ</w:t>
      </w:r>
      <w:r>
        <w:rPr>
          <w:rFonts w:eastAsia="Times New Roman"/>
          <w:szCs w:val="24"/>
        </w:rPr>
        <w:lastRenderedPageBreak/>
        <w:t>πάρχει αλλαγή και γι’ αυτό έχουμε πει ότι χρειάζεται ένα αναλογικότ</w:t>
      </w:r>
      <w:r>
        <w:rPr>
          <w:rFonts w:eastAsia="Times New Roman"/>
          <w:szCs w:val="24"/>
        </w:rPr>
        <w:t xml:space="preserve">ερο σύστημα και στην αυτοδιοίκηση και το έχει ξεκαθαρίσει το Κίνημα Αλλαγής αυτό. </w:t>
      </w:r>
    </w:p>
    <w:p w14:paraId="0715B297" w14:textId="77777777" w:rsidR="006222AF" w:rsidRDefault="006453C1">
      <w:pPr>
        <w:spacing w:after="0" w:line="600" w:lineRule="auto"/>
        <w:ind w:firstLine="720"/>
        <w:jc w:val="both"/>
        <w:rPr>
          <w:rFonts w:eastAsia="Times New Roman"/>
          <w:szCs w:val="24"/>
        </w:rPr>
      </w:pPr>
      <w:r>
        <w:rPr>
          <w:rFonts w:eastAsia="Times New Roman"/>
          <w:szCs w:val="24"/>
        </w:rPr>
        <w:t>Σας έχουμε ακούσει, βεβαίως, να λέτε γι’ αυτό το θέμα ότι έχετε κάνει εκτενή διάλογο και διαβουλεύσεις με όλους τους φορείς. Τότε γιατί διαφωνούν όλοι; Δεν μπορεί, κάποιος λ</w:t>
      </w:r>
      <w:r>
        <w:rPr>
          <w:rFonts w:eastAsia="Times New Roman"/>
          <w:szCs w:val="24"/>
        </w:rPr>
        <w:t>όγος θα υπάρχει. Ή δεν σας καταλαβαίνουν ή κάτι δεν μεταφέρετε σωστά. Είναι εδώ οι αγαπητοί περιφερειάρχες σε κρίσιμες περιφέρειες της χώρας. Δεν μπορεί, κάτι θα συμβαίνει. Κάτι θα συμβαίνει για να μην συμφωνεί κανένας μαζί σας με αυτό. Ξέρετε κάτι; Και οι</w:t>
      </w:r>
      <w:r>
        <w:rPr>
          <w:rFonts w:eastAsia="Times New Roman"/>
          <w:szCs w:val="24"/>
        </w:rPr>
        <w:t xml:space="preserve"> περισσότεροι άνθρωποι του προοδευτικού μπλοκ διαφωνούν μαζί σας. Δεν μπορεί. Κι αυτοί δεν καταλαβαίνουν τα οφέλη;  </w:t>
      </w:r>
    </w:p>
    <w:p w14:paraId="0715B298" w14:textId="77777777" w:rsidR="006222AF" w:rsidRDefault="006453C1">
      <w:pPr>
        <w:spacing w:after="0" w:line="600" w:lineRule="auto"/>
        <w:ind w:firstLine="720"/>
        <w:jc w:val="both"/>
        <w:rPr>
          <w:rFonts w:eastAsia="Times New Roman"/>
          <w:szCs w:val="24"/>
        </w:rPr>
      </w:pPr>
      <w:r>
        <w:rPr>
          <w:rFonts w:eastAsia="Times New Roman"/>
          <w:szCs w:val="24"/>
        </w:rPr>
        <w:t xml:space="preserve">Να σας πω τι κάνετε; Εκθέτετε –σας το είπε η </w:t>
      </w:r>
      <w:r>
        <w:rPr>
          <w:rFonts w:eastAsia="Times New Roman"/>
          <w:szCs w:val="24"/>
        </w:rPr>
        <w:t>κ.</w:t>
      </w:r>
      <w:r>
        <w:rPr>
          <w:rFonts w:eastAsia="Times New Roman"/>
          <w:szCs w:val="24"/>
        </w:rPr>
        <w:t xml:space="preserve"> Γεννηματά σήμερα- την απλή αναλογική. Πρώτα πρώτα, κύριε Σκουρλέτη, επειδή γνωρίζετε καλά, </w:t>
      </w:r>
      <w:r>
        <w:rPr>
          <w:rFonts w:eastAsia="Times New Roman"/>
          <w:szCs w:val="24"/>
        </w:rPr>
        <w:t xml:space="preserve">απλή αναλογική δεν θα σήμαινε να γίνεται στον δεύτερο γύρο η εκλογή του δημάρχου και του περιφερειάρχη. Θα σήμαινε να γίνεται από τον πρώτο, όπως συμβαίνει σε αναλογικότερα συστήματα στην Ευρωπαϊκή Ένωση, άσχετα αν έχουν πλαφόν ή όχι. </w:t>
      </w:r>
    </w:p>
    <w:p w14:paraId="0715B299" w14:textId="77777777" w:rsidR="006222AF" w:rsidRDefault="006453C1">
      <w:pPr>
        <w:spacing w:after="0" w:line="600" w:lineRule="auto"/>
        <w:ind w:firstLine="720"/>
        <w:jc w:val="both"/>
        <w:rPr>
          <w:rFonts w:eastAsia="Times New Roman"/>
          <w:szCs w:val="24"/>
        </w:rPr>
      </w:pPr>
      <w:r>
        <w:rPr>
          <w:rFonts w:eastAsia="Times New Roman"/>
          <w:szCs w:val="24"/>
        </w:rPr>
        <w:lastRenderedPageBreak/>
        <w:t>Να μας πείτε, το έχε</w:t>
      </w:r>
      <w:r>
        <w:rPr>
          <w:rFonts w:eastAsia="Times New Roman"/>
          <w:szCs w:val="24"/>
        </w:rPr>
        <w:t xml:space="preserve">τε λύσει με τους ΑΝΕΛ το θέμα του πλαφόν; </w:t>
      </w:r>
    </w:p>
    <w:p w14:paraId="0715B29A" w14:textId="77777777" w:rsidR="006222AF" w:rsidRDefault="006453C1">
      <w:pPr>
        <w:spacing w:after="0" w:line="600" w:lineRule="auto"/>
        <w:ind w:firstLine="720"/>
        <w:jc w:val="both"/>
        <w:rPr>
          <w:rFonts w:eastAsia="Times New Roman"/>
          <w:szCs w:val="24"/>
        </w:rPr>
      </w:pPr>
      <w:r>
        <w:rPr>
          <w:rFonts w:eastAsia="Times New Roman"/>
          <w:b/>
          <w:szCs w:val="24"/>
        </w:rPr>
        <w:t xml:space="preserve">ΠΑΝΑΓΙΩΤΗΣ </w:t>
      </w:r>
      <w:r>
        <w:rPr>
          <w:rFonts w:eastAsia="Times New Roman"/>
          <w:b/>
          <w:szCs w:val="24"/>
        </w:rPr>
        <w:t>(ΠΑΝΟΣ)</w:t>
      </w:r>
      <w:r>
        <w:rPr>
          <w:rFonts w:eastAsia="Times New Roman"/>
          <w:b/>
          <w:szCs w:val="24"/>
        </w:rPr>
        <w:t xml:space="preserve"> ΣΚΟΥΡΛΕΤΗΣ (Υπουργός Εσωτερικών): </w:t>
      </w:r>
      <w:r>
        <w:rPr>
          <w:rFonts w:eastAsia="Times New Roman"/>
          <w:szCs w:val="24"/>
        </w:rPr>
        <w:t>Μάλιστα.</w:t>
      </w:r>
    </w:p>
    <w:p w14:paraId="0715B29B" w14:textId="77777777" w:rsidR="006222AF" w:rsidRDefault="006453C1">
      <w:pPr>
        <w:spacing w:after="0"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Εντάξει, πήρατε</w:t>
      </w:r>
      <w:r>
        <w:rPr>
          <w:rFonts w:eastAsia="Times New Roman"/>
          <w:szCs w:val="24"/>
        </w:rPr>
        <w:t xml:space="preserve"> τη συγκατάθεση </w:t>
      </w:r>
      <w:r>
        <w:rPr>
          <w:rFonts w:eastAsia="Times New Roman"/>
          <w:szCs w:val="24"/>
        </w:rPr>
        <w:t>τ</w:t>
      </w:r>
      <w:r>
        <w:rPr>
          <w:rFonts w:eastAsia="Times New Roman"/>
          <w:szCs w:val="24"/>
        </w:rPr>
        <w:t>ο</w:t>
      </w:r>
      <w:r>
        <w:rPr>
          <w:rFonts w:eastAsia="Times New Roman"/>
          <w:szCs w:val="24"/>
        </w:rPr>
        <w:t>υ συγκυβερνήτη σας.</w:t>
      </w:r>
      <w:r>
        <w:rPr>
          <w:rFonts w:eastAsia="Times New Roman"/>
          <w:szCs w:val="24"/>
        </w:rPr>
        <w:t xml:space="preserve"> Αυτό είναι σημαντικό στοιχείο, γιατί μπορείτε να προχωρ</w:t>
      </w:r>
      <w:r>
        <w:rPr>
          <w:rFonts w:eastAsia="Times New Roman"/>
          <w:szCs w:val="24"/>
        </w:rPr>
        <w:t>άτε μέχρι τέλους,</w:t>
      </w:r>
      <w:r>
        <w:rPr>
          <w:rFonts w:eastAsia="Times New Roman"/>
          <w:szCs w:val="24"/>
        </w:rPr>
        <w:t xml:space="preserve"> </w:t>
      </w:r>
      <w:r>
        <w:rPr>
          <w:rFonts w:eastAsia="Times New Roman"/>
          <w:szCs w:val="24"/>
        </w:rPr>
        <w:t>σε σχέση με τις επιθυμίες του κ. Καμμένου. Τις κάνετε όλες κάθε φορά και</w:t>
      </w:r>
      <w:r w:rsidRPr="004A611A">
        <w:rPr>
          <w:rFonts w:eastAsia="Times New Roman"/>
          <w:szCs w:val="24"/>
        </w:rPr>
        <w:t>,</w:t>
      </w:r>
      <w:r>
        <w:rPr>
          <w:rFonts w:eastAsia="Times New Roman"/>
          <w:szCs w:val="24"/>
        </w:rPr>
        <w:t xml:space="preserve"> συνεπώς, μπορείτε να προχωράτε ως Κυβέρνηση.</w:t>
      </w:r>
    </w:p>
    <w:p w14:paraId="0715B29C" w14:textId="77777777" w:rsidR="006222AF" w:rsidRDefault="006453C1">
      <w:pPr>
        <w:spacing w:after="0" w:line="600" w:lineRule="auto"/>
        <w:ind w:firstLine="720"/>
        <w:jc w:val="both"/>
        <w:rPr>
          <w:rFonts w:eastAsia="Times New Roman"/>
          <w:szCs w:val="24"/>
        </w:rPr>
      </w:pPr>
      <w:r w:rsidRPr="00404E28">
        <w:rPr>
          <w:rFonts w:eastAsia="Times New Roman"/>
          <w:szCs w:val="24"/>
        </w:rPr>
        <w:t>(Στο σημείο αυτό κτυπάει το κουδούνι λήξεως του χρόνου ομιλίας του κυρίου Βουλευτή)</w:t>
      </w:r>
    </w:p>
    <w:p w14:paraId="0715B29D" w14:textId="77777777" w:rsidR="006222AF" w:rsidRDefault="006453C1">
      <w:pPr>
        <w:spacing w:after="0" w:line="600" w:lineRule="auto"/>
        <w:ind w:firstLine="720"/>
        <w:jc w:val="both"/>
        <w:rPr>
          <w:rFonts w:eastAsia="Times New Roman"/>
          <w:szCs w:val="24"/>
        </w:rPr>
      </w:pPr>
      <w:r>
        <w:rPr>
          <w:rFonts w:eastAsia="Times New Roman"/>
          <w:szCs w:val="24"/>
        </w:rPr>
        <w:t>Ολοκληρώνω, κύριε Πρόεδρε.</w:t>
      </w:r>
    </w:p>
    <w:p w14:paraId="0715B29E" w14:textId="77777777" w:rsidR="006222AF" w:rsidRDefault="006453C1">
      <w:pPr>
        <w:spacing w:after="0" w:line="600" w:lineRule="auto"/>
        <w:ind w:firstLine="720"/>
        <w:jc w:val="both"/>
        <w:rPr>
          <w:rFonts w:eastAsia="Times New Roman"/>
          <w:szCs w:val="24"/>
        </w:rPr>
      </w:pPr>
      <w:r>
        <w:rPr>
          <w:rFonts w:eastAsia="Times New Roman"/>
          <w:szCs w:val="24"/>
        </w:rPr>
        <w:t>Επανέρχομαι, τ</w:t>
      </w:r>
      <w:r>
        <w:rPr>
          <w:rFonts w:eastAsia="Times New Roman"/>
          <w:szCs w:val="24"/>
        </w:rPr>
        <w:t xml:space="preserve">ι σημαίνει </w:t>
      </w:r>
      <w:r>
        <w:rPr>
          <w:rFonts w:eastAsia="Times New Roman"/>
          <w:szCs w:val="24"/>
        </w:rPr>
        <w:t>ό</w:t>
      </w:r>
      <w:r>
        <w:rPr>
          <w:rFonts w:eastAsia="Times New Roman"/>
          <w:szCs w:val="24"/>
        </w:rPr>
        <w:t>μως απλή αναλογική</w:t>
      </w:r>
      <w:r>
        <w:rPr>
          <w:rFonts w:eastAsia="Times New Roman"/>
          <w:szCs w:val="24"/>
        </w:rPr>
        <w:t>; Προγραμματικές συγκλίσεις σημαίνει. Σημαίνει ότι αν παίρνει η πρώτη παράταξη 30%, η δεύτερη 25%, υπάρχει αναλογικότητα πιθανόν και στα συμβούλια, υπάρχει αναλογικότητα και στους δημάρχους και στους περιφερειάρχες και μπορεί έτσι να γίνο</w:t>
      </w:r>
      <w:r>
        <w:rPr>
          <w:rFonts w:eastAsia="Times New Roman"/>
          <w:szCs w:val="24"/>
        </w:rPr>
        <w:t xml:space="preserve">νται </w:t>
      </w:r>
      <w:r>
        <w:rPr>
          <w:rFonts w:eastAsia="Times New Roman"/>
          <w:szCs w:val="24"/>
        </w:rPr>
        <w:lastRenderedPageBreak/>
        <w:t xml:space="preserve">προγραμματικές συγκλίσεις την επόμενη μέρα. Εκεί, πάλι μπορεί να διαφωνήσουν ή να συμφωνήσουν πολλοί. Αυτό, όμως, είναι η απλή αναλογική. </w:t>
      </w:r>
    </w:p>
    <w:p w14:paraId="0715B29F" w14:textId="77777777" w:rsidR="006222AF" w:rsidRDefault="006453C1">
      <w:pPr>
        <w:spacing w:after="0" w:line="600" w:lineRule="auto"/>
        <w:ind w:firstLine="720"/>
        <w:jc w:val="both"/>
        <w:rPr>
          <w:rFonts w:eastAsia="Times New Roman"/>
          <w:szCs w:val="24"/>
        </w:rPr>
      </w:pPr>
      <w:r>
        <w:rPr>
          <w:rFonts w:eastAsia="Times New Roman"/>
          <w:szCs w:val="24"/>
        </w:rPr>
        <w:t>Εσείς τι κάνετε; Αναλογικά στο ένα</w:t>
      </w:r>
      <w:r>
        <w:rPr>
          <w:rFonts w:eastAsia="Times New Roman"/>
          <w:szCs w:val="24"/>
        </w:rPr>
        <w:t xml:space="preserve"> και στο άλλο</w:t>
      </w:r>
      <w:r>
        <w:rPr>
          <w:rFonts w:eastAsia="Times New Roman"/>
          <w:szCs w:val="24"/>
        </w:rPr>
        <w:t>, ο δήμαρχος να βγαίνει με πάνω από 51% και να μην μπορεί στη συν</w:t>
      </w:r>
      <w:r>
        <w:rPr>
          <w:rFonts w:eastAsia="Times New Roman"/>
          <w:szCs w:val="24"/>
        </w:rPr>
        <w:t xml:space="preserve">έχεια να ασκήσει διοίκηση, γιατί θα είναι εγκλωβισμένος από τα συμβούλια. Αυτό το σύστημα μόνο εσείς το έχετε εφεύρει. </w:t>
      </w:r>
    </w:p>
    <w:p w14:paraId="0715B2A0" w14:textId="77777777" w:rsidR="006222AF" w:rsidRDefault="006453C1">
      <w:pPr>
        <w:spacing w:after="0" w:line="600" w:lineRule="auto"/>
        <w:ind w:firstLine="720"/>
        <w:jc w:val="both"/>
        <w:rPr>
          <w:rFonts w:eastAsia="Times New Roman"/>
          <w:szCs w:val="24"/>
        </w:rPr>
      </w:pPr>
      <w:r>
        <w:rPr>
          <w:rFonts w:eastAsia="Times New Roman"/>
          <w:szCs w:val="24"/>
        </w:rPr>
        <w:t>Και ξέρετε κάτι; Δεν μπορεί να συνεχίσει η Ελλάδα να είναι ειδική περίπτωση. Τέρμα. Η Ελλάδα θα γίνει σύγχρονη ευρωπαϊκή χώρα, κράτος δι</w:t>
      </w:r>
      <w:r>
        <w:rPr>
          <w:rFonts w:eastAsia="Times New Roman"/>
          <w:szCs w:val="24"/>
        </w:rPr>
        <w:t>καίου. Δεν θα παραμείνει ειδική περίπτωση και σας λέμε ότι το Κίνημα Αλλαγής θα φροντίσει γι’ αυτό.</w:t>
      </w:r>
    </w:p>
    <w:p w14:paraId="0715B2A1" w14:textId="77777777" w:rsidR="006222AF" w:rsidRDefault="006453C1">
      <w:pPr>
        <w:spacing w:after="0" w:line="600" w:lineRule="auto"/>
        <w:ind w:firstLine="720"/>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ΔΗΜΑΡ) </w:t>
      </w:r>
    </w:p>
    <w:p w14:paraId="0715B2A2" w14:textId="77777777" w:rsidR="006222AF" w:rsidRDefault="006453C1">
      <w:pPr>
        <w:spacing w:after="0" w:line="600" w:lineRule="auto"/>
        <w:ind w:firstLine="720"/>
        <w:jc w:val="both"/>
        <w:rPr>
          <w:rFonts w:eastAsia="Times New Roman"/>
          <w:szCs w:val="24"/>
        </w:rPr>
      </w:pPr>
      <w:r w:rsidRPr="009A7A85">
        <w:rPr>
          <w:rFonts w:eastAsia="Times New Roman"/>
          <w:b/>
          <w:szCs w:val="24"/>
        </w:rPr>
        <w:t xml:space="preserve">ΠΡΟΕΔΡΕΥΩΝ (Δημήτριος Κρεμαστινός): </w:t>
      </w:r>
      <w:r>
        <w:rPr>
          <w:rFonts w:eastAsia="Times New Roman"/>
          <w:szCs w:val="24"/>
        </w:rPr>
        <w:t>Θα μιλήσουν τώρα δύο Βουλευτές, ο Αντιπρόε</w:t>
      </w:r>
      <w:r>
        <w:rPr>
          <w:rFonts w:eastAsia="Times New Roman"/>
          <w:szCs w:val="24"/>
        </w:rPr>
        <w:t>δρος κ. Λαμπρούλης και ο κ. Αυγενάκης, εν συνέχεια –περιμένει μία ώρα- ο Αναπληρωτής Υπουργός Οικονομίας και Ανάπτυξης κ. Χαρίτσης και θα συνεχίσουμε πάλι με Βουλευτές.</w:t>
      </w:r>
    </w:p>
    <w:p w14:paraId="0715B2A3" w14:textId="77777777" w:rsidR="006222AF" w:rsidRDefault="006453C1">
      <w:pPr>
        <w:spacing w:after="0" w:line="600" w:lineRule="auto"/>
        <w:ind w:firstLine="720"/>
        <w:jc w:val="both"/>
        <w:rPr>
          <w:rFonts w:eastAsia="Times New Roman"/>
          <w:szCs w:val="24"/>
        </w:rPr>
      </w:pPr>
      <w:r w:rsidRPr="009A7A85">
        <w:rPr>
          <w:rFonts w:eastAsia="Times New Roman"/>
          <w:b/>
          <w:szCs w:val="24"/>
        </w:rPr>
        <w:lastRenderedPageBreak/>
        <w:t>ΓΕΩΡΓΙΟΣ ΛΑΜΠΡΟΥΛΗΣ (ΣΤ</w:t>
      </w:r>
      <w:r>
        <w:rPr>
          <w:rFonts w:eastAsia="Times New Roman"/>
          <w:b/>
          <w:szCs w:val="24"/>
        </w:rPr>
        <w:t xml:space="preserve">΄ </w:t>
      </w:r>
      <w:r w:rsidRPr="009A7A85">
        <w:rPr>
          <w:rFonts w:eastAsia="Times New Roman"/>
          <w:b/>
          <w:szCs w:val="24"/>
        </w:rPr>
        <w:t xml:space="preserve">Αντιπρόεδρος της Βουλής): </w:t>
      </w:r>
      <w:r>
        <w:rPr>
          <w:rFonts w:eastAsia="Times New Roman"/>
          <w:szCs w:val="24"/>
        </w:rPr>
        <w:t xml:space="preserve">Ευχαριστώ, κύριε Πρόεδρε. </w:t>
      </w:r>
    </w:p>
    <w:p w14:paraId="0715B2A4" w14:textId="77777777" w:rsidR="006222AF" w:rsidRDefault="006453C1">
      <w:pPr>
        <w:spacing w:after="0" w:line="600" w:lineRule="auto"/>
        <w:ind w:firstLine="720"/>
        <w:jc w:val="both"/>
        <w:rPr>
          <w:rFonts w:eastAsia="Times New Roman"/>
          <w:szCs w:val="24"/>
        </w:rPr>
      </w:pPr>
      <w:r>
        <w:rPr>
          <w:rFonts w:eastAsia="Times New Roman"/>
          <w:szCs w:val="24"/>
        </w:rPr>
        <w:t>Οι θεσμικ</w:t>
      </w:r>
      <w:r>
        <w:rPr>
          <w:rFonts w:eastAsia="Times New Roman"/>
          <w:szCs w:val="24"/>
        </w:rPr>
        <w:t>ές διοικητικές παρεμβάσεις που προωθεί η Κυβέρνηση με το παρόν σχέδιο νόμου αποτελούν όχι μόνο συνέχεια των προηγούμενων αναδιαρθρώσεων στην τοπική διοίκηση, με τον «</w:t>
      </w:r>
      <w:r>
        <w:rPr>
          <w:rFonts w:eastAsia="Times New Roman"/>
          <w:szCs w:val="24"/>
        </w:rPr>
        <w:t>ΚΑΠΟΔΙΣΤΡΙΑ</w:t>
      </w:r>
      <w:r>
        <w:rPr>
          <w:rFonts w:eastAsia="Times New Roman"/>
          <w:szCs w:val="24"/>
        </w:rPr>
        <w:t>», τον «</w:t>
      </w:r>
      <w:r>
        <w:rPr>
          <w:rFonts w:eastAsia="Times New Roman"/>
          <w:szCs w:val="24"/>
        </w:rPr>
        <w:t>ΚΑΛΛΙΚΡΑΤΗ</w:t>
      </w:r>
      <w:r>
        <w:rPr>
          <w:rFonts w:eastAsia="Times New Roman"/>
          <w:szCs w:val="24"/>
        </w:rPr>
        <w:t>» 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r>
        <w:rPr>
          <w:rFonts w:eastAsia="Times New Roman"/>
          <w:szCs w:val="24"/>
        </w:rPr>
        <w:t xml:space="preserve">, αλλά κυρίως αποτελούν εμβάθυνση των αντιδραστικών </w:t>
      </w:r>
      <w:r>
        <w:rPr>
          <w:rFonts w:eastAsia="Times New Roman"/>
          <w:szCs w:val="24"/>
        </w:rPr>
        <w:t>για τον λαό προσαρμογών της τοπικής διοίκησης ως βραχίονα του αστικού κράτους, προκειμένου να ανταποκριθεί πλήρως στις ανάγκες της καπιταλιστικής ανάκαμψης και της ανάπτυξης.</w:t>
      </w:r>
    </w:p>
    <w:p w14:paraId="0715B2A5" w14:textId="77777777" w:rsidR="006222AF" w:rsidRDefault="006453C1">
      <w:pPr>
        <w:spacing w:after="0" w:line="600" w:lineRule="auto"/>
        <w:ind w:firstLine="720"/>
        <w:jc w:val="both"/>
        <w:rPr>
          <w:rFonts w:eastAsia="Times New Roman"/>
          <w:szCs w:val="24"/>
        </w:rPr>
      </w:pPr>
      <w:r>
        <w:rPr>
          <w:rFonts w:eastAsia="Times New Roman"/>
          <w:szCs w:val="24"/>
        </w:rPr>
        <w:t>Ακριβώς για την υλοποίηση αυτού του στόχου, αξιοποιήθηκε και αξιοποιείται η τοπικ</w:t>
      </w:r>
      <w:r>
        <w:rPr>
          <w:rFonts w:eastAsia="Times New Roman"/>
          <w:szCs w:val="24"/>
        </w:rPr>
        <w:t>ή διοίκηση, με τη συμβολή και των αιρετών, η ικανότητα δηλαδή και η ευελιξία της, ώστε σε τοπικό επίπεδο να προωθούνται απαρέγκλιτα οι κεντρικές πολιτικές επιλογές του επιτελικού κράτους, του κράτους-στρατηγείου, τόσο στην εξυπηρέτηση της ανταγωνιστικότητα</w:t>
      </w:r>
      <w:r>
        <w:rPr>
          <w:rFonts w:eastAsia="Times New Roman"/>
          <w:szCs w:val="24"/>
        </w:rPr>
        <w:t>ς των επιχειρηματικών ομίλων όσο, κυρίως, και μέσω της δυνατότητας της αμεσότητας της τοπικής διοίκησης στη χειραγώγηση και ενσωμάτωση της λαϊκής δυσαρέσκειας από την ασκούμενη αντιλαϊκή πολιτική.</w:t>
      </w:r>
    </w:p>
    <w:p w14:paraId="0715B2A6" w14:textId="77777777" w:rsidR="006222AF" w:rsidRDefault="006453C1">
      <w:pPr>
        <w:spacing w:after="0" w:line="600" w:lineRule="auto"/>
        <w:ind w:firstLine="720"/>
        <w:jc w:val="both"/>
        <w:rPr>
          <w:rFonts w:eastAsia="Times New Roman"/>
          <w:szCs w:val="24"/>
        </w:rPr>
      </w:pPr>
      <w:r>
        <w:rPr>
          <w:rFonts w:eastAsia="Times New Roman"/>
          <w:szCs w:val="24"/>
        </w:rPr>
        <w:lastRenderedPageBreak/>
        <w:t>Αυτόν τον στόχο καλείται να διαδραματίσει η τοπική διοίκηση</w:t>
      </w:r>
      <w:r>
        <w:rPr>
          <w:rFonts w:eastAsia="Times New Roman"/>
          <w:szCs w:val="24"/>
        </w:rPr>
        <w:t xml:space="preserve">, σύμφωνα και με τον Πρωθυπουργό, δηλαδή τη συμβολή, όπως ειπώθηκε πριν από </w:t>
      </w:r>
      <w:r>
        <w:rPr>
          <w:rFonts w:eastAsia="Times New Roman"/>
          <w:szCs w:val="24"/>
        </w:rPr>
        <w:t>δύ</w:t>
      </w:r>
      <w:r>
        <w:rPr>
          <w:rFonts w:eastAsia="Times New Roman"/>
          <w:szCs w:val="24"/>
        </w:rPr>
        <w:t>ο-τρεις μέρες, στην ανάκαμψη του κεφαλαίου και στην περιβόητη παραγωγική ανασυγκρότηση, μέσω των αναγκαίων προσαρμογών και της διαμόρφωσης αυτοδιοικητικών σχημάτων σε τοπικό επίπ</w:t>
      </w:r>
      <w:r>
        <w:rPr>
          <w:rFonts w:eastAsia="Times New Roman"/>
          <w:szCs w:val="24"/>
        </w:rPr>
        <w:t xml:space="preserve">εδο. </w:t>
      </w:r>
    </w:p>
    <w:p w14:paraId="0715B2A7" w14:textId="77777777" w:rsidR="006222AF" w:rsidRDefault="006453C1">
      <w:pPr>
        <w:spacing w:after="0" w:line="600" w:lineRule="auto"/>
        <w:ind w:firstLine="720"/>
        <w:jc w:val="both"/>
        <w:rPr>
          <w:rFonts w:eastAsia="Times New Roman"/>
          <w:szCs w:val="24"/>
        </w:rPr>
      </w:pPr>
      <w:r>
        <w:rPr>
          <w:rFonts w:eastAsia="Times New Roman"/>
          <w:szCs w:val="24"/>
        </w:rPr>
        <w:t>Α</w:t>
      </w:r>
      <w:r>
        <w:rPr>
          <w:rFonts w:eastAsia="Times New Roman"/>
          <w:szCs w:val="24"/>
        </w:rPr>
        <w:t>κριβώς αυτόν τον πιο αντιδραστικό, αντιλαϊκό στόχο προσπαθούν να κρύψουν συνειδητά Κυβέρνηση, αλλά και τα άλλα κόμματα, αντιπαρατιθέμενοι αποπροσανατολιστικά στο ζήτημα της αλλαγής του εκλογικού νόμου, κρύβοντας την πραγματική στόχευση και αυτής της</w:t>
      </w:r>
      <w:r>
        <w:rPr>
          <w:rFonts w:eastAsia="Times New Roman"/>
          <w:szCs w:val="24"/>
        </w:rPr>
        <w:t xml:space="preserve"> λεγόμενης μεταρρύθμισης, αφού συμφωνούν, συμπλέουν στρατηγικά και για τον ρόλο της τοπικής διοίκησης, δηλαδή, την ενίσχυση ολοένα και περισσότερο στη διαδικασία της αποσύνδεσης της χρηματοδότησης των δήμων από το κράτος, ενώ αντίστροφα η ανταποδοτικότητα </w:t>
      </w:r>
      <w:r>
        <w:rPr>
          <w:rFonts w:eastAsia="Times New Roman"/>
          <w:szCs w:val="24"/>
        </w:rPr>
        <w:t>και η επιχειρηματικότητα αναδεικνύονται σε κύριες πηγές εσόδων.</w:t>
      </w:r>
    </w:p>
    <w:p w14:paraId="0715B2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Εξάλλου, τα στοιχεία καταδεικνύουν όχι μόνο τη συνέχιση, αλλά την ένταση της αντιλαϊκής πολιτικής που ασκείται στον χώρο της </w:t>
      </w:r>
      <w:r>
        <w:rPr>
          <w:rFonts w:eastAsia="Times New Roman" w:cs="Times New Roman"/>
          <w:szCs w:val="24"/>
        </w:rPr>
        <w:t>τοπικής δ</w:t>
      </w:r>
      <w:r>
        <w:rPr>
          <w:rFonts w:eastAsia="Times New Roman" w:cs="Times New Roman"/>
          <w:szCs w:val="24"/>
        </w:rPr>
        <w:t xml:space="preserve">ιοίκησης με κύρια χαρακτηριστικά την </w:t>
      </w:r>
      <w:r>
        <w:rPr>
          <w:rFonts w:eastAsia="Times New Roman" w:cs="Times New Roman"/>
          <w:szCs w:val="24"/>
        </w:rPr>
        <w:lastRenderedPageBreak/>
        <w:t>υποχρηματοδότηση, την</w:t>
      </w:r>
      <w:r>
        <w:rPr>
          <w:rFonts w:eastAsia="Times New Roman" w:cs="Times New Roman"/>
          <w:szCs w:val="24"/>
        </w:rPr>
        <w:t xml:space="preserve"> συρρίκνωση των κοινωνικών υποδομών, την ιδιωτικοποίηση υπηρεσιών και έργων, την υπερφορολόγηση των εργαζομένων, των δημοτών, την αντικατάσταση της σταθερής εργασίας με ελαστικές σχέσεις εργασίας. </w:t>
      </w:r>
    </w:p>
    <w:p w14:paraId="0715B2A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 xml:space="preserve">υτός ο ρόλος στην άσκηση της αντιλαϊκής πολιτικής της </w:t>
      </w:r>
      <w:r>
        <w:rPr>
          <w:rFonts w:eastAsia="Times New Roman" w:cs="Times New Roman"/>
          <w:szCs w:val="24"/>
        </w:rPr>
        <w:t>τοπ</w:t>
      </w:r>
      <w:r>
        <w:rPr>
          <w:rFonts w:eastAsia="Times New Roman" w:cs="Times New Roman"/>
          <w:szCs w:val="24"/>
        </w:rPr>
        <w:t>ικής δ</w:t>
      </w:r>
      <w:r>
        <w:rPr>
          <w:rFonts w:eastAsia="Times New Roman" w:cs="Times New Roman"/>
          <w:szCs w:val="24"/>
        </w:rPr>
        <w:t>ιοίκησης, ως αναπόσπαστο κομμάτι του κρατικού μηχανισμού, συνεπάγεται στην πράξη την επιβάρυνση των λαϊκών νοικοκυριών με την υπερφορολόγηση, τη διευρυμένη ανταποδοτικότητα, τις ιδιωτικοποιήσεις σε ευρύ φάσμα υπηρεσιών που έχει ανάγκη η λαϊκή οικογέν</w:t>
      </w:r>
      <w:r>
        <w:rPr>
          <w:rFonts w:eastAsia="Times New Roman" w:cs="Times New Roman"/>
          <w:szCs w:val="24"/>
        </w:rPr>
        <w:t xml:space="preserve">εια και για τις οποίες μάλιστα έχει πληρώσει μέσω της άμεσης και έμμεσης φορολογίας, όπως καθαριότητα, υπηρεσίες ύδρευσης, παιδικοί σταθμοί, στον αθλητισμό, στον πολιτισμό και άλλα. </w:t>
      </w:r>
    </w:p>
    <w:p w14:paraId="0715B2A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Αλήθεια, η </w:t>
      </w:r>
      <w:r>
        <w:rPr>
          <w:rFonts w:eastAsia="Times New Roman" w:cs="Times New Roman"/>
          <w:szCs w:val="24"/>
        </w:rPr>
        <w:t>τοπική δ</w:t>
      </w:r>
      <w:r>
        <w:rPr>
          <w:rFonts w:eastAsia="Times New Roman" w:cs="Times New Roman"/>
          <w:szCs w:val="24"/>
        </w:rPr>
        <w:t>ιοίκηση στο όνομα αντιμετώπισης της ανεργίας δεν πρωτο</w:t>
      </w:r>
      <w:r>
        <w:rPr>
          <w:rFonts w:eastAsia="Times New Roman" w:cs="Times New Roman"/>
          <w:szCs w:val="24"/>
        </w:rPr>
        <w:t xml:space="preserve">στάτησε και πρωτοστατεί στο άνοιγμα του δρόμου για να καταπατηθούν εργασιακά και ασφαλιστικά δικαιώματα των εργαζομένων εδώ και δεκαετίες και συνεχίζει; Μέσα </w:t>
      </w:r>
      <w:r>
        <w:rPr>
          <w:rFonts w:eastAsia="Times New Roman" w:cs="Times New Roman"/>
          <w:szCs w:val="24"/>
        </w:rPr>
        <w:lastRenderedPageBreak/>
        <w:t xml:space="preserve">από την </w:t>
      </w:r>
      <w:r>
        <w:rPr>
          <w:rFonts w:eastAsia="Times New Roman" w:cs="Times New Roman"/>
          <w:szCs w:val="24"/>
        </w:rPr>
        <w:t>τοπική δ</w:t>
      </w:r>
      <w:r>
        <w:rPr>
          <w:rFonts w:eastAsia="Times New Roman" w:cs="Times New Roman"/>
          <w:szCs w:val="24"/>
        </w:rPr>
        <w:t>ιοίκηση δεν άνοιξε ο δρόμος στην εμπορευματοποίηση των υπηρεσιών πολιτισμού, αθλητ</w:t>
      </w:r>
      <w:r>
        <w:rPr>
          <w:rFonts w:eastAsia="Times New Roman" w:cs="Times New Roman"/>
          <w:szCs w:val="24"/>
        </w:rPr>
        <w:t xml:space="preserve">ισμού στους δήμους, των υπηρεσιών καθαριότητας των παιδικών σταθμών; </w:t>
      </w:r>
    </w:p>
    <w:p w14:paraId="0715B2A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Παράλληλα όσο οι ελλείψεις, οι ανεπάρκειες του δημόσιου συστήματος στην πρωτοβάθμια φροντίδα υγείας, στα νοσοκομεία, σε όλα τα επίπεδα υγείας αυξάνονται, όσο προχωράει η εμπορευματοποίησ</w:t>
      </w:r>
      <w:r>
        <w:rPr>
          <w:rFonts w:eastAsia="Times New Roman" w:cs="Times New Roman"/>
          <w:szCs w:val="24"/>
        </w:rPr>
        <w:t xml:space="preserve">η και η ιδιωτικοποίηση της υγείας και της πρόνοιας, όσο περιορίζεται η κρατική ευθύνη παροχής υπηρεσιών υγείας-πρόνοιας τόσο περισσότερο οι δήμοι εμπλέκονται, για να παρέχουν αποσπασματικές, περιορισμένες και υποβαθμισμένες παροχές. </w:t>
      </w:r>
    </w:p>
    <w:p w14:paraId="0715B2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τοπική δ</w:t>
      </w:r>
      <w:r>
        <w:rPr>
          <w:rFonts w:eastAsia="Times New Roman" w:cs="Times New Roman"/>
          <w:szCs w:val="24"/>
        </w:rPr>
        <w:t xml:space="preserve">ιοίκηση δεν </w:t>
      </w:r>
      <w:r>
        <w:rPr>
          <w:rFonts w:eastAsia="Times New Roman" w:cs="Times New Roman"/>
          <w:szCs w:val="24"/>
        </w:rPr>
        <w:t xml:space="preserve">καλείται να παίξει ακόμα πιο αποφασιστικό ρόλο στην υλοποίηση των αναδιαρθρώσεων με στόχο την ενίσχυση της ιδιωτικοποίησης της εκπαίδευσης την ενίσχυση, δηλαδή, της ταξικής διαφοροποίησης των σχολείων; </w:t>
      </w:r>
    </w:p>
    <w:p w14:paraId="0715B2A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Αποδεικνύεται στην πράξη πλέον -και ο λαός έχει αρκετή πείρα για να βγάλει συμπεράσματα απέναντι στα ιδεολογήματα περί αυτοτέλειας, αυτονομίας, εγγύτητας, επικουρικότητας, αποτελεσματικότητας, αποκέντρωσης και άλλα που έχουν γραφτεί </w:t>
      </w:r>
      <w:r>
        <w:rPr>
          <w:rFonts w:eastAsia="Times New Roman" w:cs="Times New Roman"/>
          <w:szCs w:val="24"/>
        </w:rPr>
        <w:lastRenderedPageBreak/>
        <w:t xml:space="preserve">και έχουν ακουστεί και </w:t>
      </w:r>
      <w:r>
        <w:rPr>
          <w:rFonts w:eastAsia="Times New Roman" w:cs="Times New Roman"/>
          <w:szCs w:val="24"/>
        </w:rPr>
        <w:t>ακούγονται και στην Αίθουσα αυτή με αφορμή τη συζήτηση του νομοσχεδίου- ότι μέσα από τις, όπως και αν ονομαστούν, διοικητικές αναδιαρθρώσεις αυτές δεν έφεραν ανάπτυξη προς όφελος του λαού, δεν αναίρεσαν περιφερειακές ανισομετρίες και πολύ περισσότερο τη συ</w:t>
      </w:r>
      <w:r>
        <w:rPr>
          <w:rFonts w:eastAsia="Times New Roman" w:cs="Times New Roman"/>
          <w:szCs w:val="24"/>
        </w:rPr>
        <w:t xml:space="preserve">γκέντρωση του πλούτου σε λίγα χέρια σε βάρος, βεβαίως, της λαϊκής πλειοψηφίας. </w:t>
      </w:r>
    </w:p>
    <w:p w14:paraId="0715B2A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w:t>
      </w:r>
      <w:r>
        <w:rPr>
          <w:rFonts w:eastAsia="Times New Roman" w:cs="Times New Roman"/>
          <w:szCs w:val="24"/>
        </w:rPr>
        <w:t xml:space="preserve">ροκειμένου να εξασφαλιστεί η απρόσκοπτη εφαρμογή της αντιλαϊκής πολιτικής μέσω της </w:t>
      </w:r>
      <w:r>
        <w:rPr>
          <w:rFonts w:eastAsia="Times New Roman" w:cs="Times New Roman"/>
          <w:szCs w:val="24"/>
        </w:rPr>
        <w:t>τοπικής δ</w:t>
      </w:r>
      <w:r>
        <w:rPr>
          <w:rFonts w:eastAsia="Times New Roman" w:cs="Times New Roman"/>
          <w:szCs w:val="24"/>
        </w:rPr>
        <w:t>ιοίκησης νομοθετούνται και ενεργοποιούνται και μια σειρά ελεγκτικοί μηχανισμοί, όπω</w:t>
      </w:r>
      <w:r>
        <w:rPr>
          <w:rFonts w:eastAsia="Times New Roman" w:cs="Times New Roman"/>
          <w:szCs w:val="24"/>
        </w:rPr>
        <w:t>ς ο έλεγχος συμμόρφωσης, η διαρκής αναβάθμιση της αποτελεσματικότητας της κρατικής εποπτείας ακόμα και η απειλή για παύση όποιου ή όποιων εκ των αιρετών δεν συμμορφώνονται με τις κυβερνητικές αποφάσεις. Και παλεύει για παράδειγμα για την ικανοποίηση των λα</w:t>
      </w:r>
      <w:r>
        <w:rPr>
          <w:rFonts w:eastAsia="Times New Roman" w:cs="Times New Roman"/>
          <w:szCs w:val="24"/>
        </w:rPr>
        <w:t xml:space="preserve">ϊκών αναγκών και δικαιωμάτων των εργαζομένων, του λαού, των δημοτών και άλλα. </w:t>
      </w:r>
    </w:p>
    <w:p w14:paraId="0715B2A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Να γιατί, λοιπόν, για τους εργαζόμενους δεν πρέπει να υπάρχει καμία αυταπάτη για τον χαρακτήρα και τον ρόλο της </w:t>
      </w:r>
      <w:r>
        <w:rPr>
          <w:rFonts w:eastAsia="Times New Roman" w:cs="Times New Roman"/>
          <w:szCs w:val="24"/>
        </w:rPr>
        <w:t>τοπικής δ</w:t>
      </w:r>
      <w:r>
        <w:rPr>
          <w:rFonts w:eastAsia="Times New Roman" w:cs="Times New Roman"/>
          <w:szCs w:val="24"/>
        </w:rPr>
        <w:t>ιοίκησης, για το τι επιφυλάσσουν τόσο η Κυβέρνηση όσο κα</w:t>
      </w:r>
      <w:r>
        <w:rPr>
          <w:rFonts w:eastAsia="Times New Roman" w:cs="Times New Roman"/>
          <w:szCs w:val="24"/>
        </w:rPr>
        <w:t xml:space="preserve">ι οι άλλες πολιτικές δυνάμεις. </w:t>
      </w:r>
    </w:p>
    <w:p w14:paraId="0715B2B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αποστολή, ο χαρακτήρας, η εξέλιξη του ίδιου του θεσμού της </w:t>
      </w:r>
      <w:r>
        <w:rPr>
          <w:rFonts w:eastAsia="Times New Roman" w:cs="Times New Roman"/>
          <w:szCs w:val="24"/>
        </w:rPr>
        <w:t>τοπικής δ</w:t>
      </w:r>
      <w:r>
        <w:rPr>
          <w:rFonts w:eastAsia="Times New Roman" w:cs="Times New Roman"/>
          <w:szCs w:val="24"/>
        </w:rPr>
        <w:t>ιοίκησης δεν αλλάζει αν δεν αλλάξει το ίδιο το κράτος, αν δεν αλλάξει η εξουσία. Στα σημερινά πλαίσια δεν μπορεί να μεταρρυθμιστεί προς προοδευτική δημοκρ</w:t>
      </w:r>
      <w:r>
        <w:rPr>
          <w:rFonts w:eastAsia="Times New Roman" w:cs="Times New Roman"/>
          <w:szCs w:val="24"/>
        </w:rPr>
        <w:t xml:space="preserve">ατική κατεύθυνση γιατί η ικανοποίηση των σύγχρονων λαϊκών αναγκών απαιτεί την αντικατάσταση και του θεσμού της </w:t>
      </w:r>
      <w:r>
        <w:rPr>
          <w:rFonts w:eastAsia="Times New Roman" w:cs="Times New Roman"/>
          <w:szCs w:val="24"/>
        </w:rPr>
        <w:t>τοπικής δ</w:t>
      </w:r>
      <w:r>
        <w:rPr>
          <w:rFonts w:eastAsia="Times New Roman" w:cs="Times New Roman"/>
          <w:szCs w:val="24"/>
        </w:rPr>
        <w:t xml:space="preserve">ιοίκησης με νέους θεσμούς τοπικής εξουσίας πραγματικά λαϊκούς στα πλαίσια της λαϊκής εξουσίας. Αυτό μπορεί να γίνει, αρκεί ο λαός να το </w:t>
      </w:r>
      <w:r>
        <w:rPr>
          <w:rFonts w:eastAsia="Times New Roman" w:cs="Times New Roman"/>
          <w:szCs w:val="24"/>
        </w:rPr>
        <w:t>αποφασίσει.</w:t>
      </w:r>
    </w:p>
    <w:p w14:paraId="0715B2B1" w14:textId="77777777" w:rsidR="006222AF" w:rsidRDefault="006453C1">
      <w:pPr>
        <w:spacing w:after="0" w:line="600" w:lineRule="auto"/>
        <w:ind w:firstLine="720"/>
        <w:jc w:val="both"/>
        <w:rPr>
          <w:rFonts w:eastAsia="Times New Roman" w:cs="Times New Roman"/>
          <w:szCs w:val="24"/>
        </w:rPr>
      </w:pPr>
      <w:r w:rsidRPr="00980F34">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715B2B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Τον λόγο έχει ο Υπουργός κ. Σκουρλέτης για νομοτεχνικές βελτιώσεις.</w:t>
      </w:r>
    </w:p>
    <w:p w14:paraId="0715B2B3" w14:textId="77777777" w:rsidR="006222AF" w:rsidRDefault="006453C1">
      <w:pPr>
        <w:spacing w:after="0" w:line="600" w:lineRule="auto"/>
        <w:ind w:firstLine="720"/>
        <w:jc w:val="both"/>
        <w:rPr>
          <w:rFonts w:eastAsia="Times New Roman" w:cs="Times New Roman"/>
          <w:szCs w:val="24"/>
        </w:rPr>
      </w:pPr>
      <w:r w:rsidRPr="00980F34">
        <w:rPr>
          <w:rFonts w:eastAsia="Times New Roman" w:cs="Times New Roman"/>
          <w:b/>
          <w:szCs w:val="24"/>
        </w:rPr>
        <w:t xml:space="preserve">ΠΑΝΑΓΙΩΤΗΣ </w:t>
      </w:r>
      <w:r>
        <w:rPr>
          <w:rFonts w:eastAsia="Times New Roman" w:cs="Times New Roman"/>
          <w:b/>
          <w:szCs w:val="24"/>
        </w:rPr>
        <w:t>(ΠΑΝΟΣ)</w:t>
      </w:r>
      <w:r w:rsidRPr="00980F34">
        <w:rPr>
          <w:rFonts w:eastAsia="Times New Roman" w:cs="Times New Roman"/>
          <w:b/>
          <w:szCs w:val="24"/>
        </w:rPr>
        <w:t xml:space="preserve"> ΣΚΟΥΡΛΕΤΗΣ (Υπουργός Εσωτερικών):</w:t>
      </w:r>
      <w:r>
        <w:rPr>
          <w:rFonts w:eastAsia="Times New Roman" w:cs="Times New Roman"/>
          <w:szCs w:val="24"/>
        </w:rPr>
        <w:t xml:space="preserve"> Ευχαριστώ, κύριε Πρόεδρε.</w:t>
      </w:r>
    </w:p>
    <w:p w14:paraId="0715B2B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Κατ</w:t>
      </w:r>
      <w:r>
        <w:rPr>
          <w:rFonts w:eastAsia="Times New Roman" w:cs="Times New Roman"/>
          <w:szCs w:val="24"/>
        </w:rPr>
        <w:t>’ αρχ</w:t>
      </w:r>
      <w:r>
        <w:rPr>
          <w:rFonts w:eastAsia="Times New Roman" w:cs="Times New Roman"/>
          <w:szCs w:val="24"/>
        </w:rPr>
        <w:t>ά</w:t>
      </w:r>
      <w:r>
        <w:rPr>
          <w:rFonts w:eastAsia="Times New Roman" w:cs="Times New Roman"/>
          <w:szCs w:val="24"/>
        </w:rPr>
        <w:t>ς</w:t>
      </w:r>
      <w:r>
        <w:rPr>
          <w:rFonts w:eastAsia="Times New Roman" w:cs="Times New Roman"/>
          <w:szCs w:val="24"/>
        </w:rPr>
        <w:t xml:space="preserve"> γίνεται αποδεκτή η τροπολογία με γενικό αριθμό 1695 και ειδικό 84, που σας έχει μοιραστεί.</w:t>
      </w:r>
    </w:p>
    <w:p w14:paraId="0715B2B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Ταυτόχρονα, θέλω να καταθέσω μια νομοθετική βελτίωση για το άρθρο 213. Την καταθέτω στα Πρακτικά.</w:t>
      </w:r>
    </w:p>
    <w:p w14:paraId="0715B2B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15B2B7" w14:textId="77777777" w:rsidR="006222AF" w:rsidRDefault="006453C1">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κ. Παναγιώτης</w:t>
      </w:r>
      <w:r>
        <w:rPr>
          <w:rFonts w:eastAsia="Times New Roman" w:cs="Times New Roman"/>
          <w:szCs w:val="24"/>
        </w:rPr>
        <w:t xml:space="preserve"> </w:t>
      </w:r>
      <w:r>
        <w:rPr>
          <w:rFonts w:eastAsia="Times New Roman" w:cs="Times New Roman"/>
          <w:szCs w:val="24"/>
        </w:rPr>
        <w:t>(Πάνος)</w:t>
      </w:r>
      <w:r>
        <w:rPr>
          <w:rFonts w:eastAsia="Times New Roman" w:cs="Times New Roman"/>
          <w:szCs w:val="24"/>
        </w:rPr>
        <w:t xml:space="preserve"> </w:t>
      </w:r>
      <w:r>
        <w:rPr>
          <w:rFonts w:eastAsia="Times New Roman" w:cs="Times New Roman"/>
          <w:szCs w:val="24"/>
        </w:rPr>
        <w:t>Σκουρλέτης</w:t>
      </w:r>
      <w:r w:rsidRPr="000D63A8">
        <w:rPr>
          <w:rFonts w:eastAsia="Times New Roman" w:cs="Times New Roman"/>
          <w:szCs w:val="24"/>
        </w:rPr>
        <w:t xml:space="preserve"> καταθέτει για τα Πρακτικά </w:t>
      </w:r>
      <w:r>
        <w:rPr>
          <w:rFonts w:eastAsia="Times New Roman" w:cs="Times New Roman"/>
          <w:szCs w:val="24"/>
        </w:rPr>
        <w:t>την προαναφερθείσα νομοτεχνική βελτίωση, η οποία έχει ως εξής:</w:t>
      </w:r>
    </w:p>
    <w:p w14:paraId="0715B2B8" w14:textId="77777777" w:rsidR="006222AF" w:rsidRDefault="006453C1">
      <w:pPr>
        <w:spacing w:after="0" w:line="600" w:lineRule="auto"/>
        <w:ind w:firstLine="720"/>
        <w:jc w:val="center"/>
        <w:rPr>
          <w:rFonts w:eastAsia="Times New Roman" w:cs="Times New Roman"/>
          <w:color w:val="FF0000"/>
          <w:szCs w:val="24"/>
        </w:rPr>
      </w:pPr>
      <w:r w:rsidRPr="006055F5">
        <w:rPr>
          <w:rFonts w:eastAsia="Times New Roman" w:cs="Times New Roman"/>
          <w:color w:val="FF0000"/>
          <w:szCs w:val="24"/>
        </w:rPr>
        <w:t>ΑΛΛΑΓΗ ΣΕΛΙΔΑΣ</w:t>
      </w:r>
    </w:p>
    <w:p w14:paraId="0715B2B9"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(ΝΑ ΜΠΕΙ Η ΣΕΛ. 464)</w:t>
      </w:r>
    </w:p>
    <w:p w14:paraId="0715B2BA" w14:textId="77777777" w:rsidR="006222AF" w:rsidRDefault="006453C1">
      <w:pPr>
        <w:spacing w:after="0" w:line="600" w:lineRule="auto"/>
        <w:ind w:firstLine="720"/>
        <w:jc w:val="center"/>
        <w:rPr>
          <w:rFonts w:eastAsia="Times New Roman" w:cs="Times New Roman"/>
          <w:color w:val="FF0000"/>
          <w:szCs w:val="24"/>
        </w:rPr>
      </w:pPr>
      <w:r w:rsidRPr="006055F5">
        <w:rPr>
          <w:rFonts w:eastAsia="Times New Roman" w:cs="Times New Roman"/>
          <w:color w:val="FF0000"/>
          <w:szCs w:val="24"/>
        </w:rPr>
        <w:t>ΑΛΛΑΓΗ ΣΕΛΙΔΑΣ</w:t>
      </w:r>
    </w:p>
    <w:p w14:paraId="0715B2BB" w14:textId="77777777" w:rsidR="006222AF" w:rsidRDefault="006453C1">
      <w:pPr>
        <w:spacing w:after="0" w:line="600" w:lineRule="auto"/>
        <w:ind w:firstLine="720"/>
        <w:jc w:val="both"/>
        <w:rPr>
          <w:rFonts w:eastAsia="Times New Roman" w:cs="Times New Roman"/>
          <w:szCs w:val="24"/>
        </w:rPr>
      </w:pPr>
      <w:r w:rsidRPr="004F34C7">
        <w:rPr>
          <w:rFonts w:eastAsia="Times New Roman" w:cs="Times New Roman"/>
          <w:b/>
          <w:szCs w:val="24"/>
        </w:rPr>
        <w:t>ΠΡΟΕΔΡΕΥΩΝ (Δημήτριος Κρεμαστινός):</w:t>
      </w:r>
      <w:r w:rsidRPr="004F34C7">
        <w:rPr>
          <w:rFonts w:eastAsia="Times New Roman" w:cs="Times New Roman"/>
          <w:szCs w:val="24"/>
        </w:rPr>
        <w:t xml:space="preserve"> </w:t>
      </w:r>
      <w:r>
        <w:rPr>
          <w:rFonts w:eastAsia="Times New Roman" w:cs="Times New Roman"/>
          <w:szCs w:val="24"/>
        </w:rPr>
        <w:t xml:space="preserve">Ευχαριστώ, κύριε Υπουργέ. </w:t>
      </w:r>
    </w:p>
    <w:p w14:paraId="0715B2B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σας ενημερών</w:t>
      </w:r>
      <w:r>
        <w:rPr>
          <w:rFonts w:eastAsia="Times New Roman" w:cs="Times New Roman"/>
          <w:szCs w:val="24"/>
        </w:rPr>
        <w:t>ω</w:t>
      </w:r>
      <w:r>
        <w:rPr>
          <w:rFonts w:eastAsia="Times New Roman" w:cs="Times New Roman"/>
          <w:szCs w:val="24"/>
        </w:rPr>
        <w:t xml:space="preserve"> </w:t>
      </w:r>
      <w:r>
        <w:rPr>
          <w:rFonts w:eastAsia="Times New Roman" w:cs="Times New Roman"/>
          <w:szCs w:val="24"/>
        </w:rPr>
        <w:t>ότι Βουλευτές</w:t>
      </w:r>
      <w:r>
        <w:rPr>
          <w:rFonts w:eastAsia="Times New Roman" w:cs="Times New Roman"/>
          <w:szCs w:val="24"/>
        </w:rPr>
        <w:t xml:space="preserve"> από τη Δημοκρατική Συμπαράταξη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w:t>
      </w:r>
      <w:r>
        <w:rPr>
          <w:rFonts w:eastAsia="Times New Roman" w:cs="Times New Roman"/>
          <w:szCs w:val="24"/>
        </w:rPr>
        <w:t xml:space="preserve"> </w:t>
      </w:r>
      <w:r>
        <w:rPr>
          <w:rFonts w:eastAsia="Times New Roman" w:cs="Times New Roman"/>
          <w:szCs w:val="24"/>
        </w:rPr>
        <w:t>έχουν αιτηθεί</w:t>
      </w:r>
      <w:r>
        <w:rPr>
          <w:rFonts w:eastAsia="Times New Roman" w:cs="Times New Roman"/>
          <w:szCs w:val="24"/>
        </w:rPr>
        <w:t xml:space="preserve"> τη διεξαγωγή</w:t>
      </w:r>
      <w:r>
        <w:rPr>
          <w:rFonts w:eastAsia="Times New Roman" w:cs="Times New Roman"/>
          <w:szCs w:val="24"/>
        </w:rPr>
        <w:t xml:space="preserve"> ονομαστικής ψηφοφορίας</w:t>
      </w:r>
      <w:r>
        <w:rPr>
          <w:rFonts w:eastAsia="Times New Roman" w:cs="Times New Roman"/>
          <w:szCs w:val="24"/>
        </w:rPr>
        <w:t xml:space="preserve"> επί της αρχής και επί των άρθρων 6, 16, 17, 28, 45, 46, 52, 56, 69, 73, 76, 189, 190 και επί της τροπολογίας με γενικό αριθμό 1682 και ειδικό 71</w:t>
      </w:r>
      <w:r>
        <w:rPr>
          <w:rFonts w:eastAsia="Times New Roman" w:cs="Times New Roman"/>
          <w:szCs w:val="24"/>
        </w:rPr>
        <w:t xml:space="preserve"> του νομοσχεδίου.</w:t>
      </w:r>
      <w:r>
        <w:rPr>
          <w:rFonts w:eastAsia="Times New Roman" w:cs="Times New Roman"/>
          <w:szCs w:val="24"/>
        </w:rPr>
        <w:t xml:space="preserve"> </w:t>
      </w:r>
    </w:p>
    <w:p w14:paraId="0715B2B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ροχωρούμε</w:t>
      </w:r>
      <w:r>
        <w:rPr>
          <w:rFonts w:eastAsia="Times New Roman" w:cs="Times New Roman"/>
          <w:szCs w:val="24"/>
        </w:rPr>
        <w:t xml:space="preserve"> τώρα</w:t>
      </w:r>
      <w:r>
        <w:rPr>
          <w:rFonts w:eastAsia="Times New Roman" w:cs="Times New Roman"/>
          <w:szCs w:val="24"/>
        </w:rPr>
        <w:t xml:space="preserve"> με τον Βουλευτή της Νέας Δημο</w:t>
      </w:r>
      <w:r>
        <w:rPr>
          <w:rFonts w:eastAsia="Times New Roman" w:cs="Times New Roman"/>
          <w:szCs w:val="24"/>
        </w:rPr>
        <w:t>κρατίας</w:t>
      </w:r>
      <w:r>
        <w:rPr>
          <w:rFonts w:eastAsia="Times New Roman" w:cs="Times New Roman"/>
          <w:szCs w:val="24"/>
        </w:rPr>
        <w:t xml:space="preserve"> κ. Αυγενάκη.</w:t>
      </w:r>
    </w:p>
    <w:p w14:paraId="0715B2B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Αυγενάκη, έχετε τον λόγο για πέντε λεπτά.</w:t>
      </w:r>
    </w:p>
    <w:p w14:paraId="0715B2B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ΕΛΕΥΘΕΡΙΟΣ ΑΥΓΕΝΑΚΗΣ:</w:t>
      </w:r>
      <w:r>
        <w:rPr>
          <w:rFonts w:eastAsia="Times New Roman" w:cs="Times New Roman"/>
          <w:szCs w:val="24"/>
        </w:rPr>
        <w:t xml:space="preserve"> Ευχαριστώ πολύ, κύριε Πρόεδρε.</w:t>
      </w:r>
    </w:p>
    <w:p w14:paraId="0715B2C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σήμερα το σχέδιο</w:t>
      </w:r>
      <w:r>
        <w:rPr>
          <w:rFonts w:eastAsia="Times New Roman" w:cs="Times New Roman"/>
          <w:szCs w:val="24"/>
        </w:rPr>
        <w:t xml:space="preserve"> νόμου που φέρατε για την αλλαγή του «ΚΑΛΛΙΚΡΑΤΗ», για την αλλαγή στο θεσμικό πλαίσιο της </w:t>
      </w:r>
      <w:r>
        <w:rPr>
          <w:rFonts w:eastAsia="Times New Roman" w:cs="Times New Roman"/>
          <w:szCs w:val="24"/>
        </w:rPr>
        <w:t>τοπικής α</w:t>
      </w:r>
      <w:r>
        <w:rPr>
          <w:rFonts w:eastAsia="Times New Roman" w:cs="Times New Roman"/>
          <w:szCs w:val="24"/>
        </w:rPr>
        <w:t xml:space="preserve">υτοδιοίκησης. </w:t>
      </w:r>
    </w:p>
    <w:p w14:paraId="0715B2C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 μεγάλο χρονικό διάστημα χτίζατε θεωρίες, διαφημίζατε το μεγαλειώδες σχέδιο σας για ριζικές αλλαγές στην </w:t>
      </w:r>
      <w:r>
        <w:rPr>
          <w:rFonts w:eastAsia="Times New Roman" w:cs="Times New Roman"/>
          <w:szCs w:val="24"/>
        </w:rPr>
        <w:t>τοπική αυτοδιοίκηση.</w:t>
      </w:r>
      <w:r>
        <w:rPr>
          <w:rFonts w:eastAsia="Times New Roman" w:cs="Times New Roman"/>
          <w:szCs w:val="24"/>
        </w:rPr>
        <w:t xml:space="preserve"> Ακολούθησε </w:t>
      </w:r>
      <w:r>
        <w:rPr>
          <w:rFonts w:eastAsia="Times New Roman" w:cs="Times New Roman"/>
          <w:szCs w:val="24"/>
        </w:rPr>
        <w:t>μί</w:t>
      </w:r>
      <w:r>
        <w:rPr>
          <w:rFonts w:eastAsia="Times New Roman" w:cs="Times New Roman"/>
          <w:szCs w:val="24"/>
        </w:rPr>
        <w:t>α μακρά περίοδος κατ’ ευφημισμού, δηλαδή στα λόγια μόνο, διαβού</w:t>
      </w:r>
      <w:r>
        <w:rPr>
          <w:rFonts w:eastAsia="Times New Roman" w:cs="Times New Roman"/>
          <w:szCs w:val="24"/>
        </w:rPr>
        <w:t>λευσης. Στη</w:t>
      </w:r>
      <w:r>
        <w:rPr>
          <w:rFonts w:eastAsia="Times New Roman" w:cs="Times New Roman"/>
          <w:szCs w:val="24"/>
        </w:rPr>
        <w:t xml:space="preserve"> διαβούλευση αυτή, που υποτίθεται ότι κάνατε, όλοι οι θεσμικοί φορείς τάχτηκαν κατά των αλλαγών που προτείνατε. </w:t>
      </w:r>
    </w:p>
    <w:p w14:paraId="0715B2C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Ένωση Περιφερειών, ο κ. Αγοραστός κατέκρινε το νομοσχέδιο και το απ</w:t>
      </w:r>
      <w:r>
        <w:rPr>
          <w:rFonts w:eastAsia="Times New Roman" w:cs="Times New Roman"/>
          <w:szCs w:val="24"/>
        </w:rPr>
        <w:t>έρριψε σχεδόν το σύνολο των περιφερειαρ</w:t>
      </w:r>
      <w:r>
        <w:rPr>
          <w:rFonts w:eastAsia="Times New Roman" w:cs="Times New Roman"/>
          <w:szCs w:val="24"/>
        </w:rPr>
        <w:lastRenderedPageBreak/>
        <w:t xml:space="preserve">χών. Η Κεντρική Ένωση Δήμων, ο κ. Πατούλης και όλο το συμβούλιο και όλοι οι δήμαρχοι το χαρακτήρισαν «νομοσχέδιο έκτρωμα» που βάζει θηλιά στην </w:t>
      </w:r>
      <w:r>
        <w:rPr>
          <w:rFonts w:eastAsia="Times New Roman" w:cs="Times New Roman"/>
          <w:szCs w:val="24"/>
        </w:rPr>
        <w:t>α</w:t>
      </w:r>
      <w:r>
        <w:rPr>
          <w:rFonts w:eastAsia="Times New Roman" w:cs="Times New Roman"/>
          <w:szCs w:val="24"/>
        </w:rPr>
        <w:t>υτοδιοίκηση.</w:t>
      </w:r>
    </w:p>
    <w:p w14:paraId="0715B2C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ίδια η κριτική και τα προβλήματα του νομοσχεδίου σας παρου</w:t>
      </w:r>
      <w:r>
        <w:rPr>
          <w:rFonts w:eastAsia="Times New Roman" w:cs="Times New Roman"/>
          <w:szCs w:val="24"/>
        </w:rPr>
        <w:t xml:space="preserve">σιάστηκαν και στα δύο κοινά συνέδρια ΕΝΠΕ και ΚΕΔΕ που έγιναν για πρώτη φορά. Παρόμοια κριτική και από πληθώρα φορέων που εμπλέκονται άμεσα ή έμμεσα με την </w:t>
      </w:r>
      <w:r>
        <w:rPr>
          <w:rFonts w:eastAsia="Times New Roman" w:cs="Times New Roman"/>
          <w:szCs w:val="24"/>
        </w:rPr>
        <w:t>α</w:t>
      </w:r>
      <w:r>
        <w:rPr>
          <w:rFonts w:eastAsia="Times New Roman" w:cs="Times New Roman"/>
          <w:szCs w:val="24"/>
        </w:rPr>
        <w:t xml:space="preserve">υτοδιοίκηση, σε αντίθεση με όσα μας είπε νωρίτερα ο κ. Βούτσης ως προ πολλού Υπουργός Εσωτερικών. </w:t>
      </w:r>
    </w:p>
    <w:p w14:paraId="0715B2C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Χρειαστήκατε βοήθεια, η αλήθεια να λέγεται. Κα</w:t>
      </w:r>
      <w:r>
        <w:rPr>
          <w:rFonts w:eastAsia="Times New Roman" w:cs="Times New Roman"/>
          <w:szCs w:val="24"/>
        </w:rPr>
        <w:t>μ</w:t>
      </w:r>
      <w:r>
        <w:rPr>
          <w:rFonts w:eastAsia="Times New Roman" w:cs="Times New Roman"/>
          <w:szCs w:val="24"/>
        </w:rPr>
        <w:t>μία πρόταση δεν λήφθηκε υπόψη, κα</w:t>
      </w:r>
      <w:r>
        <w:rPr>
          <w:rFonts w:eastAsia="Times New Roman" w:cs="Times New Roman"/>
          <w:szCs w:val="24"/>
        </w:rPr>
        <w:t>μ</w:t>
      </w:r>
      <w:r>
        <w:rPr>
          <w:rFonts w:eastAsia="Times New Roman" w:cs="Times New Roman"/>
          <w:szCs w:val="24"/>
        </w:rPr>
        <w:t xml:space="preserve">μία κριτική δεν σας προβλημάτισε. Φέρατε το νομοσχέδιο χωρίς ουσιαστικές αλλαγές. </w:t>
      </w:r>
      <w:r>
        <w:rPr>
          <w:rFonts w:eastAsia="Times New Roman" w:cs="Times New Roman"/>
          <w:szCs w:val="24"/>
        </w:rPr>
        <w:t>Α</w:t>
      </w:r>
      <w:r>
        <w:rPr>
          <w:rFonts w:eastAsia="Times New Roman" w:cs="Times New Roman"/>
          <w:szCs w:val="24"/>
        </w:rPr>
        <w:t xml:space="preserve">υτό γιατί δεν σας ενδιαφέρει η ενίσχυση της </w:t>
      </w:r>
      <w:r>
        <w:rPr>
          <w:rFonts w:eastAsia="Times New Roman" w:cs="Times New Roman"/>
          <w:szCs w:val="24"/>
        </w:rPr>
        <w:t>α</w:t>
      </w:r>
      <w:r>
        <w:rPr>
          <w:rFonts w:eastAsia="Times New Roman" w:cs="Times New Roman"/>
          <w:szCs w:val="24"/>
        </w:rPr>
        <w:t>υτοδιοίκησης, σας ενδιαφέρει μονάχα η εργαλειοπ</w:t>
      </w:r>
      <w:r>
        <w:rPr>
          <w:rFonts w:eastAsia="Times New Roman" w:cs="Times New Roman"/>
          <w:szCs w:val="24"/>
        </w:rPr>
        <w:t xml:space="preserve">οίηση της </w:t>
      </w:r>
      <w:r>
        <w:rPr>
          <w:rFonts w:eastAsia="Times New Roman" w:cs="Times New Roman"/>
          <w:szCs w:val="24"/>
        </w:rPr>
        <w:t>α</w:t>
      </w:r>
      <w:r>
        <w:rPr>
          <w:rFonts w:eastAsia="Times New Roman" w:cs="Times New Roman"/>
          <w:szCs w:val="24"/>
        </w:rPr>
        <w:t xml:space="preserve">υτοδιοίκησης, προκειμένου να αποκομίσετε μικροκομματικά οφέλη. </w:t>
      </w:r>
    </w:p>
    <w:p w14:paraId="0715B2C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Γι’ αυτό, άλλωστε, η πολυδιαφημιζόμενη μεταρρύθμιση περιλαμβάνει ουσιαστικά δύο βασικές αλλαγές. Πρώτον, την εισαγωγή της απλής αναλογικής και δεύτερον, την αλλαγή του χρόνου διεξαγ</w:t>
      </w:r>
      <w:r>
        <w:rPr>
          <w:rFonts w:eastAsia="Times New Roman" w:cs="Times New Roman"/>
          <w:szCs w:val="24"/>
        </w:rPr>
        <w:t xml:space="preserve">ωγής των εκλογών, αρχικά τον Οκτώβριο του </w:t>
      </w:r>
      <w:r>
        <w:rPr>
          <w:rFonts w:eastAsia="Times New Roman" w:cs="Times New Roman"/>
          <w:szCs w:val="24"/>
        </w:rPr>
        <w:lastRenderedPageBreak/>
        <w:t>2019. Και μόλις έρχεται το νομοσχέδιο στην Ολομέλεια, δ</w:t>
      </w:r>
      <w:r>
        <w:rPr>
          <w:rFonts w:eastAsia="Times New Roman" w:cs="Times New Roman"/>
          <w:szCs w:val="24"/>
        </w:rPr>
        <w:t>εκαέξι Βουλευτές σας, κατά φήμη</w:t>
      </w:r>
      <w:r>
        <w:rPr>
          <w:rFonts w:eastAsia="Times New Roman" w:cs="Times New Roman"/>
          <w:szCs w:val="24"/>
        </w:rPr>
        <w:t xml:space="preserve"> προεδρικοί Βουλευτές του ΣΥΡΙΖΑ, σας αδειάζουν, κύριε Υπουργέ, βάζουν αστερίσκους και ζητούν αλλαγές στη μεγάλη σας μεταρρύθμισ</w:t>
      </w:r>
      <w:r>
        <w:rPr>
          <w:rFonts w:eastAsia="Times New Roman" w:cs="Times New Roman"/>
          <w:szCs w:val="24"/>
        </w:rPr>
        <w:t>η, την οποία είχατε διαφημίσει πολύ έντονα -το θέμα είναι ότι δεν είχατε προβλέψει τέτοια εξέλιξη και είχατε δώσει και δεκάδες διαφημίσεις, δεκάδες συνεντεύξεις- και καταθέτουν τροπολογία με την οποία ζητούν την αλλαγή του χρόνου διεξαγωγής των αυτοδιοικητ</w:t>
      </w:r>
      <w:r>
        <w:rPr>
          <w:rFonts w:eastAsia="Times New Roman" w:cs="Times New Roman"/>
          <w:szCs w:val="24"/>
        </w:rPr>
        <w:t>ικών εκλογών, δηλαδή αλλάζουν το μισό σας νομοσχέδιο και ζητούν την χρονική εναρμόνισή τους με την Κυριακή των Ευρωεκλογών, τον Μάρτιο του 2019. Την ίδια στιγμή, ο κυβερνητικός σας εταίρος ο κ. Καμμένος βάζει όρους αλλά και αστερίσκους και επιδίδεται σε μι</w:t>
      </w:r>
      <w:r>
        <w:rPr>
          <w:rFonts w:eastAsia="Times New Roman" w:cs="Times New Roman"/>
          <w:szCs w:val="24"/>
        </w:rPr>
        <w:t>α υποκριτική –γνωστή πλέον σε όλους εδώ μέσα- διαφωνία, τάχα μου, για τον «ΚΛΕΙΣΘΕΝΗ».</w:t>
      </w:r>
    </w:p>
    <w:p w14:paraId="0715B2C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μας εκπλήσσει. Φαίνεται πως παγιώνει την τακτική του, διαφωνεί μεν με τις κυβερνητικές πολιτικές, αλλά απλά στο τέλος της ημέρας πάντα τις στηρίζει.</w:t>
      </w:r>
    </w:p>
    <w:p w14:paraId="0715B2C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η Κυβέρνησή σας δείχνει διοικητική ανεπάρκεια και εσείς προσωπικά ανικανότητα αλλά και πολιτικό κυνισμό και επιλέγετε το πεδίο της </w:t>
      </w:r>
      <w:r>
        <w:rPr>
          <w:rFonts w:eastAsia="Times New Roman" w:cs="Times New Roman"/>
          <w:szCs w:val="24"/>
        </w:rPr>
        <w:t>τοπικής α</w:t>
      </w:r>
      <w:r>
        <w:rPr>
          <w:rFonts w:eastAsia="Times New Roman" w:cs="Times New Roman"/>
          <w:szCs w:val="24"/>
        </w:rPr>
        <w:t>υτοδιοίκησης για κομματικούς τακτικισμούς. Μετά από τριάμισι χρόνια στην εξουσία, από όλα τα σημαντικ</w:t>
      </w:r>
      <w:r>
        <w:rPr>
          <w:rFonts w:eastAsia="Times New Roman" w:cs="Times New Roman"/>
          <w:szCs w:val="24"/>
        </w:rPr>
        <w:t xml:space="preserve">ά θέματα που απασχολούν την </w:t>
      </w:r>
      <w:r>
        <w:rPr>
          <w:rFonts w:eastAsia="Times New Roman" w:cs="Times New Roman"/>
          <w:szCs w:val="24"/>
        </w:rPr>
        <w:t>α</w:t>
      </w:r>
      <w:r>
        <w:rPr>
          <w:rFonts w:eastAsia="Times New Roman" w:cs="Times New Roman"/>
          <w:szCs w:val="24"/>
        </w:rPr>
        <w:t xml:space="preserve">υτοδιοίκηση, επιλέξατε να ασχοληθείτε μόνο με το σύστημα της διακυβέρνησης. Αυτό θεωρείτε ως μείζον για την πολιτική σας επιβίωση και είναι βέβαιο πλέον. </w:t>
      </w:r>
    </w:p>
    <w:p w14:paraId="0715B2C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Σύμφωνα με τις δηλώσεις σας, κύριε Υπουργέ, η ευρεία μεταρρύθμιση του </w:t>
      </w:r>
      <w:r>
        <w:rPr>
          <w:rFonts w:eastAsia="Times New Roman" w:cs="Times New Roman"/>
          <w:szCs w:val="24"/>
        </w:rPr>
        <w:t>«ΚΑΛΛΙΚΡΑΤΗ» που διαφημίζατε, θα γίνει σε τρία μέρη: πρώτον, σήμερα συζητάμε την αλλαγή του συστήματος διακυβέρνησης και των εκλογών</w:t>
      </w:r>
      <w:r>
        <w:rPr>
          <w:rFonts w:eastAsia="Times New Roman" w:cs="Times New Roman"/>
          <w:szCs w:val="24"/>
        </w:rPr>
        <w:t>,</w:t>
      </w:r>
      <w:r>
        <w:rPr>
          <w:rFonts w:eastAsia="Times New Roman" w:cs="Times New Roman"/>
          <w:szCs w:val="24"/>
        </w:rPr>
        <w:t xml:space="preserve"> δεύτερον, το χωροταξικό το φθινόπωρο και</w:t>
      </w:r>
      <w:r>
        <w:rPr>
          <w:rFonts w:eastAsia="Times New Roman" w:cs="Times New Roman"/>
          <w:szCs w:val="24"/>
        </w:rPr>
        <w:t>,</w:t>
      </w:r>
      <w:r>
        <w:rPr>
          <w:rFonts w:eastAsia="Times New Roman" w:cs="Times New Roman"/>
          <w:szCs w:val="24"/>
        </w:rPr>
        <w:t xml:space="preserve"> τρίτον, οι αρμοδιότητες σε ύστερη φάση μετά την αλλαγή του Συντάγματος, όπως προ</w:t>
      </w:r>
      <w:r>
        <w:rPr>
          <w:rFonts w:eastAsia="Times New Roman" w:cs="Times New Roman"/>
          <w:szCs w:val="24"/>
        </w:rPr>
        <w:t xml:space="preserve">αναγγείλατε. </w:t>
      </w:r>
    </w:p>
    <w:p w14:paraId="0715B2C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δεν έχετε δικαίωμα να εργαλειοποιείτε και να απαξιώνετε τους θεσμούς. Δεν έχετε το δικαίωμα να εμπαίζετε τους πολίτες. Δεν έχετε το δικαίωμα με κουτοπονηριές, κυνισμό, αλλά και απροκάλυπτες μεθόδους να «κανιβ</w:t>
      </w:r>
      <w:r>
        <w:rPr>
          <w:rFonts w:eastAsia="Times New Roman" w:cs="Times New Roman"/>
          <w:szCs w:val="24"/>
        </w:rPr>
        <w:t xml:space="preserve">αλοποιείτε» τους θεσμούς, για να κερδίσετε απλώς λίγο </w:t>
      </w:r>
      <w:r>
        <w:rPr>
          <w:rFonts w:eastAsia="Times New Roman" w:cs="Times New Roman"/>
          <w:szCs w:val="24"/>
        </w:rPr>
        <w:lastRenderedPageBreak/>
        <w:t>χρόνο εξουσίας. Δεν έχετε δικαίωμα να τα θυσιάζετε όλα αυτά στο βωμό της διαχείρισης της πολιτικής ήττας που έρχεται και τη βλέπετε.</w:t>
      </w:r>
    </w:p>
    <w:p w14:paraId="0715B2C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Ξέρουμε πλέον τις ιδεοληψίες σας -όσο και αν προσπαθεί να τις καλλωπί</w:t>
      </w:r>
      <w:r>
        <w:rPr>
          <w:rFonts w:eastAsia="Times New Roman" w:cs="Times New Roman"/>
          <w:szCs w:val="24"/>
        </w:rPr>
        <w:t xml:space="preserve">σει ο κ. Βούτσης, δεν αλλάζουν- το θράσος σας, τον κυνισμό σας και φυσικά, όλα όσα σας ακολουθούν. Δεν σας το επιτρέπουν, όμως, και οι συνταγματικές αρχές, η κοινοβουλευτική μας </w:t>
      </w:r>
      <w:r>
        <w:rPr>
          <w:rFonts w:eastAsia="Times New Roman" w:cs="Times New Roman"/>
          <w:szCs w:val="24"/>
        </w:rPr>
        <w:t>δ</w:t>
      </w:r>
      <w:r>
        <w:rPr>
          <w:rFonts w:eastAsia="Times New Roman" w:cs="Times New Roman"/>
          <w:szCs w:val="24"/>
        </w:rPr>
        <w:t>ημοκρατία και οι αρχές του κράτους δικαίου. Δεν θα σας το επιτρέψουν οι πολίτ</w:t>
      </w:r>
      <w:r>
        <w:rPr>
          <w:rFonts w:eastAsia="Times New Roman" w:cs="Times New Roman"/>
          <w:szCs w:val="24"/>
        </w:rPr>
        <w:t>ες, όταν κληθούν να έρθουν στην κάλπη.</w:t>
      </w:r>
    </w:p>
    <w:p w14:paraId="0715B2C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κύριε Υπουργέ, θα σταθώ σε δυο βασικές μεταρρυθμίσεις που φέρνετε. Πρώτον, ο χρόνος των αυτοδιοικητικών εκλογών και ο χρόνος της θητείας των αυτοδιοικητικών αρχών. Ο «</w:t>
      </w:r>
      <w:r w:rsidRPr="007615BE">
        <w:rPr>
          <w:rFonts w:eastAsia="Times New Roman" w:cs="Times New Roman"/>
          <w:szCs w:val="24"/>
        </w:rPr>
        <w:t>ΚΑΛΛΙΚΡΑΤΗΣ</w:t>
      </w:r>
      <w:r>
        <w:rPr>
          <w:rFonts w:eastAsia="Times New Roman" w:cs="Times New Roman"/>
          <w:szCs w:val="24"/>
        </w:rPr>
        <w:t>» θεσπίζει την πεντα</w:t>
      </w:r>
      <w:r>
        <w:rPr>
          <w:rFonts w:eastAsia="Times New Roman" w:cs="Times New Roman"/>
          <w:szCs w:val="24"/>
        </w:rPr>
        <w:t>ετή θητεία και την εναρμόνιση των αυτοδιοικητικών εκλογών με τις ευρωεκλογές. Αυτή η επιλογή είχε ένα πολύ σημαντικό επιχείρημα: τη δημοσιονομική εξοικονόμηση.</w:t>
      </w:r>
    </w:p>
    <w:p w14:paraId="0715B2C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Υποστηρίζατε, κύριε Υπουργέ, ότι οι εκλογές στην </w:t>
      </w:r>
      <w:r>
        <w:rPr>
          <w:rFonts w:eastAsia="Times New Roman" w:cs="Times New Roman"/>
          <w:szCs w:val="24"/>
        </w:rPr>
        <w:t>α</w:t>
      </w:r>
      <w:r>
        <w:rPr>
          <w:rFonts w:eastAsia="Times New Roman" w:cs="Times New Roman"/>
          <w:szCs w:val="24"/>
        </w:rPr>
        <w:t>υτοδιοίκηση δεν πρέπει να γίνουν μαζί με τις ε</w:t>
      </w:r>
      <w:r>
        <w:rPr>
          <w:rFonts w:eastAsia="Times New Roman" w:cs="Times New Roman"/>
          <w:szCs w:val="24"/>
        </w:rPr>
        <w:t xml:space="preserve">υρωεκλογές -το είχατε </w:t>
      </w:r>
      <w:r>
        <w:rPr>
          <w:rFonts w:eastAsia="Times New Roman" w:cs="Times New Roman"/>
          <w:szCs w:val="24"/>
        </w:rPr>
        <w:lastRenderedPageBreak/>
        <w:t>πει δεκάδες φορές- διότι αλλοιώνεται ο αυτοδιοικητικός χαρακτήρας, όπως λέγατε. Βέβαια, τουλάχιστον δεκαέξι Βουλευτές του κόμματός σας, προεδρικοί, είχαν άλλη άποψη. Τελικά, σας έπεισαν. Φαίνεται ότι δεν είστε τόσο σταθερός στις απόψε</w:t>
      </w:r>
      <w:r>
        <w:rPr>
          <w:rFonts w:eastAsia="Times New Roman" w:cs="Times New Roman"/>
          <w:szCs w:val="24"/>
        </w:rPr>
        <w:t>ις σας, κύριε Σκουρλέτη, την οποία άποψη βεβαίως με περισσή ευκολία αλλάζετε ή σας αναγκάζουν να αλλάξετε άποψη, κύριε Υπουργέ, μέσα σε ελάχιστες ώρες.</w:t>
      </w:r>
    </w:p>
    <w:p w14:paraId="0715B2C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ερώτημα, λοιπόν, είναι: Το ξέρατε, πριν καταθέσουν την τροπολογία, ή το μάθατε από τα μέσα ενημέρωσης</w:t>
      </w:r>
      <w:r>
        <w:rPr>
          <w:rFonts w:eastAsia="Times New Roman" w:cs="Times New Roman"/>
          <w:szCs w:val="24"/>
        </w:rPr>
        <w:t>; Δεν μας το είπατε ποτέ και δεν θα μας το πείτε, φαντάζομαι.</w:t>
      </w:r>
    </w:p>
    <w:p w14:paraId="0715B2C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 δεκαέξι συνάδελφοί σας στην αρχή ζητούσαν, με την τροπολογία τους, ο δεύτερος κύκλος των αυτοδιοικητικών εκλογών να συμπέσει με τις ευρωεκλογές. Μετά, άλλαξαν πάλι γνώμη και φυσικά, έκαναν αλ</w:t>
      </w:r>
      <w:r>
        <w:rPr>
          <w:rFonts w:eastAsia="Times New Roman" w:cs="Times New Roman"/>
          <w:szCs w:val="24"/>
        </w:rPr>
        <w:t>λαγή στην αλλαγή. Η ανικανότητά σας, ομολογουμένως, δεν έχει όρια. Μηχανεύεστε και νομοθετείτε μεθοδεύσεις, αλλά η ανεπάρκειά σας σας εκθέτει και προσωπικά και ως Κυβέρνηση, αλλά και ως Βουλευτές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w:t>
      </w:r>
    </w:p>
    <w:p w14:paraId="0715B2C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Σε κάθε περίπτωση, η αλλοίωση του χαρακτήρα τ</w:t>
      </w:r>
      <w:r>
        <w:rPr>
          <w:rFonts w:eastAsia="Times New Roman" w:cs="Times New Roman"/>
          <w:szCs w:val="24"/>
        </w:rPr>
        <w:t xml:space="preserve">ων αυτοδιοικητικών εκλογών ισχύει σε υπερθετικό βαθμό, εάν προσπαθήσετε αυτές να διεξαχθούν μαζί με τις εθνικές εκλογές. Όλα, όμως, δείχνουν ότι για τη συγκεκριμένη ημερομηνία προγραμματίζετε και τις εθνικές εκλογές. Πρόκειται για </w:t>
      </w:r>
      <w:r>
        <w:rPr>
          <w:rFonts w:eastAsia="Times New Roman" w:cs="Times New Roman"/>
          <w:szCs w:val="24"/>
        </w:rPr>
        <w:t>μί</w:t>
      </w:r>
      <w:r>
        <w:rPr>
          <w:rFonts w:eastAsia="Times New Roman" w:cs="Times New Roman"/>
          <w:szCs w:val="24"/>
        </w:rPr>
        <w:t>α απόλυτη εργαλειοποίησ</w:t>
      </w:r>
      <w:r>
        <w:rPr>
          <w:rFonts w:eastAsia="Times New Roman" w:cs="Times New Roman"/>
          <w:szCs w:val="24"/>
        </w:rPr>
        <w:t>η των θεσμών, το απόλυτο αλαλούμ, ο απόλυτος εμπαιγμός, η απόλυτη κατάπτωση.</w:t>
      </w:r>
    </w:p>
    <w:p w14:paraId="0715B2D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715B2D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 ακόμη.</w:t>
      </w:r>
    </w:p>
    <w:p w14:paraId="0715B2D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Εισάγετε και την απλή αναλογική. Με αυτόν τον τρόπο, κύριε Υπο</w:t>
      </w:r>
      <w:r>
        <w:rPr>
          <w:rFonts w:eastAsia="Times New Roman" w:cs="Times New Roman"/>
          <w:szCs w:val="24"/>
        </w:rPr>
        <w:t xml:space="preserve">υργέ, επιδιώκετε το χάος, αλλά κυρίως την αποδυνάμωση της </w:t>
      </w:r>
      <w:r>
        <w:rPr>
          <w:rFonts w:eastAsia="Times New Roman" w:cs="Times New Roman"/>
          <w:szCs w:val="24"/>
        </w:rPr>
        <w:t>τοπικής α</w:t>
      </w:r>
      <w:r>
        <w:rPr>
          <w:rFonts w:eastAsia="Times New Roman" w:cs="Times New Roman"/>
          <w:szCs w:val="24"/>
        </w:rPr>
        <w:t xml:space="preserve">υτοδιοίκησης. Η θέση της Νέας Δημοκρατίας, της παράταξής μας, γύρω από το θέμα του εκλογικού νόμου στην </w:t>
      </w:r>
      <w:r>
        <w:rPr>
          <w:rFonts w:eastAsia="Times New Roman" w:cs="Times New Roman"/>
          <w:szCs w:val="24"/>
        </w:rPr>
        <w:t>τοπική α</w:t>
      </w:r>
      <w:r>
        <w:rPr>
          <w:rFonts w:eastAsia="Times New Roman" w:cs="Times New Roman"/>
          <w:szCs w:val="24"/>
        </w:rPr>
        <w:t>υτοδιοίκηση είναι ξεκάθαρη και απηχεί τη συντριπτική πλειοψηφία όσων ασχολούν</w:t>
      </w:r>
      <w:r>
        <w:rPr>
          <w:rFonts w:eastAsia="Times New Roman" w:cs="Times New Roman"/>
          <w:szCs w:val="24"/>
        </w:rPr>
        <w:t>ται με την Αυτοδιοίκηση.</w:t>
      </w:r>
    </w:p>
    <w:p w14:paraId="0715B2D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απλή αναλογική είναι βέβαιο ότι θα οδηγήσει σε ακυβερνησία τους δήμους και τις περιφέρειες και θα πλήξει φυσικά την αξιοπιστία της </w:t>
      </w:r>
      <w:r>
        <w:rPr>
          <w:rFonts w:eastAsia="Times New Roman" w:cs="Times New Roman"/>
          <w:szCs w:val="24"/>
        </w:rPr>
        <w:t>α</w:t>
      </w:r>
      <w:r>
        <w:rPr>
          <w:rFonts w:eastAsia="Times New Roman" w:cs="Times New Roman"/>
          <w:szCs w:val="24"/>
        </w:rPr>
        <w:t xml:space="preserve">υτοδιοίκησης. Είναι σαφές ότι επιθυμείτε να </w:t>
      </w:r>
      <w:r>
        <w:rPr>
          <w:rFonts w:eastAsia="Times New Roman" w:cs="Times New Roman"/>
          <w:szCs w:val="24"/>
        </w:rPr>
        <w:lastRenderedPageBreak/>
        <w:t xml:space="preserve">αλλάξετε τους συσχετισμούς στην </w:t>
      </w:r>
      <w:r>
        <w:rPr>
          <w:rFonts w:eastAsia="Times New Roman" w:cs="Times New Roman"/>
          <w:szCs w:val="24"/>
        </w:rPr>
        <w:t>α</w:t>
      </w:r>
      <w:r>
        <w:rPr>
          <w:rFonts w:eastAsia="Times New Roman" w:cs="Times New Roman"/>
          <w:szCs w:val="24"/>
        </w:rPr>
        <w:t>υτοδιοίκηση, με σκοπ</w:t>
      </w:r>
      <w:r>
        <w:rPr>
          <w:rFonts w:eastAsia="Times New Roman" w:cs="Times New Roman"/>
          <w:szCs w:val="24"/>
        </w:rPr>
        <w:t>ό να προκαλέσετε το χάος. Αυτό προκύπτει και από τα άρθρα που προβλέπουν τη μεταπήδηση –αν είναι δυνατόν!- συμβούλων από συνδυασμό σε συνδυασμό, την ενσωμάτωση συνδυασμών ή και τη συνένωση ακόμα, που θα προκαλέσουν το χάος, θα καταστήσουν τον δήμαρχο και τ</w:t>
      </w:r>
      <w:r>
        <w:rPr>
          <w:rFonts w:eastAsia="Times New Roman" w:cs="Times New Roman"/>
          <w:szCs w:val="24"/>
        </w:rPr>
        <w:t xml:space="preserve">ον περιφερειάρχη έρμαιο σε τοπικά συμφέροντα και έκθετο στον λαϊκισμό. Η διοίκηση των ΟΤΑ θα γίνει εξαιρετικά δυσχερής και δεν είναι σαφές τι θα γίνεται, όταν τα συλλογικά όργανα των </w:t>
      </w:r>
      <w:r>
        <w:rPr>
          <w:rFonts w:eastAsia="Times New Roman" w:cs="Times New Roman"/>
          <w:szCs w:val="24"/>
        </w:rPr>
        <w:t>α</w:t>
      </w:r>
      <w:r>
        <w:rPr>
          <w:rFonts w:eastAsia="Times New Roman" w:cs="Times New Roman"/>
          <w:szCs w:val="24"/>
        </w:rPr>
        <w:t>υτοδιοικήσεων δεν θα μπορούν να λαμβάνουν αποφάσεις.</w:t>
      </w:r>
    </w:p>
    <w:p w14:paraId="0715B2D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(Στο σημείο αυτό κτ</w:t>
      </w:r>
      <w:r>
        <w:rPr>
          <w:rFonts w:eastAsia="Times New Roman" w:cs="Times New Roman"/>
          <w:szCs w:val="24"/>
        </w:rPr>
        <w:t>υπάει το κουδούνι λήξεως του χρόνου ομιλίας του κυρίου Βουλευτή)</w:t>
      </w:r>
    </w:p>
    <w:p w14:paraId="0715B2D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της Κυβέρνησης, κλείνοντας, έχετε τρομοκρατηθεί από τη δημοσκοπική σας πτώση. Νομίζετε ότι με αυτά τα τερτίπια θα περιορίσετε την ήττα σας. Δεν διστάζετε να οξύνετε ή να υπο</w:t>
      </w:r>
      <w:r>
        <w:rPr>
          <w:rFonts w:eastAsia="Times New Roman" w:cs="Times New Roman"/>
          <w:szCs w:val="24"/>
        </w:rPr>
        <w:t>νομεύσετε συστηματικά και κατ’ εξακολούθηση τους θεσμούς. Με μικρούς θεσμούς, όμως, δεν είναι δυνατόν να γίνουν μεγάλα πράγματα. Δυστυχώς, αυτό που ποσώς σας εν</w:t>
      </w:r>
      <w:r>
        <w:rPr>
          <w:rFonts w:eastAsia="Times New Roman" w:cs="Times New Roman"/>
          <w:szCs w:val="24"/>
        </w:rPr>
        <w:lastRenderedPageBreak/>
        <w:t>διαφέρει είναι οι θεσμοί και ο σεβασμός σε αυτούς. Μόνο η πολιτική σας επιβίωση είναι που σας απ</w:t>
      </w:r>
      <w:r>
        <w:rPr>
          <w:rFonts w:eastAsia="Times New Roman" w:cs="Times New Roman"/>
          <w:szCs w:val="24"/>
        </w:rPr>
        <w:t xml:space="preserve">ασχολεί και αυτό φαίνεται καθημερινά. Η δημοκρατία μας, όμως, δεν έχει αδιέξοδα. Δίνει λύσεις και ο λαός θα δώσει πολύ σύντομα την απάντηση. </w:t>
      </w:r>
    </w:p>
    <w:p w14:paraId="0715B2D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0715B2D7"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0715B2D8"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sidRPr="00E14148">
        <w:rPr>
          <w:rFonts w:eastAsia="Times New Roman" w:cs="Times New Roman"/>
          <w:b/>
          <w:szCs w:val="24"/>
        </w:rPr>
        <w:t>ΠΡΟΕΔΡΕΥΩΝ (Δημήτριος Κρεμαστινός):</w:t>
      </w:r>
      <w:r>
        <w:rPr>
          <w:rFonts w:eastAsia="Times New Roman" w:cs="Times New Roman"/>
          <w:szCs w:val="24"/>
        </w:rPr>
        <w:t xml:space="preserve"> Και </w:t>
      </w:r>
      <w:r>
        <w:rPr>
          <w:rFonts w:eastAsia="Times New Roman" w:cs="Times New Roman"/>
          <w:szCs w:val="24"/>
        </w:rPr>
        <w:t>εγώ σας ευχαριστώ.</w:t>
      </w:r>
    </w:p>
    <w:p w14:paraId="0715B2D9"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Ο Αναπληρωτής Υπουργός Οικονομίας και Ανάπτυξης κ. Χαρίτσης έχει τον λόγο.</w:t>
      </w:r>
    </w:p>
    <w:p w14:paraId="0715B2DA"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b/>
          <w:szCs w:val="24"/>
        </w:rPr>
        <w:t>ΑΛΕΞΑΝΔΡ</w:t>
      </w:r>
      <w:r w:rsidRPr="00B86F1C">
        <w:rPr>
          <w:rFonts w:eastAsia="Times New Roman" w:cs="Times New Roman"/>
          <w:b/>
          <w:szCs w:val="24"/>
        </w:rPr>
        <w:t>ΟΣ ΧΑΡΙΤΣΗΣ (Αναπληρωτής Υπουργός Οικονομίας και Ανάπτυξης):</w:t>
      </w:r>
      <w:r w:rsidRPr="00B86F1C">
        <w:rPr>
          <w:rFonts w:eastAsia="Times New Roman" w:cs="Times New Roman"/>
          <w:szCs w:val="24"/>
        </w:rPr>
        <w:t xml:space="preserve"> Ε</w:t>
      </w:r>
      <w:r>
        <w:rPr>
          <w:rFonts w:eastAsia="Times New Roman" w:cs="Times New Roman"/>
          <w:szCs w:val="24"/>
        </w:rPr>
        <w:t>υχαριστώ, κύριε Πρόεδρε.</w:t>
      </w:r>
    </w:p>
    <w:p w14:paraId="0715B2DB"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Πολύ μεγάλη ένταση στο Κοινοβούλιο αυτές τις ημέρες. Είναι προφανές</w:t>
      </w:r>
      <w:r>
        <w:rPr>
          <w:rFonts w:eastAsia="Times New Roman" w:cs="Times New Roman"/>
          <w:szCs w:val="24"/>
        </w:rPr>
        <w:t xml:space="preserve"> ότι μια πολύ σημαντική προοδευτική μεταρρύθμιση, όπως ο «ΚΛΕΙΣΘΕΝΗΣ</w:t>
      </w:r>
      <w:r w:rsidRPr="00D41FE0">
        <w:rPr>
          <w:rFonts w:eastAsia="Times New Roman" w:cs="Times New Roman"/>
          <w:szCs w:val="24"/>
        </w:rPr>
        <w:t xml:space="preserve"> </w:t>
      </w:r>
      <w:r>
        <w:rPr>
          <w:rFonts w:eastAsia="Times New Roman" w:cs="Times New Roman"/>
          <w:szCs w:val="24"/>
          <w:lang w:val="en-US"/>
        </w:rPr>
        <w:t>I</w:t>
      </w:r>
      <w:r>
        <w:rPr>
          <w:rFonts w:eastAsia="Times New Roman" w:cs="Times New Roman"/>
          <w:szCs w:val="24"/>
        </w:rPr>
        <w:t>»</w:t>
      </w:r>
      <w:r w:rsidRPr="00845BD1">
        <w:rPr>
          <w:rFonts w:eastAsia="Times New Roman" w:cs="Times New Roman"/>
          <w:szCs w:val="24"/>
        </w:rPr>
        <w:t>,</w:t>
      </w:r>
      <w:r>
        <w:rPr>
          <w:rFonts w:eastAsia="Times New Roman" w:cs="Times New Roman"/>
          <w:szCs w:val="24"/>
        </w:rPr>
        <w:t xml:space="preserve"> διαταράσσει ισορροπίες δεκαετιών, ξεβολεύει κατεστημένα συμφέροντα και άρα, η ένταση ενδεχομένως σ</w:t>
      </w:r>
      <w:r w:rsidRPr="00CB7B80">
        <w:rPr>
          <w:rFonts w:eastAsia="Times New Roman" w:cs="Times New Roman"/>
          <w:szCs w:val="24"/>
        </w:rPr>
        <w:t>’</w:t>
      </w:r>
      <w:r>
        <w:rPr>
          <w:rFonts w:eastAsia="Times New Roman" w:cs="Times New Roman"/>
          <w:szCs w:val="24"/>
        </w:rPr>
        <w:t xml:space="preserve"> ένα βαθμό δικαιολογείται.</w:t>
      </w:r>
    </w:p>
    <w:p w14:paraId="0715B2D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Γιατί πράγματι το νομοσχέδιο που συζητάμε αυτές τις ημέρε</w:t>
      </w:r>
      <w:r>
        <w:rPr>
          <w:rFonts w:eastAsia="Times New Roman" w:cs="Times New Roman"/>
          <w:szCs w:val="24"/>
        </w:rPr>
        <w:t>ς, κυρίες και κύριοι Βουλευτές</w:t>
      </w:r>
      <w:r w:rsidRPr="00B34D33">
        <w:rPr>
          <w:rFonts w:eastAsia="Times New Roman" w:cs="Times New Roman"/>
          <w:szCs w:val="24"/>
        </w:rPr>
        <w:t>,</w:t>
      </w:r>
      <w:r>
        <w:rPr>
          <w:rFonts w:eastAsia="Times New Roman" w:cs="Times New Roman"/>
          <w:szCs w:val="24"/>
        </w:rPr>
        <w:t xml:space="preserve"> συνιστά μία μεγάλη προοδευτική τομή για την τοπική αυτοδιοίκηση. Ενισχύει την αποκέντρωση, αυξάνει σημαντικά τις δυνατότητες των </w:t>
      </w:r>
      <w:r>
        <w:rPr>
          <w:rFonts w:eastAsia="Times New Roman" w:cs="Times New Roman"/>
          <w:szCs w:val="24"/>
        </w:rPr>
        <w:t>οργανισμών τοπικής α</w:t>
      </w:r>
      <w:r>
        <w:rPr>
          <w:rFonts w:eastAsia="Times New Roman" w:cs="Times New Roman"/>
          <w:szCs w:val="24"/>
        </w:rPr>
        <w:t xml:space="preserve">υτοδιοίκησης να επιλύσουν τα προβλήματά τους και διευκολύνει τη λειτουργία </w:t>
      </w:r>
      <w:r>
        <w:rPr>
          <w:rFonts w:eastAsia="Times New Roman" w:cs="Times New Roman"/>
          <w:szCs w:val="24"/>
        </w:rPr>
        <w:t xml:space="preserve">τους. Κυρίως όμως, διευρύνει τη δημοκρατία και τη συμμετοχή των πολιτών στα κοινά του τόπου τους, στα κοινά των τοπικών κοινωνιών. </w:t>
      </w:r>
    </w:p>
    <w:p w14:paraId="0715B2D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απλή αναλογική που εισάγει ο νόμος είναι μία δημοκρατική επανάσταση για την τοπική αυτοδιοίκηση</w:t>
      </w:r>
      <w:r w:rsidRPr="00B34D33">
        <w:rPr>
          <w:rFonts w:eastAsia="Times New Roman" w:cs="Times New Roman"/>
          <w:szCs w:val="24"/>
        </w:rPr>
        <w:t>,</w:t>
      </w:r>
      <w:r>
        <w:rPr>
          <w:rFonts w:eastAsia="Times New Roman" w:cs="Times New Roman"/>
          <w:szCs w:val="24"/>
        </w:rPr>
        <w:t xml:space="preserve"> καθώς δημιουργεί τις προϋ</w:t>
      </w:r>
      <w:r>
        <w:rPr>
          <w:rFonts w:eastAsia="Times New Roman" w:cs="Times New Roman"/>
          <w:szCs w:val="24"/>
        </w:rPr>
        <w:t xml:space="preserve">ποθέσεις για πραγματικά αντιπροσωπευτικά όργανα αυτοδιοίκησης </w:t>
      </w:r>
      <w:r w:rsidRPr="00B34D33">
        <w:rPr>
          <w:rFonts w:eastAsia="Times New Roman" w:cs="Times New Roman"/>
          <w:szCs w:val="24"/>
        </w:rPr>
        <w:t>-</w:t>
      </w:r>
      <w:r>
        <w:rPr>
          <w:rFonts w:eastAsia="Times New Roman" w:cs="Times New Roman"/>
          <w:szCs w:val="24"/>
        </w:rPr>
        <w:t>και σε δημοτικό και σε περιφερειακό επίπεδο- διασφαλίζει ότι τα όργανα αυτά θα έχουν ουσιαστικές αρμοδιότητες και κυρίως ευνοεί τις προγραμματικές συγκλίσεις και τις συνθέσεις</w:t>
      </w:r>
      <w:r w:rsidRPr="00B34D33">
        <w:rPr>
          <w:rFonts w:eastAsia="Times New Roman" w:cs="Times New Roman"/>
          <w:szCs w:val="24"/>
        </w:rPr>
        <w:t>,</w:t>
      </w:r>
      <w:r>
        <w:rPr>
          <w:rFonts w:eastAsia="Times New Roman" w:cs="Times New Roman"/>
          <w:szCs w:val="24"/>
        </w:rPr>
        <w:t xml:space="preserve"> δημιουργώντας κο</w:t>
      </w:r>
      <w:r>
        <w:rPr>
          <w:rFonts w:eastAsia="Times New Roman" w:cs="Times New Roman"/>
          <w:szCs w:val="24"/>
        </w:rPr>
        <w:t xml:space="preserve">υλτούρα συνεργασιών, που είναι απαραίτητη για την επίλυση των πολύ σημαντικών προβλημάτων που αντιμετωπίζουν σήμερα οι τοπικές κοινωνίες. </w:t>
      </w:r>
    </w:p>
    <w:p w14:paraId="0715B2D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 σημαντικές παρεμβάσεις</w:t>
      </w:r>
      <w:r w:rsidRPr="00B34D33">
        <w:rPr>
          <w:rFonts w:eastAsia="Times New Roman" w:cs="Times New Roman"/>
          <w:szCs w:val="24"/>
        </w:rPr>
        <w:t>,</w:t>
      </w:r>
      <w:r>
        <w:rPr>
          <w:rFonts w:eastAsia="Times New Roman" w:cs="Times New Roman"/>
          <w:szCs w:val="24"/>
        </w:rPr>
        <w:t xml:space="preserve"> όμως</w:t>
      </w:r>
      <w:r w:rsidRPr="00B34D33">
        <w:rPr>
          <w:rFonts w:eastAsia="Times New Roman" w:cs="Times New Roman"/>
          <w:szCs w:val="24"/>
        </w:rPr>
        <w:t>,</w:t>
      </w:r>
      <w:r>
        <w:rPr>
          <w:rFonts w:eastAsia="Times New Roman" w:cs="Times New Roman"/>
          <w:szCs w:val="24"/>
        </w:rPr>
        <w:t xml:space="preserve"> δεν περιορίζονται στην απλή αναλογική. Το νομοσχέδιο περιλαμβάνει και μία σειρά </w:t>
      </w:r>
      <w:r>
        <w:rPr>
          <w:rFonts w:eastAsia="Times New Roman" w:cs="Times New Roman"/>
          <w:szCs w:val="24"/>
        </w:rPr>
        <w:lastRenderedPageBreak/>
        <w:t xml:space="preserve">από </w:t>
      </w:r>
      <w:r>
        <w:rPr>
          <w:rFonts w:eastAsia="Times New Roman" w:cs="Times New Roman"/>
          <w:szCs w:val="24"/>
        </w:rPr>
        <w:t>άλλες ρυθμίσεις</w:t>
      </w:r>
      <w:r w:rsidRPr="00B34D33">
        <w:rPr>
          <w:rFonts w:eastAsia="Times New Roman" w:cs="Times New Roman"/>
          <w:szCs w:val="24"/>
        </w:rPr>
        <w:t>,</w:t>
      </w:r>
      <w:r>
        <w:rPr>
          <w:rFonts w:eastAsia="Times New Roman" w:cs="Times New Roman"/>
          <w:szCs w:val="24"/>
        </w:rPr>
        <w:t xml:space="preserve"> που είναι πολύ σημαντικές</w:t>
      </w:r>
      <w:r w:rsidRPr="00B34D33">
        <w:rPr>
          <w:rFonts w:eastAsia="Times New Roman" w:cs="Times New Roman"/>
          <w:szCs w:val="24"/>
        </w:rPr>
        <w:t>,</w:t>
      </w:r>
      <w:r>
        <w:rPr>
          <w:rFonts w:eastAsia="Times New Roman" w:cs="Times New Roman"/>
          <w:szCs w:val="24"/>
        </w:rPr>
        <w:t xml:space="preserve"> καθώς ενισχύουν την αντιπροσωπευτικότητα, τη δημοκρατική έκφραση και τη συμμετοχή των πολιτών</w:t>
      </w:r>
      <w:r w:rsidRPr="00B34D33">
        <w:rPr>
          <w:rFonts w:eastAsia="Times New Roman" w:cs="Times New Roman"/>
          <w:szCs w:val="24"/>
        </w:rPr>
        <w:t xml:space="preserve">, </w:t>
      </w:r>
      <w:r w:rsidRPr="00A37EC3">
        <w:rPr>
          <w:rFonts w:eastAsia="Times New Roman" w:cs="Times New Roman"/>
        </w:rPr>
        <w:t>αλλά</w:t>
      </w:r>
      <w:r>
        <w:rPr>
          <w:rFonts w:eastAsia="Times New Roman" w:cs="Times New Roman"/>
          <w:szCs w:val="24"/>
        </w:rPr>
        <w:t xml:space="preserve"> και τις δομές ελέγχου, ενώ παράλληλα διευκολύνουν την καθημερινή λειτουργία των ΟΤΑ. </w:t>
      </w:r>
    </w:p>
    <w:p w14:paraId="0715B2D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Σταχυολογώ εντελώς </w:t>
      </w:r>
      <w:r>
        <w:rPr>
          <w:rFonts w:eastAsia="Times New Roman" w:cs="Times New Roman"/>
          <w:szCs w:val="24"/>
        </w:rPr>
        <w:t>επιγραμματικά μερικές από αυτές: Η ενίσχυση της λειτουργίας των κοινοτήτων με την μεταφορά αρμοδιοτήτων, αλλά και πόρων, για την εκτέλεση απαραίτητων εργασιών στις κοινότητες. Η θεσμοθέτηση της δυνατότητας συνελεύσεων ανά συνοικία ή εν</w:t>
      </w:r>
      <w:r>
        <w:rPr>
          <w:rFonts w:eastAsia="Times New Roman" w:cs="Times New Roman"/>
          <w:szCs w:val="24"/>
        </w:rPr>
        <w:t>ορία σε κοινότητες άν</w:t>
      </w:r>
      <w:r>
        <w:rPr>
          <w:rFonts w:eastAsia="Times New Roman" w:cs="Times New Roman"/>
          <w:szCs w:val="24"/>
        </w:rPr>
        <w:t>ω των δύο χιλιάδων</w:t>
      </w:r>
      <w:r>
        <w:rPr>
          <w:rFonts w:eastAsia="Times New Roman" w:cs="Times New Roman"/>
          <w:szCs w:val="24"/>
        </w:rPr>
        <w:t xml:space="preserve"> κατοίκων. Η ενεργοποίηση, επιτέλους, του θεσμού των δημοψηφισμάτων, που επεκτείνεται και στο επίπεδο της περιφέρειας, μέτρο που επίσης ενθαρρύνει τη συμμετοχή των πολιτών στα κοινά και διευρύνει τον διάλογο στην κοινωνία, καθώς και τη συ</w:t>
      </w:r>
      <w:r>
        <w:rPr>
          <w:rFonts w:eastAsia="Times New Roman" w:cs="Times New Roman"/>
          <w:szCs w:val="24"/>
        </w:rPr>
        <w:t>νυπευθυνότητα στις διαδικασίες λήψης των αποφάσεων.</w:t>
      </w:r>
    </w:p>
    <w:p w14:paraId="0715B2E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Όλα αυτά είναι εξαιρετικά και πάρα πολύ σημαντικά. Επιτρέψτε μου, όμως, να αναφερθώ στη σύντομη αυτή τοποθέτηση, σε ένα θέμα το οποίο δεν έχει συζητηθεί επαρκώς. Αυτό είναι η χρηματοδότηση των </w:t>
      </w:r>
      <w:r>
        <w:rPr>
          <w:rFonts w:eastAsia="Times New Roman" w:cs="Times New Roman"/>
          <w:szCs w:val="24"/>
        </w:rPr>
        <w:t xml:space="preserve">οργανισμών </w:t>
      </w:r>
      <w:r>
        <w:rPr>
          <w:rFonts w:eastAsia="Times New Roman" w:cs="Times New Roman"/>
          <w:szCs w:val="24"/>
        </w:rPr>
        <w:t>τοπικής α</w:t>
      </w:r>
      <w:r>
        <w:rPr>
          <w:rFonts w:eastAsia="Times New Roman" w:cs="Times New Roman"/>
          <w:szCs w:val="24"/>
        </w:rPr>
        <w:t xml:space="preserve">υτοδιοίκησης. </w:t>
      </w:r>
    </w:p>
    <w:p w14:paraId="0715B2E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Αναφέρομαι στα ζητήματα χρηματοδότησης κυρίως ως προς τον πρώτο βαθμό, ως προς τους δήμους, καθώς πράγματι, το τοπίο που έχει διαμορφωθεί στην αυτοδιοίκηση τα προηγούμενα χρόνια, δημιουργεί μία σημαντική ανισορροπία μεταξύ των δύο β</w:t>
      </w:r>
      <w:r>
        <w:rPr>
          <w:rFonts w:eastAsia="Times New Roman" w:cs="Times New Roman"/>
          <w:szCs w:val="24"/>
        </w:rPr>
        <w:t xml:space="preserve">αθμών, του πρώτου και του δεύτερου βαθμού αυτοδιοίκησης. </w:t>
      </w:r>
    </w:p>
    <w:p w14:paraId="0715B2E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Έχουμε κάνει, λοιπόν, ως Κυβέρνηση, μία πολύ μεγάλη προσπάθεια τα τελευταία τρία χρόνια, σε συνθήκες μάλιστα ιδιαίτερα δύσκολες δημοσιονομικά, καθώς είναι γνωστό ότι με τις προηγούμενες κακοσχεδιασμ</w:t>
      </w:r>
      <w:r>
        <w:rPr>
          <w:rFonts w:eastAsia="Times New Roman" w:cs="Times New Roman"/>
          <w:szCs w:val="24"/>
        </w:rPr>
        <w:t xml:space="preserve">ένες, κατά τη γνώμη μας, μεταρρυθμίσεις, οι δήμοι, πράγματι, επωμίστηκαν σημαντικά αυξημένες αρμοδιότητες, χωρίς όμως να ενισχυθούν με τους αναγκαίους πόρους και το προσωπικό για να τις φέρουν εις πέρας. </w:t>
      </w:r>
    </w:p>
    <w:p w14:paraId="0715B2E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κρίση αυτή παροξύνθηκε δραματικά μέσα στην περίοδ</w:t>
      </w:r>
      <w:r>
        <w:rPr>
          <w:rFonts w:eastAsia="Times New Roman" w:cs="Times New Roman"/>
          <w:szCs w:val="24"/>
        </w:rPr>
        <w:t xml:space="preserve">ο της λιτότητας, περιόρισε ακόμη περισσότερο τη χρηματοδότηση και τα έσοδα των δήμων, ενώ η μείωση του προσωπικού και η απουσία νέων προσλήψεων οδήγησε τους </w:t>
      </w:r>
      <w:r>
        <w:rPr>
          <w:rFonts w:eastAsia="Times New Roman" w:cs="Times New Roman"/>
          <w:szCs w:val="24"/>
        </w:rPr>
        <w:t>οργανισμούς τοπικής α</w:t>
      </w:r>
      <w:r>
        <w:rPr>
          <w:rFonts w:eastAsia="Times New Roman" w:cs="Times New Roman"/>
          <w:szCs w:val="24"/>
        </w:rPr>
        <w:t xml:space="preserve">υτοδιοίκησης στα όρια των αντοχών τους. </w:t>
      </w:r>
    </w:p>
    <w:p w14:paraId="0715B2E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Η Κυβέρνησή μας, λοιπόν, κινήθηκε απο</w:t>
      </w:r>
      <w:r>
        <w:rPr>
          <w:rFonts w:eastAsia="Times New Roman" w:cs="Times New Roman"/>
          <w:szCs w:val="24"/>
        </w:rPr>
        <w:t>φασιστικά προς την κατεύθυνση ενίσχυσης των δήμων, τόσο με την ενεργοποίηση των κονδυλίων που είχαμε στη διάθεσή μας, αλλά και με την εξεύρεση νέων.</w:t>
      </w:r>
    </w:p>
    <w:p w14:paraId="0715B2E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Αναφέρω, για παράδειγμα, τα προγράμματα του νέου ΕΣΠΑ 2014</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2020. Έχουμε προχωρήσει στην υλοποίηση σημαντικών προγραμμάτων για κρίσιμα έργα τοπικών υποδομών σε όλη τη χώρα -έργα ύδρευσης, αποχέτευσης, διαχείρισης απορριμμάτων, στερεών αποβλήτων, λυμάτων, αξιοποίησης τουριστικού και πολιτιστικού αποθέματος- αλλά και</w:t>
      </w:r>
      <w:r>
        <w:rPr>
          <w:rFonts w:eastAsia="Times New Roman" w:cs="Times New Roman"/>
          <w:szCs w:val="24"/>
        </w:rPr>
        <w:t xml:space="preserve"> προγραμμάτων κοινωφελούς εργασίας, τα οποία δίνουν τη δυνατότητα στους δήμους να υποστηρίζονται με επιπλέον προσωπικό σε κρίσιμους τομείς της δουλειάς τους.</w:t>
      </w:r>
    </w:p>
    <w:p w14:paraId="0715B2E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Βεβαίως, προς αυτή την κατεύθυνση, αυξήσαμε και τους πόρους του Εθνικού Προγράμματος Δημοσίων Επεν</w:t>
      </w:r>
      <w:r>
        <w:rPr>
          <w:rFonts w:eastAsia="Times New Roman" w:cs="Times New Roman"/>
          <w:szCs w:val="24"/>
        </w:rPr>
        <w:t xml:space="preserve">δύσεων. Υπενθυμίζω ότι το Εθνικό Πρόγραμμα Δημοσίων Επενδύσεων βρέθηκε στα 700 εκατομμύρια ευρώ το 2015 και σήμερα βρίσκεται στα 1,3 </w:t>
      </w:r>
      <w:r>
        <w:rPr>
          <w:rFonts w:eastAsia="Times New Roman" w:cs="Times New Roman"/>
          <w:szCs w:val="24"/>
        </w:rPr>
        <w:t>δισεκατομμύριο</w:t>
      </w:r>
      <w:r>
        <w:rPr>
          <w:rFonts w:eastAsia="Times New Roman" w:cs="Times New Roman"/>
          <w:szCs w:val="24"/>
        </w:rPr>
        <w:t xml:space="preserve"> ευρώ, με προοπτική του χρόνου να </w:t>
      </w:r>
      <w:r>
        <w:rPr>
          <w:rFonts w:eastAsia="Times New Roman" w:cs="Times New Roman"/>
          <w:szCs w:val="24"/>
        </w:rPr>
        <w:lastRenderedPageBreak/>
        <w:t xml:space="preserve">φτάσει στο ενάμισι εκατομμύριο. Η πλειονότητα αυτών των πόρων κατευθύνεται </w:t>
      </w:r>
      <w:r>
        <w:rPr>
          <w:rFonts w:eastAsia="Times New Roman" w:cs="Times New Roman"/>
          <w:szCs w:val="24"/>
        </w:rPr>
        <w:t>στους φορείς της αυτοδιοίκησης.</w:t>
      </w:r>
    </w:p>
    <w:p w14:paraId="0715B2E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Επιπλέον, πολύ πρόσφατα ξεκίνησε από το Υπουργείο Εσωτερικών η υλοποίηση των προγραμμάτων «</w:t>
      </w:r>
      <w:r>
        <w:rPr>
          <w:rFonts w:eastAsia="Times New Roman" w:cs="Times New Roman"/>
          <w:szCs w:val="24"/>
        </w:rPr>
        <w:t>ΦΙΛΟΔΗΜΟΣ</w:t>
      </w:r>
      <w:r>
        <w:rPr>
          <w:rFonts w:eastAsia="Times New Roman" w:cs="Times New Roman"/>
          <w:szCs w:val="24"/>
        </w:rPr>
        <w:t xml:space="preserve">», με ιδιαίτερη μάλιστα επιτυχία, που χρηματοδοτούν τους ΟΤΑ -χωρίς </w:t>
      </w:r>
      <w:r>
        <w:rPr>
          <w:rFonts w:eastAsia="Times New Roman" w:cs="Times New Roman"/>
          <w:szCs w:val="24"/>
        </w:rPr>
        <w:t>κα</w:t>
      </w:r>
      <w:r>
        <w:rPr>
          <w:rFonts w:eastAsia="Times New Roman" w:cs="Times New Roman"/>
          <w:szCs w:val="24"/>
        </w:rPr>
        <w:t>μ</w:t>
      </w:r>
      <w:r>
        <w:rPr>
          <w:rFonts w:eastAsia="Times New Roman" w:cs="Times New Roman"/>
          <w:szCs w:val="24"/>
        </w:rPr>
        <w:t>μία</w:t>
      </w:r>
      <w:r>
        <w:rPr>
          <w:rFonts w:eastAsia="Times New Roman" w:cs="Times New Roman"/>
          <w:szCs w:val="24"/>
        </w:rPr>
        <w:t xml:space="preserve"> επιβάρυνση για τους </w:t>
      </w:r>
      <w:r>
        <w:rPr>
          <w:rFonts w:eastAsia="Times New Roman" w:cs="Times New Roman"/>
          <w:szCs w:val="24"/>
        </w:rPr>
        <w:t>οργανισμούς τοπικής α</w:t>
      </w:r>
      <w:r>
        <w:rPr>
          <w:rFonts w:eastAsia="Times New Roman" w:cs="Times New Roman"/>
          <w:szCs w:val="24"/>
        </w:rPr>
        <w:t>υτοδιοίκ</w:t>
      </w:r>
      <w:r>
        <w:rPr>
          <w:rFonts w:eastAsia="Times New Roman" w:cs="Times New Roman"/>
          <w:szCs w:val="24"/>
        </w:rPr>
        <w:t>ησης- με 500 εκατομμύρια ευρώ αρχικά και με προοπτική σε βάθος πενταετίας να φτάσουν αυτά τα κονδύλια στα 2 δισεκατομμύρια ευρώ.</w:t>
      </w:r>
    </w:p>
    <w:p w14:paraId="0715B2E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Ταυτόχρονα, γίνονται στοχευμένες παρεμβάσεις, όπως τα ειδικά αναπτυξιακά προγράμματα για τα νησιά του </w:t>
      </w:r>
      <w:r>
        <w:rPr>
          <w:rFonts w:eastAsia="Times New Roman" w:cs="Times New Roman"/>
          <w:szCs w:val="24"/>
        </w:rPr>
        <w:t>βορείου</w:t>
      </w:r>
      <w:r>
        <w:rPr>
          <w:rFonts w:eastAsia="Times New Roman" w:cs="Times New Roman"/>
          <w:szCs w:val="24"/>
        </w:rPr>
        <w:t xml:space="preserve"> και του </w:t>
      </w:r>
      <w:r>
        <w:rPr>
          <w:rFonts w:eastAsia="Times New Roman" w:cs="Times New Roman"/>
          <w:szCs w:val="24"/>
        </w:rPr>
        <w:t>ν</w:t>
      </w:r>
      <w:r>
        <w:rPr>
          <w:rFonts w:eastAsia="Times New Roman" w:cs="Times New Roman"/>
          <w:szCs w:val="24"/>
        </w:rPr>
        <w:t>οτίου Αι</w:t>
      </w:r>
      <w:r>
        <w:rPr>
          <w:rFonts w:eastAsia="Times New Roman" w:cs="Times New Roman"/>
          <w:szCs w:val="24"/>
        </w:rPr>
        <w:t xml:space="preserve">γαίου, αλλά και η χρηματοδότηση πολύ σημαντικών μεταρρυθμίσεων, όπως το μεταφορικό ισοδύναμο στα νησιά. Υπάρχει στήριξη, λοιπόν, της νησιωτικότητας στην πράξη </w:t>
      </w:r>
      <w:r w:rsidRPr="00C7274B">
        <w:rPr>
          <w:rFonts w:eastAsia="Times New Roman" w:cs="Times New Roman"/>
          <w:szCs w:val="24"/>
        </w:rPr>
        <w:t>μέσα</w:t>
      </w:r>
      <w:r>
        <w:rPr>
          <w:rFonts w:eastAsia="Times New Roman" w:cs="Times New Roman"/>
          <w:szCs w:val="24"/>
        </w:rPr>
        <w:t xml:space="preserve"> </w:t>
      </w:r>
      <w:r w:rsidRPr="00C7274B">
        <w:rPr>
          <w:rFonts w:eastAsia="Times New Roman" w:cs="Times New Roman"/>
          <w:szCs w:val="24"/>
        </w:rPr>
        <w:t>από τους χρηματοδοτικούς αυτούς πόρους.</w:t>
      </w:r>
    </w:p>
    <w:p w14:paraId="0715B2E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Συνολικά, για τον Α’ βαθμό της αυτοδιοίκησης, αυτά τ</w:t>
      </w:r>
      <w:r>
        <w:rPr>
          <w:rFonts w:eastAsia="Times New Roman" w:cs="Times New Roman"/>
          <w:szCs w:val="24"/>
        </w:rPr>
        <w:t xml:space="preserve">α τρία χρόνια έχουν ήδη δεσμευθεί και κατευθυνθεί με προγράμματα με αποκλειστικούς δικαιούχους τους δήμους περισσότερα </w:t>
      </w:r>
      <w:r>
        <w:rPr>
          <w:rFonts w:eastAsia="Times New Roman" w:cs="Times New Roman"/>
          <w:szCs w:val="24"/>
        </w:rPr>
        <w:lastRenderedPageBreak/>
        <w:t>από 4 δισεκατομμύρια ευρώ από το σύνολο αυτών των χρηματοδοτικών πηγών. Πρόκειται για χρήματα, τα οποία ο Α’ βαθμός τοπικής αυτοδιοίκησης</w:t>
      </w:r>
      <w:r>
        <w:rPr>
          <w:rFonts w:eastAsia="Times New Roman" w:cs="Times New Roman"/>
          <w:szCs w:val="24"/>
        </w:rPr>
        <w:t xml:space="preserve"> δεν είχε ξαναδεί ποτέ από τέτοιου τύπου προγράμματα. Μάλιστα, αυτό γίνεται, όχι με τη λογική, η οποία επικράτησε στο παρελθόν επί δεκαετίες με πελατειακούς όρους, ούτε βεβαίως και με την κατ’ αποκοπή παροχή ενίσχυσης στους δήμους. Θυμόμαστε παλαιότερα τα </w:t>
      </w:r>
      <w:r>
        <w:rPr>
          <w:rFonts w:eastAsia="Times New Roman" w:cs="Times New Roman"/>
          <w:szCs w:val="24"/>
        </w:rPr>
        <w:t>περίφημα πενηντάρικα, τα 50.000 ευρώ σε κάθε δήμο, απλώς και μόνο για να μην γκρινιάζουν οι τοπικές αρχές. Αυτό γίνεται με σχέδιο, με ολοκληρωμένα προγράμματα, με ξεκάθαρα κριτήρια αξιολόγησης κοινά για όλους. Έτσι, υλοποιούνται πολύ σημαντικά έργα, αλλά κ</w:t>
      </w:r>
      <w:r>
        <w:rPr>
          <w:rFonts w:eastAsia="Times New Roman" w:cs="Times New Roman"/>
          <w:szCs w:val="24"/>
        </w:rPr>
        <w:t>αι παρεμβάσεις ενίσχυσης τοπικής επιχειρηματικότητας, οι οποίες θα έπρεπε να έχουν υλοποιηθεί εδώ και δεκαετίες. Διότι, βεβαίως, κατά τη γνώμη μας, η εθνική αναπτυξιακή προσπάθεια, εάν δεν δώσει έμφαση στο τοπικό και περιφερειακό επίπεδο, δεν μπορεί να είν</w:t>
      </w:r>
      <w:r>
        <w:rPr>
          <w:rFonts w:eastAsia="Times New Roman" w:cs="Times New Roman"/>
          <w:szCs w:val="24"/>
        </w:rPr>
        <w:t xml:space="preserve">αι αποτελεσματική. </w:t>
      </w:r>
    </w:p>
    <w:p w14:paraId="0715B2E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προσπάθεια αυτή αποδίδει καρπούς. Δεν είναι τυχαίο ότι σε όλα τα περιφερειακά αναπτυξιακά συνέδρια, τα οποία </w:t>
      </w:r>
      <w:r>
        <w:rPr>
          <w:rFonts w:eastAsia="Times New Roman" w:cs="Times New Roman"/>
          <w:szCs w:val="24"/>
        </w:rPr>
        <w:lastRenderedPageBreak/>
        <w:t>διοργανώσαμε τους τελευταίους μήνες και στις δεκατρείς περιφέρειες της χώρας η συντριπτική πλειοψηφία των αυτοδιοικητικών φορ</w:t>
      </w:r>
      <w:r>
        <w:rPr>
          <w:rFonts w:eastAsia="Times New Roman" w:cs="Times New Roman"/>
          <w:szCs w:val="24"/>
        </w:rPr>
        <w:t xml:space="preserve">έων, των εκπροσώπων τους, ανεξαρτήτως –θα έλεγα- μάλιστα κομματικής τοποθέτησης αναγνώρισαν όλη αυτήν την προσπάθεια που γίνεται από τα συναρμόδια Υπουργεία. </w:t>
      </w:r>
    </w:p>
    <w:p w14:paraId="0715B2E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Τα χρήματα, όμως, από μόνα τους δεν φτάνουν. Χρειάζεται και η θεσμική θωράκιση των οργανισμών τοπ</w:t>
      </w:r>
      <w:r>
        <w:rPr>
          <w:rFonts w:eastAsia="Times New Roman" w:cs="Times New Roman"/>
          <w:szCs w:val="24"/>
        </w:rPr>
        <w:t>ικής αυτοδιοίκησης. Οι παρεμβάσεις του «</w:t>
      </w:r>
      <w:r>
        <w:rPr>
          <w:rFonts w:eastAsia="Times New Roman" w:cs="Times New Roman"/>
          <w:szCs w:val="24"/>
        </w:rPr>
        <w:t>ΚΛΕΙΣΘΕΝΗ</w:t>
      </w:r>
      <w:r>
        <w:rPr>
          <w:rFonts w:eastAsia="Times New Roman" w:cs="Times New Roman"/>
          <w:szCs w:val="24"/>
        </w:rPr>
        <w:t xml:space="preserve"> Ι» σε αυτήν την κατεύθυνση σε θεσμικό και διαχειριστικό επίπεδο είναι πολύ σημαντικές, καθώς η διαδικασία κατάρτισης του προϋπολογισμού των ΟΤΑ αναβαθμίζεται και γίνεται περισσότερο συμμετοχική, εκπονείται </w:t>
      </w:r>
      <w:r>
        <w:rPr>
          <w:rFonts w:eastAsia="Times New Roman" w:cs="Times New Roman"/>
          <w:szCs w:val="24"/>
        </w:rPr>
        <w:t>πλέον τετραετές επιχειρησιακό πρόγραμμα που ενισχύει τον μεσοπρόθεσμο προγραμματισμό των δήμων, σταματάει η λογική των αποσπασματικών έργων βιτρίνας που κυριάρχησαν στους δήμους τις προηγούμενες δεκαετίες, ενώ ταυτόχρονα αναβαθμίζεται και ο ρόλος φορέων, ό</w:t>
      </w:r>
      <w:r>
        <w:rPr>
          <w:rFonts w:eastAsia="Times New Roman" w:cs="Times New Roman"/>
          <w:szCs w:val="24"/>
        </w:rPr>
        <w:t>πως η ΜΟΔ και η ΕΕΤΑΑ, ώστε να μπορούν να συνδράμουν τους δήμους με προσωπικό και τεχνογνωσία στην υλοποίηση των αναγκαίων έργων. Πρό</w:t>
      </w:r>
      <w:r>
        <w:rPr>
          <w:rFonts w:eastAsia="Times New Roman" w:cs="Times New Roman"/>
          <w:szCs w:val="24"/>
        </w:rPr>
        <w:lastRenderedPageBreak/>
        <w:t>κειται για ένα πολύ κρίσιμο ζήτημα, το ζήτημα της υποστελέχωσης των δήμων, ειδικά σε εξειδικευμένο τεχνικό και επιστημονικό</w:t>
      </w:r>
      <w:r>
        <w:rPr>
          <w:rFonts w:eastAsia="Times New Roman" w:cs="Times New Roman"/>
          <w:szCs w:val="24"/>
        </w:rPr>
        <w:t xml:space="preserve"> προσωπικό. </w:t>
      </w:r>
    </w:p>
    <w:p w14:paraId="0715B2EC" w14:textId="77777777" w:rsidR="006222AF" w:rsidRDefault="006453C1">
      <w:pPr>
        <w:spacing w:after="0" w:line="600" w:lineRule="auto"/>
        <w:ind w:firstLine="720"/>
        <w:jc w:val="both"/>
        <w:rPr>
          <w:rFonts w:eastAsia="Times New Roman" w:cs="Times New Roman"/>
          <w:b/>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2E7C5D">
        <w:rPr>
          <w:rFonts w:eastAsia="Times New Roman" w:cs="Times New Roman"/>
          <w:b/>
          <w:szCs w:val="24"/>
        </w:rPr>
        <w:t>ΣΠΥΡΙΔΩΝ ΛΥΚΟΥΔΗΣ)</w:t>
      </w:r>
    </w:p>
    <w:p w14:paraId="0715B2E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Εδώ, πρέπει όλες οι πολιτικές δυνάμεις να τοποθετηθούν. Συμφωνούν με το αίτημα των εκπροσώπων της αυτοδιοίκησης -ανεξαρτήτως κομματικής τοποθέτ</w:t>
      </w:r>
      <w:r>
        <w:rPr>
          <w:rFonts w:eastAsia="Times New Roman" w:cs="Times New Roman"/>
          <w:szCs w:val="24"/>
        </w:rPr>
        <w:t>ησης, είναι ένα αίτημα, το οποίο διατρέχει οριζόντια όλο τον χώρο της αυτοδιοίκησης- για ανάγκη προσλήψεων εξειδικευμένου προσωπικού που θα μπορεί να ανταποκριθεί στις απαιτήσεις όλων αυτών των χρηματοδοτικών ευκαιριών που υπάρχουν αυτή τη στιγμή; Ή συμφων</w:t>
      </w:r>
      <w:r>
        <w:rPr>
          <w:rFonts w:eastAsia="Times New Roman" w:cs="Times New Roman"/>
          <w:szCs w:val="24"/>
        </w:rPr>
        <w:t xml:space="preserve">ούν με τις λογικές, οι οποίες επικρατούν –τις έχουμε ακούσει και από τον Αρχηγό της Αξιωματικής Αντιπολίτευσης- για </w:t>
      </w:r>
      <w:r>
        <w:rPr>
          <w:rFonts w:eastAsia="Times New Roman" w:cs="Times New Roman"/>
          <w:szCs w:val="24"/>
        </w:rPr>
        <w:t>μί</w:t>
      </w:r>
      <w:r>
        <w:rPr>
          <w:rFonts w:eastAsia="Times New Roman" w:cs="Times New Roman"/>
          <w:szCs w:val="24"/>
        </w:rPr>
        <w:t xml:space="preserve">α λογική μείωσης του κόστους, άρα, επιπλέον απολύσεων και στους ΟΤΑ; </w:t>
      </w:r>
    </w:p>
    <w:p w14:paraId="0715B2E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Υπουργέ, πρέπει να ολοκληρώσετ</w:t>
      </w:r>
      <w:r>
        <w:rPr>
          <w:rFonts w:eastAsia="Times New Roman" w:cs="Times New Roman"/>
          <w:szCs w:val="24"/>
        </w:rPr>
        <w:t xml:space="preserve">ε. </w:t>
      </w:r>
    </w:p>
    <w:p w14:paraId="0715B2E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ΧΑΡΙΤΣΗΣ (Αναπληρωτής Υπουργός Οικονομίας και Ανάπτυξης): </w:t>
      </w:r>
      <w:r>
        <w:rPr>
          <w:rFonts w:eastAsia="Times New Roman" w:cs="Times New Roman"/>
          <w:szCs w:val="24"/>
        </w:rPr>
        <w:t xml:space="preserve">Ολοκληρώνω σε μισό λεπτό, κύριε Πρόεδρε. </w:t>
      </w:r>
    </w:p>
    <w:p w14:paraId="0715B2F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Μετασχηματίζεται και το Παρατηρητήριο, το οποίο ενισχύει την οικονομική αυτοτέλεια των δήμων, όχι πλέον με κατασταλτικούς όρους, όπως γινόταν</w:t>
      </w:r>
      <w:r>
        <w:rPr>
          <w:rFonts w:eastAsia="Times New Roman" w:cs="Times New Roman"/>
          <w:szCs w:val="24"/>
        </w:rPr>
        <w:t xml:space="preserve"> μέχρι σήμερα. </w:t>
      </w:r>
    </w:p>
    <w:p w14:paraId="0715B2F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Αντίστοιχες, παρεμβάσεις είχαν γίνει και το προηγούμενο διάστημα από το Υπουργείο Εσωτερικών. Έρχεται, λοιπόν, ο «</w:t>
      </w:r>
      <w:r>
        <w:rPr>
          <w:rFonts w:eastAsia="Times New Roman" w:cs="Times New Roman"/>
          <w:szCs w:val="24"/>
        </w:rPr>
        <w:t>ΚΛΕΙΣΘΕΝΗΣ</w:t>
      </w:r>
      <w:r>
        <w:rPr>
          <w:rFonts w:eastAsia="Times New Roman" w:cs="Times New Roman"/>
          <w:szCs w:val="24"/>
        </w:rPr>
        <w:t xml:space="preserve"> Ι» να ολοκληρώσει αυτή τη φάση σημαντικών θεσμικών παρεμβάσεις, οι οποίες δίνουν τη δυνατότητα και διευκολύνουν του</w:t>
      </w:r>
      <w:r>
        <w:rPr>
          <w:rFonts w:eastAsia="Times New Roman" w:cs="Times New Roman"/>
          <w:szCs w:val="24"/>
        </w:rPr>
        <w:t>ς οργανισμούς τοπικής αυτοδιοίκησης να αξιοποιήσουν όλες τις χρηματοδοτικές δυνατότητες. Έρχεται, λοιπόν, ο «</w:t>
      </w:r>
      <w:r>
        <w:rPr>
          <w:rFonts w:eastAsia="Times New Roman" w:cs="Times New Roman"/>
          <w:szCs w:val="24"/>
        </w:rPr>
        <w:t>ΚΛΕΙΣΘΕΝΗΣ</w:t>
      </w:r>
      <w:r>
        <w:rPr>
          <w:rFonts w:eastAsia="Times New Roman" w:cs="Times New Roman"/>
          <w:szCs w:val="24"/>
        </w:rPr>
        <w:t xml:space="preserve"> Ι» και κατοχυρώνει και αναβαθμίζει θεσμικά όλη αυτήν την προσπάθεια των τελευταίων τριών ετών. </w:t>
      </w:r>
    </w:p>
    <w:p w14:paraId="0715B2F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Βουλευτές –και θα κλεί</w:t>
      </w:r>
      <w:r>
        <w:rPr>
          <w:rFonts w:eastAsia="Times New Roman" w:cs="Times New Roman"/>
          <w:szCs w:val="24"/>
        </w:rPr>
        <w:t xml:space="preserve">σω με αυτό- για εμάς στον ΣΥΡΙΖΑ, στην Κυβέρνηση, στην Αριστερά η αποκέντρωση, η δημοκρατία και η λαϊκή συμμετοχή είναι ταυτοτικά </w:t>
      </w:r>
      <w:r>
        <w:rPr>
          <w:rFonts w:eastAsia="Times New Roman" w:cs="Times New Roman"/>
          <w:szCs w:val="24"/>
        </w:rPr>
        <w:lastRenderedPageBreak/>
        <w:t>στοιχεία και διαρκή επίδικα. Η δε απλή αναλογική αποτελεί διαχρονικό αίτημα, το οποίο σήμερα το κάνουμε πράξη με τον «</w:t>
      </w:r>
      <w:r>
        <w:rPr>
          <w:rFonts w:eastAsia="Times New Roman" w:cs="Times New Roman"/>
          <w:szCs w:val="24"/>
        </w:rPr>
        <w:t>ΚΛΕΙΣΘΕΝ</w:t>
      </w:r>
      <w:r>
        <w:rPr>
          <w:rFonts w:eastAsia="Times New Roman" w:cs="Times New Roman"/>
          <w:szCs w:val="24"/>
        </w:rPr>
        <w:t>Η</w:t>
      </w:r>
      <w:r>
        <w:rPr>
          <w:rFonts w:eastAsia="Times New Roman" w:cs="Times New Roman"/>
          <w:szCs w:val="24"/>
        </w:rPr>
        <w:t xml:space="preserve"> Ι». </w:t>
      </w:r>
    </w:p>
    <w:p w14:paraId="0715B2F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Αυτό για το οποίο μπορούμε να δεσμευθούμε και αυτό το οποίο μπορούμε να υποσχεθούμε στην Εθνική Αντιπροσωπεία, αλλά και στον ελληνικό λαό -γι’ αυτό μίλησα και στην τοποθέτησή μου </w:t>
      </w:r>
      <w:r>
        <w:rPr>
          <w:rFonts w:eastAsia="Times New Roman" w:cs="Times New Roman"/>
          <w:szCs w:val="24"/>
        </w:rPr>
        <w:t>δύ</w:t>
      </w:r>
      <w:r>
        <w:rPr>
          <w:rFonts w:eastAsia="Times New Roman" w:cs="Times New Roman"/>
          <w:szCs w:val="24"/>
        </w:rPr>
        <w:t>ο-τρεις φορές για «</w:t>
      </w:r>
      <w:r>
        <w:rPr>
          <w:rFonts w:eastAsia="Times New Roman" w:cs="Times New Roman"/>
          <w:szCs w:val="24"/>
        </w:rPr>
        <w:t>ΚΛΕΙΣΘΕΝΗ</w:t>
      </w:r>
      <w:r>
        <w:rPr>
          <w:rFonts w:eastAsia="Times New Roman" w:cs="Times New Roman"/>
          <w:szCs w:val="24"/>
        </w:rPr>
        <w:t xml:space="preserve"> Ι»- είναι ότι θα ακολουθήσουν και άλλα </w:t>
      </w:r>
      <w:r>
        <w:rPr>
          <w:rFonts w:eastAsia="Times New Roman" w:cs="Times New Roman"/>
          <w:szCs w:val="24"/>
        </w:rPr>
        <w:t>αντίστοιχα νομοθετήματα, ο «</w:t>
      </w:r>
      <w:r>
        <w:rPr>
          <w:rFonts w:eastAsia="Times New Roman" w:cs="Times New Roman"/>
          <w:szCs w:val="24"/>
        </w:rPr>
        <w:t>ΚΛΕΙΣΘΕΝΗΣ</w:t>
      </w:r>
      <w:r>
        <w:rPr>
          <w:rFonts w:eastAsia="Times New Roman" w:cs="Times New Roman"/>
          <w:szCs w:val="24"/>
        </w:rPr>
        <w:t xml:space="preserve"> ΙΙ» και ο «</w:t>
      </w:r>
      <w:r>
        <w:rPr>
          <w:rFonts w:eastAsia="Times New Roman" w:cs="Times New Roman"/>
          <w:szCs w:val="24"/>
        </w:rPr>
        <w:t>ΚΛΕΙΣΘΕΝΗΣ</w:t>
      </w:r>
      <w:r>
        <w:rPr>
          <w:rFonts w:eastAsia="Times New Roman" w:cs="Times New Roman"/>
          <w:szCs w:val="24"/>
        </w:rPr>
        <w:t xml:space="preserve"> ΙΙΙ», ώστε η εικόνα της τοπικής αυτοδιοίκησης στη χώρα μας να αλλάξει ριζικά και να παίξει επιτέλους τον ρόλο που της αναλογεί για την κοινωνική συνοχή και την περιφερειακή ανάπτυξη. </w:t>
      </w:r>
    </w:p>
    <w:p w14:paraId="0715B2F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ολύ. </w:t>
      </w:r>
    </w:p>
    <w:p w14:paraId="0715B2F5"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0715B2F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Υπουργέ. </w:t>
      </w:r>
    </w:p>
    <w:p w14:paraId="0715B2F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Τον λόγο έχει ο συνάδελφος κ. Κωνσταντίνος Δουζίνας.</w:t>
      </w:r>
    </w:p>
    <w:p w14:paraId="0715B2F8" w14:textId="77777777" w:rsidR="006222AF" w:rsidRDefault="006453C1">
      <w:pPr>
        <w:tabs>
          <w:tab w:val="left" w:pos="2940"/>
        </w:tabs>
        <w:spacing w:after="0" w:line="600" w:lineRule="auto"/>
        <w:ind w:firstLine="720"/>
        <w:jc w:val="both"/>
        <w:rPr>
          <w:rFonts w:eastAsia="Times New Roman"/>
          <w:szCs w:val="24"/>
        </w:rPr>
      </w:pPr>
      <w:r w:rsidRPr="00910E1E">
        <w:rPr>
          <w:rFonts w:eastAsia="Times New Roman"/>
          <w:b/>
          <w:szCs w:val="24"/>
        </w:rPr>
        <w:t>ΚΩΝΣΤΑΝΤΙΝΟΣ ΔΟΥΖΙΝΑΣ:</w:t>
      </w:r>
      <w:r>
        <w:rPr>
          <w:rFonts w:eastAsia="Times New Roman"/>
          <w:szCs w:val="24"/>
        </w:rPr>
        <w:t xml:space="preserve"> Ευχαριστώ, κύριε Πρόεδρε.</w:t>
      </w:r>
    </w:p>
    <w:p w14:paraId="0715B2F9"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 xml:space="preserve">Θα ήθελα να ξεκινήσω με </w:t>
      </w:r>
      <w:r>
        <w:rPr>
          <w:rFonts w:eastAsia="Times New Roman"/>
          <w:szCs w:val="24"/>
        </w:rPr>
        <w:t>μί</w:t>
      </w:r>
      <w:r>
        <w:rPr>
          <w:rFonts w:eastAsia="Times New Roman"/>
          <w:szCs w:val="24"/>
        </w:rPr>
        <w:t xml:space="preserve">α αναφορά στον κ. Τζαβάρα, τον οποίον γενικά τον σέβομαι σαν ένα αξιοπρεπή κοινοβουλευτικό άνδρα. </w:t>
      </w:r>
      <w:r>
        <w:rPr>
          <w:rFonts w:eastAsia="Times New Roman"/>
          <w:caps/>
          <w:szCs w:val="24"/>
        </w:rPr>
        <w:t>Α</w:t>
      </w:r>
      <w:r>
        <w:rPr>
          <w:rFonts w:eastAsia="Times New Roman"/>
          <w:szCs w:val="24"/>
        </w:rPr>
        <w:t xml:space="preserve">μφισβήτησε, λοιπόν, ο κ. Τζαβάρας τη σχέση μεταξύ Αριστεράς και αξιοπρέπειας. </w:t>
      </w:r>
    </w:p>
    <w:p w14:paraId="0715B2FA"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Πρέπει να σας πω, αγαπητέ κύριε</w:t>
      </w:r>
      <w:r>
        <w:rPr>
          <w:rFonts w:eastAsia="Times New Roman"/>
          <w:szCs w:val="24"/>
        </w:rPr>
        <w:t xml:space="preserve"> Τζαβάρα, ότι κάθε δικαίωμα που έχετε -οικονομι</w:t>
      </w:r>
      <w:r>
        <w:rPr>
          <w:rFonts w:eastAsia="Times New Roman"/>
          <w:szCs w:val="24"/>
        </w:rPr>
        <w:t>κό, κοινωνικό, κάθε δικαίωμα εναντίον των διακρίσεων, κάθε δικαίωμα για τις μειονότητες- το κερδίσανε στον εικοστό αιώνα οι αριστεροί, οι κομμουνιστές, τα συνδικάτα.</w:t>
      </w:r>
      <w:r w:rsidRPr="009611E5">
        <w:rPr>
          <w:rFonts w:eastAsia="Times New Roman"/>
          <w:szCs w:val="24"/>
        </w:rPr>
        <w:t xml:space="preserve"> </w:t>
      </w:r>
      <w:r>
        <w:rPr>
          <w:rFonts w:eastAsia="Times New Roman"/>
          <w:szCs w:val="24"/>
        </w:rPr>
        <w:t>Τίποτα από αυτά που έχουμε δεν το κατακτήσατε μόνοι σας ή χωρίς τη μεγάλη δύναμη της Αριστ</w:t>
      </w:r>
      <w:r>
        <w:rPr>
          <w:rFonts w:eastAsia="Times New Roman"/>
          <w:szCs w:val="24"/>
        </w:rPr>
        <w:t>εράς.</w:t>
      </w:r>
    </w:p>
    <w:p w14:paraId="0715B2FB"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w:t>
      </w:r>
      <w:r>
        <w:rPr>
          <w:rFonts w:eastAsia="Times New Roman"/>
          <w:szCs w:val="24"/>
        </w:rPr>
        <w:t xml:space="preserve"> του ΣΥΡΙΖA)</w:t>
      </w:r>
    </w:p>
    <w:p w14:paraId="0715B2F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Όμως, εγώ σέβομαι και τον κ. Μητσοτάκη, διότι είναι μορφωμένος, είναι και γλωσσομαθής. Και έπαθα πραγματικά ένα μικρό σοκ όταν τον άκουσα να λέει το εξής. Σας το διαβάζω λέξη προς λέξη: «Πείτε μου μια χώρα,</w:t>
      </w:r>
      <w:r>
        <w:rPr>
          <w:rFonts w:eastAsia="Times New Roman"/>
          <w:szCs w:val="24"/>
        </w:rPr>
        <w:t xml:space="preserve"> στην οποία το σύνολο των κατοίκων έχει άλλη εθνότητα και άλλη εθνικότητα». Καταλαβαίνει, δηλαδή, και παραδέχθηκε ότι η </w:t>
      </w:r>
      <w:r>
        <w:rPr>
          <w:rFonts w:eastAsia="Times New Roman"/>
          <w:szCs w:val="24"/>
          <w:lang w:val="en-US"/>
        </w:rPr>
        <w:t>nationality</w:t>
      </w:r>
      <w:r w:rsidRPr="00910E1E">
        <w:rPr>
          <w:rFonts w:eastAsia="Times New Roman"/>
          <w:szCs w:val="24"/>
        </w:rPr>
        <w:t xml:space="preserve"> </w:t>
      </w:r>
      <w:r>
        <w:rPr>
          <w:rFonts w:eastAsia="Times New Roman"/>
          <w:szCs w:val="24"/>
        </w:rPr>
        <w:t xml:space="preserve">είναι εθνικότητα. Είναι αυτό που εμείς λέμε ιθαγένεια ή το λέμε, επίσης, και πολιτειότητα. </w:t>
      </w:r>
    </w:p>
    <w:p w14:paraId="0715B2FD" w14:textId="77777777" w:rsidR="006222AF" w:rsidRDefault="006453C1">
      <w:pPr>
        <w:tabs>
          <w:tab w:val="left" w:pos="2940"/>
        </w:tabs>
        <w:spacing w:after="0" w:line="600" w:lineRule="auto"/>
        <w:ind w:firstLine="720"/>
        <w:jc w:val="both"/>
        <w:rPr>
          <w:rFonts w:eastAsia="Times New Roman"/>
          <w:szCs w:val="24"/>
        </w:rPr>
      </w:pPr>
      <w:r w:rsidRPr="00CB0C53">
        <w:rPr>
          <w:rFonts w:eastAsia="Times New Roman"/>
          <w:b/>
          <w:szCs w:val="24"/>
        </w:rPr>
        <w:lastRenderedPageBreak/>
        <w:t>ΚΩΝΣΤΑΝΤΙΝΟΣ ΚΟΝΤΟΓΕΩΡΓΟΣ:</w:t>
      </w:r>
      <w:r>
        <w:rPr>
          <w:rFonts w:eastAsia="Times New Roman"/>
          <w:szCs w:val="24"/>
        </w:rPr>
        <w:t xml:space="preserve"> Λέτε </w:t>
      </w:r>
      <w:r>
        <w:rPr>
          <w:rFonts w:eastAsia="Times New Roman"/>
          <w:szCs w:val="24"/>
        </w:rPr>
        <w:t>ψέματα.</w:t>
      </w:r>
    </w:p>
    <w:p w14:paraId="0715B2FE" w14:textId="77777777" w:rsidR="006222AF" w:rsidRDefault="006453C1">
      <w:pPr>
        <w:tabs>
          <w:tab w:val="left" w:pos="2940"/>
        </w:tabs>
        <w:spacing w:after="0" w:line="600" w:lineRule="auto"/>
        <w:ind w:firstLine="720"/>
        <w:jc w:val="both"/>
        <w:rPr>
          <w:rFonts w:eastAsia="Times New Roman"/>
          <w:szCs w:val="24"/>
        </w:rPr>
      </w:pPr>
      <w:r>
        <w:rPr>
          <w:rFonts w:eastAsia="Times New Roman"/>
          <w:b/>
          <w:szCs w:val="24"/>
        </w:rPr>
        <w:t xml:space="preserve">ΚΩΝΣΤΑΝΤΙΝΟΣ ΔΟΥΖΙΝΑΣ: </w:t>
      </w:r>
      <w:r>
        <w:rPr>
          <w:rFonts w:eastAsia="Times New Roman"/>
          <w:szCs w:val="24"/>
        </w:rPr>
        <w:t>Λέξη προς λέξη, κύριε. Σας παρακαλώ να ρωτήσετε. Θα το βρούμε στα Πρακτικά.</w:t>
      </w:r>
    </w:p>
    <w:p w14:paraId="0715B2FF"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Η απάντηση σ’ αυτό είναι ότι στις Ηνωμένες Πολιτείες της Αμερικής η εθνικότητα ή υπηκοότητα ή ιθαγένεια είναι αμερικάνικη, στη Βρετανία βρετανική. Όμ</w:t>
      </w:r>
      <w:r>
        <w:rPr>
          <w:rFonts w:eastAsia="Times New Roman"/>
          <w:szCs w:val="24"/>
        </w:rPr>
        <w:t>ως, οι Έλληνες, οι οποίοι είναι στη Βρετανία και στις Ηνωμένες Πολιτείες και στους οποίους θέλετε να δώσετε την ψήφο, έχουν ελληνική εθνότητα, ελληνικό γένος. Πρώτο λάθος.</w:t>
      </w:r>
    </w:p>
    <w:p w14:paraId="0715B300" w14:textId="77777777" w:rsidR="006222AF" w:rsidRDefault="006453C1">
      <w:pPr>
        <w:tabs>
          <w:tab w:val="left" w:pos="2940"/>
        </w:tabs>
        <w:spacing w:after="0" w:line="600" w:lineRule="auto"/>
        <w:ind w:firstLine="720"/>
        <w:jc w:val="center"/>
        <w:rPr>
          <w:rFonts w:eastAsia="Times New Roman"/>
          <w:szCs w:val="24"/>
        </w:rPr>
      </w:pPr>
      <w:r>
        <w:rPr>
          <w:rFonts w:eastAsia="Times New Roman"/>
          <w:szCs w:val="24"/>
        </w:rPr>
        <w:t>(Χειροκροτήματα από την πτέρυγα του ΣΥΡΙΖΑ)</w:t>
      </w:r>
    </w:p>
    <w:p w14:paraId="0715B30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Δεύτερο λάθος. Είπε ο κ. Μητσοτάκης ότι </w:t>
      </w:r>
      <w:r>
        <w:rPr>
          <w:rFonts w:eastAsia="Times New Roman"/>
          <w:szCs w:val="24"/>
        </w:rPr>
        <w:t>η Νέα Δημοκρατία δεν διχάζει, παρ</w:t>
      </w:r>
      <w:r>
        <w:rPr>
          <w:rFonts w:eastAsia="Times New Roman"/>
          <w:szCs w:val="24"/>
        </w:rPr>
        <w:t xml:space="preserve">’ </w:t>
      </w:r>
      <w:r>
        <w:rPr>
          <w:rFonts w:eastAsia="Times New Roman"/>
          <w:szCs w:val="24"/>
        </w:rPr>
        <w:t>ότι δεν ακούσαμε καμμία καταγγελία για τις απειλές, για τις διαδηλώσεις, για τις επιθέσεις που δέχονται αυτοί που έκλεισαν το πρόβλημα που υπήρχε στις σχέσεις μας με τους βόρειους γείτονες και τελείωσαν τη μετεμφυλιακή κα</w:t>
      </w:r>
      <w:r>
        <w:rPr>
          <w:rFonts w:eastAsia="Times New Roman"/>
          <w:szCs w:val="24"/>
        </w:rPr>
        <w:t>τάσταση στην Ελλάδα.</w:t>
      </w:r>
    </w:p>
    <w:p w14:paraId="0715B302"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Να πω, λοιπόν, και εγώ κάτι από τον Γκράουτσο Μαρξ, επίσης. Στο περίφημο έργο του «</w:t>
      </w:r>
      <w:r>
        <w:rPr>
          <w:rFonts w:eastAsia="Times New Roman"/>
          <w:szCs w:val="24"/>
          <w:lang w:val="en-US"/>
        </w:rPr>
        <w:t>Duck</w:t>
      </w:r>
      <w:r w:rsidRPr="00CB0C53">
        <w:rPr>
          <w:rFonts w:eastAsia="Times New Roman"/>
          <w:szCs w:val="24"/>
        </w:rPr>
        <w:t xml:space="preserve"> </w:t>
      </w:r>
      <w:r>
        <w:rPr>
          <w:rFonts w:eastAsia="Times New Roman"/>
          <w:szCs w:val="24"/>
          <w:lang w:val="en-US"/>
        </w:rPr>
        <w:t>Soup</w:t>
      </w:r>
      <w:r>
        <w:rPr>
          <w:rFonts w:eastAsia="Times New Roman"/>
          <w:szCs w:val="24"/>
        </w:rPr>
        <w:t xml:space="preserve">» λέει ο Γκράουτσο Μαρξ σε μια κυρία, η οποία δεν τον αναγνωρίζει: «Θα πιστέψετε </w:t>
      </w:r>
      <w:r>
        <w:rPr>
          <w:rFonts w:eastAsia="Times New Roman"/>
          <w:szCs w:val="24"/>
        </w:rPr>
        <w:lastRenderedPageBreak/>
        <w:t>τα μάτια σας ή αυτά που σας λέω εγώ;». Εμείς, λοιπόν, πιστεύου</w:t>
      </w:r>
      <w:r>
        <w:rPr>
          <w:rFonts w:eastAsia="Times New Roman"/>
          <w:szCs w:val="24"/>
        </w:rPr>
        <w:t>με τα μάτια μας και αυτά τα οποία ακούσαμε εδώ δεν είχαν καμμία σχέση με καμμία πραγματικότητα.</w:t>
      </w:r>
    </w:p>
    <w:p w14:paraId="0715B303"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Ας γυρίσουμε τώρα στη φιλοσοφία και στην πολιτική φιλοσοφία, με την οποία ο κ. Τζαβάρας έχει κάποια σχέση. Να ξεκινήσω   μ’ ένα θεωρητικό σημείο, το οποίο νομίζ</w:t>
      </w:r>
      <w:r>
        <w:rPr>
          <w:rFonts w:eastAsia="Times New Roman"/>
          <w:szCs w:val="24"/>
        </w:rPr>
        <w:t>ω ότι είναι ενδιαφέρον για όλους σας. Η συζήτηση στη Βουλή στηρίζεται σε μια υπόθεση ότι το εκλογικό σύστημα πρέπει να απεικονίζει περισσότερο ή λιγότερο μια προϋπάρχουσα πολιτική πραγματικότητα. Όμως,  όπως και η γλώσσα μας, έτσι και το εκλογικό σύστημα δ</w:t>
      </w:r>
      <w:r>
        <w:rPr>
          <w:rFonts w:eastAsia="Times New Roman"/>
          <w:szCs w:val="24"/>
        </w:rPr>
        <w:t xml:space="preserve">εν είναι ένα ουδέτερο εργαλείο, δεν είναι ένας καθρέφτης που αντικατοπτρίζει κάτι που υπάρχει ανεξάρτητα και πριν από την εκλογική διαδικασία. Αντίθετα, ο εκλογικός νόμος παρεμβαίνει, δημιουργεί, διαμορφώνει την κοινωνική, ιδεολογική ή πολιτική ισορροπία. </w:t>
      </w:r>
      <w:r>
        <w:rPr>
          <w:rFonts w:eastAsia="Times New Roman"/>
          <w:szCs w:val="24"/>
        </w:rPr>
        <w:t xml:space="preserve">Δεν απεικονίζει το εκλογικό σύστημα κάποια προϋπάρχουσα πραγματικότητα, αλλά δημιουργεί τις συνθήκες άσκησης της </w:t>
      </w:r>
      <w:r>
        <w:rPr>
          <w:rFonts w:eastAsia="Times New Roman"/>
          <w:szCs w:val="24"/>
        </w:rPr>
        <w:t>δ</w:t>
      </w:r>
      <w:r>
        <w:rPr>
          <w:rFonts w:eastAsia="Times New Roman"/>
          <w:szCs w:val="24"/>
        </w:rPr>
        <w:t>ημοκρατίας.</w:t>
      </w:r>
    </w:p>
    <w:p w14:paraId="0715B304"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lastRenderedPageBreak/>
        <w:t xml:space="preserve">Και εδώ ακούσαμε ότι το μεγάλο πρόβλημα της Ελλάδας και της Ευρώπης είναι η κυβερνησιμότητα, ένας βάρβαρος νεολογισμός, και όχι η </w:t>
      </w:r>
      <w:r>
        <w:rPr>
          <w:rFonts w:eastAsia="Times New Roman"/>
          <w:szCs w:val="24"/>
        </w:rPr>
        <w:t>δημοκρατία, η ωραιότερη ελληνική λέξη, η οποία υποφέρει σε όλη την Ευρώπη.</w:t>
      </w:r>
    </w:p>
    <w:p w14:paraId="0715B305"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Η κυβερνησιμότητα δεν έχει κανένα πρόβλημα. Έχουμε τον κ. Ερντογάν, έχουμε τον κ. Ορμπάν, τέρατα κυβερνησιμότητας. Όμως, έχουμε και το τεράστιο έλλειμμα δημοκρατίας, που υπάρχει σε </w:t>
      </w:r>
      <w:r>
        <w:rPr>
          <w:rFonts w:eastAsia="Times New Roman"/>
          <w:szCs w:val="24"/>
        </w:rPr>
        <w:t>όλη την Ευρώπη και το οποίο απειλεί όλους μας.</w:t>
      </w:r>
    </w:p>
    <w:p w14:paraId="0715B30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Όταν, λοιπόν, μιλάμε για δημοκρατία και για την πολιτική φιλοσοφία, σήμερα απ’ ότι ξέρετε, κ. Τζαβάρα, η έννοια </w:t>
      </w:r>
      <w:r>
        <w:rPr>
          <w:rFonts w:eastAsia="Times New Roman"/>
          <w:szCs w:val="24"/>
        </w:rPr>
        <w:t>της δημοκρατίας</w:t>
      </w:r>
      <w:r>
        <w:rPr>
          <w:rFonts w:eastAsia="Times New Roman"/>
          <w:szCs w:val="24"/>
        </w:rPr>
        <w:t xml:space="preserve">, η κλασική ελληνική έννοια, εμφανίζεται μέσα σε δύο μεγάλες φιλοσοφικές θεωρίες, </w:t>
      </w:r>
      <w:r>
        <w:rPr>
          <w:rFonts w:eastAsia="Times New Roman"/>
          <w:szCs w:val="24"/>
        </w:rPr>
        <w:t>τη θεωρία τη συμμετοχική και τη θεωρία τη διαβουλευτική.</w:t>
      </w:r>
    </w:p>
    <w:p w14:paraId="0715B307"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Στη συμμετοχική θεωρία της δημοκρατίας, η άμεση δημοκρατία είναι ο τρόπος, με τον οποίον μπορούμε να βάλουμε πάλι τον κόσμο να ανακατευθεί με τα κοινά, να μην απονομιμοποιεί τους πολιτικούς. Και αυτό</w:t>
      </w:r>
      <w:r>
        <w:rPr>
          <w:rFonts w:eastAsia="Times New Roman"/>
          <w:szCs w:val="24"/>
        </w:rPr>
        <w:t xml:space="preserve"> το νομοσχέδιο βάζει πάρα πολλούς θεσμούς άμεσης δημοκρατίας. Είναι κομμάτι μιας μεγάλης μεταρρυθμιστικής πορείας, που έχει ξεκινήσει αυτή η Κυβέρνηση </w:t>
      </w:r>
      <w:r>
        <w:rPr>
          <w:rFonts w:eastAsia="Times New Roman"/>
          <w:szCs w:val="24"/>
        </w:rPr>
        <w:lastRenderedPageBreak/>
        <w:t xml:space="preserve">όχι μόνο στην  </w:t>
      </w:r>
      <w:r>
        <w:rPr>
          <w:rFonts w:eastAsia="Times New Roman"/>
          <w:szCs w:val="24"/>
        </w:rPr>
        <w:t>τοπική α</w:t>
      </w:r>
      <w:r>
        <w:rPr>
          <w:rFonts w:eastAsia="Times New Roman"/>
          <w:szCs w:val="24"/>
        </w:rPr>
        <w:t xml:space="preserve">υτοδιοίκηση </w:t>
      </w:r>
      <w:r>
        <w:rPr>
          <w:rFonts w:eastAsia="Times New Roman"/>
          <w:szCs w:val="24"/>
        </w:rPr>
        <w:t>–</w:t>
      </w:r>
      <w:r>
        <w:rPr>
          <w:rFonts w:eastAsia="Times New Roman"/>
          <w:szCs w:val="24"/>
        </w:rPr>
        <w:t>παρ</w:t>
      </w:r>
      <w:r>
        <w:rPr>
          <w:rFonts w:eastAsia="Times New Roman"/>
          <w:szCs w:val="24"/>
        </w:rPr>
        <w:t xml:space="preserve">’ </w:t>
      </w:r>
      <w:r>
        <w:rPr>
          <w:rFonts w:eastAsia="Times New Roman"/>
          <w:szCs w:val="24"/>
        </w:rPr>
        <w:t>ότι σήμερα εκεί είναι ακριβώς το σημείο της παραίνεσής μας- αλλά</w:t>
      </w:r>
      <w:r>
        <w:rPr>
          <w:rFonts w:eastAsia="Times New Roman"/>
          <w:szCs w:val="24"/>
        </w:rPr>
        <w:t xml:space="preserve"> παντού.</w:t>
      </w:r>
    </w:p>
    <w:p w14:paraId="0715B30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Άκουσα και τον κ. Βενιζέλο να στεναχωριέται μήπως γίνει και κανένα δημοψήφισμα σε σχέση με τη συνταγματική αναθεώρηση. Φοβάστε τη δημοκρατία. Εμείς είμαστε με τη δημοκρατία.</w:t>
      </w:r>
    </w:p>
    <w:p w14:paraId="0715B309" w14:textId="77777777" w:rsidR="006222AF" w:rsidRDefault="006453C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του κυρίου</w:t>
      </w:r>
      <w:r w:rsidRPr="00251171">
        <w:rPr>
          <w:rFonts w:eastAsia="Times New Roman" w:cs="Times New Roman"/>
          <w:szCs w:val="24"/>
        </w:rPr>
        <w:t xml:space="preserve"> Βουλευτή)</w:t>
      </w:r>
    </w:p>
    <w:p w14:paraId="0715B30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Ένα λεπτό, κύριε Πρόεδρε.</w:t>
      </w:r>
    </w:p>
    <w:p w14:paraId="0715B30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Μετά έχουμε και τη διαβουλευτική δημοκρατία, η οποία τι κάνει; Η διαβουλευτική δημοκρατία λέει ότι οι εκλογές δεν είναι απλώς ένας μηχανισμός πρόσθεσης ψήφων και επιλογής οποιασδήποτε ελίτ. Αντίθετα, βασική της λειτουργ</w:t>
      </w:r>
      <w:r>
        <w:rPr>
          <w:rFonts w:eastAsia="Times New Roman" w:cs="Times New Roman"/>
          <w:szCs w:val="24"/>
        </w:rPr>
        <w:t>ία είναι η καλλιέργεια της πολιτικής κρίσης των πολιτών, με τη θεσμοποίηση διαδικασιών στοχασμού και αναστοχασμού για τα κοινά. Το προσωπικό συμφέρον ή η ιδεολογία από την οποία ξεκινάμε μπαίνει έτσι σε διάλογο και μέσα από αυτόν μπορούμε να καταλήξουμε στ</w:t>
      </w:r>
      <w:r>
        <w:rPr>
          <w:rFonts w:eastAsia="Times New Roman" w:cs="Times New Roman"/>
          <w:szCs w:val="24"/>
        </w:rPr>
        <w:t>ην έννοια του κοινού καλού.</w:t>
      </w:r>
    </w:p>
    <w:p w14:paraId="0715B30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Έτσι, λοιπόν, τα μέτρα τα οποία παίρνει αυτό το νομοσχέδιο δεν είναι απλώς η απλή αναλογική στην οποία επιδοθήκαμε,</w:t>
      </w:r>
      <w:r w:rsidRPr="00DE4BA7">
        <w:rPr>
          <w:rFonts w:eastAsia="Times New Roman" w:cs="Times New Roman"/>
          <w:szCs w:val="24"/>
        </w:rPr>
        <w:t xml:space="preserve"> </w:t>
      </w:r>
      <w:r w:rsidRPr="00DE4BA7">
        <w:rPr>
          <w:rFonts w:eastAsia="Times New Roman" w:cs="Times New Roman"/>
          <w:szCs w:val="24"/>
        </w:rPr>
        <w:lastRenderedPageBreak/>
        <w:t>αλλ</w:t>
      </w:r>
      <w:r>
        <w:rPr>
          <w:rFonts w:eastAsia="Times New Roman" w:cs="Times New Roman"/>
          <w:szCs w:val="24"/>
        </w:rPr>
        <w:t xml:space="preserve">ά είναι τοπικά δημοψηφίσματα με λαϊκή πρωτοβουλία, είναι δημοτικές και περιφερειακές επιτροπές διαβούλευσης, </w:t>
      </w:r>
      <w:r>
        <w:rPr>
          <w:rFonts w:eastAsia="Times New Roman" w:cs="Times New Roman"/>
          <w:szCs w:val="24"/>
        </w:rPr>
        <w:t>είναι η ενίσχυση των τοπικών συνελεύσεων. Δηλαδή, δίνουμε ξανά φωνή στους πολίτες, καλλιεργώντας μια διαφορετική πολιτισμική και κοινωνική συνείδηση, μια συνείδηση συμμετοχής και όχι παραίτησης, όχι απάθειας, όχι απονομιμοποίησης και αποχώρησης από την πολ</w:t>
      </w:r>
      <w:r>
        <w:rPr>
          <w:rFonts w:eastAsia="Times New Roman" w:cs="Times New Roman"/>
          <w:szCs w:val="24"/>
        </w:rPr>
        <w:t>ιτική και μέσα από αυτή τη συναίνεση που βγαίνει μέσα από τη σύγκρουση των ιδεών είναι δυνατόν πραγματικά να προχωρήσουμε προς το κοινό καλό.</w:t>
      </w:r>
    </w:p>
    <w:p w14:paraId="0715B30D" w14:textId="77777777" w:rsidR="006222AF" w:rsidRDefault="006453C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συνάδελφε, ολοκληρώστε, παρακαλώ.</w:t>
      </w:r>
    </w:p>
    <w:p w14:paraId="0715B30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ΚΩΝΣΤΑΝΤΙΝΟΣ ΔΟΥΖΙΝΑΣ:</w:t>
      </w:r>
      <w:r>
        <w:rPr>
          <w:rFonts w:eastAsia="Times New Roman" w:cs="Times New Roman"/>
          <w:szCs w:val="24"/>
        </w:rPr>
        <w:t xml:space="preserve"> Τέλος, θέλω να κατα</w:t>
      </w:r>
      <w:r>
        <w:rPr>
          <w:rFonts w:eastAsia="Times New Roman" w:cs="Times New Roman"/>
          <w:szCs w:val="24"/>
        </w:rPr>
        <w:t xml:space="preserve">θέσω τη μεγαλύτερη έρευνα που έχει γίνει από ένα </w:t>
      </w:r>
      <w:r>
        <w:rPr>
          <w:rFonts w:eastAsia="Times New Roman" w:cs="Times New Roman"/>
          <w:szCs w:val="24"/>
        </w:rPr>
        <w:t>ίδρυμα του</w:t>
      </w:r>
      <w:r>
        <w:rPr>
          <w:rFonts w:eastAsia="Times New Roman" w:cs="Times New Roman"/>
          <w:szCs w:val="24"/>
        </w:rPr>
        <w:t xml:space="preserve"> Καναδά για τα πλεονεκτήματα της απλής αναλογικής. Δεν θα σας πω τα συμπεράσματα.</w:t>
      </w:r>
    </w:p>
    <w:p w14:paraId="0715B30F" w14:textId="77777777" w:rsidR="006222AF" w:rsidRDefault="006453C1">
      <w:pPr>
        <w:spacing w:after="0" w:line="600" w:lineRule="auto"/>
        <w:ind w:firstLine="720"/>
        <w:jc w:val="both"/>
        <w:rPr>
          <w:rFonts w:eastAsia="Times New Roman" w:cs="Times New Roman"/>
          <w:szCs w:val="24"/>
        </w:rPr>
      </w:pPr>
      <w:r w:rsidRPr="004C2B81">
        <w:rPr>
          <w:rFonts w:eastAsia="Times New Roman" w:cs="Times New Roman"/>
          <w:szCs w:val="24"/>
        </w:rPr>
        <w:t xml:space="preserve">(Στο σημείο αυτό ο Βουλευτής κ. </w:t>
      </w:r>
      <w:r>
        <w:rPr>
          <w:rFonts w:eastAsia="Times New Roman" w:cs="Times New Roman"/>
          <w:szCs w:val="24"/>
        </w:rPr>
        <w:t xml:space="preserve">Κωνσταντίνος Δουζίνας </w:t>
      </w:r>
      <w:r w:rsidRPr="004C2B81">
        <w:rPr>
          <w:rFonts w:eastAsia="Times New Roman" w:cs="Times New Roman"/>
          <w:szCs w:val="24"/>
        </w:rPr>
        <w:t>καταθέτε</w:t>
      </w:r>
      <w:r>
        <w:rPr>
          <w:rFonts w:eastAsia="Times New Roman" w:cs="Times New Roman"/>
          <w:szCs w:val="24"/>
        </w:rPr>
        <w:t>ι για τα Πρακτικά τ</w:t>
      </w:r>
      <w:r>
        <w:rPr>
          <w:rFonts w:eastAsia="Times New Roman" w:cs="Times New Roman"/>
          <w:szCs w:val="24"/>
          <w:lang w:val="en-US"/>
        </w:rPr>
        <w:t>o</w:t>
      </w:r>
      <w:r>
        <w:rPr>
          <w:rFonts w:eastAsia="Times New Roman" w:cs="Times New Roman"/>
          <w:szCs w:val="24"/>
        </w:rPr>
        <w:t xml:space="preserve"> προαναφερθέν</w:t>
      </w:r>
      <w:r w:rsidRPr="004C2B81">
        <w:rPr>
          <w:rFonts w:eastAsia="Times New Roman" w:cs="Times New Roman"/>
          <w:szCs w:val="24"/>
        </w:rPr>
        <w:t xml:space="preserve"> </w:t>
      </w:r>
      <w:r>
        <w:rPr>
          <w:rFonts w:eastAsia="Times New Roman" w:cs="Times New Roman"/>
          <w:szCs w:val="24"/>
        </w:rPr>
        <w:t xml:space="preserve">έγγραφο, το οποίο </w:t>
      </w:r>
      <w:r>
        <w:rPr>
          <w:rFonts w:eastAsia="Times New Roman" w:cs="Times New Roman"/>
          <w:szCs w:val="24"/>
        </w:rPr>
        <w:t>βρίσκετα</w:t>
      </w:r>
      <w:r w:rsidRPr="004C2B81">
        <w:rPr>
          <w:rFonts w:eastAsia="Times New Roman" w:cs="Times New Roman"/>
          <w:szCs w:val="24"/>
        </w:rPr>
        <w:t>ι στο αρχείο του Τμήματος Γραμματείας της Διεύθυνσης Στενογραφίας και Πρακτικών της Βουλής)</w:t>
      </w:r>
    </w:p>
    <w:p w14:paraId="0715B31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Είναι η μεγαλύτερη έρευνα και καλύπτει όλη την παγκόσμια βιβλιογραφία και βάζει ένα-ένα τα πλεονεκτήματα της απλής αναλογικής. Μέσα σε αυτή την ιδέα εμείς α</w:t>
      </w:r>
      <w:r>
        <w:rPr>
          <w:rFonts w:eastAsia="Times New Roman" w:cs="Times New Roman"/>
          <w:szCs w:val="24"/>
        </w:rPr>
        <w:t>νήκουμε, αυτό προχωρούμε και έτσι θα προχωρήσουμε για να μπορέσουμε να βάλουμε πάλι τη δημοκρατία στην Ελλάδα.</w:t>
      </w:r>
    </w:p>
    <w:p w14:paraId="0715B311" w14:textId="77777777" w:rsidR="006222AF" w:rsidRDefault="006453C1">
      <w:pPr>
        <w:spacing w:after="0" w:line="600" w:lineRule="auto"/>
        <w:jc w:val="center"/>
        <w:rPr>
          <w:rFonts w:eastAsia="Times New Roman" w:cs="Times New Roman"/>
          <w:szCs w:val="24"/>
        </w:rPr>
      </w:pPr>
      <w:r w:rsidRPr="001F37D9">
        <w:rPr>
          <w:rFonts w:eastAsia="Times New Roman" w:cs="Times New Roman"/>
          <w:szCs w:val="24"/>
        </w:rPr>
        <w:t>(Χειροκροτήματα από την πτέρυγα του ΣΥΡΙΖΑ)</w:t>
      </w:r>
    </w:p>
    <w:p w14:paraId="0715B312" w14:textId="77777777" w:rsidR="006222AF" w:rsidRDefault="006453C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Ωραία, κύριε συνάδελφε.</w:t>
      </w:r>
    </w:p>
    <w:p w14:paraId="0715B31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Ευχαριστούμε πολύ.</w:t>
      </w:r>
    </w:p>
    <w:p w14:paraId="0715B31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σας παρακαλώ, θα ήθελα τον λόγο.</w:t>
      </w:r>
    </w:p>
    <w:p w14:paraId="0715B315" w14:textId="77777777" w:rsidR="006222AF" w:rsidRDefault="006453C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Κύριε Τζαβάρα…</w:t>
      </w:r>
    </w:p>
    <w:p w14:paraId="0715B31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Θέλω να κάνω μια παρέμβαση για τρία λεπτά. Έχω το δικαίωμα. Έχω δικαίωμα, ως Κοινοβουλευτικός Εκπρόσωπος, τρίλεπτης παρέμβασης.</w:t>
      </w:r>
      <w:r w:rsidRPr="004E7DDF">
        <w:rPr>
          <w:rFonts w:eastAsia="Times New Roman" w:cs="Times New Roman"/>
          <w:szCs w:val="24"/>
        </w:rPr>
        <w:t xml:space="preserve"> </w:t>
      </w:r>
      <w:r>
        <w:rPr>
          <w:rFonts w:eastAsia="Times New Roman" w:cs="Times New Roman"/>
          <w:szCs w:val="24"/>
        </w:rPr>
        <w:t>Δεν έχω κ</w:t>
      </w:r>
      <w:r>
        <w:rPr>
          <w:rFonts w:eastAsia="Times New Roman" w:cs="Times New Roman"/>
          <w:szCs w:val="24"/>
        </w:rPr>
        <w:t>άνει καμμία παρέμβαση.</w:t>
      </w:r>
    </w:p>
    <w:p w14:paraId="0715B317" w14:textId="77777777" w:rsidR="006222AF" w:rsidRDefault="006453C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Δικαίωμα έχετε, αλλά ξέρετε ότι τουλάχιστον…</w:t>
      </w:r>
    </w:p>
    <w:p w14:paraId="0715B31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Δεν έχει να κάνει με προσωπικό…</w:t>
      </w:r>
    </w:p>
    <w:p w14:paraId="0715B319" w14:textId="77777777" w:rsidR="006222AF" w:rsidRDefault="006453C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Θα σας δώσω τον λόγο, απλώς να έχουμε όλοι συναίσθηση του χρόνου, διό</w:t>
      </w:r>
      <w:r>
        <w:rPr>
          <w:rFonts w:eastAsia="Times New Roman" w:cs="Times New Roman"/>
          <w:szCs w:val="24"/>
        </w:rPr>
        <w:t>τι τουλάχιστον δεκαπέντε με είκοσι συνάδελφοι δεν θα μιλήσουν τελικά. Να μη γίνουν τριάντα αυτοί που δεν θα μιλήσουν. Αυτό λέω.</w:t>
      </w:r>
    </w:p>
    <w:p w14:paraId="0715B31A"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Εκτιμώ βαθύτατα και τον λόγο και τη σκέψη του κ. Δουζίνα. Γι’ αυτό ακριβώς και αισθάνομαι την υποχρέωση ν</w:t>
      </w:r>
      <w:r>
        <w:rPr>
          <w:rFonts w:eastAsia="Times New Roman" w:cs="Times New Roman"/>
          <w:szCs w:val="24"/>
        </w:rPr>
        <w:t>α του απαντήσω.</w:t>
      </w:r>
    </w:p>
    <w:p w14:paraId="0715B31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Πρώτον, όταν μίλησα για τη σχέση της Αριστεράς με την αξιοπρέπεια, πράγματι αναφέρθηκα στον Υπουργό και εκεί έπρεπε τουλάχιστον να αντιληφθεί ότι τη λέξη «αξιοπρέπεια» τη χρησιμοποίησα με τη ρωμαϊκή της έννοια, της «</w:t>
      </w:r>
      <w:r>
        <w:rPr>
          <w:rFonts w:eastAsia="Times New Roman" w:cs="Times New Roman"/>
          <w:szCs w:val="24"/>
          <w:lang w:val="en-US"/>
        </w:rPr>
        <w:t>dignitas</w:t>
      </w:r>
      <w:r>
        <w:rPr>
          <w:rFonts w:eastAsia="Times New Roman" w:cs="Times New Roman"/>
          <w:szCs w:val="24"/>
        </w:rPr>
        <w:t>», δηλαδή της συ</w:t>
      </w:r>
      <w:r>
        <w:rPr>
          <w:rFonts w:eastAsia="Times New Roman" w:cs="Times New Roman"/>
          <w:szCs w:val="24"/>
        </w:rPr>
        <w:t>μπεριφοράς την οποία επιβάλλει ο σεβασμός στο αξίωμα. Αυτή ακριβώς τη διάσταση ήθελα να αναδείξω.</w:t>
      </w:r>
    </w:p>
    <w:p w14:paraId="0715B31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στις κοινοτοπίες που είχε την καλοσύνη να μας αραδιάσει, τις αναγνωρίζω, τις αντιλαμβάνομαι. Αυτό, όμως, που θέλω να πω είναι ότι πράγματι εγώ έχω </w:t>
      </w:r>
      <w:r>
        <w:rPr>
          <w:rFonts w:eastAsia="Times New Roman" w:cs="Times New Roman"/>
          <w:szCs w:val="24"/>
        </w:rPr>
        <w:t xml:space="preserve">τόση σχέση με τη </w:t>
      </w:r>
      <w:r>
        <w:rPr>
          <w:rFonts w:eastAsia="Times New Roman" w:cs="Times New Roman"/>
          <w:szCs w:val="24"/>
        </w:rPr>
        <w:lastRenderedPageBreak/>
        <w:t>φιλοσοφία όση σχέση έχει αυτός με τα νομικά, γιατί τουλάχιστον θα έπρεπε να μην αγνοεί ή τουλάχιστον να μην αρνείται να αντιληφθεί ότι αυτό που σήμερα κάνουμε είναι να κάνουμε προσέγγιση της ορθότητας ή της αστοχίας του συγκεκριμένου νομοσ</w:t>
      </w:r>
      <w:r>
        <w:rPr>
          <w:rFonts w:eastAsia="Times New Roman" w:cs="Times New Roman"/>
          <w:szCs w:val="24"/>
        </w:rPr>
        <w:t>χεδίου με βάση τη διάταξη του άρθρου 102 του Συντάγματος.</w:t>
      </w:r>
    </w:p>
    <w:p w14:paraId="0715B31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είναι το συνταγματικό πλαίσιο και σε αυτό το συνταγματικό πλαίσιο υπάρχει επαρκής νομολογία του Συμβουλίου της Επικρατείας, που βεβαίως εκεί, μέσα στα πλαίσια της αρχής της αναλογικότητας, δέχε</w:t>
      </w:r>
      <w:r>
        <w:rPr>
          <w:rFonts w:eastAsia="Times New Roman" w:cs="Times New Roman"/>
          <w:szCs w:val="24"/>
        </w:rPr>
        <w:t>ται το Ανώτατο Δικαστήριο ότι μπορεί να υπάρχει περιορισμός κάποιων δικαιωμάτων προκειμένου να υπηρετούνται συνταγματικά θεμιτοί σκοποί, όπως ακριβώς είναι η δημιουργία ισχυρών και αποτελεσματικών οργάνων αυτοδιοίκησης.</w:t>
      </w:r>
    </w:p>
    <w:p w14:paraId="0715B31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είμαστε εχθροί εμείς με την απλή</w:t>
      </w:r>
      <w:r>
        <w:rPr>
          <w:rFonts w:eastAsia="Times New Roman" w:cs="Times New Roman"/>
          <w:szCs w:val="24"/>
        </w:rPr>
        <w:t xml:space="preserve"> αναλογική, ούτε βέβαια έχει και η Αριστερά κάποια προνομιακή σχέση με αυτό το εκλογικό σύστημα. Κάθε άλλο, μάλιστα. Αν προσεγγίσει ιστορικά το θέμα, θα δει ότι τον Ιανουάριο του 1936 εκλογές με την απλή </w:t>
      </w:r>
      <w:r>
        <w:rPr>
          <w:rFonts w:eastAsia="Times New Roman" w:cs="Times New Roman"/>
          <w:szCs w:val="24"/>
        </w:rPr>
        <w:lastRenderedPageBreak/>
        <w:t>αναλογική είχαν γίνει στην Ελλάδα, αλλά μετά από μια</w:t>
      </w:r>
      <w:r>
        <w:rPr>
          <w:rFonts w:eastAsia="Times New Roman" w:cs="Times New Roman"/>
          <w:szCs w:val="24"/>
        </w:rPr>
        <w:t xml:space="preserve"> αλληλουχία γεγονότων, φτάσαμε κάπου το οποίο πιστεύω ότι ούτε ο ίδιος θέλει να θυμάται.</w:t>
      </w:r>
    </w:p>
    <w:p w14:paraId="0715B31F" w14:textId="77777777" w:rsidR="006222AF" w:rsidRDefault="006453C1">
      <w:pPr>
        <w:spacing w:after="0" w:line="600" w:lineRule="auto"/>
        <w:ind w:firstLine="720"/>
        <w:jc w:val="both"/>
        <w:rPr>
          <w:rFonts w:eastAsia="Times New Roman"/>
          <w:color w:val="000000"/>
          <w:szCs w:val="24"/>
          <w:shd w:val="clear" w:color="auto" w:fill="FFFFFF"/>
        </w:rPr>
      </w:pPr>
      <w:r w:rsidRPr="002451BB">
        <w:rPr>
          <w:rFonts w:eastAsia="Times New Roman"/>
          <w:b/>
          <w:color w:val="000000"/>
          <w:szCs w:val="24"/>
          <w:shd w:val="clear" w:color="auto" w:fill="FFFFFF"/>
        </w:rPr>
        <w:t>ΚΩΝΣΤΑΝΤΙΝΟΣ ΔΟΥΖΙΝΑΣ:</w:t>
      </w:r>
      <w:r>
        <w:rPr>
          <w:rFonts w:eastAsia="Times New Roman"/>
          <w:color w:val="000000"/>
          <w:szCs w:val="24"/>
          <w:shd w:val="clear" w:color="auto" w:fill="FFFFFF"/>
        </w:rPr>
        <w:t xml:space="preserve"> Κύριε Πρόεδρε, τριάντα δευτερόλεπτα.</w:t>
      </w:r>
    </w:p>
    <w:p w14:paraId="0715B320"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Αποκλείεται!</w:t>
      </w:r>
    </w:p>
    <w:p w14:paraId="0715B321"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 κ. Ανδριανός έχει τον λόγο.</w:t>
      </w:r>
    </w:p>
    <w:p w14:paraId="0715B32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ΔΟΥΖΙΝΑΣ:</w:t>
      </w:r>
      <w:r>
        <w:rPr>
          <w:rFonts w:eastAsia="Times New Roman"/>
          <w:color w:val="000000"/>
          <w:szCs w:val="24"/>
          <w:shd w:val="clear" w:color="auto" w:fill="FFFFFF"/>
        </w:rPr>
        <w:t xml:space="preserve"> Κύριε Πρόεδρε, δέχθηκα μία προσωπική επίθεση και θέλω να απαντήσω.</w:t>
      </w:r>
    </w:p>
    <w:p w14:paraId="0715B32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Ο διάλογος είναι πολύ ενδιαφέρων, αλλά να τον κάνετε έξω, κύριε Δουζίνα. Αφήστε τους συναδέλφους να μιλήσουν.</w:t>
      </w:r>
    </w:p>
    <w:p w14:paraId="0715B32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ΔΟΥΖΙΝΑΣ:</w:t>
      </w:r>
      <w:r>
        <w:rPr>
          <w:rFonts w:eastAsia="Times New Roman"/>
          <w:color w:val="000000"/>
          <w:szCs w:val="24"/>
          <w:shd w:val="clear" w:color="auto" w:fill="FFFFFF"/>
        </w:rPr>
        <w:t xml:space="preserve"> Μία πρόταση, κύριε Πρόε</w:t>
      </w:r>
      <w:r>
        <w:rPr>
          <w:rFonts w:eastAsia="Times New Roman"/>
          <w:color w:val="000000"/>
          <w:szCs w:val="24"/>
          <w:shd w:val="clear" w:color="auto" w:fill="FFFFFF"/>
        </w:rPr>
        <w:t>δρε.</w:t>
      </w:r>
    </w:p>
    <w:p w14:paraId="0715B32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Μα είναι ο συνάδελφός σας στο Βήμα, κύριε Δουζίνα. </w:t>
      </w:r>
    </w:p>
    <w:p w14:paraId="0715B32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ΔΟΥΖΙΝΑΣ:</w:t>
      </w:r>
      <w:r>
        <w:rPr>
          <w:rFonts w:eastAsia="Times New Roman"/>
          <w:color w:val="000000"/>
          <w:szCs w:val="24"/>
          <w:shd w:val="clear" w:color="auto" w:fill="FFFFFF"/>
        </w:rPr>
        <w:t xml:space="preserve"> Ο κ. Ανδριανός μού επιτρέπει. Μία φράση, κύριε Πρόεδρε.</w:t>
      </w:r>
    </w:p>
    <w:p w14:paraId="0715B32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ΠΡΟΕΔΡΕΥΩΝ (Σπυρίδων Λυκούδης):</w:t>
      </w:r>
      <w:r>
        <w:rPr>
          <w:rFonts w:eastAsia="Times New Roman"/>
          <w:color w:val="000000"/>
          <w:szCs w:val="24"/>
          <w:shd w:val="clear" w:color="auto" w:fill="FFFFFF"/>
        </w:rPr>
        <w:t xml:space="preserve"> Ορίστε, κύριε Δουζίνα, πείτε την.</w:t>
      </w:r>
    </w:p>
    <w:p w14:paraId="0715B32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ΚΩΝΣΤΑΝΤΙΝΟΣ ΔΟΥΖΙΝΑΣ:</w:t>
      </w:r>
      <w:r>
        <w:rPr>
          <w:rFonts w:eastAsia="Times New Roman"/>
          <w:color w:val="000000"/>
          <w:szCs w:val="24"/>
          <w:shd w:val="clear" w:color="auto" w:fill="FFFFFF"/>
        </w:rPr>
        <w:t xml:space="preserve"> Νομική χωρίς φιλοσοφία, δηλαδή χωρίς αρχές και αξίες, είναι σαν ένα σώμα χωρίς ψυχή. Αυτό ακούσαμε, κύριε Πρόεδρε και επομένως…</w:t>
      </w:r>
    </w:p>
    <w:p w14:paraId="0715B32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b/>
          <w:color w:val="000000"/>
          <w:szCs w:val="24"/>
          <w:shd w:val="clear" w:color="auto" w:fill="FFFFFF"/>
        </w:rPr>
        <w:t>:</w:t>
      </w:r>
      <w:r>
        <w:rPr>
          <w:rFonts w:eastAsia="Times New Roman"/>
          <w:color w:val="000000"/>
          <w:szCs w:val="24"/>
          <w:shd w:val="clear" w:color="auto" w:fill="FFFFFF"/>
        </w:rPr>
        <w:t xml:space="preserve"> Κύριε Τζαβάρα, υποθέτω ότι θα απαντήσετε ως νομικός στον φιλόσοφο τώρα και θα πάμε μέχρι αύριο! Ωραία!</w:t>
      </w:r>
    </w:p>
    <w:p w14:paraId="0715B32A" w14:textId="77777777" w:rsidR="006222AF" w:rsidRDefault="006453C1">
      <w:pPr>
        <w:spacing w:after="0" w:line="600" w:lineRule="auto"/>
        <w:ind w:firstLine="720"/>
        <w:jc w:val="both"/>
        <w:rPr>
          <w:rFonts w:eastAsia="Times New Roman"/>
          <w:color w:val="000000"/>
          <w:szCs w:val="24"/>
          <w:shd w:val="clear" w:color="auto" w:fill="FFFFFF"/>
        </w:rPr>
      </w:pPr>
      <w:r w:rsidRPr="002451BB">
        <w:rPr>
          <w:rFonts w:eastAsia="Times New Roman"/>
          <w:b/>
          <w:color w:val="000000"/>
          <w:szCs w:val="24"/>
          <w:shd w:val="clear" w:color="auto" w:fill="FFFFFF"/>
        </w:rPr>
        <w:t>ΚΩΝΣΤΑΝΤΙΝΟΣ ΤΖΑΒΑΡΑΣ:</w:t>
      </w:r>
      <w:r>
        <w:rPr>
          <w:rFonts w:eastAsia="Times New Roman"/>
          <w:color w:val="000000"/>
          <w:szCs w:val="24"/>
          <w:shd w:val="clear" w:color="auto" w:fill="FFFFFF"/>
        </w:rPr>
        <w:t xml:space="preserve"> Σηκώνω τα χέρια ψηλά! Παραδίνομαι!</w:t>
      </w:r>
    </w:p>
    <w:p w14:paraId="0715B32B"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Κύριε Ανδριανέ, έχετε τον λόγο.</w:t>
      </w:r>
    </w:p>
    <w:p w14:paraId="0715B32C" w14:textId="77777777" w:rsidR="006222AF" w:rsidRDefault="006453C1">
      <w:pPr>
        <w:spacing w:after="0" w:line="600" w:lineRule="auto"/>
        <w:ind w:firstLine="720"/>
        <w:jc w:val="both"/>
        <w:rPr>
          <w:rFonts w:eastAsia="Times New Roman"/>
          <w:color w:val="000000"/>
          <w:szCs w:val="24"/>
          <w:shd w:val="clear" w:color="auto" w:fill="FFFFFF"/>
        </w:rPr>
      </w:pPr>
      <w:r w:rsidRPr="002451BB">
        <w:rPr>
          <w:rFonts w:eastAsia="Times New Roman"/>
          <w:b/>
          <w:color w:val="000000"/>
          <w:szCs w:val="24"/>
          <w:shd w:val="clear" w:color="auto" w:fill="FFFFFF"/>
        </w:rPr>
        <w:t>ΙΩΑΝΝΗΣ ΑΝΔΡΙΑΝΟΣ:</w:t>
      </w:r>
      <w:r>
        <w:rPr>
          <w:rFonts w:eastAsia="Times New Roman"/>
          <w:b/>
          <w:color w:val="000000"/>
          <w:szCs w:val="24"/>
          <w:shd w:val="clear" w:color="auto" w:fill="FFFFFF"/>
        </w:rPr>
        <w:t xml:space="preserve"> </w:t>
      </w:r>
      <w:r>
        <w:rPr>
          <w:rFonts w:eastAsia="Times New Roman"/>
          <w:color w:val="000000"/>
          <w:szCs w:val="24"/>
          <w:shd w:val="clear" w:color="auto" w:fill="FFFFFF"/>
        </w:rPr>
        <w:t xml:space="preserve">Ευχαριστώ, </w:t>
      </w:r>
      <w:r>
        <w:rPr>
          <w:rFonts w:eastAsia="Times New Roman"/>
          <w:color w:val="000000"/>
          <w:szCs w:val="24"/>
          <w:shd w:val="clear" w:color="auto" w:fill="FFFFFF"/>
        </w:rPr>
        <w:t>κύριε Πρόεδρε.</w:t>
      </w:r>
    </w:p>
    <w:p w14:paraId="0715B32D"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 αρχάς, θα ήθελα να πω μία κουβέντα στον αγαπητό συνάδελφο, τον κ. Δουζίνα, γιατί θεωρώ προσβλητικό να αναφέρεται σε </w:t>
      </w:r>
      <w:r>
        <w:rPr>
          <w:rFonts w:eastAsia="Times New Roman"/>
          <w:color w:val="000000"/>
          <w:szCs w:val="24"/>
          <w:shd w:val="clear" w:color="auto" w:fill="FFFFFF"/>
        </w:rPr>
        <w:t>αυτή</w:t>
      </w:r>
      <w:r>
        <w:rPr>
          <w:rFonts w:eastAsia="Times New Roman"/>
          <w:color w:val="000000"/>
          <w:szCs w:val="24"/>
          <w:shd w:val="clear" w:color="auto" w:fill="FFFFFF"/>
        </w:rPr>
        <w:t xml:space="preserve"> την παράταξη και να λέτε, κύριε συνάδελφε, ότι φοβόμαστε τη δημοκρατία. Η Νέα Δημοκρατία, η παράταξη αυτή που αποκα</w:t>
      </w:r>
      <w:r>
        <w:rPr>
          <w:rFonts w:eastAsia="Times New Roman"/>
          <w:color w:val="000000"/>
          <w:szCs w:val="24"/>
          <w:shd w:val="clear" w:color="auto" w:fill="FFFFFF"/>
        </w:rPr>
        <w:t>τέστησε τη δημοκρατία και έφερε το δημοκρατικότερο Σύνταγμα το 1975, δεν φοβάται τη δημοκρατία.</w:t>
      </w:r>
    </w:p>
    <w:p w14:paraId="0715B32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ΚΩΝΣΤΑΝΤΙΝΟΣ ΔΟΥΖΙΝΑΣ:</w:t>
      </w:r>
      <w:r>
        <w:rPr>
          <w:rFonts w:eastAsia="Times New Roman"/>
          <w:color w:val="000000"/>
          <w:szCs w:val="24"/>
          <w:shd w:val="clear" w:color="auto" w:fill="FFFFFF"/>
        </w:rPr>
        <w:t xml:space="preserve"> Δεν το είπα αυτό.</w:t>
      </w:r>
    </w:p>
    <w:p w14:paraId="0715B32F"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ΙΩΑΝΝΗΣ ΑΝΔΡΙΑΝΟΣ: </w:t>
      </w:r>
      <w:r>
        <w:rPr>
          <w:rFonts w:eastAsia="Times New Roman"/>
          <w:color w:val="000000"/>
          <w:szCs w:val="24"/>
          <w:shd w:val="clear" w:color="auto" w:fill="FFFFFF"/>
        </w:rPr>
        <w:t>Είπατε ακριβώς αυτό, κύριε συνάδελφε, και οφείλω εκ μέρους αυτής της παράταξης που έχω την τιμή να ε</w:t>
      </w:r>
      <w:r>
        <w:rPr>
          <w:rFonts w:eastAsia="Times New Roman"/>
          <w:color w:val="000000"/>
          <w:szCs w:val="24"/>
          <w:shd w:val="clear" w:color="auto" w:fill="FFFFFF"/>
        </w:rPr>
        <w:t xml:space="preserve">κπροσωπήσω, να σας το επισημάνω. Πραγματικά, όσον αφορά </w:t>
      </w:r>
      <w:r>
        <w:rPr>
          <w:rFonts w:eastAsia="Times New Roman"/>
          <w:color w:val="000000"/>
          <w:szCs w:val="24"/>
          <w:shd w:val="clear" w:color="auto" w:fill="FFFFFF"/>
        </w:rPr>
        <w:t>αυτή</w:t>
      </w:r>
      <w:r>
        <w:rPr>
          <w:rFonts w:eastAsia="Times New Roman"/>
          <w:color w:val="000000"/>
          <w:szCs w:val="24"/>
          <w:shd w:val="clear" w:color="auto" w:fill="FFFFFF"/>
        </w:rPr>
        <w:t xml:space="preserve"> την παράταξη, και η ιδεολογία της δικαιώθηκε και βεβαίως ήταν πάντα στη σωστή πλευρά της </w:t>
      </w:r>
      <w:r>
        <w:rPr>
          <w:rFonts w:eastAsia="Times New Roman"/>
          <w:color w:val="000000"/>
          <w:szCs w:val="24"/>
          <w:shd w:val="clear" w:color="auto" w:fill="FFFFFF"/>
        </w:rPr>
        <w:t>ι</w:t>
      </w:r>
      <w:r>
        <w:rPr>
          <w:rFonts w:eastAsia="Times New Roman"/>
          <w:color w:val="000000"/>
          <w:szCs w:val="24"/>
          <w:shd w:val="clear" w:color="auto" w:fill="FFFFFF"/>
        </w:rPr>
        <w:t>στορίας.</w:t>
      </w:r>
    </w:p>
    <w:p w14:paraId="0715B330"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0715B331"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Άκουσα τον Πρόεδρο της Βουλής, τον κ. Βούτση, πριν από λίγο, πριν κατέβει από το Βήμα της Βουλής, να δηλώνει, σε έντονο μάλιστα ύφος, για τη Νέα Δημοκρατία, αναφερόμενος στο </w:t>
      </w:r>
      <w:r>
        <w:rPr>
          <w:rFonts w:eastAsia="Times New Roman"/>
          <w:color w:val="000000"/>
          <w:szCs w:val="24"/>
          <w:shd w:val="clear" w:color="auto" w:fill="FFFFFF"/>
        </w:rPr>
        <w:t>σ</w:t>
      </w:r>
      <w:r>
        <w:rPr>
          <w:rFonts w:eastAsia="Times New Roman"/>
          <w:color w:val="000000"/>
          <w:szCs w:val="24"/>
          <w:shd w:val="clear" w:color="auto" w:fill="FFFFFF"/>
        </w:rPr>
        <w:t xml:space="preserve">κοπιανό, ότι «δεν πρόκειται να επανέλθουμε σε μια πολιτική ακινησία». Τι εννοεί, </w:t>
      </w:r>
      <w:r>
        <w:rPr>
          <w:rFonts w:eastAsia="Times New Roman"/>
          <w:color w:val="000000"/>
          <w:szCs w:val="24"/>
          <w:shd w:val="clear" w:color="auto" w:fill="FFFFFF"/>
        </w:rPr>
        <w:t>δηλαδή; Θέλουμε μια απάντηση. Προκαλούμε πολιτική κινητικότητα, όταν δεν εξυπηρετείται το εθνικό συμφέρον ή όταν οι συνθήκες δεν είναι αυτές υπό τις οποίες μπορούμε να προωθήσουμε τα εθνικά μας συμφέροντα; Πραγματικά αυτή η πολιτική κινητικότητα που προκαλ</w:t>
      </w:r>
      <w:r>
        <w:rPr>
          <w:rFonts w:eastAsia="Times New Roman"/>
          <w:color w:val="000000"/>
          <w:szCs w:val="24"/>
          <w:shd w:val="clear" w:color="auto" w:fill="FFFFFF"/>
        </w:rPr>
        <w:t xml:space="preserve">έσατε στη συγκεκριμένη περίπτωση στο </w:t>
      </w:r>
      <w:r>
        <w:rPr>
          <w:rFonts w:eastAsia="Times New Roman"/>
          <w:color w:val="000000"/>
          <w:szCs w:val="24"/>
          <w:shd w:val="clear" w:color="auto" w:fill="FFFFFF"/>
        </w:rPr>
        <w:t>σ</w:t>
      </w:r>
      <w:r>
        <w:rPr>
          <w:rFonts w:eastAsia="Times New Roman"/>
          <w:color w:val="000000"/>
          <w:szCs w:val="24"/>
          <w:shd w:val="clear" w:color="auto" w:fill="FFFFFF"/>
        </w:rPr>
        <w:t xml:space="preserve">κοπιανό οδήγησε στην κακή Συμφωνία των Πρεσπών. Αυτό πρέπει να μας γίνεται μάθημα και όχι </w:t>
      </w:r>
      <w:r>
        <w:rPr>
          <w:rFonts w:eastAsia="Times New Roman"/>
          <w:color w:val="000000"/>
          <w:szCs w:val="24"/>
          <w:shd w:val="clear" w:color="auto" w:fill="FFFFFF"/>
        </w:rPr>
        <w:lastRenderedPageBreak/>
        <w:t>να λέμε ότι η πολιτική ακινησία σημαίνει κάτι. Σημαίνει ότι πολλές φορές υπάρχει, γιατί δεν πρέπει να υπάρξει πολιτική κινητικότ</w:t>
      </w:r>
      <w:r>
        <w:rPr>
          <w:rFonts w:eastAsia="Times New Roman"/>
          <w:color w:val="000000"/>
          <w:szCs w:val="24"/>
          <w:shd w:val="clear" w:color="auto" w:fill="FFFFFF"/>
        </w:rPr>
        <w:t xml:space="preserve">ητα, αφού το περιβάλλον και οι συνθήκες δεν εξυπηρετούν τα εθνικά συμφέροντα. </w:t>
      </w:r>
    </w:p>
    <w:p w14:paraId="0715B332"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έρχομαι τώρα στο νομοσχέδιο. </w:t>
      </w:r>
    </w:p>
    <w:p w14:paraId="0715B333"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συζητούμενο νομοσχέδιο, όχι μόνον δεν δίνει λύσεις σε προβλήματα της αυτοδιοίκησης, αλλά ουσιαστικά, όπως επισημαί</w:t>
      </w:r>
      <w:r>
        <w:rPr>
          <w:rFonts w:eastAsia="Times New Roman"/>
          <w:color w:val="000000"/>
          <w:szCs w:val="24"/>
          <w:shd w:val="clear" w:color="auto" w:fill="FFFFFF"/>
        </w:rPr>
        <w:t>νει και η ίδια η ΚΕΔΕ, αν ψηφιστεί και εφαρμοστεί, θα οδηγήσει σε ακυβερνησία τους δήμους και θα δημιουργήσει ένα χάος στην τοπική αυτοδιοίκηση, καθώς υπονομεύει και μάλιστα δραματικά την κυβερνησιμότητα των δήμων.</w:t>
      </w:r>
    </w:p>
    <w:p w14:paraId="0715B33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απολύτως χαρακτηριστικό ότι τα τριά</w:t>
      </w:r>
      <w:r>
        <w:rPr>
          <w:rFonts w:eastAsia="Times New Roman"/>
          <w:color w:val="000000"/>
          <w:szCs w:val="24"/>
          <w:shd w:val="clear" w:color="auto" w:fill="FFFFFF"/>
        </w:rPr>
        <w:t>μισι αυτά χρόνια η Κυβέρνηση ΣΥΡΙΖΑ</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ΑΝΕΛ δεν έλαβε ούτε μία πρωτοβουλία για την ενίσχυση της αυτοδιοίκησης και την επίλυση των υπαρκτών προβλημάτων στη λειτουργία των θεσμών και των δομών της. Ο λόγος είναι ξεκάθαρα ιδεολογικός. Στη δική σας λογική στόχο</w:t>
      </w:r>
      <w:r>
        <w:rPr>
          <w:rFonts w:eastAsia="Times New Roman"/>
          <w:color w:val="000000"/>
          <w:szCs w:val="24"/>
          <w:shd w:val="clear" w:color="auto" w:fill="FFFFFF"/>
        </w:rPr>
        <w:t>ς είναι το μεγάλο, συγκεντρωτικό, υδροκέφαλο, α</w:t>
      </w:r>
      <w:r>
        <w:rPr>
          <w:rFonts w:eastAsia="Times New Roman"/>
          <w:color w:val="000000"/>
          <w:szCs w:val="24"/>
          <w:shd w:val="clear" w:color="auto" w:fill="FFFFFF"/>
        </w:rPr>
        <w:lastRenderedPageBreak/>
        <w:t>πολύτως κομματικό, ελεγχόμενο κράτος. Γι’ αυτό και δεν μεταφέρατε κα</w:t>
      </w:r>
      <w:r>
        <w:rPr>
          <w:rFonts w:eastAsia="Times New Roman"/>
          <w:color w:val="000000"/>
          <w:szCs w:val="24"/>
          <w:shd w:val="clear" w:color="auto" w:fill="FFFFFF"/>
        </w:rPr>
        <w:t>μ</w:t>
      </w:r>
      <w:r>
        <w:rPr>
          <w:rFonts w:eastAsia="Times New Roman"/>
          <w:color w:val="000000"/>
          <w:szCs w:val="24"/>
          <w:shd w:val="clear" w:color="auto" w:fill="FFFFFF"/>
        </w:rPr>
        <w:t>μία ουσιαστική αρμοδιότητα στην τοπική αυτοδιοίκηση. Γι’ αυτό και δεν προωθήσατε κανένα μέτρο, που να ελαφραίνει το άγος της γραφειοκρατίας.</w:t>
      </w:r>
      <w:r>
        <w:rPr>
          <w:rFonts w:eastAsia="Times New Roman"/>
          <w:color w:val="000000"/>
          <w:szCs w:val="24"/>
          <w:shd w:val="clear" w:color="auto" w:fill="FFFFFF"/>
        </w:rPr>
        <w:t xml:space="preserve"> Γι’ αυτό και δεν προσπαθήσατε καν να επιλύσετε τον </w:t>
      </w:r>
      <w:r>
        <w:rPr>
          <w:rFonts w:eastAsia="Times New Roman"/>
          <w:color w:val="000000"/>
          <w:szCs w:val="24"/>
          <w:shd w:val="clear" w:color="auto" w:fill="FFFFFF"/>
        </w:rPr>
        <w:t>γόρδιο δ</w:t>
      </w:r>
      <w:r>
        <w:rPr>
          <w:rFonts w:eastAsia="Times New Roman"/>
          <w:color w:val="000000"/>
          <w:szCs w:val="24"/>
          <w:shd w:val="clear" w:color="auto" w:fill="FFFFFF"/>
        </w:rPr>
        <w:t>εσμό των συναρμοδιοτήτων μεταξύ των διαφόρων αυτοδιοικητικών επιπέδων. Γι’ αυτό και δεν διευκολύνατε καθόλου τις αναπτυξιακές και κοινωνικές δράσεις της αυτοδιοίκησης, που ιδιαίτερα μέσα στην κρίσ</w:t>
      </w:r>
      <w:r>
        <w:rPr>
          <w:rFonts w:eastAsia="Times New Roman"/>
          <w:color w:val="000000"/>
          <w:szCs w:val="24"/>
          <w:shd w:val="clear" w:color="auto" w:fill="FFFFFF"/>
        </w:rPr>
        <w:t xml:space="preserve">η έχουν ακόμα μεγαλύτερη σημασία. </w:t>
      </w:r>
    </w:p>
    <w:p w14:paraId="0715B33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ξεκάθαρο πως χρησιμοποιείτε την αυτοδιοίκηση εργαλειακά, μόνο εκεί που μπορεί να σας χρησιμεύσει: στις μικροπολιτικές στοχεύσεις. Η πιο τρανταχτή απόδειξη γι’ αυτό είναι ο απολύτως εργαλειακός τρόπος με τον οποίο αν</w:t>
      </w:r>
      <w:r>
        <w:rPr>
          <w:rFonts w:eastAsia="Times New Roman"/>
          <w:color w:val="000000"/>
          <w:szCs w:val="24"/>
          <w:shd w:val="clear" w:color="auto" w:fill="FFFFFF"/>
        </w:rPr>
        <w:t>τιμετωπίζετε την ημερομηνία των αυτοδιοικητικών εκλογών. Όλο αυτό το διάστημα ο Υπουργός Εσωτερικών είχε χτίσει ένα αφήγημα για τον Οκτώβριο. Επιχειρήματα επί επιχειρημάτων. Τελικά είδαμε δύο βουλευτικές τροπολογίες -με διαφορά μάλιστα δέκα, περίπου, ωρών-</w:t>
      </w:r>
      <w:r>
        <w:rPr>
          <w:rFonts w:eastAsia="Times New Roman"/>
          <w:color w:val="000000"/>
          <w:szCs w:val="24"/>
          <w:shd w:val="clear" w:color="auto" w:fill="FFFFFF"/>
        </w:rPr>
        <w:t xml:space="preserve"> να έρχονται στην Ολομέλεια και η μία να διορθώνει την </w:t>
      </w:r>
      <w:r>
        <w:rPr>
          <w:rFonts w:eastAsia="Times New Roman"/>
          <w:color w:val="000000"/>
          <w:szCs w:val="24"/>
          <w:shd w:val="clear" w:color="auto" w:fill="FFFFFF"/>
        </w:rPr>
        <w:lastRenderedPageBreak/>
        <w:t xml:space="preserve">άλλη, ένα στοιχείο που δείχνει και σε αυτό το θέμα προχειρότητα και επιπολαιότητα. </w:t>
      </w:r>
    </w:p>
    <w:p w14:paraId="0715B33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τι επιδιώκετε είναι σαφές. Τώρα που βλέπετε την επιρροή σας στις τοπικές κοινωνίες να περιορίζεται ξανά, θέλετε να</w:t>
      </w:r>
      <w:r>
        <w:rPr>
          <w:rFonts w:eastAsia="Times New Roman"/>
          <w:color w:val="000000"/>
          <w:szCs w:val="24"/>
          <w:shd w:val="clear" w:color="auto" w:fill="FFFFFF"/>
        </w:rPr>
        <w:t xml:space="preserve"> υπονομεύσετε τη λειτουργία της αυτοδιοίκησης, τόσο χειραγωγώντας την ημερομηνία διεξαγωγής των εκλογών, όσο και με το εκλογικό σύστημα, που στην ουσία ισχυροποιεί τη μειοψηφία και αποδυναμώνει την πλειοψηφία.</w:t>
      </w:r>
    </w:p>
    <w:p w14:paraId="0715B337"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Το ίδιο άλλωστε κάνετε και με την ψήφο των Ελλ</w:t>
      </w:r>
      <w:r>
        <w:rPr>
          <w:rFonts w:eastAsia="Times New Roman" w:cs="Times New Roman"/>
          <w:szCs w:val="24"/>
        </w:rPr>
        <w:t>ήνων του εξωτερικού. Όταν σας τονίζουμε την κατάφορη αδικία, να μην μπορούν δηλαδή οι Έλληνες του εξωτερικού να ψηφίζουν από τον τόπο της κατοικίας τους, πράγμα που συμβαίνει στο σύνολο σχεδόν του ανεπτυγμένου κόσμου, εσείς σφυρίζετε αδιάφορα.</w:t>
      </w:r>
    </w:p>
    <w:p w14:paraId="0715B338"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Ο Πρόεδρος τ</w:t>
      </w:r>
      <w:r>
        <w:rPr>
          <w:rFonts w:eastAsia="Times New Roman" w:cs="Times New Roman"/>
          <w:szCs w:val="24"/>
        </w:rPr>
        <w:t xml:space="preserve">ης </w:t>
      </w:r>
      <w:r w:rsidRPr="00654FD3">
        <w:rPr>
          <w:rFonts w:eastAsia="Times New Roman" w:cs="Times New Roman"/>
          <w:szCs w:val="24"/>
        </w:rPr>
        <w:t>Νέας Δημοκρατίας</w:t>
      </w:r>
      <w:r>
        <w:rPr>
          <w:rFonts w:eastAsia="Times New Roman" w:cs="Times New Roman"/>
          <w:szCs w:val="24"/>
        </w:rPr>
        <w:t xml:space="preserve"> κατέθεσε στα Πρακτικά την </w:t>
      </w:r>
      <w:r w:rsidRPr="005631E0">
        <w:rPr>
          <w:rFonts w:eastAsia="Times New Roman" w:cs="Times New Roman"/>
          <w:bCs/>
          <w:szCs w:val="24"/>
        </w:rPr>
        <w:t>τροπολογία</w:t>
      </w:r>
      <w:r>
        <w:rPr>
          <w:rFonts w:eastAsia="Times New Roman" w:cs="Times New Roman"/>
          <w:szCs w:val="24"/>
        </w:rPr>
        <w:t xml:space="preserve"> που υποβάλαμε όλοι οι Βουλευτές της </w:t>
      </w:r>
      <w:r w:rsidRPr="00654FD3">
        <w:rPr>
          <w:rFonts w:eastAsia="Times New Roman" w:cs="Times New Roman"/>
          <w:szCs w:val="24"/>
        </w:rPr>
        <w:t>Νέας Δημοκρατίας</w:t>
      </w:r>
      <w:r>
        <w:rPr>
          <w:rFonts w:eastAsia="Times New Roman" w:cs="Times New Roman"/>
          <w:szCs w:val="24"/>
        </w:rPr>
        <w:t xml:space="preserve"> για το συγκεκριμένο θέμα. Αν πράγματι πιστεύετε στην αναγκαιότητα και στη δίκαιη αντιμετώπιση των Ελλήνων του εξωτερικού για να έχουν δικαίωμα ψήφ</w:t>
      </w:r>
      <w:r>
        <w:rPr>
          <w:rFonts w:eastAsia="Times New Roman" w:cs="Times New Roman"/>
          <w:szCs w:val="24"/>
        </w:rPr>
        <w:t xml:space="preserve">ου, να κάνετε αυτή την </w:t>
      </w:r>
      <w:r w:rsidRPr="005631E0">
        <w:rPr>
          <w:rFonts w:eastAsia="Times New Roman" w:cs="Times New Roman"/>
          <w:bCs/>
          <w:szCs w:val="24"/>
        </w:rPr>
        <w:t>τροπολογία</w:t>
      </w:r>
      <w:r>
        <w:rPr>
          <w:rFonts w:eastAsia="Times New Roman" w:cs="Times New Roman"/>
          <w:szCs w:val="24"/>
        </w:rPr>
        <w:t xml:space="preserve"> αποδεκτή. </w:t>
      </w:r>
    </w:p>
    <w:p w14:paraId="0715B339"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lastRenderedPageBreak/>
        <w:t>Κομματικά, λοιπόν, και εργαλειακά είναι τα κριτήριά σας, ακόμα και σε ζητήματα που αφορούν τη δημοκρατία και τους θεσμούς, αν και δεν το κρύβετε ούτε καν για τα προσχήματα. Είναι υπό τον μανδύα, λοιπόν, της δήθε</w:t>
      </w:r>
      <w:r>
        <w:rPr>
          <w:rFonts w:eastAsia="Times New Roman" w:cs="Times New Roman"/>
          <w:szCs w:val="24"/>
        </w:rPr>
        <w:t>ν ενίσχυσης.</w:t>
      </w:r>
    </w:p>
    <w:p w14:paraId="0715B33A" w14:textId="77777777" w:rsidR="006222AF" w:rsidRDefault="006453C1">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0715B33B" w14:textId="77777777" w:rsidR="006222AF" w:rsidRDefault="006453C1">
      <w:pPr>
        <w:spacing w:after="0" w:line="600" w:lineRule="auto"/>
        <w:ind w:firstLine="720"/>
        <w:jc w:val="both"/>
        <w:rPr>
          <w:rFonts w:eastAsia="Times New Roman" w:cs="Times New Roman"/>
          <w:szCs w:val="24"/>
        </w:rPr>
      </w:pPr>
      <w:r w:rsidRPr="00A341B8">
        <w:rPr>
          <w:rFonts w:eastAsia="Times New Roman" w:cs="Times New Roman"/>
          <w:szCs w:val="24"/>
        </w:rPr>
        <w:t>Κύριε Πρόεδρε,</w:t>
      </w:r>
      <w:r>
        <w:rPr>
          <w:rFonts w:eastAsia="Times New Roman" w:cs="Times New Roman"/>
          <w:szCs w:val="24"/>
        </w:rPr>
        <w:t xml:space="preserve"> θα μου δώσετε και εμένα λίγο χρόνο, όπως σε όλους τους συναδέλφους.</w:t>
      </w:r>
    </w:p>
    <w:p w14:paraId="0715B33C"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Θα σας δώσω, αλλά σεβαστείτε λίγο και τους άλλους συναδέλφους.</w:t>
      </w:r>
    </w:p>
    <w:p w14:paraId="0715B33D"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Τους σέβομαι, αλλά </w:t>
      </w:r>
      <w:r w:rsidRPr="001878DA">
        <w:rPr>
          <w:rFonts w:eastAsia="Times New Roman" w:cs="Times New Roman"/>
          <w:szCs w:val="24"/>
        </w:rPr>
        <w:t>νομίζω ότι</w:t>
      </w:r>
      <w:r>
        <w:rPr>
          <w:rFonts w:eastAsia="Times New Roman" w:cs="Times New Roman"/>
          <w:szCs w:val="24"/>
        </w:rPr>
        <w:t xml:space="preserve"> </w:t>
      </w:r>
      <w:r w:rsidRPr="00E57B5A">
        <w:rPr>
          <w:rFonts w:eastAsia="Times New Roman" w:cs="Times New Roman"/>
          <w:szCs w:val="24"/>
        </w:rPr>
        <w:t>πρέπει να</w:t>
      </w:r>
      <w:r>
        <w:rPr>
          <w:rFonts w:eastAsia="Times New Roman" w:cs="Times New Roman"/>
          <w:szCs w:val="24"/>
        </w:rPr>
        <w:t xml:space="preserve"> υπάρχει τουλάχιστον μια ισότιμη αντιμετώπιση.</w:t>
      </w:r>
    </w:p>
    <w:p w14:paraId="0715B33E"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Ναι, αλλά </w:t>
      </w:r>
      <w:r w:rsidRPr="00E57B5A">
        <w:rPr>
          <w:rFonts w:eastAsia="Times New Roman" w:cs="Times New Roman"/>
          <w:szCs w:val="24"/>
        </w:rPr>
        <w:t>πρέπει να</w:t>
      </w:r>
      <w:r>
        <w:rPr>
          <w:rFonts w:eastAsia="Times New Roman" w:cs="Times New Roman"/>
          <w:szCs w:val="24"/>
        </w:rPr>
        <w:t xml:space="preserve"> μιλήσουν και άλλοι συνάδελφοι. </w:t>
      </w:r>
    </w:p>
    <w:p w14:paraId="0715B33F"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ΙΩΑ</w:t>
      </w:r>
      <w:r>
        <w:rPr>
          <w:rFonts w:eastAsia="Times New Roman" w:cs="Times New Roman"/>
          <w:b/>
          <w:szCs w:val="24"/>
        </w:rPr>
        <w:t xml:space="preserve">ΝΝΗΣ ΑΝΔΡΙΑΝΟΣ: </w:t>
      </w:r>
      <w:r>
        <w:rPr>
          <w:rFonts w:eastAsia="Times New Roman" w:cs="Times New Roman"/>
          <w:szCs w:val="24"/>
        </w:rPr>
        <w:t>Ευχαριστώ.</w:t>
      </w:r>
    </w:p>
    <w:p w14:paraId="0715B340"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Γνωρίζετε, λοιπόν, βεβαίως καλά ότι αυτή η θεσμική αλλαγή που δεν τη ζήτησαν ούτε την υποστηρίζουν οι τοπικές κοινωνίες θα έχει ως αποτέλεσμα την υπονόμευση της λειτουργίας των δήμων και την ενίσχυση αθέμιτων συναλλαγών, πρόθεση </w:t>
      </w:r>
      <w:r>
        <w:rPr>
          <w:rFonts w:eastAsia="Times New Roman" w:cs="Times New Roman"/>
          <w:szCs w:val="24"/>
        </w:rPr>
        <w:lastRenderedPageBreak/>
        <w:t>άλλωστε που την κάνετε ακόμη σαφέστερη με την ανά έργο έγκριση του προγράμματος τεχνικών έργων του κάθε δήμου.</w:t>
      </w:r>
    </w:p>
    <w:p w14:paraId="0715B341"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Γνωρίζοντας ποια θα είναι η πραγματική δύναμη των συνδυασμών που πρόσκειται σε εσάς στις επόμενες εκλογές για την τοπική αυτοδιοίκηση, θέλετε να χαρίσετε στις μειοψηφίες την εξουσία του ρυθμιστή. Μιλάτε για κουλτούρα συνεργασίας, όταν πολύ καλά ξέρετε πως </w:t>
      </w:r>
      <w:r>
        <w:rPr>
          <w:rFonts w:eastAsia="Times New Roman" w:cs="Times New Roman"/>
          <w:szCs w:val="24"/>
        </w:rPr>
        <w:t xml:space="preserve">αυτό που θα συμβαίνει θα είναι ένα διαρκές αλισβερίσι του τύπου «αν δεν μου κάνεις αυτό, θα σε μπλοκάρω στο άλλο», κάτι που βεβαίως δεν προμηνύει τίποτα καλό για την αυτοδιοίκηση και βεβαίως για τις τοπικές κοινωνίες. </w:t>
      </w:r>
    </w:p>
    <w:p w14:paraId="0715B342"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Αυτό, </w:t>
      </w:r>
      <w:r w:rsidRPr="00AC526C">
        <w:rPr>
          <w:rFonts w:eastAsia="Times New Roman" w:cs="Times New Roman"/>
          <w:szCs w:val="24"/>
        </w:rPr>
        <w:t>όμως</w:t>
      </w:r>
      <w:r>
        <w:rPr>
          <w:rFonts w:eastAsia="Times New Roman" w:cs="Times New Roman"/>
          <w:szCs w:val="24"/>
        </w:rPr>
        <w:t>, που πραγματικά επιδιώκετε</w:t>
      </w:r>
      <w:r>
        <w:rPr>
          <w:rFonts w:eastAsia="Times New Roman" w:cs="Times New Roman"/>
          <w:szCs w:val="24"/>
        </w:rPr>
        <w:t>, είναι να υπονομεύσετε τη λειτουργία της τοπικής αυτοδιοίκησης και να την καταστήσετε επαίτη του κεντρικού κράτους. Αυτή τη λογική έχει και η θεσμοθέτηση των τοπικών δημοψηφισμάτων χωρίς τις απαιτούμενες διασφαλίσεις, που είναι απολύτως βέβαιο πως θα δημι</w:t>
      </w:r>
      <w:r>
        <w:rPr>
          <w:rFonts w:eastAsia="Times New Roman" w:cs="Times New Roman"/>
          <w:szCs w:val="24"/>
        </w:rPr>
        <w:t xml:space="preserve">ουργήσει αδιέξοδα για τα οποία δεν προβλέπετε καμμία οδό αντιμετώπισης. </w:t>
      </w:r>
    </w:p>
    <w:p w14:paraId="0715B343"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Εμείς απέναντι σε όλα αυτά δεν έχουμε άλλη επιλογή από το να καταψηφίσουμε το </w:t>
      </w:r>
      <w:r w:rsidRPr="00823F09">
        <w:rPr>
          <w:rFonts w:eastAsia="Times New Roman" w:cs="Times New Roman"/>
          <w:szCs w:val="24"/>
        </w:rPr>
        <w:t>νομοσχέδιο</w:t>
      </w:r>
      <w:r>
        <w:rPr>
          <w:rFonts w:eastAsia="Times New Roman" w:cs="Times New Roman"/>
          <w:szCs w:val="24"/>
        </w:rPr>
        <w:t xml:space="preserve"> αυτό. Η δική μας λογική για </w:t>
      </w:r>
      <w:r>
        <w:rPr>
          <w:rFonts w:eastAsia="Times New Roman" w:cs="Times New Roman"/>
          <w:szCs w:val="24"/>
        </w:rPr>
        <w:lastRenderedPageBreak/>
        <w:t>τη τοπική αυτοδιοίκηση κινείται στην αντιδιαμετρική κατεύθυνση. Θέ</w:t>
      </w:r>
      <w:r>
        <w:rPr>
          <w:rFonts w:eastAsia="Times New Roman" w:cs="Times New Roman"/>
          <w:szCs w:val="24"/>
        </w:rPr>
        <w:t xml:space="preserve">λουμε τους δήμους, όχι αποδυναμωμένους, αλλά με περισσότερες ουσιαστικές αρμοδιότητες και διασφαλισμένους τους απαιτούμενους πόρους, με τη λογοδοσία στο πιο άμεσο επίπεδο του δημότη, </w:t>
      </w:r>
      <w:r w:rsidRPr="00984B2C">
        <w:rPr>
          <w:rFonts w:eastAsia="Times New Roman" w:cs="Times New Roman"/>
          <w:szCs w:val="24"/>
        </w:rPr>
        <w:t>σ' ό,τι αφορά</w:t>
      </w:r>
      <w:r>
        <w:rPr>
          <w:rFonts w:eastAsia="Times New Roman" w:cs="Times New Roman"/>
          <w:szCs w:val="24"/>
        </w:rPr>
        <w:t xml:space="preserve"> αποφάσεις που έχουν τις πιο απτές συνέπειες στην καθημερινό</w:t>
      </w:r>
      <w:r>
        <w:rPr>
          <w:rFonts w:eastAsia="Times New Roman" w:cs="Times New Roman"/>
          <w:szCs w:val="24"/>
        </w:rPr>
        <w:t>τητά του, με τη θεσμική θωράκιση που θα διασφαλίσει την εύρυθμη λειτουργία των δομών της αυτοδιοίκησης, τη μεγαλύτερη διαφάνεια και την πραγματική ανταπόκρισή της στα προβλήματα και τις απαιτήσεις των πολιτών.</w:t>
      </w:r>
    </w:p>
    <w:p w14:paraId="0715B344"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w:t>
      </w:r>
      <w:r>
        <w:rPr>
          <w:rFonts w:eastAsia="Times New Roman" w:cs="Times New Roman"/>
          <w:szCs w:val="24"/>
        </w:rPr>
        <w:t>κύριε συνάδελφε.</w:t>
      </w:r>
    </w:p>
    <w:p w14:paraId="0715B345"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Τελειώνω, </w:t>
      </w:r>
      <w:r w:rsidRPr="00A341B8">
        <w:rPr>
          <w:rFonts w:eastAsia="Times New Roman" w:cs="Times New Roman"/>
          <w:szCs w:val="24"/>
        </w:rPr>
        <w:t>κύριε Πρόεδρε</w:t>
      </w:r>
      <w:r>
        <w:rPr>
          <w:rFonts w:eastAsia="Times New Roman" w:cs="Times New Roman"/>
          <w:szCs w:val="24"/>
        </w:rPr>
        <w:t xml:space="preserve">. </w:t>
      </w:r>
    </w:p>
    <w:p w14:paraId="0715B346"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Λέμε, λοιπόν, όχι σε αυτό το </w:t>
      </w:r>
      <w:r w:rsidRPr="00823F09">
        <w:rPr>
          <w:rFonts w:eastAsia="Times New Roman" w:cs="Times New Roman"/>
          <w:szCs w:val="24"/>
        </w:rPr>
        <w:t>νομοσχέδιο</w:t>
      </w:r>
      <w:r>
        <w:rPr>
          <w:rFonts w:eastAsia="Times New Roman" w:cs="Times New Roman"/>
          <w:szCs w:val="24"/>
        </w:rPr>
        <w:t xml:space="preserve">. Λέμε όχι στις αποσπασματικές και στα μικροκομματικά συμφέροντα της </w:t>
      </w:r>
      <w:r w:rsidRPr="001850F1">
        <w:rPr>
          <w:rFonts w:eastAsia="Times New Roman" w:cs="Times New Roman"/>
          <w:szCs w:val="24"/>
        </w:rPr>
        <w:t>Κυβέρνηση</w:t>
      </w:r>
      <w:r>
        <w:rPr>
          <w:rFonts w:eastAsia="Times New Roman" w:cs="Times New Roman"/>
          <w:szCs w:val="24"/>
        </w:rPr>
        <w:t>ς, στις παρεμβάσεις σε ζητήματα που αφορούν τους θεσμούς και τη δημοκρατία. Λ</w:t>
      </w:r>
      <w:r>
        <w:rPr>
          <w:rFonts w:eastAsia="Times New Roman" w:cs="Times New Roman"/>
          <w:szCs w:val="24"/>
        </w:rPr>
        <w:t xml:space="preserve">έμε όχι στα παιχνίδια που βλέπουμε όλοι να παίζονται με τις ημερομηνίες των εκλογών, εθνικών, αυτοδιοικητικών και ευρωεκλογών. Λέμε όχι στην απαράδεκτη και </w:t>
      </w:r>
      <w:r>
        <w:rPr>
          <w:rFonts w:eastAsia="Times New Roman" w:cs="Times New Roman"/>
          <w:szCs w:val="24"/>
        </w:rPr>
        <w:lastRenderedPageBreak/>
        <w:t xml:space="preserve">αντιδημοκρατική αντιμετώπιση από πλευράς </w:t>
      </w:r>
      <w:r w:rsidRPr="001850F1">
        <w:rPr>
          <w:rFonts w:eastAsia="Times New Roman" w:cs="Times New Roman"/>
          <w:szCs w:val="24"/>
        </w:rPr>
        <w:t>Κυβέρνηση</w:t>
      </w:r>
      <w:r>
        <w:rPr>
          <w:rFonts w:eastAsia="Times New Roman" w:cs="Times New Roman"/>
          <w:szCs w:val="24"/>
        </w:rPr>
        <w:t>ς των Ελλήνων του εξωτερικού.</w:t>
      </w:r>
    </w:p>
    <w:p w14:paraId="0715B347" w14:textId="77777777" w:rsidR="006222AF" w:rsidRDefault="006453C1">
      <w:pPr>
        <w:tabs>
          <w:tab w:val="left" w:pos="3873"/>
        </w:tabs>
        <w:spacing w:after="0"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0715B348" w14:textId="77777777" w:rsidR="006222AF" w:rsidRDefault="006453C1">
      <w:pPr>
        <w:spacing w:after="0" w:line="600" w:lineRule="auto"/>
        <w:ind w:firstLine="720"/>
        <w:jc w:val="center"/>
        <w:rPr>
          <w:rFonts w:eastAsia="Times New Roman"/>
          <w:bCs/>
        </w:rPr>
      </w:pPr>
      <w:r w:rsidRPr="00FE24C6">
        <w:rPr>
          <w:rFonts w:eastAsia="Times New Roman"/>
          <w:bCs/>
        </w:rPr>
        <w:t>(Χε</w:t>
      </w:r>
      <w:r w:rsidRPr="00FE24C6">
        <w:rPr>
          <w:rFonts w:eastAsia="Times New Roman"/>
          <w:bCs/>
        </w:rPr>
        <w:t>ιροκροτήματα από την πτέρυγα της Νέας Δημοκρατίας)</w:t>
      </w:r>
    </w:p>
    <w:p w14:paraId="0715B349"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Ο συνάδελφος κ. Αντώνιος Συρίγος έχει τον λόγο.</w:t>
      </w:r>
    </w:p>
    <w:p w14:paraId="0715B34A" w14:textId="77777777" w:rsidR="006222AF" w:rsidRDefault="006453C1">
      <w:pPr>
        <w:tabs>
          <w:tab w:val="left" w:pos="3873"/>
        </w:tabs>
        <w:spacing w:after="0" w:line="600" w:lineRule="auto"/>
        <w:ind w:firstLine="720"/>
        <w:jc w:val="both"/>
        <w:rPr>
          <w:rFonts w:eastAsia="Times New Roman" w:cs="Times New Roman"/>
          <w:szCs w:val="24"/>
        </w:rPr>
      </w:pPr>
      <w:r w:rsidRPr="00AB0955">
        <w:rPr>
          <w:rFonts w:eastAsia="Times New Roman" w:cs="Times New Roman"/>
          <w:b/>
          <w:szCs w:val="24"/>
        </w:rPr>
        <w:t xml:space="preserve">ΑΝΤΩΝΙΟΣ ΣΥΡΙΓΟΣ: </w:t>
      </w:r>
      <w:r>
        <w:rPr>
          <w:rFonts w:eastAsia="Times New Roman" w:cs="Times New Roman"/>
          <w:szCs w:val="24"/>
        </w:rPr>
        <w:t xml:space="preserve">Δεν θα προσπαθήσω να είμαι ευχάριστος </w:t>
      </w:r>
      <w:r w:rsidRPr="00CA4C65">
        <w:rPr>
          <w:rFonts w:eastAsia="Times New Roman" w:cs="Times New Roman"/>
          <w:szCs w:val="24"/>
        </w:rPr>
        <w:t>erga omnes</w:t>
      </w:r>
      <w:r>
        <w:rPr>
          <w:rFonts w:eastAsia="Times New Roman" w:cs="Times New Roman"/>
          <w:szCs w:val="24"/>
        </w:rPr>
        <w:t xml:space="preserve">, αλλά θα προσπαθήσω να μην είμαι υπερβολικός. </w:t>
      </w:r>
    </w:p>
    <w:p w14:paraId="0715B34B" w14:textId="77777777" w:rsidR="006222AF" w:rsidRDefault="006453C1">
      <w:pPr>
        <w:tabs>
          <w:tab w:val="left" w:pos="3873"/>
        </w:tabs>
        <w:spacing w:after="0" w:line="600" w:lineRule="auto"/>
        <w:ind w:firstLine="720"/>
        <w:jc w:val="both"/>
        <w:rPr>
          <w:rFonts w:eastAsia="Times New Roman" w:cs="Times New Roman"/>
          <w:szCs w:val="24"/>
        </w:rPr>
      </w:pPr>
      <w:r w:rsidRPr="00A341B8">
        <w:rPr>
          <w:rFonts w:eastAsia="Times New Roman" w:cs="Times New Roman"/>
          <w:szCs w:val="24"/>
        </w:rPr>
        <w:t xml:space="preserve">Κύριε </w:t>
      </w:r>
      <w:r w:rsidRPr="00A341B8">
        <w:rPr>
          <w:rFonts w:eastAsia="Times New Roman" w:cs="Times New Roman"/>
          <w:szCs w:val="24"/>
        </w:rPr>
        <w:t>Πρόεδρε,</w:t>
      </w:r>
      <w:r>
        <w:rPr>
          <w:rFonts w:eastAsia="Times New Roman" w:cs="Times New Roman"/>
          <w:szCs w:val="24"/>
        </w:rPr>
        <w:t xml:space="preserve"> </w:t>
      </w:r>
      <w:r w:rsidRPr="002170BF">
        <w:rPr>
          <w:rFonts w:eastAsia="Times New Roman" w:cs="Times New Roman"/>
          <w:szCs w:val="24"/>
        </w:rPr>
        <w:t>κυρίες και κύριοι συνάδελφοι,</w:t>
      </w:r>
      <w:r>
        <w:rPr>
          <w:rFonts w:eastAsia="Times New Roman" w:cs="Times New Roman"/>
          <w:szCs w:val="24"/>
        </w:rPr>
        <w:t xml:space="preserve"> μια έντονη και δυσάρεστη σε επιπτώσεις πραγματικότητα αποτελεί το γεγονός ότι η επικοινωνία έχει υποκαταστήσει την </w:t>
      </w:r>
      <w:r w:rsidRPr="00911877">
        <w:rPr>
          <w:rFonts w:eastAsia="Times New Roman" w:cs="Times New Roman"/>
          <w:szCs w:val="24"/>
        </w:rPr>
        <w:t>πολιτική</w:t>
      </w:r>
      <w:r>
        <w:rPr>
          <w:rFonts w:eastAsia="Times New Roman" w:cs="Times New Roman"/>
          <w:szCs w:val="24"/>
        </w:rPr>
        <w:t>. Τούτο σημαίν</w:t>
      </w:r>
      <w:r>
        <w:rPr>
          <w:rFonts w:eastAsia="Times New Roman" w:cs="Times New Roman"/>
          <w:szCs w:val="24"/>
        </w:rPr>
        <w:t xml:space="preserve">ει ότι τα επικοινωνιακά </w:t>
      </w:r>
      <w:r>
        <w:rPr>
          <w:rFonts w:eastAsia="Times New Roman" w:cs="Times New Roman"/>
          <w:szCs w:val="24"/>
          <w:lang w:val="en-US"/>
        </w:rPr>
        <w:t>crescendo</w:t>
      </w:r>
      <w:r>
        <w:rPr>
          <w:rFonts w:eastAsia="Times New Roman" w:cs="Times New Roman"/>
          <w:szCs w:val="24"/>
        </w:rPr>
        <w:t xml:space="preserve"> καλύπτουν τα </w:t>
      </w:r>
      <w:r>
        <w:rPr>
          <w:rFonts w:eastAsia="Times New Roman" w:cs="Times New Roman"/>
          <w:szCs w:val="24"/>
          <w:lang w:val="en-US"/>
        </w:rPr>
        <w:t>pianissimo</w:t>
      </w:r>
      <w:r w:rsidRPr="004E260E">
        <w:rPr>
          <w:rFonts w:eastAsia="Times New Roman" w:cs="Times New Roman"/>
          <w:szCs w:val="24"/>
        </w:rPr>
        <w:t xml:space="preserve"> </w:t>
      </w:r>
      <w:r>
        <w:rPr>
          <w:rFonts w:eastAsia="Times New Roman" w:cs="Times New Roman"/>
          <w:szCs w:val="24"/>
        </w:rPr>
        <w:t xml:space="preserve">στα οποία θάβεται η </w:t>
      </w:r>
      <w:r w:rsidRPr="00911877">
        <w:rPr>
          <w:rFonts w:eastAsia="Times New Roman" w:cs="Times New Roman"/>
          <w:szCs w:val="24"/>
        </w:rPr>
        <w:t>πο</w:t>
      </w:r>
      <w:r w:rsidRPr="00911877">
        <w:rPr>
          <w:rFonts w:eastAsia="Times New Roman" w:cs="Times New Roman"/>
          <w:szCs w:val="24"/>
        </w:rPr>
        <w:t>λιτική</w:t>
      </w:r>
      <w:r>
        <w:rPr>
          <w:rFonts w:eastAsia="Times New Roman" w:cs="Times New Roman"/>
          <w:szCs w:val="24"/>
        </w:rPr>
        <w:t>. Αυτό που φαίνεται, καλύπτει την ουσία. Αυτό που φωνασκεί και φαντάζει, καλύπτει τον λόγο.</w:t>
      </w:r>
    </w:p>
    <w:p w14:paraId="0715B34C"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Με το υπό συζήτηση </w:t>
      </w:r>
      <w:r w:rsidRPr="00823F09">
        <w:rPr>
          <w:rFonts w:eastAsia="Times New Roman" w:cs="Times New Roman"/>
          <w:szCs w:val="24"/>
        </w:rPr>
        <w:t>νομοσχέδιο</w:t>
      </w:r>
      <w:r>
        <w:rPr>
          <w:rFonts w:eastAsia="Times New Roman" w:cs="Times New Roman"/>
          <w:szCs w:val="24"/>
        </w:rPr>
        <w:t xml:space="preserve"> τίθενται θεμελιώδη ερωτήματα στη </w:t>
      </w:r>
      <w:r w:rsidRPr="00840C4C">
        <w:rPr>
          <w:rFonts w:eastAsia="Times New Roman" w:cs="Times New Roman"/>
          <w:szCs w:val="24"/>
        </w:rPr>
        <w:t>Βουλή</w:t>
      </w:r>
      <w:r>
        <w:rPr>
          <w:rFonts w:eastAsia="Times New Roman" w:cs="Times New Roman"/>
          <w:szCs w:val="24"/>
        </w:rPr>
        <w:t xml:space="preserve"> και στα κόμματα που </w:t>
      </w:r>
      <w:r w:rsidRPr="00E57B5A">
        <w:rPr>
          <w:rFonts w:eastAsia="Times New Roman" w:cs="Times New Roman"/>
          <w:szCs w:val="24"/>
        </w:rPr>
        <w:t>πρέπει να</w:t>
      </w:r>
      <w:r>
        <w:rPr>
          <w:rFonts w:eastAsia="Times New Roman" w:cs="Times New Roman"/>
          <w:szCs w:val="24"/>
        </w:rPr>
        <w:t xml:space="preserve"> απαντηθούν. </w:t>
      </w:r>
      <w:r>
        <w:rPr>
          <w:rFonts w:eastAsia="Times New Roman" w:cs="Times New Roman"/>
          <w:szCs w:val="24"/>
        </w:rPr>
        <w:lastRenderedPageBreak/>
        <w:t>Επί παραδείγματι: Αντιπροσωπευτικότητα στις τοπ</w:t>
      </w:r>
      <w:r>
        <w:rPr>
          <w:rFonts w:eastAsia="Times New Roman" w:cs="Times New Roman"/>
          <w:szCs w:val="24"/>
        </w:rPr>
        <w:t>ικές υποθέσεις ή όχι; Αντιπροσωπευτικότητα ως όρος που προάγει τη συναίνεση στα τοπικά ζητήματα και τα απογαλακτίζει από τον κομματισμό ή όχι; Με λίγα λόγια, απλή αναλογική στις αυτοδιοικητικές εκλογές ή τοπαρχισμός με τη φρούδα επίκληση της κυβερνησιμότητ</w:t>
      </w:r>
      <w:r>
        <w:rPr>
          <w:rFonts w:eastAsia="Times New Roman" w:cs="Times New Roman"/>
          <w:szCs w:val="24"/>
        </w:rPr>
        <w:t>ας;</w:t>
      </w:r>
    </w:p>
    <w:p w14:paraId="0715B34D"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lang w:val="en-US"/>
        </w:rPr>
        <w:t>T</w:t>
      </w:r>
      <w:r>
        <w:rPr>
          <w:rFonts w:eastAsia="Times New Roman" w:cs="Times New Roman"/>
          <w:color w:val="000000"/>
          <w:szCs w:val="24"/>
        </w:rPr>
        <w:t xml:space="preserve">ο «όχι» της Αντιπολίτευσης απέχει από τις συμμετοχικές αντιλήψεις περί </w:t>
      </w:r>
      <w:r>
        <w:rPr>
          <w:rFonts w:eastAsia="Times New Roman" w:cs="Times New Roman"/>
          <w:color w:val="000000"/>
          <w:szCs w:val="24"/>
        </w:rPr>
        <w:t>α</w:t>
      </w:r>
      <w:r>
        <w:rPr>
          <w:rFonts w:eastAsia="Times New Roman" w:cs="Times New Roman"/>
          <w:color w:val="000000"/>
          <w:szCs w:val="24"/>
        </w:rPr>
        <w:t xml:space="preserve">υτοδιοίκησης, που όλοι διακηρύσσουν και πολύ περισσότερο εμβάλλει σφαλερές ιδέες ότι διά της διαφωνίας επί τοπικών υποθέσεων, παραδείγματος χάριν, της θέσεως ενός ΧΥΤΑ ή ενός άλλου μεγάλου έργου, οφείλει κάποιος δήμαρχος να ρίξει την εκάστοτε Κυβέρνηση. </w:t>
      </w:r>
    </w:p>
    <w:p w14:paraId="0715B34E"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Σ</w:t>
      </w:r>
      <w:r>
        <w:rPr>
          <w:rFonts w:eastAsia="Times New Roman" w:cs="Times New Roman"/>
          <w:color w:val="000000"/>
          <w:szCs w:val="24"/>
        </w:rPr>
        <w:t xml:space="preserve">τις </w:t>
      </w:r>
      <w:r>
        <w:rPr>
          <w:rFonts w:eastAsia="Times New Roman" w:cs="Times New Roman"/>
          <w:color w:val="000000"/>
          <w:szCs w:val="24"/>
        </w:rPr>
        <w:t>ε</w:t>
      </w:r>
      <w:r>
        <w:rPr>
          <w:rFonts w:eastAsia="Times New Roman" w:cs="Times New Roman"/>
          <w:color w:val="000000"/>
          <w:szCs w:val="24"/>
        </w:rPr>
        <w:t xml:space="preserve">πιτροπές απεκαλύφθη ότι στόχος πολλών εκ των προσελθόντων δεν ήταν η συζήτηση επί του σχεδίου νόμου, αλλά η αντιπαράθεση με την </w:t>
      </w:r>
      <w:r>
        <w:rPr>
          <w:rFonts w:eastAsia="Times New Roman" w:cs="Times New Roman"/>
          <w:color w:val="000000"/>
          <w:szCs w:val="24"/>
        </w:rPr>
        <w:t>Κυβέρνηση. Ίσως</w:t>
      </w:r>
      <w:r>
        <w:rPr>
          <w:rFonts w:eastAsia="Times New Roman" w:cs="Times New Roman"/>
          <w:color w:val="000000"/>
          <w:szCs w:val="24"/>
        </w:rPr>
        <w:t xml:space="preserve"> έτσι να γινόταν και παλαιότερα. Όμ</w:t>
      </w:r>
      <w:r>
        <w:rPr>
          <w:rFonts w:eastAsia="Times New Roman" w:cs="Times New Roman"/>
          <w:color w:val="000000"/>
          <w:szCs w:val="24"/>
        </w:rPr>
        <w:t>ως, αυτό δεν μπορεί να αποτελεί</w:t>
      </w:r>
      <w:r>
        <w:rPr>
          <w:rFonts w:eastAsia="Times New Roman" w:cs="Times New Roman"/>
          <w:color w:val="000000"/>
          <w:szCs w:val="24"/>
        </w:rPr>
        <w:t xml:space="preserve"> θεμιτό στόχο που διευκολύνει την προαγωγή</w:t>
      </w:r>
      <w:r>
        <w:rPr>
          <w:rFonts w:eastAsia="Times New Roman" w:cs="Times New Roman"/>
          <w:color w:val="000000"/>
          <w:szCs w:val="24"/>
        </w:rPr>
        <w:t xml:space="preserve"> των τοπικών υποθέσεων, οι οποίες αποτελούν τη συνταγματική αρμοδιότητα της </w:t>
      </w:r>
      <w:r>
        <w:rPr>
          <w:rFonts w:eastAsia="Times New Roman" w:cs="Times New Roman"/>
          <w:color w:val="000000"/>
          <w:szCs w:val="24"/>
        </w:rPr>
        <w:t>τοπικής α</w:t>
      </w:r>
      <w:r>
        <w:rPr>
          <w:rFonts w:eastAsia="Times New Roman" w:cs="Times New Roman"/>
          <w:color w:val="000000"/>
          <w:szCs w:val="24"/>
        </w:rPr>
        <w:t xml:space="preserve">υτοδιοίκησης. </w:t>
      </w:r>
    </w:p>
    <w:p w14:paraId="0715B34F"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 xml:space="preserve">Δεύτερο παράδειγμα: Κατάτμηση της Β΄ Αθηνών και της Περιφέρειας Αττικής ή όχι; Η Αντιπολίτευση δεν απήντησε στις </w:t>
      </w:r>
      <w:r>
        <w:rPr>
          <w:rFonts w:eastAsia="Times New Roman" w:cs="Times New Roman"/>
          <w:color w:val="000000"/>
          <w:szCs w:val="24"/>
        </w:rPr>
        <w:t>ε</w:t>
      </w:r>
      <w:r>
        <w:rPr>
          <w:rFonts w:eastAsia="Times New Roman" w:cs="Times New Roman"/>
          <w:color w:val="000000"/>
          <w:szCs w:val="24"/>
        </w:rPr>
        <w:t>πιτροπές, επιφυλάχθηκε. Στην Ολομέλεια τελ</w:t>
      </w:r>
      <w:r>
        <w:rPr>
          <w:rFonts w:eastAsia="Times New Roman" w:cs="Times New Roman"/>
          <w:color w:val="000000"/>
          <w:szCs w:val="24"/>
        </w:rPr>
        <w:t>ικά ακούσαμε το τι θα κάνει. Πάλι καλά.</w:t>
      </w:r>
    </w:p>
    <w:p w14:paraId="0715B350"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Τρίτο παράδειγμα: Η ψήφος των Ελλήνων εκλογέων του </w:t>
      </w:r>
      <w:r>
        <w:rPr>
          <w:rFonts w:eastAsia="Times New Roman" w:cs="Times New Roman"/>
          <w:color w:val="000000"/>
          <w:szCs w:val="24"/>
        </w:rPr>
        <w:t>εξωτερικού. Από το 2001, που διεπιστώθη</w:t>
      </w:r>
      <w:r>
        <w:rPr>
          <w:rFonts w:eastAsia="Times New Roman" w:cs="Times New Roman"/>
          <w:color w:val="000000"/>
          <w:szCs w:val="24"/>
        </w:rPr>
        <w:t xml:space="preserve"> η ανάγκη -διότι όταν θεσπίστηκε σημαίνει ότι τότε διαπιστώθηκε η ανάγκη, δεν είναι προϊόν των τελευταίων χρόνων αυτή η ανάγκη</w:t>
      </w:r>
      <w:r>
        <w:rPr>
          <w:rFonts w:eastAsia="Times New Roman" w:cs="Times New Roman"/>
          <w:color w:val="000000"/>
          <w:szCs w:val="24"/>
        </w:rPr>
        <w:t xml:space="preserve">- όταν, λοιπόν, θεσπίστηκε η διάταξη του </w:t>
      </w:r>
      <w:r>
        <w:rPr>
          <w:rFonts w:eastAsia="Times New Roman" w:cs="Times New Roman"/>
          <w:color w:val="000000"/>
          <w:szCs w:val="24"/>
        </w:rPr>
        <w:t>άρθρου 51 παράγραφος 4 από το 2001</w:t>
      </w:r>
      <w:r>
        <w:rPr>
          <w:rFonts w:eastAsia="Times New Roman" w:cs="Times New Roman"/>
          <w:color w:val="000000"/>
          <w:szCs w:val="24"/>
        </w:rPr>
        <w:t xml:space="preserve"> έως σήμερα, δεν την υλοποίησε κα</w:t>
      </w:r>
      <w:r>
        <w:rPr>
          <w:rFonts w:eastAsia="Times New Roman" w:cs="Times New Roman"/>
          <w:color w:val="000000"/>
          <w:szCs w:val="24"/>
        </w:rPr>
        <w:t>μμία</w:t>
      </w:r>
      <w:r>
        <w:rPr>
          <w:rFonts w:eastAsia="Times New Roman" w:cs="Times New Roman"/>
          <w:color w:val="000000"/>
          <w:szCs w:val="24"/>
        </w:rPr>
        <w:t xml:space="preserve"> από τις </w:t>
      </w:r>
      <w:r>
        <w:rPr>
          <w:rFonts w:eastAsia="Times New Roman" w:cs="Times New Roman"/>
          <w:color w:val="000000"/>
          <w:szCs w:val="24"/>
        </w:rPr>
        <w:t>κ</w:t>
      </w:r>
      <w:r>
        <w:rPr>
          <w:rFonts w:eastAsia="Times New Roman" w:cs="Times New Roman"/>
          <w:color w:val="000000"/>
          <w:szCs w:val="24"/>
        </w:rPr>
        <w:t xml:space="preserve">υβερνήσεις που πέρασαν και δεν ένιωσε την ανάγκη να μας εξηγήσει το γιατί. Εάν ήταν τόσο εύκολο, γιατί δεν το έκανε από το 2001 μέχρι </w:t>
      </w:r>
      <w:r>
        <w:rPr>
          <w:rFonts w:eastAsia="Times New Roman" w:cs="Times New Roman"/>
          <w:color w:val="000000"/>
          <w:szCs w:val="24"/>
        </w:rPr>
        <w:t>το 2017; Και, αν ήταν τόσο δύσκολο, γιατί εγκαλεί</w:t>
      </w:r>
      <w:r>
        <w:rPr>
          <w:rFonts w:eastAsia="Times New Roman" w:cs="Times New Roman"/>
          <w:color w:val="000000"/>
          <w:szCs w:val="24"/>
        </w:rPr>
        <w:t>,</w:t>
      </w:r>
      <w:r>
        <w:rPr>
          <w:rFonts w:eastAsia="Times New Roman" w:cs="Times New Roman"/>
          <w:color w:val="000000"/>
          <w:szCs w:val="24"/>
        </w:rPr>
        <w:t xml:space="preserve"> γιατί δεν έγινε μέσα σε δύο χρόνια και προτείνεται η σύσταση κάποιας </w:t>
      </w:r>
      <w:r>
        <w:rPr>
          <w:rFonts w:eastAsia="Times New Roman" w:cs="Times New Roman"/>
          <w:color w:val="000000"/>
          <w:szCs w:val="24"/>
        </w:rPr>
        <w:t>ε</w:t>
      </w:r>
      <w:r>
        <w:rPr>
          <w:rFonts w:eastAsia="Times New Roman" w:cs="Times New Roman"/>
          <w:color w:val="000000"/>
          <w:szCs w:val="24"/>
        </w:rPr>
        <w:t xml:space="preserve">πιτροπής; Και πάλι εκεί υπήρξε επιφύλαξη. </w:t>
      </w:r>
    </w:p>
    <w:p w14:paraId="0715B351"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Φαίνεται από τις τελευταίες τοποθετήσεις ότι κάποιοι θα συμφωνήσουν με </w:t>
      </w:r>
      <w:r>
        <w:rPr>
          <w:rFonts w:eastAsia="Times New Roman" w:cs="Times New Roman"/>
          <w:color w:val="000000"/>
          <w:szCs w:val="24"/>
        </w:rPr>
        <w:t>αυτή</w:t>
      </w:r>
      <w:r>
        <w:rPr>
          <w:rFonts w:eastAsia="Times New Roman" w:cs="Times New Roman"/>
          <w:color w:val="000000"/>
          <w:szCs w:val="24"/>
        </w:rPr>
        <w:t xml:space="preserve"> την τροπολογία π</w:t>
      </w:r>
      <w:r>
        <w:rPr>
          <w:rFonts w:eastAsia="Times New Roman" w:cs="Times New Roman"/>
          <w:color w:val="000000"/>
          <w:szCs w:val="24"/>
        </w:rPr>
        <w:t>ου έγινε άρθρο. Απέναντι στην αμηχανία που προκαλούν αυτά τα ερωτήματα και κα</w:t>
      </w:r>
      <w:r>
        <w:rPr>
          <w:rFonts w:eastAsia="Times New Roman" w:cs="Times New Roman"/>
          <w:color w:val="000000"/>
          <w:szCs w:val="24"/>
        </w:rPr>
        <w:lastRenderedPageBreak/>
        <w:t>ταδεικνύουν την ένδεια των πολιτικών προτάσεων, επεστρατεύθη η επικοινωνία. Λόγω μιας τροπολογίας δεκαέξι Βουλευτών του ΣΥΡΙΖΑ -που θα μπορούσε, μιας και έγινε πολλή χρήση του Καβ</w:t>
      </w:r>
      <w:r>
        <w:rPr>
          <w:rFonts w:eastAsia="Times New Roman" w:cs="Times New Roman"/>
          <w:color w:val="000000"/>
          <w:szCs w:val="24"/>
        </w:rPr>
        <w:t>άφη στην πρώτη συζήτηση, να χαρακτηριστεί και ως «στοχαστική προσαρμογή», η οποία εξηγήθηκε επαρκώς- σηκώθηκε θόρυβος τεχνητός, προκειμένο</w:t>
      </w:r>
      <w:r>
        <w:rPr>
          <w:rFonts w:eastAsia="Times New Roman" w:cs="Times New Roman"/>
          <w:color w:val="000000"/>
          <w:szCs w:val="24"/>
        </w:rPr>
        <w:t>υ να καλυφθεί η πολιτική απορία. Π</w:t>
      </w:r>
      <w:r>
        <w:rPr>
          <w:rFonts w:eastAsia="Times New Roman" w:cs="Times New Roman"/>
          <w:color w:val="000000"/>
          <w:szCs w:val="24"/>
        </w:rPr>
        <w:t xml:space="preserve">ροκειμένου για λόγους επικοινωνιακούς να μετατοπιστεί η συζήτηση από το περιεχόμενο </w:t>
      </w:r>
      <w:r>
        <w:rPr>
          <w:rFonts w:eastAsia="Times New Roman" w:cs="Times New Roman"/>
          <w:color w:val="000000"/>
          <w:szCs w:val="24"/>
        </w:rPr>
        <w:t>του σχεδίου νόμου σε παντ</w:t>
      </w:r>
      <w:r>
        <w:rPr>
          <w:rFonts w:eastAsia="Times New Roman" w:cs="Times New Roman"/>
          <w:color w:val="000000"/>
          <w:szCs w:val="24"/>
        </w:rPr>
        <w:t>οειδείς περί εκλογών προβλέψεις. Π</w:t>
      </w:r>
      <w:r>
        <w:rPr>
          <w:rFonts w:eastAsia="Times New Roman" w:cs="Times New Roman"/>
          <w:color w:val="000000"/>
          <w:szCs w:val="24"/>
        </w:rPr>
        <w:t>ροκειμένου να μην δοθούν απαντήσεις σε ώριμα αιτήματα και να καλυφθεί τούτο από την επίκληση –δ</w:t>
      </w:r>
      <w:r>
        <w:rPr>
          <w:rFonts w:eastAsia="Times New Roman" w:cs="Times New Roman"/>
          <w:color w:val="000000"/>
          <w:szCs w:val="24"/>
        </w:rPr>
        <w:t>ήθεν- κυβερνητικών παρεξηγήσεων. Ε</w:t>
      </w:r>
      <w:r>
        <w:rPr>
          <w:rFonts w:eastAsia="Times New Roman" w:cs="Times New Roman"/>
          <w:color w:val="000000"/>
          <w:szCs w:val="24"/>
        </w:rPr>
        <w:t>πίθεση και κατά του αρμόδιου Υπουργού, ώστε να επικαλυφθεί και ο δικ</w:t>
      </w:r>
      <w:r>
        <w:rPr>
          <w:rFonts w:eastAsia="Times New Roman" w:cs="Times New Roman"/>
          <w:color w:val="000000"/>
          <w:szCs w:val="24"/>
        </w:rPr>
        <w:t>ός του λόγος. «Μαίνεται», λοιπόν, «πάλιν Ηρωδιάς», δηλαδή Αντιπολίτευση, «αιτουμένην κεφαλήν», όχι Ιωάννου, αλλά «Σκουρλέτη επί πίνακι» κι έτσι αποφεύγει τη λεπτομερειακή συζήτηση και τον ενοχλητικό διάλογο. Ας στοχοποιήσουμε τον Σκουρλέτη, για να αποφύγου</w:t>
      </w:r>
      <w:r>
        <w:rPr>
          <w:rFonts w:eastAsia="Times New Roman" w:cs="Times New Roman"/>
          <w:color w:val="000000"/>
          <w:szCs w:val="24"/>
        </w:rPr>
        <w:t xml:space="preserve">με τον «ΚΛΕΙΣΘΕΝΗ». Όμως, τούτο, δεν είναι πολιτική, αλλά τακτικισμός. </w:t>
      </w:r>
    </w:p>
    <w:p w14:paraId="0715B352"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Απλά, μένοντας εκστατικός απέναντι σε όλα αυτά, περιμένω να πληροφορηθώ επισήμως, εν τέλει, τι θα ψηφιστεί από την πλευρά της Αντιπολιτεύσεως, αίροντας ή μη τις επιφυλάξεις της. Χαίρομ</w:t>
      </w:r>
      <w:r>
        <w:rPr>
          <w:rFonts w:eastAsia="Times New Roman" w:cs="Times New Roman"/>
          <w:color w:val="000000"/>
          <w:szCs w:val="24"/>
        </w:rPr>
        <w:t xml:space="preserve">αι δε γι’ αυτές που ήρθησαν. </w:t>
      </w:r>
    </w:p>
    <w:p w14:paraId="0715B353"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Κυρίες και κύριοι συνάδελφοι, με αυτού του είδους τις διενέξεις δεν προχωράμε. Εκείνο το οποίο</w:t>
      </w:r>
      <w:r>
        <w:rPr>
          <w:rFonts w:eastAsia="Times New Roman" w:cs="Times New Roman"/>
          <w:color w:val="000000"/>
          <w:szCs w:val="24"/>
        </w:rPr>
        <w:t>,</w:t>
      </w:r>
      <w:r>
        <w:rPr>
          <w:rFonts w:eastAsia="Times New Roman" w:cs="Times New Roman"/>
          <w:color w:val="000000"/>
          <w:szCs w:val="24"/>
        </w:rPr>
        <w:t xml:space="preserve"> </w:t>
      </w:r>
      <w:r>
        <w:rPr>
          <w:rFonts w:eastAsia="Times New Roman" w:cs="Times New Roman"/>
          <w:color w:val="000000"/>
          <w:szCs w:val="24"/>
        </w:rPr>
        <w:t>όμως,</w:t>
      </w:r>
      <w:r>
        <w:rPr>
          <w:rFonts w:eastAsia="Times New Roman" w:cs="Times New Roman"/>
          <w:color w:val="000000"/>
          <w:szCs w:val="24"/>
        </w:rPr>
        <w:t xml:space="preserve"> </w:t>
      </w:r>
      <w:r>
        <w:rPr>
          <w:rFonts w:eastAsia="Times New Roman" w:cs="Times New Roman"/>
          <w:color w:val="000000"/>
          <w:szCs w:val="24"/>
        </w:rPr>
        <w:t xml:space="preserve">μετά </w:t>
      </w:r>
      <w:r>
        <w:rPr>
          <w:rFonts w:eastAsia="Times New Roman" w:cs="Times New Roman"/>
          <w:color w:val="000000"/>
          <w:szCs w:val="24"/>
        </w:rPr>
        <w:t>βεβαιότητος θα προχωρήσει είναι ο «Κ</w:t>
      </w:r>
      <w:r>
        <w:rPr>
          <w:rFonts w:eastAsia="Times New Roman" w:cs="Times New Roman"/>
          <w:color w:val="000000"/>
          <w:szCs w:val="24"/>
        </w:rPr>
        <w:t>ΛΕΙΣΘΕΝΗΣ», ο οποίος θα αποτελέσει</w:t>
      </w:r>
      <w:r>
        <w:rPr>
          <w:rFonts w:eastAsia="Times New Roman" w:cs="Times New Roman"/>
          <w:color w:val="000000"/>
          <w:szCs w:val="24"/>
        </w:rPr>
        <w:t xml:space="preserve"> σταθερό θεμέλιο, επί του οποίου θα σαλεύσουν όλε</w:t>
      </w:r>
      <w:r>
        <w:rPr>
          <w:rFonts w:eastAsia="Times New Roman" w:cs="Times New Roman"/>
          <w:color w:val="000000"/>
          <w:szCs w:val="24"/>
        </w:rPr>
        <w:t xml:space="preserve">ς οι μεταρρυθμιστικές προσπάθειες στον χώρο της </w:t>
      </w:r>
      <w:r>
        <w:rPr>
          <w:rFonts w:eastAsia="Times New Roman" w:cs="Times New Roman"/>
          <w:color w:val="000000"/>
          <w:szCs w:val="24"/>
        </w:rPr>
        <w:t>α</w:t>
      </w:r>
      <w:r>
        <w:rPr>
          <w:rFonts w:eastAsia="Times New Roman" w:cs="Times New Roman"/>
          <w:color w:val="000000"/>
          <w:szCs w:val="24"/>
        </w:rPr>
        <w:t>υτοδιοίκησης, από εδώ και πέρα. Ο πυρήνας του συζητούμενου σχεδίου νόμου βρίσκεται στο ότι δι’ αυτού επιχειρείται η καλλιέργεια μιας νέας νοοτροπίας στον αυτοδιοικητικό χώρο και κατά επέκταση στο χώρο των το</w:t>
      </w:r>
      <w:r>
        <w:rPr>
          <w:rFonts w:eastAsia="Times New Roman" w:cs="Times New Roman"/>
          <w:color w:val="000000"/>
          <w:szCs w:val="24"/>
        </w:rPr>
        <w:t xml:space="preserve">πικών κοινωνιών, που θα βασίζεται στην ευρεία συναίνεση, ενώ θέτει τις βάσεις για μια δημιουργική κουλτούρα συνεργασιών. Η σμίλευση της αντιπροσωπευτικότητας μέσω του συστήματος της απλής αναλογικής, που αποτελεί τη βασική αιτίαση κατά του νομοσχεδίου από </w:t>
      </w:r>
      <w:r>
        <w:rPr>
          <w:rFonts w:eastAsia="Times New Roman" w:cs="Times New Roman"/>
          <w:color w:val="000000"/>
          <w:szCs w:val="24"/>
        </w:rPr>
        <w:t xml:space="preserve">την Αντιπολίτευση, αποτελεί το πιο σημαντικό προσόν του. </w:t>
      </w:r>
    </w:p>
    <w:p w14:paraId="0715B354"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lastRenderedPageBreak/>
        <w:t>Και επειδή άκουσα, για μία ακόμη κατάργηση σήμερα</w:t>
      </w:r>
      <w:r>
        <w:rPr>
          <w:rFonts w:eastAsia="Times New Roman" w:cs="Times New Roman"/>
          <w:color w:val="000000"/>
          <w:szCs w:val="24"/>
        </w:rPr>
        <w:t>. Π</w:t>
      </w:r>
      <w:r>
        <w:rPr>
          <w:rFonts w:eastAsia="Times New Roman" w:cs="Times New Roman"/>
          <w:color w:val="000000"/>
          <w:szCs w:val="24"/>
        </w:rPr>
        <w:t>ολλές είναι οι καταργήσεις που έχουν εξαγγελθεί από την Αξιω</w:t>
      </w:r>
      <w:r>
        <w:rPr>
          <w:rFonts w:eastAsia="Times New Roman" w:cs="Times New Roman"/>
          <w:color w:val="000000"/>
          <w:szCs w:val="24"/>
        </w:rPr>
        <w:t>ματική Αντιπολίτευση μέχρι τώρα. Ό</w:t>
      </w:r>
      <w:r>
        <w:rPr>
          <w:rFonts w:eastAsia="Times New Roman" w:cs="Times New Roman"/>
          <w:color w:val="000000"/>
          <w:szCs w:val="24"/>
        </w:rPr>
        <w:t>μως, οι καταργήσεις δε</w:t>
      </w:r>
      <w:r>
        <w:rPr>
          <w:rFonts w:eastAsia="Times New Roman" w:cs="Times New Roman"/>
          <w:color w:val="000000"/>
          <w:szCs w:val="24"/>
        </w:rPr>
        <w:t xml:space="preserve">ν έχουν τόση μεγάλη σημασία, όση σημασία έχει </w:t>
      </w:r>
      <w:r>
        <w:rPr>
          <w:rFonts w:eastAsia="Times New Roman" w:cs="Times New Roman"/>
          <w:color w:val="000000"/>
          <w:szCs w:val="24"/>
        </w:rPr>
        <w:t xml:space="preserve">το τι θα βάλεις στη θέση αυτού που καταργείς. Αυτό δεν έχουμε ακούσει κι όμως είναι τόσο ουσιώδες. </w:t>
      </w:r>
    </w:p>
    <w:p w14:paraId="0715B355"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Σας ευχαριστώ πολύ.</w:t>
      </w:r>
    </w:p>
    <w:p w14:paraId="0715B356" w14:textId="77777777" w:rsidR="006222AF" w:rsidRDefault="006453C1">
      <w:pPr>
        <w:tabs>
          <w:tab w:val="left" w:pos="1672"/>
          <w:tab w:val="center" w:pos="4753"/>
        </w:tabs>
        <w:spacing w:after="0" w:line="600" w:lineRule="auto"/>
        <w:ind w:firstLine="720"/>
        <w:contextualSpacing/>
        <w:jc w:val="center"/>
        <w:rPr>
          <w:rFonts w:eastAsia="Times New Roman" w:cs="Times New Roman"/>
          <w:color w:val="000000"/>
          <w:szCs w:val="24"/>
        </w:rPr>
      </w:pPr>
      <w:r>
        <w:rPr>
          <w:rFonts w:eastAsia="Times New Roman" w:cs="Times New Roman"/>
          <w:color w:val="000000"/>
          <w:szCs w:val="24"/>
        </w:rPr>
        <w:t>(Χειροκροτήματα από την πτέρυγα του ΣΥΡΙΖΑ).</w:t>
      </w:r>
    </w:p>
    <w:p w14:paraId="0715B357"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sidRPr="00F85604">
        <w:rPr>
          <w:rFonts w:eastAsia="Times New Roman" w:cs="Times New Roman"/>
          <w:b/>
          <w:szCs w:val="24"/>
        </w:rPr>
        <w:t>ΠΡΟΕΔΡΕΥΩΝ (</w:t>
      </w:r>
      <w:r>
        <w:rPr>
          <w:rFonts w:eastAsia="Times New Roman" w:cs="Times New Roman"/>
          <w:b/>
          <w:szCs w:val="24"/>
        </w:rPr>
        <w:t xml:space="preserve">Σπυρίδων Λυκούδης): </w:t>
      </w:r>
      <w:r w:rsidRPr="005F21FF">
        <w:rPr>
          <w:rFonts w:eastAsia="Times New Roman" w:cs="Times New Roman"/>
          <w:szCs w:val="24"/>
        </w:rPr>
        <w:t>Σ</w:t>
      </w:r>
      <w:r>
        <w:rPr>
          <w:rFonts w:eastAsia="Times New Roman" w:cs="Times New Roman"/>
          <w:color w:val="000000"/>
          <w:szCs w:val="24"/>
        </w:rPr>
        <w:t xml:space="preserve">ας ευχαριστώ, κύριε συνάδελφε. </w:t>
      </w:r>
    </w:p>
    <w:p w14:paraId="0715B358"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 xml:space="preserve">Ο συνάδελφος κ. Φωτήλας έχει τον λόγο. </w:t>
      </w:r>
    </w:p>
    <w:p w14:paraId="0715B359"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b/>
          <w:color w:val="000000"/>
          <w:szCs w:val="24"/>
        </w:rPr>
        <w:t>ΙΑΣΟΝΑΣ</w:t>
      </w:r>
      <w:r w:rsidRPr="005F21FF">
        <w:rPr>
          <w:rFonts w:eastAsia="Times New Roman" w:cs="Times New Roman"/>
          <w:b/>
          <w:color w:val="000000"/>
          <w:szCs w:val="24"/>
        </w:rPr>
        <w:t xml:space="preserve"> ΦΩΤΗΛΑΣ:</w:t>
      </w:r>
      <w:r>
        <w:rPr>
          <w:rFonts w:eastAsia="Times New Roman" w:cs="Times New Roman"/>
          <w:color w:val="000000"/>
          <w:szCs w:val="24"/>
        </w:rPr>
        <w:t xml:space="preserve"> Ευχαριστώ, κύριε Πρόεδρε. </w:t>
      </w:r>
    </w:p>
    <w:p w14:paraId="0715B35A" w14:textId="77777777" w:rsidR="006222AF" w:rsidRDefault="006453C1">
      <w:pPr>
        <w:tabs>
          <w:tab w:val="left" w:pos="1672"/>
          <w:tab w:val="center" w:pos="4753"/>
        </w:tabs>
        <w:spacing w:after="0" w:line="600" w:lineRule="auto"/>
        <w:ind w:firstLine="720"/>
        <w:contextualSpacing/>
        <w:jc w:val="both"/>
        <w:rPr>
          <w:rFonts w:eastAsia="Times New Roman" w:cs="Times New Roman"/>
          <w:color w:val="000000"/>
          <w:szCs w:val="24"/>
        </w:rPr>
      </w:pPr>
      <w:r>
        <w:rPr>
          <w:rFonts w:eastAsia="Times New Roman" w:cs="Times New Roman"/>
          <w:color w:val="000000"/>
          <w:szCs w:val="24"/>
        </w:rPr>
        <w:t>Κυρίως οι κύριοι συνάδελφοι της Συμπολίτευσης, για άλλη μια φορά ξεπεράσατε τον εαυτό σας. Καταφέρατε κάτι μοναδικό. Φέρνετε προς ψήφιση ένα</w:t>
      </w:r>
      <w:r>
        <w:rPr>
          <w:rFonts w:eastAsia="Times New Roman" w:cs="Times New Roman"/>
          <w:color w:val="000000"/>
          <w:szCs w:val="24"/>
        </w:rPr>
        <w:t xml:space="preserve"> νομοσχέδιο που το έχει καταδικάσει, το έχει απορρίψει, εάν όχι το σύνολο, σε κάθε περίπτωση, η συντριπτική πλειοψηφία των ενδιαφερομένων. Ακόμα και εκείνοι, οι ελάχιστοι αυτοδιοικητικοί που πρόσκεινται στο ΣΥ</w:t>
      </w:r>
      <w:r>
        <w:rPr>
          <w:rFonts w:eastAsia="Times New Roman" w:cs="Times New Roman"/>
          <w:color w:val="000000"/>
          <w:szCs w:val="24"/>
        </w:rPr>
        <w:lastRenderedPageBreak/>
        <w:t>ΡΙΖΑ, ακόμα και αυτοί καταδίκασαν το συγκεκριμέ</w:t>
      </w:r>
      <w:r>
        <w:rPr>
          <w:rFonts w:eastAsia="Times New Roman" w:cs="Times New Roman"/>
          <w:color w:val="000000"/>
          <w:szCs w:val="24"/>
        </w:rPr>
        <w:t xml:space="preserve">νο νομοσχέδιο. Και κάποιος, λίγο καλόπιστος ή αφελής, όπως θέλετε πείτε το, θα αναρωτιόταν: Γιατί επιμένουν να φέρουν ένα νομοσχέδιο, που δεν το θέλει κανείς; </w:t>
      </w:r>
    </w:p>
    <w:p w14:paraId="0715B35B" w14:textId="77777777" w:rsidR="006222AF" w:rsidRDefault="006453C1">
      <w:pPr>
        <w:spacing w:after="0" w:line="600" w:lineRule="auto"/>
        <w:ind w:firstLine="720"/>
        <w:jc w:val="both"/>
        <w:rPr>
          <w:rFonts w:eastAsia="Times New Roman"/>
          <w:szCs w:val="24"/>
        </w:rPr>
      </w:pPr>
      <w:r>
        <w:rPr>
          <w:rFonts w:eastAsia="Times New Roman"/>
          <w:szCs w:val="24"/>
        </w:rPr>
        <w:t xml:space="preserve">Η απάντηση είναι απλή. Γιατί για εσάς το κριτήριο δεν είναι τι επιθυμούν οι ενδιαφερόμενοι, δεν </w:t>
      </w:r>
      <w:r>
        <w:rPr>
          <w:rFonts w:eastAsia="Times New Roman"/>
          <w:szCs w:val="24"/>
        </w:rPr>
        <w:t>είναι το καλό των τοπικών κοινωνιών. Δεκάρα τσακιστή δεν δίνετε γι’ αυτό. Το κριτήριο είναι ένα: Πώς θα εξυπηρετήσετε καλύτερα τις μικροπολιτικές σας σκοπιμότητες, αδιαφορώντας αν έτσι πλήττετε τον θεσμό της αυτοδιοίκησης, αδιαφορώντας ακόμα για το γεγονός</w:t>
      </w:r>
      <w:r>
        <w:rPr>
          <w:rFonts w:eastAsia="Times New Roman"/>
          <w:szCs w:val="24"/>
        </w:rPr>
        <w:t xml:space="preserve"> ότι με αυτό το νομοσχέδιο οι πρώτοι που θα δυναμώσουν και θα επωφεληθούν θα είναι κάποιες ακροδεξιές και κάποιες ακροαριστερές δυνάμεις. Οι πρώτοι ευνοημένοι από το εν λόγω νομοσχέδιο θα είναι η Χρυσή Αυγή και η </w:t>
      </w:r>
      <w:r>
        <w:rPr>
          <w:rFonts w:eastAsia="Times New Roman"/>
          <w:szCs w:val="24"/>
        </w:rPr>
        <w:t>κ.</w:t>
      </w:r>
      <w:r>
        <w:rPr>
          <w:rFonts w:eastAsia="Times New Roman"/>
          <w:szCs w:val="24"/>
        </w:rPr>
        <w:t xml:space="preserve"> Κωνσταντοπούλου από την άλλη. Όμως, τι σ</w:t>
      </w:r>
      <w:r>
        <w:rPr>
          <w:rFonts w:eastAsia="Times New Roman"/>
          <w:szCs w:val="24"/>
        </w:rPr>
        <w:t>ας λέω τώρα; Τι πρόβλημα να έχετε εσείς με τους παραπάνω, αφού κάθε φορά έχετε συνεργαστεί άψογα, όποτε χρειαστήκατε και όποτε κρίνατε ότι σας βόλευαν και ο ένας και η άλλη.</w:t>
      </w:r>
    </w:p>
    <w:p w14:paraId="0715B35C" w14:textId="77777777" w:rsidR="006222AF" w:rsidRDefault="006453C1">
      <w:pPr>
        <w:spacing w:after="0" w:line="600" w:lineRule="auto"/>
        <w:ind w:firstLine="720"/>
        <w:jc w:val="both"/>
        <w:rPr>
          <w:rFonts w:eastAsia="Times New Roman"/>
          <w:szCs w:val="24"/>
        </w:rPr>
      </w:pPr>
      <w:r>
        <w:rPr>
          <w:rFonts w:eastAsia="Times New Roman"/>
          <w:szCs w:val="24"/>
        </w:rPr>
        <w:lastRenderedPageBreak/>
        <w:t>Όλοι οι αρμόδιοι φορείς σας είπαν ότι με αυτό νομοσχέδιο οδηγείτε με μαθηματική ακ</w:t>
      </w:r>
      <w:r>
        <w:rPr>
          <w:rFonts w:eastAsia="Times New Roman"/>
          <w:szCs w:val="24"/>
        </w:rPr>
        <w:t>ρίβεια δήμους και περιφέρειες σε πλήρη ακυβερνησία. Η τραγική ειρωνεία είναι ότι οι δύστυχοι δεν είχαν αντιληφθεί ότι αυτό ακριβώς είναι το ζητούμενο για εσάς, η ακυβερνησία. Αυτό ακριβώς επιθυμείτε: Αφού δεν δύναμαι να ελέγχω τους δήμους και τις περιφέρει</w:t>
      </w:r>
      <w:r>
        <w:rPr>
          <w:rFonts w:eastAsia="Times New Roman"/>
          <w:szCs w:val="24"/>
        </w:rPr>
        <w:t>ες, θα τις τσακίσω. Είναι στα πλαίσια της λογικής «ή τους τελειώνουμε ή μας τελειώνουν». Να δώσω ένα συγκεκριμένο παράδειγμα, κύριε Υπουργέ. Στον Δήμο Πατρέων στις αυτοδιοικητικές εκλογές του 2010 ο πρώτος συνδυασμός πήρε 42%, ο δεύτερος πήρε 20%. Τη δεύτε</w:t>
      </w:r>
      <w:r>
        <w:rPr>
          <w:rFonts w:eastAsia="Times New Roman"/>
          <w:szCs w:val="24"/>
        </w:rPr>
        <w:t xml:space="preserve">ρη Κυριακή, αυτός που πήρε 20%, πήρε 51%. Το ερώτημα είναι πώς θα κυβερνιόταν αυτός ο </w:t>
      </w:r>
      <w:r>
        <w:rPr>
          <w:rFonts w:eastAsia="Times New Roman"/>
          <w:szCs w:val="24"/>
        </w:rPr>
        <w:t>δ</w:t>
      </w:r>
      <w:r>
        <w:rPr>
          <w:rFonts w:eastAsia="Times New Roman"/>
          <w:szCs w:val="24"/>
        </w:rPr>
        <w:t xml:space="preserve">ήμος με αυτό το συγκεκριμένο νομοσχέδιο. Και η απάντηση βέβαια, είναι πολύ απλή: Δεν θα κυβερνιόταν ή θα κυβερνιόταν από μια δημοτική αρχή η οποία θα προέκυπτε ίσως από </w:t>
      </w:r>
      <w:r>
        <w:rPr>
          <w:rFonts w:eastAsia="Times New Roman"/>
          <w:szCs w:val="24"/>
        </w:rPr>
        <w:t>αποτέλεσμα ύποπτων συναλλαγών. Γιατί άλλο συνεργασίες και άλλο συναλλαγές κάτω από το τραπέζι.</w:t>
      </w:r>
    </w:p>
    <w:p w14:paraId="0715B35D" w14:textId="77777777" w:rsidR="006222AF" w:rsidRDefault="006453C1">
      <w:pPr>
        <w:spacing w:after="0" w:line="600" w:lineRule="auto"/>
        <w:ind w:firstLine="720"/>
        <w:jc w:val="both"/>
        <w:rPr>
          <w:rFonts w:eastAsia="Times New Roman"/>
          <w:szCs w:val="24"/>
        </w:rPr>
      </w:pPr>
      <w:r>
        <w:rPr>
          <w:rFonts w:eastAsia="Times New Roman"/>
          <w:szCs w:val="24"/>
        </w:rPr>
        <w:t xml:space="preserve">Φέρνετε ένα ολόκληρο νομοσχέδιο για την αυτοδιοίκηση και δεν δίνετε λύση ούτε σε ένα από τα πολλά προβλήματα της </w:t>
      </w:r>
      <w:r>
        <w:rPr>
          <w:rFonts w:eastAsia="Times New Roman"/>
          <w:szCs w:val="24"/>
        </w:rPr>
        <w:lastRenderedPageBreak/>
        <w:t>αυτοδιοίκησης, όπως, για παράδειγμα, σε ένα σύστ</w:t>
      </w:r>
      <w:r>
        <w:rPr>
          <w:rFonts w:eastAsia="Times New Roman"/>
          <w:szCs w:val="24"/>
        </w:rPr>
        <w:t>ημα απλοποίησης της νομοθεσίας για τα δημόσια έργα, ώστε να μειωθεί η γραφειοκρατία ή στην αποκέντρωση ή στο να αποκτήσουν περισσότερους πόρους και αρμοδιότητες οι δήμαρχοι και οι περιφερειάρχες. Ξέρω, αυτά είναι ψιλά γράμματα για σας.</w:t>
      </w:r>
    </w:p>
    <w:p w14:paraId="0715B35E" w14:textId="77777777" w:rsidR="006222AF" w:rsidRDefault="006453C1">
      <w:pPr>
        <w:spacing w:after="0" w:line="600" w:lineRule="auto"/>
        <w:ind w:firstLine="720"/>
        <w:jc w:val="both"/>
        <w:rPr>
          <w:rFonts w:eastAsia="Times New Roman"/>
          <w:szCs w:val="24"/>
        </w:rPr>
      </w:pPr>
      <w:r>
        <w:rPr>
          <w:rFonts w:eastAsia="Times New Roman"/>
          <w:szCs w:val="24"/>
        </w:rPr>
        <w:t>Και μια κουβέντα -κα</w:t>
      </w:r>
      <w:r>
        <w:rPr>
          <w:rFonts w:eastAsia="Times New Roman"/>
          <w:szCs w:val="24"/>
        </w:rPr>
        <w:t xml:space="preserve">ι θα κλείσω με αυτό- γι’ αυτό το γελοίο επιχείρημα της ισοτιμίας της ψήφου, </w:t>
      </w:r>
      <w:r>
        <w:rPr>
          <w:rFonts w:eastAsia="Times New Roman"/>
          <w:szCs w:val="24"/>
        </w:rPr>
        <w:t>αυτή</w:t>
      </w:r>
      <w:r>
        <w:rPr>
          <w:rFonts w:eastAsia="Times New Roman"/>
          <w:szCs w:val="24"/>
        </w:rPr>
        <w:t xml:space="preserve"> την καραμέλα του κ. Σκουρλέτη ότι δήθεν όλο αυτό γίνεται για να εξασφαλιστεί η ισοτιμία της ψήφου. Μέχρι σήμερα, δηλαδή, δεν ήταν εξασφαλισμένη η ισοτιμία της ψήφου. Είχαμε έν</w:t>
      </w:r>
      <w:r>
        <w:rPr>
          <w:rFonts w:eastAsia="Times New Roman"/>
          <w:szCs w:val="24"/>
        </w:rPr>
        <w:t xml:space="preserve">α αντιδημοκρατικό σύστημα και ήρθε ο κ. Σκουρλέτης να φέρει το 2018 τη </w:t>
      </w:r>
      <w:r>
        <w:rPr>
          <w:rFonts w:eastAsia="Times New Roman"/>
          <w:szCs w:val="24"/>
        </w:rPr>
        <w:t>δ</w:t>
      </w:r>
      <w:r>
        <w:rPr>
          <w:rFonts w:eastAsia="Times New Roman"/>
          <w:szCs w:val="24"/>
        </w:rPr>
        <w:t>ημοκρατία στην Ελλάδα. Σας ευχαριστούμε, κύριε Σκουρλέτη!</w:t>
      </w:r>
    </w:p>
    <w:p w14:paraId="0715B35F" w14:textId="77777777" w:rsidR="006222AF" w:rsidRDefault="006453C1">
      <w:pPr>
        <w:spacing w:after="0" w:line="600" w:lineRule="auto"/>
        <w:ind w:firstLine="720"/>
        <w:jc w:val="both"/>
        <w:rPr>
          <w:rFonts w:eastAsia="Times New Roman"/>
          <w:szCs w:val="24"/>
        </w:rPr>
      </w:pPr>
      <w:r>
        <w:rPr>
          <w:rFonts w:eastAsia="Times New Roman"/>
          <w:szCs w:val="24"/>
        </w:rPr>
        <w:t>Ακούστε, λοιπόν, κύριε Σκουρλέτη, τι σημαίνει ισοτιμία της ψήφου. Ισοτιμία του ψήφου σημαίνει το δικαίωμα του εκλέγειν να κοστ</w:t>
      </w:r>
      <w:r>
        <w:rPr>
          <w:rFonts w:eastAsia="Times New Roman"/>
          <w:szCs w:val="24"/>
        </w:rPr>
        <w:t>ίζει το ίδιο για όλους τους ψηφοφόρους, για όλους τους Έλληνες πολίτες που είναι εγγεγραμμένοι στους εκλογικούς καταλόγους και όχι να κοστίζει για κάποιον ένα εισιτήριο αστικού λεωφορείου και για κάποιον άλλον ένα πανάκριβο αεροπορικό ει</w:t>
      </w:r>
      <w:r>
        <w:rPr>
          <w:rFonts w:eastAsia="Times New Roman"/>
          <w:szCs w:val="24"/>
        </w:rPr>
        <w:lastRenderedPageBreak/>
        <w:t>σιτήριο. Ισοτιμία τ</w:t>
      </w:r>
      <w:r>
        <w:rPr>
          <w:rFonts w:eastAsia="Times New Roman"/>
          <w:szCs w:val="24"/>
        </w:rPr>
        <w:t>ης ψήφου, κύριε Σκουρλέτη, δεν σημαίνει κάποιοι που έχουν το δικαίωμα να ψηφίσουν, που είναι εγγεγραμμένοι στους καταλόγους, αλλά δεν έχουν τη δυνατότητα να δώσουν 1.000 και 2.000 ευρώ, προκειμένου να ταξιδέψουν στην Ελλάδα, να τους στερούμε το νόμιμο δικα</w:t>
      </w:r>
      <w:r>
        <w:rPr>
          <w:rFonts w:eastAsia="Times New Roman"/>
          <w:szCs w:val="24"/>
        </w:rPr>
        <w:t>ίωμά τους, αλλοιώνοντας επί της ουσίας έτσι το ίδιο το εκλογικό σώμα. Γιατί αυτή είναι η αλλοίωση του εκλογικού σώματος: οι τετρακόσιες χιλιάδες που έφυγαν τα δύο χρόνια και δεν θα τους δώσετε το δικαίωμα να ψηφίσουν. Αλλοιώνετε το εκλογικό σώμα.</w:t>
      </w:r>
    </w:p>
    <w:p w14:paraId="0715B360" w14:textId="77777777" w:rsidR="006222AF" w:rsidRDefault="006453C1">
      <w:pPr>
        <w:spacing w:after="0" w:line="600" w:lineRule="auto"/>
        <w:ind w:firstLine="720"/>
        <w:jc w:val="both"/>
        <w:rPr>
          <w:rFonts w:eastAsia="Times New Roman"/>
          <w:szCs w:val="24"/>
        </w:rPr>
      </w:pPr>
      <w:r>
        <w:rPr>
          <w:rFonts w:eastAsia="Times New Roman"/>
          <w:szCs w:val="24"/>
        </w:rPr>
        <w:t xml:space="preserve">Αν, </w:t>
      </w:r>
      <w:r>
        <w:rPr>
          <w:rFonts w:eastAsia="Times New Roman"/>
          <w:szCs w:val="24"/>
        </w:rPr>
        <w:t>λοιπόν, πραγματικά κόπτεστε για την ισοτιμία της ψήφου, δώστε τη δυνατότητα στους Έλληνες που έφυγαν στο εξωτερικό για λόγους επιβίωσης και που αν ταξιδέψουν στην Ελλάδα την ημέρα των εκλογών, έχουν το δικαίωμα να ψηφίσουν, να μπορούν να το κάνουν στον τόπ</w:t>
      </w:r>
      <w:r>
        <w:rPr>
          <w:rFonts w:eastAsia="Times New Roman"/>
          <w:szCs w:val="24"/>
        </w:rPr>
        <w:t>ο διαμονής των. Αλλιώς δεν έχετε δικαίωμα να μιλάτε για ισοτιμία της ψήφου.</w:t>
      </w:r>
    </w:p>
    <w:p w14:paraId="0715B361"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w:t>
      </w:r>
    </w:p>
    <w:p w14:paraId="0715B362"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B363" w14:textId="77777777" w:rsidR="006222AF" w:rsidRDefault="006453C1">
      <w:pPr>
        <w:spacing w:after="0" w:line="600" w:lineRule="auto"/>
        <w:ind w:firstLine="720"/>
        <w:jc w:val="both"/>
        <w:rPr>
          <w:rFonts w:eastAsia="Times New Roman"/>
          <w:szCs w:val="24"/>
        </w:rPr>
      </w:pPr>
      <w:r>
        <w:rPr>
          <w:rFonts w:eastAsia="Times New Roman"/>
          <w:b/>
          <w:szCs w:val="24"/>
        </w:rPr>
        <w:lastRenderedPageBreak/>
        <w:t>ΠΡΟΕΔΡΕΥΩΝ (Σπυρίδων Λυκούδης):</w:t>
      </w:r>
      <w:r>
        <w:rPr>
          <w:rFonts w:eastAsia="Times New Roman"/>
          <w:szCs w:val="24"/>
        </w:rPr>
        <w:t xml:space="preserve"> Ευχαριστώ, κύριε συνάδελφε.</w:t>
      </w:r>
    </w:p>
    <w:p w14:paraId="0715B364" w14:textId="77777777" w:rsidR="006222AF" w:rsidRDefault="006453C1">
      <w:pPr>
        <w:spacing w:after="0" w:line="600" w:lineRule="auto"/>
        <w:ind w:firstLine="720"/>
        <w:jc w:val="both"/>
        <w:rPr>
          <w:rFonts w:eastAsia="Times New Roman"/>
          <w:szCs w:val="24"/>
        </w:rPr>
      </w:pPr>
      <w:r>
        <w:rPr>
          <w:rFonts w:eastAsia="Times New Roman"/>
          <w:szCs w:val="24"/>
        </w:rPr>
        <w:t>Ο συνάδελφος κ. Ιωάννης Κουτσούκος έχει τον λόγο.</w:t>
      </w:r>
    </w:p>
    <w:p w14:paraId="0715B365" w14:textId="77777777" w:rsidR="006222AF" w:rsidRDefault="006453C1">
      <w:pPr>
        <w:spacing w:after="0" w:line="600" w:lineRule="auto"/>
        <w:ind w:firstLine="720"/>
        <w:jc w:val="both"/>
        <w:rPr>
          <w:rFonts w:eastAsia="Times New Roman"/>
          <w:szCs w:val="24"/>
        </w:rPr>
      </w:pPr>
      <w:r>
        <w:rPr>
          <w:rFonts w:eastAsia="Times New Roman"/>
          <w:b/>
          <w:szCs w:val="24"/>
        </w:rPr>
        <w:t>Γ</w:t>
      </w:r>
      <w:r>
        <w:rPr>
          <w:rFonts w:eastAsia="Times New Roman"/>
          <w:b/>
          <w:szCs w:val="24"/>
        </w:rPr>
        <w:t>ΙΑΝΝΗΣ ΚΟΥΤΣΟΥΚΟΣ:</w:t>
      </w:r>
      <w:r>
        <w:rPr>
          <w:rFonts w:eastAsia="Times New Roman"/>
          <w:szCs w:val="24"/>
        </w:rPr>
        <w:t xml:space="preserve"> Ευχαριστώ, κύριε Πρόεδρε.</w:t>
      </w:r>
    </w:p>
    <w:p w14:paraId="0715B366"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συνάδελφοι της Πλειοψηφίας και της Κυβέρνησης, δικαιούμαι ως πρόσωπο, αλλά δικαιούμαστε και ως παράταξη να σας κρίνουμε αυστηρά. Και σας κρίνουμε αυστηρά, γιατί κουβαλάμε στην πλάτη μας τη μεγά</w:t>
      </w:r>
      <w:r>
        <w:rPr>
          <w:rFonts w:eastAsia="Times New Roman"/>
          <w:szCs w:val="24"/>
        </w:rPr>
        <w:t>λη παρακαταθήκη των αλλαγών στην τοπική αυτοδιοίκηση στις τρεις προηγούμενες δεκαετίες.</w:t>
      </w:r>
    </w:p>
    <w:p w14:paraId="0715B367"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Τη δεκαετία του ’80, με το «καλημέρα» που ανέλαβε ο αείμνηστος Γιώργος Γεννηματάς το Υπουργείο Εσωτερικών, μετέφερε διακόσιες εβδομήντα αρμοδιότητες στην </w:t>
      </w:r>
      <w:r>
        <w:rPr>
          <w:rFonts w:eastAsia="Times New Roman"/>
          <w:szCs w:val="24"/>
        </w:rPr>
        <w:t>τοπική α</w:t>
      </w:r>
      <w:r>
        <w:rPr>
          <w:rFonts w:eastAsia="Times New Roman"/>
          <w:szCs w:val="24"/>
        </w:rPr>
        <w:t>υτοδιο</w:t>
      </w:r>
      <w:r>
        <w:rPr>
          <w:rFonts w:eastAsia="Times New Roman"/>
          <w:szCs w:val="24"/>
        </w:rPr>
        <w:t xml:space="preserve">ίκηση και μετά προχώρησε στη συγκρότηση των </w:t>
      </w:r>
      <w:r>
        <w:rPr>
          <w:rFonts w:eastAsia="Times New Roman"/>
          <w:szCs w:val="24"/>
        </w:rPr>
        <w:t>συμβουλίων π</w:t>
      </w:r>
      <w:r>
        <w:rPr>
          <w:rFonts w:eastAsia="Times New Roman"/>
          <w:szCs w:val="24"/>
        </w:rPr>
        <w:t>εριοχής, που ήταν προπομποί του «</w:t>
      </w:r>
      <w:r>
        <w:rPr>
          <w:rFonts w:eastAsia="Times New Roman"/>
          <w:szCs w:val="24"/>
        </w:rPr>
        <w:t>ΚΑΠΟΔΙΣΤΡΙΑ</w:t>
      </w:r>
      <w:r>
        <w:rPr>
          <w:rFonts w:eastAsia="Times New Roman"/>
          <w:szCs w:val="24"/>
        </w:rPr>
        <w:t>».</w:t>
      </w:r>
    </w:p>
    <w:p w14:paraId="0715B368" w14:textId="77777777" w:rsidR="006222AF" w:rsidRDefault="006453C1">
      <w:pPr>
        <w:spacing w:after="0" w:line="600" w:lineRule="auto"/>
        <w:ind w:firstLine="720"/>
        <w:contextualSpacing/>
        <w:jc w:val="both"/>
        <w:rPr>
          <w:rFonts w:eastAsia="Times New Roman"/>
          <w:szCs w:val="24"/>
        </w:rPr>
      </w:pPr>
      <w:r>
        <w:rPr>
          <w:rFonts w:eastAsia="Times New Roman"/>
          <w:szCs w:val="24"/>
        </w:rPr>
        <w:t>Δικαιούμαστε να σας κρίνουμε αυστηρά, γιατί τη δεκαετία του ’90 προχωρήσαμε στη μεγάλη μεταρρύθμιση του «Κ</w:t>
      </w:r>
      <w:r>
        <w:rPr>
          <w:rFonts w:eastAsia="Times New Roman"/>
          <w:szCs w:val="24"/>
        </w:rPr>
        <w:t>ΑΠΟΔΙΣΤΡΙΑ</w:t>
      </w:r>
      <w:r>
        <w:rPr>
          <w:rFonts w:eastAsia="Times New Roman"/>
          <w:szCs w:val="24"/>
        </w:rPr>
        <w:t xml:space="preserve">» με την αιρετή </w:t>
      </w:r>
      <w:r>
        <w:rPr>
          <w:rFonts w:eastAsia="Times New Roman"/>
          <w:szCs w:val="24"/>
        </w:rPr>
        <w:t>νομαρχιακή α</w:t>
      </w:r>
      <w:r>
        <w:rPr>
          <w:rFonts w:eastAsia="Times New Roman"/>
          <w:szCs w:val="24"/>
        </w:rPr>
        <w:t>υτοδιοίκη</w:t>
      </w:r>
      <w:r>
        <w:rPr>
          <w:rFonts w:eastAsia="Times New Roman"/>
          <w:szCs w:val="24"/>
        </w:rPr>
        <w:t xml:space="preserve">ση και τους ισχυρούς δήμους. </w:t>
      </w:r>
    </w:p>
    <w:p w14:paraId="0715B369"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Δικαιούμαστε να σας κρίνουμε αυστηρά, γιατί τη δεκαετία του 2000 προχωρήσαμε στο επόμενο κύμα της μεταρρύθμισης με τον «Κ</w:t>
      </w:r>
      <w:r>
        <w:rPr>
          <w:rFonts w:eastAsia="Times New Roman"/>
          <w:szCs w:val="24"/>
        </w:rPr>
        <w:t>ΑΛΛΙΚΡΑΤΗ</w:t>
      </w:r>
      <w:r>
        <w:rPr>
          <w:rFonts w:eastAsia="Times New Roman"/>
          <w:szCs w:val="24"/>
        </w:rPr>
        <w:t xml:space="preserve">» και την αιρετή περιφέρεια. </w:t>
      </w:r>
    </w:p>
    <w:p w14:paraId="0715B36A"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Εσείς σήμερα απέναντι σε όλα αυτά δεν έχετε να πείτε τίποτα. Ενώ </w:t>
      </w:r>
      <w:r>
        <w:rPr>
          <w:rFonts w:eastAsia="Times New Roman"/>
          <w:szCs w:val="24"/>
        </w:rPr>
        <w:t>έχουν ωριμάσει οι συνθήκες για το επόμενο βήμα των αλλαγών, των μεταρρυθμίσεων, φέρνετε ένα νομοσχέδιο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αποκύημα μιας μεθόδευσης, με στόχο να σωθείτε μπροστά στην επερχόμενη εκλογική σας καταγραφή, που θα είναι, κυρίες και κύριοι συνάδελφοι, αντίστοιχη τω</w:t>
      </w:r>
      <w:r>
        <w:rPr>
          <w:rFonts w:eastAsia="Times New Roman"/>
          <w:szCs w:val="24"/>
        </w:rPr>
        <w:t xml:space="preserve">ν πράξεων που έχετε κάνει τα τελευταία </w:t>
      </w:r>
      <w:r>
        <w:rPr>
          <w:rFonts w:eastAsia="Times New Roman"/>
          <w:szCs w:val="24"/>
        </w:rPr>
        <w:t>τρ</w:t>
      </w:r>
      <w:r>
        <w:rPr>
          <w:rFonts w:eastAsia="Times New Roman"/>
          <w:szCs w:val="24"/>
        </w:rPr>
        <w:t>ι</w:t>
      </w:r>
      <w:r>
        <w:rPr>
          <w:rFonts w:eastAsia="Times New Roman"/>
          <w:szCs w:val="24"/>
        </w:rPr>
        <w:t>ά</w:t>
      </w:r>
      <w:r>
        <w:rPr>
          <w:rFonts w:eastAsia="Times New Roman"/>
          <w:szCs w:val="24"/>
        </w:rPr>
        <w:t>μισι χρόνια.</w:t>
      </w:r>
    </w:p>
    <w:p w14:paraId="0715B36B" w14:textId="77777777" w:rsidR="006222AF" w:rsidRDefault="006453C1">
      <w:pPr>
        <w:spacing w:after="0" w:line="600" w:lineRule="auto"/>
        <w:ind w:firstLine="720"/>
        <w:contextualSpacing/>
        <w:jc w:val="both"/>
        <w:rPr>
          <w:rFonts w:eastAsia="Times New Roman"/>
          <w:szCs w:val="24"/>
        </w:rPr>
      </w:pPr>
      <w:r>
        <w:rPr>
          <w:rFonts w:eastAsia="Times New Roman"/>
          <w:szCs w:val="24"/>
        </w:rPr>
        <w:t>Άκουσα τον αξιότιμο Πρόεδρο της Βουλής, τον κ. Βούτση, να μιλά σε απεριόριστο χρόνο. Έχει προφανώς το δικαίωμα ως Πρόεδρος, αλλά ως εκπρόσωπος του κ. Σκουρλέτη δεν έχει αυτό το δικαίωμα, διότι ο αποδο</w:t>
      </w:r>
      <w:r>
        <w:rPr>
          <w:rFonts w:eastAsia="Times New Roman"/>
          <w:szCs w:val="24"/>
        </w:rPr>
        <w:t xml:space="preserve">μημένος κ. Σκουρλέτης από την τροπολογία και από τον κύριο Πρωθυπουργό δεν έχει το σθένος ούτε το ιδεολογικό ούτε το πολιτικό να αντιπαρατεθεί απέναντι σε μια κριτική που ασκεί η παράταξή μας ότι </w:t>
      </w:r>
      <w:r>
        <w:rPr>
          <w:rFonts w:eastAsia="Times New Roman"/>
          <w:szCs w:val="24"/>
        </w:rPr>
        <w:t xml:space="preserve">δηλαδή </w:t>
      </w:r>
      <w:r>
        <w:rPr>
          <w:rFonts w:eastAsia="Times New Roman"/>
          <w:szCs w:val="24"/>
        </w:rPr>
        <w:t>δεν τολμά να κάνει μια μεταρρύθμιση, να δώσει περισσό</w:t>
      </w:r>
      <w:r>
        <w:rPr>
          <w:rFonts w:eastAsia="Times New Roman"/>
          <w:szCs w:val="24"/>
        </w:rPr>
        <w:t>τερες αρμοδι</w:t>
      </w:r>
      <w:r>
        <w:rPr>
          <w:rFonts w:eastAsia="Times New Roman"/>
          <w:szCs w:val="24"/>
        </w:rPr>
        <w:t>ότητες και περισσότερους πόρους στη τοπική αυτοδιοίκηση.</w:t>
      </w:r>
    </w:p>
    <w:p w14:paraId="0715B36C"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Είπε ο κ. Βούτσης, λοιπόν, ότι πρόκειται για ένα ριζοσπαστικό νομοσχέδιο. Πού είναι ο ριζοσπαστισμός; Ο ριζοσπαστισμός έγκειται, κυρίες και κύριοι συνάδελφοι, στη μεθόδευση να εγκλωβίσετε</w:t>
      </w:r>
      <w:r>
        <w:rPr>
          <w:rFonts w:eastAsia="Times New Roman"/>
          <w:szCs w:val="24"/>
        </w:rPr>
        <w:t xml:space="preserve"> τους δήμους σε μία πολιτική που η μειοψηφία θα κάνει κουμάντο στην πλειοψηφία; </w:t>
      </w:r>
    </w:p>
    <w:p w14:paraId="0715B36D"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Η μεθόδευση έχει να κάνει, κυρίες και κύριοι συνάδελφοι, με το ότι δημιουργείτε την επιτομή της ίντριγκας, με το ότι δημιουργείτε αντιδημάρχους με παζάρια, προϋπολογισμούς με </w:t>
      </w:r>
      <w:r>
        <w:rPr>
          <w:rFonts w:eastAsia="Times New Roman"/>
          <w:szCs w:val="24"/>
        </w:rPr>
        <w:t>εκβιασμούς; Ακόμα και για εκλογή δημάρχων από τον δεύτερο συνδυασμό δίνει τη δυνατότητα το νομοσχέδιό σας. Αυτό είναι σεβασμός στη δημοκρατία, όπως άκουσα προηγουμένως τους φιλοσοφίζοντες εδώ συναδέλφους σας να αναλύουν;</w:t>
      </w:r>
    </w:p>
    <w:p w14:paraId="0715B36E"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Ο κ. Βούτσης μάς είπε ότι μ’ αυτές </w:t>
      </w:r>
      <w:r>
        <w:rPr>
          <w:rFonts w:eastAsia="Times New Roman"/>
          <w:szCs w:val="24"/>
        </w:rPr>
        <w:t xml:space="preserve">τις ριζοσπαστικές αλλαγές θα μπουν νέες δυνάμεις, αυτές που στήριξαν τα κοινωνικά παντοπωλεία, τα κοινωνικά φροντιστήρια, τις δομές υποστήριξης, σίτισης και διαβίωσης. Μα, αυτές τις δυνάμεις, κυρίες και κύριοι συνάδελφοι, η </w:t>
      </w:r>
      <w:r>
        <w:rPr>
          <w:rFonts w:eastAsia="Times New Roman"/>
          <w:szCs w:val="24"/>
        </w:rPr>
        <w:t>α</w:t>
      </w:r>
      <w:r>
        <w:rPr>
          <w:rFonts w:eastAsia="Times New Roman"/>
          <w:szCs w:val="24"/>
        </w:rPr>
        <w:t xml:space="preserve">υτοδιοίκηση τις αξιοποίησε και </w:t>
      </w:r>
      <w:r>
        <w:rPr>
          <w:rFonts w:eastAsia="Times New Roman"/>
          <w:szCs w:val="24"/>
        </w:rPr>
        <w:t xml:space="preserve">τις ενσωμάτωσε σε μια πολιτική που στάθηκε απέναντι στα προβλήματα του λαού σε μια δύσκολη συγκυρία. </w:t>
      </w:r>
    </w:p>
    <w:p w14:paraId="0715B36F" w14:textId="77777777" w:rsidR="006222AF" w:rsidRDefault="006453C1">
      <w:pPr>
        <w:spacing w:after="0" w:line="600" w:lineRule="auto"/>
        <w:ind w:firstLine="720"/>
        <w:contextualSpacing/>
        <w:jc w:val="both"/>
        <w:rPr>
          <w:rFonts w:eastAsia="Times New Roman"/>
          <w:szCs w:val="24"/>
        </w:rPr>
      </w:pPr>
      <w:r>
        <w:rPr>
          <w:rFonts w:eastAsia="Times New Roman"/>
          <w:szCs w:val="24"/>
        </w:rPr>
        <w:lastRenderedPageBreak/>
        <w:t>Το μόνο που θα κάνετε με το νομοσχέδιό σας είναι να βάλετε τις ακροδεξιές δυνάμεις ρυθμιστές των πραγμάτων μέσα στους δήμους, αυτές τις δυνάμεις που εκπρο</w:t>
      </w:r>
      <w:r>
        <w:rPr>
          <w:rFonts w:eastAsia="Times New Roman"/>
          <w:szCs w:val="24"/>
        </w:rPr>
        <w:t>σωπεί κυρίως η Χρυσή Αυγή και που οι δήμοι, ανεξάρτητα από την πολιτική προέλευση των δημάρχων, τις είχαν στο περιθώριο. Αυτό θα είναι το κατόρθωμα της πολιτικής σας και αυτό αποδεικνύει ότι έχετε μια επιλεκτική πολιτική να πριμοδοτείτε αυτές τις δυνάμεις,</w:t>
      </w:r>
      <w:r>
        <w:rPr>
          <w:rFonts w:eastAsia="Times New Roman"/>
          <w:szCs w:val="24"/>
        </w:rPr>
        <w:t xml:space="preserve"> νομίζοντας ότι έτσι θα χτυπήσετε το Κίνημα Αλλαγής και την πολιτική του στόχευση να ηγηθεί των πολιτικών εξελίξεων. Όμως, κάνετε πολύ μεγάλο λάθος. </w:t>
      </w:r>
    </w:p>
    <w:p w14:paraId="0715B370" w14:textId="77777777" w:rsidR="006222AF" w:rsidRDefault="006453C1">
      <w:pPr>
        <w:spacing w:after="0" w:line="600" w:lineRule="auto"/>
        <w:ind w:firstLine="720"/>
        <w:contextualSpacing/>
        <w:jc w:val="both"/>
        <w:rPr>
          <w:rFonts w:eastAsia="Times New Roman"/>
          <w:szCs w:val="24"/>
        </w:rPr>
      </w:pPr>
      <w:r>
        <w:rPr>
          <w:rFonts w:eastAsia="Times New Roman"/>
          <w:szCs w:val="24"/>
        </w:rPr>
        <w:t>Θα έλεγα ότι εάν προχωρούσατε σε εκχώρηση αρμοδιοτήτων, σε μεταφορά πόρων, θα είχατε το δικαίωμα να μας ζη</w:t>
      </w:r>
      <w:r>
        <w:rPr>
          <w:rFonts w:eastAsia="Times New Roman"/>
          <w:szCs w:val="24"/>
        </w:rPr>
        <w:t>τήσετε να ψηφίσουμε, διότι θα ήμασταν συνεπείς με αυτά που κάναμε όλες τις προηγούμενες δεκαετίες. Μεθοδεύετε μια διαδικασία όπου θα κρατήσετε τους δημάρχους ομήρους, που θα οδηγήσει σε ακυβερνησία. Αν πάμε σε τρεις κάλπες, θα επιχειρήσετε να κρυφτείτε μέσ</w:t>
      </w:r>
      <w:r>
        <w:rPr>
          <w:rFonts w:eastAsia="Times New Roman"/>
          <w:szCs w:val="24"/>
        </w:rPr>
        <w:t xml:space="preserve">α από το αλαλούμ και να παρακαλάτε τους υφιστάμενους δημάρχους, αυτούς που ο κ. Τσίπρας αποκάλεσε </w:t>
      </w:r>
      <w:r>
        <w:rPr>
          <w:rFonts w:eastAsia="Times New Roman"/>
          <w:szCs w:val="24"/>
        </w:rPr>
        <w:lastRenderedPageBreak/>
        <w:t xml:space="preserve">«βλαχοδημάρχους», να σας βάλουν στα ψηφοδέλτια για να περισωθείτε, διότι δεν μπορέσατε την προηγούμενη φορά που ήσασταν σε άνοδο να καταγράψετε μια ευπρόσωπη </w:t>
      </w:r>
      <w:r>
        <w:rPr>
          <w:rFonts w:eastAsia="Times New Roman"/>
          <w:szCs w:val="24"/>
        </w:rPr>
        <w:t xml:space="preserve">παρουσία. Αν πάμε σε πέντε κάλπες, δηλαδή εθνικές εκλογές και ευρωεκλογές, θα επιχειρήσετε να σωθείτε μέσα από τη σύγχυση. Και στις δύο περιπτώσεις δεν θα αποφύγετε την κατακραυγή του λαού έτσι κι αλλιώς. </w:t>
      </w:r>
    </w:p>
    <w:p w14:paraId="0715B371" w14:textId="77777777" w:rsidR="006222AF" w:rsidRDefault="006453C1">
      <w:pPr>
        <w:spacing w:after="0" w:line="600" w:lineRule="auto"/>
        <w:ind w:firstLine="720"/>
        <w:contextualSpacing/>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τυπάει το κουδούνι λήξεως του χρ</w:t>
      </w:r>
      <w:r>
        <w:rPr>
          <w:rFonts w:eastAsia="Times New Roman"/>
          <w:szCs w:val="24"/>
        </w:rPr>
        <w:t>όνου ομιλίας του κυρίου Βουλευτή)</w:t>
      </w:r>
    </w:p>
    <w:p w14:paraId="0715B372" w14:textId="77777777" w:rsidR="006222AF" w:rsidRDefault="006453C1">
      <w:pPr>
        <w:spacing w:after="0" w:line="600" w:lineRule="auto"/>
        <w:ind w:firstLine="720"/>
        <w:contextualSpacing/>
        <w:jc w:val="both"/>
        <w:rPr>
          <w:rFonts w:eastAsia="Times New Roman"/>
          <w:szCs w:val="24"/>
        </w:rPr>
      </w:pPr>
      <w:r>
        <w:rPr>
          <w:rFonts w:eastAsia="Times New Roman"/>
          <w:szCs w:val="24"/>
        </w:rPr>
        <w:t>Θα έλεγα ότι στη συγκυρία που ζούμε, μια Κυβέρνηση που λέει ότι είναι προοδευτική, θα έπρεπε να έχει αξιοποιήσει αυτόν τον χρόνο που πέρασε όχι για να σκέφτεται πώς θα μεθοδεύσει το να περισωθεί στις επόμενες εκλογές από τ</w:t>
      </w:r>
      <w:r>
        <w:rPr>
          <w:rFonts w:eastAsia="Times New Roman"/>
          <w:szCs w:val="24"/>
        </w:rPr>
        <w:t>ην κατακραυγή, αλλά πώς θα προχωρήσει αυτές τις μεγάλες αλλαγές και μεταρρυθμίσεις. Και εδώ έχετε κάνει μία μεγάλη τρύπα στο νερό.</w:t>
      </w:r>
    </w:p>
    <w:p w14:paraId="0715B37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w:t>
      </w:r>
      <w:r>
        <w:rPr>
          <w:rFonts w:eastAsia="Times New Roman" w:cs="Times New Roman"/>
          <w:szCs w:val="24"/>
        </w:rPr>
        <w:t>κ.</w:t>
      </w:r>
      <w:r>
        <w:rPr>
          <w:rFonts w:eastAsia="Times New Roman" w:cs="Times New Roman"/>
          <w:szCs w:val="24"/>
        </w:rPr>
        <w:t xml:space="preserve"> Γεννηματά κατέθεσε αναλυτικά τις προτάσεις μας για το πώς μπορούμε να πάμε σε </w:t>
      </w:r>
      <w:r>
        <w:rPr>
          <w:rFonts w:eastAsia="Times New Roman" w:cs="Times New Roman"/>
          <w:szCs w:val="24"/>
        </w:rPr>
        <w:lastRenderedPageBreak/>
        <w:t xml:space="preserve">μια ισχυρή, </w:t>
      </w:r>
      <w:r>
        <w:rPr>
          <w:rFonts w:eastAsia="Times New Roman" w:cs="Times New Roman"/>
          <w:szCs w:val="24"/>
        </w:rPr>
        <w:t xml:space="preserve">μεταρρυθμισμένη διοίκηση και σε μια πανίσχυρη αυτοδιοίκηση. Αυτό εμάς μας δεσμεύει, όπως τις προηγούμενες δεκαετίες που προωθήσαμε τις μεγάλες αλλαγές. </w:t>
      </w:r>
    </w:p>
    <w:p w14:paraId="0715B374" w14:textId="77777777" w:rsidR="006222AF" w:rsidRDefault="006453C1">
      <w:pPr>
        <w:spacing w:after="0" w:line="600" w:lineRule="auto"/>
        <w:ind w:firstLine="720"/>
        <w:rPr>
          <w:rFonts w:eastAsia="Times New Roman" w:cs="Times New Roman"/>
          <w:szCs w:val="24"/>
        </w:rPr>
      </w:pPr>
      <w:r>
        <w:rPr>
          <w:rFonts w:eastAsia="Times New Roman" w:cs="Times New Roman"/>
          <w:szCs w:val="24"/>
        </w:rPr>
        <w:t>Στην καινούργια φάση που έρχεται είμαστε απόλυτα βέβαιοι ότι το Κίνημα Αλλαγής θα έχει καθοριστικό ρόλο</w:t>
      </w:r>
      <w:r>
        <w:rPr>
          <w:rFonts w:eastAsia="Times New Roman" w:cs="Times New Roman"/>
          <w:szCs w:val="24"/>
        </w:rPr>
        <w:t xml:space="preserve"> στις εξελίξεις και θα προωθήσουμε αυτές τις αλλαγές. </w:t>
      </w:r>
    </w:p>
    <w:p w14:paraId="0715B375" w14:textId="77777777" w:rsidR="006222AF" w:rsidRDefault="006453C1">
      <w:pPr>
        <w:spacing w:after="0" w:line="600" w:lineRule="auto"/>
        <w:ind w:firstLine="720"/>
        <w:rPr>
          <w:rFonts w:eastAsia="Times New Roman" w:cs="Times New Roman"/>
          <w:szCs w:val="24"/>
        </w:rPr>
      </w:pPr>
      <w:r>
        <w:rPr>
          <w:rFonts w:eastAsia="Times New Roman" w:cs="Times New Roman"/>
          <w:szCs w:val="24"/>
        </w:rPr>
        <w:t xml:space="preserve">Τότε θα δούμε και εσάς και τη Νέα Δημοκρατία, που τη βρήκατε εύκολο αντίπαλο για να κάνετε </w:t>
      </w:r>
      <w:r>
        <w:rPr>
          <w:rFonts w:eastAsia="Times New Roman" w:cs="Times New Roman"/>
          <w:szCs w:val="24"/>
        </w:rPr>
        <w:t>αυτή</w:t>
      </w:r>
      <w:r>
        <w:rPr>
          <w:rFonts w:eastAsia="Times New Roman" w:cs="Times New Roman"/>
          <w:szCs w:val="24"/>
        </w:rPr>
        <w:t xml:space="preserve"> τη ψευτο-αντιπαράθεση και που οι δύο μαζί καταψηφίσατε όλες τις μεγάλες αλλαγές, τι θέση θα πάρετε. </w:t>
      </w:r>
    </w:p>
    <w:p w14:paraId="0715B376" w14:textId="77777777" w:rsidR="006222AF" w:rsidRDefault="006453C1">
      <w:pPr>
        <w:spacing w:after="0" w:line="600" w:lineRule="auto"/>
        <w:ind w:firstLine="720"/>
        <w:rPr>
          <w:rFonts w:eastAsia="Times New Roman" w:cs="Times New Roman"/>
          <w:szCs w:val="24"/>
        </w:rPr>
      </w:pPr>
      <w:r>
        <w:rPr>
          <w:rFonts w:eastAsia="Times New Roman" w:cs="Times New Roman"/>
          <w:szCs w:val="24"/>
        </w:rPr>
        <w:t>Διότι το να αντιπαρατίθεστε με τη Νέα Δημοκρατία</w:t>
      </w:r>
      <w:r w:rsidRPr="00736580">
        <w:rPr>
          <w:rFonts w:eastAsia="Times New Roman" w:cs="Times New Roman"/>
          <w:szCs w:val="24"/>
        </w:rPr>
        <w:t xml:space="preserve"> </w:t>
      </w:r>
      <w:r>
        <w:rPr>
          <w:rFonts w:eastAsia="Times New Roman" w:cs="Times New Roman"/>
          <w:szCs w:val="24"/>
        </w:rPr>
        <w:t xml:space="preserve">ως «πρόοδος» και «συντήρηση» είναι μια ψευδεπίγραφη αντιπαράθεση, καθώς όταν προχωρήσαμε τις μεγάλες αλλαγές, αυτές που δημιούργησαν πλειοψηφικά ρεύματα στην αυτοδιοίκηση, αυτές που αναγνωρίζει σήμερα όλη η </w:t>
      </w:r>
      <w:r>
        <w:rPr>
          <w:rFonts w:eastAsia="Times New Roman" w:cs="Times New Roman"/>
          <w:szCs w:val="24"/>
        </w:rPr>
        <w:t>αυτοδιοίκηση, αυτές που καταξίωσαν στελέχη της αυτοδιοίκησης και που κατά κύριο λόγο ανήκουν στην παράταξή μας, ήσασταν απέναντι. Ήσασταν απέναντι γιατί, πρώτον, ο ορίζοντάς σας είναι στενός -ιδε</w:t>
      </w:r>
      <w:r>
        <w:rPr>
          <w:rFonts w:eastAsia="Times New Roman" w:cs="Times New Roman"/>
          <w:szCs w:val="24"/>
        </w:rPr>
        <w:lastRenderedPageBreak/>
        <w:t>ολογικά και πολιτικά- και, δεύτερον, κυριαρχεί πάντα η σκοπιμ</w:t>
      </w:r>
      <w:r>
        <w:rPr>
          <w:rFonts w:eastAsia="Times New Roman" w:cs="Times New Roman"/>
          <w:szCs w:val="24"/>
        </w:rPr>
        <w:t>ότητα στις πράξεις σας, όπως κυριαρχεί και με την ψήφιση αυτού του νομοσχεδίου.</w:t>
      </w:r>
    </w:p>
    <w:p w14:paraId="0715B37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0715B378" w14:textId="77777777" w:rsidR="006222AF" w:rsidRDefault="006453C1">
      <w:pPr>
        <w:spacing w:after="0" w:line="600" w:lineRule="auto"/>
        <w:ind w:firstLine="720"/>
        <w:jc w:val="both"/>
        <w:rPr>
          <w:rFonts w:eastAsia="Times New Roman" w:cs="Times New Roman"/>
          <w:szCs w:val="24"/>
        </w:rPr>
      </w:pPr>
      <w:r w:rsidRPr="005204DF">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 xml:space="preserve"> </w:t>
      </w:r>
      <w:r w:rsidRPr="005204DF">
        <w:rPr>
          <w:rFonts w:eastAsia="Times New Roman" w:cs="Times New Roman"/>
          <w:szCs w:val="24"/>
        </w:rPr>
        <w:t>-</w:t>
      </w:r>
      <w:r>
        <w:rPr>
          <w:rFonts w:eastAsia="Times New Roman" w:cs="Times New Roman"/>
          <w:szCs w:val="24"/>
        </w:rPr>
        <w:t xml:space="preserve"> </w:t>
      </w:r>
      <w:r w:rsidRPr="005204DF">
        <w:rPr>
          <w:rFonts w:eastAsia="Times New Roman" w:cs="Times New Roman"/>
          <w:szCs w:val="24"/>
        </w:rPr>
        <w:t>ΔΗΜΑΡ)</w:t>
      </w:r>
    </w:p>
    <w:p w14:paraId="0715B37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Ευχαριστούμε, κύριε συνάδελφε. </w:t>
      </w:r>
    </w:p>
    <w:p w14:paraId="0715B37A" w14:textId="77777777" w:rsidR="006222AF" w:rsidRDefault="006453C1">
      <w:pPr>
        <w:spacing w:after="0" w:line="600" w:lineRule="auto"/>
        <w:ind w:firstLine="720"/>
        <w:jc w:val="both"/>
        <w:rPr>
          <w:rFonts w:eastAsia="Times New Roman" w:cs="Times New Roman"/>
          <w:szCs w:val="24"/>
        </w:rPr>
      </w:pPr>
      <w:r w:rsidRPr="003D4D6E">
        <w:rPr>
          <w:rFonts w:eastAsia="Times New Roman" w:cs="Times New Roman"/>
          <w:szCs w:val="24"/>
        </w:rPr>
        <w:t>Κυρίες κ</w:t>
      </w:r>
      <w:r w:rsidRPr="003D4D6E">
        <w:rPr>
          <w:rFonts w:eastAsia="Times New Roman" w:cs="Times New Roman"/>
          <w:szCs w:val="24"/>
        </w:rPr>
        <w:t>αι κύριοι συνάδελφοι,</w:t>
      </w:r>
      <w:r>
        <w:rPr>
          <w:rFonts w:eastAsia="Times New Roman" w:cs="Times New Roman"/>
          <w:szCs w:val="24"/>
        </w:rPr>
        <w:t xml:space="preserve"> να συνεννοηθούμε. Η ψηφοφορία θα γίνει στις 22.00΄ ακριβώς. Πρόκειται για ομόφωνη απόφαση της Διάσκεψης των Προέδρων. Στις 22.00΄ ακριβώς θα γίνει η ψηφοφορία. Επομένως στις 21.40΄ θα δώσω τον λόγο στον κύριο Υπουργό για να κλείσει τι</w:t>
      </w:r>
      <w:r>
        <w:rPr>
          <w:rFonts w:eastAsia="Times New Roman" w:cs="Times New Roman"/>
          <w:szCs w:val="24"/>
        </w:rPr>
        <w:t xml:space="preserve">ς διαδικασίες της συνεδρίασής μας. Νομίζω ότι δεν έχει μείνει κάποιος ειδικός αγορητής που να μην έχει συμφωνήσει. Δεν θα υπάρξουν δευτερολογίες από τους ειδικούς αγορητές. </w:t>
      </w:r>
    </w:p>
    <w:p w14:paraId="0715B37B" w14:textId="77777777" w:rsidR="006222AF" w:rsidRDefault="006453C1">
      <w:pPr>
        <w:spacing w:after="0" w:line="600" w:lineRule="auto"/>
        <w:ind w:firstLine="720"/>
        <w:jc w:val="both"/>
        <w:rPr>
          <w:rFonts w:eastAsia="Times New Roman" w:cs="Times New Roman"/>
          <w:b/>
          <w:szCs w:val="24"/>
        </w:rPr>
      </w:pPr>
      <w:r w:rsidRPr="005967C2">
        <w:rPr>
          <w:rFonts w:eastAsia="Times New Roman" w:cs="Times New Roman"/>
          <w:b/>
          <w:szCs w:val="24"/>
        </w:rPr>
        <w:t>ΜΑΥΡΟΥΔΗΣ ΒΟΡΙΔΗΣ:</w:t>
      </w:r>
      <w:r>
        <w:rPr>
          <w:rFonts w:eastAsia="Times New Roman" w:cs="Times New Roman"/>
          <w:b/>
          <w:szCs w:val="24"/>
        </w:rPr>
        <w:t xml:space="preserve"> </w:t>
      </w:r>
      <w:r>
        <w:rPr>
          <w:rFonts w:eastAsia="Times New Roman" w:cs="Times New Roman"/>
          <w:szCs w:val="24"/>
        </w:rPr>
        <w:t xml:space="preserve">Για να μιλήσουν περισσότεροι συνάδελφοι, κύριε Πρόεδρε. </w:t>
      </w:r>
    </w:p>
    <w:p w14:paraId="0715B37C" w14:textId="77777777" w:rsidR="006222AF" w:rsidRDefault="006453C1">
      <w:pPr>
        <w:spacing w:after="0" w:line="600" w:lineRule="auto"/>
        <w:ind w:firstLine="720"/>
        <w:jc w:val="both"/>
        <w:rPr>
          <w:rFonts w:eastAsia="Times New Roman" w:cs="Times New Roman"/>
          <w:szCs w:val="24"/>
        </w:rPr>
      </w:pPr>
      <w:r w:rsidRPr="006B6276">
        <w:rPr>
          <w:rFonts w:eastAsia="Times New Roman" w:cs="Times New Roman"/>
          <w:b/>
          <w:szCs w:val="24"/>
        </w:rPr>
        <w:lastRenderedPageBreak/>
        <w:t>ΠΡΟΕΔΡ</w:t>
      </w:r>
      <w:r w:rsidRPr="006B6276">
        <w:rPr>
          <w:rFonts w:eastAsia="Times New Roman" w:cs="Times New Roman"/>
          <w:b/>
          <w:szCs w:val="24"/>
        </w:rPr>
        <w:t xml:space="preserve">ΕΥΩΝ (Σπυρίδων Λυκούδης): </w:t>
      </w:r>
      <w:r>
        <w:rPr>
          <w:rFonts w:eastAsia="Times New Roman" w:cs="Times New Roman"/>
          <w:szCs w:val="24"/>
        </w:rPr>
        <w:t>Προφανώς γι’ αυτό. Και αυτό ήθελα να πω</w:t>
      </w:r>
      <w:r w:rsidRPr="007B39A7">
        <w:rPr>
          <w:rFonts w:eastAsia="Times New Roman" w:cs="Times New Roman"/>
          <w:szCs w:val="24"/>
        </w:rPr>
        <w:t xml:space="preserve"> </w:t>
      </w:r>
      <w:r>
        <w:rPr>
          <w:rFonts w:eastAsia="Times New Roman" w:cs="Times New Roman"/>
          <w:szCs w:val="24"/>
        </w:rPr>
        <w:t>ακόμα, κύριε Βορίδη, ότι για κάθε λεπτό που κάποιος συνάδελφος ξεφεύγει από το πεντάλεπτο, περιορίζει τη δυνατότητα ενός άλλου συναδέλφου να μιλήσει. Γιατί θα υπάρξει ένας αριθμός συναδέλφων</w:t>
      </w:r>
      <w:r>
        <w:rPr>
          <w:rFonts w:eastAsia="Times New Roman" w:cs="Times New Roman"/>
          <w:szCs w:val="24"/>
        </w:rPr>
        <w:t xml:space="preserve"> που δεν θα μιλήσουν. Καλό είναι να μην διευρυνθεί αυτός ο αριθμός. </w:t>
      </w:r>
    </w:p>
    <w:p w14:paraId="0715B37D" w14:textId="77777777" w:rsidR="006222AF" w:rsidRDefault="006453C1">
      <w:pPr>
        <w:spacing w:after="0" w:line="600" w:lineRule="auto"/>
        <w:ind w:firstLine="720"/>
        <w:jc w:val="both"/>
        <w:rPr>
          <w:rFonts w:eastAsia="Times New Roman" w:cs="Times New Roman"/>
          <w:szCs w:val="24"/>
        </w:rPr>
      </w:pPr>
      <w:r w:rsidRPr="009D4649">
        <w:rPr>
          <w:rFonts w:eastAsia="Times New Roman" w:cs="Times New Roman"/>
          <w:b/>
          <w:szCs w:val="24"/>
        </w:rPr>
        <w:t>ΓΙΑΝΝΗΣ ΚΟΥΤΣΟΥΚΟΣ:</w:t>
      </w:r>
      <w:r>
        <w:rPr>
          <w:rFonts w:eastAsia="Times New Roman" w:cs="Times New Roman"/>
          <w:szCs w:val="24"/>
        </w:rPr>
        <w:t xml:space="preserve"> Κύριε Πρόεδρε, πόσοι είναι ακόμα να μιλήσουν και πόσοι δεν θα μιλήσουν;</w:t>
      </w:r>
    </w:p>
    <w:p w14:paraId="0715B37E" w14:textId="77777777" w:rsidR="006222AF" w:rsidRDefault="006453C1">
      <w:pPr>
        <w:spacing w:after="0" w:line="600" w:lineRule="auto"/>
        <w:ind w:firstLine="720"/>
        <w:jc w:val="both"/>
        <w:rPr>
          <w:rFonts w:eastAsia="Times New Roman" w:cs="Times New Roman"/>
          <w:szCs w:val="24"/>
        </w:rPr>
      </w:pPr>
      <w:r w:rsidRPr="006B6276">
        <w:rPr>
          <w:rFonts w:eastAsia="Times New Roman" w:cs="Times New Roman"/>
          <w:b/>
          <w:szCs w:val="24"/>
        </w:rPr>
        <w:t xml:space="preserve">ΠΡΟΕΔΡΕΥΩΝ (Σπυρίδων Λυκούδης): </w:t>
      </w:r>
      <w:r>
        <w:rPr>
          <w:rFonts w:eastAsia="Times New Roman" w:cs="Times New Roman"/>
          <w:szCs w:val="24"/>
        </w:rPr>
        <w:t>Κύριε Κουτσούκο, ζήτησε ο Υπουργός τον λόγο. Να μην του δώσω το</w:t>
      </w:r>
      <w:r>
        <w:rPr>
          <w:rFonts w:eastAsia="Times New Roman" w:cs="Times New Roman"/>
          <w:szCs w:val="24"/>
        </w:rPr>
        <w:t>ν λόγο;</w:t>
      </w:r>
      <w:r>
        <w:rPr>
          <w:rFonts w:eastAsia="Times New Roman" w:cs="Times New Roman"/>
          <w:szCs w:val="24"/>
        </w:rPr>
        <w:t xml:space="preserve"> </w:t>
      </w:r>
      <w:r>
        <w:rPr>
          <w:rFonts w:eastAsia="Times New Roman" w:cs="Times New Roman"/>
          <w:szCs w:val="24"/>
        </w:rPr>
        <w:t xml:space="preserve">Θα δώσω, λοιπόν, τον λόγο στον κύριο Υπουργό για πέντε λεπτά και ελπίζω ότι δεν θα παραβιαστεί το πεντάλεπτο. </w:t>
      </w:r>
    </w:p>
    <w:p w14:paraId="0715B37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0715B380" w14:textId="77777777" w:rsidR="006222AF" w:rsidRDefault="006453C1">
      <w:pPr>
        <w:spacing w:after="0" w:line="600" w:lineRule="auto"/>
        <w:ind w:firstLine="720"/>
        <w:jc w:val="both"/>
        <w:rPr>
          <w:rFonts w:eastAsia="Times New Roman" w:cs="Times New Roman"/>
          <w:szCs w:val="24"/>
        </w:rPr>
      </w:pPr>
      <w:r w:rsidRPr="00C531FB">
        <w:rPr>
          <w:rFonts w:eastAsia="Times New Roman" w:cs="Times New Roman"/>
          <w:b/>
          <w:szCs w:val="24"/>
        </w:rPr>
        <w:t xml:space="preserve">ΣΩΚΡΑΤΗΣ ΦΑΜΕΛΛΟΣ (Αναπληρωτής Υπουργός Περιβάλλοντος και Ενέργειας): </w:t>
      </w:r>
      <w:r>
        <w:rPr>
          <w:rFonts w:eastAsia="Times New Roman" w:cs="Times New Roman"/>
          <w:szCs w:val="24"/>
        </w:rPr>
        <w:t xml:space="preserve">Ευχαριστώ, κύριε Πρόεδρε. </w:t>
      </w:r>
    </w:p>
    <w:p w14:paraId="0715B381" w14:textId="77777777" w:rsidR="006222AF" w:rsidRDefault="006453C1">
      <w:pPr>
        <w:spacing w:after="0" w:line="600" w:lineRule="auto"/>
        <w:ind w:firstLine="720"/>
        <w:jc w:val="both"/>
        <w:rPr>
          <w:rFonts w:eastAsia="Times New Roman" w:cs="Times New Roman"/>
          <w:szCs w:val="24"/>
        </w:rPr>
      </w:pPr>
      <w:r w:rsidRPr="003D4D6E">
        <w:rPr>
          <w:rFonts w:eastAsia="Times New Roman" w:cs="Times New Roman"/>
          <w:szCs w:val="24"/>
        </w:rPr>
        <w:t xml:space="preserve">Κυρίες και κύριοι </w:t>
      </w:r>
      <w:r>
        <w:rPr>
          <w:rFonts w:eastAsia="Times New Roman" w:cs="Times New Roman"/>
          <w:szCs w:val="24"/>
        </w:rPr>
        <w:t>Βουλευτές</w:t>
      </w:r>
      <w:r w:rsidRPr="003D4D6E">
        <w:rPr>
          <w:rFonts w:eastAsia="Times New Roman" w:cs="Times New Roman"/>
          <w:szCs w:val="24"/>
        </w:rPr>
        <w:t>,</w:t>
      </w:r>
      <w:r>
        <w:rPr>
          <w:rFonts w:eastAsia="Times New Roman" w:cs="Times New Roman"/>
          <w:szCs w:val="24"/>
        </w:rPr>
        <w:t xml:space="preserve"> η αυτοδιοίκηση είναι ένα πολύ σημαντικό και κρίσιμο ζήτημα για τη χώρα μας. Είναι στοιχείο της ιστορίας της Ελλάδας, θα έλεγα μεγαλύτερης ιστορίας </w:t>
      </w:r>
      <w:r>
        <w:rPr>
          <w:rFonts w:eastAsia="Times New Roman" w:cs="Times New Roman"/>
          <w:szCs w:val="24"/>
        </w:rPr>
        <w:lastRenderedPageBreak/>
        <w:t>και από το σύγχρονο ελληνικό κράτος. Η αυτοδιοίκηση έχει στηρίξει την ελληνική κοινωνία. Αποτελεί το κύτταρο</w:t>
      </w:r>
      <w:r>
        <w:rPr>
          <w:rFonts w:eastAsia="Times New Roman" w:cs="Times New Roman"/>
          <w:szCs w:val="24"/>
        </w:rPr>
        <w:t xml:space="preserve"> και τον πυρήνα της </w:t>
      </w:r>
      <w:r>
        <w:rPr>
          <w:rFonts w:eastAsia="Times New Roman" w:cs="Times New Roman"/>
          <w:szCs w:val="24"/>
        </w:rPr>
        <w:t>δ</w:t>
      </w:r>
      <w:r>
        <w:rPr>
          <w:rFonts w:eastAsia="Times New Roman" w:cs="Times New Roman"/>
          <w:szCs w:val="24"/>
        </w:rPr>
        <w:t>ημοκρατίας και σίγουρα ένα μεγάλο στοιχείο προόδου και μεταρρυθμίσεων, ιδιαίτερα χαρακτηριστικό των ευρωπαϊκών κοινοτήτων και κοινωνιών, ένα ευρωπαϊκό κεκτημένο. Είναι η ουσία των τοπικών υποθέσεων και προφανώς πέρα από αυτό έχει και έ</w:t>
      </w:r>
      <w:r>
        <w:rPr>
          <w:rFonts w:eastAsia="Times New Roman" w:cs="Times New Roman"/>
          <w:szCs w:val="24"/>
        </w:rPr>
        <w:t xml:space="preserve">να πολιτικό χαρακτήρα παραγωγής πολιτικής, προτύπων, αντιλήψεων, αξιοπιστίας του πολιτικού συστήματος. </w:t>
      </w:r>
    </w:p>
    <w:p w14:paraId="0715B3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Πράγματι, η αυτοδιοίκηση στάθηκε όρθια στην κρίση. Το είπε και ο κ. Μητσοτάκης προηγουμένως. Όμως, στάθηκε όρθια στην κρίση κόντρα στις προθέσεις και τις επιδιώξεις του κ. Μητσοτάκη. Γιατί ο κ.  Μητσοτάκης ως Υπουργός τότε απέλυσε τους </w:t>
      </w:r>
      <w:r>
        <w:rPr>
          <w:rFonts w:eastAsia="Times New Roman" w:cs="Times New Roman"/>
          <w:szCs w:val="24"/>
        </w:rPr>
        <w:t>δημοτικούς α</w:t>
      </w:r>
      <w:r>
        <w:rPr>
          <w:rFonts w:eastAsia="Times New Roman" w:cs="Times New Roman"/>
          <w:szCs w:val="24"/>
        </w:rPr>
        <w:t>στυνόμου</w:t>
      </w:r>
      <w:r>
        <w:rPr>
          <w:rFonts w:eastAsia="Times New Roman" w:cs="Times New Roman"/>
          <w:szCs w:val="24"/>
        </w:rPr>
        <w:t>ς, διέλυσε τους σχολικούς φύλακες, έκοψε τους προϋπολογισμούς των δήμων, όπως έκανε όλη η κυβέρνηση Σαμαρά</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Βενιζέλου τότε. Αν το κατάλαβε καλά, αυτός επέβαλε και τον έλεγχο σκοπιμότητας, γιατί δεν ξέρω τελικά εάν κατάλαβε τι γινόταν στο Υπουργείο του.</w:t>
      </w:r>
    </w:p>
    <w:p w14:paraId="0715B38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Όμ</w:t>
      </w:r>
      <w:r>
        <w:rPr>
          <w:rFonts w:eastAsia="Times New Roman" w:cs="Times New Roman"/>
          <w:szCs w:val="24"/>
        </w:rPr>
        <w:t xml:space="preserve">ως, η μεγάλη συζήτηση που γίνεται σήμερα, γίνεται για το εκλογικό σύστημα. Το εκλογικό σύστημα έχει μονοπωλήσει τη </w:t>
      </w:r>
      <w:r>
        <w:rPr>
          <w:rFonts w:eastAsia="Times New Roman" w:cs="Times New Roman"/>
          <w:szCs w:val="24"/>
        </w:rPr>
        <w:lastRenderedPageBreak/>
        <w:t>συζήτηση. Υπάρχει θέμα; Το παραδέχτηκε και ο κ. Βορίδης, ο εισηγητής της Νέας Δημοκρατίας. Είπε ότι υπάρχει θέμα αντιπροσωπευτικότητας, άρα ο</w:t>
      </w:r>
      <w:r>
        <w:rPr>
          <w:rFonts w:eastAsia="Times New Roman" w:cs="Times New Roman"/>
          <w:szCs w:val="24"/>
        </w:rPr>
        <w:t>υσιαστικό ζήτημα. Ας δούμε λιγάκι τι έκανε η Νέα Δημοκρατία μέχρι τώρα για το πρόβλημα αντιπροσωπευτικότητας που δέχτηκε ο κ. Βορίδης ότι υπάρχει. Τίποτα! Τι έκανε η αυτοδιοίκηση για το πρόβλημα αντιπροσωπευτικότητας που υπάρχει; Πού είναι οι προτάσεις της</w:t>
      </w:r>
      <w:r>
        <w:rPr>
          <w:rFonts w:eastAsia="Times New Roman" w:cs="Times New Roman"/>
          <w:szCs w:val="24"/>
        </w:rPr>
        <w:t xml:space="preserve"> ΚΕΔΕ για το πρόβλημα αντιπροσωπευτικότητας; Τίποτα! Ήταν απλά άτολμοι ή μήπως ήταν βολεμένοι; Πού είναι ο σεβασμός, δηλαδή, προς την τοπική αυτοδιοίκηση από όλους εμάς, από το ελληνικό Κοινοβούλιο, για το θέμα του εκλογικού συστήματος; </w:t>
      </w:r>
    </w:p>
    <w:p w14:paraId="0715B38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Εμείς, λοιπόν, κατ</w:t>
      </w:r>
      <w:r>
        <w:rPr>
          <w:rFonts w:eastAsia="Times New Roman" w:cs="Times New Roman"/>
          <w:szCs w:val="24"/>
        </w:rPr>
        <w:t>αθέσαμε πρόταση για την απλή αναλογική. Τι άλλο, δηλαδή, θα μπορούσαμε να προτείνουμε; Το ίδιο, εξάλλου, δεν κάναμε και για τις βουλευτικές εκλογές, τίμια, δημόσια, όπως ήταν το πρόγραμμά μας; Αυτό ουσιαστικά πρέπει να είναι και η αυτοδιοίκηση: αντιπροσωπε</w:t>
      </w:r>
      <w:r>
        <w:rPr>
          <w:rFonts w:eastAsia="Times New Roman" w:cs="Times New Roman"/>
          <w:szCs w:val="24"/>
        </w:rPr>
        <w:t xml:space="preserve">υτική, διάφανη, ανοιχτή και πλουραλιστική. </w:t>
      </w:r>
    </w:p>
    <w:p w14:paraId="0715B385" w14:textId="77777777" w:rsidR="006222AF" w:rsidRDefault="006453C1">
      <w:pPr>
        <w:spacing w:after="0" w:line="600" w:lineRule="auto"/>
        <w:ind w:firstLine="720"/>
        <w:jc w:val="both"/>
        <w:rPr>
          <w:rFonts w:eastAsia="Times New Roman" w:cs="Times New Roman"/>
          <w:szCs w:val="24"/>
        </w:rPr>
      </w:pPr>
      <w:r w:rsidRPr="00D65D00">
        <w:rPr>
          <w:rFonts w:eastAsia="Times New Roman" w:cs="Times New Roman"/>
          <w:szCs w:val="24"/>
        </w:rPr>
        <w:lastRenderedPageBreak/>
        <w:t>Υπάρχει</w:t>
      </w:r>
      <w:r>
        <w:rPr>
          <w:rFonts w:eastAsia="Times New Roman" w:cs="Times New Roman"/>
          <w:szCs w:val="24"/>
        </w:rPr>
        <w:t xml:space="preserve"> θέμα κυβερνησιμότητας; Στην Ευρώπη δηλαδή που υπάρχει απλή αναλογική στα κοινοβούλια υπάρχει πρόβλημα κυβερνησιμότητας; Στην Ευρώπη που η αυτοδιοίκηση έχει απλή αναλογική</w:t>
      </w:r>
      <w:r w:rsidRPr="004558BC">
        <w:rPr>
          <w:rFonts w:eastAsia="Times New Roman" w:cs="Times New Roman"/>
          <w:szCs w:val="24"/>
        </w:rPr>
        <w:t>,</w:t>
      </w:r>
      <w:r>
        <w:rPr>
          <w:rFonts w:eastAsia="Times New Roman" w:cs="Times New Roman"/>
          <w:szCs w:val="24"/>
        </w:rPr>
        <w:t xml:space="preserve"> υπάρχει θέμα κυβερνησιμότητας; Ό</w:t>
      </w:r>
      <w:r>
        <w:rPr>
          <w:rFonts w:eastAsia="Times New Roman" w:cs="Times New Roman"/>
          <w:szCs w:val="24"/>
        </w:rPr>
        <w:t>χι.</w:t>
      </w:r>
    </w:p>
    <w:p w14:paraId="0715B38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Από την άλλη μεριά, η </w:t>
      </w:r>
      <w:r>
        <w:rPr>
          <w:rFonts w:eastAsia="Times New Roman" w:cs="Times New Roman"/>
          <w:szCs w:val="24"/>
        </w:rPr>
        <w:t>Α</w:t>
      </w:r>
      <w:r>
        <w:rPr>
          <w:rFonts w:eastAsia="Times New Roman" w:cs="Times New Roman"/>
          <w:szCs w:val="24"/>
        </w:rPr>
        <w:t>ντιπολίτευση σήμερα προτιμάει με την επίκληση, χωρίς απόδειξη, μιας αδύναμης κυβερνησιμότητας να παραβιάζεται η αντιπροσωπευτικότητα. Προτιμάει δηλαδή να παραβιάζεται η βασική δημοκρατική αρχή υπό την υπόθεση ενός κινδύνου που δε</w:t>
      </w:r>
      <w:r>
        <w:rPr>
          <w:rFonts w:eastAsia="Times New Roman" w:cs="Times New Roman"/>
          <w:szCs w:val="24"/>
        </w:rPr>
        <w:t xml:space="preserve">ν υπάρχει πουθενά στην Ευρώπη. Ωραία </w:t>
      </w:r>
      <w:r>
        <w:rPr>
          <w:rFonts w:eastAsia="Times New Roman" w:cs="Times New Roman"/>
          <w:szCs w:val="24"/>
        </w:rPr>
        <w:t>δ</w:t>
      </w:r>
      <w:r>
        <w:rPr>
          <w:rFonts w:eastAsia="Times New Roman" w:cs="Times New Roman"/>
          <w:szCs w:val="24"/>
        </w:rPr>
        <w:t xml:space="preserve">ημοκρατία! Αυτή είναι η άποψη σας για τη </w:t>
      </w:r>
      <w:r>
        <w:rPr>
          <w:rFonts w:eastAsia="Times New Roman" w:cs="Times New Roman"/>
          <w:szCs w:val="24"/>
        </w:rPr>
        <w:t>δ</w:t>
      </w:r>
      <w:r>
        <w:rPr>
          <w:rFonts w:eastAsia="Times New Roman" w:cs="Times New Roman"/>
          <w:szCs w:val="24"/>
        </w:rPr>
        <w:t>ημοκρατία και ευρωπαϊκή</w:t>
      </w:r>
      <w:r w:rsidRPr="007C574A">
        <w:rPr>
          <w:rFonts w:eastAsia="Times New Roman" w:cs="Times New Roman"/>
          <w:szCs w:val="24"/>
        </w:rPr>
        <w:t>,</w:t>
      </w:r>
      <w:r>
        <w:rPr>
          <w:rFonts w:eastAsia="Times New Roman" w:cs="Times New Roman"/>
          <w:szCs w:val="24"/>
        </w:rPr>
        <w:t xml:space="preserve"> τάχατες</w:t>
      </w:r>
      <w:r w:rsidRPr="007C574A">
        <w:rPr>
          <w:rFonts w:eastAsia="Times New Roman" w:cs="Times New Roman"/>
          <w:szCs w:val="24"/>
        </w:rPr>
        <w:t>,</w:t>
      </w:r>
      <w:r>
        <w:rPr>
          <w:rFonts w:eastAsia="Times New Roman" w:cs="Times New Roman"/>
          <w:szCs w:val="24"/>
        </w:rPr>
        <w:t xml:space="preserve"> άποψη τα κόμματα αυτά.</w:t>
      </w:r>
    </w:p>
    <w:p w14:paraId="0715B38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Πώς θα κυβερνάται, όμως, ο δήμος αναρωτήθηκε προηγουμένως ο κ. Φωτήλας. Είναι απλό. Ο δήμος θα κυβερνάται όπως θέλουν ο</w:t>
      </w:r>
      <w:r>
        <w:rPr>
          <w:rFonts w:eastAsia="Times New Roman" w:cs="Times New Roman"/>
          <w:szCs w:val="24"/>
        </w:rPr>
        <w:t>ι πολίτες του. Αυτό δεν έχετε καταλάβει ότι γίνεται πια στην Ελλάδα; Ότι στην Ελλάδα δεν θα γίνεται ό,τι συμφωνείτε εσείς, πίσω από κλειστές πόρτες με τους καναλάρχες, αλλά ό,τι θέλουν οι πολίτες. Αυτό θα γίνεται και στην αυτοδιοίκηση.</w:t>
      </w:r>
    </w:p>
    <w:p w14:paraId="0715B38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Αναρωτήθηκε, επίσης,</w:t>
      </w:r>
      <w:r>
        <w:rPr>
          <w:rFonts w:eastAsia="Times New Roman" w:cs="Times New Roman"/>
          <w:szCs w:val="24"/>
        </w:rPr>
        <w:t xml:space="preserve"> ο προηγούμενος ομιλητής αν είναι ριζοσπαστισμός η Δημοκρατία. Ναι, κυρίες και κύριοι Βουλευτές, </w:t>
      </w:r>
      <w:r>
        <w:rPr>
          <w:rFonts w:eastAsia="Times New Roman" w:cs="Times New Roman"/>
          <w:szCs w:val="24"/>
        </w:rPr>
        <w:lastRenderedPageBreak/>
        <w:t xml:space="preserve">η </w:t>
      </w:r>
      <w:r>
        <w:rPr>
          <w:rFonts w:eastAsia="Times New Roman" w:cs="Times New Roman"/>
          <w:szCs w:val="24"/>
        </w:rPr>
        <w:t>δ</w:t>
      </w:r>
      <w:r>
        <w:rPr>
          <w:rFonts w:eastAsia="Times New Roman" w:cs="Times New Roman"/>
          <w:szCs w:val="24"/>
        </w:rPr>
        <w:t xml:space="preserve">ημοκρατία σήμερα στην Ευρώπη, στην επέλαση της </w:t>
      </w:r>
      <w:r>
        <w:rPr>
          <w:rFonts w:eastAsia="Times New Roman" w:cs="Times New Roman"/>
          <w:szCs w:val="24"/>
        </w:rPr>
        <w:t>Α</w:t>
      </w:r>
      <w:r>
        <w:rPr>
          <w:rFonts w:eastAsia="Times New Roman" w:cs="Times New Roman"/>
          <w:szCs w:val="24"/>
        </w:rPr>
        <w:t>κροδεξιάς</w:t>
      </w:r>
      <w:r w:rsidRPr="007C574A">
        <w:rPr>
          <w:rFonts w:eastAsia="Times New Roman" w:cs="Times New Roman"/>
          <w:szCs w:val="24"/>
        </w:rPr>
        <w:t>,</w:t>
      </w:r>
      <w:r>
        <w:rPr>
          <w:rFonts w:eastAsia="Times New Roman" w:cs="Times New Roman"/>
          <w:szCs w:val="24"/>
        </w:rPr>
        <w:t xml:space="preserve"> είναι θέμα ριζοσπαστισμού, είναι η ουσία του διαφωτισμού. Είναι ο ριζοσπαστικός διαφωτισμός, που </w:t>
      </w:r>
      <w:r>
        <w:rPr>
          <w:rFonts w:eastAsia="Times New Roman" w:cs="Times New Roman"/>
          <w:szCs w:val="24"/>
        </w:rPr>
        <w:t>πρέπει κάποια στιγμή να τον καταλάβετε κι εσείς, διότι δεν μπορεί ένα κόμμα, το οποίο θέλει να ανήκει στη Σοσιαλιστική Διεθνή και με σοσιαλιστές ηγέτες να λέει ότι η αναλογική είναι ίντριγκα. Είναι αδύνατο. Δεν έχετε θέσει σε αυτήν τη λογική. Αλλάξτε την γ</w:t>
      </w:r>
      <w:r>
        <w:rPr>
          <w:rFonts w:eastAsia="Times New Roman" w:cs="Times New Roman"/>
          <w:szCs w:val="24"/>
        </w:rPr>
        <w:t>ρήγορα.</w:t>
      </w:r>
    </w:p>
    <w:p w14:paraId="0715B38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Όμως, τι μας λένε; Λένε ότι η αναλογική ενισχύει τη διαπλοκή, για να κρύψουν ότι ο καθεστωτισμός, που δημιουργήθηκε μέχρι τώρα στην αυτοδιοίκηση, ενίσχυε τη διαπλοκή για τη συγκρότηση των δελτίων με ανταλλάγματα θέσεις, διορισμούς και αναθέσεις συμ</w:t>
      </w:r>
      <w:r>
        <w:rPr>
          <w:rFonts w:eastAsia="Times New Roman" w:cs="Times New Roman"/>
          <w:szCs w:val="24"/>
        </w:rPr>
        <w:t>βάσεων.</w:t>
      </w:r>
    </w:p>
    <w:p w14:paraId="0715B3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Λένε ότι η απλή αναλογική, αν θέλετε, αμφισβητεί την ισχυρή διακυβέρνηση για να κρύψουν ότι το δημαρχοκεντρικό σύστημα δημιουργεί τοπικά συμφέροντα, τα οποία τα αναπαράγει, που μόνο ένα δυνατό δημοτικό συμβούλιο μπορεί να συγκρουστεί με αυτά.</w:t>
      </w:r>
    </w:p>
    <w:p w14:paraId="0715B38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Λένε </w:t>
      </w:r>
      <w:r>
        <w:rPr>
          <w:rFonts w:eastAsia="Times New Roman" w:cs="Times New Roman"/>
          <w:szCs w:val="24"/>
        </w:rPr>
        <w:t>ότι δεν ακούμε τους δημάρχους, γιατί δεν θέλουμε να ακούσουμε τους πολίτες, γιατί οι πολίτες ψήφισαν στις εκλογές για την απλή αναλογική. Και είναι ενδιαφέρουσα η άποψη ότι το 7% και το 10% δεν πρέπει να έχει εκπροσώπηση και το 25% και το 30% πρέπει να παί</w:t>
      </w:r>
      <w:r>
        <w:rPr>
          <w:rFonts w:eastAsia="Times New Roman" w:cs="Times New Roman"/>
          <w:szCs w:val="24"/>
        </w:rPr>
        <w:t>ρνει το 60% των συμβούλων.</w:t>
      </w:r>
    </w:p>
    <w:p w14:paraId="0715B38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μας χρεώνει υστεροβουλία ο κ. Βορίδης γιατί θέλουμε να υπερασπιστούμε τα μικρά σχήματα. Μα, αυτό είμαστε. Υπερασπιζόμαστε και τον τελευταίο Έλληνα πολίτη, κάτι που δεν συνήθιζε ποτέ να κάνει ο δικομματισμός. Εμείς δεν θέλουμε</w:t>
      </w:r>
      <w:r>
        <w:rPr>
          <w:rFonts w:eastAsia="Times New Roman" w:cs="Times New Roman"/>
          <w:szCs w:val="24"/>
        </w:rPr>
        <w:t xml:space="preserve"> να τακτοποιήσουμε τους δικούς μας. Εσείς ανησυχείτε μήπως δεν τακτοποιούνται οι δικοί σας. Θέλουμε να εκφράζονται οι πολίτες και δεν θέλουμε να αναπαράγεται ο καθεστωτισμός. Προφανώς θέλουμε το ευρωπαϊκό κεκτημένο και στην αυτοδιοίκηση και οι πολίτες να ψ</w:t>
      </w:r>
      <w:r>
        <w:rPr>
          <w:rFonts w:eastAsia="Times New Roman" w:cs="Times New Roman"/>
          <w:szCs w:val="24"/>
        </w:rPr>
        <w:t>ηφίζουν με το ίδιο βάρος, με την ίδια αποτελεσματικότητα όλοι.</w:t>
      </w:r>
    </w:p>
    <w:p w14:paraId="0715B38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Το είπε καθαρά και ο κ. Γεωργιάδης και ο κ. Μητσοτάκης: δεν τους θέλουν όλους να εκφράζονται στα δημοτικά συμβούλια, στη Βουλή. Θέλουν να υπάρχουν κόφτες και να μένουν έξω οι </w:t>
      </w:r>
      <w:r>
        <w:rPr>
          <w:rFonts w:eastAsia="Times New Roman" w:cs="Times New Roman"/>
          <w:szCs w:val="24"/>
        </w:rPr>
        <w:lastRenderedPageBreak/>
        <w:t>πολίτες που θέλουν</w:t>
      </w:r>
      <w:r>
        <w:rPr>
          <w:rFonts w:eastAsia="Times New Roman" w:cs="Times New Roman"/>
          <w:szCs w:val="24"/>
        </w:rPr>
        <w:t xml:space="preserve"> να εκφράζονται διαφορετικά. Εμείς είμαστε πολιτικά τίμιοι, θέλουμε όλοι να εκφράζονται.</w:t>
      </w:r>
    </w:p>
    <w:p w14:paraId="0715B38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Αναπληρωτή Υπουργού)</w:t>
      </w:r>
    </w:p>
    <w:p w14:paraId="0715B38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Όμως, είπε ο κ. Βορίδης, στην εισηγητική του τοποθέτηση, και πρέπει να τ</w:t>
      </w:r>
      <w:r>
        <w:rPr>
          <w:rFonts w:eastAsia="Times New Roman" w:cs="Times New Roman"/>
          <w:szCs w:val="24"/>
        </w:rPr>
        <w:t xml:space="preserve">ου απαντήσω, ότι ποτέ πριν κυβέρνηση δεν επιτέθηκε τόσο έντονα στα μέσα ενημέρωσης και στον Τύπο για να περάσει την άποψή της. </w:t>
      </w:r>
    </w:p>
    <w:p w14:paraId="0715B39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σας πω, λοιπόν, εγώ ένα νούμερο. Σκεφτόμουν να ρωτήσω αν ξέρετε τι σημαίνει το «1,2», αλλά φοβήθηκα μη μπλεχτείτε με την ποιν</w:t>
      </w:r>
      <w:r>
        <w:rPr>
          <w:rFonts w:eastAsia="Times New Roman" w:cs="Times New Roman"/>
          <w:szCs w:val="24"/>
        </w:rPr>
        <w:t>ική δίωξη που ασκήθηκε στον κ. Ψωμιάδη ο οποίος, αν δεν κάνω λάθος, ανήκει ακόμα στο δικό σας κόμμα και δεν πήρατε θέση, γιατί είναι αυτοδιοικητικό ζήτημα αυτή η ποινική δίωξη. Όμως, το «1,2», αγαπητές και αγαπητοί Βουλευτές, είναι τα δισεκατομμύρια τα οπο</w:t>
      </w:r>
      <w:r>
        <w:rPr>
          <w:rFonts w:eastAsia="Times New Roman" w:cs="Times New Roman"/>
          <w:szCs w:val="24"/>
        </w:rPr>
        <w:t>ία δώσατε στα μέσα ενημέρωσης για να κάνετε κουμάντο στην ενημέρωση κατά τη διάρκεια της διακυβέρνησής σας.</w:t>
      </w:r>
    </w:p>
    <w:p w14:paraId="0715B39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της Βουλής βρήκε ότι δώσατε 1,27 δισεκατομμύρια -και δεν είχαν αποπληρωθεί το 2015- στα μέσα </w:t>
      </w:r>
      <w:r>
        <w:rPr>
          <w:rFonts w:eastAsia="Times New Roman" w:cs="Times New Roman"/>
          <w:szCs w:val="24"/>
        </w:rPr>
        <w:lastRenderedPageBreak/>
        <w:t>ενημέρωσης, για να καθοδηγείτε εσ</w:t>
      </w:r>
      <w:r>
        <w:rPr>
          <w:rFonts w:eastAsia="Times New Roman" w:cs="Times New Roman"/>
          <w:szCs w:val="24"/>
        </w:rPr>
        <w:t>είς την ενημέρωση και να περνάει, αν θέλετε, διορθωμένη η πληροφορία στον πολίτη.</w:t>
      </w:r>
    </w:p>
    <w:p w14:paraId="0715B39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Και τώρα, ενώ ποτέ μέχρι τώρα μέσα ενημέρωσης δεν ποδηγετήθηκαν και δεν αγοράστηκαν από τις δικές σας κυβερνήσεις, τώρα που αναδεικνύονται όλα αυτά, λέτε ότι εμείς επιτιθέμεθ</w:t>
      </w:r>
      <w:r>
        <w:rPr>
          <w:rFonts w:eastAsia="Times New Roman" w:cs="Times New Roman"/>
          <w:szCs w:val="24"/>
        </w:rPr>
        <w:t>α στα μέσα ενημέρωσης, ενώ πραγματικά έχουμε εγκαταστήσει σύστημα αδειοδότησης που για πρώτη εφαρμόζεται για τα κανάλια και σας πονάει και αυτό.</w:t>
      </w:r>
    </w:p>
    <w:p w14:paraId="0715B39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βέβαια, χρησιμοποιείτε και το άλλο ψέμα για την ψήφο ομογενών. Λέτε ότι απαγορεύουμε τη συμμετοχή στη λήψη αποφάσεων των παιδιών, για το </w:t>
      </w:r>
      <w:r>
        <w:rPr>
          <w:rFonts w:eastAsia="Times New Roman" w:cs="Times New Roman"/>
          <w:szCs w:val="24"/>
          <w:lang w:val="en-US"/>
        </w:rPr>
        <w:t>brain</w:t>
      </w:r>
      <w:r w:rsidRPr="00451A1C">
        <w:rPr>
          <w:rFonts w:eastAsia="Times New Roman" w:cs="Times New Roman"/>
          <w:szCs w:val="24"/>
        </w:rPr>
        <w:t xml:space="preserve"> </w:t>
      </w:r>
      <w:r>
        <w:rPr>
          <w:rFonts w:eastAsia="Times New Roman" w:cs="Times New Roman"/>
          <w:szCs w:val="24"/>
          <w:lang w:val="en-US"/>
        </w:rPr>
        <w:t>drain</w:t>
      </w:r>
      <w:r>
        <w:rPr>
          <w:rFonts w:eastAsia="Times New Roman" w:cs="Times New Roman"/>
          <w:szCs w:val="24"/>
        </w:rPr>
        <w:t xml:space="preserve">. Δηλαδή μας κατηγορούν αυτοί που ευθύνονται για το ότι οι νέοι της Ελλάδας έφυγαν στο εξωτερικό για να </w:t>
      </w:r>
      <w:r>
        <w:rPr>
          <w:rFonts w:eastAsia="Times New Roman" w:cs="Times New Roman"/>
          <w:szCs w:val="24"/>
        </w:rPr>
        <w:t>βρουν δουλειά, αυτοί που απαγόρευσαν τη συμμετοχή στη ζωή της χώρα μας, στην εργασία των παιδιών αυτών, γιατί δεν έχουμε βρει ακόμα λύση για το θέμα της συμμετοχής τους στις εκλογές.</w:t>
      </w:r>
    </w:p>
    <w:p w14:paraId="0715B39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Ξέρετε γιατί είναι υποκριτικό; Γιατί δεν βρήκαν λύση όσα χρόνια ήταν αυτο</w:t>
      </w:r>
      <w:r>
        <w:rPr>
          <w:rFonts w:eastAsia="Times New Roman" w:cs="Times New Roman"/>
          <w:szCs w:val="24"/>
        </w:rPr>
        <w:t xml:space="preserve">ί κυβέρνηση. Και είναι, επίσης, υποκριτικό γιατί δεν έχουν λύσει ουσιαστικά ζητήματα, όπως: Σε ποια εκλογική </w:t>
      </w:r>
      <w:r>
        <w:rPr>
          <w:rFonts w:eastAsia="Times New Roman" w:cs="Times New Roman"/>
          <w:szCs w:val="24"/>
        </w:rPr>
        <w:lastRenderedPageBreak/>
        <w:t>περιφέρεια, με ποια εγγραφή σε δημοτολόγιο, σε ποιο πλαίσιο με συνταγματική αρμονία; Για να μην βάλουμε και όλα τα υπόλοιπα υποκριτικά ζητήματα που</w:t>
      </w:r>
      <w:r>
        <w:rPr>
          <w:rFonts w:eastAsia="Times New Roman" w:cs="Times New Roman"/>
          <w:szCs w:val="24"/>
        </w:rPr>
        <w:t xml:space="preserve"> έβαλαν. </w:t>
      </w:r>
    </w:p>
    <w:p w14:paraId="0715B395" w14:textId="77777777" w:rsidR="006222AF" w:rsidRDefault="006453C1">
      <w:pPr>
        <w:spacing w:after="0" w:line="600" w:lineRule="auto"/>
        <w:ind w:firstLine="720"/>
        <w:jc w:val="both"/>
        <w:rPr>
          <w:rFonts w:eastAsia="Times New Roman"/>
          <w:szCs w:val="24"/>
        </w:rPr>
      </w:pPr>
      <w:r>
        <w:rPr>
          <w:rFonts w:eastAsia="Times New Roman"/>
          <w:szCs w:val="24"/>
        </w:rPr>
        <w:t>Ο κ. Τζαβάρας, όμως, είπε στην πρωινή του τοποθέτηση ότι έχουμε μια συνήθεια και πρακτική να σωρεύουμε εκκρεμότητες και προβλήματα. Να του θυμίσω κάτι. Εννοείτε προφανώς κάτι σαν τα σκουπίδια της Ηλείας, που αφήσατε εκκρεμότητα είκοσι χρόνια, κύρ</w:t>
      </w:r>
      <w:r>
        <w:rPr>
          <w:rFonts w:eastAsia="Times New Roman"/>
          <w:szCs w:val="24"/>
        </w:rPr>
        <w:t>ιε Τζαβάρα.</w:t>
      </w:r>
    </w:p>
    <w:p w14:paraId="0715B396" w14:textId="77777777" w:rsidR="006222AF" w:rsidRDefault="006453C1">
      <w:pPr>
        <w:spacing w:after="0" w:line="600" w:lineRule="auto"/>
        <w:ind w:firstLine="720"/>
        <w:jc w:val="both"/>
        <w:rPr>
          <w:rFonts w:eastAsia="Times New Roman"/>
          <w:szCs w:val="24"/>
        </w:rPr>
      </w:pPr>
      <w:r>
        <w:rPr>
          <w:rFonts w:eastAsia="Times New Roman"/>
          <w:b/>
          <w:szCs w:val="24"/>
        </w:rPr>
        <w:t>ΚΩΝΣΤΑΝΤΙΝΟΣ ΤΖΑΒΑΡΑΣ:</w:t>
      </w:r>
      <w:r w:rsidRPr="007D0D13">
        <w:rPr>
          <w:rFonts w:eastAsia="Times New Roman"/>
          <w:szCs w:val="24"/>
        </w:rPr>
        <w:t xml:space="preserve"> Εγώ;</w:t>
      </w:r>
    </w:p>
    <w:p w14:paraId="0715B397" w14:textId="77777777" w:rsidR="006222AF" w:rsidRDefault="006453C1">
      <w:pPr>
        <w:spacing w:after="0" w:line="600" w:lineRule="auto"/>
        <w:ind w:firstLine="720"/>
        <w:jc w:val="both"/>
        <w:rPr>
          <w:rFonts w:eastAsia="Times New Roman"/>
          <w:szCs w:val="24"/>
        </w:rPr>
      </w:pPr>
      <w:r w:rsidRPr="008B123C">
        <w:rPr>
          <w:rFonts w:eastAsia="Times New Roman"/>
          <w:b/>
          <w:szCs w:val="24"/>
        </w:rPr>
        <w:t>ΣΩΚΡΑΤΗΣ ΦΑΜΕΛΛΟΣ (Αναπληρωτής Υπουργός Περιβάλλοντος και Ενέργειας):</w:t>
      </w:r>
      <w:r w:rsidRPr="008B123C">
        <w:rPr>
          <w:rFonts w:eastAsia="Times New Roman"/>
          <w:szCs w:val="24"/>
        </w:rPr>
        <w:t xml:space="preserve"> </w:t>
      </w:r>
      <w:r>
        <w:rPr>
          <w:rFonts w:eastAsia="Times New Roman"/>
          <w:szCs w:val="24"/>
        </w:rPr>
        <w:t>Γιατί είχατε την ευθύνη της πολιτείας αυτής για είκοσι χρόνια, αλλά οι πολίτες της Ηλείας το 2015 δεν μπορούσαν να μπουν στα σπίτια τους από τα σκ</w:t>
      </w:r>
      <w:r>
        <w:rPr>
          <w:rFonts w:eastAsia="Times New Roman"/>
          <w:szCs w:val="24"/>
        </w:rPr>
        <w:t>ουπίδια που ήταν βουνά στους δρόμους.</w:t>
      </w:r>
    </w:p>
    <w:p w14:paraId="0715B398" w14:textId="77777777" w:rsidR="006222AF" w:rsidRDefault="006453C1">
      <w:pPr>
        <w:spacing w:after="0" w:line="600" w:lineRule="auto"/>
        <w:ind w:firstLine="720"/>
        <w:jc w:val="both"/>
        <w:rPr>
          <w:rFonts w:eastAsia="Times New Roman"/>
          <w:b/>
          <w:szCs w:val="24"/>
        </w:rPr>
      </w:pPr>
      <w:r>
        <w:rPr>
          <w:rFonts w:eastAsia="Times New Roman"/>
          <w:b/>
          <w:szCs w:val="24"/>
        </w:rPr>
        <w:t xml:space="preserve">ΚΩΝΣΤΑΝΤΙΝΟΣ ΤΖΑΒΑΡΑΣ: </w:t>
      </w:r>
      <w:r w:rsidRPr="007D0D13">
        <w:rPr>
          <w:rFonts w:eastAsia="Times New Roman"/>
          <w:szCs w:val="24"/>
        </w:rPr>
        <w:t>Μην το κάνεις αυτό</w:t>
      </w:r>
      <w:r w:rsidRPr="00D57C3E">
        <w:rPr>
          <w:rFonts w:eastAsia="Times New Roman"/>
          <w:szCs w:val="24"/>
        </w:rPr>
        <w:t>!</w:t>
      </w:r>
    </w:p>
    <w:p w14:paraId="0715B399" w14:textId="77777777" w:rsidR="006222AF" w:rsidRDefault="006453C1">
      <w:pPr>
        <w:spacing w:after="0" w:line="600" w:lineRule="auto"/>
        <w:ind w:firstLine="720"/>
        <w:jc w:val="both"/>
        <w:rPr>
          <w:rFonts w:eastAsia="Times New Roman"/>
          <w:szCs w:val="24"/>
        </w:rPr>
      </w:pPr>
      <w:r w:rsidRPr="001A0AF0">
        <w:rPr>
          <w:rFonts w:eastAsia="Times New Roman"/>
          <w:b/>
          <w:szCs w:val="24"/>
        </w:rPr>
        <w:t>ΣΩΚΡΑΤΗΣ ΦΑΜΕΛΛΟΣ (Αναπληρωτής Υπουργός Περιβάλλοντος και Ενέργειας):</w:t>
      </w:r>
      <w:r>
        <w:rPr>
          <w:rFonts w:eastAsia="Times New Roman"/>
          <w:b/>
          <w:szCs w:val="24"/>
        </w:rPr>
        <w:t xml:space="preserve"> </w:t>
      </w:r>
      <w:r>
        <w:rPr>
          <w:rFonts w:eastAsia="Times New Roman"/>
          <w:szCs w:val="24"/>
        </w:rPr>
        <w:t xml:space="preserve">Και </w:t>
      </w:r>
      <w:r w:rsidRPr="007D0D13">
        <w:rPr>
          <w:rFonts w:eastAsia="Times New Roman"/>
          <w:szCs w:val="24"/>
        </w:rPr>
        <w:t xml:space="preserve">αυτά τα προβλήματα που τάχατες εμείς δημιουργούμε </w:t>
      </w:r>
      <w:r>
        <w:rPr>
          <w:rFonts w:eastAsia="Times New Roman"/>
          <w:szCs w:val="24"/>
        </w:rPr>
        <w:t xml:space="preserve">είναι ότι </w:t>
      </w:r>
      <w:r w:rsidRPr="007D0D13">
        <w:rPr>
          <w:rFonts w:eastAsia="Times New Roman"/>
          <w:szCs w:val="24"/>
        </w:rPr>
        <w:t>αδειοδοτήσαμε</w:t>
      </w:r>
      <w:r>
        <w:rPr>
          <w:rFonts w:eastAsia="Times New Roman"/>
          <w:szCs w:val="24"/>
        </w:rPr>
        <w:t xml:space="preserve"> τον χώρο </w:t>
      </w:r>
      <w:r>
        <w:rPr>
          <w:rFonts w:eastAsia="Times New Roman"/>
          <w:szCs w:val="24"/>
        </w:rPr>
        <w:lastRenderedPageBreak/>
        <w:t>υγειονομικής ταφής</w:t>
      </w:r>
      <w:r>
        <w:rPr>
          <w:rFonts w:eastAsia="Times New Roman"/>
          <w:szCs w:val="24"/>
        </w:rPr>
        <w:t xml:space="preserve">, </w:t>
      </w:r>
      <w:r w:rsidRPr="007D0D13">
        <w:rPr>
          <w:rFonts w:eastAsia="Times New Roman"/>
          <w:szCs w:val="24"/>
        </w:rPr>
        <w:t xml:space="preserve">αδειοδοτήσαμε και χρηματοδοτήσαμε </w:t>
      </w:r>
      <w:r>
        <w:rPr>
          <w:rFonts w:eastAsia="Times New Roman"/>
          <w:szCs w:val="24"/>
        </w:rPr>
        <w:t xml:space="preserve">τη </w:t>
      </w:r>
      <w:r w:rsidRPr="007D0D13">
        <w:rPr>
          <w:rFonts w:eastAsia="Times New Roman"/>
          <w:szCs w:val="24"/>
        </w:rPr>
        <w:t>μεταβατική λύση, διαπραγματευτήκαμε το ΣΔΙΤ στο 50% του κόστους για τον πολίτη, εντάξαμε το έργο αυτό στο ΕΣΠΑ και λύσαμε το πρόβλημα στον τόπο σα</w:t>
      </w:r>
      <w:r>
        <w:rPr>
          <w:rFonts w:eastAsia="Times New Roman"/>
          <w:szCs w:val="24"/>
        </w:rPr>
        <w:t>ς</w:t>
      </w:r>
      <w:r w:rsidRPr="007D0D13">
        <w:rPr>
          <w:rFonts w:eastAsia="Times New Roman"/>
          <w:szCs w:val="24"/>
        </w:rPr>
        <w:t>, κύριε Τζαβ</w:t>
      </w:r>
      <w:r>
        <w:rPr>
          <w:rFonts w:eastAsia="Times New Roman"/>
          <w:szCs w:val="24"/>
        </w:rPr>
        <w:t>άρα, που δεν είχατε κατορθώσει να το λύσετε.</w:t>
      </w:r>
    </w:p>
    <w:p w14:paraId="0715B39A" w14:textId="77777777" w:rsidR="006222AF" w:rsidRDefault="006453C1">
      <w:pPr>
        <w:spacing w:after="0" w:line="600" w:lineRule="auto"/>
        <w:ind w:firstLine="720"/>
        <w:jc w:val="both"/>
        <w:rPr>
          <w:rFonts w:eastAsia="Times New Roman"/>
          <w:b/>
          <w:szCs w:val="24"/>
        </w:rPr>
      </w:pPr>
      <w:r>
        <w:rPr>
          <w:rFonts w:eastAsia="Times New Roman"/>
          <w:b/>
          <w:szCs w:val="24"/>
        </w:rPr>
        <w:t>ΠΡΟΕΔΡΕΥΩΝ (Σ</w:t>
      </w:r>
      <w:r>
        <w:rPr>
          <w:rFonts w:eastAsia="Times New Roman"/>
          <w:b/>
          <w:szCs w:val="24"/>
        </w:rPr>
        <w:t xml:space="preserve">πυρίδων Λυκούδης): </w:t>
      </w:r>
      <w:r w:rsidRPr="00D14449">
        <w:rPr>
          <w:rFonts w:eastAsia="Times New Roman"/>
          <w:szCs w:val="24"/>
        </w:rPr>
        <w:t>Κύριε Υπουργέ, ολοκληρώστε</w:t>
      </w:r>
      <w:r>
        <w:rPr>
          <w:rFonts w:eastAsia="Times New Roman"/>
          <w:szCs w:val="24"/>
        </w:rPr>
        <w:t>,</w:t>
      </w:r>
      <w:r w:rsidRPr="00D14449">
        <w:rPr>
          <w:rFonts w:eastAsia="Times New Roman"/>
          <w:szCs w:val="24"/>
        </w:rPr>
        <w:t xml:space="preserve"> σας παρακαλώ.</w:t>
      </w:r>
    </w:p>
    <w:p w14:paraId="0715B39B" w14:textId="77777777" w:rsidR="006222AF" w:rsidRDefault="006453C1">
      <w:pPr>
        <w:spacing w:after="0" w:line="600" w:lineRule="auto"/>
        <w:ind w:firstLine="720"/>
        <w:jc w:val="both"/>
        <w:rPr>
          <w:rFonts w:eastAsia="Times New Roman"/>
          <w:b/>
          <w:szCs w:val="24"/>
        </w:rPr>
      </w:pPr>
      <w:r w:rsidRPr="00D57C3E">
        <w:rPr>
          <w:rFonts w:eastAsia="Times New Roman"/>
          <w:b/>
          <w:szCs w:val="24"/>
        </w:rPr>
        <w:t xml:space="preserve">ΣΩΚΡΑΤΗΣ ΦΑΜΕΛΛΟΣ (Αναπληρωτής Υπουργός Περιβάλλοντος και Ενέργειας): </w:t>
      </w:r>
      <w:r w:rsidRPr="00D14449">
        <w:rPr>
          <w:rFonts w:eastAsia="Times New Roman"/>
          <w:szCs w:val="24"/>
        </w:rPr>
        <w:t>Ολοκληρώνω, κύριε Πρόεδρε.</w:t>
      </w:r>
    </w:p>
    <w:p w14:paraId="0715B39C" w14:textId="77777777" w:rsidR="006222AF" w:rsidRDefault="006453C1">
      <w:pPr>
        <w:spacing w:after="0" w:line="600" w:lineRule="auto"/>
        <w:ind w:firstLine="720"/>
        <w:jc w:val="both"/>
        <w:rPr>
          <w:rFonts w:eastAsia="Times New Roman"/>
          <w:szCs w:val="24"/>
        </w:rPr>
      </w:pPr>
      <w:r>
        <w:rPr>
          <w:rFonts w:eastAsia="Times New Roman"/>
          <w:szCs w:val="24"/>
        </w:rPr>
        <w:t xml:space="preserve">Γιατί αυτό που κληρονομήσαμε ήταν -τα προβλήματα που τάχατες δεν λύνουμε- 80 </w:t>
      </w:r>
      <w:r>
        <w:rPr>
          <w:rFonts w:eastAsia="Times New Roman"/>
          <w:szCs w:val="24"/>
        </w:rPr>
        <w:t>000.000</w:t>
      </w:r>
      <w:r>
        <w:rPr>
          <w:rFonts w:eastAsia="Times New Roman"/>
          <w:szCs w:val="24"/>
        </w:rPr>
        <w:t xml:space="preserve"> πρόστιμα για </w:t>
      </w:r>
      <w:r>
        <w:rPr>
          <w:rFonts w:eastAsia="Times New Roman"/>
          <w:szCs w:val="24"/>
        </w:rPr>
        <w:t>τις χωματερές και τα λύματα και από τριακόσιους ΧΑΔΑ που παραλάβαμε, τώρα έχουν μείνει μόνο πενήντα, που φέτος θα ενταχθούν όλοι στο «</w:t>
      </w:r>
      <w:r>
        <w:rPr>
          <w:rFonts w:eastAsia="Times New Roman"/>
          <w:szCs w:val="24"/>
        </w:rPr>
        <w:t>ΦΙΛΟΔΗΜΟ</w:t>
      </w:r>
      <w:r>
        <w:rPr>
          <w:rFonts w:eastAsia="Times New Roman"/>
          <w:szCs w:val="24"/>
        </w:rPr>
        <w:t>».</w:t>
      </w:r>
    </w:p>
    <w:p w14:paraId="0715B39D" w14:textId="77777777" w:rsidR="006222AF" w:rsidRDefault="006453C1">
      <w:pPr>
        <w:spacing w:after="0" w:line="600" w:lineRule="auto"/>
        <w:ind w:firstLine="720"/>
        <w:jc w:val="both"/>
        <w:rPr>
          <w:rFonts w:eastAsia="Times New Roman"/>
          <w:szCs w:val="24"/>
        </w:rPr>
      </w:pPr>
      <w:r>
        <w:rPr>
          <w:rFonts w:eastAsia="Times New Roman"/>
          <w:szCs w:val="24"/>
        </w:rPr>
        <w:t>Και πράγματι μια μεγάλη εκκρεμότητα που λύνει αυτό το νομοσχέδιο είναι η εκκρεμότητα των στερεών αποβλήτων, γιατί θα έχουμε πλέον αρμοδιότητες στους δήμους για τα πράσινα σημεία, την κομποστοποίηση, τη μεταφόρτωση που δεν είχαν μέχρι τώρα για να είναι τα κ</w:t>
      </w:r>
      <w:r>
        <w:rPr>
          <w:rFonts w:eastAsia="Times New Roman"/>
          <w:szCs w:val="24"/>
        </w:rPr>
        <w:t xml:space="preserve">ύτταρα της κυκλικής οικονομίας, ισχυρούς </w:t>
      </w:r>
      <w:r>
        <w:rPr>
          <w:rFonts w:eastAsia="Times New Roman"/>
          <w:szCs w:val="24"/>
        </w:rPr>
        <w:lastRenderedPageBreak/>
        <w:t xml:space="preserve">ΦΟΔΣΑ με δημοκρατικές λειτουργίες με αποκλειστικό ρόλο στην πρωτοβάθμια αυτοδιοίκηση. Δεν το είχαν ξεκαθαρίσει ούτε αυτό. </w:t>
      </w:r>
    </w:p>
    <w:p w14:paraId="0715B39E" w14:textId="77777777" w:rsidR="006222AF" w:rsidRDefault="006453C1">
      <w:pPr>
        <w:spacing w:after="0" w:line="600" w:lineRule="auto"/>
        <w:ind w:firstLine="720"/>
        <w:jc w:val="both"/>
        <w:rPr>
          <w:rFonts w:eastAsia="Times New Roman"/>
          <w:szCs w:val="24"/>
        </w:rPr>
      </w:pPr>
      <w:r>
        <w:rPr>
          <w:rFonts w:eastAsia="Times New Roman"/>
          <w:szCs w:val="24"/>
        </w:rPr>
        <w:t xml:space="preserve">Τοπικά σχέδια απορριμμάτων κατοχυρώνονται τώρα σε αυτόν τον νόμο, ρυθμίσεις για τη νησιωτικότητα, ώστε να μπορούν οι νησιωτικοί ΦΟΔΣΑ να υπάρχουν και να λειτουργούν και βέβαια να γίνεται επιτέλους συζήτηση στα δημοτικά συμβούλια για την ανακύκλωση και την </w:t>
      </w:r>
      <w:r>
        <w:rPr>
          <w:rFonts w:eastAsia="Times New Roman"/>
          <w:szCs w:val="24"/>
        </w:rPr>
        <w:t xml:space="preserve">τιμολογιακή πολιτική, ώστε μέσα στο 2018 να γίνει υποχρεωτική και η διαλογή του οργανικού, όπως πήραμε και </w:t>
      </w:r>
      <w:r>
        <w:rPr>
          <w:rFonts w:eastAsia="Times New Roman"/>
          <w:szCs w:val="24"/>
        </w:rPr>
        <w:t>τη</w:t>
      </w:r>
      <w:r>
        <w:rPr>
          <w:rFonts w:eastAsia="Times New Roman"/>
          <w:szCs w:val="24"/>
        </w:rPr>
        <w:t xml:space="preserve"> μεγάλη πρωτοβουλία για την πλαστική σακούλα. </w:t>
      </w:r>
    </w:p>
    <w:p w14:paraId="0715B39F"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sidRPr="00D14449">
        <w:rPr>
          <w:rFonts w:eastAsia="Times New Roman"/>
          <w:szCs w:val="24"/>
        </w:rPr>
        <w:t>Σας παρακαλώ, κύριε Υπουργέ, ολοκληρώστε.</w:t>
      </w:r>
    </w:p>
    <w:p w14:paraId="0715B3A0" w14:textId="77777777" w:rsidR="006222AF" w:rsidRDefault="006453C1">
      <w:pPr>
        <w:spacing w:after="0" w:line="600" w:lineRule="auto"/>
        <w:ind w:firstLine="720"/>
        <w:jc w:val="both"/>
        <w:rPr>
          <w:rFonts w:eastAsia="Times New Roman"/>
          <w:szCs w:val="24"/>
        </w:rPr>
      </w:pPr>
      <w:r w:rsidRPr="004A6151">
        <w:rPr>
          <w:rFonts w:eastAsia="Times New Roman"/>
          <w:b/>
          <w:szCs w:val="24"/>
        </w:rPr>
        <w:t>ΣΩΚΡΑΤΗΣ ΦΑΜΕΛΛΟΣ (Αναπληρ</w:t>
      </w:r>
      <w:r w:rsidRPr="004A6151">
        <w:rPr>
          <w:rFonts w:eastAsia="Times New Roman"/>
          <w:b/>
          <w:szCs w:val="24"/>
        </w:rPr>
        <w:t xml:space="preserve">ωτής Υπουργός Περιβάλλοντος και Ενέργειας): </w:t>
      </w:r>
      <w:r>
        <w:rPr>
          <w:rFonts w:eastAsia="Times New Roman"/>
          <w:szCs w:val="24"/>
        </w:rPr>
        <w:t>Αυτές είναι οι προτάσεις, οι οποίες περνάνε σε αυτό το νομοσχέδιο, μια ακόμη μεγάλη μεταρρύθμιση, που όπως βλέπετε δεν μαζεύει προβλήματα, αλλά λύνει προβλήματα.</w:t>
      </w:r>
    </w:p>
    <w:p w14:paraId="0715B3A1" w14:textId="77777777" w:rsidR="006222AF" w:rsidRDefault="006453C1">
      <w:pPr>
        <w:spacing w:after="0" w:line="600" w:lineRule="auto"/>
        <w:ind w:firstLine="720"/>
        <w:jc w:val="both"/>
        <w:rPr>
          <w:rFonts w:eastAsia="Times New Roman"/>
          <w:szCs w:val="24"/>
        </w:rPr>
      </w:pPr>
      <w:r>
        <w:rPr>
          <w:rFonts w:eastAsia="Times New Roman"/>
          <w:szCs w:val="24"/>
        </w:rPr>
        <w:t>Σας ευχαριστώ.</w:t>
      </w:r>
    </w:p>
    <w:p w14:paraId="0715B3A2" w14:textId="77777777" w:rsidR="006222AF" w:rsidRDefault="006453C1">
      <w:pPr>
        <w:spacing w:after="0" w:line="600" w:lineRule="auto"/>
        <w:ind w:firstLine="720"/>
        <w:jc w:val="center"/>
        <w:rPr>
          <w:rFonts w:eastAsia="Times New Roman"/>
          <w:szCs w:val="24"/>
        </w:rPr>
      </w:pPr>
      <w:r>
        <w:rPr>
          <w:rFonts w:eastAsia="Times New Roman" w:cs="Times New Roman"/>
          <w:szCs w:val="24"/>
        </w:rPr>
        <w:t>(Χειροκροτήματα από την πτέρυγα του</w:t>
      </w:r>
      <w:r>
        <w:rPr>
          <w:rFonts w:eastAsia="Times New Roman" w:cs="Times New Roman"/>
          <w:szCs w:val="24"/>
        </w:rPr>
        <w:t xml:space="preserve"> ΣΥΡΙΖΑ)</w:t>
      </w:r>
    </w:p>
    <w:p w14:paraId="0715B3A3" w14:textId="77777777" w:rsidR="006222AF" w:rsidRDefault="006453C1">
      <w:pPr>
        <w:spacing w:after="0" w:line="600" w:lineRule="auto"/>
        <w:ind w:firstLine="720"/>
        <w:jc w:val="both"/>
        <w:rPr>
          <w:rFonts w:eastAsia="Times New Roman"/>
          <w:szCs w:val="24"/>
        </w:rPr>
      </w:pPr>
      <w:r w:rsidRPr="007D0D13">
        <w:rPr>
          <w:rFonts w:eastAsia="Times New Roman"/>
          <w:b/>
          <w:szCs w:val="24"/>
        </w:rPr>
        <w:lastRenderedPageBreak/>
        <w:t>ΠΡΟΕΔΡΕΥΩΝ (Σπυρίδων Λυκούδης):</w:t>
      </w:r>
      <w:r>
        <w:rPr>
          <w:rFonts w:eastAsia="Times New Roman"/>
          <w:b/>
          <w:szCs w:val="24"/>
        </w:rPr>
        <w:t xml:space="preserve"> </w:t>
      </w:r>
      <w:r w:rsidRPr="00B925D6">
        <w:rPr>
          <w:rFonts w:eastAsia="Times New Roman"/>
          <w:szCs w:val="24"/>
        </w:rPr>
        <w:t>Ο συνάδελφος</w:t>
      </w:r>
      <w:r>
        <w:rPr>
          <w:rFonts w:eastAsia="Times New Roman"/>
          <w:szCs w:val="24"/>
        </w:rPr>
        <w:t xml:space="preserve"> </w:t>
      </w:r>
      <w:r w:rsidRPr="00B925D6">
        <w:rPr>
          <w:rFonts w:eastAsia="Times New Roman"/>
          <w:szCs w:val="24"/>
        </w:rPr>
        <w:t>κ. Στέργιος Γιαννάκης έχει τον λόγο.</w:t>
      </w:r>
    </w:p>
    <w:p w14:paraId="0715B3A4" w14:textId="77777777" w:rsidR="006222AF" w:rsidRDefault="006453C1">
      <w:pPr>
        <w:spacing w:after="0" w:line="600" w:lineRule="auto"/>
        <w:ind w:firstLine="720"/>
        <w:jc w:val="both"/>
        <w:rPr>
          <w:rFonts w:eastAsia="Times New Roman"/>
          <w:szCs w:val="24"/>
        </w:rPr>
      </w:pPr>
      <w:r w:rsidRPr="007D0D13">
        <w:rPr>
          <w:rFonts w:eastAsia="Times New Roman"/>
          <w:b/>
          <w:szCs w:val="24"/>
        </w:rPr>
        <w:t>ΣΤΕΡΓΙΟΣ ΓΙΑΝΝΑΚΗΣ:</w:t>
      </w:r>
      <w:r>
        <w:rPr>
          <w:rFonts w:eastAsia="Times New Roman"/>
          <w:b/>
          <w:szCs w:val="24"/>
        </w:rPr>
        <w:t xml:space="preserve"> </w:t>
      </w:r>
      <w:r>
        <w:rPr>
          <w:rFonts w:eastAsia="Times New Roman"/>
          <w:szCs w:val="24"/>
        </w:rPr>
        <w:t>Κύριε Πρόεδρε, κυρίες και κύριοι συνάδελφοι Βουλευτές, καλούμαστε σήμερα να ψηφίσουμε ένα νομοσχέδιο πολυαναμενόμενο, αφού έχει ήδη προαγγελθεί ε</w:t>
      </w:r>
      <w:r>
        <w:rPr>
          <w:rFonts w:eastAsia="Times New Roman"/>
          <w:szCs w:val="24"/>
        </w:rPr>
        <w:t>δώ και δυόμισι χρόνια περίπου. Και έρχεται ακριβώς πριν σταματήσει η Βουλή τις εργασίες της ως Ολομέλεια.</w:t>
      </w:r>
    </w:p>
    <w:p w14:paraId="0715B3A5" w14:textId="77777777" w:rsidR="006222AF" w:rsidRDefault="006453C1">
      <w:pPr>
        <w:spacing w:after="0" w:line="600" w:lineRule="auto"/>
        <w:ind w:firstLine="720"/>
        <w:jc w:val="both"/>
        <w:rPr>
          <w:rFonts w:eastAsia="Times New Roman"/>
          <w:szCs w:val="24"/>
        </w:rPr>
      </w:pPr>
      <w:r>
        <w:rPr>
          <w:rFonts w:eastAsia="Times New Roman"/>
          <w:szCs w:val="24"/>
        </w:rPr>
        <w:t>Γιατί αυτή η καθυστέρηση; Για να μην υπάρξει φυσικά ο απαιτούμενος χρόνος να συζητηθεί διεξοδικά και να αναδειχθούν οι λεπτομέρειες αυτού του τόσο σημ</w:t>
      </w:r>
      <w:r>
        <w:rPr>
          <w:rFonts w:eastAsia="Times New Roman"/>
          <w:szCs w:val="24"/>
        </w:rPr>
        <w:t xml:space="preserve">αντικού νομοσχεδίου. </w:t>
      </w:r>
    </w:p>
    <w:p w14:paraId="0715B3A6" w14:textId="77777777" w:rsidR="006222AF" w:rsidRDefault="006453C1">
      <w:pPr>
        <w:spacing w:after="0" w:line="600" w:lineRule="auto"/>
        <w:ind w:firstLine="720"/>
        <w:jc w:val="both"/>
        <w:rPr>
          <w:rFonts w:eastAsia="Times New Roman"/>
          <w:szCs w:val="24"/>
        </w:rPr>
      </w:pPr>
      <w:r>
        <w:rPr>
          <w:rFonts w:eastAsia="Times New Roman"/>
          <w:szCs w:val="24"/>
        </w:rPr>
        <w:t xml:space="preserve">Είναι περισσότερο από σαφές ότι δεν θέλετε να αναδειχθεί το γεγονός ότι το μόνο που επιχειρείτε με αυτό το νομοσχέδιο είναι μόνο το εκλογικό μαγείρεμα με την υιοθέτηση της δήθεν απλής αναλογικής, χωρίς να αντιμετωπίζετε κανένα από τα </w:t>
      </w:r>
      <w:r>
        <w:rPr>
          <w:rFonts w:eastAsia="Times New Roman"/>
          <w:szCs w:val="24"/>
        </w:rPr>
        <w:t xml:space="preserve">μεγάλα προβλήματα που ούτως ή άλλως υπάρχουν στην </w:t>
      </w:r>
      <w:r>
        <w:rPr>
          <w:rFonts w:eastAsia="Times New Roman"/>
          <w:szCs w:val="24"/>
        </w:rPr>
        <w:t>τοπική α</w:t>
      </w:r>
      <w:r>
        <w:rPr>
          <w:rFonts w:eastAsia="Times New Roman"/>
          <w:szCs w:val="24"/>
        </w:rPr>
        <w:t>υτοδιοίκηση. Δεν αγγίζετε την ουσία. Δεν υπάρχει καμμία πρόνοια για την αντιμετώπιση της γραφειοκρατίας, της πολυνομίας, της σύγχυσης αρμοδιοτήτων, της έλλειψης πόρων, του στρεβλού ελεγκτικού πλαισί</w:t>
      </w:r>
      <w:r>
        <w:rPr>
          <w:rFonts w:eastAsia="Times New Roman"/>
          <w:szCs w:val="24"/>
        </w:rPr>
        <w:t>ου, της έλλειψης προσωπικού.</w:t>
      </w:r>
    </w:p>
    <w:p w14:paraId="0715B3A7"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Αντί για την προαπαιτούμενη μεταρρύθμιση οδηγείται την </w:t>
      </w:r>
      <w:r>
        <w:rPr>
          <w:rFonts w:eastAsia="Times New Roman"/>
          <w:szCs w:val="24"/>
        </w:rPr>
        <w:t>τοπική α</w:t>
      </w:r>
      <w:r>
        <w:rPr>
          <w:rFonts w:eastAsia="Times New Roman"/>
          <w:szCs w:val="24"/>
        </w:rPr>
        <w:t>υτοδιοίκηση στην απορρύθμιση, τη διάλυση, την ακυβερνησία, το χάος και νομιμοποιείτε τη συναλλαγή. Δεν είναι, όμως, η πρώτη φορά που υιοθετείται αυτήν την πρακτική.</w:t>
      </w:r>
      <w:r>
        <w:rPr>
          <w:rFonts w:eastAsia="Times New Roman"/>
          <w:szCs w:val="24"/>
        </w:rPr>
        <w:t xml:space="preserve"> Τριάμισι χρόνια τώρα δεν αφήσατε κανέναν θεσμό όρθιο. Ό,τι δεν ελέγχετε, το καταργείτε αμέσως και το ακυρώνετε.</w:t>
      </w:r>
    </w:p>
    <w:p w14:paraId="0715B3A8" w14:textId="77777777" w:rsidR="006222AF" w:rsidRDefault="006453C1">
      <w:pPr>
        <w:spacing w:after="0" w:line="600" w:lineRule="auto"/>
        <w:ind w:firstLine="720"/>
        <w:jc w:val="both"/>
        <w:rPr>
          <w:rFonts w:eastAsia="Times New Roman"/>
          <w:szCs w:val="24"/>
        </w:rPr>
      </w:pPr>
      <w:r>
        <w:rPr>
          <w:rFonts w:eastAsia="Times New Roman"/>
          <w:szCs w:val="24"/>
        </w:rPr>
        <w:t>Προσδεμένοι στο άρμα της πολιτικής πονηρίας επιμένετε στις ιδεοληπτικές σας εμμονές και τις προειλημμένες αποφάσεις ερήμην της κοινωνίας, ερήμη</w:t>
      </w:r>
      <w:r>
        <w:rPr>
          <w:rFonts w:eastAsia="Times New Roman"/>
          <w:szCs w:val="24"/>
        </w:rPr>
        <w:t xml:space="preserve">ν των αρμόδιων φορέων με την κάθετη αντίδραση των εργαζομένων στην </w:t>
      </w:r>
      <w:r>
        <w:rPr>
          <w:rFonts w:eastAsia="Times New Roman"/>
          <w:szCs w:val="24"/>
        </w:rPr>
        <w:t>τοπική α</w:t>
      </w:r>
      <w:r>
        <w:rPr>
          <w:rFonts w:eastAsia="Times New Roman"/>
          <w:szCs w:val="24"/>
        </w:rPr>
        <w:t xml:space="preserve">υτοδιοίκηση, την άρνηση της ΚΕΔΕ και της Ένωσης Περιφερειών </w:t>
      </w:r>
      <w:r>
        <w:rPr>
          <w:rFonts w:eastAsia="Times New Roman"/>
          <w:szCs w:val="24"/>
        </w:rPr>
        <w:t>Ελλάδα</w:t>
      </w:r>
      <w:r>
        <w:rPr>
          <w:rFonts w:eastAsia="Times New Roman"/>
          <w:szCs w:val="24"/>
        </w:rPr>
        <w:t>ς.</w:t>
      </w:r>
    </w:p>
    <w:p w14:paraId="0715B3A9" w14:textId="77777777" w:rsidR="006222AF" w:rsidRDefault="006453C1">
      <w:pPr>
        <w:spacing w:after="0" w:line="600" w:lineRule="auto"/>
        <w:ind w:firstLine="720"/>
        <w:jc w:val="both"/>
        <w:rPr>
          <w:rFonts w:eastAsia="Times New Roman"/>
          <w:szCs w:val="24"/>
        </w:rPr>
      </w:pPr>
      <w:r>
        <w:rPr>
          <w:rFonts w:eastAsia="Times New Roman"/>
          <w:szCs w:val="24"/>
        </w:rPr>
        <w:t xml:space="preserve">Δεν σας ενδιαφέρει καθόλου η θωράκιση της </w:t>
      </w:r>
      <w:r>
        <w:rPr>
          <w:rFonts w:eastAsia="Times New Roman"/>
          <w:szCs w:val="24"/>
        </w:rPr>
        <w:t>τοπικής α</w:t>
      </w:r>
      <w:r>
        <w:rPr>
          <w:rFonts w:eastAsia="Times New Roman"/>
          <w:szCs w:val="24"/>
        </w:rPr>
        <w:t>υτοδιοίκησης. Νοιάζεστε μόνο για την ενδυνάμωση πιθανόν των ε</w:t>
      </w:r>
      <w:r>
        <w:rPr>
          <w:rFonts w:eastAsia="Times New Roman"/>
          <w:szCs w:val="24"/>
        </w:rPr>
        <w:t>κλογικών σας ποσοστών και από εκεί και πέρα γαία πυρί μιχθήτω.</w:t>
      </w:r>
    </w:p>
    <w:p w14:paraId="0715B3AA" w14:textId="77777777" w:rsidR="006222AF" w:rsidRDefault="006453C1">
      <w:pPr>
        <w:spacing w:after="0" w:line="600" w:lineRule="auto"/>
        <w:ind w:firstLine="720"/>
        <w:jc w:val="both"/>
        <w:rPr>
          <w:rFonts w:eastAsia="Times New Roman"/>
          <w:szCs w:val="24"/>
        </w:rPr>
      </w:pPr>
      <w:r>
        <w:rPr>
          <w:rFonts w:eastAsia="Times New Roman"/>
          <w:szCs w:val="24"/>
        </w:rPr>
        <w:t xml:space="preserve">Και στο προκείμενο, όμως, πάλι κοροϊδεύετε τον κόσμο με τα περί απλής αναλογικής. Πείτε στον κόσμο ότι η απλή αναλογική ισχύει μόνο για την εκλογή των δημοτικών συμβούλων την πρώτη Κυριακή και </w:t>
      </w:r>
      <w:r>
        <w:rPr>
          <w:rFonts w:eastAsia="Times New Roman"/>
          <w:szCs w:val="24"/>
        </w:rPr>
        <w:t xml:space="preserve">τη δεύτερη Κυριακή πάμε στο απολύτως </w:t>
      </w:r>
      <w:r>
        <w:rPr>
          <w:rFonts w:eastAsia="Times New Roman"/>
          <w:szCs w:val="24"/>
        </w:rPr>
        <w:lastRenderedPageBreak/>
        <w:t xml:space="preserve">πλειοψηφικό σύστημα για την εκλογή του δημάρχου. Και αν υπάρξει δυσαρμονία μεταξύ δημάρχου ή περιφερειάρχη και συμβούλων, τότε τι γίνεται σε </w:t>
      </w:r>
      <w:r>
        <w:rPr>
          <w:rFonts w:eastAsia="Times New Roman"/>
          <w:szCs w:val="24"/>
        </w:rPr>
        <w:t>αυτή</w:t>
      </w:r>
      <w:r>
        <w:rPr>
          <w:rFonts w:eastAsia="Times New Roman"/>
          <w:szCs w:val="24"/>
        </w:rPr>
        <w:t xml:space="preserve"> την περίπτωση; </w:t>
      </w:r>
    </w:p>
    <w:p w14:paraId="0715B3AB" w14:textId="77777777" w:rsidR="006222AF" w:rsidRDefault="006453C1">
      <w:pPr>
        <w:spacing w:after="0" w:line="600" w:lineRule="auto"/>
        <w:ind w:firstLine="720"/>
        <w:jc w:val="both"/>
        <w:rPr>
          <w:rFonts w:eastAsia="Times New Roman"/>
          <w:szCs w:val="24"/>
        </w:rPr>
      </w:pPr>
      <w:r>
        <w:rPr>
          <w:rFonts w:eastAsia="Times New Roman"/>
          <w:szCs w:val="24"/>
        </w:rPr>
        <w:t xml:space="preserve">Φυσικά ακυβερνησία που θα την πληρώνουν οι πολίτες, αφού </w:t>
      </w:r>
      <w:r>
        <w:rPr>
          <w:rFonts w:eastAsia="Times New Roman"/>
          <w:szCs w:val="24"/>
        </w:rPr>
        <w:t>τίποτα δεν θα λειτουργεί, τα σκουπίδια δεν θα μαζεύονται, τεχνικά έργα δεν θα γίνονται. Θα επικρατεί παράλυση και διοικητικό χάος, λειτουργική αποδόμηση και ενίσχυση των φαινομένων λαϊκισμού και συναλλαγής.</w:t>
      </w:r>
    </w:p>
    <w:p w14:paraId="0715B3AC" w14:textId="77777777" w:rsidR="006222AF" w:rsidRDefault="006453C1">
      <w:pPr>
        <w:spacing w:after="0" w:line="600" w:lineRule="auto"/>
        <w:ind w:firstLine="720"/>
        <w:jc w:val="both"/>
        <w:rPr>
          <w:rFonts w:eastAsia="Times New Roman"/>
          <w:szCs w:val="24"/>
        </w:rPr>
      </w:pPr>
      <w:r>
        <w:rPr>
          <w:rFonts w:eastAsia="Times New Roman"/>
          <w:szCs w:val="24"/>
        </w:rPr>
        <w:t>Καθιστάτε αδύναμη τη διακυβέρνηση στο εσωτερικό τ</w:t>
      </w:r>
      <w:r>
        <w:rPr>
          <w:rFonts w:eastAsia="Times New Roman"/>
          <w:szCs w:val="24"/>
        </w:rPr>
        <w:t xml:space="preserve">ων δημοτικών και περιφερειακών συμβουλίων. Καθιστάτε αδύναμο τον δήμαρχο και τον περιφερειάρχη και άρα, εκτεθειμένους σε τοπικά ή υπερτοπικά συμφέροντα. </w:t>
      </w:r>
    </w:p>
    <w:p w14:paraId="0715B3AD" w14:textId="77777777" w:rsidR="006222AF" w:rsidRDefault="006453C1">
      <w:pPr>
        <w:spacing w:after="0" w:line="600" w:lineRule="auto"/>
        <w:ind w:firstLine="720"/>
        <w:jc w:val="both"/>
        <w:rPr>
          <w:rFonts w:eastAsia="Times New Roman"/>
          <w:szCs w:val="24"/>
        </w:rPr>
      </w:pPr>
      <w:r>
        <w:rPr>
          <w:rFonts w:eastAsia="Times New Roman"/>
          <w:szCs w:val="24"/>
        </w:rPr>
        <w:t xml:space="preserve">Η </w:t>
      </w:r>
      <w:r>
        <w:rPr>
          <w:rFonts w:eastAsia="Times New Roman"/>
          <w:szCs w:val="24"/>
        </w:rPr>
        <w:t>τοπική α</w:t>
      </w:r>
      <w:r>
        <w:rPr>
          <w:rFonts w:eastAsia="Times New Roman"/>
          <w:szCs w:val="24"/>
        </w:rPr>
        <w:t>υτοδιοίκηση έχει μία και μόνο αποστολή, σύμφωνα με το Σύνταγμα: Την αρχή της αποτελεσματικότ</w:t>
      </w:r>
      <w:r>
        <w:rPr>
          <w:rFonts w:eastAsia="Times New Roman"/>
          <w:szCs w:val="24"/>
        </w:rPr>
        <w:t xml:space="preserve">ητας. Κι αυτή ακόμα τη συνταγματική αρχή την ακυρώνετε με τούτο το νομοσχέδιο.  </w:t>
      </w:r>
    </w:p>
    <w:p w14:paraId="0715B3AE" w14:textId="77777777" w:rsidR="006222AF" w:rsidRDefault="006453C1">
      <w:pPr>
        <w:spacing w:after="0" w:line="600" w:lineRule="auto"/>
        <w:ind w:firstLine="720"/>
        <w:jc w:val="both"/>
        <w:rPr>
          <w:rFonts w:eastAsia="Times New Roman"/>
          <w:szCs w:val="24"/>
        </w:rPr>
      </w:pPr>
      <w:r>
        <w:rPr>
          <w:rFonts w:eastAsia="Times New Roman"/>
          <w:szCs w:val="24"/>
        </w:rPr>
        <w:t xml:space="preserve">Εμείς, αγαπητοί συνάδελφοι, όχι μόνο δεν θα ψηφίσουμε αυτό το νομοσχέδιο, αλλά δεσμευόμαστε ότι η δική μας κυβέρνηση, η κυβέρνηση της Νέας Δημοκρατίας, θα αλλάξει </w:t>
      </w:r>
      <w:r>
        <w:rPr>
          <w:rFonts w:eastAsia="Times New Roman"/>
          <w:szCs w:val="24"/>
        </w:rPr>
        <w:t>αυτό</w:t>
      </w:r>
      <w:r>
        <w:rPr>
          <w:rFonts w:eastAsia="Times New Roman"/>
          <w:szCs w:val="24"/>
        </w:rPr>
        <w:t xml:space="preserve"> τον </w:t>
      </w:r>
      <w:r>
        <w:rPr>
          <w:rFonts w:eastAsia="Times New Roman"/>
          <w:szCs w:val="24"/>
        </w:rPr>
        <w:lastRenderedPageBreak/>
        <w:t>νόμ</w:t>
      </w:r>
      <w:r>
        <w:rPr>
          <w:rFonts w:eastAsia="Times New Roman"/>
          <w:szCs w:val="24"/>
        </w:rPr>
        <w:t xml:space="preserve">ο, με την ελπίδα να μην εφαρμοστεί ποτέ. Γιατί θέλουμε μία </w:t>
      </w:r>
      <w:r>
        <w:rPr>
          <w:rFonts w:eastAsia="Times New Roman"/>
          <w:szCs w:val="24"/>
        </w:rPr>
        <w:t>α</w:t>
      </w:r>
      <w:r>
        <w:rPr>
          <w:rFonts w:eastAsia="Times New Roman"/>
          <w:szCs w:val="24"/>
        </w:rPr>
        <w:t xml:space="preserve">υτοδιοίκηση αυτόνομη και αποτελεσματική, που να δίνει απαντήσεις στα πραγματικά προβλήματα των πολιτών και που θα ξαναπιάσει το νήμα των σχέσεων με την κοινωνία της πόλης και της περιφέρειας. Θέλουμε μία </w:t>
      </w:r>
      <w:r>
        <w:rPr>
          <w:rFonts w:eastAsia="Times New Roman"/>
          <w:szCs w:val="24"/>
        </w:rPr>
        <w:t>α</w:t>
      </w:r>
      <w:r>
        <w:rPr>
          <w:rFonts w:eastAsia="Times New Roman"/>
          <w:szCs w:val="24"/>
        </w:rPr>
        <w:t>υτοδιοίκηση που θα αντικατοπτρίζει τη θέληση των το</w:t>
      </w:r>
      <w:r>
        <w:rPr>
          <w:rFonts w:eastAsia="Times New Roman"/>
          <w:szCs w:val="24"/>
        </w:rPr>
        <w:t xml:space="preserve">πικών κοινωνικών και δεν θα πατρονάρεται από κομματικούς, κυβερνητικούς εγκάθετους. </w:t>
      </w:r>
    </w:p>
    <w:p w14:paraId="0715B3AF" w14:textId="77777777" w:rsidR="006222AF" w:rsidRDefault="006453C1">
      <w:pPr>
        <w:spacing w:after="0" w:line="600" w:lineRule="auto"/>
        <w:ind w:firstLine="720"/>
        <w:jc w:val="both"/>
        <w:rPr>
          <w:rFonts w:eastAsia="Times New Roman"/>
          <w:szCs w:val="24"/>
        </w:rPr>
      </w:pPr>
      <w:r>
        <w:rPr>
          <w:rFonts w:eastAsia="Times New Roman"/>
          <w:szCs w:val="24"/>
        </w:rPr>
        <w:t>Τελειώνω με δύο λέξεις για την ψήφο των Ελλήνων του εξωτερικού. Μπορώ να καταλάβω γιατί δεν θέλετε να τους δώσετε το δικαίωμα ψήφου. Γιατί γνωρίζετε ότι δεν πρόκειται να σ</w:t>
      </w:r>
      <w:r>
        <w:rPr>
          <w:rFonts w:eastAsia="Times New Roman"/>
          <w:szCs w:val="24"/>
        </w:rPr>
        <w:t>ας ψηφίσουν. Τα τελευταία χρόνια και από τον νομό μου, τον Νομό Πρεβέζης, έφυγαν, κυρίως για χώρες της Ευρωπαϊκής Ένωσης, νέοι, κατά κύριο λόγο ειδικευμένοι επιστήμονες. Αυτοί, λοιπόν, οι άνθρωποι δεν θέλουν τη δική σας Ελλάδα. Θέλουν μία Ελλάδα που να μοι</w:t>
      </w:r>
      <w:r>
        <w:rPr>
          <w:rFonts w:eastAsia="Times New Roman"/>
          <w:szCs w:val="24"/>
        </w:rPr>
        <w:t xml:space="preserve">άζει με τις χώρες που σήμερα ζουν σαν άνθρωποι, σύμφωνα με τα προσόντα τους. </w:t>
      </w:r>
    </w:p>
    <w:p w14:paraId="0715B3B0" w14:textId="77777777" w:rsidR="006222AF" w:rsidRDefault="006453C1">
      <w:pPr>
        <w:spacing w:after="0" w:line="600" w:lineRule="auto"/>
        <w:ind w:firstLine="720"/>
        <w:jc w:val="both"/>
        <w:rPr>
          <w:rFonts w:eastAsia="Times New Roman"/>
          <w:szCs w:val="24"/>
        </w:rPr>
      </w:pPr>
      <w:r>
        <w:rPr>
          <w:rFonts w:eastAsia="Times New Roman"/>
          <w:szCs w:val="24"/>
        </w:rPr>
        <w:lastRenderedPageBreak/>
        <w:t>Αυτός είναι ο μόνος λόγος που επινοείτε διάφορα τερτίπια, φτιάχνετε επιτροπές και στέλνετε στις καλένδες τη δυνατότητα να ψηφίσουν, να εκφραστούν και να επηρεάσουν την τύχη της χ</w:t>
      </w:r>
      <w:r>
        <w:rPr>
          <w:rFonts w:eastAsia="Times New Roman"/>
          <w:szCs w:val="24"/>
        </w:rPr>
        <w:t>ώρας μας.</w:t>
      </w:r>
    </w:p>
    <w:p w14:paraId="0715B3B1" w14:textId="77777777" w:rsidR="006222AF" w:rsidRDefault="006453C1">
      <w:pPr>
        <w:spacing w:after="0" w:line="600" w:lineRule="auto"/>
        <w:ind w:firstLine="720"/>
        <w:jc w:val="both"/>
        <w:rPr>
          <w:rFonts w:eastAsia="Times New Roman"/>
          <w:szCs w:val="24"/>
        </w:rPr>
      </w:pPr>
      <w:r>
        <w:rPr>
          <w:rFonts w:eastAsia="Times New Roman"/>
          <w:szCs w:val="24"/>
        </w:rPr>
        <w:t xml:space="preserve">Σας ευχαριστώ πολύ.     </w:t>
      </w:r>
    </w:p>
    <w:p w14:paraId="0715B3B2" w14:textId="77777777" w:rsidR="006222AF" w:rsidRDefault="006453C1">
      <w:pPr>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0715B3B3" w14:textId="77777777" w:rsidR="006222AF" w:rsidRDefault="006453C1">
      <w:pPr>
        <w:spacing w:after="0" w:line="600" w:lineRule="auto"/>
        <w:ind w:firstLine="720"/>
        <w:jc w:val="both"/>
        <w:rPr>
          <w:rFonts w:eastAsia="Times New Roman"/>
          <w:szCs w:val="24"/>
        </w:rPr>
      </w:pPr>
      <w:r w:rsidRPr="008760E0">
        <w:rPr>
          <w:rFonts w:eastAsia="Times New Roman"/>
          <w:b/>
          <w:szCs w:val="24"/>
        </w:rPr>
        <w:t>ΠΡΟΕΔΡΕΥ</w:t>
      </w:r>
      <w:r>
        <w:rPr>
          <w:rFonts w:eastAsia="Times New Roman"/>
          <w:b/>
          <w:szCs w:val="24"/>
        </w:rPr>
        <w:t>ΩΝ</w:t>
      </w:r>
      <w:r w:rsidRPr="008760E0">
        <w:rPr>
          <w:rFonts w:eastAsia="Times New Roman"/>
          <w:b/>
          <w:szCs w:val="24"/>
        </w:rPr>
        <w:t xml:space="preserve"> (</w:t>
      </w:r>
      <w:r>
        <w:rPr>
          <w:rFonts w:eastAsia="Times New Roman"/>
          <w:b/>
          <w:szCs w:val="24"/>
        </w:rPr>
        <w:t>Σπυρίδων Λυκούδης</w:t>
      </w:r>
      <w:r w:rsidRPr="008760E0">
        <w:rPr>
          <w:rFonts w:eastAsia="Times New Roman"/>
          <w:b/>
          <w:szCs w:val="24"/>
        </w:rPr>
        <w:t xml:space="preserve">): </w:t>
      </w:r>
      <w:r>
        <w:rPr>
          <w:rFonts w:eastAsia="Times New Roman"/>
          <w:szCs w:val="24"/>
        </w:rPr>
        <w:t>Ευχαριστώ, κύριε συνάδελφε.</w:t>
      </w:r>
    </w:p>
    <w:p w14:paraId="0715B3B4" w14:textId="77777777" w:rsidR="006222AF" w:rsidRDefault="006453C1">
      <w:pPr>
        <w:spacing w:after="0" w:line="600" w:lineRule="auto"/>
        <w:ind w:firstLine="720"/>
        <w:jc w:val="both"/>
        <w:rPr>
          <w:rFonts w:eastAsia="Times New Roman"/>
          <w:szCs w:val="24"/>
        </w:rPr>
      </w:pPr>
      <w:r>
        <w:rPr>
          <w:rFonts w:eastAsia="Times New Roman"/>
          <w:szCs w:val="24"/>
        </w:rPr>
        <w:t>Ο κ. Κωνσταντίνος Σπαρτινός έχει τον λόγο.</w:t>
      </w:r>
    </w:p>
    <w:p w14:paraId="0715B3B5" w14:textId="77777777" w:rsidR="006222AF" w:rsidRDefault="006453C1">
      <w:pPr>
        <w:spacing w:after="0" w:line="600" w:lineRule="auto"/>
        <w:ind w:firstLine="720"/>
        <w:jc w:val="both"/>
        <w:rPr>
          <w:rFonts w:eastAsia="Times New Roman"/>
          <w:szCs w:val="24"/>
        </w:rPr>
      </w:pPr>
      <w:r w:rsidRPr="00BE2D0C">
        <w:rPr>
          <w:rFonts w:eastAsia="Times New Roman"/>
          <w:b/>
          <w:szCs w:val="24"/>
        </w:rPr>
        <w:t xml:space="preserve">ΚΩΝΣΤΑΝΤΙΝΟΣ ΣΠΑΡΤΙΝΟΣ: </w:t>
      </w:r>
      <w:r>
        <w:rPr>
          <w:rFonts w:eastAsia="Times New Roman"/>
          <w:szCs w:val="24"/>
        </w:rPr>
        <w:t>Ευχαριστώ, κύριε Πρόεδρε.</w:t>
      </w:r>
    </w:p>
    <w:p w14:paraId="0715B3B6"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w:t>
      </w:r>
      <w:r>
        <w:rPr>
          <w:rFonts w:eastAsia="Times New Roman"/>
          <w:szCs w:val="24"/>
        </w:rPr>
        <w:t xml:space="preserve">ιοι συνάδελφοι, κύριοι Υπουργοί, όταν όλοι οι παράγοντες της </w:t>
      </w:r>
      <w:r>
        <w:rPr>
          <w:rFonts w:eastAsia="Times New Roman"/>
          <w:szCs w:val="24"/>
        </w:rPr>
        <w:t>τοπικής α</w:t>
      </w:r>
      <w:r>
        <w:rPr>
          <w:rFonts w:eastAsia="Times New Roman"/>
          <w:szCs w:val="24"/>
        </w:rPr>
        <w:t>υτοδιοίκησης θεωρούν ότι έχει έρθει ο καιρός να αναθεωρηθεί, περισσότερο ή λιγότερο, ο «</w:t>
      </w:r>
      <w:r>
        <w:rPr>
          <w:rFonts w:eastAsia="Times New Roman"/>
          <w:szCs w:val="24"/>
        </w:rPr>
        <w:t>ΚΑΛΛΙΚΡΑΤΗΣ</w:t>
      </w:r>
      <w:r>
        <w:rPr>
          <w:rFonts w:eastAsia="Times New Roman"/>
          <w:szCs w:val="24"/>
        </w:rPr>
        <w:t xml:space="preserve">», η Νέα Δημοκρατία και η </w:t>
      </w:r>
      <w:r>
        <w:rPr>
          <w:rFonts w:eastAsia="Times New Roman"/>
          <w:szCs w:val="24"/>
        </w:rPr>
        <w:t>Α</w:t>
      </w:r>
      <w:r>
        <w:rPr>
          <w:rFonts w:eastAsia="Times New Roman"/>
          <w:szCs w:val="24"/>
        </w:rPr>
        <w:t>ντιπολίτευση μετατρέπουν τη συζήτηση σε άλλο ένα τυφλό αντιπ</w:t>
      </w:r>
      <w:r>
        <w:rPr>
          <w:rFonts w:eastAsia="Times New Roman"/>
          <w:szCs w:val="24"/>
        </w:rPr>
        <w:t xml:space="preserve">ολιτευτικό εγχείρημα, που ευελπιστούν ότι θα καταφέρει το μοιραίο χτύπημα κατάρρευσης της Κυβέρνησης, το οποίο εδώ και καιρό δεν λέει να έρθει.  </w:t>
      </w:r>
    </w:p>
    <w:p w14:paraId="0715B3B7"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Όλοι, μα όλοι, όσοι έχουν πραγματική σχέση με την </w:t>
      </w:r>
      <w:r>
        <w:rPr>
          <w:rFonts w:eastAsia="Times New Roman"/>
          <w:szCs w:val="24"/>
        </w:rPr>
        <w:t>α</w:t>
      </w:r>
      <w:r>
        <w:rPr>
          <w:rFonts w:eastAsia="Times New Roman"/>
          <w:szCs w:val="24"/>
        </w:rPr>
        <w:t>υτοδιοίκηση και δεν στοιχίζονται κάτω από κομματικές παντιέ</w:t>
      </w:r>
      <w:r>
        <w:rPr>
          <w:rFonts w:eastAsia="Times New Roman"/>
          <w:szCs w:val="24"/>
        </w:rPr>
        <w:t xml:space="preserve">ρες, θεωρούν ότι η ευκαιρία δεν θα έπρεπε να χαθεί και ανοιχτά στηρίζουν πολλές ρυθμίσεις του σχεδίου νόμου, άσχετα με τη γνώμη τους για το εκλογικό σύστημα, όπως την κατηγοριοποίηση των δήμων, τα κριτήρια χρηματοδότησής τους, την κατάργηση του ασφυκτικού </w:t>
      </w:r>
      <w:r>
        <w:rPr>
          <w:rFonts w:eastAsia="Times New Roman"/>
          <w:szCs w:val="24"/>
        </w:rPr>
        <w:t xml:space="preserve">ελέγχου σκοπιμότητας, τις συμμετοχικές διαδικασίες, την ενίσχυση της αναπτυξιακής διάστασης της </w:t>
      </w:r>
      <w:r>
        <w:rPr>
          <w:rFonts w:eastAsia="Times New Roman"/>
          <w:szCs w:val="24"/>
        </w:rPr>
        <w:t>α</w:t>
      </w:r>
      <w:r>
        <w:rPr>
          <w:rFonts w:eastAsia="Times New Roman"/>
          <w:szCs w:val="24"/>
        </w:rPr>
        <w:t>υτοδιοίκησης, τις διατάξεις για τους ΦΟΔΣΑ και άλλα πολλά.</w:t>
      </w:r>
    </w:p>
    <w:p w14:paraId="0715B3B8" w14:textId="77777777" w:rsidR="006222AF" w:rsidRDefault="006453C1">
      <w:pPr>
        <w:spacing w:after="0" w:line="600" w:lineRule="auto"/>
        <w:ind w:firstLine="720"/>
        <w:jc w:val="both"/>
        <w:rPr>
          <w:rFonts w:eastAsia="Times New Roman"/>
          <w:szCs w:val="24"/>
        </w:rPr>
      </w:pPr>
      <w:r>
        <w:rPr>
          <w:rFonts w:eastAsia="Times New Roman"/>
          <w:szCs w:val="24"/>
        </w:rPr>
        <w:t xml:space="preserve">Επίσης, μιλάνε με πολύ θετικό τρόπο για τις έκτακτες χρηματοδοτήσεις από το Υπουργείο, για </w:t>
      </w:r>
      <w:r>
        <w:rPr>
          <w:rFonts w:eastAsia="Times New Roman"/>
          <w:szCs w:val="24"/>
        </w:rPr>
        <w:t>ικανοποίηση πολλών αιτημάτων χωρίς να τους ζητηθούν ανταλλάγματα, για τα προγράμματα «</w:t>
      </w:r>
      <w:r>
        <w:rPr>
          <w:rFonts w:eastAsia="Times New Roman"/>
          <w:szCs w:val="24"/>
        </w:rPr>
        <w:t>ΦΙΛΟΔΗΜΟΣ</w:t>
      </w:r>
      <w:r>
        <w:rPr>
          <w:rFonts w:eastAsia="Times New Roman"/>
          <w:szCs w:val="24"/>
        </w:rPr>
        <w:t xml:space="preserve"> Ι» και «</w:t>
      </w:r>
      <w:r>
        <w:rPr>
          <w:rFonts w:eastAsia="Times New Roman"/>
          <w:szCs w:val="24"/>
        </w:rPr>
        <w:t>ΦΙΛΟΔΗΜΟΣ</w:t>
      </w:r>
      <w:r>
        <w:rPr>
          <w:rFonts w:eastAsia="Times New Roman"/>
          <w:szCs w:val="24"/>
        </w:rPr>
        <w:t xml:space="preserve"> ΙΙ», για τις ρυθμίσεις για τις ΔΕΥΑ, για τις προσλήψεις οκτώ χιλιάδων μόνιμου προσωπικού στην καθαριότητα, το οποίο βέβαια ενοχλεί μόνο κάποιο</w:t>
      </w:r>
      <w:r>
        <w:rPr>
          <w:rFonts w:eastAsia="Times New Roman"/>
          <w:szCs w:val="24"/>
        </w:rPr>
        <w:t xml:space="preserve">υς που είχαν άλλες βλέψεις στον τομέα αυτό και τους χάλασε τη μπίζνα. </w:t>
      </w:r>
    </w:p>
    <w:p w14:paraId="0715B3B9" w14:textId="77777777" w:rsidR="006222AF" w:rsidRDefault="006453C1">
      <w:pPr>
        <w:spacing w:after="0" w:line="600" w:lineRule="auto"/>
        <w:ind w:firstLine="720"/>
        <w:jc w:val="both"/>
        <w:rPr>
          <w:rFonts w:eastAsia="Times New Roman"/>
          <w:szCs w:val="24"/>
        </w:rPr>
      </w:pPr>
      <w:r>
        <w:rPr>
          <w:rFonts w:eastAsia="Times New Roman"/>
          <w:szCs w:val="24"/>
        </w:rPr>
        <w:t xml:space="preserve">Βρισκόμαστε, λοιπόν, μπροστά σε ένα νέο κύμα θεατρικής οργής, επικοινωνιακά οργανωμένης και πολιτικά άλλη μια </w:t>
      </w:r>
      <w:r>
        <w:rPr>
          <w:rFonts w:eastAsia="Times New Roman"/>
          <w:szCs w:val="24"/>
        </w:rPr>
        <w:lastRenderedPageBreak/>
        <w:t>φορά ατελέσφορης. Η Νέα Δημοκρατία, αφού αυτοκουρδίστηκε για να οργιστεί γι</w:t>
      </w:r>
      <w:r>
        <w:rPr>
          <w:rFonts w:eastAsia="Times New Roman"/>
          <w:szCs w:val="24"/>
        </w:rPr>
        <w:t xml:space="preserve">α το </w:t>
      </w:r>
      <w:r>
        <w:rPr>
          <w:rFonts w:eastAsia="Times New Roman"/>
          <w:szCs w:val="24"/>
        </w:rPr>
        <w:t>μ</w:t>
      </w:r>
      <w:r>
        <w:rPr>
          <w:rFonts w:eastAsia="Times New Roman"/>
          <w:szCs w:val="24"/>
        </w:rPr>
        <w:t xml:space="preserve">ακεδονικό, το </w:t>
      </w:r>
      <w:r>
        <w:rPr>
          <w:rFonts w:eastAsia="Times New Roman"/>
          <w:szCs w:val="24"/>
        </w:rPr>
        <w:t>α</w:t>
      </w:r>
      <w:r>
        <w:rPr>
          <w:rFonts w:eastAsia="Times New Roman"/>
          <w:szCs w:val="24"/>
        </w:rPr>
        <w:t xml:space="preserve">λβανικό, τον κ. Μοσκοβισί, φωναχτά, και τον κ. Γιούνκερ, στα μουλωχτά, το προσφυγικό, εξαιρώντας από την οργή της σε αυτή τη φάση τον κ. Ερντογάν, σήμερα ενοχλείται ιδιαίτερα για την απλή αναλογική και την ημερομηνία των εκλογών. </w:t>
      </w:r>
    </w:p>
    <w:p w14:paraId="0715B3BA" w14:textId="77777777" w:rsidR="006222AF" w:rsidRDefault="006453C1">
      <w:pPr>
        <w:spacing w:after="0" w:line="600" w:lineRule="auto"/>
        <w:ind w:firstLine="720"/>
        <w:jc w:val="both"/>
        <w:rPr>
          <w:rFonts w:eastAsia="Times New Roman"/>
          <w:szCs w:val="24"/>
        </w:rPr>
      </w:pPr>
      <w:r>
        <w:rPr>
          <w:rFonts w:eastAsia="Times New Roman"/>
          <w:szCs w:val="24"/>
        </w:rPr>
        <w:t>Η ομ</w:t>
      </w:r>
      <w:r>
        <w:rPr>
          <w:rFonts w:eastAsia="Times New Roman"/>
          <w:szCs w:val="24"/>
        </w:rPr>
        <w:t xml:space="preserve">ιλία του εισηγητή της Νέας Δημοκρατίας το αποδεικνύει. </w:t>
      </w:r>
      <w:r>
        <w:rPr>
          <w:rFonts w:eastAsia="Times New Roman"/>
          <w:szCs w:val="24"/>
        </w:rPr>
        <w:t>Η τοπική α</w:t>
      </w:r>
      <w:r>
        <w:rPr>
          <w:rFonts w:eastAsia="Times New Roman"/>
          <w:szCs w:val="24"/>
        </w:rPr>
        <w:t xml:space="preserve">υτοδιοίκηση δεν υπήρχε πουθενά στην ομιλία του.  </w:t>
      </w:r>
    </w:p>
    <w:p w14:paraId="0715B3BB"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Υπήρχε η σεναριολογία για τις εθνικές εκλογές, προσφιλές θέμα από την εποχή της κατακαημένης αριστερής παρένθεσης, και βέβαια η δεδηλωμένη αν</w:t>
      </w:r>
      <w:r>
        <w:rPr>
          <w:rFonts w:eastAsia="Times New Roman" w:cs="Times New Roman"/>
          <w:szCs w:val="24"/>
        </w:rPr>
        <w:t>τίδραση, η αποστροφή, η ιδεολογική αντίθεση με την απλή αναλογική, την διεύρυνση της δημοκρατίας, την ενίσχυση των θεσμών της λαϊκής συμμετοχής που δεν μπορούσαν να κρυφθούν πίσω από αγοραία επιχειρήματα περί μη κυβερνησιμότητας, μπάχαλου, διαφθοράς και συ</w:t>
      </w:r>
      <w:r>
        <w:rPr>
          <w:rFonts w:eastAsia="Times New Roman" w:cs="Times New Roman"/>
          <w:szCs w:val="24"/>
        </w:rPr>
        <w:t xml:space="preserve">ναλλαγής. </w:t>
      </w:r>
    </w:p>
    <w:p w14:paraId="0715B3BC"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Μερικές φορές κάποιοι συνάδελφοι ενθουσιάζονται τόσο πολύ από τα λόγια τους που ξεχνάνε αυτό που μουρμουρίζουν </w:t>
      </w:r>
      <w:r>
        <w:rPr>
          <w:rFonts w:eastAsia="Times New Roman" w:cs="Times New Roman"/>
          <w:szCs w:val="24"/>
        </w:rPr>
        <w:lastRenderedPageBreak/>
        <w:t>ή κραυγάζουν οι πολίτες όταν τους ακούνε να μιλάνε, δηλαδή «κοίτα ποιος μιλάει». Το ξέχασε και ο κ. Μητσοτάκης νωρίτερα όταν αναφέρθηκ</w:t>
      </w:r>
      <w:r>
        <w:rPr>
          <w:rFonts w:eastAsia="Times New Roman" w:cs="Times New Roman"/>
          <w:szCs w:val="24"/>
        </w:rPr>
        <w:t xml:space="preserve">ε στους νέους που έφυγαν τα τελευταία χρόνια για το εξωτερικό. Δεν πήγε να τους ρωτήσει ποιοι τους έδιωξαν και όταν στις επόμενες εκλογές θα ψηφίσουν αυτοί οι νέοι ας πάει να τους ρωτήσει ο κ. Μητσοτάκης τι ψήφισαν. </w:t>
      </w:r>
    </w:p>
    <w:p w14:paraId="0715B3BD"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Η ομιλία, όμως, του κ. Βορίδη είχε και </w:t>
      </w:r>
      <w:r>
        <w:rPr>
          <w:rFonts w:eastAsia="Times New Roman" w:cs="Times New Roman"/>
          <w:szCs w:val="24"/>
        </w:rPr>
        <w:t xml:space="preserve">ένα ευχάριστο στοιχείο, δηλαδή </w:t>
      </w:r>
      <w:r>
        <w:rPr>
          <w:rFonts w:eastAsia="Times New Roman" w:cs="Times New Roman"/>
          <w:szCs w:val="24"/>
        </w:rPr>
        <w:t>τη</w:t>
      </w:r>
      <w:r>
        <w:rPr>
          <w:rFonts w:eastAsia="Times New Roman" w:cs="Times New Roman"/>
          <w:szCs w:val="24"/>
        </w:rPr>
        <w:t xml:space="preserve"> διάνθισή της με αποσπάσματα από τον Κωνσταντίνο Καβάφη. Άσχετα με το πόσο ταίριαζαν με το περιεχόμενο και το στομφώδες δικανικό ύφος του εισηγητή, εμένα μου θύμισε έναν άλλο στίχο του Αλεξανδρινού, ότι </w:t>
      </w:r>
      <w:r>
        <w:rPr>
          <w:rFonts w:eastAsia="Times New Roman" w:cs="Times New Roman"/>
          <w:szCs w:val="24"/>
        </w:rPr>
        <w:t>: «</w:t>
      </w:r>
      <w:r>
        <w:rPr>
          <w:rFonts w:eastAsia="Times New Roman" w:cs="Times New Roman"/>
          <w:szCs w:val="24"/>
        </w:rPr>
        <w:t>υπεροψίαν και μέθ</w:t>
      </w:r>
      <w:r>
        <w:rPr>
          <w:rFonts w:eastAsia="Times New Roman" w:cs="Times New Roman"/>
          <w:szCs w:val="24"/>
        </w:rPr>
        <w:t>ην θα είχεν ο Δαρείος</w:t>
      </w:r>
      <w:r>
        <w:rPr>
          <w:rFonts w:eastAsia="Times New Roman" w:cs="Times New Roman"/>
          <w:szCs w:val="24"/>
        </w:rPr>
        <w:t>».</w:t>
      </w:r>
      <w:r>
        <w:rPr>
          <w:rFonts w:eastAsia="Times New Roman" w:cs="Times New Roman"/>
          <w:szCs w:val="24"/>
        </w:rPr>
        <w:t xml:space="preserve"> </w:t>
      </w:r>
    </w:p>
    <w:p w14:paraId="0715B3BE"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Από τον ομογάλακτο του κ. Βορίδη, τον κ. Γεωργιάδη, ακούσαμε για τον κίνδυνο που ελλοχεύει με την απλή αναλογική να εκπροσωπηθούν στα συμβούλια ακραίες φωνές. Προφανώς με τις ακραίες φωνές της Δεξιάς δεν εννοούν τους ίδιους, αλλά κ</w:t>
      </w:r>
      <w:r>
        <w:rPr>
          <w:rFonts w:eastAsia="Times New Roman" w:cs="Times New Roman"/>
          <w:szCs w:val="24"/>
        </w:rPr>
        <w:t>άποιους άλλους, που φοβούνται μήπως η ακροδεξιά στροφή της Νέας Δημοκρατίας δεν μπορέσει να τους συγκινήσει.</w:t>
      </w:r>
    </w:p>
    <w:p w14:paraId="0715B3BF"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Α</w:t>
      </w:r>
      <w:r>
        <w:rPr>
          <w:rFonts w:eastAsia="Times New Roman" w:cs="Times New Roman"/>
          <w:szCs w:val="24"/>
        </w:rPr>
        <w:t>κροδεξιά, κυρίες και κύριοι συνάδελφοι, ο φασισμός, ο ρατσισμός, η ξενοφοβία δεν αντιμετωπίζονται με τα εκλογικά συστήματα. Αντιμετωπίζονται με την ιστορική μνήμη, που κάποιοι από εσάς και ο Πρόεδρός σας θέλουν να διαγράψουν ή να αναθεωρήσουν, με την προάσ</w:t>
      </w:r>
      <w:r>
        <w:rPr>
          <w:rFonts w:eastAsia="Times New Roman" w:cs="Times New Roman"/>
          <w:szCs w:val="24"/>
        </w:rPr>
        <w:t xml:space="preserve">πιση της δημοκρατίας χωρίς αστερίσκους, με το τέλος της λιτότητας που έφερε ο νεοφιλελευθερισμός. </w:t>
      </w:r>
    </w:p>
    <w:p w14:paraId="0715B3C0"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Η απλή αναλογική δεν αποδίδει μόνο την ισοτιμία της λαϊκής ψήφου και εισάγει τον πολίτη ενεργότερα στον πλησιέστερο προς </w:t>
      </w:r>
      <w:r>
        <w:rPr>
          <w:rFonts w:eastAsia="Times New Roman" w:cs="Times New Roman"/>
          <w:szCs w:val="24"/>
        </w:rPr>
        <w:t>τη</w:t>
      </w:r>
      <w:r>
        <w:rPr>
          <w:rFonts w:eastAsia="Times New Roman" w:cs="Times New Roman"/>
          <w:szCs w:val="24"/>
        </w:rPr>
        <w:t xml:space="preserve"> ζωή του θεσμό, αλλά εξυγιαίνει κα</w:t>
      </w:r>
      <w:r>
        <w:rPr>
          <w:rFonts w:eastAsia="Times New Roman" w:cs="Times New Roman"/>
          <w:szCs w:val="24"/>
        </w:rPr>
        <w:t xml:space="preserve">ι τη δευτεροβάθμια οργάνωση των δήμων και των περιφερειών. </w:t>
      </w:r>
    </w:p>
    <w:p w14:paraId="0715B3C1"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Εκφράζει άραγε ο κ. Πατούλης αυθεντικά και γνήσια τους εκπροσώπους της πρωτοβάθμιας αυτοδιοίκησης όταν έχει εκλεγεί μέσα από την καλπονοθευτική κρησάρα του ισχύοντος εκλογικού νόμου; Και μόνο για </w:t>
      </w:r>
      <w:r>
        <w:rPr>
          <w:rFonts w:eastAsia="Times New Roman" w:cs="Times New Roman"/>
          <w:szCs w:val="24"/>
        </w:rPr>
        <w:t xml:space="preserve">αυτό θα έπρεπε να είναι πιο σεμνός και δημιουργικός στις παρατηρήσεις του. Δημιούργημα ο ίδιος ενός αντιδημοκρατικού, καλπονοθευτικού εκλογικού συστήματος και βέβαια ενός κακόγουστου </w:t>
      </w:r>
      <w:r>
        <w:rPr>
          <w:rFonts w:eastAsia="Times New Roman" w:cs="Times New Roman"/>
          <w:szCs w:val="24"/>
          <w:lang w:val="en-US"/>
        </w:rPr>
        <w:t>star</w:t>
      </w:r>
      <w:r w:rsidRPr="00B32637">
        <w:rPr>
          <w:rFonts w:eastAsia="Times New Roman" w:cs="Times New Roman"/>
          <w:szCs w:val="24"/>
        </w:rPr>
        <w:t xml:space="preserve"> </w:t>
      </w:r>
      <w:r>
        <w:rPr>
          <w:rFonts w:eastAsia="Times New Roman" w:cs="Times New Roman"/>
          <w:szCs w:val="24"/>
          <w:lang w:val="en-US"/>
        </w:rPr>
        <w:t>s</w:t>
      </w:r>
      <w:r>
        <w:rPr>
          <w:rFonts w:eastAsia="Times New Roman" w:cs="Times New Roman"/>
          <w:szCs w:val="24"/>
        </w:rPr>
        <w:t>y</w:t>
      </w:r>
      <w:r>
        <w:rPr>
          <w:rFonts w:eastAsia="Times New Roman" w:cs="Times New Roman"/>
          <w:szCs w:val="24"/>
          <w:lang w:val="en-US"/>
        </w:rPr>
        <w:t>stem</w:t>
      </w:r>
      <w:r>
        <w:rPr>
          <w:rFonts w:eastAsia="Times New Roman" w:cs="Times New Roman"/>
          <w:szCs w:val="24"/>
        </w:rPr>
        <w:t>, ο καλογυαλισμένος και χρυσοποίκιλτος κύριος Πρόεδρος εξοργίζ</w:t>
      </w:r>
      <w:r>
        <w:rPr>
          <w:rFonts w:eastAsia="Times New Roman" w:cs="Times New Roman"/>
          <w:szCs w:val="24"/>
        </w:rPr>
        <w:t xml:space="preserve">εται όχι για τις </w:t>
      </w:r>
      <w:r>
        <w:rPr>
          <w:rFonts w:eastAsia="Times New Roman" w:cs="Times New Roman"/>
          <w:szCs w:val="24"/>
        </w:rPr>
        <w:lastRenderedPageBreak/>
        <w:t xml:space="preserve">ζωές των πολιτών, αλλά γιατί κάποια από τα όπλα που ήξερε τόσο καλά να χειρίζεται για να πετύχει τις προσωπικές του βλέψεις πρέπει να τα κρεμάσει τώρα στο ράφι. </w:t>
      </w:r>
    </w:p>
    <w:p w14:paraId="0715B3C2"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Κύριε συνάδελφε, ολοκληρώστε παρακαλώ. </w:t>
      </w:r>
    </w:p>
    <w:p w14:paraId="0715B3C3"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ΚΩΝΣΤ</w:t>
      </w:r>
      <w:r>
        <w:rPr>
          <w:rFonts w:eastAsia="Times New Roman" w:cs="Times New Roman"/>
          <w:b/>
          <w:szCs w:val="24"/>
        </w:rPr>
        <w:t xml:space="preserve">ΑΝΤΙΝΟΣ ΣΠΑΡΤΙΝΟΣ: </w:t>
      </w:r>
      <w:r>
        <w:rPr>
          <w:rFonts w:eastAsia="Times New Roman" w:cs="Times New Roman"/>
          <w:szCs w:val="24"/>
        </w:rPr>
        <w:t xml:space="preserve">Ολοκληρώνω, κύριε Πρόεδρε, σε δέκα δευτερόλεπτα. </w:t>
      </w:r>
    </w:p>
    <w:p w14:paraId="0715B3C4"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υπάρχει και ένας ακόμα λόγος για την εφαρμογή της απλής αναλογικής, ότι ήταν στο προεκλογικό μας πρόγραμμα, αυτό που εγκρίθηκε δύο φορές από τον ελληνικό λαό</w:t>
      </w:r>
      <w:r>
        <w:rPr>
          <w:rFonts w:eastAsia="Times New Roman" w:cs="Times New Roman"/>
          <w:szCs w:val="24"/>
        </w:rPr>
        <w:t xml:space="preserve">. Κάποτε μας κατηγορούσατε ότι παραβιάζουμε το πρόγραμμά μας, ξεχνώντας τις δεσμεύσεις της χώρας βέβαια που είχατε εσείς επιβάλει. Τώρα μας κατηγορείτε γιατί το εφαρμόζουμε; </w:t>
      </w:r>
    </w:p>
    <w:p w14:paraId="0715B3C5"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πρόκληση την αποδεχόμαστε ευχαρίστως γιατί ξεδιπλώνει τις πραγματικές μα</w:t>
      </w:r>
      <w:r>
        <w:rPr>
          <w:rFonts w:eastAsia="Times New Roman" w:cs="Times New Roman"/>
          <w:szCs w:val="24"/>
        </w:rPr>
        <w:t xml:space="preserve">ς πολιτικές και τις δικές σας πραγματικές πολιτικές. Από εδώ και πέρα το παιχνίδι γίνεται πιο καθαρό και έχετε κάθε λόγο να ανησυχείτε. </w:t>
      </w:r>
    </w:p>
    <w:p w14:paraId="0715B3C6"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0715B3C7" w14:textId="77777777" w:rsidR="006222AF" w:rsidRDefault="006453C1">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0715B3C8"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Τον λόγο έχει ο συνάδε</w:t>
      </w:r>
      <w:r>
        <w:rPr>
          <w:rFonts w:eastAsia="Times New Roman" w:cs="Times New Roman"/>
          <w:szCs w:val="24"/>
        </w:rPr>
        <w:t xml:space="preserve">λφος κ. Ιωάννης Γκιόλας. </w:t>
      </w:r>
    </w:p>
    <w:p w14:paraId="0715B3C9"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 xml:space="preserve">Ευχαριστώ, κύριε Πρόεδρε. </w:t>
      </w:r>
    </w:p>
    <w:p w14:paraId="0715B3CA" w14:textId="77777777" w:rsidR="006222AF" w:rsidRDefault="006453C1">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θα ήθελα να αναφερθώ σε κάποιες ειδικότερες προβλέψεις του παρόντος νομοσχεδίου, οι οποίες φαίνεται ότι δεν είναι τόσο οικείες, προσφιλείς και πέρασαν απαρατήρητες. Μι</w:t>
      </w:r>
      <w:r>
        <w:rPr>
          <w:rFonts w:eastAsia="Times New Roman" w:cs="Times New Roman"/>
          <w:szCs w:val="24"/>
        </w:rPr>
        <w:t xml:space="preserve">α από αυτές, λοιπόν, είναι η ενδυνάμωση του στοιχείου της συμμετοχής, της λαϊκής συμμετοχής, του πολίτη, του απλού πολίτη, του δημότη. </w:t>
      </w:r>
    </w:p>
    <w:p w14:paraId="0715B3C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Γιατί όλοι λένε και διακηρύσσουν την </w:t>
      </w:r>
      <w:r>
        <w:rPr>
          <w:rFonts w:eastAsia="Times New Roman" w:cs="Times New Roman"/>
          <w:szCs w:val="24"/>
        </w:rPr>
        <w:t>τοπική α</w:t>
      </w:r>
      <w:r>
        <w:rPr>
          <w:rFonts w:eastAsia="Times New Roman" w:cs="Times New Roman"/>
          <w:szCs w:val="24"/>
        </w:rPr>
        <w:t xml:space="preserve">υτοδιοίκηση σαν το κύτταρο και τον πυλώνα της </w:t>
      </w:r>
      <w:r>
        <w:rPr>
          <w:rFonts w:eastAsia="Times New Roman" w:cs="Times New Roman"/>
          <w:szCs w:val="24"/>
        </w:rPr>
        <w:t>δ</w:t>
      </w:r>
      <w:r>
        <w:rPr>
          <w:rFonts w:eastAsia="Times New Roman" w:cs="Times New Roman"/>
          <w:szCs w:val="24"/>
        </w:rPr>
        <w:t xml:space="preserve">ημοκρατίας, αλλά το κύτταρο </w:t>
      </w:r>
      <w:r>
        <w:rPr>
          <w:rFonts w:eastAsia="Times New Roman" w:cs="Times New Roman"/>
          <w:szCs w:val="24"/>
        </w:rPr>
        <w:t xml:space="preserve">και ο πυλώνας της </w:t>
      </w:r>
      <w:r>
        <w:rPr>
          <w:rFonts w:eastAsia="Times New Roman" w:cs="Times New Roman"/>
          <w:szCs w:val="24"/>
        </w:rPr>
        <w:t>δ</w:t>
      </w:r>
      <w:r>
        <w:rPr>
          <w:rFonts w:eastAsia="Times New Roman" w:cs="Times New Roman"/>
          <w:szCs w:val="24"/>
        </w:rPr>
        <w:t>ημοκρατίας αναφέρεται, ξεκινάει, έχει πλήρη αναφορά στο άτομο, στον πολίτη, τον κάθε πολίτη που μπορεί να αποτελεί μια μονάδα, μια ψηφίδα, αλλά η συνένωση, η κοινή δράση και η συμμετοχή του ως σύνολο είναι ικανή να αποδώσει πολλαπλασιαστ</w:t>
      </w:r>
      <w:r>
        <w:rPr>
          <w:rFonts w:eastAsia="Times New Roman" w:cs="Times New Roman"/>
          <w:szCs w:val="24"/>
        </w:rPr>
        <w:t xml:space="preserve">ικά αποτελέσματα, διότι ο ενεργός, ο σκεπτόμενος και δραστήριος πολίτης θέτει τη γνώμη και την άποψή του σε έναν ανοικτό και γόνιμο διάλογο, που θα στοχεύσει </w:t>
      </w:r>
      <w:r>
        <w:rPr>
          <w:rFonts w:eastAsia="Times New Roman" w:cs="Times New Roman"/>
          <w:szCs w:val="24"/>
        </w:rPr>
        <w:lastRenderedPageBreak/>
        <w:t>στην επιλογή των πιο συνθετικών αποφάσεων για τα απλά, αλλά και τα δύσκολα, τα περίπλοκα θέματα πο</w:t>
      </w:r>
      <w:r>
        <w:rPr>
          <w:rFonts w:eastAsia="Times New Roman" w:cs="Times New Roman"/>
          <w:szCs w:val="24"/>
        </w:rPr>
        <w:t>υ απασχολούν την κάθε κοινότητα.</w:t>
      </w:r>
    </w:p>
    <w:p w14:paraId="0715B3C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Πρέπει, λοιπόν, να παραθέσω κάποια στοιχεία όσο γίνεται πιο επιγραμματικά και σύντομα. Η γνήσια παρέμβαση του λαϊκού παράγοντα βρίσκει εφαρμογή στην πρόβλεψη της δυνατότητας εκατό κατοίκων της κοινότητας, οι οποίοι μπορούν </w:t>
      </w:r>
      <w:r>
        <w:rPr>
          <w:rFonts w:eastAsia="Times New Roman" w:cs="Times New Roman"/>
          <w:szCs w:val="24"/>
        </w:rPr>
        <w:t>με γραπτή αίτησή τους να ζητήσουν και να επιβάλλουν τη συζήτηση θεμάτων που οι ίδιοι επιλέγουν και υποδεικνύουν. Με την άσκηση του δικαιώματος αυτού εμμέσως ελέγχονται φαινόμενα αδράνειας ή αδυναμίας του οργάνου, ενώ παράλληλα το παρακινούν να εκδώσει αποφ</w:t>
      </w:r>
      <w:r>
        <w:rPr>
          <w:rFonts w:eastAsia="Times New Roman" w:cs="Times New Roman"/>
          <w:szCs w:val="24"/>
        </w:rPr>
        <w:t>άσεις, λαμβάνοντας πλέον σοβαρά υπ</w:t>
      </w:r>
      <w:r>
        <w:rPr>
          <w:rFonts w:eastAsia="Times New Roman" w:cs="Times New Roman"/>
          <w:szCs w:val="24"/>
        </w:rPr>
        <w:t>΄</w:t>
      </w:r>
      <w:r>
        <w:rPr>
          <w:rFonts w:eastAsia="Times New Roman" w:cs="Times New Roman"/>
          <w:szCs w:val="24"/>
        </w:rPr>
        <w:t xml:space="preserve"> </w:t>
      </w:r>
      <w:r>
        <w:rPr>
          <w:rFonts w:eastAsia="Times New Roman" w:cs="Times New Roman"/>
          <w:szCs w:val="24"/>
        </w:rPr>
        <w:t>όψιν</w:t>
      </w:r>
      <w:r>
        <w:rPr>
          <w:rFonts w:eastAsia="Times New Roman" w:cs="Times New Roman"/>
          <w:szCs w:val="24"/>
        </w:rPr>
        <w:t xml:space="preserve"> τη θέληση των ενεργών πολιτών.</w:t>
      </w:r>
    </w:p>
    <w:p w14:paraId="0715B3C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Η ενεργή ανάμειξη των απλών πολιτών στα κοινοτικά πράγματα, που βρίσκει δίαυλο παρέμβασης με την εισήγηση θεμάτων προς συζήτηση στα συμβούλια, εμπεδώνει συν τω χρόνω -δηλαδή λειτουργεί</w:t>
      </w:r>
      <w:r>
        <w:rPr>
          <w:rFonts w:eastAsia="Times New Roman" w:cs="Times New Roman"/>
          <w:szCs w:val="24"/>
        </w:rPr>
        <w:t xml:space="preserve"> και αμφίδρομα- την πεποίθηση και την αναγκαιότητα για την ενεργό συμμετοχή τους και στην ετήσια λαϊκή </w:t>
      </w:r>
      <w:r>
        <w:rPr>
          <w:rFonts w:eastAsia="Times New Roman" w:cs="Times New Roman"/>
          <w:szCs w:val="24"/>
        </w:rPr>
        <w:lastRenderedPageBreak/>
        <w:t>συνέλευση, όπου συζητούνται όλα τα σοβαρά θέματα που απασχολούν τις κοινότητες. Μάλιστα, με νέα προσθήκη του νομοσχεδίου οι συνελεύσεις σε κοινότητες άνω</w:t>
      </w:r>
      <w:r>
        <w:rPr>
          <w:rFonts w:eastAsia="Times New Roman" w:cs="Times New Roman"/>
          <w:szCs w:val="24"/>
        </w:rPr>
        <w:t xml:space="preserve"> των δυο χιλιάδων κατοίκων μπορεί να γίνονται ανά συνοικία, ενορία ή και άλλη πρόσφορη υποδιαίρεση, αποκτώντας πια ένα κοντινό, εγγύτερο τοπικό ενδιαφέρον.</w:t>
      </w:r>
    </w:p>
    <w:p w14:paraId="0715B3C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Επομένως αποκαθίσταται και ουσιαστικοποιείται η δυνατότητα παρέμβασης και παρουσίας των δημοτών, αντ</w:t>
      </w:r>
      <w:r>
        <w:rPr>
          <w:rFonts w:eastAsia="Times New Roman" w:cs="Times New Roman"/>
          <w:szCs w:val="24"/>
        </w:rPr>
        <w:t xml:space="preserve">ί στα ετήσια επίσημα, πανηγυρικές συγκεντρώσεις, απολογισμούς του δημάρχου τις λένε, στις οποίες </w:t>
      </w:r>
      <w:r w:rsidRPr="007A378D">
        <w:rPr>
          <w:rFonts w:eastAsia="Times New Roman" w:cs="Times New Roman"/>
          <w:szCs w:val="24"/>
        </w:rPr>
        <w:t>κατά το πλείστον</w:t>
      </w:r>
      <w:r>
        <w:rPr>
          <w:rFonts w:eastAsia="Times New Roman" w:cs="Times New Roman"/>
          <w:szCs w:val="24"/>
        </w:rPr>
        <w:t xml:space="preserve"> επρυτάνευε η λογική της αυτοπροβολής των εκλεγμένων και εκμηδενιζόταν η παρέμβαση των απλών πολιτών.</w:t>
      </w:r>
    </w:p>
    <w:p w14:paraId="0715B3C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Τρίτον, η παρώθηση των δημοτών για ενεργή</w:t>
      </w:r>
      <w:r>
        <w:rPr>
          <w:rFonts w:eastAsia="Times New Roman" w:cs="Times New Roman"/>
          <w:szCs w:val="24"/>
        </w:rPr>
        <w:t xml:space="preserve"> συμμετοχή σε ένα ακόμα όργανο του δήμου με ουσιαστικές αρμοδιότητες. Αναφέρομαι στη Δημοτική Επιτροπή Διαβούλευσης, που έχει τη δυνατότητα γνωμοδότησης στο </w:t>
      </w:r>
      <w:r>
        <w:rPr>
          <w:rFonts w:eastAsia="Times New Roman" w:cs="Times New Roman"/>
          <w:szCs w:val="24"/>
        </w:rPr>
        <w:t>δημοτικό σ</w:t>
      </w:r>
      <w:r>
        <w:rPr>
          <w:rFonts w:eastAsia="Times New Roman" w:cs="Times New Roman"/>
          <w:szCs w:val="24"/>
        </w:rPr>
        <w:t xml:space="preserve">υμβούλιο για σοβαρά θέματα, όπως αναπτυξιακά προγράμματα, το επιχειρησιακό και το τεχνικό πρόγραμμα του δήμου, το περιεχόμενο κανονιστικών αποφάσεων, ακόμη και το προσχέδιο του προϋπολογισμού. </w:t>
      </w:r>
      <w:r>
        <w:rPr>
          <w:rFonts w:eastAsia="Times New Roman" w:cs="Times New Roman"/>
          <w:szCs w:val="24"/>
        </w:rPr>
        <w:t xml:space="preserve">Η </w:t>
      </w:r>
      <w:r>
        <w:rPr>
          <w:rFonts w:eastAsia="Times New Roman" w:cs="Times New Roman"/>
          <w:szCs w:val="24"/>
        </w:rPr>
        <w:lastRenderedPageBreak/>
        <w:t>επιτροπή δ</w:t>
      </w:r>
      <w:r>
        <w:rPr>
          <w:rFonts w:eastAsia="Times New Roman" w:cs="Times New Roman"/>
          <w:szCs w:val="24"/>
        </w:rPr>
        <w:t xml:space="preserve">ιαβούλευσης επεκτείνεται και σε δήμους με πληθυσμό </w:t>
      </w:r>
      <w:r>
        <w:rPr>
          <w:rFonts w:eastAsia="Times New Roman" w:cs="Times New Roman"/>
          <w:szCs w:val="24"/>
        </w:rPr>
        <w:t>μεγαλύτερο των πέντε χιλιάδων αντί των δέκα που προέβλεπε ο «ΚΑΛΛΙΚΡΑΤΗΣ».</w:t>
      </w:r>
    </w:p>
    <w:p w14:paraId="0715B3D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Δεύτερον, οι δημότες που έχουν δυνατότητα να συμμετέχουν σε αυτή έχοντας δικαίωμα ψήφου, όπως ρητώς αναφέρεται, δεν εκλέγονται από τυχαίο δείγμα από το σύνολο των εγγεγραμμένων σε </w:t>
      </w:r>
      <w:r>
        <w:rPr>
          <w:rFonts w:eastAsia="Times New Roman" w:cs="Times New Roman"/>
          <w:szCs w:val="24"/>
        </w:rPr>
        <w:t>εκλογικούς καταλόγους, αλλά από ειδικό κατάλογο που καταρτίζεται μετά από δημοσίευση προηγουμένης πρόσκλησης για εγγραφή σε αυτόν.</w:t>
      </w:r>
    </w:p>
    <w:p w14:paraId="0715B3D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Θα συμμετέχουν, λοιπόν, στην κλήρωση εκείνοι οι οποίοι έχουν σπεύσει να θέσουν υποψηφιότητα για επιλογή, επιβραβευομένης έτσι</w:t>
      </w:r>
      <w:r>
        <w:rPr>
          <w:rFonts w:eastAsia="Times New Roman" w:cs="Times New Roman"/>
          <w:szCs w:val="24"/>
        </w:rPr>
        <w:t xml:space="preserve"> της προθυμίας όσων αυτοβούλως προσφέρονται να συμμετάσχουν.</w:t>
      </w:r>
    </w:p>
    <w:p w14:paraId="0715B3D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Τέλος, η </w:t>
      </w:r>
      <w:r>
        <w:rPr>
          <w:rFonts w:eastAsia="Times New Roman" w:cs="Times New Roman"/>
          <w:szCs w:val="24"/>
        </w:rPr>
        <w:t>επιτροπή δ</w:t>
      </w:r>
      <w:r>
        <w:rPr>
          <w:rFonts w:eastAsia="Times New Roman" w:cs="Times New Roman"/>
          <w:szCs w:val="24"/>
        </w:rPr>
        <w:t>ιαβούλευσης αποκτώντας έναν ουσιαστικό και καθοριστικό εισηγητικό ρόλο στη διαχείριση των δημοτικών πραγμάτων μπορεί και εισηγείται στο ΔΣ και αυτή ακόμη τη διεξαγωγή δημοτικού</w:t>
      </w:r>
      <w:r>
        <w:rPr>
          <w:rFonts w:eastAsia="Times New Roman" w:cs="Times New Roman"/>
          <w:szCs w:val="24"/>
        </w:rPr>
        <w:t xml:space="preserve"> δημοψηφίσματος.</w:t>
      </w:r>
    </w:p>
    <w:p w14:paraId="0715B3D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Και φτάνω σε ένα καθοριστικής σημασίας θέμα, τα δημοτικά δημοψηφίσματα και τα περιφερειακά, ένα θέμα το οποίο το </w:t>
      </w:r>
      <w:r>
        <w:rPr>
          <w:rFonts w:eastAsia="Times New Roman" w:cs="Times New Roman"/>
          <w:szCs w:val="24"/>
        </w:rPr>
        <w:lastRenderedPageBreak/>
        <w:t>παρόν νομοσχέδιο περιλαμβάνει εν πλήρει εκτάσει δεκαοχτώ συνόλων. Η προκήρυξη, λοιπόν, μπορεί να γίνεται και μετά από αίτηση τ</w:t>
      </w:r>
      <w:r>
        <w:rPr>
          <w:rFonts w:eastAsia="Times New Roman" w:cs="Times New Roman"/>
          <w:szCs w:val="24"/>
        </w:rPr>
        <w:t>ου 10% των εγγεγραμμένων εκλογέων, κατόπιν απλής πλειοψηφίας στο οικείο ΔΣ.</w:t>
      </w:r>
    </w:p>
    <w:p w14:paraId="0715B3D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Σαν επίλογο θα ήθελα να πω δυο λόγια για τα εμπόδια που δήθεν παρεμβάλλει και παρέλκει η απλή αναλογική για την κυβερνησιμότητα. </w:t>
      </w:r>
    </w:p>
    <w:p w14:paraId="0715B3D5" w14:textId="77777777" w:rsidR="006222AF" w:rsidRDefault="006453C1">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w:t>
      </w:r>
      <w:r w:rsidRPr="00F81B27">
        <w:rPr>
          <w:rFonts w:eastAsia="Times New Roman" w:cs="Times New Roman"/>
          <w:szCs w:val="24"/>
        </w:rPr>
        <w:t>όνου ομιλίας του κυρίου Βουλευτή)</w:t>
      </w:r>
    </w:p>
    <w:p w14:paraId="0715B3D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Πρόεδρε, ολοκληρώνω.</w:t>
      </w:r>
    </w:p>
    <w:p w14:paraId="0715B3D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Είναι γνωστό, και ειδικότερα σε όσους έχουμε ασχοληθεί με την </w:t>
      </w:r>
      <w:r>
        <w:rPr>
          <w:rFonts w:eastAsia="Times New Roman" w:cs="Times New Roman"/>
          <w:szCs w:val="24"/>
        </w:rPr>
        <w:t>τοπική α</w:t>
      </w:r>
      <w:r>
        <w:rPr>
          <w:rFonts w:eastAsia="Times New Roman" w:cs="Times New Roman"/>
          <w:szCs w:val="24"/>
        </w:rPr>
        <w:t>υτοδιοίκηση, ότι το 80% και πλέον των αποφάσεων των δημοτικών και περιφερειακών συμβουλίων ψηφίζονται ομοφώνως. Ένα ποσοστό π</w:t>
      </w:r>
      <w:r>
        <w:rPr>
          <w:rFonts w:eastAsia="Times New Roman" w:cs="Times New Roman"/>
          <w:szCs w:val="24"/>
        </w:rPr>
        <w:t>ου αφορά σε έκδοση κανονιστικών αποφάσεων και λοιπών θεμάτων, χρήσης γης, ποιότητας ζωής, προκύπτει συνήθως από έκφραση γνώμης και σύνθεση διαφορετικών απόψεων που προέρχονται και μάλιστα από συμβούλους αδιακρίτως προέλευσης δημοτικής ή περιφερειακής παράτ</w:t>
      </w:r>
      <w:r>
        <w:rPr>
          <w:rFonts w:eastAsia="Times New Roman" w:cs="Times New Roman"/>
          <w:szCs w:val="24"/>
        </w:rPr>
        <w:t>αξης.</w:t>
      </w:r>
    </w:p>
    <w:p w14:paraId="0715B3D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στα σοβαρά θέματα, όπως στον προϋπολογισμό, στο τεχνικό πρόγραμμα, το παρόν νομοσχέδιο προβλέπει την εξαντλητική συζήτηση, ώστε εν τέλει να διαμορφωθούν δυο ολιστικές προτάσεις, με λεπτομερή καταγραφή των επιμέρους κονδυλίων και αφού παράσχει </w:t>
      </w:r>
      <w:r>
        <w:rPr>
          <w:rFonts w:eastAsia="Times New Roman" w:cs="Times New Roman"/>
          <w:szCs w:val="24"/>
        </w:rPr>
        <w:t xml:space="preserve">συνδρομή και η γραμματειακή υποστήριξη του δήμου, από τις οποίες πλέον ψηφίζεται και επιλέγεται η μια. </w:t>
      </w:r>
    </w:p>
    <w:p w14:paraId="0715B3D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Πώς, λοιπόν, και γιατί να μείνουν ακυβέρνητοι οι ΟΤΑ; Εάν βέβαια εννοούν ότι ο δήμαρχος, που δεν είναι πια ο μόνος και αδιαφιλονίκητος ηγεμόνας, δυσκολε</w:t>
      </w:r>
      <w:r>
        <w:rPr>
          <w:rFonts w:eastAsia="Times New Roman" w:cs="Times New Roman"/>
          <w:szCs w:val="24"/>
        </w:rPr>
        <w:t xml:space="preserve">ύεται να εξεύρει ή να επιλέγει τους συνεργάτες του, όπως παραδείγματος </w:t>
      </w:r>
      <w:r>
        <w:rPr>
          <w:rFonts w:eastAsia="Times New Roman" w:cs="Times New Roman"/>
          <w:szCs w:val="24"/>
        </w:rPr>
        <w:t>χάριν</w:t>
      </w:r>
      <w:r>
        <w:rPr>
          <w:rFonts w:eastAsia="Times New Roman" w:cs="Times New Roman"/>
          <w:szCs w:val="24"/>
        </w:rPr>
        <w:t xml:space="preserve"> αντιδημάρχους, διότι, κατά την Αντιπολίτευση, θα αναγκάζεται να υποκύπτει σε παράλογες ή αθέμιτες απαιτήσεις και συναλλαγές, η απάντηση είναι η εξής: Επειδή το σύστημα του παραγον</w:t>
      </w:r>
      <w:r>
        <w:rPr>
          <w:rFonts w:eastAsia="Times New Roman" w:cs="Times New Roman"/>
          <w:szCs w:val="24"/>
        </w:rPr>
        <w:t xml:space="preserve">τισμού, του εκμαυλισμού, των μεταγραφών και της εξαγοράς μπορεί να ήταν ένα σύνηθες καθεστώς προηγουμένως, στην αδιαφάνεια και στη διαφθορά, δεν σημαίνει ότι πρέπει εσαεί να το λιβανίζουμε και να το υπηρετούμε, να το θεωρούμε αναλλοίωτο </w:t>
      </w:r>
      <w:r>
        <w:rPr>
          <w:rFonts w:eastAsia="Times New Roman" w:cs="Times New Roman"/>
          <w:szCs w:val="24"/>
        </w:rPr>
        <w:lastRenderedPageBreak/>
        <w:t>και αναντικατάστατο</w:t>
      </w:r>
      <w:r>
        <w:rPr>
          <w:rFonts w:eastAsia="Times New Roman" w:cs="Times New Roman"/>
          <w:szCs w:val="24"/>
        </w:rPr>
        <w:t xml:space="preserve">. Υπάρχει άλλος διαφανής, σωστός και δημοκρατικός τρόπος συνεργασιών: αυτός που γίνεται στο προσκήνιο, με ανοιχτές πόρτες, ανοιχτά στον λαό, με πολιτικές θέσεις και δημόσιες δεσμεύσεις. </w:t>
      </w:r>
    </w:p>
    <w:p w14:paraId="0715B3DA" w14:textId="77777777" w:rsidR="006222AF" w:rsidRDefault="006453C1">
      <w:pPr>
        <w:spacing w:after="0" w:line="600" w:lineRule="auto"/>
        <w:ind w:firstLine="720"/>
        <w:jc w:val="both"/>
        <w:rPr>
          <w:rFonts w:eastAsia="Times New Roman"/>
          <w:bCs/>
        </w:rPr>
      </w:pPr>
      <w:r w:rsidRPr="00F8084C">
        <w:rPr>
          <w:rFonts w:eastAsia="Times New Roman"/>
          <w:bCs/>
        </w:rPr>
        <w:t>(Στο σημείο αυτό κτυπάει το κουδούνι λήξεως του χρόνου ομιλίας του κυ</w:t>
      </w:r>
      <w:r w:rsidRPr="00F8084C">
        <w:rPr>
          <w:rFonts w:eastAsia="Times New Roman"/>
          <w:bCs/>
        </w:rPr>
        <w:t>ρίου Βουλευτή)</w:t>
      </w:r>
    </w:p>
    <w:p w14:paraId="0715B3DB" w14:textId="77777777" w:rsidR="006222AF" w:rsidRDefault="006453C1">
      <w:pPr>
        <w:spacing w:after="0" w:line="600" w:lineRule="auto"/>
        <w:ind w:firstLine="720"/>
        <w:jc w:val="both"/>
        <w:rPr>
          <w:rFonts w:eastAsia="Times New Roman" w:cs="Times New Roman"/>
          <w:szCs w:val="24"/>
        </w:rPr>
      </w:pPr>
      <w:r w:rsidRPr="004F34C7">
        <w:rPr>
          <w:rFonts w:eastAsia="Times New Roman" w:cs="Times New Roman"/>
          <w:b/>
          <w:szCs w:val="24"/>
        </w:rPr>
        <w:t>ΠΡΟΕΔΡΕΥΩΝ (Σπυρίδων Λυκούδης):</w:t>
      </w:r>
      <w:r>
        <w:rPr>
          <w:rFonts w:eastAsia="Times New Roman" w:cs="Times New Roman"/>
          <w:szCs w:val="24"/>
        </w:rPr>
        <w:t xml:space="preserve"> Ολοκληρώστε, κύριε συνάδελφε. </w:t>
      </w:r>
    </w:p>
    <w:p w14:paraId="0715B3D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ΙΩΑΝΝΗΣ ΓΚΙΟΛΑΣ: </w:t>
      </w:r>
      <w:r>
        <w:rPr>
          <w:rFonts w:eastAsia="Times New Roman" w:cs="Times New Roman"/>
          <w:szCs w:val="24"/>
        </w:rPr>
        <w:t>Τελειώνω, κύριε Πρόεδρε.</w:t>
      </w:r>
    </w:p>
    <w:p w14:paraId="0715B3D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Αυτές τις συμφωνίες θέλουν και επιζητούν οι πολίτες. Αυτόν τον τρόπο διακυβέρνησης επιλέγουν και απαιτούν και αυτός, εν τέλει, θα εφαρμο</w:t>
      </w:r>
      <w:r>
        <w:rPr>
          <w:rFonts w:eastAsia="Times New Roman" w:cs="Times New Roman"/>
          <w:szCs w:val="24"/>
        </w:rPr>
        <w:t>στεί, θέτοντας στο περιθώριο την πολιτική της φαυλότητας και της διαφθοράς και διαγράφοντας μια πρακτική που πολλοί όψιμα εξορκίζουν, αλλά ποτέ δεν τόλμησαν οι ίδιοι να αλλάξουν.</w:t>
      </w:r>
    </w:p>
    <w:p w14:paraId="0715B3D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715B3DF" w14:textId="77777777" w:rsidR="006222AF" w:rsidRDefault="006453C1">
      <w:pPr>
        <w:spacing w:after="0" w:line="600" w:lineRule="auto"/>
        <w:ind w:firstLine="720"/>
        <w:jc w:val="center"/>
        <w:rPr>
          <w:rFonts w:eastAsia="Times New Roman"/>
          <w:bCs/>
        </w:rPr>
      </w:pPr>
      <w:r w:rsidRPr="006651D3">
        <w:rPr>
          <w:rFonts w:eastAsia="Times New Roman"/>
          <w:bCs/>
        </w:rPr>
        <w:t>(Χειροκροτήματα από την πτέρυγα του ΣΥΡΙΖΑ)</w:t>
      </w:r>
    </w:p>
    <w:p w14:paraId="0715B3E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 </w:t>
      </w:r>
      <w:r w:rsidRPr="004F34C7">
        <w:rPr>
          <w:rFonts w:eastAsia="Times New Roman" w:cs="Times New Roman"/>
          <w:b/>
          <w:szCs w:val="24"/>
        </w:rPr>
        <w:t>ΠΡΟΕΔΡΕΥΩΝ (Σπυρ</w:t>
      </w:r>
      <w:r w:rsidRPr="004F34C7">
        <w:rPr>
          <w:rFonts w:eastAsia="Times New Roman" w:cs="Times New Roman"/>
          <w:b/>
          <w:szCs w:val="24"/>
        </w:rPr>
        <w:t>ίδων Λυκούδης):</w:t>
      </w:r>
      <w:r>
        <w:rPr>
          <w:rFonts w:eastAsia="Times New Roman" w:cs="Times New Roman"/>
          <w:szCs w:val="24"/>
        </w:rPr>
        <w:t xml:space="preserve"> Ευχαριστώ, κύριε συνάδελφε.</w:t>
      </w:r>
    </w:p>
    <w:p w14:paraId="0715B3E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 συνάδελφος κ. Μάρδας Δημήτριος έχει τον λόγο. </w:t>
      </w:r>
    </w:p>
    <w:p w14:paraId="0715B3E2"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Κύριε Πρόεδρε, κυρίες και κύριοι, θα αρχίσω απ’ αυτή τη διαφήμιση, εάν αυτό το πράγμα λέγεται διαφήμιση. Είναι η «διαφήμιση» τη</w:t>
      </w:r>
      <w:r>
        <w:rPr>
          <w:rFonts w:eastAsia="Times New Roman" w:cs="Times New Roman"/>
          <w:szCs w:val="24"/>
        </w:rPr>
        <w:t>ς</w:t>
      </w:r>
      <w:r>
        <w:rPr>
          <w:rFonts w:eastAsia="Times New Roman" w:cs="Times New Roman"/>
          <w:szCs w:val="24"/>
        </w:rPr>
        <w:t xml:space="preserve"> ΚΕΔΕ -διαφήμιση </w:t>
      </w:r>
      <w:r>
        <w:rPr>
          <w:rFonts w:eastAsia="Times New Roman" w:cs="Times New Roman"/>
          <w:szCs w:val="24"/>
        </w:rPr>
        <w:t xml:space="preserve">σε εισαγωγικά βέβαια, δεν γνωρίζω ποιος ανέλαβε αυτή τη διαφημιστική καμπάνια- και σε τελική ανάλυση είναι και η θέση της Αξιωματικής Αντιπολίτευσης και της Αντιπολίτευσης. </w:t>
      </w:r>
    </w:p>
    <w:p w14:paraId="0715B3E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Τι γράφει αυτό το χαρτί, που ακούγατε αυτά τα συνθήματα και το πρωί στο ραδιόφωνο;</w:t>
      </w:r>
      <w:r>
        <w:rPr>
          <w:rFonts w:eastAsia="Times New Roman" w:cs="Times New Roman"/>
          <w:szCs w:val="24"/>
        </w:rPr>
        <w:t xml:space="preserve"> Δεν ξέρω εάν βγήκαν και στην τηλεόραση. Γράφει η ΚΕΔΕ ότι «διαλύουν τους δήμους, το κράτος, τις ζωές μας». </w:t>
      </w:r>
    </w:p>
    <w:p w14:paraId="0715B3E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Τις χρυσές ζωές. </w:t>
      </w:r>
    </w:p>
    <w:p w14:paraId="0715B3E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ΔΗΜΗΤΡΙΟΣ ΜΑΡΔΑΣ: </w:t>
      </w:r>
      <w:r>
        <w:rPr>
          <w:rFonts w:eastAsia="Times New Roman" w:cs="Times New Roman"/>
          <w:szCs w:val="24"/>
        </w:rPr>
        <w:t xml:space="preserve">Ναι, δεν το έχει γράψει, γράφει «ζωές μας». </w:t>
      </w:r>
    </w:p>
    <w:p w14:paraId="0715B3E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«ΚΛΕΙΣΘΕΝΗΣ Ι», γράφει, διαλύει τους δήμους </w:t>
      </w:r>
      <w:r>
        <w:rPr>
          <w:rFonts w:eastAsia="Times New Roman" w:cs="Times New Roman"/>
          <w:szCs w:val="24"/>
        </w:rPr>
        <w:t>και τις τοπικές κοινωνίες. Θα προκαλέσει ακυβερνησία -«θα» προκαλέσει, αυτό εκφράζει βεβαιότητα βέβαια- και παράλυση στην καθημερινή τους λειτουργία. Θα ευνοήσει τη διαφθορά και τη συναλλαγή.</w:t>
      </w:r>
    </w:p>
    <w:p w14:paraId="0715B3E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Και αναρωτιέται κάθε εχέφρων άνθρωπος: Η βεβαιότητα για την ακυβ</w:t>
      </w:r>
      <w:r>
        <w:rPr>
          <w:rFonts w:eastAsia="Times New Roman" w:cs="Times New Roman"/>
          <w:szCs w:val="24"/>
        </w:rPr>
        <w:t>ερνησία και την παράλυση, κατ’ αρχάς, από πού προκύπτει; Υπάρχει κάποια επιστημονική μελέτη; Αναθέσατε σε κάποιο πανεπιστήμιο, σε κάποιο ινστιτούτο ερευνών; Υπάρχει μια διεθνής εμπειρία, η οποία οδηγεί σ’ ένα τέτοιο συμπέρασμα; Εάν υπάρχει, έπρεπε να το εί</w:t>
      </w:r>
      <w:r>
        <w:rPr>
          <w:rFonts w:eastAsia="Times New Roman" w:cs="Times New Roman"/>
          <w:szCs w:val="24"/>
        </w:rPr>
        <w:t xml:space="preserve">χατε καταθέσει, έτσι ώστε να υποστηρίζατε και εσείς και η ΚΕΔΕ με βεβαιότητα αυτά τα οποία γράφει. Και απ’ όσο γνωρίζω, δεν υπάρχει το παραμικρό. Άρα, αυτά αποτελούν υποθέσεις. </w:t>
      </w:r>
    </w:p>
    <w:p w14:paraId="0715B3E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Έρχομαι και στο τέλος της παραγράφου. Θα ευνοήσει, γράφει, τη διαφθορά και τη </w:t>
      </w:r>
      <w:r>
        <w:rPr>
          <w:rFonts w:eastAsia="Times New Roman" w:cs="Times New Roman"/>
          <w:szCs w:val="24"/>
        </w:rPr>
        <w:t xml:space="preserve">συναλλαγή. Αυτό από πού συνάγεται; Ή μήπως υπονοεί το κείμενο ότι δεν υπήρχε διαφθορά και συναλλαγή το προηγούμενο χρονικό διάστημα, είχαμε ενάρετους αιρετούς άρχοντες, αποτελεσματικούς, διαχειριζόμενους τους πόρους των δήμων με τον βέλτιστο τρόπο; </w:t>
      </w:r>
    </w:p>
    <w:p w14:paraId="0715B3E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Θα το </w:t>
      </w:r>
      <w:r>
        <w:rPr>
          <w:rFonts w:eastAsia="Times New Roman" w:cs="Times New Roman"/>
          <w:szCs w:val="24"/>
        </w:rPr>
        <w:t>καταθέσω στα Πρακτικά.</w:t>
      </w:r>
    </w:p>
    <w:p w14:paraId="0715B3E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Ως απάντηση, που δεν είναι υπόθεση, αλλά είναι αποτέλεσμα μελέτης ενός μεγάλου δείγματος που διερευνήθηκε, είναι η απάντηση του Γενικού Επιθεωρητή Δημόσιας Διοίκησης, του </w:t>
      </w:r>
      <w:r>
        <w:rPr>
          <w:rFonts w:eastAsia="Times New Roman" w:cs="Times New Roman"/>
          <w:szCs w:val="24"/>
        </w:rPr>
        <w:lastRenderedPageBreak/>
        <w:t>κ. Ρακιντζή. Δεν θα αναφερθώ στις εκθέσεις της εποχής μας, γιατί θα πείτε ότι τις επη</w:t>
      </w:r>
      <w:r>
        <w:rPr>
          <w:rFonts w:eastAsia="Times New Roman" w:cs="Times New Roman"/>
          <w:szCs w:val="24"/>
        </w:rPr>
        <w:t xml:space="preserve">ρεάζουμε. Αναφέρομαι στην έκθεση του 2013, που βγήκε τον Ιούνιο του 2014. </w:t>
      </w:r>
    </w:p>
    <w:p w14:paraId="0715B3EB" w14:textId="77777777" w:rsidR="006222AF" w:rsidRDefault="006453C1">
      <w:pPr>
        <w:spacing w:after="0" w:line="600" w:lineRule="auto"/>
        <w:ind w:firstLine="720"/>
        <w:jc w:val="both"/>
        <w:rPr>
          <w:rFonts w:eastAsia="Times New Roman" w:cs="Times New Roman"/>
        </w:rPr>
      </w:pPr>
      <w:r>
        <w:rPr>
          <w:rFonts w:eastAsia="Times New Roman" w:cs="Times New Roman"/>
        </w:rPr>
        <w:t xml:space="preserve">Έρχομαι στην σελίδα 8, </w:t>
      </w:r>
      <w:r w:rsidRPr="0068720D">
        <w:rPr>
          <w:rFonts w:eastAsia="Times New Roman"/>
          <w:bCs/>
          <w:shd w:val="clear" w:color="auto" w:fill="FFFFFF"/>
        </w:rPr>
        <w:t>η οποία</w:t>
      </w:r>
      <w:r>
        <w:rPr>
          <w:rFonts w:eastAsia="Times New Roman" w:cs="Times New Roman"/>
        </w:rPr>
        <w:t xml:space="preserve"> γράφει ακριβώς τα εξής: «Ό</w:t>
      </w:r>
      <w:r w:rsidRPr="0068720D">
        <w:rPr>
          <w:rFonts w:eastAsia="Times New Roman" w:cs="Times New Roman"/>
        </w:rPr>
        <w:t>πως</w:t>
      </w:r>
      <w:r>
        <w:rPr>
          <w:rFonts w:eastAsia="Times New Roman" w:cs="Times New Roman"/>
        </w:rPr>
        <w:t xml:space="preserve"> προκύπτει από τα στοιχεία της παρούσας </w:t>
      </w:r>
      <w:r>
        <w:rPr>
          <w:rFonts w:eastAsia="Times New Roman" w:cs="Times New Roman"/>
        </w:rPr>
        <w:t>έ</w:t>
      </w:r>
      <w:r>
        <w:rPr>
          <w:rFonts w:eastAsia="Times New Roman" w:cs="Times New Roman"/>
        </w:rPr>
        <w:t xml:space="preserve">κθεσης, οι ΟΤΑ αποτελούν έναν </w:t>
      </w:r>
      <w:r w:rsidRPr="0068720D">
        <w:rPr>
          <w:rFonts w:eastAsia="Times New Roman" w:cs="Times New Roman"/>
        </w:rPr>
        <w:t>“</w:t>
      </w:r>
      <w:r>
        <w:rPr>
          <w:rFonts w:eastAsia="Times New Roman" w:cs="Times New Roman"/>
        </w:rPr>
        <w:t>προνομιακό</w:t>
      </w:r>
      <w:r w:rsidRPr="0068720D">
        <w:rPr>
          <w:rFonts w:eastAsia="Times New Roman" w:cs="Times New Roman"/>
        </w:rPr>
        <w:t xml:space="preserve">” </w:t>
      </w:r>
      <w:r>
        <w:rPr>
          <w:rFonts w:eastAsia="Times New Roman" w:cs="Times New Roman"/>
        </w:rPr>
        <w:t>χώρο εμφάνισης φαινομένων κακοδιοίκησ</w:t>
      </w:r>
      <w:r>
        <w:rPr>
          <w:rFonts w:eastAsia="Times New Roman" w:cs="Times New Roman"/>
        </w:rPr>
        <w:t xml:space="preserve">ης </w:t>
      </w:r>
      <w:r w:rsidRPr="0068720D">
        <w:rPr>
          <w:rFonts w:eastAsia="Times New Roman"/>
          <w:bCs/>
        </w:rPr>
        <w:t>και</w:t>
      </w:r>
      <w:r>
        <w:rPr>
          <w:rFonts w:eastAsia="Times New Roman" w:cs="Times New Roman"/>
        </w:rPr>
        <w:t xml:space="preserve"> μη τήρησης των νόμιμων </w:t>
      </w:r>
      <w:r w:rsidRPr="0068720D">
        <w:rPr>
          <w:rFonts w:eastAsia="Times New Roman"/>
          <w:bCs/>
        </w:rPr>
        <w:t>διαδικασιών</w:t>
      </w:r>
      <w:r>
        <w:rPr>
          <w:rFonts w:eastAsia="Times New Roman" w:cs="Times New Roman"/>
        </w:rPr>
        <w:t xml:space="preserve">, τα οποία οδηγούν νομοτελειακά σε φαινόμενα διαφθοράς». Αυτά </w:t>
      </w:r>
      <w:r w:rsidRPr="0068720D">
        <w:rPr>
          <w:rFonts w:eastAsia="Times New Roman"/>
          <w:bCs/>
        </w:rPr>
        <w:t>είναι</w:t>
      </w:r>
      <w:r>
        <w:rPr>
          <w:rFonts w:eastAsia="Times New Roman" w:cs="Times New Roman"/>
        </w:rPr>
        <w:t xml:space="preserve"> γραμμένα. Όλα αυτά, με το προηγούμενο καθεστώς, </w:t>
      </w:r>
      <w:r w:rsidRPr="0068720D">
        <w:rPr>
          <w:rFonts w:eastAsia="Times New Roman" w:cs="Times New Roman"/>
          <w:bCs/>
          <w:shd w:val="clear" w:color="auto" w:fill="FFFFFF"/>
        </w:rPr>
        <w:t>το οποίο</w:t>
      </w:r>
      <w:r>
        <w:rPr>
          <w:rFonts w:eastAsia="Times New Roman" w:cs="Times New Roman"/>
        </w:rPr>
        <w:t xml:space="preserve"> οδήγησε εκεί </w:t>
      </w:r>
      <w:r w:rsidRPr="00FD606F">
        <w:rPr>
          <w:rFonts w:eastAsia="Times New Roman" w:cs="Times New Roman"/>
          <w:bCs/>
          <w:shd w:val="clear" w:color="auto" w:fill="FFFFFF"/>
        </w:rPr>
        <w:t>που</w:t>
      </w:r>
      <w:r>
        <w:rPr>
          <w:rFonts w:eastAsia="Times New Roman" w:cs="Times New Roman"/>
        </w:rPr>
        <w:t xml:space="preserve"> οδήγησε. </w:t>
      </w:r>
    </w:p>
    <w:p w14:paraId="0715B3EC" w14:textId="77777777" w:rsidR="006222AF" w:rsidRDefault="006453C1">
      <w:pPr>
        <w:spacing w:after="0" w:line="600" w:lineRule="auto"/>
        <w:ind w:firstLine="720"/>
        <w:jc w:val="both"/>
        <w:rPr>
          <w:rFonts w:eastAsia="Times New Roman" w:cs="Times New Roman"/>
        </w:rPr>
      </w:pPr>
      <w:r>
        <w:rPr>
          <w:rFonts w:eastAsia="Times New Roman" w:cs="Times New Roman"/>
        </w:rPr>
        <w:t>«Κύριο χαρακτηριστικό τους αποτελεί η επικράτηση της βούλησης τ</w:t>
      </w:r>
      <w:r>
        <w:rPr>
          <w:rFonts w:eastAsia="Times New Roman" w:cs="Times New Roman"/>
        </w:rPr>
        <w:t xml:space="preserve">ου επικεφαλής </w:t>
      </w:r>
      <w:r>
        <w:rPr>
          <w:rFonts w:eastAsia="Times New Roman" w:cs="Times New Roman"/>
        </w:rPr>
        <w:t>δ</w:t>
      </w:r>
      <w:r>
        <w:rPr>
          <w:rFonts w:eastAsia="Times New Roman" w:cs="Times New Roman"/>
        </w:rPr>
        <w:t xml:space="preserve">ήμαρχου, </w:t>
      </w:r>
      <w:r w:rsidRPr="0068720D">
        <w:rPr>
          <w:rFonts w:eastAsia="Times New Roman" w:cs="Times New Roman"/>
        </w:rPr>
        <w:t>ο οποίος</w:t>
      </w:r>
      <w:r>
        <w:rPr>
          <w:rFonts w:eastAsia="Times New Roman" w:cs="Times New Roman"/>
        </w:rPr>
        <w:t xml:space="preserve"> λόγω ελλείψεως αντιστάσεως εκ μέρους της μειοψηφίας στις πλείστες των περιπτώσεων εκλαμβάνει το αιρετό της ιδιότητάς του» -προσέξτε το- «ως δυνατότητα υπέρβασης ή καταχρηστικής άσκησης των κατά τον νόμον αρμοδιοτήτων του, υ</w:t>
      </w:r>
      <w:r>
        <w:rPr>
          <w:rFonts w:eastAsia="Times New Roman" w:cs="Times New Roman"/>
        </w:rPr>
        <w:t xml:space="preserve">πό το πρόσχημα της ικανοποίησης μιας ιδιάζουσας έννοιας του τοπικού συμφέροντος». </w:t>
      </w:r>
    </w:p>
    <w:p w14:paraId="0715B3ED" w14:textId="77777777" w:rsidR="006222AF" w:rsidRDefault="006453C1">
      <w:pPr>
        <w:spacing w:after="0" w:line="600" w:lineRule="auto"/>
        <w:ind w:firstLine="720"/>
        <w:jc w:val="both"/>
        <w:rPr>
          <w:rFonts w:eastAsia="Times New Roman" w:cs="Times New Roman"/>
        </w:rPr>
      </w:pPr>
      <w:r>
        <w:rPr>
          <w:rFonts w:eastAsia="Times New Roman" w:cs="Times New Roman"/>
        </w:rPr>
        <w:t>Θα το καταθέσω.</w:t>
      </w:r>
    </w:p>
    <w:p w14:paraId="0715B3EE" w14:textId="77777777" w:rsidR="006222AF" w:rsidRDefault="006453C1">
      <w:pPr>
        <w:spacing w:after="0" w:line="600" w:lineRule="auto"/>
        <w:ind w:firstLine="720"/>
        <w:jc w:val="both"/>
        <w:rPr>
          <w:rFonts w:eastAsia="Times New Roman" w:cs="Times New Roman"/>
        </w:rPr>
      </w:pPr>
      <w:r>
        <w:rPr>
          <w:rFonts w:eastAsia="Times New Roman" w:cs="Times New Roman"/>
        </w:rPr>
        <w:lastRenderedPageBreak/>
        <w:t xml:space="preserve">Αυτό </w:t>
      </w:r>
      <w:r w:rsidRPr="009B4678">
        <w:rPr>
          <w:rFonts w:eastAsia="Times New Roman"/>
          <w:bCs/>
        </w:rPr>
        <w:t>είναι</w:t>
      </w:r>
      <w:r>
        <w:rPr>
          <w:rFonts w:eastAsia="Times New Roman" w:cs="Times New Roman"/>
        </w:rPr>
        <w:t xml:space="preserve"> αποτέλεσμα του προηγούμενου συστήματος </w:t>
      </w:r>
      <w:r w:rsidRPr="009B4678">
        <w:rPr>
          <w:rFonts w:eastAsia="Times New Roman"/>
          <w:bCs/>
        </w:rPr>
        <w:t>και</w:t>
      </w:r>
      <w:r>
        <w:rPr>
          <w:rFonts w:eastAsia="Times New Roman" w:cs="Times New Roman"/>
        </w:rPr>
        <w:t xml:space="preserve"> </w:t>
      </w:r>
      <w:r w:rsidRPr="009B4678">
        <w:rPr>
          <w:rFonts w:eastAsia="Times New Roman"/>
          <w:bCs/>
        </w:rPr>
        <w:t>είναι</w:t>
      </w:r>
      <w:r>
        <w:rPr>
          <w:rFonts w:eastAsia="Times New Roman" w:cs="Times New Roman"/>
        </w:rPr>
        <w:t xml:space="preserve"> βεβαιότητα. Δεν </w:t>
      </w:r>
      <w:r w:rsidRPr="009B4678">
        <w:rPr>
          <w:rFonts w:eastAsia="Times New Roman"/>
          <w:bCs/>
        </w:rPr>
        <w:t>είναι</w:t>
      </w:r>
      <w:r>
        <w:rPr>
          <w:rFonts w:eastAsia="Times New Roman" w:cs="Times New Roman"/>
        </w:rPr>
        <w:t xml:space="preserve"> υπόθεση. </w:t>
      </w:r>
      <w:r w:rsidRPr="009B4678">
        <w:rPr>
          <w:rFonts w:eastAsia="Times New Roman"/>
          <w:bCs/>
        </w:rPr>
        <w:t>Και</w:t>
      </w:r>
      <w:r>
        <w:rPr>
          <w:rFonts w:eastAsia="Times New Roman" w:cs="Times New Roman"/>
        </w:rPr>
        <w:t xml:space="preserve"> η αποτυχία, βέβαια, του προηγούμενου συστήματος </w:t>
      </w:r>
      <w:r w:rsidRPr="009B4678">
        <w:rPr>
          <w:rFonts w:eastAsia="Times New Roman" w:cs="Times New Roman"/>
          <w:bCs/>
          <w:shd w:val="clear" w:color="auto" w:fill="FFFFFF"/>
        </w:rPr>
        <w:t xml:space="preserve">δεν </w:t>
      </w:r>
      <w:r>
        <w:rPr>
          <w:rFonts w:eastAsia="Times New Roman" w:cs="Times New Roman"/>
        </w:rPr>
        <w:t xml:space="preserve"> φαίνεται μόνο σε θέματα </w:t>
      </w:r>
      <w:r w:rsidRPr="009B4678">
        <w:rPr>
          <w:rFonts w:eastAsia="Times New Roman" w:cs="Times New Roman"/>
          <w:bCs/>
          <w:shd w:val="clear" w:color="auto" w:fill="FFFFFF"/>
        </w:rPr>
        <w:t>διαχείριση</w:t>
      </w:r>
      <w:r>
        <w:rPr>
          <w:rFonts w:eastAsia="Times New Roman" w:cs="Times New Roman"/>
        </w:rPr>
        <w:t xml:space="preserve">ς, </w:t>
      </w:r>
      <w:r w:rsidRPr="009B4678">
        <w:rPr>
          <w:rFonts w:eastAsia="Times New Roman" w:cs="Times New Roman"/>
        </w:rPr>
        <w:t>αλλά</w:t>
      </w:r>
      <w:r>
        <w:rPr>
          <w:rFonts w:eastAsia="Times New Roman" w:cs="Times New Roman"/>
        </w:rPr>
        <w:t xml:space="preserve"> επεκτείνεται </w:t>
      </w:r>
      <w:r w:rsidRPr="009B4678">
        <w:rPr>
          <w:rFonts w:eastAsia="Times New Roman"/>
          <w:bCs/>
        </w:rPr>
        <w:t>και</w:t>
      </w:r>
      <w:r>
        <w:rPr>
          <w:rFonts w:eastAsia="Times New Roman" w:cs="Times New Roman"/>
        </w:rPr>
        <w:t xml:space="preserve"> αλλού. </w:t>
      </w:r>
    </w:p>
    <w:p w14:paraId="0715B3EF" w14:textId="77777777" w:rsidR="006222AF" w:rsidRDefault="006453C1">
      <w:pPr>
        <w:spacing w:after="0" w:line="600" w:lineRule="auto"/>
        <w:ind w:firstLine="720"/>
        <w:jc w:val="both"/>
        <w:rPr>
          <w:rFonts w:eastAsia="Times New Roman" w:cs="Times New Roman"/>
        </w:rPr>
      </w:pPr>
      <w:r>
        <w:rPr>
          <w:rFonts w:eastAsia="Times New Roman" w:cs="Times New Roman"/>
        </w:rPr>
        <w:t xml:space="preserve">Ο «ΚΑΠΟΔΙΣΤΡΙΑΣ», ομολογουμένως, συμμάζεψε το κράτος. Ο «ΚΑΛΛΙΚΡΑΤΗΣ», </w:t>
      </w:r>
      <w:r w:rsidRPr="009B4678">
        <w:rPr>
          <w:rFonts w:eastAsia="Times New Roman" w:cs="Times New Roman"/>
          <w:bCs/>
          <w:shd w:val="clear" w:color="auto" w:fill="FFFFFF"/>
        </w:rPr>
        <w:t>όμως</w:t>
      </w:r>
      <w:r>
        <w:rPr>
          <w:rFonts w:eastAsia="Times New Roman" w:cs="Times New Roman"/>
          <w:bCs/>
          <w:shd w:val="clear" w:color="auto" w:fill="FFFFFF"/>
        </w:rPr>
        <w:t>,</w:t>
      </w:r>
      <w:r>
        <w:rPr>
          <w:rFonts w:eastAsia="Times New Roman" w:cs="Times New Roman"/>
        </w:rPr>
        <w:t xml:space="preserve"> δημιούργησε μεγάλα προβλήματα σε ορισμένες περιοχές, </w:t>
      </w:r>
      <w:r w:rsidRPr="009B4678">
        <w:rPr>
          <w:rFonts w:eastAsia="Times New Roman" w:cs="Times New Roman"/>
          <w:bCs/>
          <w:shd w:val="clear" w:color="auto" w:fill="FFFFFF"/>
        </w:rPr>
        <w:t>που</w:t>
      </w:r>
      <w:r>
        <w:rPr>
          <w:rFonts w:eastAsia="Times New Roman" w:cs="Times New Roman"/>
        </w:rPr>
        <w:t xml:space="preserve"> έχουν σχέση με την περιφερειακή ανάπτυξη </w:t>
      </w:r>
      <w:r w:rsidRPr="009B4678">
        <w:rPr>
          <w:rFonts w:eastAsia="Times New Roman"/>
          <w:bCs/>
        </w:rPr>
        <w:t>και</w:t>
      </w:r>
      <w:r>
        <w:rPr>
          <w:rFonts w:eastAsia="Times New Roman" w:cs="Times New Roman"/>
        </w:rPr>
        <w:t xml:space="preserve"> το μαράζω</w:t>
      </w:r>
      <w:r>
        <w:rPr>
          <w:rFonts w:eastAsia="Times New Roman" w:cs="Times New Roman"/>
        </w:rPr>
        <w:t xml:space="preserve">μα πολλών περιοχών, καθώς οδήγησε σε κάποιες περιπτώσεις σε υπερμεγέθεις δήμους. </w:t>
      </w:r>
    </w:p>
    <w:p w14:paraId="0715B3F0" w14:textId="77777777" w:rsidR="006222AF" w:rsidRDefault="006453C1">
      <w:pPr>
        <w:spacing w:after="0" w:line="600" w:lineRule="auto"/>
        <w:ind w:firstLine="720"/>
        <w:jc w:val="both"/>
        <w:rPr>
          <w:rFonts w:eastAsia="Times New Roman" w:cs="Times New Roman"/>
        </w:rPr>
      </w:pPr>
      <w:r w:rsidRPr="009B4678">
        <w:rPr>
          <w:rFonts w:eastAsia="Times New Roman" w:cs="Times New Roman"/>
          <w:bCs/>
          <w:shd w:val="clear" w:color="auto" w:fill="FFFFFF"/>
        </w:rPr>
        <w:t>Δεν</w:t>
      </w:r>
      <w:r w:rsidRPr="009B4678">
        <w:rPr>
          <w:rFonts w:eastAsia="Times New Roman" w:cs="Times New Roman"/>
          <w:shd w:val="clear" w:color="auto" w:fill="FFFFFF"/>
        </w:rPr>
        <w:t xml:space="preserve"> </w:t>
      </w:r>
      <w:r w:rsidRPr="009B4678">
        <w:rPr>
          <w:rFonts w:eastAsia="Times New Roman"/>
          <w:bCs/>
          <w:shd w:val="clear" w:color="auto" w:fill="FFFFFF"/>
        </w:rPr>
        <w:t>θα</w:t>
      </w:r>
      <w:r>
        <w:rPr>
          <w:rFonts w:eastAsia="Times New Roman" w:cs="Times New Roman"/>
        </w:rPr>
        <w:t xml:space="preserve"> αναφερθώ σε όλη την Ελλάδα. </w:t>
      </w:r>
      <w:r w:rsidRPr="009B4678">
        <w:rPr>
          <w:rFonts w:eastAsia="Times New Roman"/>
          <w:bCs/>
          <w:shd w:val="clear" w:color="auto" w:fill="FFFFFF"/>
        </w:rPr>
        <w:t>Θα</w:t>
      </w:r>
      <w:r>
        <w:rPr>
          <w:rFonts w:eastAsia="Times New Roman" w:cs="Times New Roman"/>
        </w:rPr>
        <w:t xml:space="preserve"> αναφερθώ στην περιοχή μου. Έχουμε τον Δήμο του Λαγκαδά με σαράντα επτά χωριά…</w:t>
      </w:r>
    </w:p>
    <w:p w14:paraId="0715B3F1" w14:textId="77777777" w:rsidR="006222AF" w:rsidRDefault="006453C1">
      <w:pPr>
        <w:spacing w:after="0" w:line="600" w:lineRule="auto"/>
        <w:ind w:firstLine="720"/>
        <w:jc w:val="both"/>
        <w:rPr>
          <w:rFonts w:eastAsia="Times New Roman" w:cs="Times New Roman"/>
        </w:rPr>
      </w:pPr>
      <w:r w:rsidRPr="00FD606F">
        <w:rPr>
          <w:rFonts w:eastAsia="Times New Roman" w:cs="Times New Roman"/>
          <w:b/>
        </w:rPr>
        <w:t>ΟΔΥΣΣΕΑΣ ΚΩΝΣΤΑΝΤΙΝΟΠΟΥΛΟΣ:</w:t>
      </w:r>
      <w:r>
        <w:rPr>
          <w:rFonts w:eastAsia="Times New Roman" w:cs="Times New Roman"/>
        </w:rPr>
        <w:t xml:space="preserve"> </w:t>
      </w:r>
      <w:r>
        <w:rPr>
          <w:rFonts w:eastAsia="Times New Roman" w:cs="Times New Roman"/>
          <w:bCs/>
          <w:shd w:val="clear" w:color="auto" w:fill="FFFFFF"/>
        </w:rPr>
        <w:t>Και γ</w:t>
      </w:r>
      <w:r w:rsidRPr="009B4678">
        <w:rPr>
          <w:rFonts w:eastAsia="Times New Roman" w:cs="Times New Roman"/>
          <w:bCs/>
          <w:shd w:val="clear" w:color="auto" w:fill="FFFFFF"/>
        </w:rPr>
        <w:t>ιατί</w:t>
      </w:r>
      <w:r>
        <w:rPr>
          <w:rFonts w:eastAsia="Times New Roman" w:cs="Times New Roman"/>
        </w:rPr>
        <w:t xml:space="preserve"> δεν το αλλάζετε;</w:t>
      </w:r>
    </w:p>
    <w:p w14:paraId="0715B3F2" w14:textId="77777777" w:rsidR="006222AF" w:rsidRDefault="006453C1">
      <w:pPr>
        <w:spacing w:after="0" w:line="600" w:lineRule="auto"/>
        <w:ind w:firstLine="720"/>
        <w:jc w:val="both"/>
        <w:rPr>
          <w:rFonts w:eastAsia="Times New Roman" w:cs="Times New Roman"/>
        </w:rPr>
      </w:pPr>
      <w:r w:rsidRPr="001729B2">
        <w:rPr>
          <w:rFonts w:eastAsia="Times New Roman" w:cs="Times New Roman"/>
          <w:b/>
        </w:rPr>
        <w:t>ΔΗΜ</w:t>
      </w:r>
      <w:r w:rsidRPr="001729B2">
        <w:rPr>
          <w:rFonts w:eastAsia="Times New Roman" w:cs="Times New Roman"/>
          <w:b/>
        </w:rPr>
        <w:t>ΗΤΡΙΟΣ ΜΑΡΔΑΣ:</w:t>
      </w:r>
      <w:r>
        <w:rPr>
          <w:rFonts w:eastAsia="Times New Roman" w:cs="Times New Roman"/>
        </w:rPr>
        <w:t xml:space="preserve"> Μη βιάζεστε. Έχουμε τον «ΚΛΕΙΣΘΕΝΗ ΙΙ». </w:t>
      </w:r>
    </w:p>
    <w:p w14:paraId="0715B3F3" w14:textId="77777777" w:rsidR="006222AF" w:rsidRDefault="006453C1">
      <w:pPr>
        <w:spacing w:after="0" w:line="600" w:lineRule="auto"/>
        <w:ind w:firstLine="720"/>
        <w:jc w:val="both"/>
        <w:rPr>
          <w:rFonts w:eastAsia="Times New Roman" w:cs="Times New Roman"/>
        </w:rPr>
      </w:pPr>
      <w:r>
        <w:rPr>
          <w:rFonts w:eastAsia="Times New Roman" w:cs="Times New Roman"/>
        </w:rPr>
        <w:t xml:space="preserve">Έχουμε, </w:t>
      </w:r>
      <w:r w:rsidRPr="001729B2">
        <w:rPr>
          <w:rFonts w:eastAsia="Times New Roman" w:cs="Times New Roman"/>
        </w:rPr>
        <w:t>λοιπόν</w:t>
      </w:r>
      <w:r>
        <w:rPr>
          <w:rFonts w:eastAsia="Times New Roman" w:cs="Times New Roman"/>
        </w:rPr>
        <w:t xml:space="preserve">, τον Δήμο Λαγκαδά με σαράντα επτά χωριά. Εκεί </w:t>
      </w:r>
      <w:r w:rsidRPr="00FD606F">
        <w:rPr>
          <w:rFonts w:eastAsia="Times New Roman" w:cs="Times New Roman"/>
          <w:bCs/>
          <w:shd w:val="clear" w:color="auto" w:fill="FFFFFF"/>
        </w:rPr>
        <w:t>μπορεί</w:t>
      </w:r>
      <w:r>
        <w:rPr>
          <w:rFonts w:eastAsia="Times New Roman" w:cs="Times New Roman"/>
        </w:rPr>
        <w:t xml:space="preserve"> </w:t>
      </w:r>
      <w:r w:rsidRPr="00FD606F">
        <w:rPr>
          <w:rFonts w:eastAsia="Times New Roman"/>
          <w:bCs/>
          <w:shd w:val="clear" w:color="auto" w:fill="FFFFFF"/>
        </w:rPr>
        <w:t>να</w:t>
      </w:r>
      <w:r>
        <w:rPr>
          <w:rFonts w:eastAsia="Times New Roman" w:cs="Times New Roman"/>
        </w:rPr>
        <w:t xml:space="preserve"> δημιουργηθεί </w:t>
      </w:r>
      <w:r w:rsidRPr="00FD606F">
        <w:rPr>
          <w:rFonts w:eastAsia="Times New Roman"/>
          <w:bCs/>
        </w:rPr>
        <w:t>και</w:t>
      </w:r>
      <w:r>
        <w:rPr>
          <w:rFonts w:eastAsia="Times New Roman" w:cs="Times New Roman"/>
        </w:rPr>
        <w:t xml:space="preserve"> ένας άλλος δήμος. Εννιά δήμοι συνενώθηκαν σε δύο. Μ</w:t>
      </w:r>
      <w:r w:rsidRPr="00FD606F">
        <w:rPr>
          <w:rFonts w:eastAsia="Times New Roman" w:cs="Times New Roman"/>
          <w:bCs/>
          <w:shd w:val="clear" w:color="auto" w:fill="FFFFFF"/>
        </w:rPr>
        <w:t>πορεί</w:t>
      </w:r>
      <w:r>
        <w:rPr>
          <w:rFonts w:eastAsia="Times New Roman" w:cs="Times New Roman"/>
        </w:rPr>
        <w:t xml:space="preserve"> </w:t>
      </w:r>
      <w:r w:rsidRPr="00FD606F">
        <w:rPr>
          <w:rFonts w:eastAsia="Times New Roman"/>
          <w:bCs/>
          <w:shd w:val="clear" w:color="auto" w:fill="FFFFFF"/>
        </w:rPr>
        <w:t>να</w:t>
      </w:r>
      <w:r>
        <w:rPr>
          <w:rFonts w:eastAsia="Times New Roman" w:cs="Times New Roman"/>
        </w:rPr>
        <w:t xml:space="preserve"> δημιουργηθεί, </w:t>
      </w:r>
      <w:r w:rsidRPr="001729B2">
        <w:rPr>
          <w:rFonts w:eastAsia="Times New Roman" w:cs="Times New Roman"/>
          <w:bCs/>
          <w:shd w:val="clear" w:color="auto" w:fill="FFFFFF"/>
        </w:rPr>
        <w:t>όμως</w:t>
      </w:r>
      <w:r>
        <w:rPr>
          <w:rFonts w:eastAsia="Times New Roman" w:cs="Times New Roman"/>
        </w:rPr>
        <w:t xml:space="preserve">, </w:t>
      </w:r>
      <w:r w:rsidRPr="00FD606F">
        <w:rPr>
          <w:rFonts w:eastAsia="Times New Roman"/>
          <w:bCs/>
        </w:rPr>
        <w:t>και</w:t>
      </w:r>
      <w:r>
        <w:rPr>
          <w:rFonts w:eastAsia="Times New Roman" w:cs="Times New Roman"/>
        </w:rPr>
        <w:t xml:space="preserve"> </w:t>
      </w:r>
      <w:r>
        <w:rPr>
          <w:rFonts w:eastAsia="Times New Roman" w:cs="Times New Roman"/>
        </w:rPr>
        <w:lastRenderedPageBreak/>
        <w:t xml:space="preserve">ένας άλλος δήμος, ο Δήμος Σοχού, </w:t>
      </w:r>
      <w:r w:rsidRPr="00FD606F">
        <w:rPr>
          <w:rFonts w:eastAsia="Times New Roman" w:cs="Times New Roman"/>
          <w:bCs/>
          <w:shd w:val="clear" w:color="auto" w:fill="FFFFFF"/>
        </w:rPr>
        <w:t>παραδείγματος χάριν</w:t>
      </w:r>
      <w:r>
        <w:rPr>
          <w:rFonts w:eastAsia="Times New Roman" w:cs="Times New Roman"/>
        </w:rPr>
        <w:t xml:space="preserve">, </w:t>
      </w:r>
      <w:r w:rsidRPr="00FD606F">
        <w:rPr>
          <w:rFonts w:eastAsia="Times New Roman" w:cs="Times New Roman"/>
        </w:rPr>
        <w:t>ο οποίος</w:t>
      </w:r>
      <w:r>
        <w:rPr>
          <w:rFonts w:eastAsia="Times New Roman" w:cs="Times New Roman"/>
        </w:rPr>
        <w:t xml:space="preserve"> παρουσιάζει κάποια κοινά χαρακτηριστικά σε ό,τι αφορά τα χωριά τα οποία βρίσκονται πολύ κοντά του. </w:t>
      </w:r>
    </w:p>
    <w:p w14:paraId="0715B3F4" w14:textId="77777777" w:rsidR="006222AF" w:rsidRDefault="006453C1">
      <w:pPr>
        <w:spacing w:after="0" w:line="600" w:lineRule="auto"/>
        <w:ind w:firstLine="720"/>
        <w:jc w:val="both"/>
        <w:rPr>
          <w:rFonts w:eastAsia="Times New Roman" w:cs="Times New Roman"/>
        </w:rPr>
      </w:pPr>
      <w:r w:rsidRPr="00FD606F">
        <w:rPr>
          <w:rFonts w:eastAsia="Times New Roman"/>
          <w:bCs/>
        </w:rPr>
        <w:t>Και</w:t>
      </w:r>
      <w:r>
        <w:rPr>
          <w:rFonts w:eastAsia="Times New Roman" w:cs="Times New Roman"/>
        </w:rPr>
        <w:t xml:space="preserve"> όλη αυτή η ιστορία, σε συνδυασμό με τον βαθμό της αποτελεσματικότητας των δημάρχων ή του</w:t>
      </w:r>
      <w:r>
        <w:rPr>
          <w:rFonts w:eastAsia="Times New Roman" w:cs="Times New Roman"/>
        </w:rPr>
        <w:t xml:space="preserve"> δημάρχου</w:t>
      </w:r>
      <w:r>
        <w:rPr>
          <w:rFonts w:eastAsia="Times New Roman" w:cs="Times New Roman"/>
        </w:rPr>
        <w:t>,</w:t>
      </w:r>
      <w:r>
        <w:rPr>
          <w:rFonts w:eastAsia="Times New Roman" w:cs="Times New Roman"/>
        </w:rPr>
        <w:t xml:space="preserve"> </w:t>
      </w:r>
      <w:r w:rsidRPr="00FD606F">
        <w:rPr>
          <w:rFonts w:eastAsia="Times New Roman"/>
          <w:bCs/>
        </w:rPr>
        <w:t>έχει</w:t>
      </w:r>
      <w:r>
        <w:rPr>
          <w:rFonts w:eastAsia="Times New Roman" w:cs="Times New Roman"/>
        </w:rPr>
        <w:t xml:space="preserve"> οδηγήσει σε </w:t>
      </w:r>
      <w:r w:rsidRPr="00FD606F">
        <w:rPr>
          <w:rFonts w:eastAsia="Times New Roman"/>
          <w:bCs/>
          <w:shd w:val="clear" w:color="auto" w:fill="FFFFFF"/>
        </w:rPr>
        <w:t>μια</w:t>
      </w:r>
      <w:r>
        <w:rPr>
          <w:rFonts w:eastAsia="Times New Roman" w:cs="Times New Roman"/>
        </w:rPr>
        <w:t xml:space="preserve"> κατάσταση απαξίωσης της περιουσίας του δήμου. Εγώ θα σας καταθέσω…</w:t>
      </w:r>
    </w:p>
    <w:p w14:paraId="0715B3F5" w14:textId="77777777" w:rsidR="006222AF" w:rsidRDefault="006453C1">
      <w:pPr>
        <w:spacing w:after="0" w:line="600" w:lineRule="auto"/>
        <w:ind w:firstLine="720"/>
        <w:jc w:val="both"/>
        <w:rPr>
          <w:rFonts w:eastAsia="Times New Roman" w:cs="Times New Roman"/>
        </w:rPr>
      </w:pPr>
      <w:r w:rsidRPr="001729B2">
        <w:rPr>
          <w:rFonts w:eastAsia="Times New Roman" w:cs="Times New Roman"/>
          <w:b/>
        </w:rPr>
        <w:t>ΓΕΩΡΓΙΟΣ ΑΡΒΑΝΙΤΙΔΗΣ:</w:t>
      </w:r>
      <w:r>
        <w:rPr>
          <w:rFonts w:eastAsia="Times New Roman" w:cs="Times New Roman"/>
        </w:rPr>
        <w:t xml:space="preserve"> Να γράψουμε </w:t>
      </w:r>
      <w:r w:rsidRPr="00FD606F">
        <w:rPr>
          <w:rFonts w:eastAsia="Times New Roman"/>
          <w:bCs/>
          <w:shd w:val="clear" w:color="auto" w:fill="FFFFFF"/>
        </w:rPr>
        <w:t>μια</w:t>
      </w:r>
      <w:r>
        <w:rPr>
          <w:rFonts w:eastAsia="Times New Roman" w:cs="Times New Roman"/>
        </w:rPr>
        <w:t xml:space="preserve"> </w:t>
      </w:r>
      <w:r w:rsidRPr="00FD606F">
        <w:rPr>
          <w:rFonts w:eastAsia="Times New Roman" w:cs="Times New Roman"/>
        </w:rPr>
        <w:t>τροπολογία</w:t>
      </w:r>
      <w:r>
        <w:rPr>
          <w:rFonts w:eastAsia="Times New Roman" w:cs="Times New Roman"/>
        </w:rPr>
        <w:t xml:space="preserve"> μαζί, κύριε Μάρδα.</w:t>
      </w:r>
    </w:p>
    <w:p w14:paraId="0715B3F6" w14:textId="77777777" w:rsidR="006222AF" w:rsidRDefault="006453C1">
      <w:pPr>
        <w:spacing w:after="0" w:line="600" w:lineRule="auto"/>
        <w:ind w:firstLine="720"/>
        <w:jc w:val="both"/>
        <w:rPr>
          <w:rFonts w:eastAsia="Times New Roman" w:cs="Times New Roman"/>
        </w:rPr>
      </w:pPr>
      <w:r w:rsidRPr="001729B2">
        <w:rPr>
          <w:rFonts w:eastAsia="Times New Roman" w:cs="Times New Roman"/>
          <w:b/>
        </w:rPr>
        <w:t>ΔΗΜΗΤΡΙΟΣ ΜΑΡΔΑΣ:</w:t>
      </w:r>
      <w:r>
        <w:rPr>
          <w:rFonts w:eastAsia="Times New Roman" w:cs="Times New Roman"/>
        </w:rPr>
        <w:t xml:space="preserve"> Δυο λεπτά, μη βιάζεστε. Έχουμε </w:t>
      </w:r>
      <w:r w:rsidRPr="00FD606F">
        <w:rPr>
          <w:rFonts w:eastAsia="Times New Roman"/>
          <w:bCs/>
        </w:rPr>
        <w:t>και</w:t>
      </w:r>
      <w:r>
        <w:rPr>
          <w:rFonts w:eastAsia="Times New Roman" w:cs="Times New Roman"/>
        </w:rPr>
        <w:t xml:space="preserve"> συνέχεια. </w:t>
      </w:r>
    </w:p>
    <w:p w14:paraId="0715B3F7" w14:textId="77777777" w:rsidR="006222AF" w:rsidRDefault="006453C1">
      <w:pPr>
        <w:spacing w:after="0" w:line="600" w:lineRule="auto"/>
        <w:ind w:firstLine="720"/>
        <w:jc w:val="both"/>
        <w:rPr>
          <w:rFonts w:eastAsia="Times New Roman"/>
          <w:bCs/>
          <w:shd w:val="clear" w:color="auto" w:fill="FFFFFF"/>
        </w:rPr>
      </w:pPr>
      <w:r w:rsidRPr="00FD606F">
        <w:rPr>
          <w:rFonts w:eastAsia="Times New Roman"/>
          <w:b/>
          <w:bCs/>
          <w:shd w:val="clear" w:color="auto" w:fill="FFFFFF"/>
        </w:rPr>
        <w:t>ΠΡΟΕΔΡΕΥΩΝ (Σπυρίδων Λυκο</w:t>
      </w:r>
      <w:r w:rsidRPr="00FD606F">
        <w:rPr>
          <w:rFonts w:eastAsia="Times New Roman"/>
          <w:b/>
          <w:bCs/>
          <w:shd w:val="clear" w:color="auto" w:fill="FFFFFF"/>
        </w:rPr>
        <w:t xml:space="preserve">ύδης): </w:t>
      </w:r>
      <w:r w:rsidRPr="001729B2">
        <w:rPr>
          <w:rFonts w:eastAsia="Times New Roman"/>
          <w:bCs/>
          <w:shd w:val="clear" w:color="auto" w:fill="FFFFFF"/>
        </w:rPr>
        <w:t xml:space="preserve">Κύριε συνάδελφε, βιάζομαι εγώ ως </w:t>
      </w:r>
      <w:r>
        <w:rPr>
          <w:rFonts w:eastAsia="Times New Roman"/>
          <w:bCs/>
          <w:shd w:val="clear" w:color="auto" w:fill="FFFFFF"/>
        </w:rPr>
        <w:t>Π</w:t>
      </w:r>
      <w:r w:rsidRPr="001729B2">
        <w:rPr>
          <w:rFonts w:eastAsia="Times New Roman"/>
          <w:bCs/>
          <w:shd w:val="clear" w:color="auto" w:fill="FFFFFF"/>
        </w:rPr>
        <w:t>ροεδρεύων</w:t>
      </w:r>
      <w:r>
        <w:rPr>
          <w:rFonts w:eastAsia="Times New Roman"/>
          <w:bCs/>
          <w:shd w:val="clear" w:color="auto" w:fill="FFFFFF"/>
        </w:rPr>
        <w:t>,</w:t>
      </w:r>
      <w:r w:rsidRPr="001729B2">
        <w:rPr>
          <w:rFonts w:eastAsia="Times New Roman"/>
          <w:bCs/>
          <w:shd w:val="clear" w:color="auto" w:fill="FFFFFF"/>
        </w:rPr>
        <w:t xml:space="preserve"> όμως. </w:t>
      </w:r>
    </w:p>
    <w:p w14:paraId="0715B3F8" w14:textId="77777777" w:rsidR="006222AF" w:rsidRDefault="006453C1">
      <w:pPr>
        <w:spacing w:after="0" w:line="600" w:lineRule="auto"/>
        <w:ind w:firstLine="720"/>
        <w:jc w:val="both"/>
        <w:rPr>
          <w:rFonts w:eastAsia="Times New Roman"/>
          <w:bCs/>
        </w:rPr>
      </w:pPr>
      <w:r w:rsidRPr="001729B2">
        <w:rPr>
          <w:rFonts w:eastAsia="Times New Roman" w:cs="Times New Roman"/>
          <w:b/>
        </w:rPr>
        <w:t>ΔΗΜΗΤΡΙΟΣ ΜΑΡΔΑΣ:</w:t>
      </w:r>
      <w:r>
        <w:rPr>
          <w:rFonts w:eastAsia="Times New Roman" w:cs="Times New Roman"/>
        </w:rPr>
        <w:t xml:space="preserve"> Έχω εδώ -</w:t>
      </w:r>
      <w:r w:rsidRPr="00FD606F">
        <w:rPr>
          <w:rFonts w:eastAsia="Times New Roman"/>
          <w:bCs/>
        </w:rPr>
        <w:t>και</w:t>
      </w:r>
      <w:r>
        <w:rPr>
          <w:rFonts w:eastAsia="Times New Roman" w:cs="Times New Roman"/>
        </w:rPr>
        <w:t xml:space="preserve"> </w:t>
      </w:r>
      <w:r w:rsidRPr="00FD606F">
        <w:rPr>
          <w:rFonts w:eastAsia="Times New Roman"/>
          <w:bCs/>
          <w:shd w:val="clear" w:color="auto" w:fill="FFFFFF"/>
        </w:rPr>
        <w:t>θα</w:t>
      </w:r>
      <w:r>
        <w:rPr>
          <w:rFonts w:eastAsia="Times New Roman" w:cs="Times New Roman"/>
        </w:rPr>
        <w:t xml:space="preserve"> το καταθέσω- έγγραφο για το πώς απαξιώνεται η περιουσία του δήμου, σε δήμους με πάρα πολύ μεγάλο μέγεθος, </w:t>
      </w:r>
      <w:r w:rsidRPr="00FD606F">
        <w:rPr>
          <w:rFonts w:eastAsia="Times New Roman"/>
          <w:bCs/>
        </w:rPr>
        <w:t>και</w:t>
      </w:r>
      <w:r>
        <w:rPr>
          <w:rFonts w:eastAsia="Times New Roman" w:cs="Times New Roman"/>
        </w:rPr>
        <w:t xml:space="preserve"> πώς </w:t>
      </w:r>
      <w:r w:rsidRPr="00FD606F">
        <w:rPr>
          <w:rFonts w:eastAsia="Times New Roman"/>
          <w:bCs/>
        </w:rPr>
        <w:t>είναι</w:t>
      </w:r>
      <w:r>
        <w:rPr>
          <w:rFonts w:eastAsia="Times New Roman" w:cs="Times New Roman"/>
        </w:rPr>
        <w:t xml:space="preserve"> αδύνατον να διοικηθούν οι </w:t>
      </w:r>
      <w:r w:rsidRPr="00FD606F">
        <w:rPr>
          <w:rFonts w:eastAsia="Times New Roman"/>
          <w:bCs/>
        </w:rPr>
        <w:t>συγκεκριμέν</w:t>
      </w:r>
      <w:r>
        <w:rPr>
          <w:rFonts w:eastAsia="Times New Roman"/>
          <w:bCs/>
        </w:rPr>
        <w:t>οι</w:t>
      </w:r>
      <w:r>
        <w:rPr>
          <w:rFonts w:eastAsia="Times New Roman" w:cs="Times New Roman"/>
        </w:rPr>
        <w:t xml:space="preserve"> δήμοι. </w:t>
      </w:r>
      <w:r w:rsidRPr="00FD606F">
        <w:rPr>
          <w:rFonts w:eastAsia="Times New Roman"/>
          <w:bCs/>
        </w:rPr>
        <w:t>Είναι</w:t>
      </w:r>
      <w:r>
        <w:rPr>
          <w:rFonts w:eastAsia="Times New Roman" w:cs="Times New Roman"/>
        </w:rPr>
        <w:t xml:space="preserve"> από τον Βερτίσκο, </w:t>
      </w:r>
      <w:r w:rsidRPr="00FD606F">
        <w:rPr>
          <w:rFonts w:eastAsia="Times New Roman"/>
          <w:bCs/>
          <w:shd w:val="clear" w:color="auto" w:fill="FFFFFF"/>
        </w:rPr>
        <w:t>μια</w:t>
      </w:r>
      <w:r>
        <w:rPr>
          <w:rFonts w:eastAsia="Times New Roman" w:cs="Times New Roman"/>
        </w:rPr>
        <w:t xml:space="preserve"> εγκαταλελειμμένη περιουσία, </w:t>
      </w:r>
      <w:r w:rsidRPr="00FD606F">
        <w:rPr>
          <w:rFonts w:eastAsia="Times New Roman" w:cs="Times New Roman"/>
          <w:bCs/>
          <w:shd w:val="clear" w:color="auto" w:fill="FFFFFF"/>
        </w:rPr>
        <w:t>που</w:t>
      </w:r>
      <w:r>
        <w:rPr>
          <w:rFonts w:eastAsia="Times New Roman" w:cs="Times New Roman"/>
        </w:rPr>
        <w:t xml:space="preserve"> προσπαθούμε τώρα </w:t>
      </w:r>
      <w:r w:rsidRPr="00FD606F">
        <w:rPr>
          <w:rFonts w:eastAsia="Times New Roman"/>
          <w:bCs/>
          <w:shd w:val="clear" w:color="auto" w:fill="FFFFFF"/>
        </w:rPr>
        <w:t>να</w:t>
      </w:r>
      <w:r>
        <w:rPr>
          <w:rFonts w:eastAsia="Times New Roman" w:cs="Times New Roman"/>
        </w:rPr>
        <w:t xml:space="preserve"> την </w:t>
      </w:r>
      <w:r>
        <w:rPr>
          <w:rFonts w:eastAsia="Times New Roman" w:cs="Times New Roman"/>
        </w:rPr>
        <w:lastRenderedPageBreak/>
        <w:t xml:space="preserve">«αναστήσουμε» με αυτονόητους τρόπους, </w:t>
      </w:r>
      <w:r w:rsidRPr="00FD606F">
        <w:rPr>
          <w:rFonts w:eastAsia="Times New Roman" w:cs="Times New Roman"/>
          <w:bCs/>
          <w:shd w:val="clear" w:color="auto" w:fill="FFFFFF"/>
        </w:rPr>
        <w:t>που</w:t>
      </w:r>
      <w:r>
        <w:rPr>
          <w:rFonts w:eastAsia="Times New Roman" w:cs="Times New Roman"/>
        </w:rPr>
        <w:t xml:space="preserve"> σημαίνει </w:t>
      </w:r>
      <w:r w:rsidRPr="00FD606F">
        <w:rPr>
          <w:rFonts w:eastAsia="Times New Roman"/>
          <w:bCs/>
          <w:shd w:val="clear" w:color="auto" w:fill="FFFFFF"/>
        </w:rPr>
        <w:t>ότι</w:t>
      </w:r>
      <w:r>
        <w:rPr>
          <w:rFonts w:eastAsia="Times New Roman" w:cs="Times New Roman"/>
        </w:rPr>
        <w:t xml:space="preserve"> ερχόμαστε εμείς σε επαφή με το πανεπιστήμιο</w:t>
      </w:r>
      <w:r>
        <w:rPr>
          <w:rFonts w:eastAsia="Times New Roman" w:cs="Times New Roman"/>
        </w:rPr>
        <w:t>,</w:t>
      </w:r>
      <w:r>
        <w:rPr>
          <w:rFonts w:eastAsia="Times New Roman" w:cs="Times New Roman"/>
        </w:rPr>
        <w:t xml:space="preserve"> </w:t>
      </w:r>
      <w:r w:rsidRPr="00FD606F">
        <w:rPr>
          <w:rFonts w:eastAsia="Times New Roman" w:cs="Times New Roman"/>
        </w:rPr>
        <w:t>για να</w:t>
      </w:r>
      <w:r>
        <w:rPr>
          <w:rFonts w:eastAsia="Times New Roman" w:cs="Times New Roman"/>
        </w:rPr>
        <w:t xml:space="preserve"> εκμεταλλευτούμε τη </w:t>
      </w:r>
      <w:r w:rsidRPr="00FD606F">
        <w:rPr>
          <w:rFonts w:eastAsia="Times New Roman"/>
          <w:bCs/>
        </w:rPr>
        <w:t>συγκεκριμέν</w:t>
      </w:r>
      <w:r>
        <w:rPr>
          <w:rFonts w:eastAsia="Times New Roman"/>
          <w:bCs/>
        </w:rPr>
        <w:t xml:space="preserve">η περιουσία. </w:t>
      </w:r>
    </w:p>
    <w:p w14:paraId="0715B3F9" w14:textId="77777777" w:rsidR="006222AF" w:rsidRDefault="006453C1">
      <w:pPr>
        <w:spacing w:after="0" w:line="600" w:lineRule="auto"/>
        <w:ind w:firstLine="720"/>
        <w:jc w:val="both"/>
        <w:rPr>
          <w:rFonts w:eastAsia="Times New Roman"/>
          <w:bCs/>
        </w:rPr>
      </w:pPr>
      <w:r>
        <w:rPr>
          <w:rFonts w:eastAsia="Times New Roman"/>
          <w:bCs/>
        </w:rPr>
        <w:t>Τα καταθέτω ό</w:t>
      </w:r>
      <w:r>
        <w:rPr>
          <w:rFonts w:eastAsia="Times New Roman"/>
          <w:bCs/>
        </w:rPr>
        <w:t xml:space="preserve">λα αυτά. Σας </w:t>
      </w:r>
      <w:r w:rsidRPr="001729B2">
        <w:rPr>
          <w:rFonts w:eastAsia="Times New Roman"/>
          <w:bCs/>
        </w:rPr>
        <w:t>ευχαριστώ</w:t>
      </w:r>
      <w:r>
        <w:rPr>
          <w:rFonts w:eastAsia="Times New Roman"/>
          <w:bCs/>
        </w:rPr>
        <w:t xml:space="preserve"> πολύ. </w:t>
      </w:r>
    </w:p>
    <w:p w14:paraId="0715B3FA" w14:textId="77777777" w:rsidR="006222AF" w:rsidRDefault="006453C1">
      <w:pPr>
        <w:spacing w:after="0" w:line="600" w:lineRule="auto"/>
        <w:ind w:firstLine="720"/>
        <w:jc w:val="both"/>
        <w:rPr>
          <w:rFonts w:eastAsia="Times New Roman" w:cs="Times New Roman"/>
        </w:rPr>
      </w:pPr>
      <w:r w:rsidRPr="000731CA">
        <w:rPr>
          <w:rFonts w:eastAsia="Times New Roman" w:cs="Times New Roman"/>
        </w:rPr>
        <w:t>(Στο σημείο αυτό ο Βουλευτής κ.</w:t>
      </w:r>
      <w:r>
        <w:rPr>
          <w:rFonts w:eastAsia="Times New Roman" w:cs="Times New Roman"/>
        </w:rPr>
        <w:t xml:space="preserve"> Δημήτριος Μάρδας</w:t>
      </w:r>
      <w:r w:rsidRPr="000731CA">
        <w:rPr>
          <w:rFonts w:eastAsia="Times New Roman" w:cs="Times New Roman"/>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715B3FB" w14:textId="77777777" w:rsidR="006222AF" w:rsidRDefault="006453C1">
      <w:pPr>
        <w:spacing w:after="0" w:line="600" w:lineRule="auto"/>
        <w:ind w:firstLine="720"/>
        <w:jc w:val="both"/>
        <w:rPr>
          <w:rFonts w:eastAsia="Times New Roman"/>
          <w:bCs/>
          <w:shd w:val="clear" w:color="auto" w:fill="FFFFFF"/>
        </w:rPr>
      </w:pPr>
      <w:r w:rsidRPr="005F6A8B">
        <w:rPr>
          <w:rFonts w:eastAsia="Times New Roman"/>
          <w:b/>
          <w:bCs/>
          <w:shd w:val="clear" w:color="auto" w:fill="FFFFFF"/>
        </w:rPr>
        <w:t>ΠΡΟΕΔΡΕΥΩΝ (Σπ</w:t>
      </w:r>
      <w:r w:rsidRPr="005F6A8B">
        <w:rPr>
          <w:rFonts w:eastAsia="Times New Roman"/>
          <w:b/>
          <w:bCs/>
          <w:shd w:val="clear" w:color="auto" w:fill="FFFFFF"/>
        </w:rPr>
        <w:t>υρίδων Λυκούδης):</w:t>
      </w:r>
      <w:r>
        <w:rPr>
          <w:rFonts w:eastAsia="Times New Roman"/>
          <w:b/>
          <w:bCs/>
          <w:shd w:val="clear" w:color="auto" w:fill="FFFFFF"/>
        </w:rPr>
        <w:t xml:space="preserve"> </w:t>
      </w:r>
      <w:r w:rsidRPr="005F6A8B">
        <w:rPr>
          <w:rFonts w:eastAsia="Times New Roman"/>
          <w:bCs/>
          <w:shd w:val="clear" w:color="auto" w:fill="FFFFFF"/>
        </w:rPr>
        <w:t xml:space="preserve">Κι εγώ ευχαριστώ. Τον λόγο έχει ο συνάδελφος κ. Βαγιωνάς. </w:t>
      </w:r>
    </w:p>
    <w:p w14:paraId="0715B3FC" w14:textId="77777777" w:rsidR="006222AF" w:rsidRDefault="006453C1">
      <w:pPr>
        <w:spacing w:after="0" w:line="600" w:lineRule="auto"/>
        <w:ind w:firstLine="720"/>
        <w:jc w:val="both"/>
        <w:rPr>
          <w:rFonts w:eastAsia="Times New Roman"/>
          <w:bCs/>
          <w:shd w:val="clear" w:color="auto" w:fill="FFFFFF"/>
        </w:rPr>
      </w:pPr>
      <w:r w:rsidRPr="005F6A8B">
        <w:rPr>
          <w:rFonts w:eastAsia="Times New Roman"/>
          <w:b/>
          <w:bCs/>
          <w:shd w:val="clear" w:color="auto" w:fill="FFFFFF"/>
        </w:rPr>
        <w:t>ΓΕΩΡΓΙΟΣ ΒΑΓΙΩΝΑΣ:</w:t>
      </w:r>
      <w:r>
        <w:rPr>
          <w:rFonts w:eastAsia="Times New Roman"/>
          <w:bCs/>
          <w:shd w:val="clear" w:color="auto" w:fill="FFFFFF"/>
        </w:rPr>
        <w:t xml:space="preserve"> Κύριοι Υπουργοί, αγαπητοί συνάδελφοι, </w:t>
      </w:r>
      <w:r w:rsidRPr="0068720D">
        <w:rPr>
          <w:rFonts w:eastAsia="Times New Roman"/>
          <w:bCs/>
          <w:shd w:val="clear" w:color="auto" w:fill="FFFFFF"/>
        </w:rPr>
        <w:t>δεν θα</w:t>
      </w:r>
      <w:r>
        <w:rPr>
          <w:rFonts w:eastAsia="Times New Roman"/>
          <w:bCs/>
          <w:shd w:val="clear" w:color="auto" w:fill="FFFFFF"/>
        </w:rPr>
        <w:t xml:space="preserve"> διαφωνήσω καθόλου με τον προηγούμενο ομιλητή, τον κ. Μάρδα, για αυτά τα οποία είπε για την υπάρχουσα κατάσταση στην </w:t>
      </w:r>
      <w:r>
        <w:rPr>
          <w:rFonts w:eastAsia="Times New Roman"/>
          <w:bCs/>
          <w:shd w:val="clear" w:color="auto" w:fill="FFFFFF"/>
        </w:rPr>
        <w:t>τ</w:t>
      </w:r>
      <w:r>
        <w:rPr>
          <w:rFonts w:eastAsia="Times New Roman"/>
          <w:bCs/>
          <w:shd w:val="clear" w:color="auto" w:fill="FFFFFF"/>
        </w:rPr>
        <w:t xml:space="preserve">οπική </w:t>
      </w:r>
      <w:r>
        <w:rPr>
          <w:rFonts w:eastAsia="Times New Roman"/>
          <w:bCs/>
          <w:shd w:val="clear" w:color="auto" w:fill="FFFFFF"/>
        </w:rPr>
        <w:t>α</w:t>
      </w:r>
      <w:r>
        <w:rPr>
          <w:rFonts w:eastAsia="Times New Roman"/>
          <w:bCs/>
          <w:shd w:val="clear" w:color="auto" w:fill="FFFFFF"/>
        </w:rPr>
        <w:t xml:space="preserve">υτοδιοίκηση. Ασυζητητί </w:t>
      </w:r>
      <w:r w:rsidRPr="0068720D">
        <w:rPr>
          <w:rFonts w:eastAsia="Times New Roman"/>
          <w:bCs/>
          <w:shd w:val="clear" w:color="auto" w:fill="FFFFFF"/>
        </w:rPr>
        <w:t>υπάρχει</w:t>
      </w:r>
      <w:r>
        <w:rPr>
          <w:rFonts w:eastAsia="Times New Roman"/>
          <w:bCs/>
          <w:shd w:val="clear" w:color="auto" w:fill="FFFFFF"/>
        </w:rPr>
        <w:t xml:space="preserve"> μεγάλη διαφθορά στους δήμους, </w:t>
      </w:r>
      <w:r w:rsidRPr="0068720D">
        <w:rPr>
          <w:rFonts w:eastAsia="Times New Roman"/>
          <w:bCs/>
          <w:shd w:val="clear" w:color="auto" w:fill="FFFFFF"/>
        </w:rPr>
        <w:t>αλλά</w:t>
      </w:r>
      <w:r>
        <w:rPr>
          <w:rFonts w:eastAsia="Times New Roman"/>
          <w:bCs/>
          <w:shd w:val="clear" w:color="auto" w:fill="FFFFFF"/>
        </w:rPr>
        <w:t xml:space="preserve"> όχι σε όλους τους δήμους. Αλλού </w:t>
      </w:r>
      <w:r w:rsidRPr="0068720D">
        <w:rPr>
          <w:rFonts w:eastAsia="Times New Roman"/>
          <w:bCs/>
          <w:shd w:val="clear" w:color="auto" w:fill="FFFFFF"/>
        </w:rPr>
        <w:t>είναι</w:t>
      </w:r>
      <w:r>
        <w:rPr>
          <w:rFonts w:eastAsia="Times New Roman"/>
          <w:bCs/>
          <w:shd w:val="clear" w:color="auto" w:fill="FFFFFF"/>
        </w:rPr>
        <w:t xml:space="preserve"> μικρότερη, αλλού </w:t>
      </w:r>
      <w:r w:rsidRPr="0068720D">
        <w:rPr>
          <w:rFonts w:eastAsia="Times New Roman"/>
          <w:bCs/>
          <w:shd w:val="clear" w:color="auto" w:fill="FFFFFF"/>
        </w:rPr>
        <w:t>είναι</w:t>
      </w:r>
      <w:r>
        <w:rPr>
          <w:rFonts w:eastAsia="Times New Roman"/>
          <w:bCs/>
          <w:shd w:val="clear" w:color="auto" w:fill="FFFFFF"/>
        </w:rPr>
        <w:t xml:space="preserve"> μεγα</w:t>
      </w:r>
      <w:r>
        <w:rPr>
          <w:rFonts w:eastAsia="Times New Roman"/>
          <w:bCs/>
          <w:shd w:val="clear" w:color="auto" w:fill="FFFFFF"/>
        </w:rPr>
        <w:t xml:space="preserve">λύτερη </w:t>
      </w:r>
      <w:r w:rsidRPr="0068720D">
        <w:rPr>
          <w:rFonts w:eastAsia="Times New Roman"/>
          <w:bCs/>
          <w:shd w:val="clear" w:color="auto" w:fill="FFFFFF"/>
        </w:rPr>
        <w:t>και</w:t>
      </w:r>
      <w:r>
        <w:rPr>
          <w:rFonts w:eastAsia="Times New Roman"/>
          <w:bCs/>
          <w:shd w:val="clear" w:color="auto" w:fill="FFFFFF"/>
        </w:rPr>
        <w:t xml:space="preserve"> σπάνια </w:t>
      </w:r>
      <w:r w:rsidRPr="0068720D">
        <w:rPr>
          <w:rFonts w:eastAsia="Times New Roman"/>
          <w:bCs/>
          <w:shd w:val="clear" w:color="auto" w:fill="FFFFFF"/>
        </w:rPr>
        <w:t>δεν υπάρχει</w:t>
      </w:r>
      <w:r>
        <w:rPr>
          <w:rFonts w:eastAsia="Times New Roman"/>
          <w:bCs/>
          <w:shd w:val="clear" w:color="auto" w:fill="FFFFFF"/>
        </w:rPr>
        <w:t xml:space="preserve"> καθόλου. </w:t>
      </w:r>
    </w:p>
    <w:p w14:paraId="0715B3FD"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 xml:space="preserve">Αυτό, </w:t>
      </w:r>
      <w:r w:rsidRPr="0068720D">
        <w:rPr>
          <w:rFonts w:eastAsia="Times New Roman"/>
          <w:bCs/>
          <w:shd w:val="clear" w:color="auto" w:fill="FFFFFF"/>
        </w:rPr>
        <w:t>όμως</w:t>
      </w:r>
      <w:r>
        <w:rPr>
          <w:rFonts w:eastAsia="Times New Roman"/>
          <w:bCs/>
          <w:shd w:val="clear" w:color="auto" w:fill="FFFFFF"/>
        </w:rPr>
        <w:t xml:space="preserve">, </w:t>
      </w:r>
      <w:r w:rsidRPr="0068720D">
        <w:rPr>
          <w:rFonts w:eastAsia="Times New Roman"/>
          <w:bCs/>
          <w:shd w:val="clear" w:color="auto" w:fill="FFFFFF"/>
        </w:rPr>
        <w:t>δεν</w:t>
      </w:r>
      <w:r>
        <w:rPr>
          <w:rFonts w:eastAsia="Times New Roman"/>
          <w:bCs/>
          <w:shd w:val="clear" w:color="auto" w:fill="FFFFFF"/>
        </w:rPr>
        <w:t xml:space="preserve"> συνεπάγεται </w:t>
      </w:r>
      <w:r w:rsidRPr="0068720D">
        <w:rPr>
          <w:rFonts w:eastAsia="Times New Roman"/>
          <w:bCs/>
          <w:shd w:val="clear" w:color="auto" w:fill="FFFFFF"/>
        </w:rPr>
        <w:t>ότι</w:t>
      </w:r>
      <w:r>
        <w:rPr>
          <w:rFonts w:eastAsia="Times New Roman"/>
          <w:bCs/>
          <w:shd w:val="clear" w:color="auto" w:fill="FFFFFF"/>
        </w:rPr>
        <w:t xml:space="preserve"> συμφωνώ μαζί σας πως το παρόν </w:t>
      </w:r>
      <w:r w:rsidRPr="0068720D">
        <w:rPr>
          <w:rFonts w:eastAsia="Times New Roman"/>
          <w:bCs/>
          <w:shd w:val="clear" w:color="auto" w:fill="FFFFFF"/>
        </w:rPr>
        <w:t>νομοσχέδιο</w:t>
      </w:r>
      <w:r>
        <w:rPr>
          <w:rFonts w:eastAsia="Times New Roman"/>
          <w:bCs/>
          <w:shd w:val="clear" w:color="auto" w:fill="FFFFFF"/>
        </w:rPr>
        <w:t xml:space="preserve"> </w:t>
      </w:r>
      <w:r w:rsidRPr="0068720D">
        <w:rPr>
          <w:rFonts w:eastAsia="Times New Roman"/>
          <w:bCs/>
          <w:shd w:val="clear" w:color="auto" w:fill="FFFFFF"/>
        </w:rPr>
        <w:t>θα</w:t>
      </w:r>
      <w:r>
        <w:rPr>
          <w:rFonts w:eastAsia="Times New Roman"/>
          <w:bCs/>
          <w:shd w:val="clear" w:color="auto" w:fill="FFFFFF"/>
        </w:rPr>
        <w:t xml:space="preserve"> </w:t>
      </w:r>
      <w:r w:rsidRPr="0068720D">
        <w:rPr>
          <w:rFonts w:eastAsia="Times New Roman"/>
          <w:bCs/>
          <w:shd w:val="clear" w:color="auto" w:fill="FFFFFF"/>
        </w:rPr>
        <w:t>είναι</w:t>
      </w:r>
      <w:r>
        <w:rPr>
          <w:rFonts w:eastAsia="Times New Roman"/>
          <w:bCs/>
          <w:shd w:val="clear" w:color="auto" w:fill="FFFFFF"/>
        </w:rPr>
        <w:t xml:space="preserve"> καλύτερο. </w:t>
      </w:r>
      <w:r w:rsidRPr="0068720D">
        <w:rPr>
          <w:rFonts w:eastAsia="Times New Roman"/>
          <w:bCs/>
          <w:shd w:val="clear" w:color="auto" w:fill="FFFFFF"/>
        </w:rPr>
        <w:t>Θα</w:t>
      </w:r>
      <w:r>
        <w:rPr>
          <w:rFonts w:eastAsia="Times New Roman"/>
          <w:bCs/>
          <w:shd w:val="clear" w:color="auto" w:fill="FFFFFF"/>
        </w:rPr>
        <w:t xml:space="preserve"> προσπαθήσω να </w:t>
      </w:r>
      <w:r>
        <w:rPr>
          <w:rFonts w:eastAsia="Times New Roman"/>
          <w:bCs/>
          <w:shd w:val="clear" w:color="auto" w:fill="FFFFFF"/>
        </w:rPr>
        <w:lastRenderedPageBreak/>
        <w:t xml:space="preserve">τεκμηριώσω </w:t>
      </w:r>
      <w:r w:rsidRPr="0068720D">
        <w:rPr>
          <w:rFonts w:eastAsia="Times New Roman"/>
          <w:bCs/>
          <w:shd w:val="clear" w:color="auto" w:fill="FFFFFF"/>
        </w:rPr>
        <w:t>ότι</w:t>
      </w:r>
      <w:r>
        <w:rPr>
          <w:rFonts w:eastAsia="Times New Roman"/>
          <w:bCs/>
          <w:shd w:val="clear" w:color="auto" w:fill="FFFFFF"/>
        </w:rPr>
        <w:t xml:space="preserve"> </w:t>
      </w:r>
      <w:r w:rsidRPr="0068720D">
        <w:rPr>
          <w:rFonts w:eastAsia="Times New Roman"/>
          <w:bCs/>
          <w:shd w:val="clear" w:color="auto" w:fill="FFFFFF"/>
        </w:rPr>
        <w:t>είναι</w:t>
      </w:r>
      <w:r>
        <w:rPr>
          <w:rFonts w:eastAsia="Times New Roman"/>
          <w:bCs/>
          <w:shd w:val="clear" w:color="auto" w:fill="FFFFFF"/>
        </w:rPr>
        <w:t xml:space="preserve"> πολύ χειρότερο από αυτό </w:t>
      </w:r>
      <w:r w:rsidRPr="0068720D">
        <w:rPr>
          <w:rFonts w:eastAsia="Times New Roman"/>
          <w:bCs/>
          <w:shd w:val="clear" w:color="auto" w:fill="FFFFFF"/>
        </w:rPr>
        <w:t>που</w:t>
      </w:r>
      <w:r>
        <w:rPr>
          <w:rFonts w:eastAsia="Times New Roman"/>
          <w:bCs/>
          <w:shd w:val="clear" w:color="auto" w:fill="FFFFFF"/>
        </w:rPr>
        <w:t xml:space="preserve"> </w:t>
      </w:r>
      <w:r w:rsidRPr="0068720D">
        <w:rPr>
          <w:rFonts w:eastAsia="Times New Roman"/>
          <w:bCs/>
          <w:shd w:val="clear" w:color="auto" w:fill="FFFFFF"/>
        </w:rPr>
        <w:t>υπάρχει</w:t>
      </w:r>
      <w:r>
        <w:rPr>
          <w:rFonts w:eastAsia="Times New Roman"/>
          <w:bCs/>
          <w:shd w:val="clear" w:color="auto" w:fill="FFFFFF"/>
        </w:rPr>
        <w:t xml:space="preserve">. Αν προσπαθούσαμε </w:t>
      </w:r>
      <w:r w:rsidRPr="0068720D">
        <w:rPr>
          <w:rFonts w:eastAsia="Times New Roman"/>
          <w:bCs/>
          <w:shd w:val="clear" w:color="auto" w:fill="FFFFFF"/>
        </w:rPr>
        <w:t>να</w:t>
      </w:r>
      <w:r>
        <w:rPr>
          <w:rFonts w:eastAsia="Times New Roman"/>
          <w:bCs/>
          <w:shd w:val="clear" w:color="auto" w:fill="FFFFFF"/>
        </w:rPr>
        <w:t xml:space="preserve"> βελτιώσουμε την υπάρχουσα κατ</w:t>
      </w:r>
      <w:r>
        <w:rPr>
          <w:rFonts w:eastAsia="Times New Roman"/>
          <w:bCs/>
          <w:shd w:val="clear" w:color="auto" w:fill="FFFFFF"/>
        </w:rPr>
        <w:t>άσταση -</w:t>
      </w:r>
      <w:r w:rsidRPr="0068720D">
        <w:rPr>
          <w:rFonts w:eastAsia="Times New Roman"/>
          <w:bCs/>
          <w:shd w:val="clear" w:color="auto" w:fill="FFFFFF"/>
        </w:rPr>
        <w:t>που</w:t>
      </w:r>
      <w:r>
        <w:rPr>
          <w:rFonts w:eastAsia="Times New Roman"/>
          <w:bCs/>
          <w:shd w:val="clear" w:color="auto" w:fill="FFFFFF"/>
        </w:rPr>
        <w:t xml:space="preserve"> </w:t>
      </w:r>
      <w:r w:rsidRPr="0068720D">
        <w:rPr>
          <w:rFonts w:eastAsia="Times New Roman"/>
          <w:bCs/>
          <w:shd w:val="clear" w:color="auto" w:fill="FFFFFF"/>
        </w:rPr>
        <w:t>υπάρχει</w:t>
      </w:r>
      <w:r>
        <w:rPr>
          <w:rFonts w:eastAsia="Times New Roman"/>
          <w:bCs/>
          <w:shd w:val="clear" w:color="auto" w:fill="FFFFFF"/>
        </w:rPr>
        <w:t xml:space="preserve"> τρόπος- </w:t>
      </w:r>
      <w:r w:rsidRPr="0068720D">
        <w:rPr>
          <w:rFonts w:eastAsia="Times New Roman"/>
          <w:bCs/>
          <w:shd w:val="clear" w:color="auto" w:fill="FFFFFF"/>
        </w:rPr>
        <w:t>θα</w:t>
      </w:r>
      <w:r>
        <w:rPr>
          <w:rFonts w:eastAsia="Times New Roman"/>
          <w:bCs/>
          <w:shd w:val="clear" w:color="auto" w:fill="FFFFFF"/>
        </w:rPr>
        <w:t xml:space="preserve"> ήμασταν καλύτερα. </w:t>
      </w:r>
    </w:p>
    <w:p w14:paraId="0715B3FE" w14:textId="77777777" w:rsidR="006222AF" w:rsidRDefault="006453C1">
      <w:pPr>
        <w:spacing w:after="0" w:line="600" w:lineRule="auto"/>
        <w:ind w:firstLine="720"/>
        <w:jc w:val="both"/>
        <w:rPr>
          <w:rFonts w:eastAsia="Times New Roman"/>
          <w:bCs/>
          <w:shd w:val="clear" w:color="auto" w:fill="FFFFFF"/>
        </w:rPr>
      </w:pPr>
      <w:r>
        <w:rPr>
          <w:rFonts w:eastAsia="Times New Roman"/>
          <w:bCs/>
          <w:shd w:val="clear" w:color="auto" w:fill="FFFFFF"/>
        </w:rPr>
        <w:t>Δ</w:t>
      </w:r>
      <w:r w:rsidRPr="0068720D">
        <w:rPr>
          <w:rFonts w:eastAsia="Times New Roman"/>
          <w:bCs/>
          <w:shd w:val="clear" w:color="auto" w:fill="FFFFFF"/>
        </w:rPr>
        <w:t xml:space="preserve">εν </w:t>
      </w:r>
      <w:r>
        <w:rPr>
          <w:rFonts w:eastAsia="Times New Roman"/>
          <w:bCs/>
          <w:shd w:val="clear" w:color="auto" w:fill="FFFFFF"/>
        </w:rPr>
        <w:t xml:space="preserve">ξέρω τι επιφυλάσσει ο «ΚΛΕΙΣΘΕΝΗΣ ΙΙ» και ο «ΚΛΕΙΣΘΕΝΗΣ ΙΙΙ». Θα πω </w:t>
      </w:r>
      <w:r w:rsidRPr="0068720D">
        <w:rPr>
          <w:rFonts w:eastAsia="Times New Roman"/>
          <w:bCs/>
          <w:shd w:val="clear" w:color="auto" w:fill="FFFFFF"/>
        </w:rPr>
        <w:t>όμ</w:t>
      </w:r>
      <w:r>
        <w:rPr>
          <w:rFonts w:eastAsia="Times New Roman"/>
          <w:bCs/>
          <w:shd w:val="clear" w:color="auto" w:fill="FFFFFF"/>
        </w:rPr>
        <w:t xml:space="preserve">ως πού μας οδηγεί ο «ΚΛΕΙΣΘΕΝΗΣ </w:t>
      </w:r>
      <w:r w:rsidRPr="0068720D">
        <w:rPr>
          <w:rFonts w:eastAsia="Times New Roman"/>
          <w:bCs/>
          <w:shd w:val="clear" w:color="auto" w:fill="FFFFFF"/>
        </w:rPr>
        <w:t>Ι</w:t>
      </w:r>
      <w:r>
        <w:rPr>
          <w:rFonts w:eastAsia="Times New Roman"/>
          <w:bCs/>
          <w:shd w:val="clear" w:color="auto" w:fill="FFFFFF"/>
        </w:rPr>
        <w:t xml:space="preserve">». </w:t>
      </w:r>
    </w:p>
    <w:p w14:paraId="0715B3F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Δεν πρόκειται για μεγάλη μεταρρύθμιση, όπως ευαγγελιζόταν η Κυβέρνηση για σαράντα μήνες, αλλά για αλλαγή του εκλογικού συστήματος που κατ’ </w:t>
      </w:r>
      <w:r>
        <w:rPr>
          <w:rFonts w:eastAsia="Times New Roman" w:cs="Times New Roman"/>
          <w:szCs w:val="24"/>
        </w:rPr>
        <w:t>αυτή</w:t>
      </w:r>
      <w:r>
        <w:rPr>
          <w:rFonts w:eastAsia="Times New Roman" w:cs="Times New Roman"/>
          <w:szCs w:val="24"/>
        </w:rPr>
        <w:t xml:space="preserve"> στηρίζεται στην ισοτιμία της πολυδιαφημιζόμενης ισοτιμίας ψήφου</w:t>
      </w:r>
      <w:r>
        <w:rPr>
          <w:rFonts w:eastAsia="Times New Roman" w:cs="Times New Roman"/>
          <w:szCs w:val="24"/>
        </w:rPr>
        <w:t>,</w:t>
      </w:r>
      <w:r>
        <w:rPr>
          <w:rFonts w:eastAsia="Times New Roman" w:cs="Times New Roman"/>
          <w:szCs w:val="24"/>
        </w:rPr>
        <w:t xml:space="preserve"> που δεν λέει απολύτως τίποτα. Κάποιος συνάδελφο</w:t>
      </w:r>
      <w:r>
        <w:rPr>
          <w:rFonts w:eastAsia="Times New Roman" w:cs="Times New Roman"/>
          <w:szCs w:val="24"/>
        </w:rPr>
        <w:t xml:space="preserve">ς το εξήγησε αυτό. </w:t>
      </w:r>
    </w:p>
    <w:p w14:paraId="0715B40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Τα προβλήματα της αυτοδιοίκησης δεν λύνονται, παρά μόνο προσφέρονται κάποιες «διευκολύνσεις» στα μικρά κομματικά ή ανύπαρκτα ερείσματα του ΣΥΡΙΖΑ στην τοπική αυτοδιοίκηση. Το λέω αυτό για να είμαστε ξεκαθαρισμένοι. </w:t>
      </w:r>
    </w:p>
    <w:p w14:paraId="0715B40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Το προτεινόμενο σύστ</w:t>
      </w:r>
      <w:r>
        <w:rPr>
          <w:rFonts w:eastAsia="Times New Roman" w:cs="Times New Roman"/>
          <w:szCs w:val="24"/>
        </w:rPr>
        <w:t>ημα «δανείζεται» κάποια στοιχεία από την απλή αναλογική, αλλά ως εκεί. Δεν υπάρχει απλή αναλογική σε δύο Κυριακές για εκλογή δημάρχου. Μην κοροϊδευό</w:t>
      </w:r>
      <w:r>
        <w:rPr>
          <w:rFonts w:eastAsia="Times New Roman" w:cs="Times New Roman"/>
          <w:szCs w:val="24"/>
        </w:rPr>
        <w:lastRenderedPageBreak/>
        <w:t>μαστε. Το σίγουρο είναι ότι το σύστημα αυτό θα στερήσει τη δυνατότητα στην πλειοψηφούσα παράταξη να διοικήσε</w:t>
      </w:r>
      <w:r>
        <w:rPr>
          <w:rFonts w:eastAsia="Times New Roman" w:cs="Times New Roman"/>
          <w:szCs w:val="24"/>
        </w:rPr>
        <w:t>ι. Όχι ότι τώρα είναι καλύτερα. Το 50,5%</w:t>
      </w:r>
      <w:r w:rsidRPr="001B67F4">
        <w:rPr>
          <w:rFonts w:eastAsia="Times New Roman" w:cs="Times New Roman"/>
          <w:szCs w:val="24"/>
        </w:rPr>
        <w:t>,</w:t>
      </w:r>
      <w:r>
        <w:rPr>
          <w:rFonts w:eastAsia="Times New Roman" w:cs="Times New Roman"/>
          <w:szCs w:val="24"/>
        </w:rPr>
        <w:t xml:space="preserve"> όμως</w:t>
      </w:r>
      <w:r w:rsidRPr="001B67F4">
        <w:rPr>
          <w:rFonts w:eastAsia="Times New Roman" w:cs="Times New Roman"/>
          <w:szCs w:val="24"/>
        </w:rPr>
        <w:t>,</w:t>
      </w:r>
      <w:r>
        <w:rPr>
          <w:rFonts w:eastAsia="Times New Roman" w:cs="Times New Roman"/>
          <w:szCs w:val="24"/>
        </w:rPr>
        <w:t xml:space="preserve"> δικαιούται να έχει το 60% της κυβερνητικής παράταξης</w:t>
      </w:r>
      <w:r w:rsidRPr="001B67F4">
        <w:rPr>
          <w:rFonts w:eastAsia="Times New Roman" w:cs="Times New Roman"/>
          <w:szCs w:val="24"/>
        </w:rPr>
        <w:t>,</w:t>
      </w:r>
      <w:r>
        <w:rPr>
          <w:rFonts w:eastAsia="Times New Roman" w:cs="Times New Roman"/>
          <w:szCs w:val="24"/>
        </w:rPr>
        <w:t xml:space="preserve"> για να έχουμε την πλειοψηφία πραγματικά ισχυρή. </w:t>
      </w:r>
    </w:p>
    <w:p w14:paraId="0715B40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Αφού</w:t>
      </w:r>
      <w:r w:rsidRPr="001B67F4">
        <w:rPr>
          <w:rFonts w:eastAsia="Times New Roman" w:cs="Times New Roman"/>
          <w:szCs w:val="24"/>
        </w:rPr>
        <w:t>,</w:t>
      </w:r>
      <w:r>
        <w:rPr>
          <w:rFonts w:eastAsia="Times New Roman" w:cs="Times New Roman"/>
          <w:szCs w:val="24"/>
        </w:rPr>
        <w:t xml:space="preserve"> λοιπόν</w:t>
      </w:r>
      <w:r w:rsidRPr="001B67F4">
        <w:rPr>
          <w:rFonts w:eastAsia="Times New Roman" w:cs="Times New Roman"/>
          <w:szCs w:val="24"/>
        </w:rPr>
        <w:t>,</w:t>
      </w:r>
      <w:r>
        <w:rPr>
          <w:rFonts w:eastAsia="Times New Roman" w:cs="Times New Roman"/>
          <w:szCs w:val="24"/>
        </w:rPr>
        <w:t xml:space="preserve"> η Κυβέρνηση επιθυμεί διακαώς να ακολουθήσει τα ευρωπαϊκά πρότυπα και κεκτημένα, θα έπρεπε ν</w:t>
      </w:r>
      <w:r>
        <w:rPr>
          <w:rFonts w:eastAsia="Times New Roman" w:cs="Times New Roman"/>
          <w:szCs w:val="24"/>
        </w:rPr>
        <w:t xml:space="preserve">α αποκεντρώσει αρμοδιότητες και πόρους προς τον Α΄ και Β΄ βαθμό αυτοδιοίκησης. Η Κυβέρνηση κρύβεται πίσω από το Σύνταγμα, για να μην προχωρήσει στη μεταφορά πόρων και αρμοδιοτήτων. Και αυτό να το προσέξετε πολύ, συνάδελφοι της Κυβέρνησης. </w:t>
      </w:r>
    </w:p>
    <w:p w14:paraId="0715B40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πολύ συγκε</w:t>
      </w:r>
      <w:r>
        <w:rPr>
          <w:rFonts w:eastAsia="Times New Roman" w:cs="Times New Roman"/>
          <w:szCs w:val="24"/>
        </w:rPr>
        <w:t xml:space="preserve">κριμένες οι αρμοδιότητες που δεν μπορούν να μεταβιβαστούν χωρίς συνταγματική </w:t>
      </w:r>
      <w:r>
        <w:rPr>
          <w:rFonts w:eastAsia="Times New Roman" w:cs="Times New Roman"/>
          <w:szCs w:val="24"/>
        </w:rPr>
        <w:t>Α</w:t>
      </w:r>
      <w:r>
        <w:rPr>
          <w:rFonts w:eastAsia="Times New Roman" w:cs="Times New Roman"/>
          <w:szCs w:val="24"/>
        </w:rPr>
        <w:t xml:space="preserve">ναθεώρηση. </w:t>
      </w:r>
    </w:p>
    <w:p w14:paraId="0715B40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Συμφωνείτε</w:t>
      </w:r>
      <w:r>
        <w:rPr>
          <w:rFonts w:eastAsia="Times New Roman" w:cs="Times New Roman"/>
          <w:szCs w:val="24"/>
        </w:rPr>
        <w:t>, κύριε Λάππα</w:t>
      </w:r>
      <w:r>
        <w:rPr>
          <w:rFonts w:eastAsia="Times New Roman" w:cs="Times New Roman"/>
          <w:szCs w:val="24"/>
        </w:rPr>
        <w:t xml:space="preserve">; </w:t>
      </w:r>
    </w:p>
    <w:p w14:paraId="0715B40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Απολύτως. </w:t>
      </w:r>
    </w:p>
    <w:p w14:paraId="0715B40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Είναι πρόδηλη, λοιπόν, η προσπάθεια συγκέντρωσης αρμοδιοτήτων. Παραδείγματος χάρ</w:t>
      </w:r>
      <w:r>
        <w:rPr>
          <w:rFonts w:eastAsia="Times New Roman" w:cs="Times New Roman"/>
          <w:szCs w:val="24"/>
        </w:rPr>
        <w:t>ιν</w:t>
      </w:r>
      <w:r>
        <w:rPr>
          <w:rFonts w:eastAsia="Times New Roman" w:cs="Times New Roman"/>
          <w:szCs w:val="24"/>
        </w:rPr>
        <w:t xml:space="preserve">, ο </w:t>
      </w:r>
      <w:r>
        <w:rPr>
          <w:rFonts w:eastAsia="Times New Roman" w:cs="Times New Roman"/>
          <w:szCs w:val="24"/>
        </w:rPr>
        <w:t>ε</w:t>
      </w:r>
      <w:r>
        <w:rPr>
          <w:rFonts w:eastAsia="Times New Roman" w:cs="Times New Roman"/>
          <w:szCs w:val="24"/>
        </w:rPr>
        <w:t xml:space="preserve">λεγκτής </w:t>
      </w:r>
      <w:r>
        <w:rPr>
          <w:rFonts w:eastAsia="Times New Roman" w:cs="Times New Roman"/>
          <w:szCs w:val="24"/>
        </w:rPr>
        <w:t>ν</w:t>
      </w:r>
      <w:r>
        <w:rPr>
          <w:rFonts w:eastAsia="Times New Roman" w:cs="Times New Roman"/>
          <w:szCs w:val="24"/>
        </w:rPr>
        <w:t xml:space="preserve">ομιμότητας της τοπικής αυτοδιοίκησης, τον οποίο επιλέγει ο Υπουργός, τι είναι, κύριε Λάππα; Μη μας πείτε ότι είναι </w:t>
      </w:r>
      <w:r>
        <w:rPr>
          <w:rFonts w:eastAsia="Times New Roman" w:cs="Times New Roman"/>
          <w:szCs w:val="24"/>
        </w:rPr>
        <w:lastRenderedPageBreak/>
        <w:t>εντελώς αθώο</w:t>
      </w:r>
      <w:r>
        <w:rPr>
          <w:rFonts w:eastAsia="Times New Roman" w:cs="Times New Roman"/>
          <w:szCs w:val="24"/>
        </w:rPr>
        <w:t>.</w:t>
      </w:r>
      <w:r>
        <w:rPr>
          <w:rFonts w:eastAsia="Times New Roman" w:cs="Times New Roman"/>
          <w:szCs w:val="24"/>
        </w:rPr>
        <w:t xml:space="preserve"> Αντίθετα, καταργείται ο προληπτικός έλεγχος των δαπανών των δήμων, κάτι που η αυτοδιοίκηση το κρίνει χρήσιμο και αναγκ</w:t>
      </w:r>
      <w:r>
        <w:rPr>
          <w:rFonts w:eastAsia="Times New Roman" w:cs="Times New Roman"/>
          <w:szCs w:val="24"/>
        </w:rPr>
        <w:t>αίο.</w:t>
      </w:r>
    </w:p>
    <w:p w14:paraId="0715B40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Αυτό που προκύπτει είναι η κυβερνητική πρόθεση εξυπηρέτησης κομματικών συμφερόντων. Ισχνές μειοψηφίες θα βρεθούν να είναι ρυθμιστές της αποκεντρωμένης διοίκησης. Κάθε κίνηση, κάθε απόφαση πρέπει να περνά από τον έλεγχο αυτών που προανέφερα. Αυτό δεν ε</w:t>
      </w:r>
      <w:r>
        <w:rPr>
          <w:rFonts w:eastAsia="Times New Roman" w:cs="Times New Roman"/>
          <w:szCs w:val="24"/>
        </w:rPr>
        <w:t xml:space="preserve">ίναι περισσότερη </w:t>
      </w:r>
      <w:r>
        <w:rPr>
          <w:rFonts w:eastAsia="Times New Roman" w:cs="Times New Roman"/>
          <w:szCs w:val="24"/>
        </w:rPr>
        <w:t>δ</w:t>
      </w:r>
      <w:r>
        <w:rPr>
          <w:rFonts w:eastAsia="Times New Roman" w:cs="Times New Roman"/>
          <w:szCs w:val="24"/>
        </w:rPr>
        <w:t xml:space="preserve">ημοκρατία. Είναι το «πράσινο φως» σε αδιαφανείς διαδικασίες. Ως έγκριτος νομικός, με αντιλαμβάνεστε πλήρως. </w:t>
      </w:r>
    </w:p>
    <w:p w14:paraId="0715B40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Είναι επιτακτική η ανάγκη να ξεφύγουμε από τέτοιου είδους πρακτικές. Η μεταρρύθμιση είναι μονόδρομος και η Ευρώπη, ιδίως η Αυστρί</w:t>
      </w:r>
      <w:r>
        <w:rPr>
          <w:rFonts w:eastAsia="Times New Roman" w:cs="Times New Roman"/>
          <w:szCs w:val="24"/>
        </w:rPr>
        <w:t>α</w:t>
      </w:r>
      <w:r>
        <w:rPr>
          <w:rFonts w:eastAsia="Times New Roman" w:cs="Times New Roman"/>
          <w:szCs w:val="24"/>
        </w:rPr>
        <w:t>,</w:t>
      </w:r>
      <w:r>
        <w:rPr>
          <w:rFonts w:eastAsia="Times New Roman" w:cs="Times New Roman"/>
          <w:szCs w:val="24"/>
        </w:rPr>
        <w:t xml:space="preserve"> πριν από μερικές δεκαετίες</w:t>
      </w:r>
      <w:r>
        <w:rPr>
          <w:rFonts w:eastAsia="Times New Roman" w:cs="Times New Roman"/>
          <w:szCs w:val="24"/>
        </w:rPr>
        <w:t>,</w:t>
      </w:r>
      <w:r>
        <w:rPr>
          <w:rFonts w:eastAsia="Times New Roman" w:cs="Times New Roman"/>
          <w:szCs w:val="24"/>
        </w:rPr>
        <w:t xml:space="preserve"> έδειξε τον τρόπο με τον οποίο το αυστριακό σύστημα αποδίδει στην αυτοδιοίκηση το 50% του κρατικού προϋπολογισμού με αυστηρό έλεγχο. Τούτο διότι η αυτοδιοίκηση ξέρει καλύτερα τα προβλήματα, τα κοινωνικά ζητήματα της περιοχής</w:t>
      </w:r>
      <w:r>
        <w:rPr>
          <w:rFonts w:eastAsia="Times New Roman" w:cs="Times New Roman"/>
          <w:szCs w:val="24"/>
        </w:rPr>
        <w:t>,</w:t>
      </w:r>
      <w:r>
        <w:rPr>
          <w:rFonts w:eastAsia="Times New Roman" w:cs="Times New Roman"/>
          <w:szCs w:val="24"/>
        </w:rPr>
        <w:t xml:space="preserve"> στην παιδεία, την υγεία αλλά και σε όλους τους τομείς. </w:t>
      </w:r>
    </w:p>
    <w:p w14:paraId="0715B40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δεν πρόκειται για απλή και άδολη αναλογική, αλλά για παράθυρο στην ασυδοσία. Φυσικά πρέπει να γίνουν αλλαγές στην τοπική αυτοδιοίκηση. Δεν λειτουργεί άψογα, όπως προαναφ</w:t>
      </w:r>
      <w:r>
        <w:rPr>
          <w:rFonts w:eastAsia="Times New Roman" w:cs="Times New Roman"/>
          <w:szCs w:val="24"/>
        </w:rPr>
        <w:t xml:space="preserve">έραμε. Συγκριτικά με την Ευρωπαϊκή Ένωση είμαστε πολύ πίσω σε θέματα, όπως στη διαχείριση απορριμμάτων. </w:t>
      </w:r>
    </w:p>
    <w:p w14:paraId="0715B40A"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Κύριε συνάδελφε, σας παρακαλώ πολύ</w:t>
      </w:r>
      <w:r>
        <w:rPr>
          <w:rFonts w:eastAsia="Times New Roman" w:cs="Times New Roman"/>
          <w:szCs w:val="24"/>
        </w:rPr>
        <w:t>,</w:t>
      </w:r>
      <w:r>
        <w:rPr>
          <w:rFonts w:eastAsia="Times New Roman" w:cs="Times New Roman"/>
          <w:szCs w:val="24"/>
        </w:rPr>
        <w:t xml:space="preserve"> ολοκληρώστε. </w:t>
      </w:r>
    </w:p>
    <w:p w14:paraId="0715B40B"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ΓΕΩΡΓΙΟΣ ΒΑΓΙΩΝΑΣ: </w:t>
      </w:r>
      <w:r>
        <w:rPr>
          <w:rFonts w:eastAsia="Times New Roman" w:cs="Times New Roman"/>
          <w:szCs w:val="24"/>
        </w:rPr>
        <w:t>Η υποστελέχωση, ο προγραμματισμός τεχνικών έργων κ</w:t>
      </w:r>
      <w:r>
        <w:rPr>
          <w:rFonts w:eastAsia="Times New Roman" w:cs="Times New Roman"/>
          <w:szCs w:val="24"/>
        </w:rPr>
        <w:t xml:space="preserve">αι άλλα ταλανίζουν την τοπική αυτοδιοίκηση. </w:t>
      </w:r>
    </w:p>
    <w:p w14:paraId="0715B40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Κύριοι της Κυβέρνησης, αντί για το περίφημο σύστημα της απλής και άδολης αναλογικής σας να λύνει προβλήματα</w:t>
      </w:r>
      <w:r>
        <w:rPr>
          <w:rFonts w:eastAsia="Times New Roman" w:cs="Times New Roman"/>
          <w:szCs w:val="24"/>
        </w:rPr>
        <w:t>,</w:t>
      </w:r>
      <w:r>
        <w:rPr>
          <w:rFonts w:eastAsia="Times New Roman" w:cs="Times New Roman"/>
          <w:szCs w:val="24"/>
        </w:rPr>
        <w:t xml:space="preserve"> νομιμοποιείτε τη δόλια και διεφθαρμένη συναλλαγή. </w:t>
      </w:r>
    </w:p>
    <w:p w14:paraId="0715B40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715B40E"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w:t>
      </w:r>
      <w:r>
        <w:rPr>
          <w:rFonts w:eastAsia="Times New Roman" w:cs="Times New Roman"/>
          <w:szCs w:val="24"/>
        </w:rPr>
        <w:t>ς Νέας Δημοκρατίας)</w:t>
      </w:r>
    </w:p>
    <w:p w14:paraId="0715B40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Τον λόγο έχει ο συνάδελφος κ. Κωνσταντίνος Παυλίδης. </w:t>
      </w:r>
    </w:p>
    <w:p w14:paraId="0715B410" w14:textId="77777777" w:rsidR="006222AF" w:rsidRDefault="006453C1">
      <w:pPr>
        <w:tabs>
          <w:tab w:val="left" w:pos="2940"/>
        </w:tabs>
        <w:spacing w:after="0" w:line="600" w:lineRule="auto"/>
        <w:ind w:firstLine="720"/>
        <w:jc w:val="both"/>
        <w:rPr>
          <w:rFonts w:eastAsia="Times New Roman"/>
          <w:szCs w:val="24"/>
        </w:rPr>
      </w:pPr>
      <w:r w:rsidRPr="0058281D">
        <w:rPr>
          <w:rFonts w:eastAsia="Times New Roman"/>
          <w:b/>
          <w:szCs w:val="24"/>
        </w:rPr>
        <w:lastRenderedPageBreak/>
        <w:t>ΚΩΝΣΤΑΝΤΙΝΟΣ ΠΑΥΛΙΔΗΣ:</w:t>
      </w:r>
      <w:r>
        <w:rPr>
          <w:rFonts w:eastAsia="Times New Roman"/>
          <w:szCs w:val="24"/>
        </w:rPr>
        <w:t xml:space="preserve"> Ευχαριστώ, κύριε Πρόεδρε.</w:t>
      </w:r>
    </w:p>
    <w:p w14:paraId="0715B411"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Κυρίες και κύριοι συνάδελφοι, σαφέστατα ο «ΚΑΛΛΙΚΡΑΤΗΣ» ήταν μία προς το θετικότερο θεσμική αυτοδιοικ</w:t>
      </w:r>
      <w:r>
        <w:rPr>
          <w:rFonts w:eastAsia="Times New Roman"/>
          <w:szCs w:val="24"/>
        </w:rPr>
        <w:t xml:space="preserve">ητική μεταρρύθμιση. </w:t>
      </w:r>
    </w:p>
    <w:p w14:paraId="0715B412"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Παρ’ όλα αυτά, όμως, τη χαρακτήριζαν πάρα πολύ μεγάλες ατολμίες. Παρ</w:t>
      </w:r>
      <w:r w:rsidRPr="005043FA">
        <w:rPr>
          <w:rFonts w:eastAsia="Times New Roman"/>
          <w:szCs w:val="24"/>
        </w:rPr>
        <w:t xml:space="preserve">’ </w:t>
      </w:r>
      <w:r>
        <w:rPr>
          <w:rFonts w:eastAsia="Times New Roman"/>
          <w:szCs w:val="24"/>
        </w:rPr>
        <w:t>ότι οριοθέτησε πάγια αιτήματα της τοπικής αυτοδιοίκησης, τη χαρακτήριζαν μεγάλες ατολμίες. Διατήρησε ένα ισχυρό δημαρχοκεντρικό σύστημα, μια ισχυρή ενισχυμένη πλειοψ</w:t>
      </w:r>
      <w:r>
        <w:rPr>
          <w:rFonts w:eastAsia="Times New Roman"/>
          <w:szCs w:val="24"/>
        </w:rPr>
        <w:t>ηφική αντίληψη για τις εκλογές και ισχυρούς μονοπαραταξιακούς συσχετισμούς στα διοικητικά συμβούλια και στα δημοτικά συμβούλια, με αποτέλεσμα να υπάρχουν στρατοί προθύμων, διάλογοι κωφών και τα χέρια ψηλά.</w:t>
      </w:r>
    </w:p>
    <w:p w14:paraId="0715B413"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Παράλληλα, ο «ΚΑΛΛΙΚΡΑΤΗΣ» είχε την ατυχία να εφαρ</w:t>
      </w:r>
      <w:r>
        <w:rPr>
          <w:rFonts w:eastAsia="Times New Roman"/>
          <w:szCs w:val="24"/>
        </w:rPr>
        <w:t xml:space="preserve">μοστεί μέσα σ’ ένα μνημονιακό περιβάλλον. Εσείς το νομοθετήσατε. Είχαμε 60% μείωση των αυτοτελών πόρων προς την τοπική αυτοδιοίκηση. Από 5,4% δισεκατομμύρια πέσαμε στα 3,5 δισεκατομμύρια, σχεδόν στο όριο των ανελαστικών δαπανών. Αν ένας δήμος δεν είχε την </w:t>
      </w:r>
      <w:r>
        <w:rPr>
          <w:rFonts w:eastAsia="Times New Roman"/>
          <w:szCs w:val="24"/>
        </w:rPr>
        <w:t xml:space="preserve">ικανότητα και δεν είχε επάρκεια στις </w:t>
      </w:r>
      <w:r>
        <w:rPr>
          <w:rFonts w:eastAsia="Times New Roman"/>
          <w:szCs w:val="24"/>
        </w:rPr>
        <w:lastRenderedPageBreak/>
        <w:t xml:space="preserve">υπηρεσίες του να απορροφήσει ευρωπαϊκά προγράμματα, ήταν καταδικασμένος με την παντελή απουσία των αυτοτελών πόρων να υπάρξει σε μεγάλα σχέδια υποδομών και εφαρμογών πολιτικής. </w:t>
      </w:r>
    </w:p>
    <w:p w14:paraId="0715B414"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Ταυτόχρονα, υπήρξαν οι απολύσεις Μητσοτάκ</w:t>
      </w:r>
      <w:r>
        <w:rPr>
          <w:rFonts w:eastAsia="Times New Roman"/>
          <w:szCs w:val="24"/>
        </w:rPr>
        <w:t>η στη Δημοτική Αστυνομία και στους σχολικούς φύλακες. Καταργήθηκαν σοβαρές υπηρεσίες που έδιναν έσοδα στον δήμο, όπως ήταν η Δημοτική Αστυνομία. Υπήρξε ένα ασφυκτικό πλαίσιο ελέγχου, με αποτέλεσμα την αδράνεια του δημοτικού έργου, με μια λογική που ήταν σω</w:t>
      </w:r>
      <w:r>
        <w:rPr>
          <w:rFonts w:eastAsia="Times New Roman"/>
          <w:szCs w:val="24"/>
        </w:rPr>
        <w:t>στή στη βάση της, σε ένα νησί, ένα</w:t>
      </w:r>
      <w:r>
        <w:rPr>
          <w:rFonts w:eastAsia="Times New Roman"/>
          <w:szCs w:val="24"/>
        </w:rPr>
        <w:t>ν</w:t>
      </w:r>
      <w:r>
        <w:rPr>
          <w:rFonts w:eastAsia="Times New Roman"/>
          <w:szCs w:val="24"/>
        </w:rPr>
        <w:t xml:space="preserve"> δήμο. Παρ’ όλα αυτά, όμως, επεκτάθηκε με έναν οριζόντιο τρόπο, χωρίς να βάζει ιδιαίτερα στοιχεία τοπικότητας, όπως η νησιωτικότητα, το μέγεθος του κάθε δήμου, τα στοιχεία που αφορούσαν το οδικό δίκτυο, τις υποδομές, την </w:t>
      </w:r>
      <w:r>
        <w:rPr>
          <w:rFonts w:eastAsia="Times New Roman"/>
          <w:szCs w:val="24"/>
        </w:rPr>
        <w:t>ύδρευση, την αποχέτευση, τα λιμάνια, τις συγκοινωνίες και στην ουσία στα μεγάλα νησιά έφερε μια πολύ μεγάλη αδικία.</w:t>
      </w:r>
    </w:p>
    <w:p w14:paraId="0715B415"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Από το 2015, πριν καν αυτή τη μεταρρύθμιση, προσπαθήσαμε και στοχεύσαμε σε ιδιαίτερα χαρακτηριστικά δήμων και ορεινών μικρών νησιωτικών περι</w:t>
      </w:r>
      <w:r>
        <w:rPr>
          <w:rFonts w:eastAsia="Times New Roman"/>
          <w:szCs w:val="24"/>
        </w:rPr>
        <w:t xml:space="preserve">οχών. Η προτεραιότητα ήταν η </w:t>
      </w:r>
      <w:r>
        <w:rPr>
          <w:rFonts w:eastAsia="Times New Roman"/>
          <w:szCs w:val="24"/>
        </w:rPr>
        <w:lastRenderedPageBreak/>
        <w:t>ενίσχυση των μικρών νησιωτικών δήμων, που έφτασαν πλέον σήμερα να παίρνουν διπλάσια οικονομική επιχορήγηση.</w:t>
      </w:r>
    </w:p>
    <w:p w14:paraId="0715B416"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Παράλληλα, η παραχώρηση των παράκτιων περιοχών στις τοπικές κοινωνίες, τα προγράμματα ενίσχυσης των υποδομών με τα προγ</w:t>
      </w:r>
      <w:r>
        <w:rPr>
          <w:rFonts w:eastAsia="Times New Roman"/>
          <w:szCs w:val="24"/>
        </w:rPr>
        <w:t>ράμματα «</w:t>
      </w:r>
      <w:r>
        <w:rPr>
          <w:rFonts w:eastAsia="Times New Roman"/>
          <w:szCs w:val="24"/>
        </w:rPr>
        <w:t>ΦΙΛΟΔΗΜΟΣ</w:t>
      </w:r>
      <w:r>
        <w:rPr>
          <w:rFonts w:eastAsia="Times New Roman"/>
          <w:szCs w:val="24"/>
        </w:rPr>
        <w:t xml:space="preserve"> Ι</w:t>
      </w:r>
      <w:r>
        <w:rPr>
          <w:rFonts w:eastAsia="Times New Roman"/>
          <w:szCs w:val="24"/>
        </w:rPr>
        <w:t>»</w:t>
      </w:r>
      <w:r>
        <w:rPr>
          <w:rFonts w:eastAsia="Times New Roman"/>
          <w:szCs w:val="24"/>
        </w:rPr>
        <w:t xml:space="preserve"> και </w:t>
      </w:r>
      <w:r>
        <w:rPr>
          <w:rFonts w:eastAsia="Times New Roman"/>
          <w:szCs w:val="24"/>
        </w:rPr>
        <w:t>«ΦΙΛΟΔΗΜΟΣ</w:t>
      </w:r>
      <w:r>
        <w:rPr>
          <w:rFonts w:eastAsia="Times New Roman"/>
          <w:szCs w:val="24"/>
        </w:rPr>
        <w:t xml:space="preserve"> ΙΙ», οι σταθερές θέσεις εργασίας με την προκήρυξη 3Κ στην καθαριότητα, η επαναπρόσληψη απολυμένων διαμόρφωσαν μια ομαλή λειτουργία των δήμων. </w:t>
      </w:r>
    </w:p>
    <w:p w14:paraId="0715B417"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Και έρχεται ο «ΚΛΕΙΣΘΕΝΗΣ Ι», μια μεταβατική τολμηρή μεταρρύθμιση, η οποία κ</w:t>
      </w:r>
      <w:r>
        <w:rPr>
          <w:rFonts w:eastAsia="Times New Roman"/>
          <w:szCs w:val="24"/>
        </w:rPr>
        <w:t>ολλάει φυσικά -γι’ αυτό υπάρχει ο «ΚΛΕΙΣΘΕΝΗΣ ΙΙ»- σε συνταγματικούς περιορισμούς και</w:t>
      </w:r>
      <w:r>
        <w:rPr>
          <w:rFonts w:eastAsia="Times New Roman"/>
          <w:szCs w:val="24"/>
        </w:rPr>
        <w:t>,</w:t>
      </w:r>
      <w:r>
        <w:rPr>
          <w:rFonts w:eastAsia="Times New Roman"/>
          <w:szCs w:val="24"/>
        </w:rPr>
        <w:t xml:space="preserve"> επειδή εφαρμόζεται σε ένα περιβάλλον περιορισμένων οικονομικών πόρων</w:t>
      </w:r>
      <w:r>
        <w:rPr>
          <w:rFonts w:eastAsia="Times New Roman"/>
          <w:szCs w:val="24"/>
        </w:rPr>
        <w:t>,</w:t>
      </w:r>
      <w:r>
        <w:rPr>
          <w:rFonts w:eastAsia="Times New Roman"/>
          <w:szCs w:val="24"/>
        </w:rPr>
        <w:t xml:space="preserve"> απαιτείται και μια πιο τολμηρή μεταρρύθμιση στο μέλλον, όταν ο δημοσιονομικός χώρος είναι πιο ικανό</w:t>
      </w:r>
      <w:r>
        <w:rPr>
          <w:rFonts w:eastAsia="Times New Roman"/>
          <w:szCs w:val="24"/>
        </w:rPr>
        <w:t>ς να δώσει αυτά που θέλει να δώσει.</w:t>
      </w:r>
    </w:p>
    <w:p w14:paraId="0715B418"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Παρ’ όλα αυτά, κάνει πολύ βαθιές τομές: Πρώτον, η απλή αναλογική διαμορφώνει ένα πραγματικά αυτοδιοικητικό συνεργατικό περιβάλλον, χωρίς νόθευση της τοπικής επιλογής, με μια </w:t>
      </w:r>
      <w:r>
        <w:rPr>
          <w:rFonts w:eastAsia="Times New Roman"/>
          <w:szCs w:val="24"/>
        </w:rPr>
        <w:lastRenderedPageBreak/>
        <w:t xml:space="preserve">θετική έκφραση της λαϊκής ετυμηγορίας και της </w:t>
      </w:r>
      <w:r>
        <w:rPr>
          <w:rFonts w:eastAsia="Times New Roman"/>
          <w:szCs w:val="24"/>
        </w:rPr>
        <w:t>παραταξιακής αυτοδιοικητικής επιλογής.</w:t>
      </w:r>
    </w:p>
    <w:p w14:paraId="0715B419"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Δεν κατάλαβα γιατί η ανάγκη συνεργασίας και κοινής αυτοδιοικητικής συναντίληψης μεταφράζεται απαραίτητα σε διαπλοκή, εκβιασμούς και πολιτική παραχάραξη. Απλώς, απαιτείται μια ανάγκη στην πολιτική κουλτούρα στην τοπική</w:t>
      </w:r>
      <w:r>
        <w:rPr>
          <w:rFonts w:eastAsia="Times New Roman"/>
          <w:szCs w:val="24"/>
        </w:rPr>
        <w:t xml:space="preserve"> αυτοδιοίκηση. </w:t>
      </w:r>
    </w:p>
    <w:p w14:paraId="0715B41A"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Αν αξιοποιήσουμε την αυτοδιοικητική εμπειρία τόσων χρόνων, γιατί είναι πολύχρονη αυτή η αυτοδιοικητική εμπειρία, θα δούμε δύο φαινόμενα: Το ένα φαινόμενο ήταν όπου υπήρχε υπεύθυνο δημοτικό συμβούλιο να παίρνεται η μεγάλη πλειοψηφία των αποφ</w:t>
      </w:r>
      <w:r>
        <w:rPr>
          <w:rFonts w:eastAsia="Times New Roman"/>
          <w:szCs w:val="24"/>
        </w:rPr>
        <w:t>άσεων με ομόφωνο τρόπο και όπου αυτά τα συμβούλια δεν στάθηκαν στο ύψος των απαιτήσεων να υπάρχει ένας στρατός προθύμων, που απλώς λόγω της ισχυρής πλειοψηφίας σήκωνε ένα χέρι χωρίς να υπάρχει ένας πραγματικός, δημιουργικός διάλογος.</w:t>
      </w:r>
    </w:p>
    <w:p w14:paraId="0715B41B"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Η κατηγοριοποίηση των </w:t>
      </w:r>
      <w:r>
        <w:rPr>
          <w:rFonts w:eastAsia="Times New Roman"/>
          <w:szCs w:val="24"/>
        </w:rPr>
        <w:t>δήμων είναι πάρα πολύ σημαντική</w:t>
      </w:r>
      <w:r>
        <w:rPr>
          <w:rFonts w:eastAsia="Times New Roman"/>
          <w:szCs w:val="24"/>
        </w:rPr>
        <w:t>,</w:t>
      </w:r>
      <w:r>
        <w:rPr>
          <w:rFonts w:eastAsia="Times New Roman"/>
          <w:szCs w:val="24"/>
        </w:rPr>
        <w:t xml:space="preserve"> όχι, όμως, μόνο με πληθυσμιακά κριτήρια, αλλά με κοινωνικά, αναπτυξιακά κριτήρια, με πληθυσμιακές διακυμάνσεις, με δημογραφική τάση, με υποδομές, με χωρική έκταση, με οδικά </w:t>
      </w:r>
      <w:r>
        <w:rPr>
          <w:rFonts w:eastAsia="Times New Roman"/>
          <w:szCs w:val="24"/>
        </w:rPr>
        <w:lastRenderedPageBreak/>
        <w:t>δίκτυα, παίρνοντας υπ’ όψιν τη νησιωτικότητα και την ορεινότητα και, κυρίως, είναι</w:t>
      </w:r>
      <w:r>
        <w:rPr>
          <w:rFonts w:eastAsia="Times New Roman"/>
          <w:szCs w:val="24"/>
        </w:rPr>
        <w:t xml:space="preserve"> πάρα πολύ σημαντικό</w:t>
      </w:r>
      <w:r>
        <w:rPr>
          <w:rFonts w:eastAsia="Times New Roman"/>
          <w:szCs w:val="24"/>
        </w:rPr>
        <w:t>,</w:t>
      </w:r>
      <w:r>
        <w:rPr>
          <w:rFonts w:eastAsia="Times New Roman"/>
          <w:szCs w:val="24"/>
        </w:rPr>
        <w:t xml:space="preserve"> με τη συμμετοχή του εκάστοτε δήμου στη διαμόρφωση του ΑΕΠ, ώστε να υπάρχει και ένα στοιχείο σοβαρής οικονομικής ανταποδοτικότητας από το κεντρικό κράτος προς τις τοπικές κοινωνίες.</w:t>
      </w:r>
    </w:p>
    <w:p w14:paraId="0715B41C"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Θέλω να σταθώ σ’ ένα ζήτημα, στο γεγονός ότι υπάρχουν</w:t>
      </w:r>
      <w:r>
        <w:rPr>
          <w:rFonts w:eastAsia="Times New Roman"/>
          <w:szCs w:val="24"/>
        </w:rPr>
        <w:t xml:space="preserve"> κάποιες αδικίες στους μεγάλους νησιωτικούς δήμους. Κατά τη γνώμη μου, πρέπει να υπάρξει ένας αναγκαίος χωροταξικός επανασχεδιασμός στους δήμους που υπερβαίνουν πάρα πολύ και σε έκταση και κυρίαρχα σε πληθυσμό το καλλικρατικό μέγεθος περίπου των είκοσι πέν</w:t>
      </w:r>
      <w:r>
        <w:rPr>
          <w:rFonts w:eastAsia="Times New Roman"/>
          <w:szCs w:val="24"/>
        </w:rPr>
        <w:t>τε χιλιάδων δήμων. Νομίζω ότι είναι μια συζήτηση που οφείλουμε να την ανοίξουμε το αμέσως επόμενο διάστημα.</w:t>
      </w:r>
    </w:p>
    <w:p w14:paraId="0715B41D" w14:textId="77777777" w:rsidR="006222AF" w:rsidRDefault="006453C1">
      <w:pPr>
        <w:tabs>
          <w:tab w:val="left" w:pos="2940"/>
        </w:tabs>
        <w:spacing w:after="0" w:line="600" w:lineRule="auto"/>
        <w:ind w:firstLine="720"/>
        <w:jc w:val="both"/>
        <w:rPr>
          <w:rFonts w:eastAsia="Times New Roman"/>
          <w:szCs w:val="24"/>
        </w:rPr>
      </w:pPr>
      <w:r>
        <w:rPr>
          <w:rFonts w:eastAsia="Times New Roman"/>
          <w:szCs w:val="24"/>
        </w:rPr>
        <w:t xml:space="preserve">Παράλληλα, αυτή η μεταρρύθμιση χρειάζεται μια πολύ σημαντική υποστήριξη απ’ όλους μας. Έχετε μια μεγάλη αυτοδιοικητική εμπειρία. Έχετε πάρα πολλούς </w:t>
      </w:r>
      <w:r>
        <w:rPr>
          <w:rFonts w:eastAsia="Times New Roman"/>
          <w:szCs w:val="24"/>
        </w:rPr>
        <w:t>δημάρχους, που ανήκουν στην παράταξή σας, οι οποίοι μπορ</w:t>
      </w:r>
      <w:r>
        <w:rPr>
          <w:rFonts w:eastAsia="Times New Roman"/>
          <w:szCs w:val="24"/>
        </w:rPr>
        <w:t>ούν</w:t>
      </w:r>
      <w:r>
        <w:rPr>
          <w:rFonts w:eastAsia="Times New Roman"/>
          <w:szCs w:val="24"/>
        </w:rPr>
        <w:t xml:space="preserve"> να συνεισφέρουν.</w:t>
      </w:r>
    </w:p>
    <w:p w14:paraId="0715B41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Αντί να αξιοποιήσετε θετικά αυτή τη μεγάλη εμπειρία, επιλέγετε να μετατρέψετε τους δήμους σε πελατειακό και κομματικό μηχανισμό. Επιδίδεστε σε στείρα αντιπολίτευση.</w:t>
      </w:r>
    </w:p>
    <w:p w14:paraId="0715B41F"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Απειλείτε για </w:t>
      </w:r>
      <w:r>
        <w:rPr>
          <w:rFonts w:eastAsia="Times New Roman"/>
          <w:color w:val="000000"/>
          <w:szCs w:val="24"/>
          <w:shd w:val="clear" w:color="auto" w:fill="FFFFFF"/>
        </w:rPr>
        <w:t>κατάργηση των προοδευτικών θεσμικών μεταρρυθμίσεων</w:t>
      </w:r>
      <w:r w:rsidRPr="00226549">
        <w:rPr>
          <w:rFonts w:eastAsia="Times New Roman"/>
          <w:color w:val="000000"/>
          <w:szCs w:val="24"/>
          <w:shd w:val="clear" w:color="auto" w:fill="FFFFFF"/>
        </w:rPr>
        <w:t>,</w:t>
      </w:r>
      <w:r>
        <w:rPr>
          <w:rFonts w:eastAsia="Times New Roman"/>
          <w:color w:val="000000"/>
          <w:szCs w:val="24"/>
          <w:shd w:val="clear" w:color="auto" w:fill="FFFFFF"/>
        </w:rPr>
        <w:t xml:space="preserve"> όταν θα έρθετε στην εξουσία. Κατ’ αρχάς</w:t>
      </w:r>
      <w:r w:rsidRPr="00226549">
        <w:rPr>
          <w:rFonts w:eastAsia="Times New Roman"/>
          <w:color w:val="000000"/>
          <w:szCs w:val="24"/>
          <w:shd w:val="clear" w:color="auto" w:fill="FFFFFF"/>
        </w:rPr>
        <w:t>,</w:t>
      </w:r>
      <w:r>
        <w:rPr>
          <w:rFonts w:eastAsia="Times New Roman"/>
          <w:color w:val="000000"/>
          <w:szCs w:val="24"/>
          <w:shd w:val="clear" w:color="auto" w:fill="FFFFFF"/>
        </w:rPr>
        <w:t xml:space="preserve"> θα πρέπει να ξέρετε ότι δεν φτάνει να θέλετε να έρθετε στην εξουσία. Πρέπει και να μπορείτε. Όταν καταφέρετε να έρθετε στην εξουσία, το μόνο που απειλείτε και εκβι</w:t>
      </w:r>
      <w:r>
        <w:rPr>
          <w:rFonts w:eastAsia="Times New Roman"/>
          <w:color w:val="000000"/>
          <w:szCs w:val="24"/>
          <w:shd w:val="clear" w:color="auto" w:fill="FFFFFF"/>
        </w:rPr>
        <w:t>άζετε, με μια εμμονή συντηρητισμού, είναι «θα καταργήσουμε, θα καταργήσουμε, θα καταργήσουμε». Αντί</w:t>
      </w:r>
      <w:r w:rsidRPr="00226549">
        <w:rPr>
          <w:rFonts w:eastAsia="Times New Roman"/>
          <w:color w:val="000000"/>
          <w:szCs w:val="24"/>
          <w:shd w:val="clear" w:color="auto" w:fill="FFFFFF"/>
        </w:rPr>
        <w:t>,</w:t>
      </w:r>
      <w:r>
        <w:rPr>
          <w:rFonts w:eastAsia="Times New Roman"/>
          <w:color w:val="000000"/>
          <w:szCs w:val="24"/>
          <w:shd w:val="clear" w:color="auto" w:fill="FFFFFF"/>
        </w:rPr>
        <w:t xml:space="preserve"> λοιπόν</w:t>
      </w:r>
      <w:r w:rsidRPr="00226549">
        <w:rPr>
          <w:rFonts w:eastAsia="Times New Roman"/>
          <w:color w:val="000000"/>
          <w:szCs w:val="24"/>
          <w:shd w:val="clear" w:color="auto" w:fill="FFFFFF"/>
        </w:rPr>
        <w:t>,</w:t>
      </w:r>
      <w:r>
        <w:rPr>
          <w:rFonts w:eastAsia="Times New Roman"/>
          <w:color w:val="000000"/>
          <w:szCs w:val="24"/>
          <w:shd w:val="clear" w:color="auto" w:fill="FFFFFF"/>
        </w:rPr>
        <w:t xml:space="preserve"> να καταργήσετε, απολογηθείτε για όλα αυτά που προκαλέσατε και φέρατε τη χώρα στη χρεοκοπία.</w:t>
      </w:r>
    </w:p>
    <w:p w14:paraId="0715B420"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Ευχαριστώ πολύ.</w:t>
      </w:r>
    </w:p>
    <w:p w14:paraId="0715B421" w14:textId="77777777" w:rsidR="006222AF" w:rsidRDefault="006453C1">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του ΣΥΡ</w:t>
      </w:r>
      <w:r>
        <w:rPr>
          <w:rFonts w:eastAsia="Times New Roman"/>
          <w:color w:val="000000"/>
          <w:szCs w:val="24"/>
          <w:shd w:val="clear" w:color="auto" w:fill="FFFFFF"/>
        </w:rPr>
        <w:t>ΙΖΑ)</w:t>
      </w:r>
    </w:p>
    <w:p w14:paraId="0715B422" w14:textId="77777777" w:rsidR="006222AF" w:rsidRDefault="006453C1">
      <w:pPr>
        <w:spacing w:after="0" w:line="600" w:lineRule="auto"/>
        <w:ind w:firstLine="720"/>
        <w:jc w:val="both"/>
        <w:rPr>
          <w:rFonts w:eastAsia="Times New Roman"/>
          <w:color w:val="000000"/>
          <w:szCs w:val="24"/>
          <w:shd w:val="clear" w:color="auto" w:fill="FFFFFF"/>
        </w:rPr>
      </w:pPr>
      <w:r w:rsidRPr="00D8162A">
        <w:rPr>
          <w:rFonts w:eastAsia="Times New Roman"/>
          <w:b/>
          <w:color w:val="000000"/>
          <w:szCs w:val="24"/>
          <w:shd w:val="clear" w:color="auto" w:fill="FFFFFF"/>
        </w:rPr>
        <w:t>ΠΡΟΕΔΡΕΥΩΝ (Σπυρίδων Λυκούδης):</w:t>
      </w:r>
      <w:r>
        <w:rPr>
          <w:rFonts w:eastAsia="Times New Roman"/>
          <w:color w:val="000000"/>
          <w:szCs w:val="24"/>
          <w:shd w:val="clear" w:color="auto" w:fill="FFFFFF"/>
        </w:rPr>
        <w:t xml:space="preserve"> Η κ. Νίκη Κεραμέως έχει τον λόγο.</w:t>
      </w:r>
    </w:p>
    <w:p w14:paraId="0715B423" w14:textId="77777777" w:rsidR="006222AF" w:rsidRDefault="006453C1">
      <w:pPr>
        <w:spacing w:after="0" w:line="600" w:lineRule="auto"/>
        <w:ind w:firstLine="720"/>
        <w:jc w:val="both"/>
        <w:rPr>
          <w:rFonts w:eastAsia="Times New Roman"/>
          <w:color w:val="000000"/>
          <w:szCs w:val="24"/>
          <w:shd w:val="clear" w:color="auto" w:fill="FFFFFF"/>
        </w:rPr>
      </w:pPr>
      <w:r w:rsidRPr="00D8162A">
        <w:rPr>
          <w:rFonts w:eastAsia="Times New Roman"/>
          <w:b/>
          <w:color w:val="000000"/>
          <w:szCs w:val="24"/>
          <w:shd w:val="clear" w:color="auto" w:fill="FFFFFF"/>
        </w:rPr>
        <w:t xml:space="preserve">ΝΙΚΗ ΚΕΡΑΜΕΩΣ: </w:t>
      </w:r>
      <w:r>
        <w:rPr>
          <w:rFonts w:eastAsia="Times New Roman"/>
          <w:color w:val="000000"/>
          <w:szCs w:val="24"/>
          <w:shd w:val="clear" w:color="auto" w:fill="FFFFFF"/>
        </w:rPr>
        <w:t>Ευχαριστώ, κύριε Πρόεδρε.</w:t>
      </w:r>
    </w:p>
    <w:p w14:paraId="0715B424"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Κυρίες και κύριοι, δύο είναι οι κρίσιμοι παράγοντες που πρέπει να λαμβάνονται υπ</w:t>
      </w:r>
      <w:r>
        <w:rPr>
          <w:rFonts w:eastAsia="Times New Roman"/>
          <w:color w:val="000000"/>
          <w:szCs w:val="24"/>
          <w:shd w:val="clear" w:color="auto" w:fill="FFFFFF"/>
        </w:rPr>
        <w:t xml:space="preserve">’ </w:t>
      </w:r>
      <w:r>
        <w:rPr>
          <w:rFonts w:eastAsia="Times New Roman"/>
          <w:color w:val="000000"/>
          <w:szCs w:val="24"/>
          <w:shd w:val="clear" w:color="auto" w:fill="FFFFFF"/>
        </w:rPr>
        <w:t>όψ</w:t>
      </w:r>
      <w:r>
        <w:rPr>
          <w:rFonts w:eastAsia="Times New Roman"/>
          <w:color w:val="000000"/>
          <w:szCs w:val="24"/>
          <w:shd w:val="clear" w:color="auto" w:fill="FFFFFF"/>
        </w:rPr>
        <w:t>ιν</w:t>
      </w:r>
      <w:r>
        <w:rPr>
          <w:rFonts w:eastAsia="Times New Roman"/>
          <w:color w:val="000000"/>
          <w:szCs w:val="24"/>
          <w:shd w:val="clear" w:color="auto" w:fill="FFFFFF"/>
        </w:rPr>
        <w:t xml:space="preserve"> και να υπηρετούνται στα χρη</w:t>
      </w:r>
      <w:r>
        <w:rPr>
          <w:rFonts w:eastAsia="Times New Roman"/>
          <w:color w:val="000000"/>
          <w:szCs w:val="24"/>
          <w:shd w:val="clear" w:color="auto" w:fill="FFFFFF"/>
        </w:rPr>
        <w:lastRenderedPageBreak/>
        <w:t>στά εκλογικά συστήματα. Πρώτος</w:t>
      </w:r>
      <w:r>
        <w:rPr>
          <w:rFonts w:eastAsia="Times New Roman"/>
          <w:color w:val="000000"/>
          <w:szCs w:val="24"/>
          <w:shd w:val="clear" w:color="auto" w:fill="FFFFFF"/>
        </w:rPr>
        <w:t xml:space="preserve"> παράγοντας είναι η αντιπροσωπευτικότητα, δηλαδή η κατά το δυνατόν ίση συμβολή της ψήφου στο αποτέλεσμα. Δεύτερος παράγοντας η κυβερνησιμότητα, η δυνατότητα, δηλαδή, διακυβέρνησης μετά τις εκλογές.</w:t>
      </w:r>
    </w:p>
    <w:p w14:paraId="0715B425"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Τι κάνετε εσείς εδώ; Στον βωμό μιας απόλυτης απλής αναλογι</w:t>
      </w:r>
      <w:r>
        <w:rPr>
          <w:rFonts w:eastAsia="Times New Roman"/>
          <w:color w:val="000000"/>
          <w:szCs w:val="24"/>
          <w:shd w:val="clear" w:color="auto" w:fill="FFFFFF"/>
        </w:rPr>
        <w:t>κής θυσιάζετε τη δυνατότητα διακυβέρνησης της τοπικής αυτοδιοίκησης. Όπως αποδεικνύεται περίτρανα και με αυτό το νομοθέτημα, δεν σας ενδιαφέρει να λειτουργήσει η τοπική αυτοδιοίκηση. Δεν σας ενδιαφέρει η απόκριση στις ανάγκες των πολιτών.</w:t>
      </w:r>
    </w:p>
    <w:p w14:paraId="0715B426"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Προκρίνετε, κυρίε</w:t>
      </w:r>
      <w:r>
        <w:rPr>
          <w:rFonts w:eastAsia="Times New Roman"/>
          <w:color w:val="000000"/>
          <w:szCs w:val="24"/>
          <w:shd w:val="clear" w:color="auto" w:fill="FFFFFF"/>
        </w:rPr>
        <w:t xml:space="preserve">ς και κύριοι συνάδελφοι, την απλή και άδολη, όπως τη χαρακτηρίζετε, αναλογική, που δεν είναι άλλη από τη δόλια μεθόδευση αλλοίωσης της ψήφου και άρα της βούλησης των πολιτών. </w:t>
      </w:r>
    </w:p>
    <w:p w14:paraId="0715B427"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Γιατί; Μα γιατί, κυρίες και κύριοι της κυβερνώσας </w:t>
      </w:r>
      <w:r>
        <w:rPr>
          <w:rFonts w:eastAsia="Times New Roman"/>
          <w:color w:val="000000"/>
          <w:szCs w:val="24"/>
          <w:shd w:val="clear" w:color="auto" w:fill="FFFFFF"/>
        </w:rPr>
        <w:t>π</w:t>
      </w:r>
      <w:r>
        <w:rPr>
          <w:rFonts w:eastAsia="Times New Roman"/>
          <w:color w:val="000000"/>
          <w:szCs w:val="24"/>
          <w:shd w:val="clear" w:color="auto" w:fill="FFFFFF"/>
        </w:rPr>
        <w:t xml:space="preserve">λειοψηφίας, ακόμα και για </w:t>
      </w:r>
      <w:r>
        <w:rPr>
          <w:rFonts w:eastAsia="Times New Roman"/>
          <w:color w:val="000000"/>
          <w:szCs w:val="24"/>
          <w:shd w:val="clear" w:color="auto" w:fill="FFFFFF"/>
        </w:rPr>
        <w:t xml:space="preserve">ήσσονος σημασίας ζητήματα ο κάθε δήμαρχος και ο κάθε περιφερειάρχης θα είναι υποχρεωμένος να επιζητεί την έγκριση της μειοψηφίας. Ο κάθε δήμαρχος και ο </w:t>
      </w:r>
      <w:r>
        <w:rPr>
          <w:rFonts w:eastAsia="Times New Roman"/>
          <w:color w:val="000000"/>
          <w:szCs w:val="24"/>
          <w:shd w:val="clear" w:color="auto" w:fill="FFFFFF"/>
        </w:rPr>
        <w:lastRenderedPageBreak/>
        <w:t>κάθε περιφερειάρχης θα καθίσταται έρμαιο συμφερόντων, έρμαιο μειοψηφιών, με συνέπεια να παρεμποδίζεται σ</w:t>
      </w:r>
      <w:r>
        <w:rPr>
          <w:rFonts w:eastAsia="Times New Roman"/>
          <w:color w:val="000000"/>
          <w:szCs w:val="24"/>
          <w:shd w:val="clear" w:color="auto" w:fill="FFFFFF"/>
        </w:rPr>
        <w:t>την εκτέλεση του έργου του και τελικά να γίνεται έρμαιο συναλλαγής και διαπλοκής. Συνεπώς θα οδηγούμαστε διαρκώς στην πραγματική αδυναμία λήψης και εκτέλεσης αποφάσεων.</w:t>
      </w:r>
    </w:p>
    <w:p w14:paraId="0715B428"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Με απλά λόγια, κυρίες και κύριοι του ΣΥΡΙΖΑ και των ΑΝΕΛ, νομοθετείτε την ακυβερνησία, </w:t>
      </w:r>
      <w:r>
        <w:rPr>
          <w:rFonts w:eastAsia="Times New Roman"/>
          <w:color w:val="000000"/>
          <w:szCs w:val="24"/>
          <w:shd w:val="clear" w:color="auto" w:fill="FFFFFF"/>
        </w:rPr>
        <w:t xml:space="preserve">που θα πλήξει ανεπανόρθωτα την αξιοπιστία της αυτοδιοίκησης. Και αυτό, βεβαίως, σας βολεύει. Σας βολεύει να δημιουργηθούν συνθήκες ακυβερνησίας σε δήμους και περιφέρειες για δύο βασικούς λόγους: </w:t>
      </w:r>
      <w:r>
        <w:rPr>
          <w:rFonts w:eastAsia="Times New Roman"/>
          <w:color w:val="000000"/>
          <w:szCs w:val="24"/>
          <w:shd w:val="clear" w:color="auto" w:fill="FFFFFF"/>
        </w:rPr>
        <w:t>π</w:t>
      </w:r>
      <w:r>
        <w:rPr>
          <w:rFonts w:eastAsia="Times New Roman"/>
          <w:color w:val="000000"/>
          <w:szCs w:val="24"/>
          <w:shd w:val="clear" w:color="auto" w:fill="FFFFFF"/>
        </w:rPr>
        <w:t>ρώτον</w:t>
      </w:r>
      <w:r>
        <w:rPr>
          <w:rFonts w:eastAsia="Times New Roman"/>
          <w:color w:val="000000"/>
          <w:szCs w:val="24"/>
          <w:shd w:val="clear" w:color="auto" w:fill="FFFFFF"/>
        </w:rPr>
        <w:t>,</w:t>
      </w:r>
      <w:r>
        <w:rPr>
          <w:rFonts w:eastAsia="Times New Roman"/>
          <w:color w:val="000000"/>
          <w:szCs w:val="24"/>
          <w:shd w:val="clear" w:color="auto" w:fill="FFFFFF"/>
        </w:rPr>
        <w:t xml:space="preserve"> γιατί δεν έχετε αποκτήσει ως </w:t>
      </w:r>
      <w:r>
        <w:rPr>
          <w:rFonts w:eastAsia="Times New Roman"/>
          <w:color w:val="000000"/>
          <w:szCs w:val="24"/>
          <w:shd w:val="clear" w:color="auto" w:fill="FFFFFF"/>
        </w:rPr>
        <w:t>κ</w:t>
      </w:r>
      <w:r>
        <w:rPr>
          <w:rFonts w:eastAsia="Times New Roman"/>
          <w:color w:val="000000"/>
          <w:szCs w:val="24"/>
          <w:shd w:val="clear" w:color="auto" w:fill="FFFFFF"/>
        </w:rPr>
        <w:t>όμμα τα ερείσματα που θ</w:t>
      </w:r>
      <w:r>
        <w:rPr>
          <w:rFonts w:eastAsia="Times New Roman"/>
          <w:color w:val="000000"/>
          <w:szCs w:val="24"/>
          <w:shd w:val="clear" w:color="auto" w:fill="FFFFFF"/>
        </w:rPr>
        <w:t>α θέλατε να έχετε αποκτήσει στην αυτοδιοίκηση για να κατέχετε πλειοψηφίες</w:t>
      </w:r>
      <w:r>
        <w:rPr>
          <w:rFonts w:eastAsia="Times New Roman"/>
          <w:color w:val="000000"/>
          <w:szCs w:val="24"/>
          <w:shd w:val="clear" w:color="auto" w:fill="FFFFFF"/>
        </w:rPr>
        <w:t>,</w:t>
      </w:r>
      <w:r>
        <w:rPr>
          <w:rFonts w:eastAsia="Times New Roman"/>
          <w:color w:val="000000"/>
          <w:szCs w:val="24"/>
          <w:shd w:val="clear" w:color="auto" w:fill="FFFFFF"/>
        </w:rPr>
        <w:t xml:space="preserve"> και, δεύτερον, γιατί όσο υπάρχει αυτή η ακυβερνησία αναγκαστικά αποφάσεις θα πρέπει να λαμβάνονται από κάποιον κρατικό αξιωματούχο. Κατά συνέπεια η κατανομή των κονδυλίων αλλά και ο</w:t>
      </w:r>
      <w:r>
        <w:rPr>
          <w:rFonts w:eastAsia="Times New Roman"/>
          <w:color w:val="000000"/>
          <w:szCs w:val="24"/>
          <w:shd w:val="clear" w:color="auto" w:fill="FFFFFF"/>
        </w:rPr>
        <w:t xml:space="preserve">ι τοπικές πολιτικές δεν θα αποφασίζονται σύμφωνα με τις τοπικές ανάγκες και σύμφωνα με το πρόγραμμα των αιρετών που έχουν επιλέξει οι πολίτες, αλλά σύμφωνα με τις ανάγκες και τις επιθυμίες του </w:t>
      </w:r>
      <w:r>
        <w:rPr>
          <w:rFonts w:eastAsia="Times New Roman"/>
          <w:color w:val="000000"/>
          <w:szCs w:val="24"/>
          <w:shd w:val="clear" w:color="auto" w:fill="FFFFFF"/>
        </w:rPr>
        <w:t>κ</w:t>
      </w:r>
      <w:r>
        <w:rPr>
          <w:rFonts w:eastAsia="Times New Roman"/>
          <w:color w:val="000000"/>
          <w:szCs w:val="24"/>
          <w:shd w:val="clear" w:color="auto" w:fill="FFFFFF"/>
        </w:rPr>
        <w:t xml:space="preserve">όμματος και της Κυβέρνησης. </w:t>
      </w:r>
    </w:p>
    <w:p w14:paraId="0715B429"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Κυρίες και κύριοι συνάδελφοι, όσε</w:t>
      </w:r>
      <w:r>
        <w:rPr>
          <w:rFonts w:eastAsia="Times New Roman"/>
          <w:color w:val="000000"/>
          <w:szCs w:val="24"/>
          <w:shd w:val="clear" w:color="auto" w:fill="FFFFFF"/>
        </w:rPr>
        <w:t>ς περισσότερες εξουσίες μαζεύετε πάνω σας, τόσο το καλύτερο!</w:t>
      </w:r>
    </w:p>
    <w:p w14:paraId="0715B42A"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Έρχομαι στο θέμα της κατάτμησης της Περιφέρειας Β΄ Αθηνών και του Υπολοίπου Αττικής. Προσωπικά θεωρώ ότι αυτή είναι μια επιβεβλημένη κίνηση, μία κίνηση που πρέπει να γίνει</w:t>
      </w:r>
      <w:r>
        <w:rPr>
          <w:rFonts w:eastAsia="Times New Roman"/>
          <w:color w:val="000000"/>
          <w:szCs w:val="24"/>
          <w:shd w:val="clear" w:color="auto" w:fill="FFFFFF"/>
        </w:rPr>
        <w:t>,</w:t>
      </w:r>
      <w:r>
        <w:rPr>
          <w:rFonts w:eastAsia="Times New Roman"/>
          <w:color w:val="000000"/>
          <w:szCs w:val="24"/>
          <w:shd w:val="clear" w:color="auto" w:fill="FFFFFF"/>
        </w:rPr>
        <w:t xml:space="preserve"> για τον απλό λόγο ότι </w:t>
      </w:r>
      <w:r>
        <w:rPr>
          <w:rFonts w:eastAsia="Times New Roman"/>
          <w:color w:val="000000"/>
          <w:szCs w:val="24"/>
          <w:shd w:val="clear" w:color="auto" w:fill="FFFFFF"/>
        </w:rPr>
        <w:t>θα λειτουργήσει καλύτερα το αντιπροσωπευτικό μας σύστημα. Είναι μία πρόταση που υποστηρίζεται διαχρονικά από τον Πρόεδρό μας</w:t>
      </w:r>
      <w:r>
        <w:rPr>
          <w:rFonts w:eastAsia="Times New Roman"/>
          <w:color w:val="000000"/>
          <w:szCs w:val="24"/>
          <w:shd w:val="clear" w:color="auto" w:fill="FFFFFF"/>
        </w:rPr>
        <w:t>,</w:t>
      </w:r>
      <w:r>
        <w:rPr>
          <w:rFonts w:eastAsia="Times New Roman"/>
          <w:color w:val="000000"/>
          <w:szCs w:val="24"/>
          <w:shd w:val="clear" w:color="auto" w:fill="FFFFFF"/>
        </w:rPr>
        <w:t xml:space="preserve"> ήδη από το 2004, όταν ήταν τότε νέος Βουλευτής. </w:t>
      </w:r>
    </w:p>
    <w:p w14:paraId="0715B42B"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σημαίνει, κυρίες και κύριοι συνάδελφοι, υπεύθυνη πολιτική δύναμη, να προτάσσ</w:t>
      </w:r>
      <w:r>
        <w:rPr>
          <w:rFonts w:eastAsia="Times New Roman"/>
          <w:color w:val="000000"/>
          <w:szCs w:val="24"/>
          <w:shd w:val="clear" w:color="auto" w:fill="FFFFFF"/>
        </w:rPr>
        <w:t>εις το δημόσιο συμφέρον, μακριά από μικροπολιτικά παιχνίδια και να έχεις το θάρρος να στηρίζεις μέτρα που κινούνται στη σωστή κατεύθυνση.</w:t>
      </w:r>
    </w:p>
    <w:p w14:paraId="0715B42C"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Εσείς, όμως, στο αντίποδα δεν κάνετε αυτό. Βάζετε υπέρ πάντων το προσωπικό σας συμφέρον, την προσωπική πολιτική σας επ</w:t>
      </w:r>
      <w:r>
        <w:rPr>
          <w:rFonts w:eastAsia="Times New Roman"/>
          <w:color w:val="000000"/>
          <w:szCs w:val="24"/>
          <w:shd w:val="clear" w:color="auto" w:fill="FFFFFF"/>
        </w:rPr>
        <w:t xml:space="preserve">ιβίωση. Το ζήτημα της ψήφου των Ελλήνων του εξωτερικού πρέπει ή δεν πρέπει να ρυθμιστεί; Λέτε ότι πρέπει. Άρα συμφωνούμε. Συμφωνούμε, όμως; Γιατί, αν συμφωνούμε, να το </w:t>
      </w:r>
      <w:r>
        <w:rPr>
          <w:rFonts w:eastAsia="Times New Roman"/>
          <w:color w:val="000000"/>
          <w:szCs w:val="24"/>
          <w:shd w:val="clear" w:color="auto" w:fill="FFFFFF"/>
        </w:rPr>
        <w:lastRenderedPageBreak/>
        <w:t>πούμε ρητά και να κ</w:t>
      </w:r>
      <w:r>
        <w:rPr>
          <w:rFonts w:eastAsia="Times New Roman"/>
          <w:color w:val="000000"/>
          <w:szCs w:val="24"/>
          <w:shd w:val="clear" w:color="auto" w:fill="FFFFFF"/>
        </w:rPr>
        <w:t>αθί</w:t>
      </w:r>
      <w:r>
        <w:rPr>
          <w:rFonts w:eastAsia="Times New Roman"/>
          <w:color w:val="000000"/>
          <w:szCs w:val="24"/>
          <w:shd w:val="clear" w:color="auto" w:fill="FFFFFF"/>
        </w:rPr>
        <w:t xml:space="preserve">σουμε να βρούμε έναν τρόπο να το ρυθμίσουμε. </w:t>
      </w:r>
    </w:p>
    <w:p w14:paraId="0715B42D"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Εμείς, κυρίες και κύ</w:t>
      </w:r>
      <w:r>
        <w:rPr>
          <w:rFonts w:eastAsia="Times New Roman"/>
          <w:color w:val="000000"/>
          <w:szCs w:val="24"/>
          <w:shd w:val="clear" w:color="auto" w:fill="FFFFFF"/>
        </w:rPr>
        <w:t xml:space="preserve">ριοι, ως Νέα Δημοκρατία έχουμε καταθέσει τρεις φορές σχετική πρόταση νόμου, με όλες τις σχετικές λεπτομέρειες, και το 2016 και νωρίτερα φέτος και σήμερα. Είναι πρόταση πλήρης, με όλες τις αναγκαίες λεπτομέρειες. Εσείς, όμως, δύο χρόνια τώρα, δεν την έχετε </w:t>
      </w:r>
      <w:r>
        <w:rPr>
          <w:rFonts w:eastAsia="Times New Roman"/>
          <w:color w:val="000000"/>
          <w:szCs w:val="24"/>
          <w:shd w:val="clear" w:color="auto" w:fill="FFFFFF"/>
        </w:rPr>
        <w:t>φέρει καν προς συζήτηση στη Βουλή. Τόσο σ</w:t>
      </w:r>
      <w:r>
        <w:rPr>
          <w:rFonts w:eastAsia="Times New Roman"/>
          <w:color w:val="000000"/>
          <w:szCs w:val="24"/>
          <w:shd w:val="clear" w:color="auto" w:fill="FFFFFF"/>
        </w:rPr>
        <w:t>ά</w:t>
      </w:r>
      <w:r>
        <w:rPr>
          <w:rFonts w:eastAsia="Times New Roman"/>
          <w:color w:val="000000"/>
          <w:szCs w:val="24"/>
          <w:shd w:val="clear" w:color="auto" w:fill="FFFFFF"/>
        </w:rPr>
        <w:t>ς ενδιαφέρει αυτό το ζήτημα ύψιστης δημοκρατίας, δηλαδή να δοθεί η δυνατότητα στους Έλληνες του εξωτερικού να εκφράζονται με την ψήφο τους, να έχουν λόγο για το μέλλον της χώρας, ένα δικαίωμα το οποίο έχει αναγνωρί</w:t>
      </w:r>
      <w:r>
        <w:rPr>
          <w:rFonts w:eastAsia="Times New Roman"/>
          <w:color w:val="000000"/>
          <w:szCs w:val="24"/>
          <w:shd w:val="clear" w:color="auto" w:fill="FFFFFF"/>
        </w:rPr>
        <w:t>σει η μεγάλη πλειονότητα των χωρών του Συμβουλίου της Ευρώπης!</w:t>
      </w:r>
    </w:p>
    <w:p w14:paraId="0715B42E" w14:textId="77777777" w:rsidR="006222AF" w:rsidRDefault="006453C1">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Για εμάς, για τη Νέα Δημοκρατία, το να αποκτήσουν δικαίωμα ψήφου οι Έλληνες κάτοικοι του εξωτερικού αποτελεί ύψιστο ζήτημα ισονομίας. Τι προβλέπει η πρότασή μας; Προβλέπει να δίνεται στους Έλλη</w:t>
      </w:r>
      <w:r>
        <w:rPr>
          <w:rFonts w:eastAsia="Times New Roman"/>
          <w:color w:val="000000"/>
          <w:szCs w:val="24"/>
          <w:shd w:val="clear" w:color="auto" w:fill="FFFFFF"/>
        </w:rPr>
        <w:t>νες του εξωτερικού, που είναι ήδη εγγεγραμμένοι στους καταλόγους, η δυνατότητα να ψηφίζουν στα κατά τόπους προξενεία και πρεσβείες της χώρας μας.</w:t>
      </w:r>
    </w:p>
    <w:p w14:paraId="0715B42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 να μην υπάρχει καμμία τεχνική δυσκολία, προτείνουμε να ψηφίζουν μόνο το ψηφοδέλτιο του κόμματος </w:t>
      </w:r>
      <w:r w:rsidRPr="00C4096A">
        <w:rPr>
          <w:rFonts w:eastAsia="Times New Roman" w:cs="Times New Roman"/>
          <w:szCs w:val="24"/>
        </w:rPr>
        <w:t>-</w:t>
      </w:r>
      <w:r>
        <w:rPr>
          <w:rFonts w:eastAsia="Times New Roman" w:cs="Times New Roman"/>
          <w:szCs w:val="24"/>
        </w:rPr>
        <w:t>όχι Β</w:t>
      </w:r>
      <w:r>
        <w:rPr>
          <w:rFonts w:eastAsia="Times New Roman" w:cs="Times New Roman"/>
          <w:szCs w:val="24"/>
        </w:rPr>
        <w:t>ουλευτές- και να προστίθενται οι ψήφοι τους στο συνολικό ποσοστό των κομμάτων στην επικράτεια.</w:t>
      </w:r>
    </w:p>
    <w:p w14:paraId="0715B43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Η πρόταση, κυρίες και κύριοι, είναι συγκεκριμένη, είναι ρεαλιστική και δεν χρειάζεται περισσότερο από ενάμιση μήνα προετοιμασίας. Άρα δεν υπάρχει καμμία τεχνική </w:t>
      </w:r>
      <w:r>
        <w:rPr>
          <w:rFonts w:eastAsia="Times New Roman" w:cs="Times New Roman"/>
          <w:szCs w:val="24"/>
        </w:rPr>
        <w:t>δυσκολία στην εφαρμογή της.</w:t>
      </w:r>
    </w:p>
    <w:p w14:paraId="0715B43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της κυβερνώσας </w:t>
      </w:r>
      <w:r>
        <w:rPr>
          <w:rFonts w:eastAsia="Times New Roman" w:cs="Times New Roman"/>
          <w:szCs w:val="24"/>
        </w:rPr>
        <w:t>π</w:t>
      </w:r>
      <w:r>
        <w:rPr>
          <w:rFonts w:eastAsia="Times New Roman" w:cs="Times New Roman"/>
          <w:szCs w:val="24"/>
        </w:rPr>
        <w:t>λειοψηφίας, δυσκολία έχετε μόνο εσείς συλλήβδην, ως Κυβέρνηση, καθώς φοβάστε πραγματικά ότι τα έργα και οι ημέρες σας θα κριθούν από τους Έλληνες που έφυγαν από τη χώρα, αναζητώντας ένα καλύτερο</w:t>
      </w:r>
      <w:r>
        <w:rPr>
          <w:rFonts w:eastAsia="Times New Roman" w:cs="Times New Roman"/>
          <w:szCs w:val="24"/>
        </w:rPr>
        <w:t xml:space="preserve"> μέλλον.</w:t>
      </w:r>
    </w:p>
    <w:p w14:paraId="0715B432" w14:textId="77777777" w:rsidR="006222AF" w:rsidRDefault="006453C1">
      <w:pPr>
        <w:spacing w:after="0" w:line="600" w:lineRule="auto"/>
        <w:ind w:firstLine="720"/>
        <w:jc w:val="both"/>
        <w:rPr>
          <w:rFonts w:eastAsia="Times New Roman" w:cs="Times New Roman"/>
          <w:szCs w:val="24"/>
        </w:rPr>
      </w:pPr>
      <w:r w:rsidRPr="00251171">
        <w:rPr>
          <w:rFonts w:eastAsia="Times New Roman" w:cs="Times New Roman"/>
          <w:szCs w:val="24"/>
        </w:rPr>
        <w:t>(Στο σημείο αυτό κτυπάει το κουδούνι λήξεως του χρόνου ομιλίας τ</w:t>
      </w:r>
      <w:r>
        <w:rPr>
          <w:rFonts w:eastAsia="Times New Roman" w:cs="Times New Roman"/>
          <w:szCs w:val="24"/>
        </w:rPr>
        <w:t>ης</w:t>
      </w:r>
      <w:r w:rsidRPr="00251171">
        <w:rPr>
          <w:rFonts w:eastAsia="Times New Roman" w:cs="Times New Roman"/>
          <w:szCs w:val="24"/>
        </w:rPr>
        <w:t xml:space="preserve"> </w:t>
      </w:r>
      <w:r>
        <w:rPr>
          <w:rFonts w:eastAsia="Times New Roman" w:cs="Times New Roman"/>
          <w:szCs w:val="24"/>
        </w:rPr>
        <w:t>κυρίας Βουλευτού</w:t>
      </w:r>
      <w:r w:rsidRPr="00251171">
        <w:rPr>
          <w:rFonts w:eastAsia="Times New Roman" w:cs="Times New Roman"/>
          <w:szCs w:val="24"/>
        </w:rPr>
        <w:t>)</w:t>
      </w:r>
    </w:p>
    <w:p w14:paraId="0715B43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-κλείνω, κύριε Πρόεδρε-</w:t>
      </w:r>
      <w:r>
        <w:rPr>
          <w:rFonts w:eastAsia="Times New Roman" w:cs="Times New Roman"/>
          <w:szCs w:val="24"/>
        </w:rPr>
        <w:t>,</w:t>
      </w:r>
      <w:r>
        <w:rPr>
          <w:rFonts w:eastAsia="Times New Roman" w:cs="Times New Roman"/>
          <w:szCs w:val="24"/>
        </w:rPr>
        <w:t xml:space="preserve"> οι όποιοι ισχυρισμοί για πάσης φύσεως δυσκολίες είναι προφάσεις εν αμαρτίαις και οι δικές σας αμαρτίες είναι πολλές και δεν ξεπλένονται, όσες θεσμικές παρεμβάσεις και αν επιχειρήσετε.</w:t>
      </w:r>
    </w:p>
    <w:p w14:paraId="0715B43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0715B435" w14:textId="77777777" w:rsidR="006222AF" w:rsidRDefault="006453C1">
      <w:pPr>
        <w:spacing w:after="0" w:line="600" w:lineRule="auto"/>
        <w:ind w:firstLine="709"/>
        <w:jc w:val="center"/>
        <w:rPr>
          <w:rFonts w:eastAsia="Times New Roman" w:cs="Times New Roman"/>
          <w:szCs w:val="24"/>
        </w:rPr>
      </w:pPr>
      <w:r w:rsidRPr="00DD23C4">
        <w:rPr>
          <w:rFonts w:eastAsia="Times New Roman" w:cs="Times New Roman"/>
          <w:szCs w:val="24"/>
        </w:rPr>
        <w:t>(Χειροκροτήματα από την πτέρυγα της Νέας Δημοκρατίας)</w:t>
      </w:r>
    </w:p>
    <w:p w14:paraId="0715B436" w14:textId="77777777" w:rsidR="006222AF" w:rsidRDefault="006453C1">
      <w:pPr>
        <w:spacing w:after="0" w:line="600" w:lineRule="auto"/>
        <w:ind w:firstLine="720"/>
        <w:jc w:val="both"/>
        <w:rPr>
          <w:rFonts w:eastAsia="Times New Roman" w:cs="Times New Roman"/>
          <w:szCs w:val="24"/>
        </w:rPr>
      </w:pPr>
      <w:r w:rsidRPr="00FA52C7">
        <w:rPr>
          <w:rFonts w:eastAsia="Times New Roman" w:cs="Times New Roman"/>
          <w:b/>
          <w:szCs w:val="24"/>
        </w:rPr>
        <w:t>ΠΡΟΕΔΡΕΥΩΝ (Σπυρίδων Λυκούδης):</w:t>
      </w:r>
      <w:r w:rsidRPr="00FA52C7">
        <w:rPr>
          <w:rFonts w:eastAsia="Times New Roman" w:cs="Times New Roman"/>
          <w:szCs w:val="24"/>
        </w:rPr>
        <w:t xml:space="preserve"> </w:t>
      </w:r>
      <w:r>
        <w:rPr>
          <w:rFonts w:eastAsia="Times New Roman" w:cs="Times New Roman"/>
          <w:szCs w:val="24"/>
        </w:rPr>
        <w:t>Ευχαριστώ, κυρία συνάδελφε.</w:t>
      </w:r>
    </w:p>
    <w:p w14:paraId="0715B43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συνάδελφος κ. Οδυσσέας Κωνσταντινόπουλος που ακολουθεί είναι ο τελευταίος συνάδελφος που θα μιλήσει. Αμέσως μετά θα πάρει τον λόγο ο συνάδελφος κ. Καραθανασόπουλος </w:t>
      </w:r>
      <w:r>
        <w:rPr>
          <w:rFonts w:eastAsia="Times New Roman" w:cs="Times New Roman"/>
          <w:szCs w:val="24"/>
        </w:rPr>
        <w:t>για τρία λεπτά, γιατί έχει καταθέσει μια τροπολογία, μετά ο κ. Σπίρτζης για πέντε λεπτά και δεκαπέντε λεπτά ο κύριος Υπουργός</w:t>
      </w:r>
      <w:r>
        <w:rPr>
          <w:rFonts w:eastAsia="Times New Roman" w:cs="Times New Roman"/>
          <w:szCs w:val="24"/>
        </w:rPr>
        <w:t>,</w:t>
      </w:r>
      <w:r>
        <w:rPr>
          <w:rFonts w:eastAsia="Times New Roman" w:cs="Times New Roman"/>
          <w:szCs w:val="24"/>
        </w:rPr>
        <w:t xml:space="preserve"> για να κλείσουμε στις 22.05΄.</w:t>
      </w:r>
    </w:p>
    <w:p w14:paraId="0715B43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Διότι στις 22.05΄ θα πάει, κύριε Πρόεδρε. Δεν θα τελειώσουμε στις 22.00΄, αλλά στις 22.05΄.</w:t>
      </w:r>
    </w:p>
    <w:p w14:paraId="0715B43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Ορίστε,</w:t>
      </w:r>
      <w:r>
        <w:rPr>
          <w:rFonts w:eastAsia="Times New Roman" w:cs="Times New Roman"/>
          <w:szCs w:val="24"/>
        </w:rPr>
        <w:t xml:space="preserve"> κύριε Κωνσταντινόπουλε, έχετε τον λόγο.</w:t>
      </w:r>
    </w:p>
    <w:p w14:paraId="0715B43A"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Ευχαριστώ, κύριε Πρόεδρε.</w:t>
      </w:r>
    </w:p>
    <w:p w14:paraId="0715B43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δυστυχώς όλοι θα ακούσατε ή θα διαβάσατε ότι πριν </w:t>
      </w:r>
      <w:r>
        <w:rPr>
          <w:rFonts w:eastAsia="Times New Roman" w:cs="Times New Roman"/>
          <w:szCs w:val="24"/>
        </w:rPr>
        <w:t>από</w:t>
      </w:r>
      <w:r>
        <w:rPr>
          <w:rFonts w:eastAsia="Times New Roman" w:cs="Times New Roman"/>
          <w:szCs w:val="24"/>
        </w:rPr>
        <w:t xml:space="preserve"> λίγο η Γερ</w:t>
      </w:r>
      <w:r>
        <w:rPr>
          <w:rFonts w:eastAsia="Times New Roman" w:cs="Times New Roman"/>
          <w:szCs w:val="24"/>
        </w:rPr>
        <w:lastRenderedPageBreak/>
        <w:t>μανία μπλόκαρε τη δόση τ</w:t>
      </w:r>
      <w:r>
        <w:rPr>
          <w:rFonts w:eastAsia="Times New Roman" w:cs="Times New Roman"/>
          <w:szCs w:val="24"/>
        </w:rPr>
        <w:t>ων 15 δισεκατομμυρίων ευρώ</w:t>
      </w:r>
      <w:r>
        <w:rPr>
          <w:rFonts w:eastAsia="Times New Roman" w:cs="Times New Roman"/>
          <w:szCs w:val="24"/>
        </w:rPr>
        <w:t xml:space="preserve"> και, επίσης, ότι δυστυχώς</w:t>
      </w:r>
      <w:r>
        <w:rPr>
          <w:rFonts w:eastAsia="Times New Roman" w:cs="Times New Roman"/>
          <w:szCs w:val="24"/>
        </w:rPr>
        <w:t xml:space="preserve"> ο κ. Τσακαλώτος αποδέχθηκε να φέρει ισοδύναμα μέτρα 28 δισεκατομμυρίων ευρώ -να νομοθετήσει- και δυστυχώς, λέω πάλι, είμαστε η μόνη χώρα στην Ευρώπη η οποία </w:t>
      </w:r>
      <w:r>
        <w:rPr>
          <w:rFonts w:eastAsia="Times New Roman" w:cs="Times New Roman"/>
          <w:szCs w:val="24"/>
        </w:rPr>
        <w:t>έχει αποδεχθεί την επαναεισδοχή</w:t>
      </w:r>
      <w:r>
        <w:rPr>
          <w:rFonts w:eastAsia="Times New Roman" w:cs="Times New Roman"/>
          <w:szCs w:val="24"/>
        </w:rPr>
        <w:t xml:space="preserve"> προσφύγων.</w:t>
      </w:r>
    </w:p>
    <w:p w14:paraId="0715B43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xml:space="preserve"> για να έρθω στο θέμα, σήμερα τσακώνεται ο ΣΥΡΙΖΑ με τη Νέα Δημοκρατία για την τοπική αυτοδιοίκηση. Μιλούν για τα θετικά και τα αρνητικά του «ΚΑΛΛΙΚΡΑΤΗ», επικαλούνται τον «ΚΑΛΛΙΚΡΑΤΗ» τα κόμματα που τον καταψήφισαν. Και επειδή η στόχευση της </w:t>
      </w:r>
      <w:r>
        <w:rPr>
          <w:rFonts w:eastAsia="Times New Roman" w:cs="Times New Roman"/>
          <w:szCs w:val="24"/>
        </w:rPr>
        <w:t>κ</w:t>
      </w:r>
      <w:r>
        <w:rPr>
          <w:rFonts w:eastAsia="Times New Roman" w:cs="Times New Roman"/>
          <w:szCs w:val="24"/>
        </w:rPr>
        <w:t>υβέρνησης δε</w:t>
      </w:r>
      <w:r>
        <w:rPr>
          <w:rFonts w:eastAsia="Times New Roman" w:cs="Times New Roman"/>
          <w:szCs w:val="24"/>
        </w:rPr>
        <w:t xml:space="preserve">ν </w:t>
      </w:r>
      <w:r>
        <w:rPr>
          <w:rFonts w:eastAsia="Times New Roman" w:cs="Times New Roman"/>
          <w:szCs w:val="24"/>
        </w:rPr>
        <w:t>αφορά</w:t>
      </w:r>
      <w:r>
        <w:rPr>
          <w:rFonts w:eastAsia="Times New Roman" w:cs="Times New Roman"/>
          <w:szCs w:val="24"/>
        </w:rPr>
        <w:t xml:space="preserve"> μόνο </w:t>
      </w:r>
      <w:r>
        <w:rPr>
          <w:rFonts w:eastAsia="Times New Roman" w:cs="Times New Roman"/>
          <w:szCs w:val="24"/>
        </w:rPr>
        <w:t xml:space="preserve">σε </w:t>
      </w:r>
      <w:r>
        <w:rPr>
          <w:rFonts w:eastAsia="Times New Roman" w:cs="Times New Roman"/>
          <w:szCs w:val="24"/>
        </w:rPr>
        <w:t>μικ</w:t>
      </w:r>
      <w:r>
        <w:rPr>
          <w:rFonts w:eastAsia="Times New Roman" w:cs="Times New Roman"/>
          <w:szCs w:val="24"/>
        </w:rPr>
        <w:t>ροκομματικά οφέλη αλλά σε</w:t>
      </w:r>
      <w:r>
        <w:rPr>
          <w:rFonts w:eastAsia="Times New Roman" w:cs="Times New Roman"/>
          <w:szCs w:val="24"/>
        </w:rPr>
        <w:t xml:space="preserve"> ουσιαστικά οφέλη και </w:t>
      </w:r>
      <w:r>
        <w:rPr>
          <w:rFonts w:eastAsia="Times New Roman" w:cs="Times New Roman"/>
          <w:szCs w:val="24"/>
        </w:rPr>
        <w:t>προσ</w:t>
      </w:r>
      <w:r>
        <w:rPr>
          <w:rFonts w:eastAsia="Times New Roman" w:cs="Times New Roman"/>
          <w:szCs w:val="24"/>
        </w:rPr>
        <w:t xml:space="preserve">βλέπει </w:t>
      </w:r>
      <w:r>
        <w:rPr>
          <w:rFonts w:eastAsia="Times New Roman" w:cs="Times New Roman"/>
          <w:szCs w:val="24"/>
        </w:rPr>
        <w:t>στην επόμενη μέρα:</w:t>
      </w:r>
      <w:r>
        <w:rPr>
          <w:rFonts w:eastAsia="Times New Roman" w:cs="Times New Roman"/>
          <w:szCs w:val="24"/>
        </w:rPr>
        <w:t xml:space="preserve"> </w:t>
      </w:r>
      <w:r>
        <w:rPr>
          <w:rFonts w:eastAsia="Times New Roman" w:cs="Times New Roman"/>
          <w:szCs w:val="24"/>
        </w:rPr>
        <w:t xml:space="preserve">το θέμα της απλής αναλογικής </w:t>
      </w:r>
      <w:r>
        <w:rPr>
          <w:rFonts w:eastAsia="Times New Roman" w:cs="Times New Roman"/>
          <w:szCs w:val="24"/>
        </w:rPr>
        <w:t>έχει ως πρώτο στόχο το Κίνημα Αλλαγής.</w:t>
      </w:r>
    </w:p>
    <w:p w14:paraId="0715B43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Μίλησαν αναλυτικά οι συνάδελφοι για όλα τα ζητήματα που αφορούν το νομοσχέδιο.</w:t>
      </w:r>
    </w:p>
    <w:p w14:paraId="0715B43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Υπουργέ, ε</w:t>
      </w:r>
      <w:r>
        <w:rPr>
          <w:rFonts w:eastAsia="Times New Roman" w:cs="Times New Roman"/>
          <w:szCs w:val="24"/>
        </w:rPr>
        <w:t>γώ δεν θα μπω στη διαδικασία να σας κάνω κριτική για την τροπολογία ή οτιδήποτε άλλο. Κα</w:t>
      </w:r>
      <w:r>
        <w:rPr>
          <w:rFonts w:eastAsia="Times New Roman" w:cs="Times New Roman"/>
          <w:szCs w:val="24"/>
        </w:rPr>
        <w:t>μ</w:t>
      </w:r>
      <w:r>
        <w:rPr>
          <w:rFonts w:eastAsia="Times New Roman" w:cs="Times New Roman"/>
          <w:szCs w:val="24"/>
        </w:rPr>
        <w:t xml:space="preserve">μιά φορά </w:t>
      </w:r>
      <w:r>
        <w:rPr>
          <w:rFonts w:eastAsia="Times New Roman" w:cs="Times New Roman"/>
          <w:szCs w:val="24"/>
        </w:rPr>
        <w:lastRenderedPageBreak/>
        <w:t xml:space="preserve">χρειάζεται αυτό που εσείς λέτε </w:t>
      </w:r>
      <w:r>
        <w:rPr>
          <w:rFonts w:eastAsia="Times New Roman" w:cs="Times New Roman"/>
          <w:szCs w:val="24"/>
        </w:rPr>
        <w:t>«</w:t>
      </w:r>
      <w:r>
        <w:rPr>
          <w:rFonts w:eastAsia="Times New Roman" w:cs="Times New Roman"/>
          <w:szCs w:val="24"/>
        </w:rPr>
        <w:t>μεταρρυθμίσεις</w:t>
      </w:r>
      <w:r>
        <w:rPr>
          <w:rFonts w:eastAsia="Times New Roman" w:cs="Times New Roman"/>
          <w:szCs w:val="24"/>
        </w:rPr>
        <w:t>»</w:t>
      </w:r>
      <w:r>
        <w:rPr>
          <w:rFonts w:eastAsia="Times New Roman" w:cs="Times New Roman"/>
          <w:szCs w:val="24"/>
        </w:rPr>
        <w:t xml:space="preserve"> είτε </w:t>
      </w:r>
      <w:r>
        <w:rPr>
          <w:rFonts w:eastAsia="Times New Roman" w:cs="Times New Roman"/>
          <w:szCs w:val="24"/>
        </w:rPr>
        <w:t>«</w:t>
      </w:r>
      <w:r>
        <w:rPr>
          <w:rFonts w:eastAsia="Times New Roman" w:cs="Times New Roman"/>
          <w:szCs w:val="24"/>
        </w:rPr>
        <w:t>άμεση δημοκρατία</w:t>
      </w:r>
      <w:r>
        <w:rPr>
          <w:rFonts w:eastAsia="Times New Roman" w:cs="Times New Roman"/>
          <w:szCs w:val="24"/>
        </w:rPr>
        <w:t>»</w:t>
      </w:r>
      <w:r>
        <w:rPr>
          <w:rFonts w:eastAsia="Times New Roman" w:cs="Times New Roman"/>
          <w:szCs w:val="24"/>
        </w:rPr>
        <w:t>. Ίσως αυτοί οι μύθοι απομυθοποιούνται από μόνοι τους.</w:t>
      </w:r>
    </w:p>
    <w:p w14:paraId="0715B43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Για </w:t>
      </w:r>
      <w:r>
        <w:rPr>
          <w:rFonts w:eastAsia="Times New Roman" w:cs="Times New Roman"/>
          <w:szCs w:val="24"/>
        </w:rPr>
        <w:t>παράδειγμα, όσον α</w:t>
      </w:r>
      <w:r>
        <w:rPr>
          <w:rFonts w:eastAsia="Times New Roman" w:cs="Times New Roman"/>
          <w:szCs w:val="24"/>
        </w:rPr>
        <w:t xml:space="preserve">φορά </w:t>
      </w:r>
      <w:r>
        <w:rPr>
          <w:rFonts w:eastAsia="Times New Roman" w:cs="Times New Roman"/>
          <w:szCs w:val="24"/>
        </w:rPr>
        <w:t>το δημοψήφισμα</w:t>
      </w:r>
      <w:r>
        <w:rPr>
          <w:rFonts w:eastAsia="Times New Roman" w:cs="Times New Roman"/>
          <w:szCs w:val="24"/>
        </w:rPr>
        <w:t>,</w:t>
      </w:r>
      <w:r>
        <w:rPr>
          <w:rFonts w:eastAsia="Times New Roman" w:cs="Times New Roman"/>
          <w:szCs w:val="24"/>
        </w:rPr>
        <w:t xml:space="preserve"> που χρησιμοποιήσατε για πρώτη φορά</w:t>
      </w:r>
      <w:r>
        <w:rPr>
          <w:rFonts w:eastAsia="Times New Roman" w:cs="Times New Roman"/>
          <w:szCs w:val="24"/>
        </w:rPr>
        <w:t>,</w:t>
      </w:r>
      <w:r>
        <w:rPr>
          <w:rFonts w:eastAsia="Times New Roman" w:cs="Times New Roman"/>
          <w:szCs w:val="24"/>
        </w:rPr>
        <w:t xml:space="preserve"> ήταν ο ίδιος ο Πρωθυπουργός σε γερμανική εφημερίδα που είπε «ήταν λάθος μου».</w:t>
      </w:r>
    </w:p>
    <w:p w14:paraId="0715B44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ΠΑΝΑΓΙΩΤΑ ΚΟΖΟΜΠΟΛΗ </w:t>
      </w:r>
      <w:r>
        <w:rPr>
          <w:rFonts w:eastAsia="Times New Roman" w:cs="Times New Roman"/>
          <w:b/>
          <w:szCs w:val="24"/>
        </w:rPr>
        <w:t>-</w:t>
      </w:r>
      <w:r>
        <w:rPr>
          <w:rFonts w:eastAsia="Times New Roman" w:cs="Times New Roman"/>
          <w:b/>
          <w:szCs w:val="24"/>
        </w:rPr>
        <w:t xml:space="preserve"> ΑΜΑΝΑΤΙΔΗ:</w:t>
      </w:r>
      <w:r>
        <w:rPr>
          <w:rFonts w:eastAsia="Times New Roman" w:cs="Times New Roman"/>
          <w:szCs w:val="24"/>
        </w:rPr>
        <w:t xml:space="preserve"> Δεν είπε έτσι, κύριε!</w:t>
      </w:r>
    </w:p>
    <w:p w14:paraId="0715B44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Θα έρθει και η ώρα που θα πρέπει να δο</w:t>
      </w:r>
      <w:r>
        <w:rPr>
          <w:rFonts w:eastAsia="Times New Roman" w:cs="Times New Roman"/>
          <w:szCs w:val="24"/>
        </w:rPr>
        <w:t>ύμε στην πράξη την απλή αναλογική, αλλά ποιος είναι ο δικός σας στόχος;</w:t>
      </w:r>
    </w:p>
    <w:p w14:paraId="0715B44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Να σας ρωτήσω, κύριε Υπουργέ: Στις δημοτικές και περιφερειακές εκλογές είστε έτοιμοι, αφού θέλετε </w:t>
      </w:r>
      <w:r>
        <w:rPr>
          <w:rFonts w:eastAsia="Times New Roman" w:cs="Times New Roman"/>
          <w:szCs w:val="24"/>
        </w:rPr>
        <w:t>«</w:t>
      </w:r>
      <w:r>
        <w:rPr>
          <w:rFonts w:eastAsia="Times New Roman" w:cs="Times New Roman"/>
          <w:szCs w:val="24"/>
        </w:rPr>
        <w:t>μεγάλες προοδευτικές αλλαγές</w:t>
      </w:r>
      <w:r>
        <w:rPr>
          <w:rFonts w:eastAsia="Times New Roman" w:cs="Times New Roman"/>
          <w:szCs w:val="24"/>
        </w:rPr>
        <w:t>»</w:t>
      </w:r>
      <w:r>
        <w:rPr>
          <w:rFonts w:eastAsia="Times New Roman" w:cs="Times New Roman"/>
          <w:szCs w:val="24"/>
        </w:rPr>
        <w:t>, να στηρίξετε τους πρώην Υπουργούς και νυν περιφερειάρχ</w:t>
      </w:r>
      <w:r>
        <w:rPr>
          <w:rFonts w:eastAsia="Times New Roman" w:cs="Times New Roman"/>
          <w:szCs w:val="24"/>
        </w:rPr>
        <w:t>ες του Κινήματος Αλλαγής, όπως</w:t>
      </w:r>
      <w:r>
        <w:rPr>
          <w:rFonts w:eastAsia="Times New Roman" w:cs="Times New Roman"/>
          <w:szCs w:val="24"/>
        </w:rPr>
        <w:t>,</w:t>
      </w:r>
      <w:r>
        <w:rPr>
          <w:rFonts w:eastAsia="Times New Roman" w:cs="Times New Roman"/>
          <w:szCs w:val="24"/>
        </w:rPr>
        <w:t xml:space="preserve"> παραδείγματος </w:t>
      </w:r>
      <w:r>
        <w:rPr>
          <w:rFonts w:eastAsia="Times New Roman" w:cs="Times New Roman"/>
          <w:szCs w:val="24"/>
        </w:rPr>
        <w:t>χάριν</w:t>
      </w:r>
      <w:r>
        <w:rPr>
          <w:rFonts w:eastAsia="Times New Roman" w:cs="Times New Roman"/>
          <w:szCs w:val="24"/>
        </w:rPr>
        <w:t>, τον κ. Αρναουτάκη, τον κ. Κατσιφάρα, τον κ. Τσιλιμίγκρα στη Λάρισα;</w:t>
      </w:r>
    </w:p>
    <w:p w14:paraId="0715B44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Αναρωτιέμαι</w:t>
      </w:r>
      <w:r>
        <w:rPr>
          <w:rFonts w:eastAsia="Times New Roman" w:cs="Times New Roman"/>
          <w:szCs w:val="24"/>
        </w:rPr>
        <w:t>,</w:t>
      </w:r>
      <w:r>
        <w:rPr>
          <w:rFonts w:eastAsia="Times New Roman" w:cs="Times New Roman"/>
          <w:szCs w:val="24"/>
        </w:rPr>
        <w:t xml:space="preserve"> στον Δήμο της Τρίπολης, που έχετε ψηφοδέλτιο με 8%, τι θα κάνετε;</w:t>
      </w:r>
    </w:p>
    <w:p w14:paraId="0715B44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ΜΑΡΙΑ ΘΕΛΕΡΙΤΗ:</w:t>
      </w:r>
      <w:r>
        <w:rPr>
          <w:rFonts w:eastAsia="Times New Roman" w:cs="Times New Roman"/>
          <w:szCs w:val="24"/>
        </w:rPr>
        <w:t xml:space="preserve"> Έχουμε και τον Παυλή.</w:t>
      </w:r>
    </w:p>
    <w:p w14:paraId="0715B44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Θ</w:t>
      </w:r>
      <w:r>
        <w:rPr>
          <w:rFonts w:eastAsia="Times New Roman" w:cs="Times New Roman"/>
          <w:szCs w:val="24"/>
        </w:rPr>
        <w:t>α στηρίξουμε εσένα!</w:t>
      </w:r>
    </w:p>
    <w:p w14:paraId="0715B44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ΝΙΚΟΛΑΟΣ ΗΓΟΥΜΕΝΙΔΗΣ:</w:t>
      </w:r>
      <w:r>
        <w:rPr>
          <w:rFonts w:eastAsia="Times New Roman" w:cs="Times New Roman"/>
          <w:szCs w:val="24"/>
        </w:rPr>
        <w:t xml:space="preserve"> Θα στηρίξουμε εσένα!</w:t>
      </w:r>
    </w:p>
    <w:p w14:paraId="0715B44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w:t>
      </w:r>
      <w:r>
        <w:rPr>
          <w:rFonts w:eastAsia="Times New Roman" w:cs="Times New Roman"/>
          <w:szCs w:val="24"/>
        </w:rPr>
        <w:t xml:space="preserve"> Πάω τώρα στο γνωστό θέμα…</w:t>
      </w:r>
    </w:p>
    <w:p w14:paraId="0715B448" w14:textId="77777777" w:rsidR="006222AF" w:rsidRDefault="006453C1">
      <w:pPr>
        <w:spacing w:after="0" w:line="600" w:lineRule="auto"/>
        <w:ind w:firstLine="709"/>
        <w:jc w:val="center"/>
        <w:rPr>
          <w:rFonts w:eastAsia="Times New Roman" w:cs="Times New Roman"/>
          <w:szCs w:val="24"/>
        </w:rPr>
      </w:pPr>
      <w:r w:rsidRPr="004E60FA">
        <w:rPr>
          <w:rFonts w:eastAsia="Times New Roman" w:cs="Times New Roman"/>
          <w:szCs w:val="24"/>
        </w:rPr>
        <w:t xml:space="preserve">(Θόρυβος </w:t>
      </w:r>
      <w:r>
        <w:rPr>
          <w:rFonts w:eastAsia="Times New Roman" w:cs="Times New Roman"/>
          <w:szCs w:val="24"/>
        </w:rPr>
        <w:t>από την πτέρυγα του ΣΥΡΙΖΑ</w:t>
      </w:r>
      <w:r w:rsidRPr="004E60FA">
        <w:rPr>
          <w:rFonts w:eastAsia="Times New Roman" w:cs="Times New Roman"/>
          <w:szCs w:val="24"/>
        </w:rPr>
        <w:t>)</w:t>
      </w:r>
    </w:p>
    <w:p w14:paraId="0715B44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Πάμε τώρα στο ποιος είναι ο στόχος σας, γιατί άκουσα τον κύριο Υπουργό για την απλή αναλογική στις εθν</w:t>
      </w:r>
      <w:r>
        <w:rPr>
          <w:rFonts w:eastAsia="Times New Roman" w:cs="Times New Roman"/>
          <w:szCs w:val="24"/>
        </w:rPr>
        <w:t>ικές εκλογές.</w:t>
      </w:r>
    </w:p>
    <w:p w14:paraId="0715B44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Κύριοι συνάδελφοι του ΣΥΡΙΖΑ, ο στόχος σας είναι πάρα πολύ απλός. Νομίζετε ότι θα γίνει και δεν έχετε ρωτήσει τον ξενοδόχο.</w:t>
      </w:r>
    </w:p>
    <w:p w14:paraId="0715B44B"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Μας ζητάτε να ψηφίσουμε την απλή αναλογική. Μας λέτε, μάλιστα, ότι</w:t>
      </w:r>
      <w:r>
        <w:rPr>
          <w:rFonts w:eastAsia="Times New Roman" w:cs="Times New Roman"/>
          <w:szCs w:val="24"/>
        </w:rPr>
        <w:t>,</w:t>
      </w:r>
      <w:r>
        <w:rPr>
          <w:rFonts w:eastAsia="Times New Roman" w:cs="Times New Roman"/>
          <w:szCs w:val="24"/>
        </w:rPr>
        <w:t xml:space="preserve"> αν δεν την ψηφίσουμε, θα είμαστε </w:t>
      </w:r>
      <w:r>
        <w:rPr>
          <w:rFonts w:eastAsia="Times New Roman" w:cs="Times New Roman"/>
          <w:szCs w:val="24"/>
        </w:rPr>
        <w:t>«</w:t>
      </w:r>
      <w:r>
        <w:rPr>
          <w:rFonts w:eastAsia="Times New Roman" w:cs="Times New Roman"/>
          <w:szCs w:val="24"/>
        </w:rPr>
        <w:t xml:space="preserve">ουρά της </w:t>
      </w:r>
      <w:r w:rsidRPr="00654FD3">
        <w:rPr>
          <w:rFonts w:eastAsia="Times New Roman" w:cs="Times New Roman"/>
          <w:szCs w:val="24"/>
        </w:rPr>
        <w:t xml:space="preserve">Νέας </w:t>
      </w:r>
      <w:r w:rsidRPr="00654FD3">
        <w:rPr>
          <w:rFonts w:eastAsia="Times New Roman" w:cs="Times New Roman"/>
          <w:szCs w:val="24"/>
        </w:rPr>
        <w:t>Δημοκρατίας</w:t>
      </w:r>
      <w:r>
        <w:rPr>
          <w:rFonts w:eastAsia="Times New Roman" w:cs="Times New Roman"/>
          <w:szCs w:val="24"/>
        </w:rPr>
        <w:t>»</w:t>
      </w:r>
      <w:r>
        <w:rPr>
          <w:rFonts w:eastAsia="Times New Roman" w:cs="Times New Roman"/>
          <w:szCs w:val="24"/>
        </w:rPr>
        <w:t>. Έτσι δεν είναι, κύριε Φλαμπουράρη; Άρα ποιο είναι το σχέδιο που απεύχεστε; Δεν το λέτε, αλλά το θέλετε πάρα πολύ. Ο πρόθυμος, αυτός που αγαπάει τη χώρα του, όπως έκανε στη δύσκολη φάση -αυτό εύχεστε ουσιαστικά- να συνεργαστεί μετά τις εκλογές</w:t>
      </w:r>
      <w:r>
        <w:rPr>
          <w:rFonts w:eastAsia="Times New Roman" w:cs="Times New Roman"/>
          <w:szCs w:val="24"/>
        </w:rPr>
        <w:t xml:space="preserve"> με το πρώτο κόμμα</w:t>
      </w:r>
      <w:r>
        <w:rPr>
          <w:rFonts w:eastAsia="Times New Roman" w:cs="Times New Roman"/>
          <w:szCs w:val="24"/>
        </w:rPr>
        <w:t>,</w:t>
      </w:r>
      <w:r>
        <w:rPr>
          <w:rFonts w:eastAsia="Times New Roman" w:cs="Times New Roman"/>
          <w:szCs w:val="24"/>
        </w:rPr>
        <w:t xml:space="preserve"> που θα είναι η </w:t>
      </w:r>
      <w:r w:rsidRPr="00391AB7">
        <w:rPr>
          <w:rFonts w:eastAsia="Times New Roman" w:cs="Times New Roman"/>
          <w:szCs w:val="24"/>
        </w:rPr>
        <w:t>Νέα Δημοκρατία</w:t>
      </w:r>
      <w:r>
        <w:rPr>
          <w:rFonts w:eastAsia="Times New Roman" w:cs="Times New Roman"/>
          <w:szCs w:val="24"/>
        </w:rPr>
        <w:t>.</w:t>
      </w:r>
    </w:p>
    <w:p w14:paraId="0715B44C" w14:textId="77777777" w:rsidR="006222AF" w:rsidRDefault="006453C1">
      <w:pPr>
        <w:tabs>
          <w:tab w:val="left" w:pos="3873"/>
        </w:tabs>
        <w:spacing w:after="0" w:line="600" w:lineRule="auto"/>
        <w:ind w:firstLine="720"/>
        <w:jc w:val="both"/>
        <w:rPr>
          <w:rFonts w:eastAsia="Times New Roman" w:cs="Times New Roman"/>
          <w:szCs w:val="24"/>
        </w:rPr>
      </w:pPr>
      <w:r w:rsidRPr="002170BF">
        <w:rPr>
          <w:rFonts w:eastAsia="Times New Roman" w:cs="Times New Roman"/>
          <w:szCs w:val="24"/>
        </w:rPr>
        <w:lastRenderedPageBreak/>
        <w:t>Κύριοι συνάδελφοι</w:t>
      </w:r>
      <w:r>
        <w:rPr>
          <w:rFonts w:eastAsia="Times New Roman" w:cs="Times New Roman"/>
          <w:szCs w:val="24"/>
        </w:rPr>
        <w:t xml:space="preserve"> του </w:t>
      </w:r>
      <w:r w:rsidRPr="009E3DD6">
        <w:rPr>
          <w:rFonts w:eastAsia="Times New Roman" w:cs="Times New Roman"/>
          <w:szCs w:val="24"/>
        </w:rPr>
        <w:t>ΣΥΡΙΖΑ</w:t>
      </w:r>
      <w:r>
        <w:rPr>
          <w:rFonts w:eastAsia="Times New Roman" w:cs="Times New Roman"/>
          <w:szCs w:val="24"/>
        </w:rPr>
        <w:t>, θέλω να σας απαντήσω με απόλυτη ειλικρίνεια</w:t>
      </w:r>
      <w:r>
        <w:rPr>
          <w:rFonts w:eastAsia="Times New Roman" w:cs="Times New Roman"/>
          <w:szCs w:val="24"/>
        </w:rPr>
        <w:t>:</w:t>
      </w:r>
      <w:r>
        <w:rPr>
          <w:rFonts w:eastAsia="Times New Roman" w:cs="Times New Roman"/>
          <w:szCs w:val="24"/>
        </w:rPr>
        <w:t xml:space="preserve"> Μην το περιμένετε από εμάς να συνεργαστούμε. Ετοιμαστείτε για τη σοβαρή δεξιά κ</w:t>
      </w:r>
      <w:r w:rsidRPr="001850F1">
        <w:rPr>
          <w:rFonts w:eastAsia="Times New Roman" w:cs="Times New Roman"/>
          <w:szCs w:val="24"/>
        </w:rPr>
        <w:t>υβέρνηση</w:t>
      </w:r>
      <w:r>
        <w:rPr>
          <w:rFonts w:eastAsia="Times New Roman" w:cs="Times New Roman"/>
          <w:szCs w:val="24"/>
        </w:rPr>
        <w:t xml:space="preserve"> </w:t>
      </w:r>
      <w:r w:rsidRPr="00654FD3">
        <w:rPr>
          <w:rFonts w:eastAsia="Times New Roman" w:cs="Times New Roman"/>
          <w:szCs w:val="24"/>
        </w:rPr>
        <w:t>Νέας Δημοκρατίας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sidRPr="009E3DD6">
        <w:rPr>
          <w:rFonts w:eastAsia="Times New Roman" w:cs="Times New Roman"/>
          <w:szCs w:val="24"/>
        </w:rPr>
        <w:t>ΣΥΡΙΖΑ</w:t>
      </w:r>
      <w:r>
        <w:rPr>
          <w:rFonts w:eastAsia="Times New Roman" w:cs="Times New Roman"/>
          <w:szCs w:val="24"/>
        </w:rPr>
        <w:t xml:space="preserve">. </w:t>
      </w:r>
    </w:p>
    <w:p w14:paraId="0715B44D"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szCs w:val="24"/>
        </w:rPr>
        <w:t>ε</w:t>
      </w:r>
      <w:r w:rsidRPr="00AC365A">
        <w:rPr>
          <w:rFonts w:eastAsia="Times New Roman"/>
          <w:szCs w:val="24"/>
        </w:rPr>
        <w:t xml:space="preserve">υχαριστώ </w:t>
      </w:r>
      <w:r>
        <w:rPr>
          <w:rFonts w:eastAsia="Times New Roman"/>
          <w:szCs w:val="24"/>
        </w:rPr>
        <w:t xml:space="preserve">πάρα </w:t>
      </w:r>
      <w:r w:rsidRPr="00AC365A">
        <w:rPr>
          <w:rFonts w:eastAsia="Times New Roman"/>
          <w:szCs w:val="24"/>
        </w:rPr>
        <w:t>πολύ</w:t>
      </w:r>
      <w:r>
        <w:rPr>
          <w:rFonts w:eastAsia="Times New Roman" w:cs="Times New Roman"/>
          <w:szCs w:val="24"/>
        </w:rPr>
        <w:t>.</w:t>
      </w:r>
    </w:p>
    <w:p w14:paraId="0715B44E" w14:textId="77777777" w:rsidR="006222AF" w:rsidRDefault="006453C1">
      <w:pPr>
        <w:spacing w:after="0" w:line="600" w:lineRule="auto"/>
        <w:ind w:firstLine="720"/>
        <w:jc w:val="both"/>
        <w:rPr>
          <w:rFonts w:eastAsia="Times New Roman" w:cs="Times New Roman"/>
          <w:szCs w:val="24"/>
        </w:rPr>
      </w:pPr>
      <w:r w:rsidRPr="00C22418">
        <w:rPr>
          <w:rFonts w:eastAsia="Times New Roman" w:cs="Times New Roman"/>
          <w:bCs/>
          <w:szCs w:val="24"/>
        </w:rPr>
        <w:t>(Χειροκροτήματα από την πτέρυγα της Δημοκρατικής Συμπαράταξης ΠΑΣΟΚ</w:t>
      </w:r>
      <w:r>
        <w:rPr>
          <w:rFonts w:eastAsia="Times New Roman" w:cs="Times New Roman"/>
          <w:bCs/>
          <w:szCs w:val="24"/>
        </w:rPr>
        <w:t xml:space="preserve"> </w:t>
      </w:r>
      <w:r w:rsidRPr="00C22418">
        <w:rPr>
          <w:rFonts w:eastAsia="Times New Roman" w:cs="Times New Roman"/>
          <w:bCs/>
          <w:szCs w:val="24"/>
        </w:rPr>
        <w:t>-</w:t>
      </w:r>
      <w:r>
        <w:rPr>
          <w:rFonts w:eastAsia="Times New Roman" w:cs="Times New Roman"/>
          <w:bCs/>
          <w:szCs w:val="24"/>
        </w:rPr>
        <w:t xml:space="preserve"> </w:t>
      </w:r>
      <w:r w:rsidRPr="00C22418">
        <w:rPr>
          <w:rFonts w:eastAsia="Times New Roman" w:cs="Times New Roman"/>
          <w:bCs/>
          <w:szCs w:val="24"/>
        </w:rPr>
        <w:t>ΔΗΜΑΡ)</w:t>
      </w:r>
    </w:p>
    <w:p w14:paraId="0715B44F" w14:textId="77777777" w:rsidR="006222AF" w:rsidRDefault="006453C1">
      <w:pPr>
        <w:spacing w:after="0" w:line="600" w:lineRule="auto"/>
        <w:ind w:firstLine="720"/>
        <w:jc w:val="center"/>
        <w:rPr>
          <w:rFonts w:eastAsia="Times New Roman"/>
          <w:szCs w:val="24"/>
        </w:rPr>
      </w:pPr>
      <w:r>
        <w:rPr>
          <w:rFonts w:eastAsia="Times New Roman"/>
          <w:szCs w:val="24"/>
        </w:rPr>
        <w:t xml:space="preserve">(Θόρυβος </w:t>
      </w:r>
      <w:r w:rsidRPr="00DA43AC">
        <w:rPr>
          <w:rFonts w:eastAsia="Times New Roman"/>
          <w:szCs w:val="24"/>
        </w:rPr>
        <w:t>από την πτέρυγα του ΣΥΡΙΖΑ)</w:t>
      </w:r>
    </w:p>
    <w:p w14:paraId="0715B450" w14:textId="77777777" w:rsidR="006222AF" w:rsidRDefault="006453C1">
      <w:pPr>
        <w:tabs>
          <w:tab w:val="left" w:pos="3873"/>
        </w:tabs>
        <w:spacing w:after="0" w:line="600" w:lineRule="auto"/>
        <w:ind w:firstLine="720"/>
        <w:jc w:val="both"/>
        <w:rPr>
          <w:rFonts w:eastAsia="Times New Roman" w:cs="Times New Roman"/>
          <w:szCs w:val="24"/>
        </w:rPr>
      </w:pPr>
      <w:r>
        <w:rPr>
          <w:rFonts w:eastAsia="Times New Roman" w:cs="Times New Roman"/>
          <w:b/>
          <w:szCs w:val="24"/>
        </w:rPr>
        <w:t xml:space="preserve">ΝΙΚΟΛΑΟΣ ΗΓΟΥΜΕΝΙΔΗΣ: </w:t>
      </w:r>
      <w:r>
        <w:rPr>
          <w:rFonts w:eastAsia="Times New Roman" w:cs="Times New Roman"/>
          <w:szCs w:val="24"/>
        </w:rPr>
        <w:t>Έλεος!</w:t>
      </w:r>
    </w:p>
    <w:p w14:paraId="0715B451" w14:textId="77777777" w:rsidR="006222AF" w:rsidRDefault="006453C1">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Κύριοι συνάδελφοι, δεν θέλετε να τελειώσουμε ομαλά; Αρχίσατε τη κουβέντα;</w:t>
      </w:r>
    </w:p>
    <w:p w14:paraId="0715B45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Πρόεδρος της </w:t>
      </w:r>
      <w:r w:rsidRPr="00840C4C">
        <w:rPr>
          <w:rFonts w:eastAsia="Times New Roman" w:cs="Times New Roman"/>
          <w:szCs w:val="24"/>
        </w:rPr>
        <w:t>Βουλή</w:t>
      </w:r>
      <w:r>
        <w:rPr>
          <w:rFonts w:eastAsia="Times New Roman" w:cs="Times New Roman"/>
          <w:szCs w:val="24"/>
        </w:rPr>
        <w:t>ς έχει τον λόγο.</w:t>
      </w:r>
    </w:p>
    <w:p w14:paraId="0715B453" w14:textId="77777777" w:rsidR="006222AF" w:rsidRDefault="006453C1">
      <w:pPr>
        <w:spacing w:after="0" w:line="600" w:lineRule="auto"/>
        <w:ind w:firstLine="720"/>
        <w:jc w:val="both"/>
        <w:rPr>
          <w:rFonts w:eastAsia="Times New Roman" w:cs="Times New Roman"/>
          <w:szCs w:val="24"/>
        </w:rPr>
      </w:pPr>
      <w:r w:rsidRPr="00CB1028">
        <w:rPr>
          <w:rFonts w:eastAsia="Times New Roman" w:cs="Times New Roman"/>
          <w:b/>
          <w:szCs w:val="24"/>
        </w:rPr>
        <w:t>ΝΙΚΟΛΑΟΣ ΒΟΥΤΣΗΣ (Πρόεδρος της Βουλής):</w:t>
      </w:r>
      <w:r>
        <w:rPr>
          <w:rFonts w:eastAsia="Times New Roman" w:cs="Times New Roman"/>
          <w:szCs w:val="24"/>
        </w:rPr>
        <w:t xml:space="preserve"> Πήρα τον λόγο για μισό λεπτό, </w:t>
      </w:r>
      <w:r w:rsidRPr="003173C1">
        <w:rPr>
          <w:rFonts w:eastAsia="Times New Roman"/>
          <w:bCs/>
        </w:rPr>
        <w:t>προκειμένου να</w:t>
      </w:r>
      <w:r>
        <w:rPr>
          <w:rFonts w:eastAsia="Times New Roman" w:cs="Times New Roman"/>
          <w:szCs w:val="24"/>
        </w:rPr>
        <w:t xml:space="preserve"> διευκρινιστεί κάτι.</w:t>
      </w:r>
    </w:p>
    <w:p w14:paraId="0715B45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Κωνσταντινόπουλε, είπατε μια είδη</w:t>
      </w:r>
      <w:r>
        <w:rPr>
          <w:rFonts w:eastAsia="Times New Roman" w:cs="Times New Roman"/>
          <w:szCs w:val="24"/>
        </w:rPr>
        <w:t xml:space="preserve">ση στη </w:t>
      </w:r>
      <w:r w:rsidRPr="00840C4C">
        <w:rPr>
          <w:rFonts w:eastAsia="Times New Roman" w:cs="Times New Roman"/>
          <w:szCs w:val="24"/>
        </w:rPr>
        <w:t>Βουλή</w:t>
      </w:r>
      <w:r>
        <w:rPr>
          <w:rFonts w:eastAsia="Times New Roman" w:cs="Times New Roman"/>
          <w:szCs w:val="24"/>
        </w:rPr>
        <w:t xml:space="preserve">. Και καλό είναι να διευκρινίζονται τα πράγματα. Η Γερμανία απείλησε με βέτο για τα 15 δισεκατομμύρια, την τελευταία δόση, εάν δεν καταγραφούν ισοδύναμα της τάξης των 28 </w:t>
      </w:r>
      <w:r w:rsidRPr="00E6430E">
        <w:rPr>
          <w:rFonts w:eastAsia="Times New Roman" w:cs="Times New Roman"/>
          <w:szCs w:val="24"/>
        </w:rPr>
        <w:t>εκατομμ</w:t>
      </w:r>
      <w:r>
        <w:rPr>
          <w:rFonts w:eastAsia="Times New Roman" w:cs="Times New Roman"/>
          <w:szCs w:val="24"/>
        </w:rPr>
        <w:t xml:space="preserve">υρίων για </w:t>
      </w:r>
      <w:r>
        <w:rPr>
          <w:rFonts w:eastAsia="Times New Roman" w:cs="Times New Roman"/>
          <w:szCs w:val="24"/>
        </w:rPr>
        <w:lastRenderedPageBreak/>
        <w:t>το</w:t>
      </w:r>
      <w:r>
        <w:rPr>
          <w:rFonts w:eastAsia="Times New Roman" w:cs="Times New Roman"/>
          <w:szCs w:val="24"/>
        </w:rPr>
        <w:t>ν</w:t>
      </w:r>
      <w:r>
        <w:rPr>
          <w:rFonts w:eastAsia="Times New Roman" w:cs="Times New Roman"/>
          <w:szCs w:val="24"/>
        </w:rPr>
        <w:t xml:space="preserve"> ΦΠΑ τ</w:t>
      </w:r>
      <w:r>
        <w:rPr>
          <w:rFonts w:eastAsia="Times New Roman" w:cs="Times New Roman"/>
          <w:szCs w:val="24"/>
        </w:rPr>
        <w:t>ων</w:t>
      </w:r>
      <w:r>
        <w:rPr>
          <w:rFonts w:eastAsia="Times New Roman" w:cs="Times New Roman"/>
          <w:szCs w:val="24"/>
        </w:rPr>
        <w:t xml:space="preserve"> νησιών. Περί αυτού πρόκειται. Ούτε μπλοκαρίστ</w:t>
      </w:r>
      <w:r>
        <w:rPr>
          <w:rFonts w:eastAsia="Times New Roman" w:cs="Times New Roman"/>
          <w:szCs w:val="24"/>
        </w:rPr>
        <w:t>ηκε ούτε υπήρξε κάτι άλλο. Θα ήθελα να είναι σαφές.</w:t>
      </w:r>
    </w:p>
    <w:p w14:paraId="0715B455" w14:textId="77777777" w:rsidR="006222AF" w:rsidRDefault="006453C1">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Pr>
          <w:rFonts w:eastAsia="Times New Roman" w:cs="Times New Roman"/>
          <w:szCs w:val="24"/>
        </w:rPr>
        <w:t xml:space="preserve"> Έγινε η διευκρίνιση. Δεν αφορά και το παρόν </w:t>
      </w:r>
      <w:r w:rsidRPr="00823F09">
        <w:rPr>
          <w:rFonts w:eastAsia="Times New Roman" w:cs="Times New Roman"/>
          <w:szCs w:val="24"/>
        </w:rPr>
        <w:t>νομοσχέδιο</w:t>
      </w:r>
      <w:r>
        <w:rPr>
          <w:rFonts w:eastAsia="Times New Roman" w:cs="Times New Roman"/>
          <w:szCs w:val="24"/>
        </w:rPr>
        <w:t xml:space="preserve">. </w:t>
      </w:r>
    </w:p>
    <w:p w14:paraId="0715B45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ΟΔΥΣΣΕΑΣ ΚΩΝΣΤΑΝΤΙΝΟΠΟΥΛΟΣ: </w:t>
      </w:r>
      <w:r>
        <w:rPr>
          <w:rFonts w:eastAsia="Times New Roman" w:cs="Times New Roman"/>
          <w:szCs w:val="24"/>
        </w:rPr>
        <w:t xml:space="preserve">Ο Πρόεδρος της </w:t>
      </w:r>
      <w:r w:rsidRPr="00840C4C">
        <w:rPr>
          <w:rFonts w:eastAsia="Times New Roman" w:cs="Times New Roman"/>
          <w:szCs w:val="24"/>
        </w:rPr>
        <w:t>Βουλή</w:t>
      </w:r>
      <w:r>
        <w:rPr>
          <w:rFonts w:eastAsia="Times New Roman" w:cs="Times New Roman"/>
          <w:szCs w:val="24"/>
        </w:rPr>
        <w:t xml:space="preserve">ς είναι </w:t>
      </w:r>
      <w:r w:rsidRPr="00B1670E">
        <w:rPr>
          <w:rFonts w:eastAsia="Times New Roman" w:cs="Times New Roman"/>
          <w:szCs w:val="24"/>
        </w:rPr>
        <w:t>Κοινοβουλευτικός Εκπρόσωπος</w:t>
      </w:r>
      <w:r>
        <w:rPr>
          <w:rFonts w:eastAsia="Times New Roman" w:cs="Times New Roman"/>
          <w:szCs w:val="24"/>
        </w:rPr>
        <w:t>;</w:t>
      </w:r>
    </w:p>
    <w:p w14:paraId="0715B457" w14:textId="77777777" w:rsidR="006222AF" w:rsidRDefault="006453C1">
      <w:pPr>
        <w:spacing w:after="0" w:line="600" w:lineRule="auto"/>
        <w:ind w:firstLine="720"/>
        <w:jc w:val="both"/>
        <w:rPr>
          <w:rFonts w:eastAsia="Times New Roman" w:cs="Times New Roman"/>
          <w:szCs w:val="24"/>
        </w:rPr>
      </w:pPr>
      <w:r w:rsidRPr="009531E1">
        <w:rPr>
          <w:rFonts w:eastAsia="Times New Roman" w:cs="Times New Roman"/>
          <w:b/>
          <w:szCs w:val="24"/>
        </w:rPr>
        <w:t>ΠΡΟΕΔΡΕΥΩΝ (Σπυρίδων Λυκούδης)</w:t>
      </w:r>
      <w:r w:rsidRPr="009531E1">
        <w:rPr>
          <w:rFonts w:eastAsia="Times New Roman" w:cs="Times New Roman"/>
          <w:b/>
          <w:szCs w:val="24"/>
        </w:rPr>
        <w:t>:</w:t>
      </w:r>
      <w:r>
        <w:rPr>
          <w:rFonts w:eastAsia="Times New Roman" w:cs="Times New Roman"/>
          <w:szCs w:val="24"/>
        </w:rPr>
        <w:t xml:space="preserve"> Κύριε Κωνσταντινόπουλε, σας παρακαλώ. </w:t>
      </w:r>
    </w:p>
    <w:p w14:paraId="0715B458" w14:textId="77777777" w:rsidR="006222AF" w:rsidRDefault="006453C1">
      <w:pPr>
        <w:spacing w:after="0" w:line="600" w:lineRule="auto"/>
        <w:ind w:firstLine="720"/>
        <w:jc w:val="both"/>
        <w:rPr>
          <w:rFonts w:eastAsia="Times New Roman"/>
          <w:szCs w:val="24"/>
        </w:rPr>
      </w:pPr>
      <w:r>
        <w:rPr>
          <w:rFonts w:eastAsia="Times New Roman" w:cs="Times New Roman"/>
          <w:szCs w:val="24"/>
        </w:rPr>
        <w:t xml:space="preserve">Κύριε Καραθανασόπουλε, έχετε τον λόγο για τρία λεπτά για την </w:t>
      </w:r>
      <w:r w:rsidRPr="005631E0">
        <w:rPr>
          <w:rFonts w:eastAsia="Times New Roman" w:cs="Times New Roman"/>
          <w:bCs/>
          <w:szCs w:val="24"/>
        </w:rPr>
        <w:t>τροπολογία</w:t>
      </w:r>
      <w:r>
        <w:rPr>
          <w:rFonts w:eastAsia="Times New Roman" w:cs="Times New Roman"/>
          <w:szCs w:val="24"/>
        </w:rPr>
        <w:t xml:space="preserve"> σας, αλλά σεβαστείτε το. Σας ε</w:t>
      </w:r>
      <w:r w:rsidRPr="00AC365A">
        <w:rPr>
          <w:rFonts w:eastAsia="Times New Roman"/>
          <w:szCs w:val="24"/>
        </w:rPr>
        <w:t>υχαριστώ πολύ</w:t>
      </w:r>
      <w:r>
        <w:rPr>
          <w:rFonts w:eastAsia="Times New Roman"/>
          <w:szCs w:val="24"/>
        </w:rPr>
        <w:t>.</w:t>
      </w:r>
    </w:p>
    <w:p w14:paraId="0715B45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 xml:space="preserve">Θα είμαι πιο σύντομος, </w:t>
      </w:r>
      <w:r w:rsidRPr="00A341B8">
        <w:rPr>
          <w:rFonts w:eastAsia="Times New Roman" w:cs="Times New Roman"/>
          <w:szCs w:val="24"/>
        </w:rPr>
        <w:t>κύριε Πρόεδρε,</w:t>
      </w:r>
      <w:r>
        <w:rPr>
          <w:rFonts w:eastAsia="Times New Roman" w:cs="Times New Roman"/>
          <w:szCs w:val="24"/>
        </w:rPr>
        <w:t xml:space="preserve"> από τα τρία λεπτά, γιατί δεν θα αναφερθούμε στις γενικότερες διατάξεις του νομοσχεδίου.</w:t>
      </w:r>
    </w:p>
    <w:p w14:paraId="0715B45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Άλλωστε συμφωνούμε με τη διαπίστωση την οποία έκανε ο Πρόεδρος της </w:t>
      </w:r>
      <w:r w:rsidRPr="00840C4C">
        <w:rPr>
          <w:rFonts w:eastAsia="Times New Roman" w:cs="Times New Roman"/>
          <w:szCs w:val="24"/>
        </w:rPr>
        <w:t>Βουλή</w:t>
      </w:r>
      <w:r>
        <w:rPr>
          <w:rFonts w:eastAsia="Times New Roman" w:cs="Times New Roman"/>
          <w:szCs w:val="24"/>
        </w:rPr>
        <w:t xml:space="preserve">ς, ότι υπάρχει μια ευρύτατη συμφωνία στο 90% σε αυτό που προβλέπει το </w:t>
      </w:r>
      <w:r w:rsidRPr="00823F09">
        <w:rPr>
          <w:rFonts w:eastAsia="Times New Roman" w:cs="Times New Roman"/>
          <w:szCs w:val="24"/>
        </w:rPr>
        <w:t>νομοσχέδιο</w:t>
      </w:r>
      <w:r>
        <w:rPr>
          <w:rFonts w:eastAsia="Times New Roman" w:cs="Times New Roman"/>
          <w:szCs w:val="24"/>
        </w:rPr>
        <w:t>. Δηλαδή, στα β</w:t>
      </w:r>
      <w:r>
        <w:rPr>
          <w:rFonts w:eastAsia="Times New Roman" w:cs="Times New Roman"/>
          <w:szCs w:val="24"/>
        </w:rPr>
        <w:t xml:space="preserve">ασικά και ουσιαστικά που επηρεάζουν αρνητικά τη ζωή της λαϊκής </w:t>
      </w:r>
      <w:r>
        <w:rPr>
          <w:rFonts w:eastAsia="Times New Roman" w:cs="Times New Roman"/>
          <w:szCs w:val="24"/>
        </w:rPr>
        <w:lastRenderedPageBreak/>
        <w:t>οικογένειας υπάρχει συμφωνία</w:t>
      </w:r>
      <w:r>
        <w:rPr>
          <w:rFonts w:eastAsia="Times New Roman" w:cs="Times New Roman"/>
          <w:szCs w:val="24"/>
        </w:rPr>
        <w:t>:</w:t>
      </w:r>
      <w:r>
        <w:rPr>
          <w:rFonts w:eastAsia="Times New Roman" w:cs="Times New Roman"/>
          <w:szCs w:val="24"/>
        </w:rPr>
        <w:t xml:space="preserve"> στην ανταποδοτικότητα, στην επιχειρηματικότητα, στις συμπράξεις δημόσιου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ιδιωτικού, στις παραχωρήσεις, στις ιδιωτικοποιήσεις, στην εκποίηση της δημοτικής περιουσ</w:t>
      </w:r>
      <w:r>
        <w:rPr>
          <w:rFonts w:eastAsia="Times New Roman" w:cs="Times New Roman"/>
          <w:szCs w:val="24"/>
        </w:rPr>
        <w:t>ίας. Εκεί υπάρχει συμφωνία. Γι</w:t>
      </w:r>
      <w:r>
        <w:rPr>
          <w:rFonts w:eastAsia="Times New Roman" w:cs="Times New Roman"/>
          <w:szCs w:val="24"/>
        </w:rPr>
        <w:t>α</w:t>
      </w:r>
      <w:r>
        <w:rPr>
          <w:rFonts w:eastAsia="Times New Roman" w:cs="Times New Roman"/>
          <w:szCs w:val="24"/>
        </w:rPr>
        <w:t xml:space="preserve"> αυτό άλλωστε παρακολουθήσαμε και αυτή τη σκιαμαχία</w:t>
      </w:r>
      <w:r>
        <w:rPr>
          <w:rFonts w:eastAsia="Times New Roman" w:cs="Times New Roman"/>
          <w:szCs w:val="24"/>
        </w:rPr>
        <w:t>,</w:t>
      </w:r>
      <w:r>
        <w:rPr>
          <w:rFonts w:eastAsia="Times New Roman" w:cs="Times New Roman"/>
          <w:szCs w:val="24"/>
        </w:rPr>
        <w:t xml:space="preserve"> για να συγκαλυφθεί η συμφωνία. </w:t>
      </w:r>
    </w:p>
    <w:p w14:paraId="0715B45B" w14:textId="77777777" w:rsidR="006222AF" w:rsidRDefault="006453C1">
      <w:pPr>
        <w:spacing w:after="0" w:line="600" w:lineRule="auto"/>
        <w:ind w:firstLine="720"/>
        <w:jc w:val="both"/>
        <w:rPr>
          <w:rFonts w:eastAsia="Times New Roman" w:cs="Times New Roman"/>
          <w:bCs/>
          <w:szCs w:val="24"/>
        </w:rPr>
      </w:pPr>
      <w:r>
        <w:rPr>
          <w:rFonts w:eastAsia="Times New Roman" w:cs="Times New Roman"/>
          <w:szCs w:val="24"/>
        </w:rPr>
        <w:t xml:space="preserve">Θα θυμάστε, </w:t>
      </w:r>
      <w:r w:rsidRPr="00390D90">
        <w:rPr>
          <w:rFonts w:eastAsia="Times New Roman" w:cs="Times New Roman"/>
          <w:szCs w:val="24"/>
        </w:rPr>
        <w:t>κύριε Υπουργέ,</w:t>
      </w:r>
      <w:r>
        <w:rPr>
          <w:rFonts w:eastAsia="Times New Roman" w:cs="Times New Roman"/>
          <w:szCs w:val="24"/>
        </w:rPr>
        <w:t xml:space="preserve"> ότι σας είχα ρωτήσει, όταν ξεκίναγε η συζήτηση, πόσες </w:t>
      </w:r>
      <w:r w:rsidRPr="005631E0">
        <w:rPr>
          <w:rFonts w:eastAsia="Times New Roman" w:cs="Times New Roman"/>
          <w:bCs/>
          <w:szCs w:val="24"/>
        </w:rPr>
        <w:t>τροπολογί</w:t>
      </w:r>
      <w:r>
        <w:rPr>
          <w:rFonts w:eastAsia="Times New Roman" w:cs="Times New Roman"/>
          <w:bCs/>
          <w:szCs w:val="24"/>
        </w:rPr>
        <w:t>ες θα δεχθείτε. Είπατε ότι δεν γνωρίζετε. Βεβαίως,</w:t>
      </w:r>
      <w:r>
        <w:rPr>
          <w:rFonts w:eastAsia="Times New Roman" w:cs="Times New Roman"/>
          <w:bCs/>
          <w:szCs w:val="24"/>
        </w:rPr>
        <w:t xml:space="preserve"> έχουμε μια πλημμυρίδα </w:t>
      </w:r>
      <w:r w:rsidRPr="0004455F">
        <w:rPr>
          <w:rFonts w:eastAsia="Times New Roman" w:cs="Times New Roman"/>
          <w:bCs/>
          <w:szCs w:val="24"/>
        </w:rPr>
        <w:t>τροπολογ</w:t>
      </w:r>
      <w:r>
        <w:rPr>
          <w:rFonts w:eastAsia="Times New Roman" w:cs="Times New Roman"/>
          <w:bCs/>
          <w:szCs w:val="24"/>
        </w:rPr>
        <w:t>ιών που έχετε κάνει αποδεκτές, δέκα υπουργικές και δώδεκα βουλευτικές. Και ενώ είστε λαλίστατος, τοποθετ</w:t>
      </w:r>
      <w:r>
        <w:rPr>
          <w:rFonts w:eastAsia="Times New Roman" w:cs="Times New Roman"/>
          <w:bCs/>
          <w:szCs w:val="24"/>
        </w:rPr>
        <w:t>εί</w:t>
      </w:r>
      <w:r>
        <w:rPr>
          <w:rFonts w:eastAsia="Times New Roman" w:cs="Times New Roman"/>
          <w:bCs/>
          <w:szCs w:val="24"/>
        </w:rPr>
        <w:t xml:space="preserve">στε για κάθε ζήτημα που αφορά το </w:t>
      </w:r>
      <w:r w:rsidRPr="0004455F">
        <w:rPr>
          <w:rFonts w:eastAsia="Times New Roman" w:cs="Times New Roman"/>
          <w:bCs/>
          <w:szCs w:val="24"/>
        </w:rPr>
        <w:t>νομοσχέδιο</w:t>
      </w:r>
      <w:r>
        <w:rPr>
          <w:rFonts w:eastAsia="Times New Roman" w:cs="Times New Roman"/>
          <w:bCs/>
          <w:szCs w:val="24"/>
        </w:rPr>
        <w:t xml:space="preserve"> και όχι μόνο,</w:t>
      </w:r>
      <w:r w:rsidRPr="0004455F">
        <w:rPr>
          <w:rFonts w:eastAsia="Times New Roman" w:cs="Times New Roman"/>
          <w:bCs/>
          <w:szCs w:val="24"/>
        </w:rPr>
        <w:t xml:space="preserve"> </w:t>
      </w:r>
      <w:r>
        <w:rPr>
          <w:rFonts w:eastAsia="Times New Roman" w:cs="Times New Roman"/>
          <w:bCs/>
          <w:szCs w:val="24"/>
        </w:rPr>
        <w:t>δεν βρήκατε να πείτε μία λέξη, παρ</w:t>
      </w:r>
      <w:r>
        <w:rPr>
          <w:rFonts w:eastAsia="Times New Roman" w:cs="Times New Roman"/>
          <w:bCs/>
          <w:szCs w:val="24"/>
        </w:rPr>
        <w:t xml:space="preserve">’ </w:t>
      </w:r>
      <w:r>
        <w:rPr>
          <w:rFonts w:eastAsia="Times New Roman" w:cs="Times New Roman"/>
          <w:bCs/>
          <w:szCs w:val="24"/>
        </w:rPr>
        <w:t>ότι σας προκάλεσα στην πρ</w:t>
      </w:r>
      <w:r>
        <w:rPr>
          <w:rFonts w:eastAsia="Times New Roman" w:cs="Times New Roman"/>
          <w:bCs/>
          <w:szCs w:val="24"/>
        </w:rPr>
        <w:t xml:space="preserve">ωτομιλία μου χθες, για την </w:t>
      </w:r>
      <w:r w:rsidRPr="0004455F">
        <w:rPr>
          <w:rFonts w:eastAsia="Times New Roman" w:cs="Times New Roman"/>
          <w:bCs/>
          <w:szCs w:val="24"/>
        </w:rPr>
        <w:t>τροπολογία</w:t>
      </w:r>
      <w:r>
        <w:rPr>
          <w:rFonts w:eastAsia="Times New Roman" w:cs="Times New Roman"/>
          <w:bCs/>
          <w:szCs w:val="24"/>
        </w:rPr>
        <w:t xml:space="preserve"> που κατέθεσε το ΚΚΕ. Βεβαίως και κανένα άλλο κόμμα δεν τοποθετήθηκε, παρ</w:t>
      </w:r>
      <w:r>
        <w:rPr>
          <w:rFonts w:eastAsia="Times New Roman" w:cs="Times New Roman"/>
          <w:bCs/>
          <w:szCs w:val="24"/>
        </w:rPr>
        <w:t xml:space="preserve">’ </w:t>
      </w:r>
      <w:r>
        <w:rPr>
          <w:rFonts w:eastAsia="Times New Roman" w:cs="Times New Roman"/>
          <w:bCs/>
          <w:szCs w:val="24"/>
        </w:rPr>
        <w:t xml:space="preserve">ότι στη συνάντηση με την αντιπροσωπεία των δημάρχων είχαν εκφράσει τη συμπάθειά τους και την κατανόησή τους στη συγκεκριμένη </w:t>
      </w:r>
      <w:r w:rsidRPr="0004455F">
        <w:rPr>
          <w:rFonts w:eastAsia="Times New Roman" w:cs="Times New Roman"/>
          <w:bCs/>
          <w:szCs w:val="24"/>
        </w:rPr>
        <w:t>τροπολογία</w:t>
      </w:r>
      <w:r>
        <w:rPr>
          <w:rFonts w:eastAsia="Times New Roman" w:cs="Times New Roman"/>
          <w:bCs/>
          <w:szCs w:val="24"/>
        </w:rPr>
        <w:t>.</w:t>
      </w:r>
    </w:p>
    <w:p w14:paraId="0715B45C"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Ποια εί</w:t>
      </w:r>
      <w:r>
        <w:rPr>
          <w:rFonts w:eastAsia="Times New Roman" w:cs="Times New Roman"/>
          <w:bCs/>
          <w:szCs w:val="24"/>
        </w:rPr>
        <w:t xml:space="preserve">ναι αυτή η </w:t>
      </w:r>
      <w:r w:rsidRPr="0004455F">
        <w:rPr>
          <w:rFonts w:eastAsia="Times New Roman" w:cs="Times New Roman"/>
          <w:bCs/>
          <w:szCs w:val="24"/>
        </w:rPr>
        <w:t>τροπολογία</w:t>
      </w:r>
      <w:r>
        <w:rPr>
          <w:rFonts w:eastAsia="Times New Roman" w:cs="Times New Roman"/>
          <w:bCs/>
          <w:szCs w:val="24"/>
        </w:rPr>
        <w:t>,</w:t>
      </w:r>
      <w:r>
        <w:rPr>
          <w:rFonts w:eastAsia="Times New Roman" w:cs="Times New Roman"/>
          <w:bCs/>
          <w:szCs w:val="24"/>
        </w:rPr>
        <w:t xml:space="preserve"> με την οποία συμφωνεί και η ΚΕΔΕ; Είναι μια απλή </w:t>
      </w:r>
      <w:r w:rsidRPr="0004455F">
        <w:rPr>
          <w:rFonts w:eastAsia="Times New Roman" w:cs="Times New Roman"/>
          <w:bCs/>
          <w:szCs w:val="24"/>
        </w:rPr>
        <w:t>τροπολογία</w:t>
      </w:r>
      <w:r>
        <w:rPr>
          <w:rFonts w:eastAsia="Times New Roman" w:cs="Times New Roman"/>
          <w:bCs/>
          <w:szCs w:val="24"/>
        </w:rPr>
        <w:t xml:space="preserve"> που δίνει τη δυνατότητα στα </w:t>
      </w:r>
      <w:r>
        <w:rPr>
          <w:rFonts w:eastAsia="Times New Roman" w:cs="Times New Roman"/>
          <w:bCs/>
          <w:szCs w:val="24"/>
        </w:rPr>
        <w:lastRenderedPageBreak/>
        <w:t>δημοτικά συμβούλια να διαγράφουν τα χρέη των λαϊκών οικογενειών, με βάση εισοδηματικά κριτήρια, για την προστασία τους από τους ηλεκτρονικούς πλε</w:t>
      </w:r>
      <w:r>
        <w:rPr>
          <w:rFonts w:eastAsia="Times New Roman" w:cs="Times New Roman"/>
          <w:bCs/>
          <w:szCs w:val="24"/>
        </w:rPr>
        <w:t>ιστηριασμούς. Τι λέει</w:t>
      </w:r>
      <w:r>
        <w:rPr>
          <w:rFonts w:eastAsia="Times New Roman" w:cs="Times New Roman"/>
          <w:bCs/>
          <w:szCs w:val="24"/>
        </w:rPr>
        <w:t>,</w:t>
      </w:r>
      <w:r>
        <w:rPr>
          <w:rFonts w:eastAsia="Times New Roman" w:cs="Times New Roman"/>
          <w:bCs/>
          <w:szCs w:val="24"/>
        </w:rPr>
        <w:t xml:space="preserve"> δηλαδή</w:t>
      </w:r>
      <w:r>
        <w:rPr>
          <w:rFonts w:eastAsia="Times New Roman" w:cs="Times New Roman"/>
          <w:bCs/>
          <w:szCs w:val="24"/>
        </w:rPr>
        <w:t>,</w:t>
      </w:r>
      <w:r>
        <w:rPr>
          <w:rFonts w:eastAsia="Times New Roman" w:cs="Times New Roman"/>
          <w:bCs/>
          <w:szCs w:val="24"/>
        </w:rPr>
        <w:t xml:space="preserve"> η </w:t>
      </w:r>
      <w:r w:rsidRPr="0004455F">
        <w:rPr>
          <w:rFonts w:eastAsia="Times New Roman" w:cs="Times New Roman"/>
          <w:bCs/>
          <w:szCs w:val="24"/>
        </w:rPr>
        <w:t>τροπολογία</w:t>
      </w:r>
      <w:r>
        <w:rPr>
          <w:rFonts w:eastAsia="Times New Roman" w:cs="Times New Roman"/>
          <w:bCs/>
          <w:szCs w:val="24"/>
        </w:rPr>
        <w:t>; Να μπορούν</w:t>
      </w:r>
      <w:r>
        <w:rPr>
          <w:rFonts w:eastAsia="Times New Roman" w:cs="Times New Roman"/>
          <w:bCs/>
          <w:szCs w:val="24"/>
        </w:rPr>
        <w:t>,</w:t>
      </w:r>
      <w:r>
        <w:rPr>
          <w:rFonts w:eastAsia="Times New Roman" w:cs="Times New Roman"/>
          <w:bCs/>
          <w:szCs w:val="24"/>
        </w:rPr>
        <w:t xml:space="preserve"> δηλαδή</w:t>
      </w:r>
      <w:r>
        <w:rPr>
          <w:rFonts w:eastAsia="Times New Roman" w:cs="Times New Roman"/>
          <w:bCs/>
          <w:szCs w:val="24"/>
        </w:rPr>
        <w:t>,</w:t>
      </w:r>
      <w:r>
        <w:rPr>
          <w:rFonts w:eastAsia="Times New Roman" w:cs="Times New Roman"/>
          <w:bCs/>
          <w:szCs w:val="24"/>
        </w:rPr>
        <w:t xml:space="preserve"> τα δημοτικά συμβούλια να αποφασίζουν είτε για την ολική είτε για τη μερική διαγραφή κάθε είδους χρεών στα άτομα που είναι μακροχρόνια άνεργοι, σε αυτούς που είναι ενταγμένοι στο κοινωνικό </w:t>
      </w:r>
      <w:r>
        <w:rPr>
          <w:rFonts w:eastAsia="Times New Roman" w:cs="Times New Roman"/>
          <w:bCs/>
          <w:szCs w:val="24"/>
        </w:rPr>
        <w:t>εισόδημα, στα άτομα με αναπηρία, στους πολυτέκνους, στους τρίτεκνους, στις μονογονεϊκές οικογένειες και να προστατεύονται από τους ηλεκτρονικούς πλειστηριασμούς.</w:t>
      </w:r>
    </w:p>
    <w:p w14:paraId="0715B45D"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 xml:space="preserve">Σε αυτό θα πείτε κάτι στη δευτερομιλία σας, </w:t>
      </w:r>
      <w:r w:rsidRPr="0004455F">
        <w:rPr>
          <w:rFonts w:eastAsia="Times New Roman" w:cs="Times New Roman"/>
          <w:bCs/>
          <w:szCs w:val="24"/>
        </w:rPr>
        <w:t>κύριε Υπουργέ</w:t>
      </w:r>
      <w:r>
        <w:rPr>
          <w:rFonts w:eastAsia="Times New Roman" w:cs="Times New Roman"/>
          <w:bCs/>
          <w:szCs w:val="24"/>
        </w:rPr>
        <w:t>; Θα τοποθετηθείτε γι’ αυτή τη συγκεκ</w:t>
      </w:r>
      <w:r>
        <w:rPr>
          <w:rFonts w:eastAsia="Times New Roman" w:cs="Times New Roman"/>
          <w:bCs/>
          <w:szCs w:val="24"/>
        </w:rPr>
        <w:t xml:space="preserve">ριμένη </w:t>
      </w:r>
      <w:r w:rsidRPr="0004455F">
        <w:rPr>
          <w:rFonts w:eastAsia="Times New Roman" w:cs="Times New Roman"/>
          <w:bCs/>
          <w:szCs w:val="24"/>
        </w:rPr>
        <w:t>τροπολογία</w:t>
      </w:r>
      <w:r>
        <w:rPr>
          <w:rFonts w:eastAsia="Times New Roman" w:cs="Times New Roman"/>
          <w:bCs/>
          <w:szCs w:val="24"/>
        </w:rPr>
        <w:t>;</w:t>
      </w:r>
    </w:p>
    <w:p w14:paraId="0715B45E" w14:textId="77777777" w:rsidR="006222AF" w:rsidRDefault="006453C1">
      <w:pPr>
        <w:spacing w:after="0" w:line="600" w:lineRule="auto"/>
        <w:ind w:firstLine="720"/>
        <w:jc w:val="both"/>
        <w:rPr>
          <w:rFonts w:eastAsia="Times New Roman" w:cs="Times New Roman"/>
          <w:bCs/>
          <w:szCs w:val="24"/>
        </w:rPr>
      </w:pPr>
      <w:r w:rsidRPr="0004455F">
        <w:rPr>
          <w:rFonts w:eastAsia="Times New Roman"/>
          <w:bCs/>
          <w:szCs w:val="24"/>
        </w:rPr>
        <w:t>Ευχαριστώ πολύ.</w:t>
      </w:r>
      <w:r>
        <w:rPr>
          <w:rFonts w:eastAsia="Times New Roman" w:cs="Times New Roman"/>
          <w:bCs/>
          <w:szCs w:val="24"/>
        </w:rPr>
        <w:t xml:space="preserve"> </w:t>
      </w:r>
    </w:p>
    <w:p w14:paraId="0715B45F" w14:textId="77777777" w:rsidR="006222AF" w:rsidRDefault="006453C1">
      <w:pPr>
        <w:spacing w:after="0" w:line="600" w:lineRule="auto"/>
        <w:ind w:firstLine="720"/>
        <w:jc w:val="both"/>
        <w:rPr>
          <w:rFonts w:eastAsia="Times New Roman" w:cs="Times New Roman"/>
          <w:bCs/>
          <w:szCs w:val="24"/>
        </w:rPr>
      </w:pPr>
      <w:r w:rsidRPr="0004455F">
        <w:rPr>
          <w:rFonts w:eastAsia="Times New Roman" w:cs="Times New Roman"/>
          <w:b/>
          <w:bCs/>
          <w:szCs w:val="24"/>
        </w:rPr>
        <w:t>ΠΡΟΕΔΡΕΥΩΝ (Σπυρίδων Λυκούδης):</w:t>
      </w:r>
      <w:r>
        <w:rPr>
          <w:rFonts w:eastAsia="Times New Roman" w:cs="Times New Roman"/>
          <w:b/>
          <w:bCs/>
          <w:szCs w:val="24"/>
        </w:rPr>
        <w:t xml:space="preserve"> </w:t>
      </w:r>
      <w:r>
        <w:rPr>
          <w:rFonts w:eastAsia="Times New Roman" w:cs="Times New Roman"/>
          <w:bCs/>
          <w:szCs w:val="24"/>
        </w:rPr>
        <w:t>Ευχαριστώ, κύριε συνάδελφε.</w:t>
      </w:r>
    </w:p>
    <w:p w14:paraId="0715B460" w14:textId="77777777" w:rsidR="006222AF" w:rsidRDefault="006453C1">
      <w:pPr>
        <w:spacing w:after="0" w:line="600" w:lineRule="auto"/>
        <w:ind w:firstLine="720"/>
        <w:jc w:val="both"/>
        <w:rPr>
          <w:rFonts w:eastAsia="Times New Roman" w:cs="Times New Roman"/>
          <w:bCs/>
          <w:szCs w:val="24"/>
        </w:rPr>
      </w:pPr>
      <w:r>
        <w:rPr>
          <w:rFonts w:eastAsia="Times New Roman" w:cs="Times New Roman"/>
          <w:bCs/>
          <w:szCs w:val="24"/>
        </w:rPr>
        <w:t>Κύριε Σπίρτζη, έχετε τον λόγο. Παρακαλώ θερμά να μείνετε στο πεντάλεπτο, όπως και ο Υπουργός μετά να μείνει στο δεκαπεντάλεπτο, για να τελειώσουμε.</w:t>
      </w:r>
    </w:p>
    <w:p w14:paraId="0715B461"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ΧΡΗΣΤΟΣ ΣΠΙΡ</w:t>
      </w:r>
      <w:r>
        <w:rPr>
          <w:rFonts w:eastAsia="Times New Roman" w:cs="Times New Roman"/>
          <w:b/>
          <w:szCs w:val="24"/>
        </w:rPr>
        <w:t xml:space="preserve">ΤΖΗΣ (Υπουργός Υποδομών και Μεταφορών): </w:t>
      </w:r>
      <w:r w:rsidRPr="00480689">
        <w:rPr>
          <w:rFonts w:eastAsia="Times New Roman"/>
          <w:color w:val="000000"/>
          <w:szCs w:val="24"/>
        </w:rPr>
        <w:t>Ευχαριστώ, κύριε Πρόεδρε.</w:t>
      </w:r>
    </w:p>
    <w:p w14:paraId="0715B462" w14:textId="77777777" w:rsidR="006222AF" w:rsidRDefault="006453C1">
      <w:pPr>
        <w:spacing w:after="0"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ελπίζουμε ότι είναι κοινά αποδεκτή η θέση μας για αναβάθμιση της τοπικής αυτοδιοίκησης και βελτίωση της λειτουργίας του θεσμού της. Είναι ένας από τους σημαντικ</w:t>
      </w:r>
      <w:r>
        <w:rPr>
          <w:rFonts w:eastAsia="Times New Roman" w:cs="Times New Roman"/>
          <w:szCs w:val="24"/>
        </w:rPr>
        <w:t xml:space="preserve">ότερους, αν όχι ο κύριος, παράγοντες για το βάθεμα της δημοκρατίας μας, για την οικοδόμηση των δημοκρατικών θεσμών, που, δυστυχώς, </w:t>
      </w:r>
      <w:r w:rsidRPr="00AC526C">
        <w:rPr>
          <w:rFonts w:eastAsia="Times New Roman" w:cs="Times New Roman"/>
          <w:szCs w:val="24"/>
        </w:rPr>
        <w:t>όμως</w:t>
      </w:r>
      <w:r>
        <w:rPr>
          <w:rFonts w:eastAsia="Times New Roman" w:cs="Times New Roman"/>
          <w:szCs w:val="24"/>
        </w:rPr>
        <w:t xml:space="preserve">, και η </w:t>
      </w:r>
      <w:r w:rsidRPr="00391AB7">
        <w:rPr>
          <w:rFonts w:eastAsia="Times New Roman" w:cs="Times New Roman"/>
          <w:szCs w:val="24"/>
        </w:rPr>
        <w:t>Νέα Δημοκρατία</w:t>
      </w:r>
      <w:r>
        <w:rPr>
          <w:rFonts w:eastAsia="Times New Roman" w:cs="Times New Roman"/>
          <w:szCs w:val="24"/>
        </w:rPr>
        <w:t xml:space="preserve"> και ο παλαιοκομματισμός απαξίωσε σκόπιμα ή και διάλυσε σε πολλές περιπτώσεις.</w:t>
      </w:r>
    </w:p>
    <w:p w14:paraId="0715B46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Ακούγοντας την κριτι</w:t>
      </w:r>
      <w:r>
        <w:rPr>
          <w:rFonts w:eastAsia="Times New Roman" w:cs="Times New Roman"/>
          <w:szCs w:val="24"/>
        </w:rPr>
        <w:t>κή και για τον «ΚΛΕΙΣΘΕΝΗ» αλλά και για κάθε μεγάλη μεταρρύθμιση που συζητάμε, αναρωτιόμαστε –και είναι καλοπροαίρετη η ερώτηση, αγαπητοί συνάδελφοι της Νέας Δημοκρατίας- εάν αναφέρεσθε στη χώρα μας, εάν τόσες δεκαετίες που κυβερνήσατε είχατε την παραμικρή</w:t>
      </w:r>
      <w:r>
        <w:rPr>
          <w:rFonts w:eastAsia="Times New Roman" w:cs="Times New Roman"/>
          <w:szCs w:val="24"/>
        </w:rPr>
        <w:t xml:space="preserve"> αίσθηση του τι έχετε κάνει, τι γινόταν στη χώρα, του πού μας πηγαίνατε. Εάν είχατε την παραμικρή αίσθηση και λέτε αυτά που λέτε σήμερα, τα πράγματα είναι πολύ χειρότερα και θα τα συζητήσουμε αμέσως μετά.</w:t>
      </w:r>
    </w:p>
    <w:p w14:paraId="0715B46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ΙΩΑΝΝΗΣ ΑΝΤΩΝΙΑΔΗΣ:</w:t>
      </w:r>
      <w:r>
        <w:rPr>
          <w:rFonts w:eastAsia="Times New Roman" w:cs="Times New Roman"/>
          <w:szCs w:val="24"/>
        </w:rPr>
        <w:t xml:space="preserve"> Τρ</w:t>
      </w:r>
      <w:r>
        <w:rPr>
          <w:rFonts w:eastAsia="Times New Roman" w:cs="Times New Roman"/>
          <w:szCs w:val="24"/>
        </w:rPr>
        <w:t>ιά</w:t>
      </w:r>
      <w:r>
        <w:rPr>
          <w:rFonts w:eastAsia="Times New Roman" w:cs="Times New Roman"/>
          <w:szCs w:val="24"/>
        </w:rPr>
        <w:t>μισι χρόνια…</w:t>
      </w:r>
    </w:p>
    <w:p w14:paraId="0715B465"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Θα τα ακούσετε όλα. Ένα-ένα θα τα ακούσετε.</w:t>
      </w:r>
    </w:p>
    <w:p w14:paraId="0715B466"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Ο κ. Μητσοτάκης απευθύνθηκε στον </w:t>
      </w:r>
      <w:r>
        <w:rPr>
          <w:rFonts w:eastAsia="Times New Roman" w:cs="Times New Roman"/>
          <w:szCs w:val="24"/>
        </w:rPr>
        <w:t>Ε</w:t>
      </w:r>
      <w:r>
        <w:rPr>
          <w:rFonts w:eastAsia="Times New Roman" w:cs="Times New Roman"/>
          <w:szCs w:val="24"/>
        </w:rPr>
        <w:t xml:space="preserve">λληνισμό της </w:t>
      </w:r>
      <w:r>
        <w:rPr>
          <w:rFonts w:eastAsia="Times New Roman" w:cs="Times New Roman"/>
          <w:szCs w:val="24"/>
        </w:rPr>
        <w:t>Δ</w:t>
      </w:r>
      <w:r>
        <w:rPr>
          <w:rFonts w:eastAsia="Times New Roman" w:cs="Times New Roman"/>
          <w:szCs w:val="24"/>
        </w:rPr>
        <w:t>ιασποράς και μας κατηγόρησε ότι έφυγε από τον ΣΥΡΙΖΑ τα τρία χρόνια. Δηλαδή, όλο το μεταναστευτικό ρεύμα των δεκ</w:t>
      </w:r>
      <w:r>
        <w:rPr>
          <w:rFonts w:eastAsia="Times New Roman" w:cs="Times New Roman"/>
          <w:szCs w:val="24"/>
        </w:rPr>
        <w:t>αετιών του ’50 και του ’60, όλοι οι επιστήμονες, εκατό χιλιάδες επιστήμονες που έφυγαν τα προηγούμενα χρόνια, που εσείς κυβερνούσατε, θέλετε να το φορτώσετε στον ΣΥΡΙΖΑ. Ωραία. Να σας θυμίσω λοιπόν: Δεν είχατε κάνει ούτε καταγραφή των επιστημόνων που έφευγ</w:t>
      </w:r>
      <w:r>
        <w:rPr>
          <w:rFonts w:eastAsia="Times New Roman" w:cs="Times New Roman"/>
          <w:szCs w:val="24"/>
        </w:rPr>
        <w:t>αν ούτε πού ήταν. Μας στέλνατε στο Τεχνικό Επιμελητήριο,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γ</w:t>
      </w:r>
      <w:r>
        <w:rPr>
          <w:rFonts w:eastAsia="Times New Roman" w:cs="Times New Roman"/>
          <w:szCs w:val="24"/>
        </w:rPr>
        <w:t xml:space="preserve">ερμανικό ΟΑΕΔ, μας στέλνατε τους Αυστραλούς για να στείλουμε μηχανικούς και γιατρούς στην Αυστραλία. Τα ξεχάσατε; Πριν </w:t>
      </w:r>
      <w:r>
        <w:rPr>
          <w:rFonts w:eastAsia="Times New Roman" w:cs="Times New Roman"/>
          <w:szCs w:val="24"/>
        </w:rPr>
        <w:t xml:space="preserve">από </w:t>
      </w:r>
      <w:r>
        <w:rPr>
          <w:rFonts w:eastAsia="Times New Roman" w:cs="Times New Roman"/>
          <w:szCs w:val="24"/>
        </w:rPr>
        <w:t>τρία χρόνια γίνανε. Και έρχεσθε τώρα να μας πείτε γιατί δεν έχει ο Σκου</w:t>
      </w:r>
      <w:r>
        <w:rPr>
          <w:rFonts w:eastAsia="Times New Roman" w:cs="Times New Roman"/>
          <w:szCs w:val="24"/>
        </w:rPr>
        <w:t>ρλέτης τη διάταξη έτοιμη, για να ψηφίζουν αυτοί οι άνθρωποι; Και θα ψηφίζουν και θα γυρίσουν, αλλά από εμάς, όχι από εσάς που τους διώξατε.</w:t>
      </w:r>
    </w:p>
    <w:p w14:paraId="0715B467"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Και θα αναδείξουμε τα ψέματα που είπατε σήμερα και ποια είναι η πραγματική σας ανησυχία. Λέτε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η απλή </w:t>
      </w:r>
      <w:r>
        <w:rPr>
          <w:rFonts w:eastAsia="Times New Roman" w:cs="Times New Roman"/>
          <w:szCs w:val="24"/>
        </w:rPr>
        <w:lastRenderedPageBreak/>
        <w:t>αν</w:t>
      </w:r>
      <w:r>
        <w:rPr>
          <w:rFonts w:eastAsia="Times New Roman" w:cs="Times New Roman"/>
          <w:szCs w:val="24"/>
        </w:rPr>
        <w:t xml:space="preserve">αλογική θα πριμοδοτήσει την συναλλαγή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 xml:space="preserve">υτοδιοίκηση, τη διαπλοκή, την ομηρία του δημάρχου και του περιφερειάρχη από τη μειοψηφία. </w:t>
      </w:r>
    </w:p>
    <w:p w14:paraId="0715B468"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Λοιπόν, θα κάνουμε ένα παιχνίδι: Εγώ θα λέω παραδείγματα αυτών που έχουμε ζήσει και εσείς θα μας λέτε ονόματα. Δηλ</w:t>
      </w:r>
      <w:r>
        <w:rPr>
          <w:rFonts w:eastAsia="Times New Roman" w:cs="Times New Roman"/>
          <w:szCs w:val="24"/>
        </w:rPr>
        <w:t>αδή, δεν υπήρχε περιφερειάρχης που εκλέχθηκε με τη Νέα Δημοκρατία -μίλησε τελευταίος ο Οδυσσέας, ο φίλος μου- που στη συνέχεια τον στήριξε εν μέρει η Νέα Δημοκρατία με αντιπεριφερειάρχες που έθεσε το ΠΑΣΟΚ και στη συνέχεια επανεκλέχθηκε με τη Νέα Δημοκρατί</w:t>
      </w:r>
      <w:r>
        <w:rPr>
          <w:rFonts w:eastAsia="Times New Roman" w:cs="Times New Roman"/>
          <w:szCs w:val="24"/>
        </w:rPr>
        <w:t>α, με τη στήριξή της</w:t>
      </w:r>
      <w:r>
        <w:rPr>
          <w:rFonts w:eastAsia="Times New Roman" w:cs="Times New Roman"/>
          <w:szCs w:val="24"/>
        </w:rPr>
        <w:t>,</w:t>
      </w:r>
      <w:r>
        <w:rPr>
          <w:rFonts w:eastAsia="Times New Roman" w:cs="Times New Roman"/>
          <w:szCs w:val="24"/>
        </w:rPr>
        <w:t xml:space="preserve"> και σήμερα δεν θέλει να τον στηρίξει η Νέα Δημοκρατία και πορεύεται μόνος του. Δεν υπήρχε.</w:t>
      </w:r>
    </w:p>
    <w:p w14:paraId="0715B469"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υπήρχε ούτε ένας δήμαρχος</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w:t>
      </w:r>
      <w:r>
        <w:rPr>
          <w:rFonts w:eastAsia="Times New Roman" w:cs="Times New Roman"/>
          <w:szCs w:val="24"/>
        </w:rPr>
        <w:t xml:space="preserve"> ενώ είχε το χρίσμα της Νέας Δημοκρατίας, στήριξε άλλον περιφερειάρχη, από άλλη παράταξη και άλλαξαν ψήφους </w:t>
      </w:r>
      <w:r>
        <w:rPr>
          <w:rFonts w:eastAsia="Times New Roman" w:cs="Times New Roman"/>
          <w:szCs w:val="24"/>
        </w:rPr>
        <w:t xml:space="preserve">κάτω από το τραπέζι. Δεν υπήρχε. </w:t>
      </w:r>
    </w:p>
    <w:p w14:paraId="0715B46A"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lastRenderedPageBreak/>
        <w:t>Δεν υπήρχε ως σήμερα κανένα εκλεγμένο μέλος δημοτικής παράταξης, που να μην έφυγε και να μη στηρίζει τον δήμαρχο και το ψηφοδέλτιο που εκλέχθηκε, ούτε δήμαρχος που έχει χάσει την πλειοψηφία του. Δεν υπάρχει.</w:t>
      </w:r>
    </w:p>
    <w:p w14:paraId="0715B46B"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Επομένως η δια</w:t>
      </w:r>
      <w:r>
        <w:rPr>
          <w:rFonts w:eastAsia="Times New Roman" w:cs="Times New Roman"/>
          <w:szCs w:val="24"/>
        </w:rPr>
        <w:t xml:space="preserve">πλοκή, το αλισβερίσι, η συναλλαγή, οι ομάδες συμφερόντων δεν υπήρχαν ως σήμερα στην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και όλα αυτά θα τα φέρει η απλή αναλογική! Δηλαδή, ένας περιφερειάρχης, όλα αυτά τα χρόνια, ένας δήμαρχος, δεν σας είπε τίποτα.</w:t>
      </w:r>
    </w:p>
    <w:p w14:paraId="0715B46C"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Μας κατηγορείτε ότι θα φ</w:t>
      </w:r>
      <w:r>
        <w:rPr>
          <w:rFonts w:eastAsia="Times New Roman" w:cs="Times New Roman"/>
          <w:szCs w:val="24"/>
        </w:rPr>
        <w:t>έρει αναποτελεσματικότητα και ακυβερνησία. Τα τρία τελευταία χρόνια απεντάχθηκαν πάνω από 1,2 δισεκατομμύρι</w:t>
      </w:r>
      <w:r>
        <w:rPr>
          <w:rFonts w:eastAsia="Times New Roman" w:cs="Times New Roman"/>
          <w:szCs w:val="24"/>
        </w:rPr>
        <w:t>ο</w:t>
      </w:r>
      <w:r>
        <w:rPr>
          <w:rFonts w:eastAsia="Times New Roman" w:cs="Times New Roman"/>
          <w:szCs w:val="24"/>
        </w:rPr>
        <w:t xml:space="preserve"> έργα μόνο από τη Γενική Γραμματεία Δημοσίων Έργων, από το 2000, τα περισσότερα το 2003 και 2004, που οι δήμοι δεν είχαν κάνει τίποτα, δεσμευμένα χρ</w:t>
      </w:r>
      <w:r>
        <w:rPr>
          <w:rFonts w:eastAsia="Times New Roman" w:cs="Times New Roman"/>
          <w:szCs w:val="24"/>
        </w:rPr>
        <w:t xml:space="preserve">ήματα, υπαρκτά. </w:t>
      </w:r>
    </w:p>
    <w:p w14:paraId="0715B46D"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 xml:space="preserve">Κατηγορείτε τον «ΚΛΕΙΣΘΕΝΗ» για θέματα αδιαφάνειας. Μάλιστα. Δηλαδή, δεν υπήρχαν μέχρι σήμερα δήμαρχοι που έκαναν απευθείας αναθέσεις στους φίλους τους. Δεν υπήρχε περιφερειάρχης να δίνει σαρανταπεντάρια στους εκλεκτούς του. Τα </w:t>
      </w:r>
      <w:r>
        <w:rPr>
          <w:rFonts w:eastAsia="Times New Roman" w:cs="Times New Roman"/>
          <w:szCs w:val="24"/>
        </w:rPr>
        <w:lastRenderedPageBreak/>
        <w:t>είπαν και α</w:t>
      </w:r>
      <w:r>
        <w:rPr>
          <w:rFonts w:eastAsia="Times New Roman" w:cs="Times New Roman"/>
          <w:szCs w:val="24"/>
        </w:rPr>
        <w:t>πό τη Θεσσαλονίκη αυτά. Δεν υπήρχε δήμαρχος που έκανε παράνομες προσλήψεις. Δεν υπήρχε δήμαρχος που υπεξαίρεσε χρήματα από το ταμείο του δήμου για την παράταξή του.</w:t>
      </w:r>
    </w:p>
    <w:p w14:paraId="0715B46E"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υπήρχαν τα πορίσματα του κ. Ρακιντζή</w:t>
      </w:r>
      <w:r>
        <w:rPr>
          <w:rFonts w:eastAsia="Times New Roman" w:cs="Times New Roman"/>
          <w:szCs w:val="24"/>
        </w:rPr>
        <w:t>,</w:t>
      </w:r>
      <w:r>
        <w:rPr>
          <w:rFonts w:eastAsia="Times New Roman" w:cs="Times New Roman"/>
          <w:szCs w:val="24"/>
        </w:rPr>
        <w:t xml:space="preserve"> ότι ο πιο διεφθαρμένος χώρος είναι η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w:t>
      </w:r>
      <w:r>
        <w:rPr>
          <w:rFonts w:eastAsia="Times New Roman" w:cs="Times New Roman"/>
          <w:szCs w:val="24"/>
        </w:rPr>
        <w:t>ιοίκηση. Τίποτα! Δεν έχετε ακούσει τίποτα! Η απλή αναλογική τα έκανε αυτά!</w:t>
      </w:r>
    </w:p>
    <w:p w14:paraId="0715B46F" w14:textId="77777777" w:rsidR="006222AF" w:rsidRDefault="006453C1">
      <w:pPr>
        <w:tabs>
          <w:tab w:val="left" w:pos="3642"/>
          <w:tab w:val="center" w:pos="4753"/>
          <w:tab w:val="left" w:pos="6214"/>
        </w:tabs>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0715B47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Υπουργού) </w:t>
      </w:r>
    </w:p>
    <w:p w14:paraId="0715B471"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0715B472" w14:textId="77777777" w:rsidR="006222AF" w:rsidRDefault="006453C1">
      <w:pPr>
        <w:tabs>
          <w:tab w:val="left" w:pos="3642"/>
          <w:tab w:val="center" w:pos="4753"/>
          <w:tab w:val="left" w:pos="6214"/>
        </w:tabs>
        <w:spacing w:after="0" w:line="600" w:lineRule="auto"/>
        <w:ind w:firstLine="720"/>
        <w:jc w:val="both"/>
        <w:rPr>
          <w:rFonts w:eastAsia="Times New Roman" w:cs="Times New Roman"/>
          <w:szCs w:val="24"/>
        </w:rPr>
      </w:pPr>
      <w:r>
        <w:rPr>
          <w:rFonts w:eastAsia="Times New Roman" w:cs="Times New Roman"/>
          <w:szCs w:val="24"/>
        </w:rPr>
        <w:t>Δεν ρωτάτε λίγο τα στελέχη σας που ήταν στο Υπου</w:t>
      </w:r>
      <w:r>
        <w:rPr>
          <w:rFonts w:eastAsia="Times New Roman" w:cs="Times New Roman"/>
          <w:szCs w:val="24"/>
        </w:rPr>
        <w:t xml:space="preserve">ργείο Περιβάλλοντος –πού είναι ο κ. Καλαφάτης;- πόσες μελετοκατασκευές βιολογικών έγιναν σε συγκεκριμένες εταιρείες; Δύο-τρεις εταιρείες ήταν! Πόσες μελέτες δώσατε </w:t>
      </w:r>
      <w:r>
        <w:rPr>
          <w:rFonts w:eastAsia="Times New Roman" w:cs="Times New Roman"/>
          <w:szCs w:val="24"/>
        </w:rPr>
        <w:t xml:space="preserve">σε </w:t>
      </w:r>
      <w:r>
        <w:rPr>
          <w:rFonts w:eastAsia="Times New Roman" w:cs="Times New Roman"/>
          <w:szCs w:val="24"/>
        </w:rPr>
        <w:t>συγκεκριμένες δύο-τρεις εταιρείες μόνο για τους βιολογικούς, που ήταν στα δικαστήρια όλοι</w:t>
      </w:r>
      <w:r>
        <w:rPr>
          <w:rFonts w:eastAsia="Times New Roman" w:cs="Times New Roman"/>
          <w:szCs w:val="24"/>
        </w:rPr>
        <w:t xml:space="preserve"> αυτοί οι διαγωνισμοί οι στημένοι;</w:t>
      </w:r>
    </w:p>
    <w:p w14:paraId="0715B47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Είπαμε: Εμείς θα λέμε τι γινόταν, αν τα ξέρετε, και εσείς θα θυμάστε ονόματα. Θα τα θυμάστε. Τι γινόταν στις αναπτυξιακές, πόσοι δικοί σας νόμοι καταστρατηγούνταν, αλλά θα φέρει </w:t>
      </w:r>
      <w:r>
        <w:rPr>
          <w:rFonts w:eastAsia="Times New Roman" w:cs="Times New Roman"/>
          <w:szCs w:val="24"/>
        </w:rPr>
        <w:lastRenderedPageBreak/>
        <w:t xml:space="preserve">χάος ο «ΚΛΕΙΣΘΕΝΗΣ» και δεν θυμάστε τίποτε </w:t>
      </w:r>
      <w:r>
        <w:rPr>
          <w:rFonts w:eastAsia="Times New Roman" w:cs="Times New Roman"/>
          <w:szCs w:val="24"/>
        </w:rPr>
        <w:t>για την αντιπλημμυρική προστασία, για τις χρήσεις γης, για τα ρέματα που είχαν κλείσει…</w:t>
      </w:r>
    </w:p>
    <w:p w14:paraId="0715B47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κλείστε</w:t>
      </w:r>
      <w:r>
        <w:rPr>
          <w:rFonts w:eastAsia="Times New Roman" w:cs="Times New Roman"/>
          <w:szCs w:val="24"/>
        </w:rPr>
        <w:t>,</w:t>
      </w:r>
      <w:r>
        <w:rPr>
          <w:rFonts w:eastAsia="Times New Roman" w:cs="Times New Roman"/>
          <w:szCs w:val="24"/>
        </w:rPr>
        <w:t xml:space="preserve"> παρακαλώ.</w:t>
      </w:r>
    </w:p>
    <w:p w14:paraId="0715B475" w14:textId="77777777" w:rsidR="006222AF" w:rsidRDefault="006453C1">
      <w:pPr>
        <w:spacing w:after="0" w:line="600" w:lineRule="auto"/>
        <w:ind w:firstLine="720"/>
        <w:jc w:val="both"/>
        <w:rPr>
          <w:rFonts w:eastAsia="Times New Roman" w:cs="Times New Roman"/>
          <w:szCs w:val="24"/>
        </w:rPr>
      </w:pPr>
      <w:r w:rsidRPr="00AF1617">
        <w:rPr>
          <w:rFonts w:eastAsia="Times New Roman" w:cs="Times New Roman"/>
          <w:b/>
          <w:szCs w:val="24"/>
        </w:rPr>
        <w:t xml:space="preserve">ΧΡΗΣΤΟΣ ΣΠΙΡΤΖΗΣ (Υπουργός Υποδομών και Μεταφορών): </w:t>
      </w:r>
      <w:r>
        <w:rPr>
          <w:rFonts w:eastAsia="Times New Roman" w:cs="Times New Roman"/>
          <w:szCs w:val="24"/>
        </w:rPr>
        <w:t>Τελειώνω, κύριε Πρόεδρε, αν και έχω πάρα πολλά.</w:t>
      </w:r>
    </w:p>
    <w:p w14:paraId="0715B47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Θέ</w:t>
      </w:r>
      <w:r>
        <w:rPr>
          <w:rFonts w:eastAsia="Times New Roman" w:cs="Times New Roman"/>
          <w:szCs w:val="24"/>
        </w:rPr>
        <w:t>λω να ζητήσω, αν μη τι άλλο, να δεσμευτούν, αφού είναι στα πρόθυρα της διακυβέρνησης</w:t>
      </w:r>
      <w:r>
        <w:rPr>
          <w:rFonts w:eastAsia="Times New Roman" w:cs="Times New Roman"/>
          <w:szCs w:val="24"/>
        </w:rPr>
        <w:t>,</w:t>
      </w:r>
      <w:r>
        <w:rPr>
          <w:rFonts w:eastAsia="Times New Roman" w:cs="Times New Roman"/>
          <w:szCs w:val="24"/>
        </w:rPr>
        <w:t xml:space="preserve"> λένε, ότι πότε δεν θα επαναφέρουν, ποτέ δεν θα στηρίξουν τις απευθείας αναθέσεις όπως ήταν, το σύστημα μελέτη</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κατασκευή όπως ήταν.</w:t>
      </w:r>
    </w:p>
    <w:p w14:paraId="0715B477" w14:textId="77777777" w:rsidR="006222AF" w:rsidRDefault="006453C1">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w:t>
      </w:r>
      <w:r>
        <w:rPr>
          <w:rFonts w:eastAsia="Times New Roman" w:cs="Times New Roman"/>
          <w:szCs w:val="24"/>
        </w:rPr>
        <w:t>ις</w:t>
      </w:r>
      <w:r w:rsidRPr="007A7052">
        <w:rPr>
          <w:rFonts w:eastAsia="Times New Roman" w:cs="Times New Roman"/>
          <w:szCs w:val="24"/>
        </w:rPr>
        <w:t xml:space="preserve"> πτέρυγ</w:t>
      </w:r>
      <w:r>
        <w:rPr>
          <w:rFonts w:eastAsia="Times New Roman" w:cs="Times New Roman"/>
          <w:szCs w:val="24"/>
        </w:rPr>
        <w:t>ες</w:t>
      </w:r>
      <w:r w:rsidRPr="007A7052">
        <w:rPr>
          <w:rFonts w:eastAsia="Times New Roman" w:cs="Times New Roman"/>
          <w:szCs w:val="24"/>
        </w:rPr>
        <w:t xml:space="preserve"> τ</w:t>
      </w:r>
      <w:r>
        <w:rPr>
          <w:rFonts w:eastAsia="Times New Roman" w:cs="Times New Roman"/>
          <w:szCs w:val="24"/>
        </w:rPr>
        <w:t>ου</w:t>
      </w:r>
      <w:r w:rsidRPr="007A7052">
        <w:rPr>
          <w:rFonts w:eastAsia="Times New Roman" w:cs="Times New Roman"/>
          <w:szCs w:val="24"/>
        </w:rPr>
        <w:t xml:space="preserve"> </w:t>
      </w:r>
      <w:r w:rsidRPr="007A7052">
        <w:rPr>
          <w:rFonts w:eastAsia="Times New Roman" w:cs="Times New Roman"/>
          <w:szCs w:val="24"/>
        </w:rPr>
        <w:t>ΣΥΡΙΖΑ</w:t>
      </w:r>
      <w:r>
        <w:rPr>
          <w:rFonts w:eastAsia="Times New Roman" w:cs="Times New Roman"/>
          <w:szCs w:val="24"/>
        </w:rPr>
        <w:t xml:space="preserve"> και των ΑΝΕΛ</w:t>
      </w:r>
      <w:r w:rsidRPr="007A7052">
        <w:rPr>
          <w:rFonts w:eastAsia="Times New Roman" w:cs="Times New Roman"/>
          <w:szCs w:val="24"/>
        </w:rPr>
        <w:t>)</w:t>
      </w:r>
    </w:p>
    <w:p w14:paraId="0715B47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Πείτε τα, γιατί εσείς ψηφίσατε τον νόμο για τις δημόσιες συμβάσεις και σήμερα τον καταγγέλλετε. Θα τρελαθούμε!</w:t>
      </w:r>
    </w:p>
    <w:p w14:paraId="0715B47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 κ. Χαρίτσης πρέπει να το ξαναδεί. Έδωσε 4 δισεκατομμύρια στους </w:t>
      </w:r>
      <w:r>
        <w:rPr>
          <w:rFonts w:eastAsia="Times New Roman" w:cs="Times New Roman"/>
          <w:szCs w:val="24"/>
        </w:rPr>
        <w:t>π</w:t>
      </w:r>
      <w:r>
        <w:rPr>
          <w:rFonts w:eastAsia="Times New Roman" w:cs="Times New Roman"/>
          <w:szCs w:val="24"/>
        </w:rPr>
        <w:t>εριφερειάρχες.</w:t>
      </w:r>
    </w:p>
    <w:p w14:paraId="0715B47A" w14:textId="77777777" w:rsidR="006222AF" w:rsidRDefault="006453C1">
      <w:pPr>
        <w:spacing w:after="0" w:line="600" w:lineRule="auto"/>
        <w:ind w:firstLine="720"/>
        <w:jc w:val="both"/>
        <w:rPr>
          <w:rFonts w:eastAsia="Times New Roman" w:cs="Times New Roman"/>
          <w:szCs w:val="24"/>
        </w:rPr>
      </w:pPr>
      <w:r w:rsidRPr="008238F0">
        <w:rPr>
          <w:rFonts w:eastAsia="Times New Roman" w:cs="Times New Roman"/>
          <w:b/>
          <w:szCs w:val="24"/>
        </w:rPr>
        <w:t>ΠΡΟΕΔΡΕΥΩΝ (</w:t>
      </w:r>
      <w:r>
        <w:rPr>
          <w:rFonts w:eastAsia="Times New Roman" w:cs="Times New Roman"/>
          <w:b/>
          <w:szCs w:val="24"/>
        </w:rPr>
        <w:t>Σπυρίδων Λυκούδης</w:t>
      </w:r>
      <w:r w:rsidRPr="008238F0">
        <w:rPr>
          <w:rFonts w:eastAsia="Times New Roman" w:cs="Times New Roman"/>
          <w:b/>
          <w:szCs w:val="24"/>
        </w:rPr>
        <w:t>):</w:t>
      </w:r>
      <w:r>
        <w:rPr>
          <w:rFonts w:eastAsia="Times New Roman" w:cs="Times New Roman"/>
          <w:szCs w:val="24"/>
        </w:rPr>
        <w:t xml:space="preserve"> Κύριε Υπουργέ, παρακαλώ.</w:t>
      </w:r>
    </w:p>
    <w:p w14:paraId="0715B47B"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ΙΩΑΝΝΗΣ ΑΝΤΩΝΙΑΔΗΣ: </w:t>
      </w:r>
      <w:r>
        <w:rPr>
          <w:rFonts w:eastAsia="Times New Roman" w:cs="Times New Roman"/>
          <w:szCs w:val="24"/>
        </w:rPr>
        <w:t>Για τον Καλογρίτσα πείτε μας.</w:t>
      </w:r>
    </w:p>
    <w:p w14:paraId="0715B47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Ό,τι θες θα σου πω για τον Καλογρίτσα. Για τον συνέταιρο του Καλογρίτσα θα πας να σ</w:t>
      </w:r>
      <w:r>
        <w:rPr>
          <w:rFonts w:eastAsia="Times New Roman" w:cs="Times New Roman"/>
          <w:szCs w:val="24"/>
        </w:rPr>
        <w:t xml:space="preserve">’ </w:t>
      </w:r>
      <w:r>
        <w:rPr>
          <w:rFonts w:eastAsia="Times New Roman" w:cs="Times New Roman"/>
          <w:szCs w:val="24"/>
        </w:rPr>
        <w:t>τα πει ο συνεργάτης του κ. Μητσοτάκη στο γρ</w:t>
      </w:r>
      <w:r>
        <w:rPr>
          <w:rFonts w:eastAsia="Times New Roman" w:cs="Times New Roman"/>
          <w:szCs w:val="24"/>
        </w:rPr>
        <w:t xml:space="preserve">αφείο του, που όλα αυτά τα χρόνια συναλλασσόσασταν. </w:t>
      </w:r>
    </w:p>
    <w:p w14:paraId="0715B47D" w14:textId="77777777" w:rsidR="006222AF" w:rsidRDefault="006453C1">
      <w:pPr>
        <w:spacing w:after="0" w:line="600" w:lineRule="auto"/>
        <w:ind w:firstLine="720"/>
        <w:jc w:val="center"/>
        <w:rPr>
          <w:rFonts w:eastAsia="Times New Roman" w:cs="Times New Roman"/>
          <w:szCs w:val="24"/>
        </w:rPr>
      </w:pPr>
      <w:r w:rsidRPr="007A7052">
        <w:rPr>
          <w:rFonts w:eastAsia="Times New Roman" w:cs="Times New Roman"/>
          <w:szCs w:val="24"/>
        </w:rPr>
        <w:t>(Χειροκροτήματα από την πτέρυγα του ΣΥΡΙΖΑ)</w:t>
      </w:r>
    </w:p>
    <w:p w14:paraId="0715B47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 βοηθήστε με να ολοκληρώσουμε, σας παρακαλώ.</w:t>
      </w:r>
    </w:p>
    <w:p w14:paraId="0715B47F"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 xml:space="preserve">Τελειώνω, κύριε </w:t>
      </w:r>
      <w:r>
        <w:rPr>
          <w:rFonts w:eastAsia="Times New Roman" w:cs="Times New Roman"/>
          <w:szCs w:val="24"/>
        </w:rPr>
        <w:t>Πρόεδρε.</w:t>
      </w:r>
    </w:p>
    <w:p w14:paraId="0715B48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Αγαπητοί συνάδελφοι, στο Τεχνικό Επιμελητήριο</w:t>
      </w:r>
      <w:r>
        <w:rPr>
          <w:rFonts w:eastAsia="Times New Roman" w:cs="Times New Roman"/>
          <w:szCs w:val="24"/>
        </w:rPr>
        <w:t>,</w:t>
      </w:r>
      <w:r>
        <w:rPr>
          <w:rFonts w:eastAsia="Times New Roman" w:cs="Times New Roman"/>
          <w:szCs w:val="24"/>
        </w:rPr>
        <w:t xml:space="preserve"> που είχαμε την απλή αναλογική, την είχαμε και την εφαρμόζαμε με όλες τις παρατάξεις. Εκλέχθηκαν τις τελευταίες δεκαετίες ο συγχωρεμένος ο Κουλουμπής, ο συγχωρεμένος ο Δεσύλλας, ο συγχωρεμένος ο Λιάσκα</w:t>
      </w:r>
      <w:r>
        <w:rPr>
          <w:rFonts w:eastAsia="Times New Roman" w:cs="Times New Roman"/>
          <w:szCs w:val="24"/>
        </w:rPr>
        <w:t>ς, ο συγχωρεμένος ο Παναγιωτόπουλος, θείος του Βουλευτή της Νέας Δημοκρατίας από την Καβάλα. Τον είχαμε ψηφίσει και ο τότε Συνασπισμός και ο Γιάννης Αλαβάνος που τον εκπροσωπούσε και η Νέα Δημοκρατία και εμείς.</w:t>
      </w:r>
    </w:p>
    <w:p w14:paraId="0715B48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Απλά αυτό το σύστημα τι κάνει; Και αυτό είναι</w:t>
      </w:r>
      <w:r>
        <w:rPr>
          <w:rFonts w:eastAsia="Times New Roman" w:cs="Times New Roman"/>
          <w:szCs w:val="24"/>
        </w:rPr>
        <w:t xml:space="preserve"> το πρόβλημά σας. Φέρνει μία άλλη λογική, μία επιμελητηριακή λογική, φέρνει μία αυτοδιοικητική λογική. Δεν είναι ο δήμαρχος φεουδάρχης, δεν είναι δώρο στο κόμμα που ανήκει και στα κομματικά ρουσφέτια</w:t>
      </w:r>
      <w:r>
        <w:rPr>
          <w:rFonts w:eastAsia="Times New Roman" w:cs="Times New Roman"/>
          <w:szCs w:val="24"/>
        </w:rPr>
        <w:t>,</w:t>
      </w:r>
      <w:r>
        <w:rPr>
          <w:rFonts w:eastAsia="Times New Roman" w:cs="Times New Roman"/>
          <w:szCs w:val="24"/>
        </w:rPr>
        <w:t xml:space="preserve"> όπως θέλατε</w:t>
      </w:r>
      <w:r>
        <w:rPr>
          <w:rFonts w:eastAsia="Times New Roman" w:cs="Times New Roman"/>
          <w:szCs w:val="24"/>
        </w:rPr>
        <w:t>,</w:t>
      </w:r>
      <w:r>
        <w:rPr>
          <w:rFonts w:eastAsia="Times New Roman" w:cs="Times New Roman"/>
          <w:szCs w:val="24"/>
        </w:rPr>
        <w:t xml:space="preserve"> και αυτό σ</w:t>
      </w:r>
      <w:r>
        <w:rPr>
          <w:rFonts w:eastAsia="Times New Roman" w:cs="Times New Roman"/>
          <w:szCs w:val="24"/>
        </w:rPr>
        <w:t>ά</w:t>
      </w:r>
      <w:r>
        <w:rPr>
          <w:rFonts w:eastAsia="Times New Roman" w:cs="Times New Roman"/>
          <w:szCs w:val="24"/>
        </w:rPr>
        <w:t xml:space="preserve">ς ταράζει. Σας ταράζει, γιατί σας γκρεμίζει όλο το παλαιοκομματικό σύστημα που έχετε χτίσει τόσα χρόνια. </w:t>
      </w:r>
    </w:p>
    <w:p w14:paraId="0715B48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κτυπάει </w:t>
      </w:r>
      <w:r>
        <w:rPr>
          <w:rFonts w:eastAsia="Times New Roman" w:cs="Times New Roman"/>
          <w:szCs w:val="24"/>
        </w:rPr>
        <w:t>επανειλημμένα</w:t>
      </w:r>
      <w:r>
        <w:rPr>
          <w:rFonts w:eastAsia="Times New Roman" w:cs="Times New Roman"/>
          <w:szCs w:val="24"/>
        </w:rPr>
        <w:t xml:space="preserve"> το κουδούνι λήξεως του χρόνου ομιλίας του κυρίου </w:t>
      </w:r>
      <w:r>
        <w:rPr>
          <w:rFonts w:eastAsia="Times New Roman" w:cs="Times New Roman"/>
          <w:szCs w:val="24"/>
        </w:rPr>
        <w:t>Υπουργού</w:t>
      </w:r>
      <w:r>
        <w:rPr>
          <w:rFonts w:eastAsia="Times New Roman" w:cs="Times New Roman"/>
          <w:szCs w:val="24"/>
        </w:rPr>
        <w:t>)</w:t>
      </w:r>
    </w:p>
    <w:p w14:paraId="0715B48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καταλάβατε</w:t>
      </w:r>
      <w:r>
        <w:rPr>
          <w:rFonts w:eastAsia="Times New Roman" w:cs="Times New Roman"/>
          <w:szCs w:val="24"/>
        </w:rPr>
        <w:t>,</w:t>
      </w:r>
      <w:r>
        <w:rPr>
          <w:rFonts w:eastAsia="Times New Roman" w:cs="Times New Roman"/>
          <w:szCs w:val="24"/>
        </w:rPr>
        <w:t xml:space="preserve"> δυστυχώς, συνάδελφοι της Νέας Δημοκρ</w:t>
      </w:r>
      <w:r>
        <w:rPr>
          <w:rFonts w:eastAsia="Times New Roman" w:cs="Times New Roman"/>
          <w:szCs w:val="24"/>
        </w:rPr>
        <w:t>ατίας, τίποτα, τι έγινε</w:t>
      </w:r>
      <w:r w:rsidRPr="006408EF">
        <w:rPr>
          <w:rFonts w:eastAsia="Times New Roman" w:cs="Times New Roman"/>
          <w:b/>
          <w:szCs w:val="24"/>
        </w:rPr>
        <w:t xml:space="preserve"> </w:t>
      </w:r>
      <w:r>
        <w:rPr>
          <w:rFonts w:eastAsia="Times New Roman" w:cs="Times New Roman"/>
          <w:szCs w:val="24"/>
        </w:rPr>
        <w:t xml:space="preserve">στη χώρα το 2015. </w:t>
      </w:r>
    </w:p>
    <w:p w14:paraId="0715B484"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w:t>
      </w:r>
      <w:r>
        <w:rPr>
          <w:rFonts w:eastAsia="Times New Roman" w:cs="Times New Roman"/>
          <w:szCs w:val="24"/>
        </w:rPr>
        <w:t>,</w:t>
      </w:r>
      <w:r>
        <w:rPr>
          <w:rFonts w:eastAsia="Times New Roman" w:cs="Times New Roman"/>
          <w:szCs w:val="24"/>
        </w:rPr>
        <w:t xml:space="preserve"> κύριε Υπουργέ.</w:t>
      </w:r>
    </w:p>
    <w:p w14:paraId="0715B48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ΧΡΗΣΤΟΣ ΣΠΙΡΤΖΗΣ (Υπουργός Υποδομών και Μεταφορών): </w:t>
      </w:r>
      <w:r>
        <w:rPr>
          <w:rFonts w:eastAsia="Times New Roman" w:cs="Times New Roman"/>
          <w:szCs w:val="24"/>
        </w:rPr>
        <w:t>Τελείωσα</w:t>
      </w:r>
      <w:r>
        <w:rPr>
          <w:rFonts w:eastAsia="Times New Roman" w:cs="Times New Roman"/>
          <w:szCs w:val="24"/>
        </w:rPr>
        <w:t>,</w:t>
      </w:r>
      <w:r>
        <w:rPr>
          <w:rFonts w:eastAsia="Times New Roman" w:cs="Times New Roman"/>
          <w:szCs w:val="24"/>
        </w:rPr>
        <w:t xml:space="preserve"> κύριε Πρόεδρε.</w:t>
      </w:r>
    </w:p>
    <w:p w14:paraId="0715B48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θα καταλάβετε τίποτε ούτε το 2019 ούτε το 2023. Μετά θα δούμε.</w:t>
      </w:r>
    </w:p>
    <w:p w14:paraId="0715B487"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w:t>
      </w:r>
      <w:r>
        <w:rPr>
          <w:rFonts w:eastAsia="Times New Roman" w:cs="Times New Roman"/>
          <w:szCs w:val="24"/>
        </w:rPr>
        <w:t>οτήματα από τις πτέρυγες του ΣΥΡΙΖΑ και των ΑΝΕΛ)</w:t>
      </w:r>
    </w:p>
    <w:p w14:paraId="0715B488"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Υπουργέ, έχετε τον λόγο.</w:t>
      </w:r>
    </w:p>
    <w:p w14:paraId="0715B489"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ΠΑΝΑΓΙΩΤΗΣ (</w:t>
      </w:r>
      <w:r w:rsidRPr="006408EF">
        <w:rPr>
          <w:rFonts w:eastAsia="Times New Roman" w:cs="Times New Roman"/>
          <w:b/>
          <w:szCs w:val="24"/>
        </w:rPr>
        <w:t>ΠΑΝΟΣ</w:t>
      </w:r>
      <w:r>
        <w:rPr>
          <w:rFonts w:eastAsia="Times New Roman" w:cs="Times New Roman"/>
          <w:b/>
          <w:szCs w:val="24"/>
        </w:rPr>
        <w:t>)</w:t>
      </w:r>
      <w:r w:rsidRPr="006408EF">
        <w:rPr>
          <w:rFonts w:eastAsia="Times New Roman" w:cs="Times New Roman"/>
          <w:b/>
          <w:szCs w:val="24"/>
        </w:rPr>
        <w:t xml:space="preserve"> ΣΚΟΥΡΛΕΤΗΣ (Υπουργός Εσωτερικών):</w:t>
      </w:r>
      <w:r>
        <w:rPr>
          <w:rFonts w:eastAsia="Times New Roman" w:cs="Times New Roman"/>
          <w:szCs w:val="24"/>
        </w:rPr>
        <w:t xml:space="preserve"> Ευχαριστώ, κύριε Πρόεδρε.</w:t>
      </w:r>
    </w:p>
    <w:p w14:paraId="0715B48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θέλω να πω πως στη συνεδρίαση του </w:t>
      </w:r>
      <w:r>
        <w:rPr>
          <w:rFonts w:eastAsia="Times New Roman" w:cs="Times New Roman"/>
          <w:szCs w:val="24"/>
        </w:rPr>
        <w:t>παρόντος νομοσχεδίου</w:t>
      </w:r>
      <w:r>
        <w:rPr>
          <w:rFonts w:eastAsia="Times New Roman" w:cs="Times New Roman"/>
          <w:szCs w:val="24"/>
        </w:rPr>
        <w:t>,</w:t>
      </w:r>
      <w:r>
        <w:rPr>
          <w:rFonts w:eastAsia="Times New Roman" w:cs="Times New Roman"/>
          <w:szCs w:val="24"/>
        </w:rPr>
        <w:t xml:space="preserve"> που ξεκίνησε την προηγούμενη Παρασκευή, πρώτα στις </w:t>
      </w:r>
      <w:r>
        <w:rPr>
          <w:rFonts w:eastAsia="Times New Roman" w:cs="Times New Roman"/>
          <w:szCs w:val="24"/>
        </w:rPr>
        <w:t>ε</w:t>
      </w:r>
      <w:r>
        <w:rPr>
          <w:rFonts w:eastAsia="Times New Roman" w:cs="Times New Roman"/>
          <w:szCs w:val="24"/>
        </w:rPr>
        <w:t>πιτροπές, και χθες και σήμερα ειπώθηκαν πάρα πολλά. Θα αναφερθώ, πρώτα απ’ όλα, σε δύο ζητήματα που σε αρκετές από τις παρεμβάσεις μονοπώλησαν το ενδιαφέρον.</w:t>
      </w:r>
    </w:p>
    <w:p w14:paraId="0715B48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Θεωρώ θετικό ότι τελικά </w:t>
      </w:r>
      <w:r>
        <w:rPr>
          <w:rFonts w:eastAsia="Times New Roman" w:cs="Times New Roman"/>
          <w:szCs w:val="24"/>
        </w:rPr>
        <w:t>με την ολοκλήρωση της ψήφισης του παρόντος νομοσχεδίου, ένα υπερώριμο αίτημα, αυτό της κατάτμησης της Β΄ Αθήνας, φαίνεται πως γίνεται πραγματικότητα. Θέλετε, διότι ήταν τέτοια η κοινωνική πίεση; Θέλετε, διότι το φέραμε μετ’ επιτάσεως; Δεν έχει σημασία. Σημ</w:t>
      </w:r>
      <w:r>
        <w:rPr>
          <w:rFonts w:eastAsia="Times New Roman" w:cs="Times New Roman"/>
          <w:szCs w:val="24"/>
        </w:rPr>
        <w:t>ασία έχει, και πιστώνεται, νομίζω, συνολικά στις πολιτικές δυνάμεις που θα το υποστηρίξουν, ότι αυτό το υπερώριμο αίτημα, απ’ ότι φαίνεται, θα γίνει δεκτό.</w:t>
      </w:r>
    </w:p>
    <w:p w14:paraId="0715B48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Το δεύτερο είναι και αφορά τους Έλληνες του εξωτερικού, ότι με την ψήφιση του σημερινού νομοσχεδίου</w:t>
      </w:r>
      <w:r w:rsidRPr="00E9044C">
        <w:rPr>
          <w:rFonts w:eastAsia="Times New Roman" w:cs="Times New Roman"/>
          <w:szCs w:val="24"/>
        </w:rPr>
        <w:t xml:space="preserve"> </w:t>
      </w:r>
      <w:r w:rsidRPr="00E9044C">
        <w:rPr>
          <w:rFonts w:eastAsia="Times New Roman" w:cs="Times New Roman"/>
          <w:szCs w:val="24"/>
        </w:rPr>
        <w:t>θα</w:t>
      </w:r>
      <w:r>
        <w:rPr>
          <w:rFonts w:eastAsia="Times New Roman" w:cs="Times New Roman"/>
          <w:szCs w:val="24"/>
        </w:rPr>
        <w:t xml:space="preserve"> έχει δρομολογηθεί, έτσι ώστε εντός του έτους να έχουμε εδώ στη Βουλή συγκεκριμένη πρόταση, πάνω στην οποία να τοποθετηθούμε και να ψηφίσουμε αναζητώντας μία λύση στο συγκεκριμένο ζήτημα. </w:t>
      </w:r>
    </w:p>
    <w:p w14:paraId="0715B48D"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15B48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Κυρίες </w:t>
      </w:r>
      <w:r>
        <w:rPr>
          <w:rFonts w:eastAsia="Times New Roman" w:cs="Times New Roman"/>
          <w:szCs w:val="24"/>
        </w:rPr>
        <w:t>και κύριοι συνάδελφοι, δύο άρθρα από τα διακόσια πενήντα και πλέον του παρόντος νομοσχεδίου συγκέντρωσαν το ενδιαφέρον των περισσότερων παρεμβάσεων. Παρ’ όλα αυτά, οποιοσδήποτε παρακολούθησε τη συζήτηση από την προηγούμενη Παρασκευή μέχρι και σήμερα θα δια</w:t>
      </w:r>
      <w:r>
        <w:rPr>
          <w:rFonts w:eastAsia="Times New Roman" w:cs="Times New Roman"/>
          <w:szCs w:val="24"/>
        </w:rPr>
        <w:t>πίστωσε ότι σε κρίσιμες άλλες διατάξεις εσκεμμένα δεν υπήρξε ο οποιοσδήποτε σχολιασμός ή ότι τα ερωτήματα που τέθηκαν</w:t>
      </w:r>
      <w:r>
        <w:rPr>
          <w:rFonts w:eastAsia="Times New Roman" w:cs="Times New Roman"/>
          <w:szCs w:val="24"/>
        </w:rPr>
        <w:t>,</w:t>
      </w:r>
      <w:r>
        <w:rPr>
          <w:rFonts w:eastAsia="Times New Roman" w:cs="Times New Roman"/>
          <w:szCs w:val="24"/>
        </w:rPr>
        <w:t xml:space="preserve"> εάν τελικά αυτές βρίσκονται σε μία σωστή κατεύθυνση, δεν απαντήθηκαν.</w:t>
      </w:r>
    </w:p>
    <w:p w14:paraId="0715B48F" w14:textId="77777777" w:rsidR="006222AF" w:rsidRDefault="006453C1">
      <w:pPr>
        <w:spacing w:after="0" w:line="600" w:lineRule="auto"/>
        <w:ind w:firstLine="709"/>
        <w:jc w:val="both"/>
        <w:rPr>
          <w:rFonts w:eastAsia="Times New Roman"/>
          <w:szCs w:val="24"/>
        </w:rPr>
      </w:pPr>
      <w:r>
        <w:rPr>
          <w:rFonts w:eastAsia="Times New Roman"/>
          <w:szCs w:val="24"/>
        </w:rPr>
        <w:t>Για παράδειγμα, κανείς δεν μπόρεσε να απαντήσει γιατί μέχρι τώρα το</w:t>
      </w:r>
      <w:r>
        <w:rPr>
          <w:rFonts w:eastAsia="Times New Roman"/>
          <w:szCs w:val="24"/>
        </w:rPr>
        <w:t xml:space="preserve"> βασικό κριτήριο κατανομής των πόρων ήταν το πληθυσμιακό και είναι σε λάθος κατεύθυνση ότι για πρώτη φορά μπαίνει σε μία συγκεκριμένη διάταξη, γίνεται νόμος του κράτους</w:t>
      </w:r>
      <w:r>
        <w:rPr>
          <w:rFonts w:eastAsia="Times New Roman"/>
          <w:szCs w:val="24"/>
        </w:rPr>
        <w:t>,</w:t>
      </w:r>
      <w:r>
        <w:rPr>
          <w:rFonts w:eastAsia="Times New Roman"/>
          <w:szCs w:val="24"/>
        </w:rPr>
        <w:t xml:space="preserve"> </w:t>
      </w:r>
      <w:r>
        <w:rPr>
          <w:rFonts w:eastAsia="Times New Roman"/>
          <w:szCs w:val="24"/>
        </w:rPr>
        <w:lastRenderedPageBreak/>
        <w:t>η δυνατότητα να κατηγοριοποιούμε τους δήμους και εισάγονται νέα κριτήρια για την κατανομή των πόρων που διαθέτουμε, σε μία κατεύθυνση ακριβώς να μπορέσουμε να γεφυρώσουμε αυτό το μεγάλο χάσμα που υπάρχει ανάμεσα στην περιφέρεια και το μητροπολιτικό κέντρο</w:t>
      </w:r>
      <w:r>
        <w:rPr>
          <w:rFonts w:eastAsia="Times New Roman"/>
          <w:szCs w:val="24"/>
        </w:rPr>
        <w:t xml:space="preserve"> της Αθήνας και της Θεσσαλονίκης.</w:t>
      </w:r>
    </w:p>
    <w:p w14:paraId="0715B490" w14:textId="77777777" w:rsidR="006222AF" w:rsidRDefault="006453C1">
      <w:pPr>
        <w:spacing w:after="0" w:line="600" w:lineRule="auto"/>
        <w:ind w:firstLine="709"/>
        <w:jc w:val="both"/>
        <w:rPr>
          <w:rFonts w:eastAsia="Times New Roman"/>
          <w:szCs w:val="24"/>
        </w:rPr>
      </w:pPr>
      <w:r>
        <w:rPr>
          <w:rFonts w:eastAsia="Times New Roman"/>
          <w:szCs w:val="24"/>
        </w:rPr>
        <w:t xml:space="preserve">Υποτιμήθηκε το γεγονός ότι με την ψήφιση αυτού του νομοσχεδίου η </w:t>
      </w:r>
      <w:r>
        <w:rPr>
          <w:rFonts w:eastAsia="Times New Roman"/>
          <w:szCs w:val="24"/>
        </w:rPr>
        <w:t>α</w:t>
      </w:r>
      <w:r>
        <w:rPr>
          <w:rFonts w:eastAsia="Times New Roman"/>
          <w:szCs w:val="24"/>
        </w:rPr>
        <w:t>υτοδιοίκηση βγαίνει με περισσότερα εργαλεία στα χέρια της για να ασκήσει πολιτική</w:t>
      </w:r>
      <w:r>
        <w:rPr>
          <w:rFonts w:eastAsia="Times New Roman"/>
          <w:szCs w:val="24"/>
        </w:rPr>
        <w:t>,</w:t>
      </w:r>
      <w:r>
        <w:rPr>
          <w:rFonts w:eastAsia="Times New Roman"/>
          <w:szCs w:val="24"/>
        </w:rPr>
        <w:t xml:space="preserve"> είτε με τη δυνατότητα να κάνει προγραμματικές συμβάσεις με άλλους φορείς </w:t>
      </w:r>
      <w:r>
        <w:rPr>
          <w:rFonts w:eastAsia="Times New Roman"/>
          <w:szCs w:val="24"/>
        </w:rPr>
        <w:t>του δημοσίου, ένα πάγιο αίτημα, έτσι ώστε να μπορεί να ξεπεράσει εκείνες τις περιπτώσεις της υποστελέχωσης και της ανεπάρκειας στις τεχνικές της υπηρεσίες, είτε με την ενδυνάμωση της ΕΕΤΑΑ και της ΜΟΔ είτε με τη δυνατότητα διαμόρφωσης δικτύων σε διαδημοτικ</w:t>
      </w:r>
      <w:r>
        <w:rPr>
          <w:rFonts w:eastAsia="Times New Roman"/>
          <w:szCs w:val="24"/>
        </w:rPr>
        <w:t>ό επίπεδο των τεχνικών υπηρεσιών</w:t>
      </w:r>
      <w:r>
        <w:rPr>
          <w:rFonts w:eastAsia="Times New Roman"/>
          <w:szCs w:val="24"/>
        </w:rPr>
        <w:t>,</w:t>
      </w:r>
      <w:r>
        <w:rPr>
          <w:rFonts w:eastAsia="Times New Roman"/>
          <w:szCs w:val="24"/>
        </w:rPr>
        <w:t xml:space="preserve"> για να βοηθήσουν να υλοποιηθούν συγκεκριμένα έργα. Αυτές οι διατάξεις είναι πολύ κρίσιμες για την καθημερινότητα των δήμων, μιας και έγινε μεγάλος λόγος γι’ αυτή την καθημερινότητα. </w:t>
      </w:r>
    </w:p>
    <w:p w14:paraId="0715B491" w14:textId="77777777" w:rsidR="006222AF" w:rsidRDefault="006453C1">
      <w:pPr>
        <w:spacing w:after="0" w:line="600" w:lineRule="auto"/>
        <w:ind w:firstLine="709"/>
        <w:jc w:val="both"/>
        <w:rPr>
          <w:rFonts w:eastAsia="Times New Roman"/>
          <w:szCs w:val="24"/>
        </w:rPr>
      </w:pPr>
      <w:r>
        <w:rPr>
          <w:rFonts w:eastAsia="Times New Roman"/>
          <w:szCs w:val="24"/>
        </w:rPr>
        <w:t>Έγινε προσπάθεια</w:t>
      </w:r>
      <w:r>
        <w:rPr>
          <w:rFonts w:eastAsia="Times New Roman"/>
          <w:szCs w:val="24"/>
        </w:rPr>
        <w:t xml:space="preserve"> να διαστρεβλωθεί τελεί</w:t>
      </w:r>
      <w:r>
        <w:rPr>
          <w:rFonts w:eastAsia="Times New Roman"/>
          <w:szCs w:val="24"/>
        </w:rPr>
        <w:t>ως το μεγάλο, το αποφασιστικό</w:t>
      </w:r>
      <w:r>
        <w:rPr>
          <w:rFonts w:eastAsia="Times New Roman"/>
          <w:szCs w:val="24"/>
        </w:rPr>
        <w:t>,</w:t>
      </w:r>
      <w:r>
        <w:rPr>
          <w:rFonts w:eastAsia="Times New Roman"/>
          <w:szCs w:val="24"/>
        </w:rPr>
        <w:t xml:space="preserve"> βήμα, ένα πρώτο βήμα για να ξαναδούμε το </w:t>
      </w:r>
      <w:r>
        <w:rPr>
          <w:rFonts w:eastAsia="Times New Roman"/>
          <w:szCs w:val="24"/>
        </w:rPr>
        <w:lastRenderedPageBreak/>
        <w:t xml:space="preserve">θέμα της σχέσης κεντρικής εξουσίας και </w:t>
      </w:r>
      <w:r>
        <w:rPr>
          <w:rFonts w:eastAsia="Times New Roman"/>
          <w:szCs w:val="24"/>
        </w:rPr>
        <w:t>α</w:t>
      </w:r>
      <w:r>
        <w:rPr>
          <w:rFonts w:eastAsia="Times New Roman"/>
          <w:szCs w:val="24"/>
        </w:rPr>
        <w:t xml:space="preserve">υτοδιοίκησης </w:t>
      </w:r>
      <w:r>
        <w:rPr>
          <w:rFonts w:eastAsia="Times New Roman"/>
          <w:szCs w:val="24"/>
        </w:rPr>
        <w:t>Α΄</w:t>
      </w:r>
      <w:r>
        <w:rPr>
          <w:rFonts w:eastAsia="Times New Roman"/>
          <w:szCs w:val="24"/>
        </w:rPr>
        <w:t xml:space="preserve"> και </w:t>
      </w:r>
      <w:r>
        <w:rPr>
          <w:rFonts w:eastAsia="Times New Roman"/>
          <w:szCs w:val="24"/>
        </w:rPr>
        <w:t>Β΄</w:t>
      </w:r>
      <w:r>
        <w:rPr>
          <w:rFonts w:eastAsia="Times New Roman"/>
          <w:szCs w:val="24"/>
        </w:rPr>
        <w:t xml:space="preserve"> βαθμού, που είναι η συγκρότηση του </w:t>
      </w:r>
      <w:r>
        <w:rPr>
          <w:rFonts w:eastAsia="Times New Roman"/>
          <w:szCs w:val="24"/>
        </w:rPr>
        <w:t>ε</w:t>
      </w:r>
      <w:r>
        <w:rPr>
          <w:rFonts w:eastAsia="Times New Roman"/>
          <w:szCs w:val="24"/>
        </w:rPr>
        <w:t xml:space="preserve">πόπτη </w:t>
      </w:r>
      <w:r>
        <w:rPr>
          <w:rFonts w:eastAsia="Times New Roman"/>
          <w:szCs w:val="24"/>
        </w:rPr>
        <w:t>ν</w:t>
      </w:r>
      <w:r>
        <w:rPr>
          <w:rFonts w:eastAsia="Times New Roman"/>
          <w:szCs w:val="24"/>
        </w:rPr>
        <w:t>ομιμότητας. Και αυτό αποτελούσε αίτημα. Αγνοήθηκε τελείως το γεγονός ότι δίνετ</w:t>
      </w:r>
      <w:r>
        <w:rPr>
          <w:rFonts w:eastAsia="Times New Roman"/>
          <w:szCs w:val="24"/>
        </w:rPr>
        <w:t>αι η δυνατότητα στους δήμους μ’ έναν πιο ευέλικτο τρόπο να ασκήσουν πολιτική σε σχέση με τα δημοτικά τους τέλη. Έχει αυξηθεί η κλίμακα. Υπάρχουν νέες δυνατότητες. Τώρα πλέον μπορούν οι δήμοι να ασκούν αυτό το αντίστοιχο πεδίο δράσης με έναν πιο αποτελεσματ</w:t>
      </w:r>
      <w:r>
        <w:rPr>
          <w:rFonts w:eastAsia="Times New Roman"/>
          <w:szCs w:val="24"/>
        </w:rPr>
        <w:t>ικό τρόπο.</w:t>
      </w:r>
    </w:p>
    <w:p w14:paraId="0715B492" w14:textId="77777777" w:rsidR="006222AF" w:rsidRDefault="006453C1">
      <w:pPr>
        <w:spacing w:after="0" w:line="600" w:lineRule="auto"/>
        <w:ind w:firstLine="709"/>
        <w:jc w:val="both"/>
        <w:rPr>
          <w:rFonts w:eastAsia="Times New Roman"/>
          <w:szCs w:val="24"/>
        </w:rPr>
      </w:pPr>
      <w:r>
        <w:rPr>
          <w:rFonts w:eastAsia="Times New Roman"/>
          <w:szCs w:val="24"/>
        </w:rPr>
        <w:t>Κυρίες και κύριοι συνάδελφοι, προφανώς και η συζήτηση περιστράφηκε στα θέματα της δημοκρατίας. Εδώ αναδείχθηκαν δύο βασικές διαφορετικές αντιλήψεις, πρώτα απ’ όλα μία που σχετίζεται με τους ίδιους τους όρους αναπαραγωγής του πολιτικού συστήματος. Με λυσσαλ</w:t>
      </w:r>
      <w:r>
        <w:rPr>
          <w:rFonts w:eastAsia="Times New Roman"/>
          <w:szCs w:val="24"/>
        </w:rPr>
        <w:t xml:space="preserve">έο τρόπο χτυπήθηκε η απλή αναλογική. Πέραν όλων των άλλων, δίνει τη δυνατότητα στην ίδια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στις τοπικές κοινωνίες κατ’ επέκταση να χειραφετηθούν και να σπάσει αυτός ο κρίκος της αλυσίδας που διασυνδέει την αναπαραγωγή του κεντρικού π</w:t>
      </w:r>
      <w:r>
        <w:rPr>
          <w:rFonts w:eastAsia="Times New Roman"/>
          <w:szCs w:val="24"/>
        </w:rPr>
        <w:t xml:space="preserve">ολιτικού κατεστημένου από 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μέχρι την κεντρική πολιτική σκηνή. Αυτό δεν μπορείτε να το χωνέψετε. Αυτό, όμως, </w:t>
      </w:r>
      <w:r>
        <w:rPr>
          <w:rFonts w:eastAsia="Times New Roman"/>
          <w:szCs w:val="24"/>
        </w:rPr>
        <w:lastRenderedPageBreak/>
        <w:t xml:space="preserve">είναι απελευθερωτικό. Αυτό δίνει χώρο στην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υτοδιοίκηση, δίνει νέες δυνατότητες, δίνει νέα πνοή.</w:t>
      </w:r>
    </w:p>
    <w:p w14:paraId="0715B493" w14:textId="77777777" w:rsidR="006222AF" w:rsidRDefault="006453C1">
      <w:pPr>
        <w:spacing w:after="0" w:line="600" w:lineRule="auto"/>
        <w:ind w:firstLine="709"/>
        <w:jc w:val="both"/>
        <w:rPr>
          <w:rFonts w:eastAsia="Times New Roman"/>
          <w:szCs w:val="24"/>
        </w:rPr>
      </w:pPr>
      <w:r>
        <w:rPr>
          <w:rFonts w:eastAsia="Times New Roman"/>
          <w:szCs w:val="24"/>
        </w:rPr>
        <w:t>Υποτιμήσατε το θέμα τ</w:t>
      </w:r>
      <w:r>
        <w:rPr>
          <w:rFonts w:eastAsia="Times New Roman"/>
          <w:szCs w:val="24"/>
        </w:rPr>
        <w:t>ης ισοτιμίας της ψήφου. Υποτιμήσατε την ανάγκη να υπάρχει μια αντιπροσωπευτική καταγραφή των πραγματικών συσχετισμών και θέσατε διλήμματα επικίνδυνα, όπως αποτελεσματικότητα ή δημοκρατία. Για σκεφτείτε, όμως, και άλλα διλήμματα που κατά καιρούς ακούμε</w:t>
      </w:r>
      <w:r w:rsidRPr="002E41BA">
        <w:rPr>
          <w:rFonts w:eastAsia="Times New Roman"/>
          <w:szCs w:val="24"/>
        </w:rPr>
        <w:t xml:space="preserve">: </w:t>
      </w:r>
      <w:r>
        <w:rPr>
          <w:rFonts w:eastAsia="Times New Roman"/>
          <w:szCs w:val="24"/>
        </w:rPr>
        <w:t>Δημ</w:t>
      </w:r>
      <w:r>
        <w:rPr>
          <w:rFonts w:eastAsia="Times New Roman"/>
          <w:szCs w:val="24"/>
        </w:rPr>
        <w:t>οκρατία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οικονομική ανάπτυξη. Είναι ολισθηρός αυτός ο δρόμος, διότι τελικά οδηγεί σε μια περιορισμένη αντίληψη δημοκρατίας, οδηγεί σε ολοκληρωτικές προσεγγίσεις.</w:t>
      </w:r>
    </w:p>
    <w:p w14:paraId="0715B494" w14:textId="77777777" w:rsidR="006222AF" w:rsidRDefault="006453C1">
      <w:pPr>
        <w:spacing w:after="0" w:line="600" w:lineRule="auto"/>
        <w:ind w:firstLine="709"/>
        <w:jc w:val="both"/>
        <w:rPr>
          <w:rFonts w:eastAsia="Times New Roman"/>
          <w:szCs w:val="24"/>
        </w:rPr>
      </w:pPr>
      <w:r>
        <w:rPr>
          <w:rFonts w:eastAsia="Times New Roman"/>
          <w:szCs w:val="24"/>
        </w:rPr>
        <w:t>Με αυτή την έννοια, λοιπόν, η καθιέρωση της απλής αναλογικής είναι μια βαθιά δημοκρατική τομή</w:t>
      </w:r>
      <w:r>
        <w:rPr>
          <w:rFonts w:eastAsia="Times New Roman"/>
          <w:szCs w:val="24"/>
        </w:rPr>
        <w:t xml:space="preserve"> και είναι τιμή για την Κυβέρνησή μας που συνδέει το όνομά της με ένα αίτημα δεκαετιών.</w:t>
      </w:r>
    </w:p>
    <w:p w14:paraId="0715B495" w14:textId="77777777" w:rsidR="006222AF" w:rsidRDefault="006453C1">
      <w:pPr>
        <w:spacing w:after="0" w:line="600" w:lineRule="auto"/>
        <w:ind w:firstLine="709"/>
        <w:jc w:val="center"/>
        <w:rPr>
          <w:rFonts w:eastAsia="Times New Roman"/>
          <w:szCs w:val="24"/>
        </w:rPr>
      </w:pPr>
      <w:r>
        <w:rPr>
          <w:rFonts w:eastAsia="Times New Roman"/>
          <w:szCs w:val="24"/>
        </w:rPr>
        <w:t>(Χειροκροτήματα από την πτέρυγα του ΣΥΡΙΖΑ)</w:t>
      </w:r>
    </w:p>
    <w:p w14:paraId="0715B496" w14:textId="77777777" w:rsidR="006222AF" w:rsidRDefault="006453C1">
      <w:pPr>
        <w:spacing w:after="0" w:line="600" w:lineRule="auto"/>
        <w:ind w:firstLine="709"/>
        <w:jc w:val="both"/>
        <w:rPr>
          <w:rFonts w:eastAsia="Times New Roman"/>
          <w:szCs w:val="24"/>
        </w:rPr>
      </w:pPr>
      <w:r>
        <w:rPr>
          <w:rFonts w:eastAsia="Times New Roman"/>
          <w:szCs w:val="24"/>
        </w:rPr>
        <w:t>Μου προκαλεί εντύπωση η τοποθέτηση συναδέλφων. Δεν μιλάω για τους συναδέλφους της Νέας Δημοκρατίας. Αυτοί έχουν τις αποστάσε</w:t>
      </w:r>
      <w:r>
        <w:rPr>
          <w:rFonts w:eastAsia="Times New Roman"/>
          <w:szCs w:val="24"/>
        </w:rPr>
        <w:t xml:space="preserve">ις τους απ’ αυτή την αντίληψη. Διακατέχονται </w:t>
      </w:r>
      <w:r>
        <w:rPr>
          <w:rFonts w:eastAsia="Times New Roman"/>
          <w:szCs w:val="24"/>
        </w:rPr>
        <w:lastRenderedPageBreak/>
        <w:t>από έναν ιδιότυπο παλαιό κρατισμό. Αναδείχθηκε αυτό στη συζήτηση. Δεν είναι τυχαίο ότι δεν βρήκαν να απαντήσουν στην κριτική που δέχθηκαν ότι δεν έχουν φέρει μία μεταρρυθμιστική πρόταση μετά το ’74. Δεν ψέλλισαν</w:t>
      </w:r>
      <w:r>
        <w:rPr>
          <w:rFonts w:eastAsia="Times New Roman"/>
          <w:szCs w:val="24"/>
        </w:rPr>
        <w:t xml:space="preserve"> τίποτα.</w:t>
      </w:r>
    </w:p>
    <w:p w14:paraId="0715B497" w14:textId="77777777" w:rsidR="006222AF" w:rsidRDefault="006453C1">
      <w:pPr>
        <w:spacing w:after="0" w:line="600" w:lineRule="auto"/>
        <w:ind w:firstLine="709"/>
        <w:jc w:val="both"/>
        <w:rPr>
          <w:rFonts w:eastAsia="Times New Roman"/>
          <w:szCs w:val="24"/>
        </w:rPr>
      </w:pPr>
      <w:r>
        <w:rPr>
          <w:rFonts w:eastAsia="Times New Roman"/>
          <w:szCs w:val="24"/>
        </w:rPr>
        <w:t xml:space="preserve">Μου έκανε εντύπωση η τοποθέτηση των συναδέλφων από το Κίνημα Αλλαγής, όταν είναι γνωστό ότι αυτός ο χώρος παγίως ήταν υπέρ της απλής αναλογικής. </w:t>
      </w:r>
    </w:p>
    <w:p w14:paraId="0715B498" w14:textId="77777777" w:rsidR="006222AF" w:rsidRDefault="006453C1">
      <w:pPr>
        <w:spacing w:after="0" w:line="600" w:lineRule="auto"/>
        <w:ind w:firstLine="709"/>
        <w:jc w:val="both"/>
        <w:rPr>
          <w:rFonts w:eastAsia="Times New Roman" w:cs="Times New Roman"/>
          <w:szCs w:val="24"/>
        </w:rPr>
      </w:pPr>
      <w:r>
        <w:rPr>
          <w:rFonts w:eastAsia="Times New Roman"/>
          <w:szCs w:val="24"/>
        </w:rPr>
        <w:t xml:space="preserve">Δεν υπάρχει μεγάλη αυτοδιοικητική προσωπικότητα από την Αριστερά, από τον ευρύτερο προοδευτικό χώρο, </w:t>
      </w:r>
      <w:r>
        <w:rPr>
          <w:rFonts w:eastAsia="Times New Roman"/>
          <w:szCs w:val="24"/>
        </w:rPr>
        <w:t>που να μην είχε αγωνιστεί για την καθιέρωση της απλής αναλογικής, κύριε Κουτσούκο, που είναι και σύστημα μέσα από το οποίο εσείς προσωπικά αναδειχθήκατε από τα σωματεία, διότι κι εκεί ήταν τομή</w:t>
      </w:r>
      <w:r>
        <w:rPr>
          <w:rFonts w:eastAsia="Times New Roman"/>
          <w:szCs w:val="24"/>
        </w:rPr>
        <w:t>,</w:t>
      </w:r>
      <w:r>
        <w:rPr>
          <w:rFonts w:eastAsia="Times New Roman"/>
          <w:szCs w:val="24"/>
        </w:rPr>
        <w:t xml:space="preserve"> όταν εγκαθιδρύθηκε η απλή αναλογική στη λειτουργία των συνεργ</w:t>
      </w:r>
      <w:r>
        <w:rPr>
          <w:rFonts w:eastAsia="Times New Roman"/>
          <w:szCs w:val="24"/>
        </w:rPr>
        <w:t xml:space="preserve">ατικών συνδικάτων. </w:t>
      </w:r>
      <w:r>
        <w:rPr>
          <w:rFonts w:eastAsia="Times New Roman" w:cs="Times New Roman"/>
          <w:szCs w:val="24"/>
        </w:rPr>
        <w:t xml:space="preserve">Προφανώς η μετάλλαξη είναι μεγάλη. Σε αυτό ήσασταν απόλυτα σαφής. </w:t>
      </w:r>
    </w:p>
    <w:p w14:paraId="0715B499" w14:textId="77777777" w:rsidR="006222AF" w:rsidRDefault="006453C1">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το νομοσχέδιο αυτό έρχεται σαν συνέχεια διάφορων άλλων πρωτοβουλιών που έχει πάρει </w:t>
      </w:r>
      <w:r w:rsidRPr="00431C92">
        <w:rPr>
          <w:rFonts w:eastAsia="Times New Roman" w:cs="Times New Roman"/>
          <w:szCs w:val="24"/>
        </w:rPr>
        <w:t xml:space="preserve">η </w:t>
      </w:r>
      <w:r>
        <w:rPr>
          <w:rFonts w:eastAsia="Times New Roman" w:cs="Times New Roman"/>
          <w:szCs w:val="24"/>
        </w:rPr>
        <w:t>Κ</w:t>
      </w:r>
      <w:r w:rsidRPr="00431C92">
        <w:rPr>
          <w:rFonts w:eastAsia="Times New Roman" w:cs="Times New Roman"/>
          <w:szCs w:val="24"/>
        </w:rPr>
        <w:t>υβέρνησ</w:t>
      </w:r>
      <w:r>
        <w:rPr>
          <w:rFonts w:eastAsia="Times New Roman" w:cs="Times New Roman"/>
          <w:szCs w:val="24"/>
        </w:rPr>
        <w:t>ή</w:t>
      </w:r>
      <w:r w:rsidRPr="00431C92">
        <w:rPr>
          <w:rFonts w:eastAsia="Times New Roman" w:cs="Times New Roman"/>
          <w:szCs w:val="24"/>
        </w:rPr>
        <w:t xml:space="preserve"> </w:t>
      </w:r>
      <w:r>
        <w:rPr>
          <w:rFonts w:eastAsia="Times New Roman" w:cs="Times New Roman"/>
          <w:szCs w:val="24"/>
        </w:rPr>
        <w:t>μας.</w:t>
      </w:r>
      <w:r w:rsidRPr="00431C92">
        <w:rPr>
          <w:rFonts w:eastAsia="Times New Roman" w:cs="Times New Roman"/>
          <w:szCs w:val="24"/>
        </w:rPr>
        <w:t xml:space="preserve"> </w:t>
      </w:r>
      <w:r>
        <w:rPr>
          <w:rFonts w:eastAsia="Times New Roman" w:cs="Times New Roman"/>
          <w:szCs w:val="24"/>
        </w:rPr>
        <w:t>Συμπίπτει με τη</w:t>
      </w:r>
      <w:r>
        <w:rPr>
          <w:rFonts w:eastAsia="Times New Roman" w:cs="Times New Roman"/>
          <w:szCs w:val="24"/>
        </w:rPr>
        <w:t>ν</w:t>
      </w:r>
      <w:r>
        <w:rPr>
          <w:rFonts w:eastAsia="Times New Roman" w:cs="Times New Roman"/>
          <w:szCs w:val="24"/>
        </w:rPr>
        <w:t xml:space="preserve"> έξοδο της χώρας </w:t>
      </w:r>
      <w:r w:rsidRPr="00431C92">
        <w:rPr>
          <w:rFonts w:eastAsia="Times New Roman" w:cs="Times New Roman"/>
          <w:szCs w:val="24"/>
        </w:rPr>
        <w:t xml:space="preserve">από τα </w:t>
      </w:r>
      <w:r w:rsidRPr="00431C92">
        <w:rPr>
          <w:rFonts w:eastAsia="Times New Roman" w:cs="Times New Roman"/>
          <w:szCs w:val="24"/>
        </w:rPr>
        <w:t>προγράμματα</w:t>
      </w:r>
      <w:r>
        <w:rPr>
          <w:rFonts w:eastAsia="Times New Roman" w:cs="Times New Roman"/>
          <w:szCs w:val="24"/>
        </w:rPr>
        <w:t>.</w:t>
      </w:r>
      <w:r w:rsidRPr="00431C92">
        <w:rPr>
          <w:rFonts w:eastAsia="Times New Roman" w:cs="Times New Roman"/>
          <w:szCs w:val="24"/>
        </w:rPr>
        <w:t xml:space="preserve"> </w:t>
      </w:r>
      <w:r>
        <w:rPr>
          <w:rFonts w:eastAsia="Times New Roman" w:cs="Times New Roman"/>
          <w:szCs w:val="24"/>
        </w:rPr>
        <w:t xml:space="preserve">Η ανάταξη </w:t>
      </w:r>
      <w:r w:rsidRPr="00431C92">
        <w:rPr>
          <w:rFonts w:eastAsia="Times New Roman" w:cs="Times New Roman"/>
          <w:szCs w:val="24"/>
        </w:rPr>
        <w:t xml:space="preserve">της οικονομίας είναι </w:t>
      </w:r>
      <w:r>
        <w:rPr>
          <w:rFonts w:eastAsia="Times New Roman" w:cs="Times New Roman"/>
          <w:szCs w:val="24"/>
        </w:rPr>
        <w:t>μια</w:t>
      </w:r>
      <w:r w:rsidRPr="00431C92">
        <w:rPr>
          <w:rFonts w:eastAsia="Times New Roman" w:cs="Times New Roman"/>
          <w:szCs w:val="24"/>
        </w:rPr>
        <w:t xml:space="preserve"> πραγματικότητα</w:t>
      </w:r>
      <w:r>
        <w:rPr>
          <w:rFonts w:eastAsia="Times New Roman" w:cs="Times New Roman"/>
          <w:szCs w:val="24"/>
        </w:rPr>
        <w:t xml:space="preserve"> η </w:t>
      </w:r>
      <w:r>
        <w:rPr>
          <w:rFonts w:eastAsia="Times New Roman" w:cs="Times New Roman"/>
          <w:szCs w:val="24"/>
        </w:rPr>
        <w:lastRenderedPageBreak/>
        <w:t>οποία</w:t>
      </w:r>
      <w:r w:rsidRPr="00431C92">
        <w:rPr>
          <w:rFonts w:eastAsia="Times New Roman" w:cs="Times New Roman"/>
          <w:szCs w:val="24"/>
        </w:rPr>
        <w:t xml:space="preserve"> δεν βασίζεται μόνο </w:t>
      </w:r>
      <w:r>
        <w:rPr>
          <w:rFonts w:eastAsia="Times New Roman" w:cs="Times New Roman"/>
          <w:szCs w:val="24"/>
        </w:rPr>
        <w:t>στην τυπική λήξη του προγράμματος,</w:t>
      </w:r>
      <w:r w:rsidRPr="00431C92">
        <w:rPr>
          <w:rFonts w:eastAsia="Times New Roman" w:cs="Times New Roman"/>
          <w:szCs w:val="24"/>
        </w:rPr>
        <w:t xml:space="preserve"> αλλά στο γεγονός </w:t>
      </w:r>
      <w:r>
        <w:rPr>
          <w:rFonts w:eastAsia="Times New Roman" w:cs="Times New Roman"/>
          <w:szCs w:val="24"/>
        </w:rPr>
        <w:t xml:space="preserve">σήμερα </w:t>
      </w:r>
      <w:r w:rsidRPr="00431C92">
        <w:rPr>
          <w:rFonts w:eastAsia="Times New Roman" w:cs="Times New Roman"/>
          <w:szCs w:val="24"/>
        </w:rPr>
        <w:t>ότι μπορούμε να μιλάμε με συγκεκριμένα στοιχεία που το πιστοποιούν</w:t>
      </w:r>
      <w:r>
        <w:rPr>
          <w:rFonts w:eastAsia="Times New Roman" w:cs="Times New Roman"/>
          <w:szCs w:val="24"/>
        </w:rPr>
        <w:t>:</w:t>
      </w:r>
      <w:r w:rsidRPr="00431C92">
        <w:rPr>
          <w:rFonts w:eastAsia="Times New Roman" w:cs="Times New Roman"/>
          <w:szCs w:val="24"/>
        </w:rPr>
        <w:t xml:space="preserve"> την αύξηση των εξαγωγών</w:t>
      </w:r>
      <w:r>
        <w:rPr>
          <w:rFonts w:eastAsia="Times New Roman" w:cs="Times New Roman"/>
          <w:szCs w:val="24"/>
        </w:rPr>
        <w:t>,</w:t>
      </w:r>
      <w:r w:rsidRPr="00431C92">
        <w:rPr>
          <w:rFonts w:eastAsia="Times New Roman" w:cs="Times New Roman"/>
          <w:szCs w:val="24"/>
        </w:rPr>
        <w:t xml:space="preserve"> τους</w:t>
      </w:r>
      <w:r>
        <w:rPr>
          <w:rFonts w:eastAsia="Times New Roman" w:cs="Times New Roman"/>
          <w:szCs w:val="24"/>
        </w:rPr>
        <w:t xml:space="preserve"> ρυθμούς α</w:t>
      </w:r>
      <w:r>
        <w:rPr>
          <w:rFonts w:eastAsia="Times New Roman" w:cs="Times New Roman"/>
          <w:szCs w:val="24"/>
        </w:rPr>
        <w:t xml:space="preserve">νάπτυξης πάνω από 2% </w:t>
      </w:r>
      <w:r w:rsidRPr="00431C92">
        <w:rPr>
          <w:rFonts w:eastAsia="Times New Roman" w:cs="Times New Roman"/>
          <w:szCs w:val="24"/>
        </w:rPr>
        <w:t>την τρέχουσα χρονιά</w:t>
      </w:r>
      <w:r>
        <w:rPr>
          <w:rFonts w:eastAsia="Times New Roman" w:cs="Times New Roman"/>
          <w:szCs w:val="24"/>
        </w:rPr>
        <w:t>,</w:t>
      </w:r>
      <w:r w:rsidRPr="00431C92">
        <w:rPr>
          <w:rFonts w:eastAsia="Times New Roman" w:cs="Times New Roman"/>
          <w:szCs w:val="24"/>
        </w:rPr>
        <w:t xml:space="preserve"> την αποκλιμάκωση της ανεργίας</w:t>
      </w:r>
      <w:r>
        <w:rPr>
          <w:rFonts w:eastAsia="Times New Roman" w:cs="Times New Roman"/>
          <w:szCs w:val="24"/>
        </w:rPr>
        <w:t>,</w:t>
      </w:r>
      <w:r w:rsidRPr="00431C92">
        <w:rPr>
          <w:rFonts w:eastAsia="Times New Roman" w:cs="Times New Roman"/>
          <w:szCs w:val="24"/>
        </w:rPr>
        <w:t xml:space="preserve"> τις θετικές εκτιμήσεις των διεθνών οίκων</w:t>
      </w:r>
      <w:r>
        <w:rPr>
          <w:rFonts w:eastAsia="Times New Roman" w:cs="Times New Roman"/>
          <w:szCs w:val="24"/>
        </w:rPr>
        <w:t xml:space="preserve"> και την αναβάθμιση της </w:t>
      </w:r>
      <w:r w:rsidRPr="00431C92">
        <w:rPr>
          <w:rFonts w:eastAsia="Times New Roman" w:cs="Times New Roman"/>
          <w:szCs w:val="24"/>
        </w:rPr>
        <w:t xml:space="preserve">οικονομίας </w:t>
      </w:r>
      <w:r>
        <w:rPr>
          <w:rFonts w:eastAsia="Times New Roman" w:cs="Times New Roman"/>
          <w:szCs w:val="24"/>
        </w:rPr>
        <w:t>μας,</w:t>
      </w:r>
      <w:r w:rsidRPr="00431C92">
        <w:rPr>
          <w:rFonts w:eastAsia="Times New Roman" w:cs="Times New Roman"/>
          <w:szCs w:val="24"/>
        </w:rPr>
        <w:t xml:space="preserve"> τη δυνατότητα να δανειζόμαστε </w:t>
      </w:r>
      <w:r>
        <w:rPr>
          <w:rFonts w:eastAsia="Times New Roman" w:cs="Times New Roman"/>
          <w:szCs w:val="24"/>
        </w:rPr>
        <w:t xml:space="preserve">όπως οι άλλες </w:t>
      </w:r>
      <w:r w:rsidRPr="00431C92">
        <w:rPr>
          <w:rFonts w:eastAsia="Times New Roman" w:cs="Times New Roman"/>
          <w:szCs w:val="24"/>
        </w:rPr>
        <w:t>οικονομίας</w:t>
      </w:r>
      <w:r>
        <w:rPr>
          <w:rFonts w:eastAsia="Times New Roman" w:cs="Times New Roman"/>
          <w:szCs w:val="24"/>
        </w:rPr>
        <w:t xml:space="preserve"> από τις</w:t>
      </w:r>
      <w:r w:rsidRPr="00431C92">
        <w:rPr>
          <w:rFonts w:eastAsia="Times New Roman" w:cs="Times New Roman"/>
          <w:szCs w:val="24"/>
        </w:rPr>
        <w:t xml:space="preserve"> διεθνείς αγορές</w:t>
      </w:r>
      <w:r>
        <w:rPr>
          <w:rFonts w:eastAsia="Times New Roman" w:cs="Times New Roman"/>
          <w:szCs w:val="24"/>
        </w:rPr>
        <w:t>. Όλα αυτά δεν είναι</w:t>
      </w:r>
      <w:r w:rsidRPr="00431C92">
        <w:rPr>
          <w:rFonts w:eastAsia="Times New Roman" w:cs="Times New Roman"/>
          <w:szCs w:val="24"/>
        </w:rPr>
        <w:t xml:space="preserve"> κάπο</w:t>
      </w:r>
      <w:r w:rsidRPr="00431C92">
        <w:rPr>
          <w:rFonts w:eastAsia="Times New Roman" w:cs="Times New Roman"/>
          <w:szCs w:val="24"/>
        </w:rPr>
        <w:t>ι</w:t>
      </w:r>
      <w:r>
        <w:rPr>
          <w:rFonts w:eastAsia="Times New Roman" w:cs="Times New Roman"/>
          <w:szCs w:val="24"/>
        </w:rPr>
        <w:t xml:space="preserve">ες </w:t>
      </w:r>
      <w:r w:rsidRPr="00431C92">
        <w:rPr>
          <w:rFonts w:eastAsia="Times New Roman" w:cs="Times New Roman"/>
          <w:szCs w:val="24"/>
        </w:rPr>
        <w:t>παρατηρήσεις</w:t>
      </w:r>
      <w:r>
        <w:rPr>
          <w:rFonts w:eastAsia="Times New Roman" w:cs="Times New Roman"/>
          <w:szCs w:val="24"/>
        </w:rPr>
        <w:t>; Δεν εί</w:t>
      </w:r>
      <w:r>
        <w:rPr>
          <w:rFonts w:eastAsia="Times New Roman" w:cs="Times New Roman"/>
          <w:szCs w:val="24"/>
        </w:rPr>
        <w:t>ν</w:t>
      </w:r>
      <w:r>
        <w:rPr>
          <w:rFonts w:eastAsia="Times New Roman" w:cs="Times New Roman"/>
          <w:szCs w:val="24"/>
        </w:rPr>
        <w:t xml:space="preserve">αι αμελητέα. Προσδιορίζουν ακριβώς το νέο έδαφος μέσα στο οποίο </w:t>
      </w:r>
      <w:r w:rsidRPr="00431C92">
        <w:rPr>
          <w:rFonts w:eastAsia="Times New Roman" w:cs="Times New Roman"/>
          <w:szCs w:val="24"/>
        </w:rPr>
        <w:t>θα κληθούμε να συνεχίσουμε από την επόμενη μέρα</w:t>
      </w:r>
      <w:r>
        <w:rPr>
          <w:rFonts w:eastAsia="Times New Roman" w:cs="Times New Roman"/>
          <w:szCs w:val="24"/>
        </w:rPr>
        <w:t xml:space="preserve">. </w:t>
      </w:r>
    </w:p>
    <w:p w14:paraId="0715B49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Εδώ έχει μεγάλη </w:t>
      </w:r>
      <w:r w:rsidRPr="00431C92">
        <w:rPr>
          <w:rFonts w:eastAsia="Times New Roman" w:cs="Times New Roman"/>
          <w:szCs w:val="24"/>
        </w:rPr>
        <w:t xml:space="preserve">σημασία να δει κανείς ποιος </w:t>
      </w:r>
      <w:r>
        <w:rPr>
          <w:rFonts w:eastAsia="Times New Roman" w:cs="Times New Roman"/>
          <w:szCs w:val="24"/>
        </w:rPr>
        <w:t xml:space="preserve">θα είναι </w:t>
      </w:r>
      <w:r w:rsidRPr="00431C92">
        <w:rPr>
          <w:rFonts w:eastAsia="Times New Roman" w:cs="Times New Roman"/>
          <w:szCs w:val="24"/>
        </w:rPr>
        <w:t>ο ρόλος της τοπικής αυτοδιοίκησης σε αυτή τη νέα φάση που μπαίνε</w:t>
      </w:r>
      <w:r w:rsidRPr="00431C92">
        <w:rPr>
          <w:rFonts w:eastAsia="Times New Roman" w:cs="Times New Roman"/>
          <w:szCs w:val="24"/>
        </w:rPr>
        <w:t>ι η χώρα</w:t>
      </w:r>
      <w:r>
        <w:rPr>
          <w:rFonts w:eastAsia="Times New Roman" w:cs="Times New Roman"/>
          <w:szCs w:val="24"/>
        </w:rPr>
        <w:t>. Γιατί εδώ πραγματικά</w:t>
      </w:r>
      <w:r w:rsidRPr="00431C92">
        <w:rPr>
          <w:rFonts w:eastAsia="Times New Roman" w:cs="Times New Roman"/>
          <w:szCs w:val="24"/>
        </w:rPr>
        <w:t xml:space="preserve"> πάλι αντιπαλεύουν </w:t>
      </w:r>
      <w:r>
        <w:rPr>
          <w:rFonts w:eastAsia="Times New Roman" w:cs="Times New Roman"/>
          <w:szCs w:val="24"/>
        </w:rPr>
        <w:t>δύο διαφορετικές αντιλήψεις</w:t>
      </w:r>
      <w:r w:rsidRPr="008E3874">
        <w:rPr>
          <w:rFonts w:eastAsia="Times New Roman" w:cs="Times New Roman"/>
          <w:szCs w:val="24"/>
        </w:rPr>
        <w:t>. Η</w:t>
      </w:r>
      <w:r>
        <w:rPr>
          <w:rFonts w:eastAsia="Times New Roman" w:cs="Times New Roman"/>
          <w:szCs w:val="24"/>
        </w:rPr>
        <w:t xml:space="preserve"> μια μεταρρύθμιση είναι αυτή του αγοραίου νεοφιλελευθερισμού, αυτή η οποία θέλει να συρρικνώσει το κράτος, θέλει να συρρικνώσει την </w:t>
      </w:r>
      <w:r w:rsidRPr="00431C92">
        <w:rPr>
          <w:rFonts w:eastAsia="Times New Roman" w:cs="Times New Roman"/>
          <w:szCs w:val="24"/>
        </w:rPr>
        <w:t>αυτοδιοίκηση</w:t>
      </w:r>
      <w:r>
        <w:rPr>
          <w:rFonts w:eastAsia="Times New Roman" w:cs="Times New Roman"/>
          <w:szCs w:val="24"/>
        </w:rPr>
        <w:t>, να την αποστεώσει, να την αφυδα</w:t>
      </w:r>
      <w:r>
        <w:rPr>
          <w:rFonts w:eastAsia="Times New Roman" w:cs="Times New Roman"/>
          <w:szCs w:val="24"/>
        </w:rPr>
        <w:t xml:space="preserve">τώσει από την κοινωνική της διάσταση και να την μετατρέψει σε μια </w:t>
      </w:r>
      <w:r w:rsidRPr="001C3645">
        <w:rPr>
          <w:rFonts w:eastAsia="Times New Roman" w:cs="Times New Roman"/>
          <w:szCs w:val="24"/>
        </w:rPr>
        <w:t>διεκπ</w:t>
      </w:r>
      <w:r>
        <w:rPr>
          <w:rFonts w:eastAsia="Times New Roman" w:cs="Times New Roman"/>
          <w:szCs w:val="24"/>
        </w:rPr>
        <w:t>ε</w:t>
      </w:r>
      <w:r w:rsidRPr="001C3645">
        <w:rPr>
          <w:rFonts w:eastAsia="Times New Roman" w:cs="Times New Roman"/>
          <w:szCs w:val="24"/>
        </w:rPr>
        <w:t>ρ</w:t>
      </w:r>
      <w:r>
        <w:rPr>
          <w:rFonts w:eastAsia="Times New Roman" w:cs="Times New Roman"/>
          <w:szCs w:val="24"/>
        </w:rPr>
        <w:t>αι</w:t>
      </w:r>
      <w:r w:rsidRPr="001C3645">
        <w:rPr>
          <w:rFonts w:eastAsia="Times New Roman" w:cs="Times New Roman"/>
          <w:szCs w:val="24"/>
        </w:rPr>
        <w:t xml:space="preserve">ωτική </w:t>
      </w:r>
      <w:r w:rsidRPr="00431C92">
        <w:rPr>
          <w:rFonts w:eastAsia="Times New Roman" w:cs="Times New Roman"/>
          <w:szCs w:val="24"/>
        </w:rPr>
        <w:t>υπηρεσία</w:t>
      </w:r>
      <w:r>
        <w:rPr>
          <w:rFonts w:eastAsia="Times New Roman" w:cs="Times New Roman"/>
          <w:szCs w:val="24"/>
        </w:rPr>
        <w:t>,</w:t>
      </w:r>
      <w:r w:rsidRPr="00431C92">
        <w:rPr>
          <w:rFonts w:eastAsia="Times New Roman" w:cs="Times New Roman"/>
          <w:szCs w:val="24"/>
        </w:rPr>
        <w:t xml:space="preserve"> που απλώς </w:t>
      </w:r>
      <w:r>
        <w:rPr>
          <w:rFonts w:eastAsia="Times New Roman" w:cs="Times New Roman"/>
          <w:szCs w:val="24"/>
        </w:rPr>
        <w:t>θα κά</w:t>
      </w:r>
      <w:r>
        <w:rPr>
          <w:rFonts w:eastAsia="Times New Roman" w:cs="Times New Roman"/>
          <w:szCs w:val="24"/>
        </w:rPr>
        <w:lastRenderedPageBreak/>
        <w:t xml:space="preserve">νει τον τροχονόμο απέναντι στα </w:t>
      </w:r>
      <w:r w:rsidRPr="00431C92">
        <w:rPr>
          <w:rFonts w:eastAsia="Times New Roman" w:cs="Times New Roman"/>
          <w:szCs w:val="24"/>
        </w:rPr>
        <w:t>τοπικά ιδιωτικά συμφέροντα</w:t>
      </w:r>
      <w:r>
        <w:rPr>
          <w:rFonts w:eastAsia="Times New Roman" w:cs="Times New Roman"/>
          <w:szCs w:val="24"/>
        </w:rPr>
        <w:t>.</w:t>
      </w:r>
      <w:r w:rsidRPr="00431C92">
        <w:rPr>
          <w:rFonts w:eastAsia="Times New Roman" w:cs="Times New Roman"/>
          <w:szCs w:val="24"/>
        </w:rPr>
        <w:t xml:space="preserve"> </w:t>
      </w:r>
      <w:r>
        <w:rPr>
          <w:rFonts w:eastAsia="Times New Roman" w:cs="Times New Roman"/>
          <w:szCs w:val="24"/>
        </w:rPr>
        <w:t>Ε</w:t>
      </w:r>
      <w:r w:rsidRPr="00431C92">
        <w:rPr>
          <w:rFonts w:eastAsia="Times New Roman" w:cs="Times New Roman"/>
          <w:szCs w:val="24"/>
        </w:rPr>
        <w:t xml:space="preserve">ίναι η Νέα Δημοκρατία </w:t>
      </w:r>
      <w:r>
        <w:rPr>
          <w:rFonts w:eastAsia="Times New Roman" w:cs="Times New Roman"/>
          <w:szCs w:val="24"/>
        </w:rPr>
        <w:t xml:space="preserve">του δωδεκάωρου, </w:t>
      </w:r>
      <w:r w:rsidRPr="00431C92">
        <w:rPr>
          <w:rFonts w:eastAsia="Times New Roman" w:cs="Times New Roman"/>
          <w:szCs w:val="24"/>
        </w:rPr>
        <w:t>που θεωρεί το οκτάωρο παρωχημένο</w:t>
      </w:r>
      <w:r>
        <w:rPr>
          <w:rFonts w:eastAsia="Times New Roman" w:cs="Times New Roman"/>
          <w:szCs w:val="24"/>
        </w:rPr>
        <w:t>,</w:t>
      </w:r>
      <w:r w:rsidRPr="00431C92">
        <w:rPr>
          <w:rFonts w:eastAsia="Times New Roman" w:cs="Times New Roman"/>
          <w:szCs w:val="24"/>
        </w:rPr>
        <w:t xml:space="preserve"> είναι </w:t>
      </w:r>
      <w:r>
        <w:rPr>
          <w:rFonts w:eastAsia="Times New Roman" w:cs="Times New Roman"/>
          <w:szCs w:val="24"/>
        </w:rPr>
        <w:t xml:space="preserve">η Νέα </w:t>
      </w:r>
      <w:r w:rsidRPr="00431C92">
        <w:rPr>
          <w:rFonts w:eastAsia="Times New Roman" w:cs="Times New Roman"/>
          <w:szCs w:val="24"/>
        </w:rPr>
        <w:t xml:space="preserve">Δημοκρατία </w:t>
      </w:r>
      <w:r>
        <w:rPr>
          <w:rFonts w:eastAsia="Times New Roman" w:cs="Times New Roman"/>
          <w:szCs w:val="24"/>
        </w:rPr>
        <w:t>που</w:t>
      </w:r>
      <w:r w:rsidRPr="00431C92">
        <w:rPr>
          <w:rFonts w:eastAsia="Times New Roman" w:cs="Times New Roman"/>
          <w:szCs w:val="24"/>
        </w:rPr>
        <w:t xml:space="preserve"> αντιμετωπίζε</w:t>
      </w:r>
      <w:r>
        <w:rPr>
          <w:rFonts w:eastAsia="Times New Roman" w:cs="Times New Roman"/>
          <w:szCs w:val="24"/>
        </w:rPr>
        <w:t>ι την</w:t>
      </w:r>
      <w:r w:rsidRPr="00431C92">
        <w:rPr>
          <w:rFonts w:eastAsia="Times New Roman" w:cs="Times New Roman"/>
          <w:szCs w:val="24"/>
        </w:rPr>
        <w:t xml:space="preserve"> εκπαίδευση ως</w:t>
      </w:r>
      <w:r>
        <w:rPr>
          <w:rFonts w:eastAsia="Times New Roman" w:cs="Times New Roman"/>
          <w:szCs w:val="24"/>
        </w:rPr>
        <w:t xml:space="preserve"> μια υπόθεση που οι</w:t>
      </w:r>
      <w:r w:rsidRPr="00431C92">
        <w:rPr>
          <w:rFonts w:eastAsia="Times New Roman" w:cs="Times New Roman"/>
          <w:szCs w:val="24"/>
        </w:rPr>
        <w:t xml:space="preserve"> μαθητές και </w:t>
      </w:r>
      <w:r>
        <w:rPr>
          <w:rFonts w:eastAsia="Times New Roman" w:cs="Times New Roman"/>
          <w:szCs w:val="24"/>
        </w:rPr>
        <w:t xml:space="preserve">οι </w:t>
      </w:r>
      <w:r w:rsidRPr="00431C92">
        <w:rPr>
          <w:rFonts w:eastAsia="Times New Roman" w:cs="Times New Roman"/>
          <w:szCs w:val="24"/>
        </w:rPr>
        <w:t xml:space="preserve">φοιτητές </w:t>
      </w:r>
      <w:r>
        <w:rPr>
          <w:rFonts w:eastAsia="Times New Roman" w:cs="Times New Roman"/>
          <w:szCs w:val="24"/>
        </w:rPr>
        <w:t>είναι πελάτες και η μόρφωση εμπόρευμα, είναι η Νέα Δημοκρατία που θεωρεί ότι στην υγεία πλεονάζει το ιατρικό προσωπικό, είναι η Νέα Δημοκρατία το</w:t>
      </w:r>
      <w:r>
        <w:rPr>
          <w:rFonts w:eastAsia="Times New Roman" w:cs="Times New Roman"/>
          <w:szCs w:val="24"/>
        </w:rPr>
        <w:t>ύ</w:t>
      </w:r>
      <w:r>
        <w:rPr>
          <w:rFonts w:eastAsia="Times New Roman" w:cs="Times New Roman"/>
          <w:szCs w:val="24"/>
        </w:rPr>
        <w:t xml:space="preserve"> ένα προς πέντε, της</w:t>
      </w:r>
      <w:r>
        <w:rPr>
          <w:rFonts w:eastAsia="Times New Roman" w:cs="Times New Roman"/>
          <w:szCs w:val="24"/>
        </w:rPr>
        <w:t xml:space="preserve"> υποστελέχωσης, </w:t>
      </w:r>
      <w:r w:rsidRPr="00431C92">
        <w:rPr>
          <w:rFonts w:eastAsia="Times New Roman" w:cs="Times New Roman"/>
          <w:szCs w:val="24"/>
        </w:rPr>
        <w:t xml:space="preserve">είναι </w:t>
      </w:r>
      <w:r>
        <w:rPr>
          <w:rFonts w:eastAsia="Times New Roman" w:cs="Times New Roman"/>
          <w:szCs w:val="24"/>
        </w:rPr>
        <w:t xml:space="preserve">η Νέα Δημοκρατία </w:t>
      </w:r>
      <w:r w:rsidRPr="00431C92">
        <w:rPr>
          <w:rFonts w:eastAsia="Times New Roman" w:cs="Times New Roman"/>
          <w:szCs w:val="24"/>
        </w:rPr>
        <w:t xml:space="preserve">της παράδοσης </w:t>
      </w:r>
      <w:r>
        <w:rPr>
          <w:rFonts w:eastAsia="Times New Roman" w:cs="Times New Roman"/>
          <w:szCs w:val="24"/>
        </w:rPr>
        <w:t>στις</w:t>
      </w:r>
      <w:r w:rsidRPr="00431C92">
        <w:rPr>
          <w:rFonts w:eastAsia="Times New Roman" w:cs="Times New Roman"/>
          <w:szCs w:val="24"/>
        </w:rPr>
        <w:t xml:space="preserve"> τυφλές δυνάμεις της αγοράς</w:t>
      </w:r>
      <w:r>
        <w:rPr>
          <w:rFonts w:eastAsia="Times New Roman" w:cs="Times New Roman"/>
          <w:szCs w:val="24"/>
        </w:rPr>
        <w:t>, συνολικά της κοινωνίας. Μ</w:t>
      </w:r>
      <w:r w:rsidRPr="00431C92">
        <w:rPr>
          <w:rFonts w:eastAsia="Times New Roman" w:cs="Times New Roman"/>
          <w:szCs w:val="24"/>
        </w:rPr>
        <w:t>ε αυτή την αντίληψη είμαστε απέναντι</w:t>
      </w:r>
      <w:r>
        <w:rPr>
          <w:rFonts w:eastAsia="Times New Roman" w:cs="Times New Roman"/>
          <w:szCs w:val="24"/>
        </w:rPr>
        <w:t>.</w:t>
      </w:r>
      <w:r w:rsidRPr="00431C92">
        <w:rPr>
          <w:rFonts w:eastAsia="Times New Roman" w:cs="Times New Roman"/>
          <w:szCs w:val="24"/>
        </w:rPr>
        <w:t xml:space="preserve"> Αυτό θα είναι το νέο πεδίο προγραμματικού ανταγωνισμ</w:t>
      </w:r>
      <w:r>
        <w:rPr>
          <w:rFonts w:eastAsia="Times New Roman" w:cs="Times New Roman"/>
          <w:szCs w:val="24"/>
        </w:rPr>
        <w:t>ού</w:t>
      </w:r>
      <w:r w:rsidRPr="00431C92">
        <w:rPr>
          <w:rFonts w:eastAsia="Times New Roman" w:cs="Times New Roman"/>
          <w:szCs w:val="24"/>
        </w:rPr>
        <w:t xml:space="preserve"> την επόμενη μέρα</w:t>
      </w:r>
      <w:r>
        <w:rPr>
          <w:rFonts w:eastAsia="Times New Roman" w:cs="Times New Roman"/>
          <w:szCs w:val="24"/>
        </w:rPr>
        <w:t>.</w:t>
      </w:r>
    </w:p>
    <w:p w14:paraId="0715B49B" w14:textId="77777777" w:rsidR="006222AF" w:rsidRDefault="006453C1">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αυτό</w:t>
      </w:r>
      <w:r>
        <w:rPr>
          <w:rFonts w:eastAsia="Times New Roman" w:cs="Times New Roman"/>
          <w:szCs w:val="24"/>
        </w:rPr>
        <w:t xml:space="preserve"> το εμβληματικό</w:t>
      </w:r>
      <w:r w:rsidRPr="00431C92">
        <w:rPr>
          <w:rFonts w:eastAsia="Times New Roman" w:cs="Times New Roman"/>
          <w:szCs w:val="24"/>
        </w:rPr>
        <w:t xml:space="preserve"> νομοσχέδιο</w:t>
      </w:r>
      <w:r>
        <w:rPr>
          <w:rFonts w:eastAsia="Times New Roman" w:cs="Times New Roman"/>
          <w:szCs w:val="24"/>
        </w:rPr>
        <w:t xml:space="preserve"> έρχεται</w:t>
      </w:r>
      <w:r w:rsidRPr="00431C92">
        <w:rPr>
          <w:rFonts w:eastAsia="Times New Roman" w:cs="Times New Roman"/>
          <w:szCs w:val="24"/>
        </w:rPr>
        <w:t xml:space="preserve"> να προστεθεί σε </w:t>
      </w:r>
      <w:r>
        <w:rPr>
          <w:rFonts w:eastAsia="Times New Roman" w:cs="Times New Roman"/>
          <w:szCs w:val="24"/>
        </w:rPr>
        <w:t>μια</w:t>
      </w:r>
      <w:r w:rsidRPr="00431C92">
        <w:rPr>
          <w:rFonts w:eastAsia="Times New Roman" w:cs="Times New Roman"/>
          <w:szCs w:val="24"/>
        </w:rPr>
        <w:t xml:space="preserve"> σειρά άλλα που έκανε η </w:t>
      </w:r>
      <w:r>
        <w:rPr>
          <w:rFonts w:eastAsia="Times New Roman" w:cs="Times New Roman"/>
          <w:szCs w:val="24"/>
        </w:rPr>
        <w:t>Κ</w:t>
      </w:r>
      <w:r w:rsidRPr="00431C92">
        <w:rPr>
          <w:rFonts w:eastAsia="Times New Roman" w:cs="Times New Roman"/>
          <w:szCs w:val="24"/>
        </w:rPr>
        <w:t xml:space="preserve">υβέρνησή </w:t>
      </w:r>
      <w:r>
        <w:rPr>
          <w:rFonts w:eastAsia="Times New Roman" w:cs="Times New Roman"/>
          <w:szCs w:val="24"/>
        </w:rPr>
        <w:t>μας,</w:t>
      </w:r>
      <w:r w:rsidRPr="00431C92">
        <w:rPr>
          <w:rFonts w:eastAsia="Times New Roman" w:cs="Times New Roman"/>
          <w:szCs w:val="24"/>
        </w:rPr>
        <w:t xml:space="preserve"> όχι μόνο στο </w:t>
      </w:r>
      <w:r>
        <w:rPr>
          <w:rFonts w:eastAsia="Times New Roman" w:cs="Times New Roman"/>
          <w:szCs w:val="24"/>
        </w:rPr>
        <w:t xml:space="preserve">πλαίσιο μιας </w:t>
      </w:r>
      <w:r w:rsidRPr="00431C92">
        <w:rPr>
          <w:rFonts w:eastAsia="Times New Roman" w:cs="Times New Roman"/>
          <w:szCs w:val="24"/>
        </w:rPr>
        <w:t>προσπάθει</w:t>
      </w:r>
      <w:r>
        <w:rPr>
          <w:rFonts w:eastAsia="Times New Roman" w:cs="Times New Roman"/>
          <w:szCs w:val="24"/>
        </w:rPr>
        <w:t>α</w:t>
      </w:r>
      <w:r w:rsidRPr="00431C92">
        <w:rPr>
          <w:rFonts w:eastAsia="Times New Roman" w:cs="Times New Roman"/>
          <w:szCs w:val="24"/>
        </w:rPr>
        <w:t>ς να διαχειριστού</w:t>
      </w:r>
      <w:r>
        <w:rPr>
          <w:rFonts w:eastAsia="Times New Roman" w:cs="Times New Roman"/>
          <w:szCs w:val="24"/>
        </w:rPr>
        <w:t>με</w:t>
      </w:r>
      <w:r w:rsidRPr="00431C92">
        <w:rPr>
          <w:rFonts w:eastAsia="Times New Roman" w:cs="Times New Roman"/>
          <w:szCs w:val="24"/>
        </w:rPr>
        <w:t xml:space="preserve"> </w:t>
      </w:r>
      <w:r>
        <w:rPr>
          <w:rFonts w:eastAsia="Times New Roman" w:cs="Times New Roman"/>
          <w:szCs w:val="24"/>
        </w:rPr>
        <w:t>μια</w:t>
      </w:r>
      <w:r w:rsidRPr="00431C92">
        <w:rPr>
          <w:rFonts w:eastAsia="Times New Roman" w:cs="Times New Roman"/>
          <w:szCs w:val="24"/>
        </w:rPr>
        <w:t xml:space="preserve"> συμφωνία με τον πιο ήπιο </w:t>
      </w:r>
      <w:r>
        <w:rPr>
          <w:rFonts w:eastAsia="Times New Roman" w:cs="Times New Roman"/>
          <w:szCs w:val="24"/>
        </w:rPr>
        <w:t>τρόπο</w:t>
      </w:r>
      <w:r>
        <w:rPr>
          <w:rFonts w:eastAsia="Times New Roman" w:cs="Times New Roman"/>
          <w:szCs w:val="24"/>
        </w:rPr>
        <w:t>,</w:t>
      </w:r>
      <w:r w:rsidRPr="00431C92">
        <w:rPr>
          <w:rFonts w:eastAsia="Times New Roman" w:cs="Times New Roman"/>
          <w:szCs w:val="24"/>
        </w:rPr>
        <w:t xml:space="preserve"> σε </w:t>
      </w:r>
      <w:r>
        <w:rPr>
          <w:rFonts w:eastAsia="Times New Roman" w:cs="Times New Roman"/>
          <w:szCs w:val="24"/>
        </w:rPr>
        <w:t>μια</w:t>
      </w:r>
      <w:r w:rsidRPr="00431C92">
        <w:rPr>
          <w:rFonts w:eastAsia="Times New Roman" w:cs="Times New Roman"/>
          <w:szCs w:val="24"/>
        </w:rPr>
        <w:t xml:space="preserve"> προσπάθεια να </w:t>
      </w:r>
      <w:r>
        <w:rPr>
          <w:rFonts w:eastAsia="Times New Roman" w:cs="Times New Roman"/>
          <w:szCs w:val="24"/>
        </w:rPr>
        <w:t xml:space="preserve">αμβλύνουμε </w:t>
      </w:r>
      <w:r w:rsidRPr="00431C92">
        <w:rPr>
          <w:rFonts w:eastAsia="Times New Roman" w:cs="Times New Roman"/>
          <w:szCs w:val="24"/>
        </w:rPr>
        <w:t xml:space="preserve">τις επιπτώσεις αυτής της συμφωνίας που </w:t>
      </w:r>
      <w:r w:rsidRPr="00431C92">
        <w:rPr>
          <w:rFonts w:eastAsia="Times New Roman" w:cs="Times New Roman"/>
          <w:szCs w:val="24"/>
        </w:rPr>
        <w:t>υπογράψαμε το 2015</w:t>
      </w:r>
      <w:r>
        <w:rPr>
          <w:rFonts w:eastAsia="Times New Roman" w:cs="Times New Roman"/>
          <w:szCs w:val="24"/>
        </w:rPr>
        <w:t xml:space="preserve">. Έρχεται να προστεθεί πλάι στο νομοσχέδιο </w:t>
      </w:r>
      <w:r w:rsidRPr="00431C92">
        <w:rPr>
          <w:rFonts w:eastAsia="Times New Roman" w:cs="Times New Roman"/>
          <w:szCs w:val="24"/>
        </w:rPr>
        <w:t>για την ταυτότητα φύλου</w:t>
      </w:r>
      <w:r>
        <w:rPr>
          <w:rFonts w:eastAsia="Times New Roman" w:cs="Times New Roman"/>
          <w:szCs w:val="24"/>
        </w:rPr>
        <w:t>,</w:t>
      </w:r>
      <w:r w:rsidRPr="00431C92">
        <w:rPr>
          <w:rFonts w:eastAsia="Times New Roman" w:cs="Times New Roman"/>
          <w:szCs w:val="24"/>
        </w:rPr>
        <w:t xml:space="preserve"> για την ιθαγένεια</w:t>
      </w:r>
      <w:r>
        <w:rPr>
          <w:rFonts w:eastAsia="Times New Roman" w:cs="Times New Roman"/>
          <w:szCs w:val="24"/>
        </w:rPr>
        <w:t>,</w:t>
      </w:r>
      <w:r w:rsidRPr="00431C92">
        <w:rPr>
          <w:rFonts w:eastAsia="Times New Roman" w:cs="Times New Roman"/>
          <w:szCs w:val="24"/>
        </w:rPr>
        <w:t xml:space="preserve"> για την υποστήριξη των πιο αδύναμων στρωμάτων</w:t>
      </w:r>
      <w:r>
        <w:rPr>
          <w:rFonts w:eastAsia="Times New Roman" w:cs="Times New Roman"/>
          <w:szCs w:val="24"/>
        </w:rPr>
        <w:t>.</w:t>
      </w:r>
      <w:r w:rsidRPr="00431C92">
        <w:rPr>
          <w:rFonts w:eastAsia="Times New Roman" w:cs="Times New Roman"/>
          <w:szCs w:val="24"/>
        </w:rPr>
        <w:t xml:space="preserve"> </w:t>
      </w:r>
      <w:r>
        <w:rPr>
          <w:rFonts w:eastAsia="Times New Roman" w:cs="Times New Roman"/>
          <w:szCs w:val="24"/>
        </w:rPr>
        <w:t>Έ</w:t>
      </w:r>
      <w:r w:rsidRPr="00431C92">
        <w:rPr>
          <w:rFonts w:eastAsia="Times New Roman" w:cs="Times New Roman"/>
          <w:szCs w:val="24"/>
        </w:rPr>
        <w:t xml:space="preserve">ρχεται να προστεθεί </w:t>
      </w:r>
      <w:r>
        <w:rPr>
          <w:rFonts w:eastAsia="Times New Roman" w:cs="Times New Roman"/>
          <w:szCs w:val="24"/>
        </w:rPr>
        <w:t xml:space="preserve">πλάι </w:t>
      </w:r>
      <w:r>
        <w:rPr>
          <w:rFonts w:eastAsia="Times New Roman" w:cs="Times New Roman"/>
          <w:szCs w:val="24"/>
        </w:rPr>
        <w:lastRenderedPageBreak/>
        <w:t>στο νομοσχέδιο που κατοχύρωσε το</w:t>
      </w:r>
      <w:r>
        <w:rPr>
          <w:rFonts w:eastAsia="Times New Roman" w:cs="Times New Roman"/>
          <w:szCs w:val="24"/>
        </w:rPr>
        <w:t>ν</w:t>
      </w:r>
      <w:r>
        <w:rPr>
          <w:rFonts w:eastAsia="Times New Roman" w:cs="Times New Roman"/>
          <w:szCs w:val="24"/>
        </w:rPr>
        <w:t xml:space="preserve"> δημόσιο χαρακτήρα του ΑΔΜΗΕ. </w:t>
      </w:r>
    </w:p>
    <w:p w14:paraId="0715B49C" w14:textId="77777777" w:rsidR="006222AF" w:rsidRDefault="006453C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w:t>
      </w:r>
      <w:r w:rsidRPr="00655E34">
        <w:rPr>
          <w:rFonts w:eastAsia="Times New Roman" w:cs="Times New Roman"/>
          <w:szCs w:val="24"/>
        </w:rPr>
        <w:t>α από την πτέρυγα του ΣΥΡΙΖΑ)</w:t>
      </w:r>
    </w:p>
    <w:p w14:paraId="0715B49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Έρχεται να προστεθεί στις προσπάθειες για τη μεταρρύθμιση στο</w:t>
      </w:r>
      <w:r>
        <w:rPr>
          <w:rFonts w:eastAsia="Times New Roman" w:cs="Times New Roman"/>
          <w:szCs w:val="24"/>
        </w:rPr>
        <w:t>ν</w:t>
      </w:r>
      <w:r>
        <w:rPr>
          <w:rFonts w:eastAsia="Times New Roman" w:cs="Times New Roman"/>
          <w:szCs w:val="24"/>
        </w:rPr>
        <w:t xml:space="preserve"> χώρο της εκπαίδευσης. Έρχεται να προστεθεί στη μεγάλη προσπάθεια </w:t>
      </w:r>
      <w:r w:rsidRPr="00431C92">
        <w:rPr>
          <w:rFonts w:eastAsia="Times New Roman" w:cs="Times New Roman"/>
          <w:szCs w:val="24"/>
        </w:rPr>
        <w:t>στο</w:t>
      </w:r>
      <w:r>
        <w:rPr>
          <w:rFonts w:eastAsia="Times New Roman" w:cs="Times New Roman"/>
          <w:szCs w:val="24"/>
        </w:rPr>
        <w:t>ν</w:t>
      </w:r>
      <w:r w:rsidRPr="00431C92">
        <w:rPr>
          <w:rFonts w:eastAsia="Times New Roman" w:cs="Times New Roman"/>
          <w:szCs w:val="24"/>
        </w:rPr>
        <w:t xml:space="preserve"> χώρο της υγείας</w:t>
      </w:r>
      <w:r>
        <w:rPr>
          <w:rFonts w:eastAsia="Times New Roman" w:cs="Times New Roman"/>
          <w:szCs w:val="24"/>
        </w:rPr>
        <w:t>,</w:t>
      </w:r>
      <w:r w:rsidRPr="00431C92">
        <w:rPr>
          <w:rFonts w:eastAsia="Times New Roman" w:cs="Times New Roman"/>
          <w:szCs w:val="24"/>
        </w:rPr>
        <w:t xml:space="preserve"> για να στήσουμε το πρωτοβάθμιο σύστημα υγείας </w:t>
      </w:r>
      <w:r>
        <w:rPr>
          <w:rFonts w:eastAsia="Times New Roman" w:cs="Times New Roman"/>
          <w:szCs w:val="24"/>
        </w:rPr>
        <w:t>μ</w:t>
      </w:r>
      <w:r w:rsidRPr="00431C92">
        <w:rPr>
          <w:rFonts w:eastAsia="Times New Roman" w:cs="Times New Roman"/>
          <w:szCs w:val="24"/>
        </w:rPr>
        <w:t xml:space="preserve">έσα σε αυτές τις δύσκολες </w:t>
      </w:r>
      <w:r w:rsidRPr="00431C92">
        <w:rPr>
          <w:rFonts w:eastAsia="Times New Roman" w:cs="Times New Roman"/>
          <w:szCs w:val="24"/>
        </w:rPr>
        <w:t>συνθήκες</w:t>
      </w:r>
      <w:r>
        <w:rPr>
          <w:rFonts w:eastAsia="Times New Roman" w:cs="Times New Roman"/>
          <w:szCs w:val="24"/>
        </w:rPr>
        <w:t>,</w:t>
      </w:r>
      <w:r w:rsidRPr="00431C92">
        <w:rPr>
          <w:rFonts w:eastAsia="Times New Roman" w:cs="Times New Roman"/>
          <w:szCs w:val="24"/>
        </w:rPr>
        <w:t xml:space="preserve"> στο γεγονός ότι </w:t>
      </w:r>
      <w:r>
        <w:rPr>
          <w:rFonts w:eastAsia="Times New Roman" w:cs="Times New Roman"/>
          <w:szCs w:val="24"/>
        </w:rPr>
        <w:t xml:space="preserve">δυόμισι εκατομμύρια </w:t>
      </w:r>
      <w:r w:rsidRPr="00431C92">
        <w:rPr>
          <w:rFonts w:eastAsia="Times New Roman" w:cs="Times New Roman"/>
          <w:szCs w:val="24"/>
        </w:rPr>
        <w:t xml:space="preserve">συμπολίτες μας μέσα σε πολύ δύσκολες συνθήκες </w:t>
      </w:r>
      <w:r>
        <w:rPr>
          <w:rFonts w:eastAsia="Times New Roman" w:cs="Times New Roman"/>
          <w:szCs w:val="24"/>
        </w:rPr>
        <w:t xml:space="preserve">βρήκανε περίθαλψη </w:t>
      </w:r>
      <w:r w:rsidRPr="00431C92">
        <w:rPr>
          <w:rFonts w:eastAsia="Times New Roman" w:cs="Times New Roman"/>
          <w:szCs w:val="24"/>
        </w:rPr>
        <w:t>στα νοσοκομεία</w:t>
      </w:r>
      <w:r>
        <w:rPr>
          <w:rFonts w:eastAsia="Times New Roman" w:cs="Times New Roman"/>
          <w:szCs w:val="24"/>
        </w:rPr>
        <w:t>. Η</w:t>
      </w:r>
      <w:r w:rsidRPr="00431C92">
        <w:rPr>
          <w:rFonts w:eastAsia="Times New Roman" w:cs="Times New Roman"/>
          <w:szCs w:val="24"/>
        </w:rPr>
        <w:t xml:space="preserve"> </w:t>
      </w:r>
      <w:r>
        <w:rPr>
          <w:rFonts w:eastAsia="Times New Roman" w:cs="Times New Roman"/>
          <w:szCs w:val="24"/>
        </w:rPr>
        <w:t>Α</w:t>
      </w:r>
      <w:r w:rsidRPr="00431C92">
        <w:rPr>
          <w:rFonts w:eastAsia="Times New Roman" w:cs="Times New Roman"/>
          <w:szCs w:val="24"/>
        </w:rPr>
        <w:t>ριστερά</w:t>
      </w:r>
      <w:r>
        <w:rPr>
          <w:rFonts w:eastAsia="Times New Roman" w:cs="Times New Roman"/>
          <w:szCs w:val="24"/>
        </w:rPr>
        <w:t>, λοιπόν, σε αυτές τις δύσκολες συνθήκες έβαλε έμπρακτα το αποτύπωμά της. Πάνω σε αυτά, λοιπόν, θα αξιολογηθούμε. Πάνω σ</w:t>
      </w:r>
      <w:r>
        <w:rPr>
          <w:rFonts w:eastAsia="Times New Roman" w:cs="Times New Roman"/>
          <w:szCs w:val="24"/>
        </w:rPr>
        <w:t xml:space="preserve">ε αυτά θα κριθούμε και έχουμε ακόμη αρκετό δρόμο μπροστά μας. </w:t>
      </w:r>
    </w:p>
    <w:p w14:paraId="0715B49E" w14:textId="77777777" w:rsidR="006222AF" w:rsidRDefault="006453C1">
      <w:pPr>
        <w:spacing w:after="0" w:line="600" w:lineRule="auto"/>
        <w:ind w:firstLine="720"/>
        <w:jc w:val="both"/>
        <w:rPr>
          <w:rFonts w:eastAsia="Times New Roman" w:cs="Times New Roman"/>
          <w:szCs w:val="24"/>
        </w:rPr>
      </w:pPr>
      <w:r w:rsidRPr="003D4D6E">
        <w:rPr>
          <w:rFonts w:eastAsia="Times New Roman" w:cs="Times New Roman"/>
          <w:szCs w:val="24"/>
        </w:rPr>
        <w:t>Κυρίες και κύριοι συνάδελφοι,</w:t>
      </w:r>
      <w:r>
        <w:rPr>
          <w:rFonts w:eastAsia="Times New Roman" w:cs="Times New Roman"/>
          <w:szCs w:val="24"/>
        </w:rPr>
        <w:t xml:space="preserve"> αρέσκεστε πολλοί από τον χώρο της Αντιπολίτευσης, να λέτε απευθυνόμενοι στον ΣΥΡΙΖΑ: «Ξεχάσατε όσα λέγατε τόσα χρόνια και διακατέχεστε από μια μανία για τις καρέκλ</w:t>
      </w:r>
      <w:r>
        <w:rPr>
          <w:rFonts w:eastAsia="Times New Roman" w:cs="Times New Roman"/>
          <w:szCs w:val="24"/>
        </w:rPr>
        <w:t>ες». Το λέγατε τόσο μονότονα, χωρίς καμμία έλλειψη προετοιμασίας και φαντασίας. Το είπε ένας, το είπαν δύο. Θα έπρεπε</w:t>
      </w:r>
      <w:r w:rsidRPr="00431C92">
        <w:rPr>
          <w:rFonts w:eastAsia="Times New Roman" w:cs="Times New Roman"/>
          <w:szCs w:val="24"/>
        </w:rPr>
        <w:t xml:space="preserve"> ο καθένας τουλάχιστον να </w:t>
      </w:r>
      <w:r>
        <w:rPr>
          <w:rFonts w:eastAsia="Times New Roman" w:cs="Times New Roman"/>
          <w:szCs w:val="24"/>
        </w:rPr>
        <w:t xml:space="preserve">το διανθίσει με δικά </w:t>
      </w:r>
      <w:r>
        <w:rPr>
          <w:rFonts w:eastAsia="Times New Roman" w:cs="Times New Roman"/>
          <w:szCs w:val="24"/>
        </w:rPr>
        <w:lastRenderedPageBreak/>
        <w:t>του στοιχεία. Εμένα ξέρετε τι μου θυμίζετε όταν τα λέτε αυτά; Μου θυμίζετε αυτόν που πηγαίνε</w:t>
      </w:r>
      <w:r>
        <w:rPr>
          <w:rFonts w:eastAsia="Times New Roman" w:cs="Times New Roman"/>
          <w:szCs w:val="24"/>
        </w:rPr>
        <w:t xml:space="preserve">ι να κάνει ψυχανάλυση, κάθεται στο κρεβάτι του ψυχαναλυτή και μιλάει για τα εσώψυχά του, για τις επιθυμίες του. Αυτήν την εικόνα δίνετε. </w:t>
      </w:r>
    </w:p>
    <w:p w14:paraId="0715B49F" w14:textId="77777777" w:rsidR="006222AF" w:rsidRDefault="006453C1">
      <w:pPr>
        <w:spacing w:after="0" w:line="600" w:lineRule="auto"/>
        <w:ind w:firstLine="720"/>
        <w:jc w:val="center"/>
        <w:rPr>
          <w:rFonts w:eastAsia="Times New Roman" w:cs="Times New Roman"/>
          <w:szCs w:val="24"/>
        </w:rPr>
      </w:pPr>
      <w:r w:rsidRPr="00655E34">
        <w:rPr>
          <w:rFonts w:eastAsia="Times New Roman" w:cs="Times New Roman"/>
          <w:szCs w:val="24"/>
        </w:rPr>
        <w:t>(Χειροκροτήματα από την πτέρυγα του ΣΥΡΙΖΑ)</w:t>
      </w:r>
    </w:p>
    <w:p w14:paraId="0715B4A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μπορείτε να αντέξετε μπροστά από τα καλά, όπως τα είπατε, της εξουσίας</w:t>
      </w:r>
      <w:r>
        <w:rPr>
          <w:rFonts w:eastAsia="Times New Roman" w:cs="Times New Roman"/>
          <w:szCs w:val="24"/>
        </w:rPr>
        <w:t>. Προσέξτε, όμως, κάτι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w:t>
      </w:r>
      <w:r>
        <w:rPr>
          <w:rFonts w:eastAsia="Times New Roman" w:cs="Times New Roman"/>
          <w:szCs w:val="24"/>
        </w:rPr>
        <w:t>υρίστε προς αυτή την Αίθουσα, κοιτάξτε ποιους έχετε δίπλα σας, κοιτάξτε τον Γιάννη Θεωνά</w:t>
      </w:r>
      <w:r>
        <w:rPr>
          <w:rFonts w:eastAsia="Times New Roman" w:cs="Times New Roman"/>
          <w:szCs w:val="24"/>
        </w:rPr>
        <w:t>,</w:t>
      </w:r>
      <w:r>
        <w:rPr>
          <w:rFonts w:eastAsia="Times New Roman" w:cs="Times New Roman"/>
          <w:szCs w:val="24"/>
        </w:rPr>
        <w:t xml:space="preserve"> που έχει βγει από το εργατικό κίνημα, κοιτάξτε τον Μουσταφά Μουσταφά, έναν γιατρό ο οποίος έχει περάσει τα μύρια όσα στη ζωή του</w:t>
      </w:r>
      <w:r>
        <w:rPr>
          <w:rFonts w:eastAsia="Times New Roman" w:cs="Times New Roman"/>
          <w:szCs w:val="24"/>
        </w:rPr>
        <w:t>,</w:t>
      </w:r>
      <w:r>
        <w:rPr>
          <w:rFonts w:eastAsia="Times New Roman" w:cs="Times New Roman"/>
          <w:szCs w:val="24"/>
        </w:rPr>
        <w:t xml:space="preserve"> επειδή υπήρ</w:t>
      </w:r>
      <w:r>
        <w:rPr>
          <w:rFonts w:eastAsia="Times New Roman" w:cs="Times New Roman"/>
          <w:szCs w:val="24"/>
        </w:rPr>
        <w:t>ξε ένας πιστός, τίμιος, συνεπής αριστερός, κοιτάξτε τον αντιδικτατορικό Μηταφίδη, τον αντιδικτατορικό Νίκο Μανιό.</w:t>
      </w:r>
    </w:p>
    <w:p w14:paraId="0715B4A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Ξέρετε όλοι αυτοί τι είναι; Αυτοί και πολλοί και πολλές άλλοι; Είναι απλοί άνθρωποι. Είναι άνθρωποι της καθημερινότητας. Αυτοί όλοι είναι πλού</w:t>
      </w:r>
      <w:r>
        <w:rPr>
          <w:rFonts w:eastAsia="Times New Roman" w:cs="Times New Roman"/>
          <w:szCs w:val="24"/>
        </w:rPr>
        <w:t xml:space="preserve">σιοι, όχι με τους όρους που το καταλαβαίνετε εσείς. Είναι πλούσιοι σε ιδέες, σε οράματα, σε ανιδιοτέλεια. Είναι αυτοί οι οποίοι εμπνεύσαν και εμπνέονται για μια άλλη </w:t>
      </w:r>
      <w:r>
        <w:rPr>
          <w:rFonts w:eastAsia="Times New Roman" w:cs="Times New Roman"/>
          <w:szCs w:val="24"/>
        </w:rPr>
        <w:lastRenderedPageBreak/>
        <w:t>ζωή, με λιγότερη εκμετάλλευση και περισσότερη δημοκρατία. Αυτή είναι η δικιά μας παρακαταθ</w:t>
      </w:r>
      <w:r>
        <w:rPr>
          <w:rFonts w:eastAsia="Times New Roman" w:cs="Times New Roman"/>
          <w:szCs w:val="24"/>
        </w:rPr>
        <w:t>ήκη.</w:t>
      </w:r>
    </w:p>
    <w:p w14:paraId="0715B4A2"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15B4A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Αυτοί όλοι, όταν γεννήθηκαν, δεν τους είπαν: «Παιδί μου, θα γίνεις Υπουργός, παιδί μου θα γίνει Βουλευτής». </w:t>
      </w:r>
    </w:p>
    <w:p w14:paraId="0715B4A4"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15B4A5" w14:textId="77777777" w:rsidR="006222AF" w:rsidRDefault="006453C1">
      <w:pPr>
        <w:spacing w:after="0" w:line="600" w:lineRule="auto"/>
        <w:ind w:firstLine="720"/>
        <w:jc w:val="both"/>
        <w:rPr>
          <w:rFonts w:eastAsia="Times New Roman" w:cs="Times New Roman"/>
          <w:szCs w:val="24"/>
        </w:rPr>
      </w:pPr>
      <w:r w:rsidRPr="00C26172">
        <w:rPr>
          <w:rFonts w:eastAsia="Times New Roman" w:cs="Times New Roman"/>
          <w:b/>
          <w:szCs w:val="24"/>
        </w:rPr>
        <w:t>ΚΩΝΣΤΑΝΤΙΝΟΣ ΤΖΑΒΑΡΑΣ:</w:t>
      </w:r>
      <w:r>
        <w:rPr>
          <w:rFonts w:eastAsia="Times New Roman" w:cs="Times New Roman"/>
          <w:szCs w:val="24"/>
        </w:rPr>
        <w:t xml:space="preserve"> Κι </w:t>
      </w:r>
      <w:r>
        <w:rPr>
          <w:rFonts w:eastAsia="Times New Roman" w:cs="Times New Roman"/>
          <w:szCs w:val="24"/>
        </w:rPr>
        <w:t>άλλο. Θέλουμε κι άλλο!</w:t>
      </w:r>
    </w:p>
    <w:p w14:paraId="0715B4A6"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Αυτούς όλους το</w:t>
      </w:r>
      <w:r>
        <w:rPr>
          <w:rFonts w:eastAsia="Times New Roman" w:cs="Times New Roman"/>
          <w:szCs w:val="24"/>
        </w:rPr>
        <w:t>ύ</w:t>
      </w:r>
      <w:r>
        <w:rPr>
          <w:rFonts w:eastAsia="Times New Roman" w:cs="Times New Roman"/>
          <w:szCs w:val="24"/>
        </w:rPr>
        <w:t>ς βλέπει ο κόσμος στα μάτια και τους εκτιμάει. Η σχέση αυτού του κόσμου με την κοινωνία είναι η σχέση εκτίμησης, ανεξάρτητα αν συμφωνεί ή όχι.</w:t>
      </w:r>
    </w:p>
    <w:p w14:paraId="0715B4A7"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(Θόρυβος από την πτέρ</w:t>
      </w:r>
      <w:r>
        <w:rPr>
          <w:rFonts w:eastAsia="Times New Roman" w:cs="Times New Roman"/>
          <w:szCs w:val="24"/>
        </w:rPr>
        <w:t>υγα της Νέας Δημοκρατίας)</w:t>
      </w:r>
    </w:p>
    <w:p w14:paraId="0715B4A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Με αυτές, λοιπόν, τις σκέψεις και χωρίς να θέλω να σας ταλαιπωρήσω άλλο</w:t>
      </w:r>
      <w:r>
        <w:rPr>
          <w:rFonts w:eastAsia="Times New Roman" w:cs="Times New Roman"/>
          <w:szCs w:val="24"/>
        </w:rPr>
        <w:t>,</w:t>
      </w:r>
      <w:r>
        <w:rPr>
          <w:rFonts w:eastAsia="Times New Roman" w:cs="Times New Roman"/>
          <w:szCs w:val="24"/>
        </w:rPr>
        <w:t xml:space="preserve"> γιατί ξέρω ότι είστε αρκετά κουρασμένοι, προσωπικά ειλικρινά θεωρώ τιμητικό ότι κάτι το οποίο η Κυβέρνησή μας είχε δεσμευτεί ότι θα το έκανε από τις </w:t>
      </w:r>
      <w:r>
        <w:rPr>
          <w:rFonts w:eastAsia="Times New Roman" w:cs="Times New Roman"/>
          <w:szCs w:val="24"/>
        </w:rPr>
        <w:t>π</w:t>
      </w:r>
      <w:r>
        <w:rPr>
          <w:rFonts w:eastAsia="Times New Roman" w:cs="Times New Roman"/>
          <w:szCs w:val="24"/>
        </w:rPr>
        <w:t xml:space="preserve">ρογραμματικές </w:t>
      </w:r>
      <w:r>
        <w:rPr>
          <w:rFonts w:eastAsia="Times New Roman" w:cs="Times New Roman"/>
          <w:szCs w:val="24"/>
        </w:rPr>
        <w:lastRenderedPageBreak/>
        <w:t>δ</w:t>
      </w:r>
      <w:r>
        <w:rPr>
          <w:rFonts w:eastAsia="Times New Roman" w:cs="Times New Roman"/>
          <w:szCs w:val="24"/>
        </w:rPr>
        <w:t>ηλώσεις τυχαίνει και υλοποιείται την περίοδο που είμαι Υπουργός Εσωτερικών. Μια άλλη εποχή ξεκινάει για την αυτοδιοίκηση.</w:t>
      </w:r>
    </w:p>
    <w:p w14:paraId="0715B4A9"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0715B4AA" w14:textId="77777777" w:rsidR="006222AF" w:rsidRDefault="006453C1">
      <w:pPr>
        <w:spacing w:after="0" w:line="600" w:lineRule="auto"/>
        <w:ind w:firstLine="720"/>
        <w:jc w:val="both"/>
        <w:rPr>
          <w:rFonts w:eastAsia="Times New Roman" w:cs="Times New Roman"/>
          <w:szCs w:val="24"/>
        </w:rPr>
      </w:pPr>
      <w:r w:rsidRPr="000268B4">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0715B4AB" w14:textId="77777777" w:rsidR="006222AF" w:rsidRDefault="006453C1">
      <w:pPr>
        <w:spacing w:after="0" w:line="600" w:lineRule="auto"/>
        <w:ind w:firstLine="720"/>
        <w:jc w:val="both"/>
        <w:rPr>
          <w:rFonts w:eastAsia="Times New Roman" w:cs="Times New Roman"/>
          <w:szCs w:val="24"/>
        </w:rPr>
      </w:pPr>
      <w:r>
        <w:rPr>
          <w:rFonts w:eastAsia="Times New Roman"/>
          <w:szCs w:val="24"/>
        </w:rPr>
        <w:t xml:space="preserve">Κυρίες και κύριοι συνάδελφοι, κηρύσσεται περαιωμένη η συζήτηση επί της αρχής, των </w:t>
      </w:r>
      <w:r>
        <w:rPr>
          <w:rFonts w:eastAsia="Times New Roman" w:cs="Times New Roman"/>
          <w:szCs w:val="24"/>
        </w:rPr>
        <w:t>άρθρων</w:t>
      </w:r>
      <w:r>
        <w:rPr>
          <w:rFonts w:eastAsia="Times New Roman" w:cs="Times New Roman"/>
          <w:szCs w:val="24"/>
        </w:rPr>
        <w:t xml:space="preserve"> και</w:t>
      </w:r>
      <w:r>
        <w:rPr>
          <w:rFonts w:eastAsia="Times New Roman" w:cs="Times New Roman"/>
          <w:szCs w:val="24"/>
        </w:rPr>
        <w:t xml:space="preserve"> των τροπολογιών </w:t>
      </w:r>
      <w:r>
        <w:rPr>
          <w:rFonts w:eastAsia="Times New Roman"/>
          <w:szCs w:val="24"/>
        </w:rPr>
        <w:t xml:space="preserve">του νομοσχεδίου </w:t>
      </w:r>
      <w:r>
        <w:rPr>
          <w:rFonts w:eastAsia="Times New Roman" w:cs="Times New Roman"/>
          <w:szCs w:val="24"/>
        </w:rPr>
        <w:t>του Υπουργείου Εσωτερικών</w:t>
      </w:r>
      <w:r>
        <w:rPr>
          <w:rFonts w:eastAsia="Times New Roman" w:cs="Times New Roman"/>
          <w:szCs w:val="24"/>
        </w:rPr>
        <w:t>:</w:t>
      </w:r>
      <w:r>
        <w:rPr>
          <w:rFonts w:eastAsia="Times New Roman" w:cs="Times New Roman"/>
          <w:szCs w:val="24"/>
        </w:rPr>
        <w:t xml:space="preserve"> «Μεταρρύθμιση του θεσμικού πλαισίου της Τοπικής Αυτοδιοίκησης - Εμβάθυνση της Δημοκρατίας - Ενίσχυση της</w:t>
      </w:r>
      <w:r>
        <w:rPr>
          <w:rFonts w:eastAsia="Times New Roman" w:cs="Times New Roman"/>
          <w:szCs w:val="24"/>
        </w:rPr>
        <w:t xml:space="preserve"> Συμμετοχής - Βελτίωση της οικονομικής και αναπτυξιακής λειτουργίας των ΟΤΑ </w:t>
      </w:r>
      <w:r>
        <w:rPr>
          <w:rFonts w:eastAsia="Times New Roman" w:cs="Times New Roman"/>
          <w:szCs w:val="24"/>
        </w:rPr>
        <w:t>[</w:t>
      </w:r>
      <w:r>
        <w:rPr>
          <w:rFonts w:eastAsia="Times New Roman" w:cs="Times New Roman"/>
          <w:szCs w:val="24"/>
        </w:rPr>
        <w:t>Πρόγραμμα «ΚΛΕΙΣΘΕΝΗΣ Ι»</w:t>
      </w:r>
      <w:r>
        <w:rPr>
          <w:rFonts w:eastAsia="Times New Roman" w:cs="Times New Roman"/>
          <w:szCs w:val="24"/>
        </w:rPr>
        <w:t>]</w:t>
      </w:r>
      <w:r>
        <w:rPr>
          <w:rFonts w:eastAsia="Times New Roman" w:cs="Times New Roman"/>
          <w:szCs w:val="24"/>
        </w:rPr>
        <w:t xml:space="preserve"> - Ρυθμίσεις για τον εκσυγχρονισμό του πλαισίου οργάνωσης και λειτουργίας των ΦΟ</w:t>
      </w:r>
      <w:r>
        <w:rPr>
          <w:rFonts w:eastAsia="Times New Roman" w:cs="Times New Roman"/>
          <w:szCs w:val="24"/>
        </w:rPr>
        <w:t>.</w:t>
      </w:r>
      <w:r>
        <w:rPr>
          <w:rFonts w:eastAsia="Times New Roman" w:cs="Times New Roman"/>
          <w:szCs w:val="24"/>
        </w:rPr>
        <w:t>ΔΣ</w:t>
      </w:r>
      <w:r>
        <w:rPr>
          <w:rFonts w:eastAsia="Times New Roman" w:cs="Times New Roman"/>
          <w:szCs w:val="24"/>
        </w:rPr>
        <w:t>.</w:t>
      </w:r>
      <w:r>
        <w:rPr>
          <w:rFonts w:eastAsia="Times New Roman" w:cs="Times New Roman"/>
          <w:szCs w:val="24"/>
        </w:rPr>
        <w:t>Α</w:t>
      </w:r>
      <w:r>
        <w:rPr>
          <w:rFonts w:eastAsia="Times New Roman" w:cs="Times New Roman"/>
          <w:szCs w:val="24"/>
        </w:rPr>
        <w:t>.</w:t>
      </w:r>
      <w:r>
        <w:rPr>
          <w:rFonts w:eastAsia="Times New Roman" w:cs="Times New Roman"/>
          <w:szCs w:val="24"/>
        </w:rPr>
        <w:t xml:space="preserve"> - Ρυθμίσεις για την αποτελεσματικότερη, ταχύτερη και ενιαία άσκηση </w:t>
      </w:r>
      <w:r>
        <w:rPr>
          <w:rFonts w:eastAsia="Times New Roman" w:cs="Times New Roman"/>
          <w:szCs w:val="24"/>
        </w:rPr>
        <w:t>των αρμοδιοτήτων σχετικά με την απονομή ιθαγένειας και την πολιτογράφηση - Λοιπές διατάξεις αρμοδιότητας ΥΠΕΣ».</w:t>
      </w:r>
    </w:p>
    <w:p w14:paraId="0715B4A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Προχωρούμε</w:t>
      </w:r>
      <w:r>
        <w:rPr>
          <w:rFonts w:eastAsia="Times New Roman" w:cs="Times New Roman"/>
          <w:szCs w:val="24"/>
        </w:rPr>
        <w:t xml:space="preserve"> στην ψήφιση επί της αρχής, των άρθρων, των τροπολογιών και του συνόλου του σχεδίου νόμου και η ψήφισή τους θα γίνει χωριστά.</w:t>
      </w:r>
    </w:p>
    <w:p w14:paraId="0715B4AD" w14:textId="77777777" w:rsidR="006222AF" w:rsidRDefault="006453C1">
      <w:pPr>
        <w:spacing w:after="0" w:line="600" w:lineRule="auto"/>
        <w:ind w:firstLine="720"/>
        <w:jc w:val="both"/>
        <w:rPr>
          <w:rFonts w:eastAsia="Times New Roman" w:cs="Times New Roman"/>
          <w:szCs w:val="24"/>
        </w:rPr>
      </w:pPr>
      <w:r w:rsidRPr="000268B4">
        <w:rPr>
          <w:rFonts w:eastAsia="Times New Roman" w:cs="Times New Roman"/>
          <w:b/>
          <w:szCs w:val="24"/>
        </w:rPr>
        <w:t>ΝΙΚΟΛΑΟΣ</w:t>
      </w:r>
      <w:r w:rsidRPr="000268B4">
        <w:rPr>
          <w:rFonts w:eastAsia="Times New Roman" w:cs="Times New Roman"/>
          <w:b/>
          <w:szCs w:val="24"/>
        </w:rPr>
        <w:t xml:space="preserve"> ΚΑΡΑΘΑΝΑΣΟΠΟΥΛΟΣ:</w:t>
      </w:r>
      <w:r>
        <w:rPr>
          <w:rFonts w:eastAsia="Times New Roman" w:cs="Times New Roman"/>
          <w:szCs w:val="24"/>
        </w:rPr>
        <w:t xml:space="preserve"> Κύριε Υπουργέ, δεκαπέντε λεπτά μιλήσατε και ούτε ένα δευτερόλεπτο για να πείτε μια κουβέντα.</w:t>
      </w:r>
    </w:p>
    <w:p w14:paraId="0715B4AE" w14:textId="77777777" w:rsidR="006222AF" w:rsidRDefault="006453C1">
      <w:pPr>
        <w:spacing w:after="0" w:line="600" w:lineRule="auto"/>
        <w:ind w:firstLine="720"/>
        <w:jc w:val="both"/>
        <w:rPr>
          <w:rFonts w:eastAsia="Times New Roman" w:cs="Times New Roman"/>
          <w:szCs w:val="24"/>
        </w:rPr>
      </w:pPr>
      <w:r w:rsidRPr="000268B4">
        <w:rPr>
          <w:rFonts w:eastAsia="Times New Roman" w:cs="Times New Roman"/>
          <w:b/>
          <w:szCs w:val="24"/>
        </w:rPr>
        <w:t>ΠΡΟΕΔΡΕΥΩΝ (Σπυρίδων Λυκούδης):</w:t>
      </w:r>
      <w:r>
        <w:rPr>
          <w:rFonts w:eastAsia="Times New Roman" w:cs="Times New Roman"/>
          <w:szCs w:val="24"/>
        </w:rPr>
        <w:t xml:space="preserve"> Παρακαλώ πολύ, ακούστε τι λέω, γιατί μετά θα μπλέξουμε.</w:t>
      </w:r>
    </w:p>
    <w:p w14:paraId="0715B4AF" w14:textId="77777777" w:rsidR="006222AF" w:rsidRDefault="006453C1">
      <w:pPr>
        <w:spacing w:after="0" w:line="600" w:lineRule="auto"/>
        <w:ind w:firstLine="720"/>
        <w:jc w:val="both"/>
        <w:rPr>
          <w:rFonts w:eastAsia="Times New Roman" w:cs="Times New Roman"/>
          <w:szCs w:val="24"/>
        </w:rPr>
      </w:pPr>
      <w:r w:rsidRPr="000268B4">
        <w:rPr>
          <w:rFonts w:eastAsia="Times New Roman" w:cs="Times New Roman"/>
          <w:b/>
          <w:szCs w:val="24"/>
        </w:rPr>
        <w:t xml:space="preserve">ΠΑΝΑΓΙΩΤΗΣ </w:t>
      </w:r>
      <w:r>
        <w:rPr>
          <w:rFonts w:eastAsia="Times New Roman" w:cs="Times New Roman"/>
          <w:b/>
          <w:szCs w:val="24"/>
        </w:rPr>
        <w:t xml:space="preserve">(ΠΑΝΟΣ) </w:t>
      </w:r>
      <w:r w:rsidRPr="000268B4">
        <w:rPr>
          <w:rFonts w:eastAsia="Times New Roman" w:cs="Times New Roman"/>
          <w:b/>
          <w:szCs w:val="24"/>
        </w:rPr>
        <w:t>ΣΚΟΥΡΛΕΤΗΣ (Υπουργός Εσωτερικών):</w:t>
      </w:r>
      <w:r>
        <w:rPr>
          <w:rFonts w:eastAsia="Times New Roman" w:cs="Times New Roman"/>
          <w:szCs w:val="24"/>
        </w:rPr>
        <w:t xml:space="preserve"> Κύρ</w:t>
      </w:r>
      <w:r>
        <w:rPr>
          <w:rFonts w:eastAsia="Times New Roman" w:cs="Times New Roman"/>
          <w:szCs w:val="24"/>
        </w:rPr>
        <w:t>ιε Πρόεδρε, να απαντήσω μισό λεπτό.</w:t>
      </w:r>
    </w:p>
    <w:p w14:paraId="0715B4B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Παρακαλώ, κύριε Υπουργέ. Έχετε τον λόγο. </w:t>
      </w:r>
    </w:p>
    <w:p w14:paraId="0715B4B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Συγγνώμη, κύριε Καραθανασόπουλε.</w:t>
      </w:r>
    </w:p>
    <w:p w14:paraId="0715B4B2" w14:textId="77777777" w:rsidR="006222AF" w:rsidRDefault="006453C1">
      <w:pPr>
        <w:spacing w:after="0" w:line="600" w:lineRule="auto"/>
        <w:ind w:firstLine="720"/>
        <w:jc w:val="both"/>
        <w:rPr>
          <w:rFonts w:eastAsia="Times New Roman" w:cs="Times New Roman"/>
          <w:szCs w:val="24"/>
        </w:rPr>
      </w:pPr>
      <w:r w:rsidRPr="000268B4">
        <w:rPr>
          <w:rFonts w:eastAsia="Times New Roman" w:cs="Times New Roman"/>
          <w:b/>
          <w:szCs w:val="24"/>
        </w:rPr>
        <w:t xml:space="preserve">ΠΑΝΑΓΙΩΤΗΣ </w:t>
      </w:r>
      <w:r>
        <w:rPr>
          <w:rFonts w:eastAsia="Times New Roman" w:cs="Times New Roman"/>
          <w:b/>
          <w:szCs w:val="24"/>
        </w:rPr>
        <w:t>(ΠΑΝΟΣ)</w:t>
      </w:r>
      <w:r w:rsidRPr="000268B4">
        <w:rPr>
          <w:rFonts w:eastAsia="Times New Roman" w:cs="Times New Roman"/>
          <w:b/>
          <w:szCs w:val="24"/>
        </w:rPr>
        <w:t xml:space="preserve"> ΣΚΟΥΡΛΕΤΗΣ (Υπουργός Εσωτερικών):</w:t>
      </w:r>
      <w:r>
        <w:rPr>
          <w:rFonts w:eastAsia="Times New Roman" w:cs="Times New Roman"/>
          <w:szCs w:val="24"/>
        </w:rPr>
        <w:t xml:space="preserve"> Αν μου επιτρέπετε, κύριε Βορίδη, και με τη σύμφωνη γνώμη σας</w:t>
      </w:r>
      <w:r>
        <w:rPr>
          <w:rFonts w:eastAsia="Times New Roman" w:cs="Times New Roman"/>
          <w:szCs w:val="24"/>
        </w:rPr>
        <w:t>, να τοποθετηθώ.</w:t>
      </w:r>
    </w:p>
    <w:p w14:paraId="0715B4B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Κύριε Καραθανασόπουλε, καταθέσατε μια τροπολογία η οποία μιλάει περί της δυνατότητας των δημοτικών συμβουλίων να αποφασίζουν -με εισοδηματικά, με κοινωνικά κριτήρια</w:t>
      </w:r>
      <w:r>
        <w:rPr>
          <w:rFonts w:eastAsia="Times New Roman" w:cs="Times New Roman"/>
          <w:szCs w:val="24"/>
        </w:rPr>
        <w:t>,</w:t>
      </w:r>
      <w:r>
        <w:rPr>
          <w:rFonts w:eastAsia="Times New Roman" w:cs="Times New Roman"/>
          <w:szCs w:val="24"/>
        </w:rPr>
        <w:t xml:space="preserve"> για τη </w:t>
      </w:r>
      <w:r>
        <w:rPr>
          <w:rFonts w:eastAsia="Times New Roman" w:cs="Times New Roman"/>
          <w:szCs w:val="24"/>
        </w:rPr>
        <w:lastRenderedPageBreak/>
        <w:t>διαγραφή χρεών. Αδιακρίτως χρεών; Απέναντι σε ποιους;</w:t>
      </w:r>
      <w:r w:rsidRPr="00CF370E">
        <w:rPr>
          <w:rFonts w:eastAsia="Times New Roman" w:cs="Times New Roman"/>
          <w:szCs w:val="24"/>
        </w:rPr>
        <w:t xml:space="preserve"> </w:t>
      </w:r>
      <w:r>
        <w:rPr>
          <w:rFonts w:eastAsia="Times New Roman" w:cs="Times New Roman"/>
          <w:szCs w:val="24"/>
        </w:rPr>
        <w:t xml:space="preserve">Εμείς, σας </w:t>
      </w:r>
      <w:r>
        <w:rPr>
          <w:rFonts w:eastAsia="Times New Roman" w:cs="Times New Roman"/>
          <w:szCs w:val="24"/>
        </w:rPr>
        <w:t>θυμίζω, ως Υπουργείο Εσωτερικών...</w:t>
      </w:r>
    </w:p>
    <w:p w14:paraId="0715B4B4" w14:textId="77777777" w:rsidR="006222AF" w:rsidRDefault="006453C1">
      <w:pPr>
        <w:spacing w:after="0" w:line="600" w:lineRule="auto"/>
        <w:ind w:firstLine="720"/>
        <w:jc w:val="both"/>
        <w:rPr>
          <w:rFonts w:eastAsia="Times New Roman" w:cs="Times New Roman"/>
          <w:szCs w:val="24"/>
        </w:rPr>
      </w:pPr>
      <w:r w:rsidRPr="000268B4">
        <w:rPr>
          <w:rFonts w:eastAsia="Times New Roman" w:cs="Times New Roman"/>
          <w:b/>
          <w:szCs w:val="24"/>
        </w:rPr>
        <w:t>ΝΙΚΟΛΑΟΣ ΚΑΡΑΘΑΝΑΣΟΠΟΥΛΟΣ:</w:t>
      </w:r>
      <w:r>
        <w:rPr>
          <w:rFonts w:eastAsia="Times New Roman" w:cs="Times New Roman"/>
          <w:szCs w:val="24"/>
        </w:rPr>
        <w:t xml:space="preserve"> Απέναντι στους δήμους και στα δημοτικά τους πρόσωπα, όχι αδιακρίτως.</w:t>
      </w:r>
    </w:p>
    <w:p w14:paraId="0715B4B5"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Αναφέρεστε, λοιπόν, για χρέη απέναντι στους δήμους. Το ρωτάω αυτό</w:t>
      </w:r>
      <w:r>
        <w:rPr>
          <w:rFonts w:eastAsia="Times New Roman" w:cs="Times New Roman"/>
          <w:szCs w:val="24"/>
        </w:rPr>
        <w:t>,</w:t>
      </w:r>
      <w:r>
        <w:rPr>
          <w:rFonts w:eastAsia="Times New Roman" w:cs="Times New Roman"/>
          <w:szCs w:val="24"/>
        </w:rPr>
        <w:t xml:space="preserve"> γιατί</w:t>
      </w:r>
      <w:r>
        <w:rPr>
          <w:rFonts w:eastAsia="Times New Roman" w:cs="Times New Roman"/>
          <w:szCs w:val="24"/>
        </w:rPr>
        <w:t xml:space="preserve"> θα μπορούσε μέσα εκεί να συμπεριλαμβάνονται χρέη προς ασφαλιστικά ταμεία, προς την εφορία κ.λπ</w:t>
      </w:r>
      <w:r>
        <w:rPr>
          <w:rFonts w:eastAsia="Times New Roman" w:cs="Times New Roman"/>
          <w:szCs w:val="24"/>
        </w:rPr>
        <w:t>.</w:t>
      </w:r>
      <w:r>
        <w:rPr>
          <w:rFonts w:eastAsia="Times New Roman" w:cs="Times New Roman"/>
          <w:szCs w:val="24"/>
        </w:rPr>
        <w:t>.</w:t>
      </w:r>
    </w:p>
    <w:p w14:paraId="0715B4B6"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0715B4B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Δεν λέτε κάτι τέτοιο, χαίρομαι. Λέω, λοιπόν, ότι θέλω να σας θυμίσω ότι πέρυσι τέτοια εποχή είχε ψηφιστεί η συγκεκριμένη διά</w:t>
      </w:r>
      <w:r>
        <w:rPr>
          <w:rFonts w:eastAsia="Times New Roman" w:cs="Times New Roman"/>
          <w:szCs w:val="24"/>
        </w:rPr>
        <w:t>ταξη</w:t>
      </w:r>
      <w:r>
        <w:rPr>
          <w:rFonts w:eastAsia="Times New Roman" w:cs="Times New Roman"/>
          <w:szCs w:val="24"/>
        </w:rPr>
        <w:t>,</w:t>
      </w:r>
      <w:r>
        <w:rPr>
          <w:rFonts w:eastAsia="Times New Roman" w:cs="Times New Roman"/>
          <w:szCs w:val="24"/>
        </w:rPr>
        <w:t xml:space="preserve"> η οποία ίσχυσε για μια μεταβατική περίοδο και καθιέρωνε, μέχρι το τέλος Νοεμβρίου, τη δυνατότητα διαγραφής όλων των προσαυξήσεων και προστίμων που υπήρχαν για χρέη προς τους δήμους, για συγκεκριμένο διάστημα, μέχρι τέλος Νοεμβρίου, καθώς και τη δυνατ</w:t>
      </w:r>
      <w:r>
        <w:rPr>
          <w:rFonts w:eastAsia="Times New Roman" w:cs="Times New Roman"/>
          <w:szCs w:val="24"/>
        </w:rPr>
        <w:t>ότητα να αποπληρωθούν αυτά σε εκατό δόσεις.</w:t>
      </w:r>
    </w:p>
    <w:p w14:paraId="0715B4B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Άρα εμείς σας λέω ότι το επόμενο διάστημα, και σε συνεννόηση με την ΚΕΔΕ, θα μελετήσουμε τη δυνατότητα να ξαναψηφίσουμε και να θεσμοθετήσουμε μια τέτοια διάταξη.</w:t>
      </w:r>
    </w:p>
    <w:p w14:paraId="0715B4B9" w14:textId="77777777" w:rsidR="006222AF" w:rsidRDefault="006453C1">
      <w:pPr>
        <w:spacing w:after="0" w:line="600" w:lineRule="auto"/>
        <w:ind w:firstLine="720"/>
        <w:jc w:val="both"/>
        <w:rPr>
          <w:rFonts w:eastAsia="Times New Roman" w:cs="Times New Roman"/>
          <w:szCs w:val="24"/>
        </w:rPr>
      </w:pPr>
      <w:r w:rsidRPr="00CF370E">
        <w:rPr>
          <w:rFonts w:eastAsia="Times New Roman" w:cs="Times New Roman"/>
          <w:b/>
          <w:szCs w:val="24"/>
        </w:rPr>
        <w:t>ΙΩΑΝΝΗΣ ΒΡΟΥΤΣΗΣ:</w:t>
      </w:r>
      <w:r>
        <w:rPr>
          <w:rFonts w:eastAsia="Times New Roman" w:cs="Times New Roman"/>
          <w:szCs w:val="24"/>
        </w:rPr>
        <w:t xml:space="preserve"> Τι λες;</w:t>
      </w:r>
    </w:p>
    <w:p w14:paraId="0715B4BA"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w:t>
      </w:r>
      <w:r>
        <w:rPr>
          <w:rFonts w:eastAsia="Times New Roman" w:cs="Times New Roman"/>
          <w:b/>
          <w:szCs w:val="24"/>
        </w:rPr>
        <w:t>ΛΕΤΗΣ (Υπουργός Εσωτερικών):</w:t>
      </w:r>
      <w:r>
        <w:rPr>
          <w:rFonts w:eastAsia="Times New Roman" w:cs="Times New Roman"/>
          <w:szCs w:val="24"/>
        </w:rPr>
        <w:t xml:space="preserve"> Σας παρακαλώ πολύ. Τι θα πει: «Τι λες;»</w:t>
      </w:r>
    </w:p>
    <w:p w14:paraId="0715B4B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Είχε γίνει πέρυσι από τον Αύγουστο μέχρι τον Νοέμβριο. Δεν το κάνατε εσείς. Είστε κλασικός ανάλγητος, κύριε Βρούτση, το ξέρουμε, ο μακελάρης των μισθών και των συντάξεων. Εσείς ειδικά είσ</w:t>
      </w:r>
      <w:r>
        <w:rPr>
          <w:rFonts w:eastAsia="Times New Roman" w:cs="Times New Roman"/>
          <w:szCs w:val="24"/>
        </w:rPr>
        <w:t>τε ο μακελάρης των μισθών και των συντάξεων. Και θα έπρεπε...</w:t>
      </w:r>
    </w:p>
    <w:p w14:paraId="0715B4BC"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Κύριε Υπουργέ...</w:t>
      </w:r>
    </w:p>
    <w:p w14:paraId="0715B4BD" w14:textId="77777777" w:rsidR="006222AF" w:rsidRDefault="006453C1">
      <w:pPr>
        <w:spacing w:after="0" w:line="600" w:lineRule="auto"/>
        <w:ind w:firstLine="720"/>
        <w:jc w:val="both"/>
        <w:rPr>
          <w:rFonts w:eastAsia="Times New Roman" w:cs="Times New Roman"/>
          <w:szCs w:val="24"/>
        </w:rPr>
      </w:pPr>
      <w:r w:rsidRPr="00CF370E">
        <w:rPr>
          <w:rFonts w:eastAsia="Times New Roman" w:cs="Times New Roman"/>
          <w:b/>
          <w:szCs w:val="24"/>
        </w:rPr>
        <w:t>ΙΩΑΝΝΗΣ ΒΡΟΥΤΣΗΣ:</w:t>
      </w:r>
      <w:r>
        <w:rPr>
          <w:rFonts w:eastAsia="Times New Roman" w:cs="Times New Roman"/>
          <w:szCs w:val="24"/>
        </w:rPr>
        <w:t xml:space="preserve"> Τι λες τώρα; Είναι σοβαρά πράγματα αυτά; Είσαι ψεύτης!</w:t>
      </w:r>
    </w:p>
    <w:p w14:paraId="0715B4BE"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Και θα έπρεπε να εί</w:t>
      </w:r>
      <w:r>
        <w:rPr>
          <w:rFonts w:eastAsia="Times New Roman" w:cs="Times New Roman"/>
          <w:szCs w:val="24"/>
        </w:rPr>
        <w:t>στε με χαμηλότερους τόνους. Εσείς ειδικά.</w:t>
      </w:r>
    </w:p>
    <w:p w14:paraId="0715B4BF" w14:textId="77777777" w:rsidR="006222AF" w:rsidRDefault="006453C1">
      <w:pPr>
        <w:spacing w:after="0" w:line="600" w:lineRule="auto"/>
        <w:ind w:firstLine="720"/>
        <w:jc w:val="both"/>
        <w:rPr>
          <w:rFonts w:eastAsia="Times New Roman" w:cs="Times New Roman"/>
          <w:szCs w:val="24"/>
        </w:rPr>
      </w:pPr>
      <w:r w:rsidRPr="00CF370E">
        <w:rPr>
          <w:rFonts w:eastAsia="Times New Roman" w:cs="Times New Roman"/>
          <w:b/>
          <w:szCs w:val="24"/>
        </w:rPr>
        <w:lastRenderedPageBreak/>
        <w:t>ΙΩΑΝΝΗΣ ΒΡΟΥΤΣΗΣ:</w:t>
      </w:r>
      <w:r>
        <w:rPr>
          <w:rFonts w:eastAsia="Times New Roman" w:cs="Times New Roman"/>
          <w:szCs w:val="24"/>
        </w:rPr>
        <w:t xml:space="preserve"> Εσύ είσαι ψεύτης, κορόιδεψες τον κόσμο. Προσωπικά εσύ είσαι ο μεγαλύτερος ψεύτης. Ομαδικές απολύσεις...</w:t>
      </w:r>
    </w:p>
    <w:p w14:paraId="0715B4C0" w14:textId="77777777" w:rsidR="006222AF" w:rsidRDefault="006453C1">
      <w:pPr>
        <w:spacing w:after="0" w:line="600" w:lineRule="auto"/>
        <w:ind w:firstLine="720"/>
        <w:jc w:val="both"/>
        <w:rPr>
          <w:rFonts w:eastAsia="Times New Roman"/>
          <w:szCs w:val="24"/>
        </w:rPr>
      </w:pPr>
      <w:r>
        <w:rPr>
          <w:rFonts w:eastAsia="Times New Roman"/>
          <w:b/>
          <w:szCs w:val="24"/>
        </w:rPr>
        <w:t xml:space="preserve">ΠΡΟΕΔΡΕΥΩΝ (Σπυρίδων Λυκούδης): </w:t>
      </w:r>
      <w:r w:rsidRPr="008E2258">
        <w:rPr>
          <w:rFonts w:eastAsia="Times New Roman"/>
          <w:szCs w:val="24"/>
        </w:rPr>
        <w:t>Κύριε Υπουργέ, ολοκληρώσατε.</w:t>
      </w:r>
    </w:p>
    <w:p w14:paraId="0715B4C1" w14:textId="77777777" w:rsidR="006222AF" w:rsidRDefault="006453C1">
      <w:pPr>
        <w:spacing w:after="0" w:line="600" w:lineRule="auto"/>
        <w:ind w:firstLine="720"/>
        <w:jc w:val="both"/>
        <w:rPr>
          <w:rFonts w:eastAsia="Times New Roman"/>
          <w:szCs w:val="24"/>
        </w:rPr>
      </w:pPr>
      <w:r>
        <w:rPr>
          <w:rFonts w:eastAsia="Times New Roman"/>
          <w:b/>
          <w:szCs w:val="24"/>
        </w:rPr>
        <w:t xml:space="preserve">ΜΑΡΙΑ ΘΕΛΕΡΙΤΗ: </w:t>
      </w:r>
      <w:r>
        <w:rPr>
          <w:rFonts w:eastAsia="Times New Roman"/>
          <w:szCs w:val="24"/>
        </w:rPr>
        <w:t>...(</w:t>
      </w:r>
      <w:r>
        <w:rPr>
          <w:rFonts w:eastAsia="Times New Roman"/>
          <w:szCs w:val="24"/>
        </w:rPr>
        <w:t>δ</w:t>
      </w:r>
      <w:r>
        <w:rPr>
          <w:rFonts w:eastAsia="Times New Roman"/>
          <w:szCs w:val="24"/>
        </w:rPr>
        <w:t xml:space="preserve">εν </w:t>
      </w:r>
      <w:r>
        <w:rPr>
          <w:rFonts w:eastAsia="Times New Roman"/>
          <w:szCs w:val="24"/>
        </w:rPr>
        <w:t>ακούστηκε)</w:t>
      </w:r>
    </w:p>
    <w:p w14:paraId="0715B4C2" w14:textId="77777777" w:rsidR="006222AF" w:rsidRDefault="006453C1">
      <w:pPr>
        <w:spacing w:after="0" w:line="600" w:lineRule="auto"/>
        <w:ind w:firstLine="720"/>
        <w:jc w:val="center"/>
        <w:rPr>
          <w:rFonts w:eastAsia="Times New Roman"/>
          <w:szCs w:val="24"/>
        </w:rPr>
      </w:pPr>
      <w:r>
        <w:rPr>
          <w:rFonts w:eastAsia="Times New Roman"/>
          <w:szCs w:val="24"/>
        </w:rPr>
        <w:t>(Θόρυβος στην Αίθουσα)</w:t>
      </w:r>
    </w:p>
    <w:p w14:paraId="0715B4C3" w14:textId="77777777" w:rsidR="006222AF" w:rsidRDefault="006453C1">
      <w:pPr>
        <w:spacing w:after="0" w:line="600" w:lineRule="auto"/>
        <w:ind w:firstLine="720"/>
        <w:jc w:val="both"/>
        <w:rPr>
          <w:rFonts w:eastAsia="Times New Roman"/>
          <w:b/>
          <w:szCs w:val="24"/>
        </w:rPr>
      </w:pPr>
      <w:r>
        <w:rPr>
          <w:rFonts w:eastAsia="Times New Roman"/>
          <w:b/>
          <w:szCs w:val="24"/>
        </w:rPr>
        <w:t xml:space="preserve">ΠΡΟΕΔΡΕΥΩΝ (Σπυρίδων Λυκούδης): </w:t>
      </w:r>
      <w:r w:rsidRPr="008E2258">
        <w:rPr>
          <w:rFonts w:eastAsia="Times New Roman"/>
          <w:szCs w:val="24"/>
        </w:rPr>
        <w:t xml:space="preserve">Κυρία Θελερίτη, ξέρετε ότι ο Πρόεδρος της Βουλής είχε ζητήσει να τελειώσουμε </w:t>
      </w:r>
      <w:r>
        <w:rPr>
          <w:rFonts w:eastAsia="Times New Roman"/>
          <w:szCs w:val="24"/>
        </w:rPr>
        <w:t xml:space="preserve">στις </w:t>
      </w:r>
      <w:r w:rsidRPr="008E2258">
        <w:rPr>
          <w:rFonts w:eastAsia="Times New Roman"/>
          <w:szCs w:val="24"/>
        </w:rPr>
        <w:t>22.30΄και απαιτήθηκε να τελειώσουμε στις 22.00΄</w:t>
      </w:r>
      <w:r>
        <w:rPr>
          <w:rFonts w:eastAsia="Times New Roman"/>
          <w:szCs w:val="24"/>
        </w:rPr>
        <w:t>,</w:t>
      </w:r>
      <w:r>
        <w:rPr>
          <w:rFonts w:eastAsia="Times New Roman"/>
          <w:szCs w:val="24"/>
        </w:rPr>
        <w:t xml:space="preserve"> </w:t>
      </w:r>
      <w:r w:rsidRPr="008E2258">
        <w:rPr>
          <w:rFonts w:eastAsia="Times New Roman"/>
          <w:szCs w:val="24"/>
        </w:rPr>
        <w:t xml:space="preserve">για να προλάβετε τα δρομολόγια των αεροπλάνων. Αφήστε να </w:t>
      </w:r>
      <w:r w:rsidRPr="008E2258">
        <w:rPr>
          <w:rFonts w:eastAsia="Times New Roman"/>
          <w:szCs w:val="24"/>
        </w:rPr>
        <w:t>ολοκληρώσουμε</w:t>
      </w:r>
      <w:r>
        <w:rPr>
          <w:rFonts w:eastAsia="Times New Roman"/>
          <w:szCs w:val="24"/>
        </w:rPr>
        <w:t>.</w:t>
      </w:r>
    </w:p>
    <w:p w14:paraId="0715B4C4" w14:textId="77777777" w:rsidR="006222AF" w:rsidRDefault="006453C1">
      <w:pPr>
        <w:spacing w:after="0" w:line="600" w:lineRule="auto"/>
        <w:ind w:firstLine="720"/>
        <w:jc w:val="both"/>
        <w:rPr>
          <w:rFonts w:eastAsia="Times New Roman"/>
          <w:szCs w:val="24"/>
        </w:rPr>
      </w:pPr>
      <w:r w:rsidRPr="008E2258">
        <w:rPr>
          <w:rFonts w:eastAsia="Times New Roman"/>
          <w:b/>
          <w:szCs w:val="24"/>
        </w:rPr>
        <w:t>ΜΑΡΙΑ ΘΕΛΕΡΙΤΗ:</w:t>
      </w:r>
      <w:r>
        <w:rPr>
          <w:rFonts w:eastAsia="Times New Roman"/>
          <w:b/>
          <w:szCs w:val="24"/>
        </w:rPr>
        <w:t xml:space="preserve"> </w:t>
      </w:r>
      <w:r w:rsidRPr="008E2258">
        <w:rPr>
          <w:rFonts w:eastAsia="Times New Roman"/>
          <w:szCs w:val="24"/>
        </w:rPr>
        <w:t>Μα, λέει ότι λέμε ψέματα;</w:t>
      </w:r>
    </w:p>
    <w:p w14:paraId="0715B4C5" w14:textId="77777777" w:rsidR="006222AF" w:rsidRDefault="006453C1">
      <w:pPr>
        <w:spacing w:after="0" w:line="600" w:lineRule="auto"/>
        <w:ind w:firstLine="720"/>
        <w:jc w:val="both"/>
        <w:rPr>
          <w:rFonts w:eastAsia="Times New Roman"/>
          <w:szCs w:val="24"/>
        </w:rPr>
      </w:pPr>
      <w:r>
        <w:rPr>
          <w:rFonts w:eastAsia="Times New Roman"/>
          <w:b/>
          <w:szCs w:val="24"/>
        </w:rPr>
        <w:t>ΠΡΟΕΔΡΕΥΩΝ (Σπυρίδων Λυκούδης):</w:t>
      </w:r>
      <w:r w:rsidRPr="008E2258">
        <w:rPr>
          <w:rFonts w:eastAsia="Times New Roman"/>
          <w:szCs w:val="24"/>
        </w:rPr>
        <w:t xml:space="preserve"> Σας παρακαλώ</w:t>
      </w:r>
      <w:r>
        <w:rPr>
          <w:rFonts w:eastAsia="Times New Roman"/>
          <w:szCs w:val="24"/>
        </w:rPr>
        <w:t>!</w:t>
      </w:r>
      <w:r w:rsidRPr="008E2258">
        <w:rPr>
          <w:rFonts w:eastAsia="Times New Roman"/>
          <w:szCs w:val="24"/>
        </w:rPr>
        <w:t xml:space="preserve"> </w:t>
      </w:r>
      <w:r>
        <w:rPr>
          <w:rFonts w:eastAsia="Times New Roman"/>
          <w:szCs w:val="24"/>
        </w:rPr>
        <w:t>Το Προεδρείο θέλει ν</w:t>
      </w:r>
      <w:r w:rsidRPr="008E2258">
        <w:rPr>
          <w:rFonts w:eastAsia="Times New Roman"/>
          <w:szCs w:val="24"/>
        </w:rPr>
        <w:t>α βοηθήσει για να τελειώσουμε.</w:t>
      </w:r>
    </w:p>
    <w:p w14:paraId="0715B4C6" w14:textId="77777777" w:rsidR="006222AF" w:rsidRDefault="006453C1">
      <w:pPr>
        <w:spacing w:after="0" w:line="600" w:lineRule="auto"/>
        <w:ind w:firstLine="720"/>
        <w:jc w:val="both"/>
        <w:rPr>
          <w:rFonts w:eastAsia="Times New Roman" w:cs="Times New Roman"/>
          <w:szCs w:val="24"/>
        </w:rPr>
      </w:pPr>
      <w:r>
        <w:rPr>
          <w:rFonts w:eastAsia="Times New Roman"/>
          <w:szCs w:val="24"/>
        </w:rPr>
        <w:t xml:space="preserve">Με βάση την απόφαση της Διάσκεψης των Προέδρων που έγινε σήμερα, το άρθρο 255 του νομοσχεδίου τίθεται </w:t>
      </w:r>
      <w:r>
        <w:rPr>
          <w:rFonts w:eastAsia="Times New Roman"/>
          <w:szCs w:val="24"/>
        </w:rPr>
        <w:t>αυτοδικαίως σε ονομαστική ψηφοφορία κατά ρητή επιταγή του Συντάγματος, εφόσον αφορά σε αλλαγή του εκλογικού νόμου.</w:t>
      </w:r>
    </w:p>
    <w:p w14:paraId="0715B4C7" w14:textId="77777777" w:rsidR="006222AF" w:rsidRDefault="006453C1">
      <w:pPr>
        <w:spacing w:after="0" w:line="600" w:lineRule="auto"/>
        <w:ind w:firstLine="720"/>
        <w:jc w:val="both"/>
        <w:rPr>
          <w:rFonts w:eastAsia="Times New Roman"/>
          <w:szCs w:val="24"/>
        </w:rPr>
      </w:pPr>
      <w:r>
        <w:rPr>
          <w:rFonts w:eastAsia="Times New Roman"/>
          <w:szCs w:val="24"/>
        </w:rPr>
        <w:lastRenderedPageBreak/>
        <w:t xml:space="preserve">Κυρίες και κύριοι συνάδελφοι, </w:t>
      </w:r>
      <w:r>
        <w:rPr>
          <w:rFonts w:eastAsia="Times New Roman"/>
          <w:szCs w:val="24"/>
        </w:rPr>
        <w:t xml:space="preserve">έχει υποβληθεί αίτηση διεξαγωγής ονομαστικής ψηφοφορίας </w:t>
      </w:r>
      <w:r w:rsidRPr="00704664">
        <w:rPr>
          <w:rFonts w:eastAsia="Times New Roman"/>
          <w:szCs w:val="24"/>
        </w:rPr>
        <w:t xml:space="preserve"> </w:t>
      </w:r>
      <w:r>
        <w:rPr>
          <w:rFonts w:eastAsia="Times New Roman"/>
          <w:szCs w:val="24"/>
        </w:rPr>
        <w:t>Βουλευτών</w:t>
      </w:r>
      <w:r>
        <w:rPr>
          <w:rFonts w:eastAsia="Times New Roman"/>
          <w:szCs w:val="24"/>
        </w:rPr>
        <w:t xml:space="preserve"> της Νέας Δημοκρατίας </w:t>
      </w:r>
      <w:r>
        <w:rPr>
          <w:rFonts w:eastAsia="Times New Roman"/>
          <w:szCs w:val="24"/>
        </w:rPr>
        <w:t>επί της αρχής και επί τ</w:t>
      </w:r>
      <w:r>
        <w:rPr>
          <w:rFonts w:eastAsia="Times New Roman"/>
          <w:szCs w:val="24"/>
        </w:rPr>
        <w:t>ων άρθρων 28 και 56 του σχεδίου νόμου</w:t>
      </w:r>
      <w:r>
        <w:rPr>
          <w:rFonts w:eastAsia="Times New Roman"/>
          <w:szCs w:val="24"/>
        </w:rPr>
        <w:t>, της οποίας το κείμενο έχει ως εξής</w:t>
      </w:r>
      <w:r>
        <w:rPr>
          <w:rFonts w:eastAsia="Times New Roman"/>
          <w:szCs w:val="24"/>
        </w:rPr>
        <w:t>:</w:t>
      </w:r>
    </w:p>
    <w:p w14:paraId="0715B4C8" w14:textId="77777777" w:rsidR="006222AF" w:rsidRDefault="006453C1">
      <w:pPr>
        <w:spacing w:after="0" w:line="600" w:lineRule="auto"/>
        <w:ind w:firstLine="720"/>
        <w:jc w:val="center"/>
        <w:rPr>
          <w:rFonts w:eastAsia="Times New Roman"/>
          <w:color w:val="FF0000"/>
          <w:szCs w:val="24"/>
        </w:rPr>
      </w:pPr>
      <w:r w:rsidRPr="00BD692E">
        <w:rPr>
          <w:rFonts w:eastAsia="Times New Roman"/>
          <w:color w:val="FF0000"/>
          <w:szCs w:val="24"/>
        </w:rPr>
        <w:t>(ΑΛΛΑΓΗ ΣΕΛΙΔΑΣ)</w:t>
      </w:r>
    </w:p>
    <w:p w14:paraId="0715B4C9" w14:textId="77777777" w:rsidR="006222AF" w:rsidRDefault="006453C1">
      <w:pPr>
        <w:spacing w:after="0" w:line="600" w:lineRule="auto"/>
        <w:ind w:firstLine="720"/>
        <w:jc w:val="center"/>
        <w:rPr>
          <w:rFonts w:eastAsia="Times New Roman"/>
          <w:color w:val="FF0000"/>
          <w:szCs w:val="24"/>
        </w:rPr>
      </w:pPr>
      <w:r w:rsidRPr="00BD692E">
        <w:rPr>
          <w:rFonts w:eastAsia="Times New Roman"/>
          <w:color w:val="FF0000"/>
          <w:szCs w:val="24"/>
        </w:rPr>
        <w:t>(Να μπει η σελίδα 580</w:t>
      </w:r>
      <w:r>
        <w:rPr>
          <w:rFonts w:eastAsia="Times New Roman"/>
          <w:color w:val="FF0000"/>
          <w:szCs w:val="24"/>
        </w:rPr>
        <w:t>α</w:t>
      </w:r>
      <w:r w:rsidRPr="00BD692E">
        <w:rPr>
          <w:rFonts w:eastAsia="Times New Roman"/>
          <w:color w:val="FF0000"/>
          <w:szCs w:val="24"/>
        </w:rPr>
        <w:t>)</w:t>
      </w:r>
    </w:p>
    <w:p w14:paraId="0715B4CA" w14:textId="77777777" w:rsidR="006222AF" w:rsidRDefault="006453C1">
      <w:pPr>
        <w:spacing w:after="0" w:line="600" w:lineRule="auto"/>
        <w:ind w:firstLine="720"/>
        <w:jc w:val="center"/>
        <w:rPr>
          <w:rFonts w:eastAsia="Times New Roman"/>
          <w:color w:val="FF0000"/>
          <w:szCs w:val="24"/>
        </w:rPr>
      </w:pPr>
      <w:r w:rsidRPr="00BD692E">
        <w:rPr>
          <w:rFonts w:eastAsia="Times New Roman"/>
          <w:color w:val="FF0000"/>
          <w:szCs w:val="24"/>
        </w:rPr>
        <w:t>(ΑΛΛΑΓΗ ΣΕΛΙΔΑΣ)</w:t>
      </w:r>
    </w:p>
    <w:p w14:paraId="0715B4CB" w14:textId="77777777" w:rsidR="006222AF" w:rsidRDefault="006453C1">
      <w:pPr>
        <w:spacing w:after="0" w:line="600" w:lineRule="auto"/>
        <w:ind w:firstLine="720"/>
        <w:jc w:val="both"/>
        <w:rPr>
          <w:rFonts w:eastAsia="Times New Roman"/>
          <w:szCs w:val="24"/>
        </w:rPr>
      </w:pPr>
      <w:r>
        <w:rPr>
          <w:rFonts w:eastAsia="Times New Roman"/>
          <w:b/>
          <w:szCs w:val="24"/>
        </w:rPr>
        <w:t>ΠΡΟΕΔΡΕΥΩΝ (Σπυρίδων Λυκούδης):</w:t>
      </w:r>
      <w:r w:rsidRPr="008E2258">
        <w:rPr>
          <w:rFonts w:eastAsia="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της ονομαστικής ψηφοφορίας,</w:t>
      </w:r>
      <w:r>
        <w:rPr>
          <w:rFonts w:eastAsia="Times New Roman"/>
          <w:szCs w:val="24"/>
        </w:rPr>
        <w:t xml:space="preserve"> για να διαπιστωθεί αν υπάρχει ο απαιτούμενος από τον Κανονισμό αριθμός για την υποβολή της.</w:t>
      </w:r>
    </w:p>
    <w:p w14:paraId="0715B4CC" w14:textId="77777777" w:rsidR="006222AF" w:rsidRDefault="006453C1">
      <w:pPr>
        <w:spacing w:after="0" w:line="600" w:lineRule="auto"/>
        <w:ind w:firstLine="720"/>
        <w:jc w:val="both"/>
        <w:rPr>
          <w:rFonts w:eastAsia="Times New Roman"/>
          <w:szCs w:val="24"/>
        </w:rPr>
      </w:pPr>
      <w:r>
        <w:rPr>
          <w:rFonts w:eastAsia="Times New Roman"/>
          <w:szCs w:val="24"/>
        </w:rPr>
        <w:t>Ο κ. Βορίδης Μαυρουδής. Παρών.</w:t>
      </w:r>
    </w:p>
    <w:p w14:paraId="0715B4CD" w14:textId="77777777" w:rsidR="006222AF" w:rsidRDefault="006453C1">
      <w:pPr>
        <w:spacing w:after="0" w:line="600" w:lineRule="auto"/>
        <w:ind w:firstLine="720"/>
        <w:jc w:val="both"/>
        <w:rPr>
          <w:rFonts w:eastAsia="Times New Roman"/>
          <w:szCs w:val="24"/>
        </w:rPr>
      </w:pPr>
      <w:r>
        <w:rPr>
          <w:rFonts w:eastAsia="Times New Roman"/>
          <w:szCs w:val="24"/>
        </w:rPr>
        <w:t xml:space="preserve">Ο κ. Τσιάρας Κωνσταντίνος. Παρών. </w:t>
      </w:r>
    </w:p>
    <w:p w14:paraId="0715B4CE" w14:textId="77777777" w:rsidR="006222AF" w:rsidRDefault="006453C1">
      <w:pPr>
        <w:spacing w:after="0" w:line="600" w:lineRule="auto"/>
        <w:ind w:firstLine="720"/>
        <w:jc w:val="both"/>
        <w:rPr>
          <w:rFonts w:eastAsia="Times New Roman"/>
          <w:szCs w:val="24"/>
        </w:rPr>
      </w:pPr>
      <w:r>
        <w:rPr>
          <w:rFonts w:eastAsia="Times New Roman"/>
          <w:szCs w:val="24"/>
        </w:rPr>
        <w:t>Ο κ. Κουκοδήμος Κωνσταντίνος. Παρών.</w:t>
      </w:r>
    </w:p>
    <w:p w14:paraId="0715B4CF" w14:textId="77777777" w:rsidR="006222AF" w:rsidRDefault="006453C1">
      <w:pPr>
        <w:spacing w:after="0" w:line="600" w:lineRule="auto"/>
        <w:ind w:firstLine="720"/>
        <w:jc w:val="both"/>
        <w:rPr>
          <w:rFonts w:eastAsia="Times New Roman"/>
          <w:szCs w:val="24"/>
        </w:rPr>
      </w:pPr>
      <w:r>
        <w:rPr>
          <w:rFonts w:eastAsia="Times New Roman"/>
          <w:szCs w:val="24"/>
        </w:rPr>
        <w:t>Ο κ. Κέλλας Χρήστος. Παρών.</w:t>
      </w:r>
    </w:p>
    <w:p w14:paraId="0715B4D0" w14:textId="77777777" w:rsidR="006222AF" w:rsidRDefault="006453C1">
      <w:pPr>
        <w:spacing w:after="0" w:line="600" w:lineRule="auto"/>
        <w:ind w:firstLine="720"/>
        <w:jc w:val="both"/>
        <w:rPr>
          <w:rFonts w:eastAsia="Times New Roman"/>
          <w:szCs w:val="24"/>
        </w:rPr>
      </w:pPr>
      <w:r>
        <w:rPr>
          <w:rFonts w:eastAsia="Times New Roman"/>
          <w:szCs w:val="24"/>
        </w:rPr>
        <w:t>Ο κ. Μπουκώρος Χρήστος. Παρών.</w:t>
      </w:r>
    </w:p>
    <w:p w14:paraId="0715B4D1" w14:textId="77777777" w:rsidR="006222AF" w:rsidRDefault="006453C1">
      <w:pPr>
        <w:spacing w:after="0" w:line="600" w:lineRule="auto"/>
        <w:ind w:firstLine="720"/>
        <w:jc w:val="both"/>
        <w:rPr>
          <w:rFonts w:eastAsia="Times New Roman"/>
          <w:szCs w:val="24"/>
        </w:rPr>
      </w:pPr>
      <w:r>
        <w:rPr>
          <w:rFonts w:eastAsia="Times New Roman"/>
          <w:szCs w:val="24"/>
        </w:rPr>
        <w:t>Ο</w:t>
      </w:r>
      <w:r>
        <w:rPr>
          <w:rFonts w:eastAsia="Times New Roman"/>
          <w:szCs w:val="24"/>
        </w:rPr>
        <w:t xml:space="preserve"> κ. Κατσιαντώνης Γεώργιος.</w:t>
      </w:r>
      <w:r>
        <w:rPr>
          <w:rFonts w:eastAsia="Times New Roman"/>
          <w:szCs w:val="24"/>
        </w:rPr>
        <w:t xml:space="preserve"> Παρών.</w:t>
      </w:r>
    </w:p>
    <w:p w14:paraId="0715B4D2" w14:textId="77777777" w:rsidR="006222AF" w:rsidRDefault="006453C1">
      <w:pPr>
        <w:spacing w:after="0" w:line="600" w:lineRule="auto"/>
        <w:ind w:firstLine="720"/>
        <w:jc w:val="both"/>
        <w:rPr>
          <w:rFonts w:eastAsia="Times New Roman"/>
          <w:szCs w:val="24"/>
        </w:rPr>
      </w:pPr>
      <w:r>
        <w:rPr>
          <w:rFonts w:eastAsia="Times New Roman"/>
          <w:szCs w:val="24"/>
        </w:rPr>
        <w:t>Ο κ. Γιακουμάτος Γεράσιμος. Παρών.</w:t>
      </w:r>
    </w:p>
    <w:p w14:paraId="0715B4D3" w14:textId="77777777" w:rsidR="006222AF" w:rsidRDefault="006453C1">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Αντωνίου</w:t>
      </w:r>
      <w:r w:rsidRPr="00F87D62">
        <w:rPr>
          <w:rFonts w:eastAsia="Times New Roman"/>
          <w:szCs w:val="24"/>
        </w:rPr>
        <w:t xml:space="preserve"> </w:t>
      </w:r>
      <w:r>
        <w:rPr>
          <w:rFonts w:eastAsia="Times New Roman"/>
          <w:szCs w:val="24"/>
        </w:rPr>
        <w:t>Μαρία. Παρούσα.</w:t>
      </w:r>
    </w:p>
    <w:p w14:paraId="0715B4D4" w14:textId="77777777" w:rsidR="006222AF" w:rsidRDefault="006453C1">
      <w:pPr>
        <w:spacing w:after="0" w:line="600" w:lineRule="auto"/>
        <w:ind w:firstLine="720"/>
        <w:jc w:val="both"/>
        <w:rPr>
          <w:rFonts w:eastAsia="Times New Roman"/>
          <w:szCs w:val="24"/>
        </w:rPr>
      </w:pPr>
      <w:r>
        <w:rPr>
          <w:rFonts w:eastAsia="Times New Roman"/>
          <w:szCs w:val="24"/>
        </w:rPr>
        <w:lastRenderedPageBreak/>
        <w:t>Η κ</w:t>
      </w:r>
      <w:r>
        <w:rPr>
          <w:rFonts w:eastAsia="Times New Roman"/>
          <w:szCs w:val="24"/>
        </w:rPr>
        <w:t>.</w:t>
      </w:r>
      <w:r>
        <w:rPr>
          <w:rFonts w:eastAsia="Times New Roman"/>
          <w:szCs w:val="24"/>
        </w:rPr>
        <w:t xml:space="preserve"> Ράπτη</w:t>
      </w:r>
      <w:r w:rsidRPr="00F87D62">
        <w:rPr>
          <w:rFonts w:eastAsia="Times New Roman"/>
          <w:szCs w:val="24"/>
        </w:rPr>
        <w:t xml:space="preserve"> </w:t>
      </w:r>
      <w:r>
        <w:rPr>
          <w:rFonts w:eastAsia="Times New Roman"/>
          <w:szCs w:val="24"/>
        </w:rPr>
        <w:t>Ελένη. Παρούσα.</w:t>
      </w:r>
    </w:p>
    <w:p w14:paraId="0715B4D5" w14:textId="77777777" w:rsidR="006222AF" w:rsidRDefault="006453C1">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Καραμανλή</w:t>
      </w:r>
      <w:r w:rsidRPr="00F87D62">
        <w:rPr>
          <w:rFonts w:eastAsia="Times New Roman"/>
          <w:szCs w:val="24"/>
        </w:rPr>
        <w:t xml:space="preserve"> </w:t>
      </w:r>
      <w:r>
        <w:rPr>
          <w:rFonts w:eastAsia="Times New Roman"/>
          <w:szCs w:val="24"/>
        </w:rPr>
        <w:t>Άννα. Παρούσα.</w:t>
      </w:r>
    </w:p>
    <w:p w14:paraId="0715B4D6" w14:textId="77777777" w:rsidR="006222AF" w:rsidRDefault="006453C1">
      <w:pPr>
        <w:spacing w:after="0" w:line="600" w:lineRule="auto"/>
        <w:ind w:firstLine="720"/>
        <w:jc w:val="both"/>
        <w:rPr>
          <w:rFonts w:eastAsia="Times New Roman"/>
          <w:szCs w:val="24"/>
        </w:rPr>
      </w:pPr>
      <w:r>
        <w:rPr>
          <w:rFonts w:eastAsia="Times New Roman"/>
          <w:szCs w:val="24"/>
        </w:rPr>
        <w:t>Ο κ. Ιάσ</w:t>
      </w:r>
      <w:r>
        <w:rPr>
          <w:rFonts w:eastAsia="Times New Roman"/>
          <w:szCs w:val="24"/>
        </w:rPr>
        <w:t>ο</w:t>
      </w:r>
      <w:r>
        <w:rPr>
          <w:rFonts w:eastAsia="Times New Roman"/>
          <w:szCs w:val="24"/>
        </w:rPr>
        <w:t>ν</w:t>
      </w:r>
      <w:r>
        <w:rPr>
          <w:rFonts w:eastAsia="Times New Roman"/>
          <w:szCs w:val="24"/>
        </w:rPr>
        <w:t>ας</w:t>
      </w:r>
      <w:r>
        <w:rPr>
          <w:rFonts w:eastAsia="Times New Roman"/>
          <w:szCs w:val="24"/>
        </w:rPr>
        <w:t xml:space="preserve"> Φωτήλας. Παρών.</w:t>
      </w:r>
    </w:p>
    <w:p w14:paraId="0715B4D7" w14:textId="77777777" w:rsidR="006222AF" w:rsidRDefault="006453C1">
      <w:pPr>
        <w:spacing w:after="0" w:line="600" w:lineRule="auto"/>
        <w:ind w:firstLine="720"/>
        <w:jc w:val="both"/>
        <w:rPr>
          <w:rFonts w:eastAsia="Times New Roman"/>
          <w:szCs w:val="24"/>
        </w:rPr>
      </w:pPr>
      <w:r>
        <w:rPr>
          <w:rFonts w:eastAsia="Times New Roman"/>
          <w:szCs w:val="24"/>
        </w:rPr>
        <w:t>Ο κ. Κουμουτσάκος Γεώργιος. Παρών.</w:t>
      </w:r>
    </w:p>
    <w:p w14:paraId="0715B4D8" w14:textId="77777777" w:rsidR="006222AF" w:rsidRDefault="006453C1">
      <w:pPr>
        <w:spacing w:after="0" w:line="600" w:lineRule="auto"/>
        <w:ind w:firstLine="720"/>
        <w:jc w:val="both"/>
        <w:rPr>
          <w:rFonts w:eastAsia="Times New Roman"/>
          <w:szCs w:val="24"/>
        </w:rPr>
      </w:pPr>
      <w:r>
        <w:rPr>
          <w:rFonts w:eastAsia="Times New Roman"/>
          <w:szCs w:val="24"/>
        </w:rPr>
        <w:t>Ο κ. Γιόγιακας Βασίλειος. Παρών.</w:t>
      </w:r>
    </w:p>
    <w:p w14:paraId="0715B4D9" w14:textId="77777777" w:rsidR="006222AF" w:rsidRDefault="006453C1">
      <w:pPr>
        <w:spacing w:after="0" w:line="600" w:lineRule="auto"/>
        <w:ind w:firstLine="720"/>
        <w:jc w:val="both"/>
        <w:rPr>
          <w:rFonts w:eastAsia="Times New Roman"/>
          <w:szCs w:val="24"/>
        </w:rPr>
      </w:pPr>
      <w:r>
        <w:rPr>
          <w:rFonts w:eastAsia="Times New Roman"/>
          <w:szCs w:val="24"/>
        </w:rPr>
        <w:t>Ο κ</w:t>
      </w:r>
      <w:r>
        <w:rPr>
          <w:rFonts w:eastAsia="Times New Roman"/>
          <w:szCs w:val="24"/>
        </w:rPr>
        <w:t>. Πλακιωτάκης Γιάννης. Παρών.</w:t>
      </w:r>
    </w:p>
    <w:p w14:paraId="0715B4DA" w14:textId="77777777" w:rsidR="006222AF" w:rsidRDefault="006453C1">
      <w:pPr>
        <w:spacing w:after="0" w:line="600" w:lineRule="auto"/>
        <w:ind w:firstLine="720"/>
        <w:jc w:val="both"/>
        <w:rPr>
          <w:rFonts w:eastAsia="Times New Roman"/>
          <w:szCs w:val="24"/>
        </w:rPr>
      </w:pPr>
      <w:r>
        <w:rPr>
          <w:rFonts w:eastAsia="Times New Roman"/>
          <w:szCs w:val="24"/>
        </w:rPr>
        <w:t>Ο κ. Αναστασιάδης Σάββας. Παρών.</w:t>
      </w:r>
    </w:p>
    <w:p w14:paraId="0715B4DB" w14:textId="77777777" w:rsidR="006222AF" w:rsidRDefault="006453C1">
      <w:pPr>
        <w:spacing w:after="0" w:line="600" w:lineRule="auto"/>
        <w:ind w:firstLine="720"/>
        <w:jc w:val="both"/>
        <w:rPr>
          <w:rFonts w:eastAsia="Times New Roman"/>
          <w:szCs w:val="24"/>
        </w:rPr>
      </w:pPr>
      <w:r>
        <w:rPr>
          <w:rFonts w:eastAsia="Times New Roman"/>
          <w:szCs w:val="24"/>
        </w:rPr>
        <w:t>Ο κ. Χαρακόπουλος</w:t>
      </w:r>
      <w:r w:rsidRPr="00F87D62">
        <w:rPr>
          <w:rFonts w:eastAsia="Times New Roman"/>
          <w:szCs w:val="24"/>
        </w:rPr>
        <w:t xml:space="preserve"> </w:t>
      </w:r>
      <w:r>
        <w:rPr>
          <w:rFonts w:eastAsia="Times New Roman"/>
          <w:szCs w:val="24"/>
        </w:rPr>
        <w:t>Μάξιμος. Παρών.</w:t>
      </w:r>
    </w:p>
    <w:p w14:paraId="0715B4DC" w14:textId="77777777" w:rsidR="006222AF" w:rsidRDefault="006453C1">
      <w:pPr>
        <w:spacing w:after="0" w:line="600" w:lineRule="auto"/>
        <w:ind w:firstLine="720"/>
        <w:jc w:val="both"/>
        <w:rPr>
          <w:rFonts w:eastAsia="Times New Roman"/>
          <w:szCs w:val="24"/>
        </w:rPr>
      </w:pPr>
      <w:r>
        <w:rPr>
          <w:rFonts w:eastAsia="Times New Roman"/>
          <w:szCs w:val="24"/>
        </w:rPr>
        <w:t>Ο κ. Βαγιωνάς</w:t>
      </w:r>
      <w:r w:rsidRPr="00624EAD">
        <w:rPr>
          <w:rFonts w:eastAsia="Times New Roman"/>
          <w:szCs w:val="24"/>
        </w:rPr>
        <w:t xml:space="preserve"> </w:t>
      </w:r>
      <w:r>
        <w:rPr>
          <w:rFonts w:eastAsia="Times New Roman"/>
          <w:szCs w:val="24"/>
        </w:rPr>
        <w:t>Γεώργιος. Παρών.</w:t>
      </w:r>
    </w:p>
    <w:p w14:paraId="0715B4DD" w14:textId="77777777" w:rsidR="006222AF" w:rsidRDefault="006453C1">
      <w:pPr>
        <w:spacing w:after="0" w:line="600" w:lineRule="auto"/>
        <w:ind w:firstLine="720"/>
        <w:jc w:val="both"/>
        <w:rPr>
          <w:rFonts w:eastAsia="Times New Roman"/>
          <w:szCs w:val="24"/>
        </w:rPr>
      </w:pPr>
      <w:r>
        <w:rPr>
          <w:rFonts w:eastAsia="Times New Roman"/>
          <w:szCs w:val="24"/>
        </w:rPr>
        <w:t>Ο κ. Γεωργιάδης</w:t>
      </w:r>
      <w:r w:rsidRPr="00624EAD">
        <w:rPr>
          <w:rFonts w:eastAsia="Times New Roman"/>
          <w:szCs w:val="24"/>
        </w:rPr>
        <w:t xml:space="preserve"> </w:t>
      </w:r>
      <w:r>
        <w:rPr>
          <w:rFonts w:eastAsia="Times New Roman"/>
          <w:szCs w:val="24"/>
        </w:rPr>
        <w:t>Σπυρίδων - Άδωνις. Παρών.</w:t>
      </w:r>
    </w:p>
    <w:p w14:paraId="0715B4DE" w14:textId="77777777" w:rsidR="006222AF" w:rsidRDefault="006453C1">
      <w:pPr>
        <w:spacing w:after="0" w:line="600" w:lineRule="auto"/>
        <w:ind w:firstLine="720"/>
        <w:jc w:val="both"/>
        <w:rPr>
          <w:rFonts w:eastAsia="Times New Roman"/>
          <w:szCs w:val="24"/>
        </w:rPr>
      </w:pPr>
      <w:r>
        <w:rPr>
          <w:rFonts w:eastAsia="Times New Roman"/>
          <w:szCs w:val="24"/>
        </w:rPr>
        <w:t>Ο κ. Κοντογεώργος</w:t>
      </w:r>
      <w:r w:rsidRPr="00624EAD">
        <w:rPr>
          <w:rFonts w:eastAsia="Times New Roman"/>
          <w:szCs w:val="24"/>
        </w:rPr>
        <w:t xml:space="preserve"> </w:t>
      </w:r>
      <w:r>
        <w:rPr>
          <w:rFonts w:eastAsia="Times New Roman"/>
          <w:szCs w:val="24"/>
        </w:rPr>
        <w:t>Κωνσταντίνος. Παρών.</w:t>
      </w:r>
    </w:p>
    <w:p w14:paraId="0715B4DF" w14:textId="77777777" w:rsidR="006222AF" w:rsidRDefault="006453C1">
      <w:pPr>
        <w:spacing w:after="0" w:line="600" w:lineRule="auto"/>
        <w:ind w:firstLine="720"/>
        <w:jc w:val="both"/>
        <w:rPr>
          <w:rFonts w:eastAsia="Times New Roman"/>
          <w:szCs w:val="24"/>
        </w:rPr>
      </w:pPr>
      <w:r>
        <w:rPr>
          <w:rFonts w:eastAsia="Times New Roman"/>
          <w:szCs w:val="24"/>
        </w:rPr>
        <w:t>Ο κ. Καραγκούνης</w:t>
      </w:r>
      <w:r w:rsidRPr="00624EAD">
        <w:rPr>
          <w:rFonts w:eastAsia="Times New Roman"/>
          <w:szCs w:val="24"/>
        </w:rPr>
        <w:t xml:space="preserve"> </w:t>
      </w:r>
      <w:r>
        <w:rPr>
          <w:rFonts w:eastAsia="Times New Roman"/>
          <w:szCs w:val="24"/>
        </w:rPr>
        <w:t>Κωνσταντίνος. Παρών.</w:t>
      </w:r>
    </w:p>
    <w:p w14:paraId="0715B4E0" w14:textId="77777777" w:rsidR="006222AF" w:rsidRDefault="006453C1">
      <w:pPr>
        <w:spacing w:after="0" w:line="600" w:lineRule="auto"/>
        <w:ind w:firstLine="720"/>
        <w:jc w:val="both"/>
        <w:rPr>
          <w:rFonts w:eastAsia="Times New Roman"/>
          <w:szCs w:val="24"/>
        </w:rPr>
      </w:pPr>
      <w:r>
        <w:rPr>
          <w:rFonts w:eastAsia="Times New Roman"/>
          <w:szCs w:val="24"/>
        </w:rPr>
        <w:t xml:space="preserve">Ο κ. </w:t>
      </w:r>
      <w:r>
        <w:rPr>
          <w:rFonts w:eastAsia="Times New Roman"/>
          <w:szCs w:val="24"/>
        </w:rPr>
        <w:t>Σταμάτης Δημήτριος. Παρών.</w:t>
      </w:r>
    </w:p>
    <w:p w14:paraId="0715B4E1" w14:textId="77777777" w:rsidR="006222AF" w:rsidRDefault="006453C1">
      <w:pPr>
        <w:spacing w:after="0" w:line="600" w:lineRule="auto"/>
        <w:ind w:firstLine="720"/>
        <w:jc w:val="both"/>
        <w:rPr>
          <w:rFonts w:eastAsia="Times New Roman"/>
          <w:szCs w:val="24"/>
        </w:rPr>
      </w:pPr>
      <w:r>
        <w:rPr>
          <w:rFonts w:eastAsia="Times New Roman"/>
          <w:szCs w:val="24"/>
        </w:rPr>
        <w:t>Κ</w:t>
      </w:r>
      <w:r>
        <w:rPr>
          <w:rFonts w:eastAsia="Times New Roman"/>
          <w:szCs w:val="24"/>
        </w:rPr>
        <w:t>υρίες και κ</w:t>
      </w:r>
      <w:r>
        <w:rPr>
          <w:rFonts w:eastAsia="Times New Roman"/>
          <w:szCs w:val="24"/>
        </w:rPr>
        <w:t>ύριοι συνάδελφοι, υπάρχει ο απαιτούμενος από τον Κανονισμό αριθμός υπογραφόντων την αίτηση ονομαστικής ψηφοφορίας Βουλευτών.</w:t>
      </w:r>
    </w:p>
    <w:p w14:paraId="0715B4E2" w14:textId="77777777" w:rsidR="006222AF" w:rsidRDefault="006453C1">
      <w:pPr>
        <w:spacing w:after="0" w:line="600" w:lineRule="auto"/>
        <w:ind w:firstLine="720"/>
        <w:jc w:val="both"/>
        <w:rPr>
          <w:rFonts w:eastAsia="Times New Roman"/>
          <w:szCs w:val="24"/>
        </w:rPr>
      </w:pPr>
      <w:r>
        <w:rPr>
          <w:rFonts w:eastAsia="Times New Roman"/>
          <w:szCs w:val="24"/>
        </w:rPr>
        <w:t xml:space="preserve">Επίσης, έχει υποβληθεί αίτηση διεξαγωγής ονομαστικής ψηφοφορίας </w:t>
      </w:r>
      <w:r>
        <w:rPr>
          <w:rFonts w:eastAsia="Times New Roman"/>
          <w:szCs w:val="24"/>
        </w:rPr>
        <w:t>Βουλευτών της Δημοκρατικής Σ</w:t>
      </w:r>
      <w:r>
        <w:rPr>
          <w:rFonts w:eastAsia="Times New Roman"/>
          <w:szCs w:val="24"/>
        </w:rPr>
        <w:t xml:space="preserve">υμπαράταξης </w:t>
      </w:r>
      <w:r>
        <w:rPr>
          <w:rFonts w:eastAsia="Times New Roman"/>
          <w:szCs w:val="24"/>
        </w:rPr>
        <w:t>επί της αρχής, των άρθρων 6,</w:t>
      </w:r>
      <w:r>
        <w:rPr>
          <w:rFonts w:eastAsia="Times New Roman"/>
          <w:szCs w:val="24"/>
        </w:rPr>
        <w:t xml:space="preserve"> </w:t>
      </w:r>
      <w:r>
        <w:rPr>
          <w:rFonts w:eastAsia="Times New Roman"/>
          <w:szCs w:val="24"/>
        </w:rPr>
        <w:t>16,</w:t>
      </w:r>
      <w:r>
        <w:rPr>
          <w:rFonts w:eastAsia="Times New Roman"/>
          <w:szCs w:val="24"/>
        </w:rPr>
        <w:t xml:space="preserve"> </w:t>
      </w:r>
      <w:r>
        <w:rPr>
          <w:rFonts w:eastAsia="Times New Roman"/>
          <w:szCs w:val="24"/>
        </w:rPr>
        <w:t xml:space="preserve">17, 28, 45, 46, 52, 56, 69, 73, 76, </w:t>
      </w:r>
      <w:r>
        <w:rPr>
          <w:rFonts w:eastAsia="Times New Roman"/>
          <w:szCs w:val="24"/>
        </w:rPr>
        <w:lastRenderedPageBreak/>
        <w:t>189 και 190, καθώς και επί της τροπολογίας με γενικό αριθμό 1682 και ειδικό 71 του σχεδίου νόμου</w:t>
      </w:r>
      <w:r>
        <w:rPr>
          <w:rFonts w:eastAsia="Times New Roman"/>
          <w:szCs w:val="24"/>
        </w:rPr>
        <w:t>, της οποίας το κείμενο έχει ως εξής:</w:t>
      </w:r>
    </w:p>
    <w:p w14:paraId="0715B4E3" w14:textId="77777777" w:rsidR="006222AF" w:rsidRDefault="006453C1">
      <w:pPr>
        <w:spacing w:after="0" w:line="600" w:lineRule="auto"/>
        <w:ind w:firstLine="720"/>
        <w:jc w:val="center"/>
        <w:rPr>
          <w:rFonts w:eastAsia="Times New Roman"/>
          <w:color w:val="FF0000"/>
          <w:szCs w:val="24"/>
        </w:rPr>
      </w:pPr>
      <w:r w:rsidRPr="00BD692E">
        <w:rPr>
          <w:rFonts w:eastAsia="Times New Roman"/>
          <w:color w:val="FF0000"/>
          <w:szCs w:val="24"/>
        </w:rPr>
        <w:t>(ΑΛΛΑΓΗ ΣΕΛΙΔΑΣ)</w:t>
      </w:r>
    </w:p>
    <w:p w14:paraId="0715B4E4" w14:textId="77777777" w:rsidR="006222AF" w:rsidRDefault="006453C1">
      <w:pPr>
        <w:spacing w:after="0" w:line="600" w:lineRule="auto"/>
        <w:ind w:firstLine="720"/>
        <w:jc w:val="center"/>
        <w:rPr>
          <w:rFonts w:eastAsia="Times New Roman"/>
          <w:color w:val="FF0000"/>
          <w:szCs w:val="24"/>
        </w:rPr>
      </w:pPr>
      <w:r w:rsidRPr="00BD692E">
        <w:rPr>
          <w:rFonts w:eastAsia="Times New Roman"/>
          <w:color w:val="FF0000"/>
          <w:szCs w:val="24"/>
        </w:rPr>
        <w:t>(Να μπει η σελίδα 58</w:t>
      </w:r>
      <w:r>
        <w:rPr>
          <w:rFonts w:eastAsia="Times New Roman"/>
          <w:color w:val="FF0000"/>
          <w:szCs w:val="24"/>
        </w:rPr>
        <w:t>2</w:t>
      </w:r>
      <w:r>
        <w:rPr>
          <w:rFonts w:eastAsia="Times New Roman"/>
          <w:color w:val="FF0000"/>
          <w:szCs w:val="24"/>
        </w:rPr>
        <w:t>α</w:t>
      </w:r>
      <w:r w:rsidRPr="00BD692E">
        <w:rPr>
          <w:rFonts w:eastAsia="Times New Roman"/>
          <w:color w:val="FF0000"/>
          <w:szCs w:val="24"/>
        </w:rPr>
        <w:t>)</w:t>
      </w:r>
    </w:p>
    <w:p w14:paraId="0715B4E5" w14:textId="77777777" w:rsidR="006222AF" w:rsidRDefault="006453C1">
      <w:pPr>
        <w:spacing w:after="0" w:line="600" w:lineRule="auto"/>
        <w:ind w:firstLine="720"/>
        <w:jc w:val="center"/>
        <w:rPr>
          <w:rFonts w:eastAsia="Times New Roman"/>
          <w:color w:val="FF0000"/>
          <w:szCs w:val="24"/>
        </w:rPr>
      </w:pPr>
      <w:r w:rsidRPr="00BD692E">
        <w:rPr>
          <w:rFonts w:eastAsia="Times New Roman"/>
          <w:color w:val="FF0000"/>
          <w:szCs w:val="24"/>
        </w:rPr>
        <w:t>(ΑΛΛΑΓΗ ΣΕΛΙΔΑΣ)</w:t>
      </w:r>
    </w:p>
    <w:p w14:paraId="0715B4E6" w14:textId="77777777" w:rsidR="006222AF" w:rsidRDefault="006453C1">
      <w:pPr>
        <w:spacing w:after="0" w:line="600" w:lineRule="auto"/>
        <w:ind w:firstLine="720"/>
        <w:jc w:val="both"/>
        <w:rPr>
          <w:rFonts w:eastAsia="Times New Roman"/>
          <w:szCs w:val="24"/>
        </w:rPr>
      </w:pPr>
      <w:r>
        <w:rPr>
          <w:rFonts w:eastAsia="Times New Roman"/>
          <w:b/>
          <w:szCs w:val="24"/>
        </w:rPr>
        <w:t>ΠΡΟΕΔΡΕΥΩΝ (Σπυρίδων Λυκούδης):</w:t>
      </w:r>
      <w:r w:rsidRPr="008E2258">
        <w:rPr>
          <w:rFonts w:eastAsia="Times New Roman"/>
          <w:szCs w:val="24"/>
        </w:rPr>
        <w:t xml:space="preserve"> </w:t>
      </w:r>
      <w:r>
        <w:rPr>
          <w:rFonts w:eastAsia="Times New Roman"/>
          <w:szCs w:val="24"/>
        </w:rPr>
        <w:t xml:space="preserve">Θα αναγνώσω </w:t>
      </w:r>
      <w:r>
        <w:rPr>
          <w:rFonts w:eastAsia="Times New Roman"/>
          <w:szCs w:val="24"/>
        </w:rPr>
        <w:t xml:space="preserve">και </w:t>
      </w:r>
      <w:r>
        <w:rPr>
          <w:rFonts w:eastAsia="Times New Roman"/>
          <w:szCs w:val="24"/>
        </w:rPr>
        <w:t xml:space="preserve">τον κατάλογο των υπογραφόντων την αίτηση </w:t>
      </w:r>
      <w:r>
        <w:rPr>
          <w:rFonts w:eastAsia="Times New Roman"/>
          <w:szCs w:val="24"/>
        </w:rPr>
        <w:t>της ονομαστικής ψηφοφορίας,</w:t>
      </w:r>
      <w:r>
        <w:rPr>
          <w:rFonts w:eastAsia="Times New Roman"/>
          <w:szCs w:val="24"/>
        </w:rPr>
        <w:t xml:space="preserve"> για να διαπιστωθεί αν υπάρχει ο απαιτούμενος από τον Κανονισμό αριθμός για την υποβολή της.</w:t>
      </w:r>
    </w:p>
    <w:p w14:paraId="0715B4E7" w14:textId="77777777" w:rsidR="006222AF" w:rsidRDefault="006453C1">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Χριστοφιλοπούλου Εύη. Παρούσα.</w:t>
      </w:r>
    </w:p>
    <w:p w14:paraId="0715B4E8" w14:textId="77777777" w:rsidR="006222AF" w:rsidRDefault="006453C1">
      <w:pPr>
        <w:spacing w:after="0" w:line="600" w:lineRule="auto"/>
        <w:ind w:firstLine="720"/>
        <w:jc w:val="both"/>
        <w:rPr>
          <w:rFonts w:eastAsia="Times New Roman"/>
          <w:szCs w:val="24"/>
        </w:rPr>
      </w:pPr>
      <w:r>
        <w:rPr>
          <w:rFonts w:eastAsia="Times New Roman"/>
          <w:szCs w:val="24"/>
        </w:rPr>
        <w:t>Ο κ. Αρβανιτίδης Γεώργιος. Παρών.</w:t>
      </w:r>
    </w:p>
    <w:p w14:paraId="0715B4E9" w14:textId="77777777" w:rsidR="006222AF" w:rsidRDefault="006453C1">
      <w:pPr>
        <w:spacing w:after="0" w:line="600" w:lineRule="auto"/>
        <w:ind w:firstLine="720"/>
        <w:jc w:val="both"/>
        <w:rPr>
          <w:rFonts w:eastAsia="Times New Roman"/>
          <w:szCs w:val="24"/>
        </w:rPr>
      </w:pPr>
      <w:r>
        <w:rPr>
          <w:rFonts w:eastAsia="Times New Roman"/>
          <w:szCs w:val="24"/>
        </w:rPr>
        <w:t>Ο κ. Αχμέτ Ιλχάν</w:t>
      </w:r>
      <w:r>
        <w:rPr>
          <w:rFonts w:eastAsia="Times New Roman"/>
          <w:szCs w:val="24"/>
        </w:rPr>
        <w:t>.</w:t>
      </w:r>
      <w:r>
        <w:rPr>
          <w:rFonts w:eastAsia="Times New Roman"/>
          <w:szCs w:val="24"/>
        </w:rPr>
        <w:t xml:space="preserve"> Παρών.</w:t>
      </w:r>
    </w:p>
    <w:p w14:paraId="0715B4EA" w14:textId="77777777" w:rsidR="006222AF" w:rsidRDefault="006453C1">
      <w:pPr>
        <w:spacing w:after="0" w:line="600" w:lineRule="auto"/>
        <w:ind w:firstLine="720"/>
        <w:jc w:val="both"/>
        <w:rPr>
          <w:rFonts w:eastAsia="Times New Roman"/>
          <w:szCs w:val="24"/>
        </w:rPr>
      </w:pPr>
      <w:r>
        <w:rPr>
          <w:rFonts w:eastAsia="Times New Roman"/>
          <w:szCs w:val="24"/>
        </w:rPr>
        <w:t>Ο κ. Βενιζέλος Ευάγγελος. Παρών.</w:t>
      </w:r>
    </w:p>
    <w:p w14:paraId="0715B4EB" w14:textId="77777777" w:rsidR="006222AF" w:rsidRDefault="006453C1">
      <w:pPr>
        <w:spacing w:after="0" w:line="600" w:lineRule="auto"/>
        <w:ind w:firstLine="720"/>
        <w:jc w:val="both"/>
        <w:rPr>
          <w:rFonts w:eastAsia="Times New Roman"/>
          <w:szCs w:val="24"/>
        </w:rPr>
      </w:pPr>
      <w:r>
        <w:rPr>
          <w:rFonts w:eastAsia="Times New Roman"/>
          <w:szCs w:val="24"/>
        </w:rPr>
        <w:t>Ο κ. Γρηγοράκος Λεωνίδας. Παρών.</w:t>
      </w:r>
    </w:p>
    <w:p w14:paraId="0715B4EC" w14:textId="77777777" w:rsidR="006222AF" w:rsidRDefault="006453C1">
      <w:pPr>
        <w:spacing w:after="0" w:line="600" w:lineRule="auto"/>
        <w:ind w:firstLine="720"/>
        <w:jc w:val="both"/>
        <w:rPr>
          <w:rFonts w:eastAsia="Times New Roman"/>
          <w:szCs w:val="24"/>
        </w:rPr>
      </w:pPr>
      <w:r>
        <w:rPr>
          <w:rFonts w:eastAsia="Times New Roman"/>
          <w:szCs w:val="24"/>
        </w:rPr>
        <w:t>Ο κ. Θεοχαρόπουλος Αθανάσιος. Παρών.</w:t>
      </w:r>
    </w:p>
    <w:p w14:paraId="0715B4ED" w14:textId="77777777" w:rsidR="006222AF" w:rsidRDefault="006453C1">
      <w:pPr>
        <w:spacing w:after="0" w:line="600" w:lineRule="auto"/>
        <w:ind w:firstLine="720"/>
        <w:jc w:val="both"/>
        <w:rPr>
          <w:rFonts w:eastAsia="Times New Roman"/>
          <w:szCs w:val="24"/>
        </w:rPr>
      </w:pPr>
      <w:r>
        <w:rPr>
          <w:rFonts w:eastAsia="Times New Roman"/>
          <w:szCs w:val="24"/>
        </w:rPr>
        <w:t>Ο κ. Καρράς Γεώργιος - Δημήτριος. Παρών.</w:t>
      </w:r>
    </w:p>
    <w:p w14:paraId="0715B4EE" w14:textId="77777777" w:rsidR="006222AF" w:rsidRDefault="006453C1">
      <w:pPr>
        <w:spacing w:after="0" w:line="600" w:lineRule="auto"/>
        <w:ind w:firstLine="720"/>
        <w:jc w:val="both"/>
        <w:rPr>
          <w:rFonts w:eastAsia="Times New Roman"/>
          <w:szCs w:val="24"/>
        </w:rPr>
      </w:pPr>
      <w:r>
        <w:rPr>
          <w:rFonts w:eastAsia="Times New Roman"/>
          <w:szCs w:val="24"/>
        </w:rPr>
        <w:t>Η κ</w:t>
      </w:r>
      <w:r>
        <w:rPr>
          <w:rFonts w:eastAsia="Times New Roman"/>
          <w:szCs w:val="24"/>
        </w:rPr>
        <w:t>.</w:t>
      </w:r>
      <w:r>
        <w:rPr>
          <w:rFonts w:eastAsia="Times New Roman"/>
          <w:szCs w:val="24"/>
        </w:rPr>
        <w:t xml:space="preserve"> Κεφαλίδου Χαρά. </w:t>
      </w:r>
      <w:r>
        <w:rPr>
          <w:rFonts w:eastAsia="Times New Roman"/>
          <w:szCs w:val="24"/>
        </w:rPr>
        <w:t>Παρούσα.</w:t>
      </w:r>
    </w:p>
    <w:p w14:paraId="0715B4EF" w14:textId="77777777" w:rsidR="006222AF" w:rsidRDefault="006453C1">
      <w:pPr>
        <w:spacing w:after="0" w:line="600" w:lineRule="auto"/>
        <w:ind w:firstLine="720"/>
        <w:jc w:val="both"/>
        <w:rPr>
          <w:rFonts w:eastAsia="Times New Roman"/>
          <w:szCs w:val="24"/>
        </w:rPr>
      </w:pPr>
      <w:r>
        <w:rPr>
          <w:rFonts w:eastAsia="Times New Roman"/>
          <w:szCs w:val="24"/>
        </w:rPr>
        <w:t>Ο κ. Κουτσούκος Γιάννης. Παρών.</w:t>
      </w:r>
    </w:p>
    <w:p w14:paraId="0715B4F0" w14:textId="77777777" w:rsidR="006222AF" w:rsidRDefault="006453C1">
      <w:pPr>
        <w:spacing w:after="0" w:line="600" w:lineRule="auto"/>
        <w:ind w:firstLine="720"/>
        <w:jc w:val="both"/>
        <w:rPr>
          <w:rFonts w:eastAsia="Times New Roman"/>
          <w:szCs w:val="24"/>
        </w:rPr>
      </w:pPr>
      <w:r>
        <w:rPr>
          <w:rFonts w:eastAsia="Times New Roman"/>
          <w:szCs w:val="24"/>
        </w:rPr>
        <w:lastRenderedPageBreak/>
        <w:t>Ο κ. Κρεμαστινός Δημήτριος. Παρών.</w:t>
      </w:r>
    </w:p>
    <w:p w14:paraId="0715B4F1" w14:textId="77777777" w:rsidR="006222AF" w:rsidRDefault="006453C1">
      <w:pPr>
        <w:spacing w:after="0" w:line="600" w:lineRule="auto"/>
        <w:ind w:firstLine="720"/>
        <w:jc w:val="both"/>
        <w:rPr>
          <w:rFonts w:eastAsia="Times New Roman"/>
          <w:szCs w:val="24"/>
        </w:rPr>
      </w:pPr>
      <w:r>
        <w:rPr>
          <w:rFonts w:eastAsia="Times New Roman"/>
          <w:szCs w:val="24"/>
        </w:rPr>
        <w:t>Ο κ. Κωνσταντινόπουλος Οδυσσέας. Παρών.</w:t>
      </w:r>
    </w:p>
    <w:p w14:paraId="0715B4F2" w14:textId="77777777" w:rsidR="006222AF" w:rsidRDefault="006453C1">
      <w:pPr>
        <w:spacing w:after="0" w:line="600" w:lineRule="auto"/>
        <w:ind w:firstLine="720"/>
        <w:jc w:val="both"/>
        <w:rPr>
          <w:rFonts w:eastAsia="Times New Roman"/>
          <w:szCs w:val="24"/>
        </w:rPr>
      </w:pPr>
      <w:r>
        <w:rPr>
          <w:rFonts w:eastAsia="Times New Roman"/>
          <w:szCs w:val="24"/>
        </w:rPr>
        <w:t xml:space="preserve">Ο κ. Κωνσταντόπουλος Δημήτριος. Παρών. </w:t>
      </w:r>
    </w:p>
    <w:p w14:paraId="0715B4F3" w14:textId="77777777" w:rsidR="006222AF" w:rsidRDefault="006453C1">
      <w:pPr>
        <w:spacing w:after="0" w:line="600" w:lineRule="auto"/>
        <w:ind w:firstLine="720"/>
        <w:jc w:val="both"/>
        <w:rPr>
          <w:rFonts w:eastAsia="Times New Roman"/>
          <w:szCs w:val="24"/>
        </w:rPr>
      </w:pPr>
      <w:r>
        <w:rPr>
          <w:rFonts w:eastAsia="Times New Roman"/>
          <w:szCs w:val="24"/>
        </w:rPr>
        <w:t>Ο κ. Λοβέρδος Ανδρέας. Παρών.</w:t>
      </w:r>
    </w:p>
    <w:p w14:paraId="0715B4F4" w14:textId="77777777" w:rsidR="006222AF" w:rsidRDefault="006453C1">
      <w:pPr>
        <w:spacing w:after="0" w:line="600" w:lineRule="auto"/>
        <w:ind w:firstLine="720"/>
        <w:jc w:val="both"/>
        <w:rPr>
          <w:rFonts w:eastAsia="Times New Roman"/>
          <w:szCs w:val="24"/>
        </w:rPr>
      </w:pPr>
      <w:r>
        <w:rPr>
          <w:rFonts w:eastAsia="Times New Roman"/>
          <w:szCs w:val="24"/>
        </w:rPr>
        <w:t>Ο κ. Μανιάτης Γιάννης. Παρών.</w:t>
      </w:r>
    </w:p>
    <w:p w14:paraId="0715B4F5" w14:textId="77777777" w:rsidR="006222AF" w:rsidRDefault="006453C1">
      <w:pPr>
        <w:spacing w:after="0" w:line="600" w:lineRule="auto"/>
        <w:ind w:firstLine="720"/>
        <w:jc w:val="both"/>
        <w:rPr>
          <w:rFonts w:eastAsia="Times New Roman"/>
          <w:szCs w:val="24"/>
        </w:rPr>
      </w:pPr>
      <w:r>
        <w:rPr>
          <w:rFonts w:eastAsia="Times New Roman"/>
          <w:szCs w:val="24"/>
        </w:rPr>
        <w:t>Ο κ. Μπαργιώτας Κωνσταντίνος. Παρών.</w:t>
      </w:r>
    </w:p>
    <w:p w14:paraId="0715B4F6" w14:textId="77777777" w:rsidR="006222AF" w:rsidRDefault="006453C1">
      <w:pPr>
        <w:spacing w:after="0" w:line="600" w:lineRule="auto"/>
        <w:ind w:firstLine="720"/>
        <w:jc w:val="both"/>
        <w:rPr>
          <w:rFonts w:eastAsia="Times New Roman"/>
          <w:szCs w:val="24"/>
        </w:rPr>
      </w:pPr>
      <w:r>
        <w:rPr>
          <w:rFonts w:eastAsia="Times New Roman"/>
          <w:szCs w:val="24"/>
        </w:rPr>
        <w:t>Ο κ</w:t>
      </w:r>
      <w:r>
        <w:rPr>
          <w:rFonts w:eastAsia="Times New Roman"/>
          <w:szCs w:val="24"/>
        </w:rPr>
        <w:t>. Παπαθεοδώρου Θεόδωρος. Παρών.</w:t>
      </w:r>
    </w:p>
    <w:p w14:paraId="0715B4F7" w14:textId="77777777" w:rsidR="006222AF" w:rsidRDefault="006453C1">
      <w:pPr>
        <w:spacing w:after="0" w:line="600" w:lineRule="auto"/>
        <w:ind w:firstLine="720"/>
        <w:jc w:val="both"/>
        <w:rPr>
          <w:rFonts w:eastAsia="Times New Roman"/>
          <w:szCs w:val="24"/>
        </w:rPr>
      </w:pPr>
      <w:r>
        <w:rPr>
          <w:rFonts w:eastAsia="Times New Roman"/>
          <w:szCs w:val="24"/>
        </w:rPr>
        <w:t>Ο κ. Σκανδαλίδης Κωνσταντίνος. Παρών.</w:t>
      </w:r>
    </w:p>
    <w:p w14:paraId="0715B4F8" w14:textId="77777777" w:rsidR="006222AF" w:rsidRDefault="006453C1">
      <w:pPr>
        <w:spacing w:after="0" w:line="600" w:lineRule="auto"/>
        <w:ind w:firstLine="720"/>
        <w:jc w:val="both"/>
        <w:rPr>
          <w:rFonts w:eastAsia="Times New Roman"/>
          <w:szCs w:val="24"/>
        </w:rPr>
      </w:pPr>
      <w:r>
        <w:rPr>
          <w:rFonts w:eastAsia="Times New Roman"/>
          <w:szCs w:val="24"/>
        </w:rPr>
        <w:t>Ο κ. Κεγκέρογλου Βασίλειος. Παρών.</w:t>
      </w:r>
    </w:p>
    <w:p w14:paraId="0715B4F9" w14:textId="77777777" w:rsidR="006222AF" w:rsidRDefault="006453C1">
      <w:pPr>
        <w:spacing w:after="0" w:line="600" w:lineRule="auto"/>
        <w:ind w:firstLine="720"/>
        <w:jc w:val="both"/>
        <w:rPr>
          <w:rFonts w:eastAsia="Times New Roman"/>
          <w:szCs w:val="24"/>
        </w:rPr>
      </w:pPr>
      <w:r>
        <w:rPr>
          <w:rFonts w:eastAsia="Times New Roman"/>
          <w:szCs w:val="24"/>
        </w:rPr>
        <w:t>Ο κ. Τζελέπης Μιχαήλ. Παρών.</w:t>
      </w:r>
    </w:p>
    <w:p w14:paraId="0715B4FA" w14:textId="77777777" w:rsidR="006222AF" w:rsidRDefault="006453C1">
      <w:pPr>
        <w:spacing w:after="0" w:line="600" w:lineRule="auto"/>
        <w:ind w:firstLine="720"/>
        <w:jc w:val="both"/>
        <w:rPr>
          <w:rFonts w:eastAsia="Times New Roman"/>
          <w:szCs w:val="24"/>
        </w:rPr>
      </w:pPr>
      <w:r>
        <w:rPr>
          <w:rFonts w:eastAsia="Times New Roman"/>
          <w:szCs w:val="24"/>
        </w:rPr>
        <w:t xml:space="preserve">Κυρίες και κύριοι συνάδελφοι, υπάρχει ο απαιτούμενος από τον Κανονισμό αριθμός υπογραφόντων την αίτηση ονομαστικής </w:t>
      </w:r>
      <w:r>
        <w:rPr>
          <w:rFonts w:eastAsia="Times New Roman"/>
          <w:szCs w:val="24"/>
        </w:rPr>
        <w:t>ψηφοφορίας Βουλευτών.</w:t>
      </w:r>
    </w:p>
    <w:p w14:paraId="0715B4FB" w14:textId="77777777" w:rsidR="006222AF" w:rsidRDefault="006453C1">
      <w:pPr>
        <w:spacing w:after="0" w:line="600" w:lineRule="auto"/>
        <w:ind w:firstLine="720"/>
        <w:jc w:val="both"/>
        <w:rPr>
          <w:rFonts w:eastAsia="Times New Roman"/>
          <w:szCs w:val="24"/>
        </w:rPr>
      </w:pPr>
      <w:r>
        <w:rPr>
          <w:rFonts w:eastAsia="Times New Roman"/>
          <w:szCs w:val="24"/>
        </w:rPr>
        <w:t xml:space="preserve">Συνεπώς διακόπτουμε τη συνεδρίαση για δέκα (10΄) λεπτά, σύμφωνα με τον Κανονισμό. </w:t>
      </w:r>
    </w:p>
    <w:p w14:paraId="0715B4FC" w14:textId="77777777" w:rsidR="006222AF" w:rsidRDefault="006453C1">
      <w:pPr>
        <w:spacing w:after="0" w:line="600" w:lineRule="auto"/>
        <w:ind w:firstLine="720"/>
        <w:jc w:val="center"/>
        <w:rPr>
          <w:rFonts w:eastAsia="Times New Roman"/>
          <w:szCs w:val="24"/>
        </w:rPr>
      </w:pPr>
      <w:r>
        <w:rPr>
          <w:rFonts w:eastAsia="Times New Roman"/>
          <w:szCs w:val="24"/>
        </w:rPr>
        <w:t>(ΔΙΑΚΟΠΗ)</w:t>
      </w:r>
    </w:p>
    <w:p w14:paraId="0715B4FD" w14:textId="77777777" w:rsidR="006222AF" w:rsidRDefault="006453C1">
      <w:pPr>
        <w:spacing w:after="0" w:line="600" w:lineRule="auto"/>
        <w:ind w:firstLine="720"/>
        <w:jc w:val="center"/>
        <w:rPr>
          <w:rFonts w:eastAsia="Times New Roman"/>
          <w:szCs w:val="24"/>
        </w:rPr>
      </w:pPr>
      <w:r>
        <w:rPr>
          <w:rFonts w:eastAsia="Times New Roman"/>
          <w:szCs w:val="24"/>
        </w:rPr>
        <w:t>(ΜΕΤΑ ΤΗ ΔΙΑΚΟΠΗ)</w:t>
      </w:r>
    </w:p>
    <w:p w14:paraId="0715B4FE" w14:textId="77777777" w:rsidR="006222AF" w:rsidRDefault="006453C1">
      <w:pPr>
        <w:spacing w:after="0" w:line="600" w:lineRule="auto"/>
        <w:ind w:firstLine="720"/>
        <w:jc w:val="both"/>
        <w:rPr>
          <w:rFonts w:eastAsia="Times New Roman" w:cs="Times New Roman"/>
          <w:szCs w:val="24"/>
        </w:rPr>
      </w:pPr>
      <w:r w:rsidRPr="00B92579">
        <w:rPr>
          <w:rFonts w:eastAsia="Times New Roman"/>
          <w:b/>
          <w:szCs w:val="24"/>
        </w:rPr>
        <w:t xml:space="preserve">ΠΡΟΕΔΡΕΥΩΝ (Σπυρίδων Λυκούδης): </w:t>
      </w:r>
      <w:r w:rsidRPr="00792A35">
        <w:rPr>
          <w:rFonts w:eastAsia="Times New Roman"/>
          <w:szCs w:val="24"/>
        </w:rPr>
        <w:t>Κυρίες και κύριοι συνάδελφοι,</w:t>
      </w:r>
      <w:r>
        <w:rPr>
          <w:rFonts w:eastAsia="Times New Roman" w:cs="Times New Roman"/>
          <w:szCs w:val="24"/>
        </w:rPr>
        <w:t xml:space="preserve"> </w:t>
      </w:r>
      <w:r>
        <w:rPr>
          <w:rFonts w:eastAsia="Times New Roman" w:cs="Times New Roman"/>
          <w:szCs w:val="24"/>
        </w:rPr>
        <w:t>συνεχίζεται</w:t>
      </w:r>
      <w:r>
        <w:rPr>
          <w:rFonts w:eastAsia="Times New Roman" w:cs="Times New Roman"/>
          <w:szCs w:val="24"/>
        </w:rPr>
        <w:t xml:space="preserve"> η συνεδρίαση.</w:t>
      </w:r>
    </w:p>
    <w:p w14:paraId="0715B4F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Θα συμπτύξουμε τις τρεις ονομαστικέ</w:t>
      </w:r>
      <w:r>
        <w:rPr>
          <w:rFonts w:eastAsia="Times New Roman" w:cs="Times New Roman"/>
          <w:szCs w:val="24"/>
        </w:rPr>
        <w:t xml:space="preserve">ς ψηφοφορίες σε μία. Συμφωνεί το Σώμα; </w:t>
      </w:r>
    </w:p>
    <w:p w14:paraId="0715B500"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0715B501" w14:textId="77777777" w:rsidR="006222AF" w:rsidRDefault="006453C1">
      <w:pPr>
        <w:spacing w:after="0" w:line="600" w:lineRule="auto"/>
        <w:ind w:firstLine="720"/>
        <w:jc w:val="both"/>
        <w:rPr>
          <w:rFonts w:eastAsia="Times New Roman" w:cs="Times New Roman"/>
          <w:szCs w:val="24"/>
        </w:rPr>
      </w:pPr>
      <w:r w:rsidRPr="00B92579">
        <w:rPr>
          <w:rFonts w:eastAsia="Times New Roman"/>
          <w:b/>
          <w:szCs w:val="24"/>
        </w:rPr>
        <w:t xml:space="preserve">ΠΡΟΕΔΡΕΥΩΝ (Σπυρίδων Λυκούδης): </w:t>
      </w:r>
      <w:r>
        <w:rPr>
          <w:rFonts w:eastAsia="Times New Roman" w:cs="Times New Roman"/>
          <w:szCs w:val="24"/>
        </w:rPr>
        <w:t xml:space="preserve">Το Σώμα συνεφώνησε. </w:t>
      </w:r>
    </w:p>
    <w:p w14:paraId="0715B50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ονομαστική ηλεκτρονική ψηφοφορία επί της αρχής, των άρθρων 6, 16, 1</w:t>
      </w:r>
      <w:r>
        <w:rPr>
          <w:rFonts w:eastAsia="Times New Roman" w:cs="Times New Roman"/>
          <w:szCs w:val="24"/>
        </w:rPr>
        <w:t>7, 28, 45, 46, 52, 56, 69, 73, 76, 189, 190 και 255, καθώς και της τροπολογίας με γενικό αριθμό 1682 και ειδικό 71 του νομοσχεδίου.</w:t>
      </w:r>
    </w:p>
    <w:p w14:paraId="0715B50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Κάθε φορά στην οθόνη εμφανίζονται έως τέσσερα άρθρα προς ψήφιση. Για να ψηφίσετε και τα υπόλοιπα θα πρέπει να κυλήσετε την ο</w:t>
      </w:r>
      <w:r>
        <w:rPr>
          <w:rFonts w:eastAsia="Times New Roman" w:cs="Times New Roman"/>
          <w:szCs w:val="24"/>
        </w:rPr>
        <w:t xml:space="preserve">θόνη αφής. Στο πάνω δεξιά μέρος της οθόνης εμφανίζεται κάθε φορά ο αριθμός των άρθρων που απομένουν για ψήφιση. Βεβαιωθείτε ότι έχετε ψηφίσει όλα τα άρθρα και την τροπολογία. </w:t>
      </w:r>
    </w:p>
    <w:p w14:paraId="0715B50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Αφού καταχωρ</w:t>
      </w:r>
      <w:r>
        <w:rPr>
          <w:rFonts w:eastAsia="Times New Roman" w:cs="Times New Roman"/>
          <w:szCs w:val="24"/>
        </w:rPr>
        <w:t>ί</w:t>
      </w:r>
      <w:r>
        <w:rPr>
          <w:rFonts w:eastAsia="Times New Roman" w:cs="Times New Roman"/>
          <w:szCs w:val="24"/>
        </w:rPr>
        <w:t xml:space="preserve">σετε την ψήφο σας, έχετε τη δυνατότητα να την ελέγξετε ή και να την αναθεωρήσετε έως τη λήξη της ψηφοφορίας. </w:t>
      </w:r>
    </w:p>
    <w:p w14:paraId="0715B50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Για οποιαδήποτε πληροφορία απευθυνθείτε στο Προεδρείο, προκειμένου να σας συνδράμουν οι αρμόδιοι υπάλληλοι. </w:t>
      </w:r>
    </w:p>
    <w:p w14:paraId="0715B506" w14:textId="77777777" w:rsidR="006222AF" w:rsidRDefault="006453C1">
      <w:pPr>
        <w:spacing w:after="0" w:line="600" w:lineRule="auto"/>
        <w:ind w:firstLine="720"/>
        <w:jc w:val="both"/>
        <w:rPr>
          <w:rFonts w:eastAsia="Times New Roman"/>
          <w:szCs w:val="24"/>
        </w:rPr>
      </w:pPr>
      <w:r>
        <w:rPr>
          <w:rFonts w:eastAsia="Times New Roman"/>
          <w:szCs w:val="24"/>
        </w:rPr>
        <w:t>Κυρίες και κύριοι συνάδελφοι, αρχίζει</w:t>
      </w:r>
      <w:r>
        <w:rPr>
          <w:rFonts w:eastAsia="Times New Roman"/>
          <w:szCs w:val="24"/>
        </w:rPr>
        <w:t xml:space="preserve"> η ψηφοφορία. Παρακαλώ </w:t>
      </w:r>
      <w:r>
        <w:rPr>
          <w:rFonts w:eastAsia="Times New Roman"/>
          <w:szCs w:val="24"/>
        </w:rPr>
        <w:t xml:space="preserve">πολύ </w:t>
      </w:r>
      <w:r>
        <w:rPr>
          <w:rFonts w:eastAsia="Times New Roman"/>
          <w:szCs w:val="24"/>
        </w:rPr>
        <w:t>να ανοίξει το σύστημα ηλεκτρονικής ψηφοφορ</w:t>
      </w:r>
      <w:r>
        <w:rPr>
          <w:rFonts w:eastAsia="Times New Roman"/>
          <w:szCs w:val="24"/>
        </w:rPr>
        <w:t>ίας</w:t>
      </w:r>
      <w:r>
        <w:rPr>
          <w:rFonts w:eastAsia="Times New Roman"/>
          <w:szCs w:val="24"/>
        </w:rPr>
        <w:t xml:space="preserve">. </w:t>
      </w:r>
    </w:p>
    <w:p w14:paraId="0715B507" w14:textId="77777777" w:rsidR="006222AF" w:rsidRDefault="006453C1">
      <w:pPr>
        <w:spacing w:after="0" w:line="600" w:lineRule="auto"/>
        <w:ind w:firstLine="720"/>
        <w:jc w:val="center"/>
        <w:rPr>
          <w:rFonts w:eastAsia="Times New Roman"/>
          <w:szCs w:val="24"/>
        </w:rPr>
      </w:pPr>
      <w:r>
        <w:rPr>
          <w:rFonts w:eastAsia="Times New Roman"/>
          <w:szCs w:val="24"/>
        </w:rPr>
        <w:t>(ΨΗΦΟΦΟΡΙΑ)</w:t>
      </w:r>
    </w:p>
    <w:p w14:paraId="0715B50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 xml:space="preserve">έχρι να ολοκληρωθεί η </w:t>
      </w:r>
      <w:r>
        <w:rPr>
          <w:rFonts w:eastAsia="Times New Roman" w:cs="Times New Roman"/>
          <w:szCs w:val="24"/>
        </w:rPr>
        <w:t xml:space="preserve">ηλεκτρονική ψηφοφορία, </w:t>
      </w:r>
      <w:r>
        <w:rPr>
          <w:rFonts w:eastAsia="Times New Roman" w:cs="Times New Roman"/>
          <w:szCs w:val="24"/>
        </w:rPr>
        <w:t>θ</w:t>
      </w:r>
      <w:r>
        <w:rPr>
          <w:rFonts w:eastAsia="Times New Roman" w:cs="Times New Roman"/>
          <w:szCs w:val="24"/>
        </w:rPr>
        <w:t>α ήθελα να σας ενημερώσω ότι έχουν έρθει στο Προεδρείο επιστολές ή τηλεομοιοτυπίες</w:t>
      </w:r>
      <w:r>
        <w:rPr>
          <w:rFonts w:eastAsia="Times New Roman" w:cs="Times New Roman"/>
          <w:szCs w:val="24"/>
        </w:rPr>
        <w:t xml:space="preserve"> (</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w:t>
      </w:r>
      <w:r>
        <w:rPr>
          <w:rFonts w:eastAsia="Times New Roman" w:cs="Times New Roman"/>
          <w:szCs w:val="24"/>
        </w:rPr>
        <w:t>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0715B50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 επιστολές, οι οποίες απεστάλησαν στο Προεδρείο από τους συναδέλφους, σύμφωνα με το ά</w:t>
      </w:r>
      <w:r>
        <w:rPr>
          <w:rFonts w:eastAsia="Times New Roman" w:cs="Times New Roman"/>
          <w:szCs w:val="24"/>
        </w:rPr>
        <w:t xml:space="preserve">ρθρο 70Α του Κανονισμού της Βουλής, </w:t>
      </w:r>
      <w:r>
        <w:rPr>
          <w:rFonts w:eastAsia="Times New Roman" w:cs="Times New Roman"/>
          <w:szCs w:val="24"/>
        </w:rPr>
        <w:t>θα καταχωριστούν</w:t>
      </w:r>
      <w:r>
        <w:rPr>
          <w:rFonts w:eastAsia="Times New Roman" w:cs="Times New Roman"/>
          <w:szCs w:val="24"/>
        </w:rPr>
        <w:t xml:space="preserve"> στα Πρακτικά.</w:t>
      </w:r>
    </w:p>
    <w:p w14:paraId="0715B50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(Οι προαναφερθείσες επιστολές </w:t>
      </w:r>
      <w:r>
        <w:rPr>
          <w:rFonts w:eastAsia="Times New Roman" w:cs="Times New Roman"/>
          <w:szCs w:val="24"/>
        </w:rPr>
        <w:t>καταχωρίζονται στα Πρακτικά και</w:t>
      </w:r>
      <w:r>
        <w:rPr>
          <w:rFonts w:eastAsia="Times New Roman" w:cs="Times New Roman"/>
          <w:szCs w:val="24"/>
        </w:rPr>
        <w:t xml:space="preserve"> </w:t>
      </w:r>
      <w:r>
        <w:rPr>
          <w:rFonts w:eastAsia="Times New Roman" w:cs="Times New Roman"/>
          <w:szCs w:val="24"/>
        </w:rPr>
        <w:t>έχουν ως εξής:</w:t>
      </w:r>
      <w:r>
        <w:rPr>
          <w:rFonts w:eastAsia="Times New Roman" w:cs="Times New Roman"/>
          <w:szCs w:val="24"/>
        </w:rPr>
        <w:t xml:space="preserve"> </w:t>
      </w:r>
    </w:p>
    <w:p w14:paraId="0715B50B" w14:textId="77777777" w:rsidR="006222AF" w:rsidRDefault="006453C1">
      <w:pPr>
        <w:spacing w:after="0" w:line="600" w:lineRule="auto"/>
        <w:ind w:firstLine="720"/>
        <w:jc w:val="center"/>
        <w:rPr>
          <w:rFonts w:eastAsia="Times New Roman" w:cs="Times New Roman"/>
          <w:color w:val="FF0000"/>
          <w:szCs w:val="24"/>
        </w:rPr>
      </w:pPr>
      <w:r w:rsidRPr="00311C54">
        <w:rPr>
          <w:rFonts w:eastAsia="Times New Roman" w:cs="Times New Roman"/>
          <w:color w:val="FF0000"/>
          <w:szCs w:val="24"/>
        </w:rPr>
        <w:t>(ΑΛΛΑΓΗ ΣΕΛΙΔΑΣ)</w:t>
      </w:r>
    </w:p>
    <w:p w14:paraId="0715B50C" w14:textId="77777777" w:rsidR="006222AF" w:rsidRDefault="006453C1">
      <w:pPr>
        <w:spacing w:after="0" w:line="600" w:lineRule="auto"/>
        <w:ind w:firstLine="720"/>
        <w:jc w:val="center"/>
        <w:rPr>
          <w:rFonts w:eastAsia="Times New Roman" w:cs="Times New Roman"/>
          <w:color w:val="FF0000"/>
          <w:szCs w:val="24"/>
        </w:rPr>
      </w:pPr>
      <w:r w:rsidRPr="00311C54">
        <w:rPr>
          <w:rFonts w:eastAsia="Times New Roman" w:cs="Times New Roman"/>
          <w:color w:val="FF0000"/>
          <w:szCs w:val="24"/>
        </w:rPr>
        <w:t>(Να μπουν οι σελίδες 588-597)</w:t>
      </w:r>
    </w:p>
    <w:p w14:paraId="0715B50D" w14:textId="77777777" w:rsidR="006222AF" w:rsidRDefault="006453C1">
      <w:pPr>
        <w:spacing w:after="0" w:line="600" w:lineRule="auto"/>
        <w:ind w:firstLine="720"/>
        <w:jc w:val="center"/>
        <w:rPr>
          <w:rFonts w:eastAsia="Times New Roman" w:cs="Times New Roman"/>
          <w:color w:val="FF0000"/>
          <w:szCs w:val="24"/>
        </w:rPr>
      </w:pPr>
      <w:r w:rsidRPr="00311C54">
        <w:rPr>
          <w:rFonts w:eastAsia="Times New Roman" w:cs="Times New Roman"/>
          <w:color w:val="FF0000"/>
          <w:szCs w:val="24"/>
        </w:rPr>
        <w:t xml:space="preserve">(ΑΛΛΑΓΗ ΣΕΛΙΔΑΣ) </w:t>
      </w:r>
    </w:p>
    <w:p w14:paraId="0715B50E" w14:textId="77777777" w:rsidR="006222AF" w:rsidRDefault="006453C1">
      <w:pPr>
        <w:spacing w:after="0" w:line="600" w:lineRule="auto"/>
        <w:ind w:firstLine="720"/>
        <w:jc w:val="both"/>
        <w:rPr>
          <w:rFonts w:eastAsia="Times New Roman" w:cs="Times New Roman"/>
          <w:szCs w:val="24"/>
        </w:rPr>
      </w:pPr>
      <w:r w:rsidRPr="00C3093F">
        <w:rPr>
          <w:rFonts w:eastAsia="Times New Roman" w:cs="Times New Roman"/>
          <w:b/>
          <w:szCs w:val="24"/>
        </w:rPr>
        <w:lastRenderedPageBreak/>
        <w:t>ΠΡΟΕΔΡΕΥΩΝ (Σπυρίδων Λυκούδης):</w:t>
      </w:r>
      <w:r>
        <w:rPr>
          <w:rFonts w:eastAsia="Times New Roman" w:cs="Times New Roman"/>
          <w:szCs w:val="24"/>
        </w:rPr>
        <w:t xml:space="preserve"> Κυρίες και κύριοι συνάδελφοι, σας ενημερώνω ότι έχουν έλθει στο Προεδρείο επιστολές συναδέλφων, οι οποίες εκφράζουν πρόθεση ψήφου</w:t>
      </w:r>
      <w:r>
        <w:rPr>
          <w:rFonts w:eastAsia="Times New Roman" w:cs="Times New Roman"/>
          <w:szCs w:val="24"/>
        </w:rPr>
        <w:t>. Οι επιστολές αυτές</w:t>
      </w:r>
      <w:r>
        <w:rPr>
          <w:rFonts w:eastAsia="Times New Roman" w:cs="Times New Roman"/>
          <w:szCs w:val="24"/>
        </w:rPr>
        <w:t xml:space="preserve"> θα καταχωριστούν στα Πρακτικά της σημερινής συνεδρίασης, αλλά δεν προσμετρώνται στο αποτέλεσμα.</w:t>
      </w:r>
    </w:p>
    <w:p w14:paraId="0715B50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(Οι προαν</w:t>
      </w:r>
      <w:r>
        <w:rPr>
          <w:rFonts w:eastAsia="Times New Roman" w:cs="Times New Roman"/>
          <w:szCs w:val="24"/>
        </w:rPr>
        <w:t xml:space="preserve">αφερθείσες επιστολές </w:t>
      </w:r>
      <w:r>
        <w:rPr>
          <w:rFonts w:eastAsia="Times New Roman" w:cs="Times New Roman"/>
          <w:szCs w:val="24"/>
        </w:rPr>
        <w:t>καταχωρίζονται στα Πρακτικά και</w:t>
      </w:r>
      <w:r>
        <w:rPr>
          <w:rFonts w:eastAsia="Times New Roman" w:cs="Times New Roman"/>
          <w:szCs w:val="24"/>
        </w:rPr>
        <w:t xml:space="preserve"> έχουν ως εξής:</w:t>
      </w:r>
    </w:p>
    <w:p w14:paraId="0715B510" w14:textId="77777777" w:rsidR="006222AF" w:rsidRDefault="006453C1">
      <w:pPr>
        <w:spacing w:after="0" w:line="600" w:lineRule="auto"/>
        <w:ind w:firstLine="720"/>
        <w:jc w:val="center"/>
        <w:rPr>
          <w:rFonts w:eastAsia="Times New Roman" w:cs="Times New Roman"/>
          <w:color w:val="FF0000"/>
          <w:szCs w:val="24"/>
        </w:rPr>
      </w:pPr>
      <w:r w:rsidRPr="00311C54">
        <w:rPr>
          <w:rFonts w:eastAsia="Times New Roman" w:cs="Times New Roman"/>
          <w:color w:val="FF0000"/>
          <w:szCs w:val="24"/>
        </w:rPr>
        <w:t>(ΑΛΛΑΓΗ ΣΕΛΙΔΑΣ)</w:t>
      </w:r>
    </w:p>
    <w:p w14:paraId="0715B511" w14:textId="77777777" w:rsidR="006222AF" w:rsidRDefault="006453C1">
      <w:pPr>
        <w:spacing w:after="0" w:line="600" w:lineRule="auto"/>
        <w:ind w:firstLine="720"/>
        <w:jc w:val="center"/>
        <w:rPr>
          <w:rFonts w:eastAsia="Times New Roman" w:cs="Times New Roman"/>
          <w:color w:val="FF0000"/>
          <w:szCs w:val="24"/>
        </w:rPr>
      </w:pPr>
      <w:r w:rsidRPr="00311C54">
        <w:rPr>
          <w:rFonts w:eastAsia="Times New Roman" w:cs="Times New Roman"/>
          <w:color w:val="FF0000"/>
          <w:szCs w:val="24"/>
        </w:rPr>
        <w:t>(Να μπουν οι σελίδες 5</w:t>
      </w:r>
      <w:r>
        <w:rPr>
          <w:rFonts w:eastAsia="Times New Roman" w:cs="Times New Roman"/>
          <w:color w:val="FF0000"/>
          <w:szCs w:val="24"/>
        </w:rPr>
        <w:t>99</w:t>
      </w:r>
      <w:r>
        <w:rPr>
          <w:rFonts w:eastAsia="Times New Roman" w:cs="Times New Roman"/>
          <w:color w:val="FF0000"/>
          <w:szCs w:val="24"/>
        </w:rPr>
        <w:t>-604</w:t>
      </w:r>
      <w:r w:rsidRPr="00311C54">
        <w:rPr>
          <w:rFonts w:eastAsia="Times New Roman" w:cs="Times New Roman"/>
          <w:color w:val="FF0000"/>
          <w:szCs w:val="24"/>
        </w:rPr>
        <w:t>)</w:t>
      </w:r>
    </w:p>
    <w:p w14:paraId="0715B512" w14:textId="77777777" w:rsidR="006222AF" w:rsidRDefault="006453C1">
      <w:pPr>
        <w:spacing w:after="0" w:line="600" w:lineRule="auto"/>
        <w:ind w:firstLine="720"/>
        <w:jc w:val="center"/>
        <w:rPr>
          <w:rFonts w:eastAsia="Times New Roman" w:cs="Times New Roman"/>
          <w:color w:val="FF0000"/>
          <w:szCs w:val="24"/>
        </w:rPr>
      </w:pPr>
      <w:r w:rsidRPr="00311C54">
        <w:rPr>
          <w:rFonts w:eastAsia="Times New Roman" w:cs="Times New Roman"/>
          <w:color w:val="FF0000"/>
          <w:szCs w:val="24"/>
        </w:rPr>
        <w:t xml:space="preserve">(ΑΛΛΑΓΗ ΣΕΛΙΔΑΣ) </w:t>
      </w:r>
    </w:p>
    <w:p w14:paraId="0715B513" w14:textId="77777777" w:rsidR="006222AF" w:rsidRDefault="006453C1">
      <w:pPr>
        <w:spacing w:after="0" w:line="600" w:lineRule="auto"/>
        <w:ind w:firstLine="720"/>
        <w:jc w:val="both"/>
        <w:rPr>
          <w:rFonts w:eastAsia="Times New Roman" w:cs="Times New Roman"/>
          <w:szCs w:val="24"/>
        </w:rPr>
      </w:pPr>
      <w:r w:rsidRPr="008E4262">
        <w:rPr>
          <w:rFonts w:eastAsia="Times New Roman" w:cs="Times New Roman"/>
          <w:b/>
          <w:szCs w:val="24"/>
        </w:rPr>
        <w:t>ΠΡΟΕΔΡΕΥΩΝ (Σπυρίδων Λυκούδης):</w:t>
      </w:r>
      <w:r>
        <w:rPr>
          <w:rFonts w:eastAsia="Times New Roman" w:cs="Times New Roman"/>
          <w:szCs w:val="24"/>
        </w:rPr>
        <w:t xml:space="preserve"> Παρακαλώ να κλείσει το σύστημα ηλεκτρονικής ψηφοφορίας.</w:t>
      </w:r>
    </w:p>
    <w:p w14:paraId="0715B514"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(ΗΛΕΚΤΡΟΝΙΚΗ ΚΑΤΑΜΕΤΡΗΣΗ)</w:t>
      </w:r>
    </w:p>
    <w:p w14:paraId="0715B51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 xml:space="preserve">Κατά τη </w:t>
      </w:r>
      <w:r>
        <w:rPr>
          <w:rFonts w:eastAsia="Times New Roman" w:cs="Times New Roman"/>
          <w:szCs w:val="24"/>
        </w:rPr>
        <w:t>διάρκεια</w:t>
      </w:r>
      <w:r>
        <w:rPr>
          <w:rFonts w:eastAsia="Times New Roman" w:cs="Times New Roman"/>
          <w:szCs w:val="24"/>
        </w:rPr>
        <w:t xml:space="preserve"> της ηλεκτρονικής καταμέτρησης την Προεδρική Έδρα καταλαμβάνει ο Β΄ Αντιπρόεδρος της Βουλής κ. </w:t>
      </w:r>
      <w:r w:rsidRPr="004726EC">
        <w:rPr>
          <w:rFonts w:eastAsia="Times New Roman" w:cs="Times New Roman"/>
          <w:b/>
          <w:szCs w:val="24"/>
        </w:rPr>
        <w:t>ΓΕΩΡΓΙΟΣ ΒΑΡΕΜΕΝΟΣ</w:t>
      </w:r>
      <w:r>
        <w:rPr>
          <w:rFonts w:eastAsia="Times New Roman" w:cs="Times New Roman"/>
          <w:szCs w:val="24"/>
        </w:rPr>
        <w:t>)</w:t>
      </w:r>
    </w:p>
    <w:p w14:paraId="0715B516" w14:textId="77777777" w:rsidR="006222AF" w:rsidRDefault="006453C1">
      <w:pPr>
        <w:spacing w:after="0" w:line="600" w:lineRule="auto"/>
        <w:ind w:firstLine="720"/>
        <w:jc w:val="center"/>
        <w:rPr>
          <w:rFonts w:eastAsia="Times New Roman" w:cs="Times New Roman"/>
          <w:szCs w:val="24"/>
        </w:rPr>
      </w:pPr>
      <w:r>
        <w:rPr>
          <w:rFonts w:eastAsia="Times New Roman" w:cs="Times New Roman"/>
          <w:szCs w:val="24"/>
        </w:rPr>
        <w:t>(ΜΕΤΑ ΤΗΝ ΗΛΕΚΤΡΟΝΙΚΗ ΚΑΤΑΜΕΤΡΗΣΗ)</w:t>
      </w:r>
    </w:p>
    <w:p w14:paraId="0715B517" w14:textId="77777777" w:rsidR="006222AF" w:rsidRDefault="006453C1">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Κυρίες και κύριοι συνάδελφοι, έχω την τιμή να σας ανακοινώσω το α</w:t>
      </w:r>
      <w:r>
        <w:rPr>
          <w:rFonts w:eastAsia="Times New Roman" w:cs="Times New Roman"/>
          <w:szCs w:val="24"/>
        </w:rPr>
        <w:t xml:space="preserve">ποτέλεσμα της διεξαχθείσης ονομαστικής ψηφοφορίας. </w:t>
      </w:r>
    </w:p>
    <w:p w14:paraId="0715B51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 της αρχής του νομοσχεδίου εψήφισαν συνολικά 273 Βουλευτές. </w:t>
      </w:r>
    </w:p>
    <w:p w14:paraId="0715B51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της αρχής, δηλαδή «Ν</w:t>
      </w:r>
      <w:r>
        <w:rPr>
          <w:rFonts w:eastAsia="Times New Roman" w:cs="Times New Roman"/>
          <w:szCs w:val="24"/>
        </w:rPr>
        <w:t>Α</w:t>
      </w:r>
      <w:r>
        <w:rPr>
          <w:rFonts w:eastAsia="Times New Roman" w:cs="Times New Roman"/>
          <w:szCs w:val="24"/>
        </w:rPr>
        <w:t>Ι</w:t>
      </w:r>
      <w:r>
        <w:rPr>
          <w:rFonts w:eastAsia="Times New Roman" w:cs="Times New Roman"/>
          <w:szCs w:val="24"/>
        </w:rPr>
        <w:t xml:space="preserve">», εψήφισαν 150 Βουλευτές. </w:t>
      </w:r>
    </w:p>
    <w:p w14:paraId="0715B51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της αρχής, δηλαδή «</w:t>
      </w:r>
      <w:r>
        <w:rPr>
          <w:rFonts w:eastAsia="Times New Roman" w:cs="Times New Roman"/>
          <w:szCs w:val="24"/>
        </w:rPr>
        <w:t>ΟΧΙ</w:t>
      </w:r>
      <w:r>
        <w:rPr>
          <w:rFonts w:eastAsia="Times New Roman" w:cs="Times New Roman"/>
          <w:szCs w:val="24"/>
        </w:rPr>
        <w:t xml:space="preserve">», εψήφισαν 123 Βουλευτές. </w:t>
      </w:r>
    </w:p>
    <w:p w14:paraId="0715B51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Συνεπώς το νομοσχέδιο έγινε </w:t>
      </w:r>
      <w:r>
        <w:rPr>
          <w:rFonts w:eastAsia="Times New Roman" w:cs="Times New Roman"/>
          <w:szCs w:val="24"/>
        </w:rPr>
        <w:t>δεκτό επί της αρχής κατά πλειοψηφία.</w:t>
      </w:r>
    </w:p>
    <w:p w14:paraId="0715B51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6 εψήφισαν συνολικά 273 Βουλευτές.</w:t>
      </w:r>
    </w:p>
    <w:p w14:paraId="0715B51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150 Βουλευτές.</w:t>
      </w:r>
    </w:p>
    <w:p w14:paraId="0715B51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123 Βουλευτές. </w:t>
      </w:r>
    </w:p>
    <w:p w14:paraId="0715B51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6 έγινε δεκτό, όπως τροποποιήθηκε από τον</w:t>
      </w:r>
      <w:r>
        <w:rPr>
          <w:rFonts w:eastAsia="Times New Roman" w:cs="Times New Roman"/>
          <w:szCs w:val="24"/>
        </w:rPr>
        <w:t xml:space="preserve"> κύριο Υπουργό, κατά πλειοψηφία.</w:t>
      </w:r>
    </w:p>
    <w:p w14:paraId="0715B52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16 εψήφισαν συνολικά 273 Βουλευτές.</w:t>
      </w:r>
    </w:p>
    <w:p w14:paraId="0715B52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 δηλαδή «</w:t>
      </w:r>
      <w:r>
        <w:rPr>
          <w:rFonts w:eastAsia="Times New Roman" w:cs="Times New Roman"/>
          <w:szCs w:val="24"/>
        </w:rPr>
        <w:t>ΝΑΙ</w:t>
      </w:r>
      <w:r>
        <w:rPr>
          <w:rFonts w:eastAsia="Times New Roman" w:cs="Times New Roman"/>
          <w:szCs w:val="24"/>
        </w:rPr>
        <w:t>», εψήφισαν 150 Βουλευτές.</w:t>
      </w:r>
    </w:p>
    <w:p w14:paraId="0715B52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118 Βουλευτές. </w:t>
      </w:r>
    </w:p>
    <w:p w14:paraId="0715B52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εψήφισαν 5 Βουλευτές.</w:t>
      </w:r>
    </w:p>
    <w:p w14:paraId="0715B52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16 έγινε δεκτό</w:t>
      </w:r>
      <w:r>
        <w:rPr>
          <w:rFonts w:eastAsia="Times New Roman" w:cs="Times New Roman"/>
          <w:szCs w:val="24"/>
        </w:rPr>
        <w:t xml:space="preserve"> ως έχει κατά πλειοψηφία.</w:t>
      </w:r>
    </w:p>
    <w:p w14:paraId="0715B52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17 εψήφισαν συνολικά 273 Βουλευτές.</w:t>
      </w:r>
    </w:p>
    <w:p w14:paraId="0715B52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151 Βουλευτές.</w:t>
      </w:r>
    </w:p>
    <w:p w14:paraId="0715B52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118 Βουλευτές. </w:t>
      </w:r>
    </w:p>
    <w:p w14:paraId="0715B52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Π</w:t>
      </w:r>
      <w:r>
        <w:rPr>
          <w:rFonts w:eastAsia="Times New Roman" w:cs="Times New Roman"/>
          <w:szCs w:val="24"/>
        </w:rPr>
        <w:t>ΑΡΩΝ»</w:t>
      </w:r>
      <w:r>
        <w:rPr>
          <w:rFonts w:eastAsia="Times New Roman" w:cs="Times New Roman"/>
          <w:szCs w:val="24"/>
        </w:rPr>
        <w:t xml:space="preserve"> εψήφισαν 5 Βουλευτές.</w:t>
      </w:r>
    </w:p>
    <w:p w14:paraId="0715B52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17 έγινε δεκτό ως έχε</w:t>
      </w:r>
      <w:r>
        <w:rPr>
          <w:rFonts w:eastAsia="Times New Roman" w:cs="Times New Roman"/>
          <w:szCs w:val="24"/>
        </w:rPr>
        <w:t>ι κατά πλειοψηφία.</w:t>
      </w:r>
    </w:p>
    <w:p w14:paraId="0715B52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28 εψήφισαν συνολικά 272 Βουλευτές.</w:t>
      </w:r>
    </w:p>
    <w:p w14:paraId="0715B52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161 Βουλευτές.</w:t>
      </w:r>
    </w:p>
    <w:p w14:paraId="0715B52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Κατά του άρθρου, δηλαδή «ΟΧΙ</w:t>
      </w:r>
      <w:r>
        <w:rPr>
          <w:rFonts w:eastAsia="Times New Roman" w:cs="Times New Roman"/>
          <w:szCs w:val="24"/>
        </w:rPr>
        <w:t xml:space="preserve">», εψήφισαν 111 Βουλευτές. </w:t>
      </w:r>
    </w:p>
    <w:p w14:paraId="0715B52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28 έγινε δεκτό ως έχει κατά πλειοψηφία.</w:t>
      </w:r>
    </w:p>
    <w:p w14:paraId="0715B52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45 </w:t>
      </w:r>
      <w:r>
        <w:rPr>
          <w:rFonts w:eastAsia="Times New Roman" w:cs="Times New Roman"/>
          <w:szCs w:val="24"/>
        </w:rPr>
        <w:t>εψήφισαν συνολικά 272 Βουλευτές.</w:t>
      </w:r>
    </w:p>
    <w:p w14:paraId="0715B52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149 Βουλευτές.</w:t>
      </w:r>
    </w:p>
    <w:p w14:paraId="0715B53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123 Βουλευτές. </w:t>
      </w:r>
    </w:p>
    <w:p w14:paraId="0715B53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45 έγινε δεκτό, όπως τροποποιήθηκε από τον κύριο Υπουργό, κατά πλειοψηφία.</w:t>
      </w:r>
    </w:p>
    <w:p w14:paraId="0715B53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46 </w:t>
      </w:r>
      <w:r>
        <w:rPr>
          <w:rFonts w:eastAsia="Times New Roman" w:cs="Times New Roman"/>
          <w:szCs w:val="24"/>
        </w:rPr>
        <w:t>εψήφισαν συνολικά 272 Βουλευτές.</w:t>
      </w:r>
    </w:p>
    <w:p w14:paraId="0715B53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149 Βουλευτές.</w:t>
      </w:r>
    </w:p>
    <w:p w14:paraId="0715B53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123 Βουλευτές. </w:t>
      </w:r>
    </w:p>
    <w:p w14:paraId="0715B53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46 έγινε δεκτό, όπως τροποποιήθηκε από τον κύριο Υπουργό, κατά πλειοψηφία.</w:t>
      </w:r>
    </w:p>
    <w:p w14:paraId="0715B53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52 εψ</w:t>
      </w:r>
      <w:r>
        <w:rPr>
          <w:rFonts w:eastAsia="Times New Roman" w:cs="Times New Roman"/>
          <w:szCs w:val="24"/>
        </w:rPr>
        <w:t>ήφισαν συνολικά 272 Βουλευτές.</w:t>
      </w:r>
    </w:p>
    <w:p w14:paraId="0715B53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 δηλαδή «</w:t>
      </w:r>
      <w:r>
        <w:rPr>
          <w:rFonts w:eastAsia="Times New Roman" w:cs="Times New Roman"/>
          <w:szCs w:val="24"/>
        </w:rPr>
        <w:t>ΝΑΙ</w:t>
      </w:r>
      <w:r>
        <w:rPr>
          <w:rFonts w:eastAsia="Times New Roman" w:cs="Times New Roman"/>
          <w:szCs w:val="24"/>
        </w:rPr>
        <w:t>», εψήφισαν 149 Βουλευτές.</w:t>
      </w:r>
    </w:p>
    <w:p w14:paraId="0715B53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119 Βουλευτές. </w:t>
      </w:r>
    </w:p>
    <w:p w14:paraId="0715B53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εψήφισαν 4 Βουλευτές.</w:t>
      </w:r>
    </w:p>
    <w:p w14:paraId="0715B53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52 έγινε δεκτό ως έχει κατά πλειοψηφία.</w:t>
      </w:r>
    </w:p>
    <w:p w14:paraId="0715B53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Επί του άρθρου 56 εψήφισαν </w:t>
      </w:r>
      <w:r>
        <w:rPr>
          <w:rFonts w:eastAsia="Times New Roman" w:cs="Times New Roman"/>
          <w:szCs w:val="24"/>
        </w:rPr>
        <w:t>συνολικά 272 Βουλευτές.</w:t>
      </w:r>
    </w:p>
    <w:p w14:paraId="0715B53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161 Βουλευτές.</w:t>
      </w:r>
    </w:p>
    <w:p w14:paraId="0715B53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111 Βουλευτές. </w:t>
      </w:r>
    </w:p>
    <w:p w14:paraId="0715B53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56 έγινε δεκτό ως έχει κατά πλειοψηφία.</w:t>
      </w:r>
    </w:p>
    <w:p w14:paraId="0715B53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69 εψήφισαν συνολικά 272 Βουλευτές.</w:t>
      </w:r>
    </w:p>
    <w:p w14:paraId="0715B54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w:t>
      </w:r>
      <w:r>
        <w:rPr>
          <w:rFonts w:eastAsia="Times New Roman" w:cs="Times New Roman"/>
          <w:szCs w:val="24"/>
        </w:rPr>
        <w:t>ου, δηλαδή «</w:t>
      </w:r>
      <w:r>
        <w:rPr>
          <w:rFonts w:eastAsia="Times New Roman" w:cs="Times New Roman"/>
          <w:szCs w:val="24"/>
        </w:rPr>
        <w:t>ΝΑΙ</w:t>
      </w:r>
      <w:r>
        <w:rPr>
          <w:rFonts w:eastAsia="Times New Roman" w:cs="Times New Roman"/>
          <w:szCs w:val="24"/>
        </w:rPr>
        <w:t>», εψήφισαν 150 Βουλευτές.</w:t>
      </w:r>
    </w:p>
    <w:p w14:paraId="0715B54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118 Βουλευτές. </w:t>
      </w:r>
    </w:p>
    <w:p w14:paraId="0715B54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«ΠΑΡΩΝ»</w:t>
      </w:r>
      <w:r>
        <w:rPr>
          <w:rFonts w:eastAsia="Times New Roman" w:cs="Times New Roman"/>
          <w:szCs w:val="24"/>
        </w:rPr>
        <w:t xml:space="preserve"> εψήφισαν 4 Βουλευτές.</w:t>
      </w:r>
    </w:p>
    <w:p w14:paraId="0715B54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69 έγινε δεκτό ως έχει κατά πλειοψηφία.</w:t>
      </w:r>
    </w:p>
    <w:p w14:paraId="0715B54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73 εψήφισαν συνολικά 272 Βουλευτές.</w:t>
      </w:r>
    </w:p>
    <w:p w14:paraId="0715B54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w:t>
      </w:r>
      <w:r>
        <w:rPr>
          <w:rFonts w:eastAsia="Times New Roman" w:cs="Times New Roman"/>
          <w:szCs w:val="24"/>
        </w:rPr>
        <w:t>αδή «</w:t>
      </w:r>
      <w:r>
        <w:rPr>
          <w:rFonts w:eastAsia="Times New Roman" w:cs="Times New Roman"/>
          <w:szCs w:val="24"/>
        </w:rPr>
        <w:t>ΝΑΙ</w:t>
      </w:r>
      <w:r>
        <w:rPr>
          <w:rFonts w:eastAsia="Times New Roman" w:cs="Times New Roman"/>
          <w:szCs w:val="24"/>
        </w:rPr>
        <w:t>», εψήφισαν 149 Βουλευτές.</w:t>
      </w:r>
    </w:p>
    <w:p w14:paraId="0715B54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123 Βουλευτές. </w:t>
      </w:r>
    </w:p>
    <w:p w14:paraId="0715B54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73 έγινε δεκτό ως έχει κατά πλειοψηφία.</w:t>
      </w:r>
    </w:p>
    <w:p w14:paraId="0715B54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76 εψήφισαν συνολικά 272 Βουλευτές.</w:t>
      </w:r>
    </w:p>
    <w:p w14:paraId="0715B54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149 Βουλευτές.</w:t>
      </w:r>
    </w:p>
    <w:p w14:paraId="0715B54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123 Βουλευτές. </w:t>
      </w:r>
    </w:p>
    <w:p w14:paraId="0715B54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76 έγινε δεκτό, όπως τροποποιήθηκε από τον κύριο Υπουργό, κατά πλειοψηφία.</w:t>
      </w:r>
    </w:p>
    <w:p w14:paraId="0715B54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189 εψήφισαν συνολικά 272 Βουλευτές.</w:t>
      </w:r>
    </w:p>
    <w:p w14:paraId="0715B54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Υπέρ του άρθρου, δηλαδή «</w:t>
      </w:r>
      <w:r>
        <w:rPr>
          <w:rFonts w:eastAsia="Times New Roman" w:cs="Times New Roman"/>
          <w:szCs w:val="24"/>
        </w:rPr>
        <w:t>ΝΑΙ</w:t>
      </w:r>
      <w:r>
        <w:rPr>
          <w:rFonts w:eastAsia="Times New Roman" w:cs="Times New Roman"/>
          <w:szCs w:val="24"/>
        </w:rPr>
        <w:t>», εψήφισαν 149 Βουλευτές.</w:t>
      </w:r>
    </w:p>
    <w:p w14:paraId="0715B54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του άρθρου, δηλαδή «</w:t>
      </w:r>
      <w:r>
        <w:rPr>
          <w:rFonts w:eastAsia="Times New Roman" w:cs="Times New Roman"/>
          <w:szCs w:val="24"/>
        </w:rPr>
        <w:t>ΟΧΙ</w:t>
      </w:r>
      <w:r>
        <w:rPr>
          <w:rFonts w:eastAsia="Times New Roman" w:cs="Times New Roman"/>
          <w:szCs w:val="24"/>
        </w:rPr>
        <w:t xml:space="preserve">», εψήφισαν 118 Βουλευτές. </w:t>
      </w:r>
    </w:p>
    <w:p w14:paraId="0715B54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εψήφισαν 5 Βουλευτές.</w:t>
      </w:r>
    </w:p>
    <w:p w14:paraId="0715B55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189 έγινε δεκτό ως έχει κατά πλειοψηφία.</w:t>
      </w:r>
    </w:p>
    <w:p w14:paraId="0715B551"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190 εψήφισαν συνολικά 272 Βουλευτές.</w:t>
      </w:r>
    </w:p>
    <w:p w14:paraId="0715B552"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149 Βουλευτές.</w:t>
      </w:r>
    </w:p>
    <w:p w14:paraId="0715B553"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Κατά </w:t>
      </w:r>
      <w:r>
        <w:rPr>
          <w:rFonts w:eastAsia="Times New Roman" w:cs="Times New Roman"/>
          <w:szCs w:val="24"/>
        </w:rPr>
        <w:t>του άρθρου, δηλαδή «</w:t>
      </w:r>
      <w:r>
        <w:rPr>
          <w:rFonts w:eastAsia="Times New Roman" w:cs="Times New Roman"/>
          <w:szCs w:val="24"/>
        </w:rPr>
        <w:t>ΟΧΙ</w:t>
      </w:r>
      <w:r>
        <w:rPr>
          <w:rFonts w:eastAsia="Times New Roman" w:cs="Times New Roman"/>
          <w:szCs w:val="24"/>
        </w:rPr>
        <w:t xml:space="preserve">», εψήφισαν 118 Βουλευτές. </w:t>
      </w:r>
    </w:p>
    <w:p w14:paraId="0715B554"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εψήφισαν 5 Βουλευτές.</w:t>
      </w:r>
    </w:p>
    <w:p w14:paraId="0715B555"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190 έγινε δεκτό ως έχει κατά πλειοψηφία.</w:t>
      </w:r>
    </w:p>
    <w:p w14:paraId="0715B556"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του άρθρου 255 εψήφισαν συνολικά 272 Βουλευτές.</w:t>
      </w:r>
    </w:p>
    <w:p w14:paraId="0715B557"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του άρθρου, δηλαδή «</w:t>
      </w:r>
      <w:r>
        <w:rPr>
          <w:rFonts w:eastAsia="Times New Roman" w:cs="Times New Roman"/>
          <w:szCs w:val="24"/>
        </w:rPr>
        <w:t>ΝΑΙ</w:t>
      </w:r>
      <w:r>
        <w:rPr>
          <w:rFonts w:eastAsia="Times New Roman" w:cs="Times New Roman"/>
          <w:szCs w:val="24"/>
        </w:rPr>
        <w:t>», εψήφισαν 241 Βουλευτές.</w:t>
      </w:r>
    </w:p>
    <w:p w14:paraId="0715B558"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lastRenderedPageBreak/>
        <w:t>Κατά του ά</w:t>
      </w:r>
      <w:r>
        <w:rPr>
          <w:rFonts w:eastAsia="Times New Roman" w:cs="Times New Roman"/>
          <w:szCs w:val="24"/>
        </w:rPr>
        <w:t>ρθρου, δηλαδή «</w:t>
      </w:r>
      <w:r>
        <w:rPr>
          <w:rFonts w:eastAsia="Times New Roman" w:cs="Times New Roman"/>
          <w:szCs w:val="24"/>
        </w:rPr>
        <w:t>ΟΧΙ</w:t>
      </w:r>
      <w:r>
        <w:rPr>
          <w:rFonts w:eastAsia="Times New Roman" w:cs="Times New Roman"/>
          <w:szCs w:val="24"/>
        </w:rPr>
        <w:t xml:space="preserve">», εψήφισαν 31 Βουλευτές. </w:t>
      </w:r>
    </w:p>
    <w:p w14:paraId="0715B559"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«ΠΑΡΩΝ»</w:t>
      </w:r>
      <w:r>
        <w:rPr>
          <w:rFonts w:eastAsia="Times New Roman" w:cs="Times New Roman"/>
          <w:szCs w:val="24"/>
        </w:rPr>
        <w:t xml:space="preserve"> εψήφισαν 5 Βουλευτές.</w:t>
      </w:r>
    </w:p>
    <w:p w14:paraId="0715B55A"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το άρθρο 255 έγινε δεκτό ως έχει κατά πλειοψηφία.</w:t>
      </w:r>
    </w:p>
    <w:p w14:paraId="0715B55B"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Επί της τροπολογίας με γενικό αριθμό 1682 και ειδικό 71 εψήφισαν συνολικά 272 Βουλευτές.</w:t>
      </w:r>
    </w:p>
    <w:p w14:paraId="0715B55C"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Υπέρ της τροπολογίας, δηλαδή «</w:t>
      </w:r>
      <w:r>
        <w:rPr>
          <w:rFonts w:eastAsia="Times New Roman" w:cs="Times New Roman"/>
          <w:szCs w:val="24"/>
        </w:rPr>
        <w:t>ΝΑΙ</w:t>
      </w:r>
      <w:r>
        <w:rPr>
          <w:rFonts w:eastAsia="Times New Roman" w:cs="Times New Roman"/>
          <w:szCs w:val="24"/>
        </w:rPr>
        <w:t>»</w:t>
      </w:r>
      <w:r>
        <w:rPr>
          <w:rFonts w:eastAsia="Times New Roman" w:cs="Times New Roman"/>
          <w:szCs w:val="24"/>
        </w:rPr>
        <w:t>, εψήφισαν 149 Βουλευτές.</w:t>
      </w:r>
    </w:p>
    <w:p w14:paraId="0715B55D"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Κατά της τροπολογίας, δηλαδή «</w:t>
      </w:r>
      <w:r>
        <w:rPr>
          <w:rFonts w:eastAsia="Times New Roman" w:cs="Times New Roman"/>
          <w:szCs w:val="24"/>
        </w:rPr>
        <w:t>ΟΧΙ</w:t>
      </w:r>
      <w:r>
        <w:rPr>
          <w:rFonts w:eastAsia="Times New Roman" w:cs="Times New Roman"/>
          <w:szCs w:val="24"/>
        </w:rPr>
        <w:t xml:space="preserve">», εψήφισαν 122 Βουλευτές. </w:t>
      </w:r>
    </w:p>
    <w:p w14:paraId="0715B55E"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w:t>
      </w:r>
      <w:r>
        <w:rPr>
          <w:rFonts w:eastAsia="Times New Roman" w:cs="Times New Roman"/>
          <w:szCs w:val="24"/>
        </w:rPr>
        <w:t>ΠΑΡΩΝ</w:t>
      </w:r>
      <w:r>
        <w:rPr>
          <w:rFonts w:eastAsia="Times New Roman" w:cs="Times New Roman"/>
          <w:szCs w:val="24"/>
        </w:rPr>
        <w:t>»</w:t>
      </w:r>
      <w:r>
        <w:rPr>
          <w:rFonts w:eastAsia="Times New Roman" w:cs="Times New Roman"/>
          <w:szCs w:val="24"/>
        </w:rPr>
        <w:t xml:space="preserve"> εψήφισ</w:t>
      </w:r>
      <w:r>
        <w:rPr>
          <w:rFonts w:eastAsia="Times New Roman" w:cs="Times New Roman"/>
          <w:szCs w:val="24"/>
        </w:rPr>
        <w:t>ε</w:t>
      </w:r>
      <w:r>
        <w:rPr>
          <w:rFonts w:eastAsia="Times New Roman" w:cs="Times New Roman"/>
          <w:szCs w:val="24"/>
        </w:rPr>
        <w:t xml:space="preserve"> </w:t>
      </w:r>
      <w:r>
        <w:rPr>
          <w:rFonts w:eastAsia="Times New Roman" w:cs="Times New Roman"/>
          <w:szCs w:val="24"/>
        </w:rPr>
        <w:t>1</w:t>
      </w:r>
      <w:r>
        <w:rPr>
          <w:rFonts w:eastAsia="Times New Roman" w:cs="Times New Roman"/>
          <w:szCs w:val="24"/>
        </w:rPr>
        <w:t xml:space="preserve"> Βουλευτ</w:t>
      </w:r>
      <w:r>
        <w:rPr>
          <w:rFonts w:eastAsia="Times New Roman" w:cs="Times New Roman"/>
          <w:szCs w:val="24"/>
        </w:rPr>
        <w:t>ή</w:t>
      </w:r>
      <w:r>
        <w:rPr>
          <w:rFonts w:eastAsia="Times New Roman" w:cs="Times New Roman"/>
          <w:szCs w:val="24"/>
        </w:rPr>
        <w:t>ς.</w:t>
      </w:r>
    </w:p>
    <w:p w14:paraId="0715B55F"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Συνεπώς η τροπολογία με γενικό αριθμό 1682 και ειδικό 71 έγινε δεκτή ως έχει κατά πλειοψηφία.</w:t>
      </w:r>
    </w:p>
    <w:p w14:paraId="0715B560" w14:textId="77777777" w:rsidR="006222AF" w:rsidRDefault="006453C1">
      <w:pPr>
        <w:spacing w:after="0" w:line="600" w:lineRule="auto"/>
        <w:ind w:firstLine="720"/>
        <w:jc w:val="both"/>
        <w:rPr>
          <w:rFonts w:eastAsia="Times New Roman" w:cs="Times New Roman"/>
          <w:szCs w:val="24"/>
        </w:rPr>
      </w:pPr>
      <w:r>
        <w:rPr>
          <w:rFonts w:eastAsia="Times New Roman" w:cs="Times New Roman"/>
          <w:szCs w:val="24"/>
        </w:rPr>
        <w:t xml:space="preserve">Οι θέσεις των Βουλευτών, όπως </w:t>
      </w:r>
      <w:r>
        <w:rPr>
          <w:rFonts w:eastAsia="Times New Roman" w:cs="Times New Roman"/>
          <w:szCs w:val="24"/>
        </w:rPr>
        <w:t>αποτυπώθηκαν</w:t>
      </w:r>
      <w:r>
        <w:rPr>
          <w:rFonts w:eastAsia="Times New Roman" w:cs="Times New Roman"/>
          <w:szCs w:val="24"/>
        </w:rPr>
        <w:t xml:space="preserve"> κατ</w:t>
      </w:r>
      <w:r>
        <w:rPr>
          <w:rFonts w:eastAsia="Times New Roman" w:cs="Times New Roman"/>
          <w:szCs w:val="24"/>
        </w:rPr>
        <w:t>ά την ψήφιση με το ηλεκτρονικό σύστημα, καταχωρίζονται στα Πρακτικά της σημερινής συνεδρίασης και έχουν ως εξής:</w:t>
      </w:r>
    </w:p>
    <w:p w14:paraId="0715B561" w14:textId="77777777" w:rsidR="006222AF" w:rsidRDefault="006222AF">
      <w:pPr>
        <w:spacing w:after="0"/>
        <w:rPr>
          <w:rFonts w:eastAsia="Times New Roman" w:cs="Times New Roman"/>
          <w:szCs w:val="24"/>
        </w:rPr>
      </w:pPr>
    </w:p>
    <w:tbl>
      <w:tblPr>
        <w:tblW w:w="8400" w:type="dxa"/>
        <w:tblInd w:w="-5" w:type="dxa"/>
        <w:tblCellMar>
          <w:left w:w="10" w:type="dxa"/>
          <w:right w:w="10" w:type="dxa"/>
        </w:tblCellMar>
        <w:tblLook w:val="04A0" w:firstRow="1" w:lastRow="0" w:firstColumn="1" w:lastColumn="0" w:noHBand="0" w:noVBand="1"/>
      </w:tblPr>
      <w:tblGrid>
        <w:gridCol w:w="6100"/>
        <w:gridCol w:w="1380"/>
        <w:gridCol w:w="920"/>
      </w:tblGrid>
      <w:tr w:rsidR="006222AF" w14:paraId="0715B565" w14:textId="77777777">
        <w:trPr>
          <w:trHeight w:val="300"/>
        </w:trPr>
        <w:tc>
          <w:tcPr>
            <w:tcW w:w="61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715B56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Άρθρο</w:t>
            </w:r>
          </w:p>
        </w:tc>
        <w:tc>
          <w:tcPr>
            <w:tcW w:w="1380" w:type="dxa"/>
            <w:tcBorders>
              <w:top w:val="single" w:sz="4" w:space="0" w:color="000000"/>
              <w:left w:val="nil"/>
              <w:bottom w:val="single" w:sz="4" w:space="0" w:color="000000"/>
              <w:right w:val="single" w:sz="4" w:space="0" w:color="000000"/>
            </w:tcBorders>
            <w:shd w:val="clear" w:color="auto" w:fill="auto"/>
            <w:noWrap/>
            <w:vAlign w:val="center"/>
            <w:hideMark/>
          </w:tcPr>
          <w:p w14:paraId="0715B56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Κ.Ο</w:t>
            </w:r>
          </w:p>
        </w:tc>
        <w:tc>
          <w:tcPr>
            <w:tcW w:w="920" w:type="dxa"/>
            <w:tcBorders>
              <w:top w:val="single" w:sz="4" w:space="0" w:color="000000"/>
              <w:left w:val="nil"/>
              <w:bottom w:val="single" w:sz="4" w:space="0" w:color="000000"/>
              <w:right w:val="single" w:sz="4" w:space="0" w:color="000000"/>
            </w:tcBorders>
            <w:shd w:val="clear" w:color="auto" w:fill="auto"/>
            <w:noWrap/>
            <w:vAlign w:val="center"/>
            <w:hideMark/>
          </w:tcPr>
          <w:p w14:paraId="0715B56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Ψήφος</w:t>
            </w:r>
          </w:p>
        </w:tc>
      </w:tr>
      <w:tr w:rsidR="006222AF" w14:paraId="0715B56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56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ΑΘΑΝΑΣΙΟΥ ΑΘΑΝΑΣΙΟΣ(ΝΑΣΟΣ)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56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56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5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5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5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A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5A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ΑΘΑΝΑΣΙΟΥ ΧΑΡΑΛΑΜΠΟΣ </w:t>
            </w:r>
            <w:r w:rsidRPr="003622F4">
              <w:rPr>
                <w:rFonts w:ascii="Segoe UI" w:eastAsia="Times New Roman" w:hAnsi="Segoe UI" w:cs="Segoe UI"/>
                <w:sz w:val="18"/>
                <w:szCs w:val="18"/>
              </w:rPr>
              <w:t>(ΣΥΝΟΛΙΚΑ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5A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5A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5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5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5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5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5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F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5E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ΑΪΒΑΤΙΔΗΣ ΙΩΑΝΝΗΣ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B5E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5F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5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5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5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5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5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5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5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6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3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63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ΑΚΡΙΩΤΗΣ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63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63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6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6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6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7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67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ΑΜΑΝΑΤΙΔΗΣ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67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67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6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6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6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6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B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6B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ΑΜΥΡΑΣ ΓΕΩΡΓΙΟΣ (ΣΥΝΟΛΙΚΑ ΨΗΦΟΙ: NAI:1, OXI:9, ΠΡΝ:6)</w:t>
            </w:r>
          </w:p>
        </w:tc>
        <w:tc>
          <w:tcPr>
            <w:tcW w:w="1380" w:type="dxa"/>
            <w:tcBorders>
              <w:top w:val="nil"/>
              <w:left w:val="nil"/>
              <w:bottom w:val="single" w:sz="4" w:space="0" w:color="000000"/>
              <w:right w:val="single" w:sz="4" w:space="0" w:color="000000"/>
            </w:tcBorders>
            <w:shd w:val="clear" w:color="auto" w:fill="auto"/>
            <w:vAlign w:val="center"/>
            <w:hideMark/>
          </w:tcPr>
          <w:p w14:paraId="0715B6B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6B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6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6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B6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B6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6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B6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B6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6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6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B6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B6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6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6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6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B6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0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6F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ΑΝΑΓΝΩΣΤΟΠΟΥΛΟΥ ΑΘΑΝΑΣΙΑ(ΣΙΑ) (ΣΥΝΟΛΙΚΑ ΨΗΦΟΙ: </w:t>
            </w:r>
            <w:r w:rsidRPr="003622F4">
              <w:rPr>
                <w:rFonts w:ascii="Segoe UI" w:eastAsia="Times New Roman" w:hAnsi="Segoe UI" w:cs="Segoe UI"/>
                <w:sz w:val="18"/>
                <w:szCs w:val="18"/>
              </w:rPr>
              <w:t>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6F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70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7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7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7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7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4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74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ΑΝΑΣΤΑΣΙΑΔΗΣ ΣΑΒΒΑΣ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74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74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7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7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7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8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78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ΑΝΔΡΙΑΝΟΣ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78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78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7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7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7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7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C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7C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ΑΝΤΩΝΙΑΔΗΣ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7C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7C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7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7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7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7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7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7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7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7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1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80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ΑΝΤΩΝΙΟΥ ΜΑΡΙΑ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80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81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8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8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8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5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85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ΑΝΤΩΝΙΟΥ ΧΡΗΣΤΟΣ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85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85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8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8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8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73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9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89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ΑΠΟΣΤΟΛΟΥ ΕΥΑΓΓΕΛΟΣ (ΣΥΝΟΛΙΚΑ ΨΗΦΟΙ: NAI:16, OXI:0, </w:t>
            </w:r>
            <w:r w:rsidRPr="003622F4">
              <w:rPr>
                <w:rFonts w:ascii="Segoe UI" w:eastAsia="Times New Roman" w:hAnsi="Segoe UI" w:cs="Segoe UI"/>
                <w:sz w:val="18"/>
                <w:szCs w:val="18"/>
              </w:rPr>
              <w:t>ΠΡΝ:0)</w:t>
            </w:r>
          </w:p>
        </w:tc>
        <w:tc>
          <w:tcPr>
            <w:tcW w:w="1380" w:type="dxa"/>
            <w:tcBorders>
              <w:top w:val="nil"/>
              <w:left w:val="nil"/>
              <w:bottom w:val="single" w:sz="4" w:space="0" w:color="000000"/>
              <w:right w:val="single" w:sz="4" w:space="0" w:color="000000"/>
            </w:tcBorders>
            <w:shd w:val="clear" w:color="auto" w:fill="auto"/>
            <w:vAlign w:val="center"/>
            <w:hideMark/>
          </w:tcPr>
          <w:p w14:paraId="0715B89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89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8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8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8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8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8D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8D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ΑΡΑΜΠΑΤΖΗ ΦΩΤΕΙΝΗ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8D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8D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8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8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8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w:t>
            </w:r>
            <w:r w:rsidRPr="003622F4">
              <w:rPr>
                <w:rFonts w:ascii="Segoe UI" w:eastAsia="Times New Roman" w:hAnsi="Segoe UI" w:cs="Segoe UI"/>
                <w:sz w:val="18"/>
                <w:szCs w:val="18"/>
              </w:rPr>
              <w:t xml:space="preserve">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8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8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8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8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8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w:t>
            </w:r>
            <w:r w:rsidRPr="003622F4">
              <w:rPr>
                <w:rFonts w:ascii="Segoe UI" w:eastAsia="Times New Roman" w:hAnsi="Segoe UI" w:cs="Segoe UI"/>
                <w:sz w:val="18"/>
                <w:szCs w:val="18"/>
              </w:rPr>
              <w:t xml:space="preserve">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2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91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ΑΡΑΧΩΒΙΤΗΣ ΣΤΑΥΡΟΣ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91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92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9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9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9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9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6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96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ΑΡΒΑΝΙΤΙΔΗΣ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96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96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9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9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9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9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A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9A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ΑΣΗΜΑΚΟΠΟΥΛΟΥ ΑΝΝΑ-ΜΙΣΕΛ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9A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9A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9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9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9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9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E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9E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ΑΥΓΕΝΑΚΗΣ ΕΛΕΥΘΕΡΙΟΣ (ΣΥΝΟΛΙΚΑ ΨΗΦΟΙ: NAI:1, OXI:15, </w:t>
            </w:r>
            <w:r w:rsidRPr="003622F4">
              <w:rPr>
                <w:rFonts w:ascii="Segoe UI" w:eastAsia="Times New Roman" w:hAnsi="Segoe UI" w:cs="Segoe UI"/>
                <w:sz w:val="18"/>
                <w:szCs w:val="18"/>
              </w:rPr>
              <w:t>ΠΡΝ:0)</w:t>
            </w:r>
          </w:p>
        </w:tc>
        <w:tc>
          <w:tcPr>
            <w:tcW w:w="1380" w:type="dxa"/>
            <w:tcBorders>
              <w:top w:val="nil"/>
              <w:left w:val="nil"/>
              <w:bottom w:val="single" w:sz="4" w:space="0" w:color="000000"/>
              <w:right w:val="single" w:sz="4" w:space="0" w:color="000000"/>
            </w:tcBorders>
            <w:shd w:val="clear" w:color="auto" w:fill="auto"/>
            <w:vAlign w:val="center"/>
            <w:hideMark/>
          </w:tcPr>
          <w:p w14:paraId="0715B9E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9E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9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9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9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9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9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9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9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A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A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3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A2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ΑΥΛΩΝΙΤΟΥ ΕΛΕΝΗ </w:t>
            </w:r>
            <w:r w:rsidRPr="003622F4">
              <w:rPr>
                <w:rFonts w:ascii="Segoe UI" w:eastAsia="Times New Roman" w:hAnsi="Segoe UI" w:cs="Segoe UI"/>
                <w:sz w:val="18"/>
                <w:szCs w:val="18"/>
              </w:rPr>
              <w:t>(ΣΥΝΟΛΙΚΑ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A2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A3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A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A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A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7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A7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ΑΧΜΕΤ ΙΛΧΑΝ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A7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A7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A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A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A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A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AB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AB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ΒΑΓΕΝΑ ΑΝΝΑ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AB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AB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A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A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17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A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A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A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A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AF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AF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ΒΑΓΙΩΝΑΚΗ ΕΥΑΓΓΕΛΙΑ(ΒΑΛΙΑ)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AF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AF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B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A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A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B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4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B3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ΒΑΓΙΩΝΑΣ ΓΕΩΡΓΙΟΣ (ΣΥΝΟΛΙΚΑ</w:t>
            </w:r>
            <w:r w:rsidRPr="003622F4">
              <w:rPr>
                <w:rFonts w:ascii="Segoe UI" w:eastAsia="Times New Roman" w:hAnsi="Segoe UI" w:cs="Segoe UI"/>
                <w:sz w:val="18"/>
                <w:szCs w:val="18"/>
              </w:rPr>
              <w:t xml:space="preserve">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B3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B4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B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B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B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8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B8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ΒΑΚΗ ΦΩΤΕΙΝΗ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B8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B8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B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B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B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B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BC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BC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ΒΑΡΒΙΤΣΙΩΤΗΣ ΜΙΛΤΙΑΔΗΣ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BC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BC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B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B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B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B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B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B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B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B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C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C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C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0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C0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ΒΑΡΔΑΚΗΣ ΣΩΚΡΑΤΗΣ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C0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C0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C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C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C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5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C4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ΒΑΡΔΑΛΗΣ ΑΘΑΝΑΣΙΟΣ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BC4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C5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C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C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C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BC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9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C9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ΒΑΡΕΜΕΝΟΣ ΓΕΩΡΓΙΟΣ (ΣΥΝΟΛΙΚΑ ΨΗΦΟΙ: NAI:16, </w:t>
            </w:r>
            <w:r w:rsidRPr="003622F4">
              <w:rPr>
                <w:rFonts w:ascii="Segoe UI" w:eastAsia="Times New Roman" w:hAnsi="Segoe UI" w:cs="Segoe UI"/>
                <w:sz w:val="18"/>
                <w:szCs w:val="18"/>
              </w:rPr>
              <w:t>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C9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C9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C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C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C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C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CD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CD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ΒΕΝΙΖΕΛΟΣ ΕΥΑΓΓΕΛΟΣ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CD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CD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C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C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C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C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C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C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C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C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BD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1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D1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ΒΕΡΝΑΡΔΑΚΗΣ ΧΡΙΣΤΟΦΟΡΟΣ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D1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D1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D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D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D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6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D5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ΒΕΣΥΡΟΠΟΥΛΟΣ ΑΠΟΣΤΟΛΟΣ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D5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D6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D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D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D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D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DA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DA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ΒΕΤΤΑΣ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DA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DA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D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D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D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E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DE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ΒΙΤΣΑΣ ΔΗΜΗΤΡΙΟΣ </w:t>
            </w:r>
            <w:r w:rsidRPr="003622F4">
              <w:rPr>
                <w:rFonts w:ascii="Segoe UI" w:eastAsia="Times New Roman" w:hAnsi="Segoe UI" w:cs="Segoe UI"/>
                <w:sz w:val="18"/>
                <w:szCs w:val="18"/>
              </w:rPr>
              <w:t>(ΣΥΝΟΛΙΚΑ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DE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DE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D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D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D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D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D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D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D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E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2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E2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ΒΛΑΧΟΣ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E2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E2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E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E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E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7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E6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ΒΛΑΧΟΥ ΣΩΤΗΡΙΑ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BE6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E7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E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E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E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190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BE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B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EB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ΒΟΡΙΔΗΣ ΜΑΥΡΟΥΔΗΣ(ΜΑΚΗΣ)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EB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EB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E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E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E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E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E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EF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EF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ΒΟΥΛΤΕΨΗ ΣΟΦΙΑ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EF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EF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E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E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E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E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E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F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3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F3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ΒΟΥΤΣΗΣ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F3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F3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F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F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F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8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F7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ΒΡΑΝΤΖΑ ΠΑΝΑΓΙΩΤΑ </w:t>
            </w:r>
            <w:r w:rsidRPr="003622F4">
              <w:rPr>
                <w:rFonts w:ascii="Segoe UI" w:eastAsia="Times New Roman" w:hAnsi="Segoe UI" w:cs="Segoe UI"/>
                <w:sz w:val="18"/>
                <w:szCs w:val="18"/>
              </w:rPr>
              <w:t>(ΣΥΝΟΛΙΚΑ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BF7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F8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F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F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F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BF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BFC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BFC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ΒΡΟΥΤΣΗΣ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BFC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BFC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BF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BF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BF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BF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BF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BF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BF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BF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0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0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0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00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lastRenderedPageBreak/>
              <w:t>Ονοματεπώνυμο: ΓΑΒΡΟΓΛΟΥ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00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00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0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0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0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4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04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ΓΑΚΗΣ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04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04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0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0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0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9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08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ΓΕΝΗΜΑΤΑ ΦΩΤΕΙΝΗ (ΣΥΝΟΛΙΚΑ ΨΗΦΟΙ: NAI:1, OXI:15, </w:t>
            </w:r>
            <w:r w:rsidRPr="003622F4">
              <w:rPr>
                <w:rFonts w:ascii="Segoe UI" w:eastAsia="Times New Roman" w:hAnsi="Segoe UI" w:cs="Segoe UI"/>
                <w:sz w:val="18"/>
                <w:szCs w:val="18"/>
              </w:rPr>
              <w:t>ΠΡΝ:0)</w:t>
            </w:r>
          </w:p>
        </w:tc>
        <w:tc>
          <w:tcPr>
            <w:tcW w:w="1380" w:type="dxa"/>
            <w:tcBorders>
              <w:top w:val="nil"/>
              <w:left w:val="nil"/>
              <w:bottom w:val="single" w:sz="4" w:space="0" w:color="000000"/>
              <w:right w:val="single" w:sz="4" w:space="0" w:color="000000"/>
            </w:tcBorders>
            <w:shd w:val="clear" w:color="auto" w:fill="auto"/>
            <w:vAlign w:val="center"/>
            <w:hideMark/>
          </w:tcPr>
          <w:p w14:paraId="0715C08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09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0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0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0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0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0D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0D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ΓΕΝΝΙΑ</w:t>
            </w:r>
            <w:r w:rsidRPr="003622F4">
              <w:rPr>
                <w:rFonts w:ascii="Segoe UI" w:eastAsia="Times New Roman" w:hAnsi="Segoe UI" w:cs="Segoe UI"/>
                <w:sz w:val="18"/>
                <w:szCs w:val="18"/>
              </w:rPr>
              <w:t xml:space="preserve"> ΓΕΩΡΓΙΑ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0D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0D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0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0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0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0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0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0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0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0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1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11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ΓΕΡΜΕΝΗΣ ΓΕΩΡΓΙΟΣ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C11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11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1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1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1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5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15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ΓΕΡΟΒΑΣΙΛΗ ΟΛΓΑ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15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15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1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1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1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1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A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19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ΓΕΩΡΓΑΝΤΑΣ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19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1A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1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1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1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1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E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1E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ΓΕΩΡΓΙΑΔΗΣ ΣΠΥΡΙΔΩΝ-ΑΔΩΝΙΣ (ΣΥΝΟΛΙΚΑ ΨΗΦΟΙ: NAI:0, OXI:4, ΠΡΝ:0)</w:t>
            </w:r>
          </w:p>
        </w:tc>
        <w:tc>
          <w:tcPr>
            <w:tcW w:w="1380" w:type="dxa"/>
            <w:tcBorders>
              <w:top w:val="nil"/>
              <w:left w:val="nil"/>
              <w:bottom w:val="single" w:sz="4" w:space="0" w:color="000000"/>
              <w:right w:val="single" w:sz="4" w:space="0" w:color="000000"/>
            </w:tcBorders>
            <w:shd w:val="clear" w:color="auto" w:fill="auto"/>
            <w:vAlign w:val="center"/>
            <w:hideMark/>
          </w:tcPr>
          <w:p w14:paraId="0715C1E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1E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1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1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1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1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1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1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1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1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2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22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ΓΕΩΡΓΟΠΟΥΛΟΥ-ΣΑΛΤΑΡΗ ΕΥΣΤΑΘΙΑ(ΕΦΗ) (ΣΥΝΟΛΙΚΑ </w:t>
            </w:r>
            <w:r w:rsidRPr="003622F4">
              <w:rPr>
                <w:rFonts w:ascii="Segoe UI" w:eastAsia="Times New Roman" w:hAnsi="Segoe UI" w:cs="Segoe UI"/>
                <w:sz w:val="18"/>
                <w:szCs w:val="18"/>
              </w:rPr>
              <w:t>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22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22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2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2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2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6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26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ΓΙΑΚΟΥΜΑΤΟΣ ΓΕΡΑΣΙΜΟΣ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26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26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2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2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2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B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2A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ΓΙΑΝΝΑΚΗΣ ΣΤΕΡΓΙΟΣ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2A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2B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2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2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2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2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2F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2F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ΓΙΑΝΝΑΚΙΔΗΣ ΕΥΣΤΑΘΙΟΣ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2F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2F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2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2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2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2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2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2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2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3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3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33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ΓΙΟΓΙΑΚΑΣ ΒΑΣΙΛΕΙΟΣ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33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33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3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3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3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3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7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37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ΓΚΑΡΑ ΑΝΑΣΤΑΣΙΑ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37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37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3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3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3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3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C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3B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ΓΚΙΟΚΑΣ ΙΩΑΝΝΗΣ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C3B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3C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3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3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3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3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3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3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3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3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3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4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0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40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ΓΚΙΟΛΑΣ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40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40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4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4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4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4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44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ΓΚΙΟΥΛΕΚΑΣ ΚΩΣΤΑΝΤΙΝΟΣ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44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44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4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4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4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4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4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8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48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ΓΡΕΓΟΣ ΑΝΤΩΝΙΟΣ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C48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48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4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4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4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73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4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D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4C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ΓΡΗΓΟΡΑΚΟΣ ΛΕΩΝΙΔΑΣ (ΣΥΝΟΛΙΚΑ ΨΗΦΟΙ: NAI:1, OXI:14, ΠΡΝ:1)</w:t>
            </w:r>
          </w:p>
        </w:tc>
        <w:tc>
          <w:tcPr>
            <w:tcW w:w="1380" w:type="dxa"/>
            <w:tcBorders>
              <w:top w:val="nil"/>
              <w:left w:val="nil"/>
              <w:bottom w:val="single" w:sz="4" w:space="0" w:color="000000"/>
              <w:right w:val="single" w:sz="4" w:space="0" w:color="000000"/>
            </w:tcBorders>
            <w:shd w:val="clear" w:color="auto" w:fill="auto"/>
            <w:vAlign w:val="center"/>
            <w:hideMark/>
          </w:tcPr>
          <w:p w14:paraId="0715C4C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4D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4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4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4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4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4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4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4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4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5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5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5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5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5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51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51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ΔΑΒΑΚΗΣ ΑΘΑΝΑΣΙΟΣ (ΣΥΝΟΛΙΚΑ</w:t>
            </w:r>
            <w:r w:rsidRPr="003622F4">
              <w:rPr>
                <w:rFonts w:ascii="Segoe UI" w:eastAsia="Times New Roman" w:hAnsi="Segoe UI" w:cs="Segoe UI"/>
                <w:sz w:val="18"/>
                <w:szCs w:val="18"/>
              </w:rPr>
              <w:t xml:space="preserve">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51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51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5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5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5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5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5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55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ΔΕΔΕΣ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55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55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5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5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5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9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59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ΔΕΛΗΣ ΙΩΑΝΝΗΣ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C59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59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5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5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5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5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5E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5D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ΔΗΜΑΡΑΣ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5D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5E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5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5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17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5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5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5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5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5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5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2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62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ΔΗΜΑΣ ΧΡΙΣΤΟΣ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62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62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6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6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6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6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66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ΔΗΜΗΤΡΙΑΔΗΣ ΔΗΜΗΤΡΙΟΣ (ΣΥΝΟΛΙΚΑ ΨΗΦΟΙ: NAI:16, OXI:0, </w:t>
            </w:r>
            <w:r w:rsidRPr="003622F4">
              <w:rPr>
                <w:rFonts w:ascii="Segoe UI" w:eastAsia="Times New Roman" w:hAnsi="Segoe UI" w:cs="Segoe UI"/>
                <w:sz w:val="18"/>
                <w:szCs w:val="18"/>
              </w:rPr>
              <w:t>ΠΡΝ:0)</w:t>
            </w:r>
          </w:p>
        </w:tc>
        <w:tc>
          <w:tcPr>
            <w:tcW w:w="1380" w:type="dxa"/>
            <w:tcBorders>
              <w:top w:val="nil"/>
              <w:left w:val="nil"/>
              <w:bottom w:val="single" w:sz="4" w:space="0" w:color="000000"/>
              <w:right w:val="single" w:sz="4" w:space="0" w:color="000000"/>
            </w:tcBorders>
            <w:shd w:val="clear" w:color="auto" w:fill="auto"/>
            <w:vAlign w:val="center"/>
            <w:hideMark/>
          </w:tcPr>
          <w:p w14:paraId="0715C66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66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6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6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6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A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6A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ΔΗΜΟΣΧΑΚΗΣ ΑΝΑΣΤΑΣΙΟΣ(ΤΑΣΟΣ)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6A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6A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6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6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6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6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6F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6E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ΔΟΥΖΙΝΑΣ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6E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6F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6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6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6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6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6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6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6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7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3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73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ΔΡΑΓΑΣΑΚΗΣ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73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73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7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7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7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7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77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ΔΡΙΤΣΑΣ ΘΕΟΔΩΡΟΣ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77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77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7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7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7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B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7B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ΔΡΙΤΣΕΛΗ </w:t>
            </w:r>
            <w:r w:rsidRPr="003622F4">
              <w:rPr>
                <w:rFonts w:ascii="Segoe UI" w:eastAsia="Times New Roman" w:hAnsi="Segoe UI" w:cs="Segoe UI"/>
                <w:sz w:val="18"/>
                <w:szCs w:val="18"/>
              </w:rPr>
              <w:t>ΠΑΝΑΓΙΩΤΑ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7B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7B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7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7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7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7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7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7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7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7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0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7F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ΕΜΜΑΝΟΥΗΛΙΔΗΣ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7F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80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8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8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8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4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84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ΖΑΡΟΥΛΙΑ ΕΛΕΝΗ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C84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84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8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8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8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88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88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ΖΕΪΜΠΕΚ ΧΟΥΣΕΪΝ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88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88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8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8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8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8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C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8C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ΖΟΥΡΑΡΗΣ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8C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8C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8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8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8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8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8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8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8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8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9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9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9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9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1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90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ΗΓΟΥΜΕΝΙΔΗΣ </w:t>
            </w:r>
            <w:r w:rsidRPr="003622F4">
              <w:rPr>
                <w:rFonts w:ascii="Segoe UI" w:eastAsia="Times New Roman" w:hAnsi="Segoe UI" w:cs="Segoe UI"/>
                <w:sz w:val="18"/>
                <w:szCs w:val="18"/>
              </w:rPr>
              <w:t>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90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91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9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9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9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5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95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ΘΕΛΕΡΙΤΗ ΜΑΡΙΑ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95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95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9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9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9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9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99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ΘΕΟΔΩΡΑΚΗΣ ΣΤΑΥΡΟΣ (ΣΥΝΟΛΙΚΑ ΨΗΦΟΙ: NAI:1, OXI:9, ΠΡΝ:6)</w:t>
            </w:r>
          </w:p>
        </w:tc>
        <w:tc>
          <w:tcPr>
            <w:tcW w:w="1380" w:type="dxa"/>
            <w:tcBorders>
              <w:top w:val="nil"/>
              <w:left w:val="nil"/>
              <w:bottom w:val="single" w:sz="4" w:space="0" w:color="000000"/>
              <w:right w:val="single" w:sz="4" w:space="0" w:color="000000"/>
            </w:tcBorders>
            <w:shd w:val="clear" w:color="auto" w:fill="auto"/>
            <w:vAlign w:val="center"/>
            <w:hideMark/>
          </w:tcPr>
          <w:p w14:paraId="0715C99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99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9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9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9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9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9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9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9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9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9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C9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9D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9D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ΘΕΟΠΕΦΤΑΤΟΥ ΑΦΡΟΔΙΤΗ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9D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9D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9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9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9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9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9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9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9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9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2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A1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ΘΕΟΦΥΛΑΚΤΟΣ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A1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A2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A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A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όπως </w:t>
            </w:r>
            <w:r w:rsidRPr="003622F4">
              <w:rPr>
                <w:rFonts w:ascii="Segoe UI" w:eastAsia="Times New Roman" w:hAnsi="Segoe UI" w:cs="Segoe UI"/>
                <w:sz w:val="18"/>
                <w:szCs w:val="18"/>
              </w:rPr>
              <w:t>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A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6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A6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ΘΕΟΧΑΡΗΣ ΘΕΟΧΑΡΗΣ(ΧΑΡΗΣ) (ΣΥΝΟΛΙΚΑ ΨΗΦΟΙ: NAI:2, OXI:11, ΠΡΝ:3)</w:t>
            </w:r>
          </w:p>
        </w:tc>
        <w:tc>
          <w:tcPr>
            <w:tcW w:w="1380" w:type="dxa"/>
            <w:tcBorders>
              <w:top w:val="nil"/>
              <w:left w:val="nil"/>
              <w:bottom w:val="single" w:sz="4" w:space="0" w:color="000000"/>
              <w:right w:val="single" w:sz="4" w:space="0" w:color="000000"/>
            </w:tcBorders>
            <w:shd w:val="clear" w:color="auto" w:fill="auto"/>
            <w:vAlign w:val="center"/>
            <w:hideMark/>
          </w:tcPr>
          <w:p w14:paraId="0715CA6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A6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A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A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A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A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A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CA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CA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A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AA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ΘΕΟΧΑΡΟΠΟΥΛΟΣ ΑΘΑΝΑΣΙΟΣ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AA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AA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A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A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A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CA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AE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AE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ΘΕΩΝΑΣ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AE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AE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A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A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A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A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A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A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A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B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3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B2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ΘΗΒΑΙΟΣ </w:t>
            </w:r>
            <w:r w:rsidRPr="003622F4">
              <w:rPr>
                <w:rFonts w:ascii="Segoe UI" w:eastAsia="Times New Roman" w:hAnsi="Segoe UI" w:cs="Segoe UI"/>
                <w:sz w:val="18"/>
                <w:szCs w:val="18"/>
              </w:rPr>
              <w:t>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B2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B3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B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B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B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7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B7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ΘΡΑΨΑΝΙΩΤΗΣ ΕΜΜΑΝΟΥΗΛ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B7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B7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B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B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B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B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BB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ΙΓΓΛΕΖΗ ΑΙΚΑΤΕΡΙΝΗ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BB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BB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B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B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B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B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B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B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BF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BF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ΚΑΒΑΔΕΛΛΑΣ ΔΗΜΗΤΡΙΟΣ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CBF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BF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C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B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B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C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CC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4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C3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ΚΑΒΒΑΔΑΣ ΑΘΑΝΑΣΙΟΣ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C3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C4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C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C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C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C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C8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C8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ΚΑΒΒΑΔΙΑ ΙΩΑΝΝΕΤΑ(ΑΝΝΕΤΑ)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C8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C8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C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C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C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C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CC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ΚΑΪΣΑΣ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CC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CC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C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C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C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C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C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C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C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C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0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D0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ΚΑΛΑΦΑΤΗΣ </w:t>
            </w:r>
            <w:r w:rsidRPr="003622F4">
              <w:rPr>
                <w:rFonts w:ascii="Segoe UI" w:eastAsia="Times New Roman" w:hAnsi="Segoe UI" w:cs="Segoe UI"/>
                <w:sz w:val="18"/>
                <w:szCs w:val="18"/>
              </w:rPr>
              <w:t>ΣΤΑΥΡΟΣ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D0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D0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D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D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D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D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5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D4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ΚΑΜΑΤΕΡΟΣ ΗΛΙΑΣ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D4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D5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D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D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D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D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9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D9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ΚΑΜΜΕΝΟΣ ΠΑΝΑΓΙΩΤΗΣ(ΠΑΝΟΣ)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D9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D9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D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D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D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CD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D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DD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ΚΑΝΕΛΛΗ ΓΑΡΥΦΑΛΛΙΑ(ΛΙΑΝΑ) (ΣΥΝΟΛΙΚΑ ΨΗΦΟΙ: NAI:2, OXI:13, ΠΡΝ:0)</w:t>
            </w:r>
          </w:p>
        </w:tc>
        <w:tc>
          <w:tcPr>
            <w:tcW w:w="1380" w:type="dxa"/>
            <w:tcBorders>
              <w:top w:val="nil"/>
              <w:left w:val="nil"/>
              <w:bottom w:val="single" w:sz="4" w:space="0" w:color="000000"/>
              <w:right w:val="single" w:sz="4" w:space="0" w:color="000000"/>
            </w:tcBorders>
            <w:shd w:val="clear" w:color="auto" w:fill="auto"/>
            <w:vAlign w:val="center"/>
            <w:hideMark/>
          </w:tcPr>
          <w:p w14:paraId="0715CDD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DD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D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D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D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D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D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D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D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D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D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E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1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E1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ΚΑΡΑΓΙΑΝΝΗΣ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E1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E1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E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w:t>
            </w:r>
            <w:r w:rsidRPr="003622F4">
              <w:rPr>
                <w:rFonts w:ascii="Segoe UI" w:eastAsia="Times New Roman" w:hAnsi="Segoe UI" w:cs="Segoe UI"/>
                <w:sz w:val="18"/>
                <w:szCs w:val="18"/>
              </w:rPr>
              <w:t xml:space="preserve">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E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E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6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E5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ΚΑΡΑΓΙΑΝΝΙΔΗΣ ΧΡΗΣΤΟΣ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E5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E6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E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E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E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A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EA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ΚΑΡΑ-ΓΙΟΥΣΟΥΦ ΑΪΧΑΝ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CEA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EA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E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E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E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CE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EE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EE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ΚΑΡΑΓΚΟΥΝΗΣ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EE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EE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E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E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E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E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E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E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E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E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E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E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E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F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F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2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F2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ΚΑΡΑΘΑΝΑΣΟΠΟΥΛΟΣ ΝΙΚΟΛΑΟΣ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CF2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F2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F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F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F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F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F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CF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7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F6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ΚΑΡΑΚΩΣΤΑΣ ΕΥΑΓΓΕΛΟΣ (ΣΥΝΟΛΙΚΑ </w:t>
            </w:r>
            <w:r w:rsidRPr="003622F4">
              <w:rPr>
                <w:rFonts w:ascii="Segoe UI" w:eastAsia="Times New Roman" w:hAnsi="Segoe UI" w:cs="Segoe UI"/>
                <w:sz w:val="18"/>
                <w:szCs w:val="18"/>
              </w:rPr>
              <w:t>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CF6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F7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F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F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F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CF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B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FB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ΚΑΡΑΜΑΝΛΗ ΑΝΝΑ </w:t>
            </w:r>
            <w:r w:rsidRPr="003622F4">
              <w:rPr>
                <w:rFonts w:ascii="Segoe UI" w:eastAsia="Times New Roman" w:hAnsi="Segoe UI" w:cs="Segoe UI"/>
                <w:sz w:val="18"/>
                <w:szCs w:val="18"/>
              </w:rPr>
              <w:t>(ΣΥΝΟΛΙΚΑ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FB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FB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F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F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CF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CF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CF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CFF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CFF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ΚΑΡΑΜΑΝΛΗΣ ΚΩΝ/ΝΟΣ τ ΑΛΕΞ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CFF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CFF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CF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CF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CF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CF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CF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0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3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03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ΚΑΡΑΜΑΝΛΗΣ ΚΩΝ/ΝΟΣ τ ΑΧΙΛ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03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03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0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0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0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8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07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ΚΑΡΑΝΑΣΤΑΣΗΣ ΑΠΟΣΤΟΛΟΣ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07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08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0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0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17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0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0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0C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0C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ΚΑΡΑΟΓΛΟΥ ΘΕΟΔΩΡΟΣ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0C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0C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0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0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0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0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0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0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0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0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0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10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ΚΑΡΑΣΑΡΛΙΔΟΥ ΕΥΦΡΟΣΥΝΗ(ΦΡΟΣΩ) (ΣΥΝΟΛΙΚΑ ΨΗΦΟΙ: NAI:4, </w:t>
            </w:r>
            <w:r w:rsidRPr="003622F4">
              <w:rPr>
                <w:rFonts w:ascii="Segoe UI" w:eastAsia="Times New Roman" w:hAnsi="Segoe UI" w:cs="Segoe UI"/>
                <w:sz w:val="18"/>
                <w:szCs w:val="18"/>
              </w:rPr>
              <w:t>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10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10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1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1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1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4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14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ΚΑΡΑΣΜΑΝΗΣ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14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14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1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1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1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9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18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ΚΑΣΑΠΙΔΗΣ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18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19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1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1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1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1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1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D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1D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ΚΑΣΙΔΙΑΡΗΣ ΗΛΙΑΣ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D1D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1D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1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1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1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1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1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1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1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1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190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21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21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ΚΑΣΙΜΑΤΗ ΕΙΡΗΝΗ(ΝΙΝΑ)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21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21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2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2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2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5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25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ΚΑΣΤΟΡΗΣ ΑΣΤΕΡΙΟΣ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25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25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2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2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2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A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29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ΚΑΤΡΟΥΓΚΑΛΟΣ ΓΕΩΡΓΙΟΣ </w:t>
            </w:r>
            <w:r w:rsidRPr="003622F4">
              <w:rPr>
                <w:rFonts w:ascii="Segoe UI" w:eastAsia="Times New Roman" w:hAnsi="Segoe UI" w:cs="Segoe UI"/>
                <w:sz w:val="18"/>
                <w:szCs w:val="18"/>
              </w:rPr>
              <w:t>(ΣΥΝΟΛΙΚΑ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29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2A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2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2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2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E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2E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ΚΑΤΣΑΒΡΙΑ-ΣΙΩΡΟΠΟΥΛΟΥ ΧΡΥΣΟΥΛΑ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2E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2E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2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2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2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2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2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2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2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2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2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32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ΚΑΤΣΑΝΙΩΤΗΣ ΑΝΔΡΕΑΣ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32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32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3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3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3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6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36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ΚΑΤΣΑΦΑΔΟΣ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36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36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3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3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3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3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B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3A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ΚΑΤΣΗΣ ΜΑΡΙΟΣ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3A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3B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3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3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3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3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3F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3F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lastRenderedPageBreak/>
              <w:t>Ονοματεπώνυμο: ΚΑΤΣΙΑΝΤΩΝΗΣ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3F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3F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3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3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3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3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3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3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3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3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4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4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3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43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ΚΑΤΣΙΚΗΣ ΚΩΝΣΤΑΝΤΙΝΟΣ (ΣΥΝΟΛΙΚΑ ΨΗΦΟΙ: NAI:13, OXI:3, ΠΡΝ:0)</w:t>
            </w:r>
          </w:p>
        </w:tc>
        <w:tc>
          <w:tcPr>
            <w:tcW w:w="1380" w:type="dxa"/>
            <w:tcBorders>
              <w:top w:val="nil"/>
              <w:left w:val="nil"/>
              <w:bottom w:val="single" w:sz="4" w:space="0" w:color="000000"/>
              <w:right w:val="single" w:sz="4" w:space="0" w:color="000000"/>
            </w:tcBorders>
            <w:shd w:val="clear" w:color="auto" w:fill="auto"/>
            <w:vAlign w:val="center"/>
            <w:hideMark/>
          </w:tcPr>
          <w:p w14:paraId="0715D43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43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4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4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4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4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7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47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ΚΑΤΣΩΤΗΣ ΧΡΗΣΤΟΣ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D47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47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4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4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4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4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4C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4B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ΚΑΦΑΝΤΑΡΗ ΧΑΡΟΥΛΑ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4B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4C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4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4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4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4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4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4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5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4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4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5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50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50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ΚΕΔΙΚΟΓΛΟΥ </w:t>
            </w:r>
            <w:r w:rsidRPr="003622F4">
              <w:rPr>
                <w:rFonts w:ascii="Segoe UI" w:eastAsia="Times New Roman" w:hAnsi="Segoe UI" w:cs="Segoe UI"/>
                <w:sz w:val="18"/>
                <w:szCs w:val="18"/>
              </w:rPr>
              <w:t>ΣΥΜΕΩΝ(ΣΙΜΟΣ)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50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50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5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5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5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5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4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54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ΚΕΛΛΑΣ ΧΡΗΣΤΟΣ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54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54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5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5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5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5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8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58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ΚΕΡΑΜΕΩΣ ΝΙΚΗ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58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58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5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5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5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5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5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D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5C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ΚΕΦΑΛΙΔΟΥ ΧΑΡΟΥΛΑ(ΧΑΡΑ)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5C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5D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5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5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5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5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5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5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5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5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6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6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6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6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6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1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61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ΚΕΦΑΛΟΓΙΑΝΝΗ ΟΛΓΑ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61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61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6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6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6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5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65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ΚΕΦΑΛΟΓΙΑΝΝΗΣ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65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65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6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6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6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9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69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ΚΙΚΙΛΙΑΣ ΒΑΣΙΛΕΙΟΣ (ΣΥΝΟΛΙΚΑ ΨΗΦΟΙ: NAI:1, </w:t>
            </w:r>
            <w:r w:rsidRPr="003622F4">
              <w:rPr>
                <w:rFonts w:ascii="Segoe UI" w:eastAsia="Times New Roman" w:hAnsi="Segoe UI" w:cs="Segoe UI"/>
                <w:sz w:val="18"/>
                <w:szCs w:val="18"/>
              </w:rPr>
              <w:t>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69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69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6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6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6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6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6E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6D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ΚΟΖΟΜΠΟΛΗ-ΑΜΑΝΑΤΙΔΗ ΠΑΝΑΓΙΩΤΑ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6D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6E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6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6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6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6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6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6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6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6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7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2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72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ΚΟΚΚΑΛΗΣ ΒΑΣΙΛΕΙΟΣ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72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72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7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7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7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6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76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ΚΟΛΛΙΑ-ΤΣΑΡΟΥΧΑ ΜΑΡΙΑ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76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76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7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7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7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7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A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7A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ΚΟΝΣΟΛΑΣ ΕΜΜΑΝΟΥΗΛ(ΜΑΝΟΣ)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7A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7A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7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7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7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7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F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7E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ΚΟΝΤΟΓΕΩΡΓΟΣ ΚΩΝΣΤΑΝΤΙΝΟΣ (ΣΥΝΟΛΙΚΑ </w:t>
            </w:r>
            <w:r w:rsidRPr="003622F4">
              <w:rPr>
                <w:rFonts w:ascii="Segoe UI" w:eastAsia="Times New Roman" w:hAnsi="Segoe UI" w:cs="Segoe UI"/>
                <w:sz w:val="18"/>
                <w:szCs w:val="18"/>
              </w:rPr>
              <w:t>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7E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7F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7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7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7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7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7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7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7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8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8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3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83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ΚΟΝΤΟΝΗΣ ΧΑΡΑΛΑΜΠΟΣ-ΣΤΑΥΡΟΣ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83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83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8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8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8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7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87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ΚΟΤΖΙΑΣ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87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87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8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8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8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8B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8B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ΚΟΥΖΗΛΟΣ ΝΙΚΟΛΑΟΣ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D8B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8B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8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8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8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8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8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8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8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D8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0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8F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ΚΟΥΚΟΔΗΜΟΣ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8F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90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9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9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9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4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94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ΚΟΥΚΟΥΤΣΗΣ ΔΗΜΗΤΡΙΟΣ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D94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94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9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9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9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D9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8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98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ΚΟΥΜΟΥΤΣΑΚΟΣ ΓΕΩΡΓΙΟΣ (ΣΥΝΟΛΙΚΑ</w:t>
            </w:r>
            <w:r w:rsidRPr="003622F4">
              <w:rPr>
                <w:rFonts w:ascii="Segoe UI" w:eastAsia="Times New Roman" w:hAnsi="Segoe UI" w:cs="Segoe UI"/>
                <w:sz w:val="18"/>
                <w:szCs w:val="18"/>
              </w:rPr>
              <w:t xml:space="preserve">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98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98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9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9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9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9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9C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9C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ΚΟΥΝΤΟΥΡΑ ΕΛΕΝΑ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9C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9C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9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9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9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9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9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9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9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9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A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A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A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DA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1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A0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ΚΟΥΡΑΚΗΣ ΑΝΑΣΤΑΣΙΟΣ(ΤΑΣΟΣ)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A0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A1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A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A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A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5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A5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ΚΟΥΡΟΥΜΠΛΗΣ ΠΑΝΑΓΙΩΤΗΣ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A5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A5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A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A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A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A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9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A9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ΚΟΥΤΣΟΥΜΠΑΣ ΑΝΔΡΕΑΣ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A9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A9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A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w:t>
            </w:r>
            <w:r w:rsidRPr="003622F4">
              <w:rPr>
                <w:rFonts w:ascii="Segoe UI" w:eastAsia="Times New Roman" w:hAnsi="Segoe UI" w:cs="Segoe UI"/>
                <w:sz w:val="18"/>
                <w:szCs w:val="18"/>
              </w:rPr>
              <w:t>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A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A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A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A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D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AD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ΚΡΕΜΑΣΤΙΝΟΣ ΔΗΜΗΤΡΙΟΣ (ΣΥΝΟΛΙΚΑ ΨΗΦΟΙ:</w:t>
            </w:r>
            <w:r w:rsidRPr="003622F4">
              <w:rPr>
                <w:rFonts w:ascii="Segoe UI" w:eastAsia="Times New Roman" w:hAnsi="Segoe UI" w:cs="Segoe UI"/>
                <w:sz w:val="18"/>
                <w:szCs w:val="18"/>
              </w:rPr>
              <w:t xml:space="preserve">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AD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AD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A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A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A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A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A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A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A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A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2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B1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ΚΥΡΙΑΖΙΔΗΣ ΔΗΜΗΤΡΙΟΣ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B1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B2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B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B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B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B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6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B6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ΚΥΡΙΤΣΗΣ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B6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B6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B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B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B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A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BA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ΚΩΝΣΤΑΝΤΙΝΕΑΣ ΠΕΤΡΟΣ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BA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BA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B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B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B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B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BE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BE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ΚΩΝΣΤΑΝΤΙΝΟΠΟΥΛΟΣ ΟΔΥΣΣΕΑΣ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BE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BE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B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B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B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B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B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B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B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C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3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C2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ΚΩΝΣΤΑΝΤΟΠΟΥΛΟΣ </w:t>
            </w:r>
            <w:r w:rsidRPr="003622F4">
              <w:rPr>
                <w:rFonts w:ascii="Segoe UI" w:eastAsia="Times New Roman" w:hAnsi="Segoe UI" w:cs="Segoe UI"/>
                <w:sz w:val="18"/>
                <w:szCs w:val="18"/>
              </w:rPr>
              <w:t>ΔΗΜΗΤΡΙΟΣ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DC2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C3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C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C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C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C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7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C7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ΚΩΣΤΟΠΑΝΑΓΙΩΤΟΥ ΗΛΙΑΣ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C7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C7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C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C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C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C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B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CB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ΛΑΜΠΡΟΥΛΗΣ ΓΕΩΡΓΙΟΣ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DCB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CB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C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C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C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C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C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C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C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CF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CF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ΛΑΠΠΑΣ ΣΠΥΡΙΔΩΝΑΣ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CF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CF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D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C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C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D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4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D3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ΛΙΒΑΝΙΟΥ ΖΩΗ (ΣΥΝΟΛΙΚΑ </w:t>
            </w:r>
            <w:r w:rsidRPr="003622F4">
              <w:rPr>
                <w:rFonts w:ascii="Segoe UI" w:eastAsia="Times New Roman" w:hAnsi="Segoe UI" w:cs="Segoe UI"/>
                <w:sz w:val="18"/>
                <w:szCs w:val="18"/>
              </w:rPr>
              <w:t>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D3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D4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D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D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D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D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8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D8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ΛΟΒΕΡΔΟΣ ΑΝΔΡΕΑΣ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D8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D8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D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D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D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D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D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C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DC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ΛΥΚΟΥΔΗΣ ΣΠΥΡΙΔΩΝ (ΣΥΝΟΛΙΚΑ ΨΗΦΟΙ: NAI:1, OXI:9, ΠΡΝ:6)</w:t>
            </w:r>
          </w:p>
        </w:tc>
        <w:tc>
          <w:tcPr>
            <w:tcW w:w="1380" w:type="dxa"/>
            <w:tcBorders>
              <w:top w:val="nil"/>
              <w:left w:val="nil"/>
              <w:bottom w:val="single" w:sz="4" w:space="0" w:color="000000"/>
              <w:right w:val="single" w:sz="4" w:space="0" w:color="000000"/>
            </w:tcBorders>
            <w:shd w:val="clear" w:color="auto" w:fill="auto"/>
            <w:vAlign w:val="center"/>
            <w:hideMark/>
          </w:tcPr>
          <w:p w14:paraId="0715DDC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DC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D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D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D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D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D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D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D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D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D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D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E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D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D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E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E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E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E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0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E0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ΜΑΝΙΑΤΗΣ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E0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E0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E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E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E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DE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5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E4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ΜΑΝΙΟΣ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E4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E5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E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E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E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9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E9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ΜΑΝΤΑΣ ΧΡΗΣΤΟΣ </w:t>
            </w:r>
            <w:r w:rsidRPr="003622F4">
              <w:rPr>
                <w:rFonts w:ascii="Segoe UI" w:eastAsia="Times New Roman" w:hAnsi="Segoe UI" w:cs="Segoe UI"/>
                <w:sz w:val="18"/>
                <w:szCs w:val="18"/>
              </w:rPr>
              <w:t>(ΣΥΝΟΛΙΚΑ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E9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E9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E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E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E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E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D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ED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ΜΑΝΩΛΑΚΟΥ ΔΙΑΜΑΝΤΩ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DED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ED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E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E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E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E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E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E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E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E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E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DF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1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F1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ΜΑΡΔΑΣ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DF1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F1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F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F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17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F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DF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6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F5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ΜΑΡΚΟΥ ΑΙΚΑΤΕΡΙΝΗ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F5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F6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F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F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F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A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FA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ΜΑΡΤΙΝΟΥ ΓΕΩΡΓΙΑ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DFA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FA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F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F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DF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DF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DF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E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DFE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ΜΑΥΡΩΤΑΣ ΓΕΩΡΓΙΟΣ (ΣΥΝΟΛΙΚΑ </w:t>
            </w:r>
            <w:r w:rsidRPr="003622F4">
              <w:rPr>
                <w:rFonts w:ascii="Segoe UI" w:eastAsia="Times New Roman" w:hAnsi="Segoe UI" w:cs="Segoe UI"/>
                <w:sz w:val="18"/>
                <w:szCs w:val="18"/>
              </w:rPr>
              <w:t>ΨΗΦΟΙ: NAI:1, OXI:9, ΠΡΝ:6)</w:t>
            </w:r>
          </w:p>
        </w:tc>
        <w:tc>
          <w:tcPr>
            <w:tcW w:w="1380" w:type="dxa"/>
            <w:tcBorders>
              <w:top w:val="nil"/>
              <w:left w:val="nil"/>
              <w:bottom w:val="single" w:sz="4" w:space="0" w:color="000000"/>
              <w:right w:val="single" w:sz="4" w:space="0" w:color="000000"/>
            </w:tcBorders>
            <w:shd w:val="clear" w:color="auto" w:fill="auto"/>
            <w:vAlign w:val="center"/>
            <w:hideMark/>
          </w:tcPr>
          <w:p w14:paraId="0715DFE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DFE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DF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DF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F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F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DF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F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F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F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DF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DF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DF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DF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DF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0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E0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E0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E0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ΠΡΝ</w:t>
            </w:r>
          </w:p>
        </w:tc>
      </w:tr>
      <w:tr w:rsidR="006222AF" w14:paraId="0715E0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ΠΟΤΑΜΙ</w:t>
            </w:r>
          </w:p>
        </w:tc>
        <w:tc>
          <w:tcPr>
            <w:tcW w:w="920" w:type="dxa"/>
            <w:tcBorders>
              <w:top w:val="nil"/>
              <w:left w:val="nil"/>
              <w:bottom w:val="single" w:sz="4" w:space="0" w:color="000000"/>
              <w:right w:val="single" w:sz="4" w:space="0" w:color="000000"/>
            </w:tcBorders>
            <w:shd w:val="clear" w:color="auto" w:fill="auto"/>
            <w:noWrap/>
            <w:vAlign w:val="center"/>
            <w:hideMark/>
          </w:tcPr>
          <w:p w14:paraId="0715E0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2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02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ΜΕΓΑΛΟΟΙΚΟΝΟΜΟΥ ΘΕΟΔΩΡΑ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02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02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0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0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0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7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06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ΜΕΪΚΟΠΟΥΛΟΣ ΑΛΕΞΑΝΔΡΟΣ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06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07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0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0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0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B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0B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ΜΗΤΑΡΑΚΗΣ ΠΑΝΑΓΙΩΤΗΣ(ΝΟΤΗΣ)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0B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0B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0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0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0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0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0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0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0F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0F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ΜΗΤΑΦΙΔΗΣ ΤΡΙΑΝΤΑΦΥΛΛΟΣ (ΣΥΝΟΛΙΚΑ </w:t>
            </w:r>
            <w:r w:rsidRPr="003622F4">
              <w:rPr>
                <w:rFonts w:ascii="Segoe UI" w:eastAsia="Times New Roman" w:hAnsi="Segoe UI" w:cs="Segoe UI"/>
                <w:sz w:val="18"/>
                <w:szCs w:val="18"/>
              </w:rPr>
              <w:t>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0F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0F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0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0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0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0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0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1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3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13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ΜΗΤΣΟΤΑΚΗΣ ΚΥΡΙΑΚΟΣ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13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13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1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1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1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1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18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17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ΜΙΧΑΗΛΙΔΗΣ ΑΝΔΡΕΑΣ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17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18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1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1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1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C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1C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ΜΙΧΕΛΗΣ ΑΘΑΝΑΣΙΟΣ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1C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1C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1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1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1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1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1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1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1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1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0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20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ΜΙΧΕΛΟΓΙΑΝΝΑΚΗΣ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20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20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2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w:t>
            </w:r>
            <w:r w:rsidRPr="003622F4">
              <w:rPr>
                <w:rFonts w:ascii="Segoe UI" w:eastAsia="Times New Roman" w:hAnsi="Segoe UI" w:cs="Segoe UI"/>
                <w:sz w:val="18"/>
                <w:szCs w:val="18"/>
              </w:rPr>
              <w:t>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2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2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4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24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ΜΙΧΟΣ ΝΙΚΟΛΑΟΣ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E24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24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2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2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2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2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29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28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ΜΟΡΦΙΔΗΣ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28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29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2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2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2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D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2D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ΜΟΥΜΟΥΛΙΔΗΣ ΘΕΜΙΣΤΟΚΛΗΣ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2D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2D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2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2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2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2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2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2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2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2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1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31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ΜΟΥΣΤΑΦΑ ΜΟΥΣΤΑΦΑ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31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31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3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3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3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5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35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ΜΠΑΚΟΓΙΑΝΝΗ ΘΕΟΔΩΡΑ(ΝΤΟΡΑ)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35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35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3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3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3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w:t>
            </w:r>
            <w:r w:rsidRPr="003622F4">
              <w:rPr>
                <w:rFonts w:ascii="Segoe UI" w:eastAsia="Times New Roman" w:hAnsi="Segoe UI" w:cs="Segoe UI"/>
                <w:sz w:val="18"/>
                <w:szCs w:val="18"/>
              </w:rPr>
              <w:t>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3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3A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39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ΜΠΑΛΑΟΥΡΑΣ ΓΕΡΑΣΙΜΟΣ(ΜΑΚΗΣ)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39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3A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3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3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3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190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E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3E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ΜΠΑΛΑΦΑΣ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3E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3E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3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3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3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3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3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3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3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3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2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42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ΜΠΑΛΛΗΣ ΣΥΜΕΩΝ(ΜΑΚΗΣ)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42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42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4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w:t>
            </w:r>
            <w:r w:rsidRPr="003622F4">
              <w:rPr>
                <w:rFonts w:ascii="Segoe UI" w:eastAsia="Times New Roman" w:hAnsi="Segoe UI" w:cs="Segoe UI"/>
                <w:sz w:val="18"/>
                <w:szCs w:val="18"/>
              </w:rPr>
              <w:t xml:space="preserve">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4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4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6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46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ΜΠΑΛΤΑΣ </w:t>
            </w:r>
            <w:r w:rsidRPr="003622F4">
              <w:rPr>
                <w:rFonts w:ascii="Segoe UI" w:eastAsia="Times New Roman" w:hAnsi="Segoe UI" w:cs="Segoe UI"/>
                <w:sz w:val="18"/>
                <w:szCs w:val="18"/>
              </w:rPr>
              <w:t>ΑΡΙΣΤΕΙΔΗΣ-ΝΙΚΟΛΑΟΣ-ΔΗΜΗΤΡΙΟΣ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46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46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4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4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4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B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4A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ΜΠΑΛΩΜΕΝΑΚΗΣ ΑΝΤΩΝΗΣ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4A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4B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4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4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4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F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4F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ΜΠΑΞΕΒΑΝΑΚΗΣ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4F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4F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4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4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4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4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4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4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4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5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3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53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ΜΠΑΡΓΙΩΤΑΣ ΚΩΝΣΤΑΝΤΙΝΟΣ (ΣΥΝΟΛΙΚΑ ΨΗΦΟΙ: NAI:1, </w:t>
            </w:r>
            <w:r w:rsidRPr="003622F4">
              <w:rPr>
                <w:rFonts w:ascii="Segoe UI" w:eastAsia="Times New Roman" w:hAnsi="Segoe UI" w:cs="Segoe UI"/>
                <w:sz w:val="18"/>
                <w:szCs w:val="18"/>
              </w:rPr>
              <w:t>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53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53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5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5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5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5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57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57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w:t>
            </w:r>
            <w:r w:rsidRPr="003622F4">
              <w:rPr>
                <w:rFonts w:ascii="Segoe UI" w:eastAsia="Times New Roman" w:hAnsi="Segoe UI" w:cs="Segoe UI"/>
                <w:sz w:val="18"/>
                <w:szCs w:val="18"/>
              </w:rPr>
              <w:t xml:space="preserve"> ΜΠΑΡΚΑΣ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57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57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5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5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5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C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5B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ΜΠΓΙΑΛΑΣ ΧΡΗΣΤΟΣ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5B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5C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5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5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5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5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5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5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5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5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0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60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ΜΠΟΛΑΡΗΣ ΜΑΡΚΟΣ (ΣΥΝΟΛΙΚΑ ΨΗΦΟΙ: NAI:4,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60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60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6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6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6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6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4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64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ΜΠΟΥΚΩΡΟΣ ΧΡΗΣΤΟΣ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64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64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6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6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6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8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68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ΜΠΟΥΡΑΣ ΑΘΑΝΑΣΙΟΣ (ΣΥΝΟΛΙΚΑ ΨΗΦΟΙ: NAI:1,</w:t>
            </w:r>
            <w:r w:rsidRPr="003622F4">
              <w:rPr>
                <w:rFonts w:ascii="Segoe UI" w:eastAsia="Times New Roman" w:hAnsi="Segoe UI" w:cs="Segoe UI"/>
                <w:sz w:val="18"/>
                <w:szCs w:val="18"/>
              </w:rPr>
              <w:t xml:space="preserve">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68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68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6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6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6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6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D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6C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ΜΩΡΑΪΤΗΣ </w:t>
            </w:r>
            <w:r w:rsidRPr="003622F4">
              <w:rPr>
                <w:rFonts w:ascii="Segoe UI" w:eastAsia="Times New Roman" w:hAnsi="Segoe UI" w:cs="Segoe UI"/>
                <w:sz w:val="18"/>
                <w:szCs w:val="18"/>
              </w:rPr>
              <w:t>ΝΙΚΟΛΑΟΣ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E6C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6D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6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6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6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6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6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6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6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6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6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7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7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7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7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7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1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71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ΝΤΖΙΜΑΝΗΣ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71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71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7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7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7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5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75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ΞΑΝΘΟΣ ΑΝΔΡΕΑΣ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75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75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7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7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7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9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79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ΞΥΔΑΚΗΣ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79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79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7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7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7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7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7E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7D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Ονοματεπώνυμο: ΟΙΚΟΝΟΜΟΥ </w:t>
            </w:r>
            <w:r w:rsidRPr="003622F4">
              <w:rPr>
                <w:rFonts w:ascii="Segoe UI" w:eastAsia="Times New Roman" w:hAnsi="Segoe UI" w:cs="Segoe UI"/>
                <w:sz w:val="18"/>
                <w:szCs w:val="18"/>
              </w:rPr>
              <w:t>ΒΑΣΙΛΕΙΟΣ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7D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7E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7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7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7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7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7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7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7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7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2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82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ΟΥΡΣΟΥΖΙΔΗΣ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82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82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8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8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8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6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86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ΠΑΛΛΗΣ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86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86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8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8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8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8A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8A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ΠΑΝΑΓΙΩΤΑΡΟΣ ΗΛΙΑΣ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E8A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8A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8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8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8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8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F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8E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ΠΑΝΑΓΙΩΤΟΠΟΥΛΟΣ ΝΙΚΟΛΑΟΣ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8E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8F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8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8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8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8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8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8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8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9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9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3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93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ΠΑΝΑΓΟΥΛΗΣ ΕΥΣΤΑΘΙΟΣ(ΣΤΑΘΗΣ) (ΣΥΝΟΛΙΚΑ ΨΗΦΟΙ: NAI:1, </w:t>
            </w:r>
            <w:r w:rsidRPr="003622F4">
              <w:rPr>
                <w:rFonts w:ascii="Segoe UI" w:eastAsia="Times New Roman" w:hAnsi="Segoe UI" w:cs="Segoe UI"/>
                <w:sz w:val="18"/>
                <w:szCs w:val="18"/>
              </w:rPr>
              <w:t>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93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93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9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9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9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9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97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97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w:t>
            </w:r>
            <w:r w:rsidRPr="003622F4">
              <w:rPr>
                <w:rFonts w:ascii="Segoe UI" w:eastAsia="Times New Roman" w:hAnsi="Segoe UI" w:cs="Segoe UI"/>
                <w:sz w:val="18"/>
                <w:szCs w:val="18"/>
              </w:rPr>
              <w:t xml:space="preserve"> ΠΑΝΤΖΑΣ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97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97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9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9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όπως </w:t>
            </w:r>
            <w:r w:rsidRPr="003622F4">
              <w:rPr>
                <w:rFonts w:ascii="Segoe UI" w:eastAsia="Times New Roman" w:hAnsi="Segoe UI" w:cs="Segoe UI"/>
                <w:sz w:val="18"/>
                <w:szCs w:val="18"/>
              </w:rPr>
              <w:t>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9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B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9B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ΠΑΠΑΔΟΠΟΥΛΟΣ ΑΘΑΝΑΣΙΟΣ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9B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9B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9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9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9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9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9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9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9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9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0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9F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ΠΑΠΑΔΟΠΟΥΛΟΣ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9F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A0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A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A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A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4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A4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ΠΑΠΑΔΟΠΟΥΛΟΣ ΧΡΙΣΤΟΦΟΡΟΣ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A4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A4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A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A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A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8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A8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ΠΑΠΑΗΛΙΟΥ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A8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A8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A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A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A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A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AC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AC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ΠΑΠΑΘΕΟΔΩΡΟΥ ΘΕΟΔΩΡΟΣ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AC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AC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A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A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A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A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A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A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A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A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B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B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B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EB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1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B0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ΠΑΠΑΚΩΣΤΑ-ΣΙΔΗΡΟΠΟΥΛΟΥ ΑΙΚΑΤΕΡΙΝΗ (ΣΥΝΟΛΙΚΑ ΨΗΦΟΙ: NAI:4,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B0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B1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B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B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B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ΑΝΕΞ.</w:t>
            </w:r>
          </w:p>
        </w:tc>
        <w:tc>
          <w:tcPr>
            <w:tcW w:w="920" w:type="dxa"/>
            <w:tcBorders>
              <w:top w:val="nil"/>
              <w:left w:val="nil"/>
              <w:bottom w:val="single" w:sz="4" w:space="0" w:color="000000"/>
              <w:right w:val="single" w:sz="4" w:space="0" w:color="000000"/>
            </w:tcBorders>
            <w:shd w:val="clear" w:color="auto" w:fill="auto"/>
            <w:noWrap/>
            <w:vAlign w:val="center"/>
            <w:hideMark/>
          </w:tcPr>
          <w:p w14:paraId="0715EB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w:t>
            </w:r>
          </w:p>
        </w:tc>
      </w:tr>
      <w:tr w:rsidR="006222AF" w14:paraId="0715EB5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B5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ΠΑΠΑΝΑΤΣΙΟΥ ΑΙΚΑΤΕΡΙΝΗ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B5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B5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B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B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B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9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B9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ΠΑΠΑΡΗΓΑ </w:t>
            </w:r>
            <w:r w:rsidRPr="003622F4">
              <w:rPr>
                <w:rFonts w:ascii="Segoe UI" w:eastAsia="Times New Roman" w:hAnsi="Segoe UI" w:cs="Segoe UI"/>
                <w:sz w:val="18"/>
                <w:szCs w:val="18"/>
              </w:rPr>
              <w:t>ΑΛΕΞΑΝΔΡΑ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EB9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B9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B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B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B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B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BD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BD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ΠΑΠΑΦΙΛΙΠΠΟΥ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BD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BD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B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B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B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B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B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B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B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B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2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C1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ΠΑΠΑΧΡΙΣΤΟΠΟΥΛΟΣ ΑΘΑΝΑΣΙΟΣ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C1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C2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C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C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C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ΑΝ.ΕΛ</w:t>
            </w:r>
          </w:p>
        </w:tc>
        <w:tc>
          <w:tcPr>
            <w:tcW w:w="920" w:type="dxa"/>
            <w:tcBorders>
              <w:top w:val="nil"/>
              <w:left w:val="nil"/>
              <w:bottom w:val="single" w:sz="4" w:space="0" w:color="000000"/>
              <w:right w:val="single" w:sz="4" w:space="0" w:color="000000"/>
            </w:tcBorders>
            <w:shd w:val="clear" w:color="auto" w:fill="auto"/>
            <w:noWrap/>
            <w:vAlign w:val="center"/>
            <w:hideMark/>
          </w:tcPr>
          <w:p w14:paraId="0715EC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6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C6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ΠΑΠΠΑΣ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C6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C6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C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C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C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A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CA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ΠΑΠΠΑΣ ΧΡΗΣΤΟΣ </w:t>
            </w:r>
            <w:r w:rsidRPr="003622F4">
              <w:rPr>
                <w:rFonts w:ascii="Segoe UI" w:eastAsia="Times New Roman" w:hAnsi="Segoe UI" w:cs="Segoe UI"/>
                <w:sz w:val="18"/>
                <w:szCs w:val="18"/>
              </w:rPr>
              <w:t>(ΣΥΝΟΛΙΚΑ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ECA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CA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C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C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C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CE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CE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ΠΑΡΑΣΚΕΥΟΠΟΥΛΟΣ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CE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CE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C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C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C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C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C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C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C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D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3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D2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ΠΑΥΛΙΔΗΣ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D2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D3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D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D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D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D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7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D7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ΠΑΦΙΛΗΣ ΑΘΑΝΑΣΙΟΣ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ED7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D7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D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D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D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ED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B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DB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ΠΛΑΚΙΩΤΑΚΗΣ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DB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DB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D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D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D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D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D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D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D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DF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DF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ΠΟΛΑΚΗΣ ΠΑΥΛΟΣ (ΣΥΝΟΛΙΚΑ ΨΗΦΟΙ: NAI:16, OXI:0,</w:t>
            </w:r>
            <w:r w:rsidRPr="003622F4">
              <w:rPr>
                <w:rFonts w:ascii="Segoe UI" w:eastAsia="Times New Roman" w:hAnsi="Segoe UI" w:cs="Segoe UI"/>
                <w:sz w:val="18"/>
                <w:szCs w:val="18"/>
              </w:rPr>
              <w:t xml:space="preserve"> ΠΡΝ:0)</w:t>
            </w:r>
          </w:p>
        </w:tc>
        <w:tc>
          <w:tcPr>
            <w:tcW w:w="1380" w:type="dxa"/>
            <w:tcBorders>
              <w:top w:val="nil"/>
              <w:left w:val="nil"/>
              <w:bottom w:val="single" w:sz="4" w:space="0" w:color="000000"/>
              <w:right w:val="single" w:sz="4" w:space="0" w:color="000000"/>
            </w:tcBorders>
            <w:shd w:val="clear" w:color="auto" w:fill="auto"/>
            <w:vAlign w:val="center"/>
            <w:hideMark/>
          </w:tcPr>
          <w:p w14:paraId="0715EDF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DF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E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D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D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E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4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E3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ΠΡΑΤΣΟΛΗΣ ΑΝΑΣΤΑΣΙΟΣ(ΤΑΣΟΣ)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E3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E4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E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E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E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8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E8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ΡΑΠΤΗ ΕΛΕΝΗ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E8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E8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E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E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E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E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EC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EC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ΡΙΖΟΣ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EC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EC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E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E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E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E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E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E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E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E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0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F0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ΡΙΖΟΥΛΗΣ ΑΝΔΡΕΑΣ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F0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F0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F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F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F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5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F4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ΣΑΛΜΑΣ </w:t>
            </w:r>
            <w:r w:rsidRPr="003622F4">
              <w:rPr>
                <w:rFonts w:ascii="Segoe UI" w:eastAsia="Times New Roman" w:hAnsi="Segoe UI" w:cs="Segoe UI"/>
                <w:sz w:val="18"/>
                <w:szCs w:val="18"/>
              </w:rPr>
              <w:t>ΜΑΡΙΟΣ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EF4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F5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F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F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F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EF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EF9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F9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ΣΑΝΤΟΡΙΝΙΟΣ ΝΕΚΤΑΡΙΟΣ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F9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F9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F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F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F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D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EFD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ΣΑΡΑΚΙΩΤΗΣ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EFD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EFD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EF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EF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EF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EF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EF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EF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EF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EF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1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01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ΣΑΡΙΔΗΣ ΙΩΑΝΝΗΣ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F01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01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0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0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0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ΕΝ. </w:t>
            </w:r>
            <w:r w:rsidRPr="003622F4">
              <w:rPr>
                <w:rFonts w:ascii="Segoe UI" w:eastAsia="Times New Roman" w:hAnsi="Segoe UI" w:cs="Segoe UI"/>
                <w:sz w:val="18"/>
                <w:szCs w:val="18"/>
              </w:rPr>
              <w:t>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ΕΝ. ΚΕΝΤΡΩΩΝ</w:t>
            </w:r>
          </w:p>
        </w:tc>
        <w:tc>
          <w:tcPr>
            <w:tcW w:w="920" w:type="dxa"/>
            <w:tcBorders>
              <w:top w:val="nil"/>
              <w:left w:val="nil"/>
              <w:bottom w:val="single" w:sz="4" w:space="0" w:color="000000"/>
              <w:right w:val="single" w:sz="4" w:space="0" w:color="000000"/>
            </w:tcBorders>
            <w:shd w:val="clear" w:color="auto" w:fill="auto"/>
            <w:noWrap/>
            <w:vAlign w:val="center"/>
            <w:hideMark/>
          </w:tcPr>
          <w:p w14:paraId="0715F0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6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05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ΣΑΧΙΝΙΔΗΣ ΙΩΑΝΝΗΣ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F05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06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0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0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0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0A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0A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ΣΕΒΑΣΤΑΚΗΣ ΔΗΜΗΤΡΙΟΣ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0A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0A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0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0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0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E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0E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ΣΕΛΤΣΑΣ ΚΩΝΣΤΑΝΤΙΝΟΣ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0E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0E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0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0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0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0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0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0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0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1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2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12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ΣΗΦΑΚΗΣ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12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12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1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1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1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7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16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ΣΙΜΟΡΕΛΗΣ </w:t>
            </w:r>
            <w:r w:rsidRPr="003622F4">
              <w:rPr>
                <w:rFonts w:ascii="Segoe UI" w:eastAsia="Times New Roman" w:hAnsi="Segoe UI" w:cs="Segoe UI"/>
                <w:sz w:val="18"/>
                <w:szCs w:val="18"/>
              </w:rPr>
              <w:t>ΧΡΗΣΤΟΣ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16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17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1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1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1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B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1B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ΣΚΑΝΔΑΛΙΔΗΣ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1B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1B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1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1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1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1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1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1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1F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1F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ΣΚΟΥΡΛΕΤΗΣ ΠΑΝΑΓΙΩΤΗΣ(ΠΑΝΟΣ)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1F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1F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1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1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1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1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1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2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3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23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ΣΚΟΥΡΟΛΙΑΚΟΣ ΠΑΝΑΓΙΩΤΗΣ(ΠΑΝΟΣ)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23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23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2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2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2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8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27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ΣΚΟΥΦΑ ΕΛΙΣΣΑΒΕΤ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27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28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2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2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2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2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2C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2C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ΣΚΡΕΚΑΣ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2C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2C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2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2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2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2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2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2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2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2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0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30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ΣΠΙΡΤΖΗΣ ΧΡΗΣΤΟΣ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30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30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3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3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3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4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34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ΣΤΑΘΑΚΗΣ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34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34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3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3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3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9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38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ΣΤΑΪΚΟΥΡΑΣ</w:t>
            </w:r>
            <w:r w:rsidRPr="003622F4">
              <w:rPr>
                <w:rFonts w:ascii="Segoe UI" w:eastAsia="Times New Roman" w:hAnsi="Segoe UI" w:cs="Segoe UI"/>
                <w:sz w:val="18"/>
                <w:szCs w:val="18"/>
              </w:rPr>
              <w:t xml:space="preserve"> ΧΡΗΣΤΟΣ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38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39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3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3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3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3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3D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3D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ΣΤΑΜΑΤΑΚΗ ΕΛΕΝΗ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3D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3D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3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3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3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3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3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3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3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3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1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41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ΣΤΑΜΑΤΗΣ ΔΗΜΗΤΡΙΟΣ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41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41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4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4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4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w:t>
            </w:r>
            <w:r w:rsidRPr="003622F4">
              <w:rPr>
                <w:rFonts w:ascii="Segoe UI" w:eastAsia="Times New Roman" w:hAnsi="Segoe UI" w:cs="Segoe UI"/>
                <w:sz w:val="18"/>
                <w:szCs w:val="18"/>
              </w:rPr>
              <w:t xml:space="preserve">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4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45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45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ΣΤΑΜΠΟΥΛΗ ΑΦΡΟΔΙΤΗ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45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45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4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4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4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A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49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ΣΤΕΦΟΣ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49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4A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4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4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4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E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4E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ΣΤΟΓΙΑΝΝΙΔΗΣ </w:t>
            </w:r>
            <w:r w:rsidRPr="003622F4">
              <w:rPr>
                <w:rFonts w:ascii="Segoe UI" w:eastAsia="Times New Roman" w:hAnsi="Segoe UI" w:cs="Segoe UI"/>
                <w:sz w:val="18"/>
                <w:szCs w:val="18"/>
              </w:rPr>
              <w:t>ΓΡΗΓΟΡΙΟΣ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4E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4E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4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4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4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4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4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4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4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4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2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52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ΣΤΥΛΙΟΣ ΓΕΩΡΓΙΟΣ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52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52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5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5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5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5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6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56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ΣΥΝΤΥΧΑΚΗΣ ΕΜΜΑΝΟΥΗΛ (ΣΥΝΟΛΙΚΑ ΨΗΦΟΙ: NAI:2, OXI:13, ΠΡΝ:0)</w:t>
            </w:r>
          </w:p>
        </w:tc>
        <w:tc>
          <w:tcPr>
            <w:tcW w:w="1380" w:type="dxa"/>
            <w:tcBorders>
              <w:top w:val="nil"/>
              <w:left w:val="nil"/>
              <w:bottom w:val="single" w:sz="4" w:space="0" w:color="000000"/>
              <w:right w:val="single" w:sz="4" w:space="0" w:color="000000"/>
            </w:tcBorders>
            <w:shd w:val="clear" w:color="auto" w:fill="auto"/>
            <w:vAlign w:val="center"/>
            <w:hideMark/>
          </w:tcPr>
          <w:p w14:paraId="0715F56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56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5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5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5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5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5B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5A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ΣΥΡΙΓΟΣ ΑΝΤΩΝΙΟΣ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5A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5B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5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5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5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F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5F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ΣΥΡΜΑΛΕΝΙΟΣ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5F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5F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5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5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5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5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5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5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5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6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3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63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ΤΑΣΟΥΛΑΣ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63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63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6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6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46 </w:t>
            </w:r>
            <w:r w:rsidRPr="003622F4">
              <w:rPr>
                <w:rFonts w:ascii="Segoe UI" w:eastAsia="Times New Roman" w:hAnsi="Segoe UI" w:cs="Segoe UI"/>
                <w:sz w:val="18"/>
                <w:szCs w:val="18"/>
              </w:rPr>
              <w:t>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6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w:t>
            </w:r>
            <w:r w:rsidRPr="003622F4">
              <w:rPr>
                <w:rFonts w:ascii="Segoe UI" w:eastAsia="Times New Roman" w:hAnsi="Segoe UI" w:cs="Segoe UI"/>
                <w:sz w:val="18"/>
                <w:szCs w:val="18"/>
              </w:rPr>
              <w:t>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6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7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67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ΤΑΣΣΟΣ ΣΤΑΥΡΟΣ (ΣΥΝΟΛΙΚΑ ΨΗΦΟΙ: NAI:2, OXI:14, ΠΡΝ:0)</w:t>
            </w:r>
          </w:p>
        </w:tc>
        <w:tc>
          <w:tcPr>
            <w:tcW w:w="1380" w:type="dxa"/>
            <w:tcBorders>
              <w:top w:val="nil"/>
              <w:left w:val="nil"/>
              <w:bottom w:val="single" w:sz="4" w:space="0" w:color="000000"/>
              <w:right w:val="single" w:sz="4" w:space="0" w:color="000000"/>
            </w:tcBorders>
            <w:shd w:val="clear" w:color="auto" w:fill="auto"/>
            <w:vAlign w:val="center"/>
            <w:hideMark/>
          </w:tcPr>
          <w:p w14:paraId="0715F67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67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6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6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6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Κ.Κ.Ε</w:t>
            </w:r>
          </w:p>
        </w:tc>
        <w:tc>
          <w:tcPr>
            <w:tcW w:w="920" w:type="dxa"/>
            <w:tcBorders>
              <w:top w:val="nil"/>
              <w:left w:val="nil"/>
              <w:bottom w:val="single" w:sz="4" w:space="0" w:color="000000"/>
              <w:right w:val="single" w:sz="4" w:space="0" w:color="000000"/>
            </w:tcBorders>
            <w:shd w:val="clear" w:color="auto" w:fill="auto"/>
            <w:noWrap/>
            <w:vAlign w:val="center"/>
            <w:hideMark/>
          </w:tcPr>
          <w:p w14:paraId="0715F6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6C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6B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ΤΕΛΙΓΙΟΡΙΔΟΥ ΟΛΥΜΠΙΑ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6B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6C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6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6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6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6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6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6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6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6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0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70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ΤΖΑΒΑΡΑΣ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70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70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7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7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7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7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74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74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ΤΖΑΚΡΗ ΘΕΟΔΩΡΑ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74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74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7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7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7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8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78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ΤΖΑΜΑΚΛΗΣ ΧΑΡΙΛΑΟΣ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78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78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7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7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7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D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7C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ΤΖΟΥΦΗ ΜΕΡΟΠΗ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7C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7D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7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7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w:t>
            </w:r>
            <w:r w:rsidRPr="003622F4">
              <w:rPr>
                <w:rFonts w:ascii="Segoe UI" w:eastAsia="Times New Roman" w:hAnsi="Segoe UI" w:cs="Segoe UI"/>
                <w:sz w:val="18"/>
                <w:szCs w:val="18"/>
              </w:rPr>
              <w:t xml:space="preserve">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7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7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7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7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7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7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1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81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ΤΟΣΚΑΣ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81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81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8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8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w:t>
            </w:r>
            <w:r w:rsidRPr="003622F4">
              <w:rPr>
                <w:rFonts w:ascii="Segoe UI" w:eastAsia="Times New Roman" w:hAnsi="Segoe UI" w:cs="Segoe UI"/>
                <w:sz w:val="18"/>
                <w:szCs w:val="18"/>
              </w:rPr>
              <w:t>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8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5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85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ΤΡΑΓΑΚΗΣ ΙΩΑΝΝΗΣ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85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85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8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w:t>
            </w:r>
            <w:r w:rsidRPr="003622F4">
              <w:rPr>
                <w:rFonts w:ascii="Segoe UI" w:eastAsia="Times New Roman" w:hAnsi="Segoe UI" w:cs="Segoe UI"/>
                <w:sz w:val="18"/>
                <w:szCs w:val="18"/>
              </w:rPr>
              <w:t>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8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8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8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89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89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ΤΡΙΑΝΤΑΦΥΛΛΙΔΗΣ ΑΛΕΞΑΝΔΡΟΣ (ΣΥΝΟΛΙΚΑ </w:t>
            </w:r>
            <w:r w:rsidRPr="003622F4">
              <w:rPr>
                <w:rFonts w:ascii="Segoe UI" w:eastAsia="Times New Roman" w:hAnsi="Segoe UI" w:cs="Segoe UI"/>
                <w:sz w:val="18"/>
                <w:szCs w:val="18"/>
              </w:rPr>
              <w:t>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89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89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8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8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8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52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E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8D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ΤΡΙΑΝΤΑΦΥΛΛΟΥ ΜΑΡΙΑ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8D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8E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8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8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8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8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8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8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8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8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w:t>
            </w:r>
            <w:r w:rsidRPr="003622F4">
              <w:rPr>
                <w:rFonts w:ascii="Segoe UI" w:eastAsia="Times New Roman" w:hAnsi="Segoe UI" w:cs="Segoe UI"/>
                <w:sz w:val="18"/>
                <w:szCs w:val="18"/>
              </w:rPr>
              <w:t xml:space="preserve">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2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92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ΤΣΑΚΑΛΩΤΟΣ ΕΥΚΛΕΙΔΗΣ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92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92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9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9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9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6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96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ΤΣΙΑΡΑΣ ΚΩΝΣΤΑΝΤΙΝΟΣ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96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96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9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Επί της </w:t>
            </w:r>
            <w:r w:rsidRPr="003622F4">
              <w:rPr>
                <w:rFonts w:ascii="Segoe UI" w:eastAsia="Times New Roman" w:hAnsi="Segoe UI" w:cs="Segoe UI"/>
                <w:sz w:val="18"/>
                <w:szCs w:val="18"/>
              </w:rPr>
              <w:t>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9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9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9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9A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9A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ΤΣΙΠΡΑΣ ΑΛΕΞΙΟΣ (ΣΥΝΟΛΙΚΑ ΨΗΦΟΙ: NAI:16, </w:t>
            </w:r>
            <w:r w:rsidRPr="003622F4">
              <w:rPr>
                <w:rFonts w:ascii="Segoe UI" w:eastAsia="Times New Roman" w:hAnsi="Segoe UI" w:cs="Segoe UI"/>
                <w:sz w:val="18"/>
                <w:szCs w:val="18"/>
              </w:rPr>
              <w:t>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9A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9A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9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9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9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F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9E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ΤΣΙΡΚΑΣ ΒΑΣΙΛΕΙΟΣ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9E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9F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9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9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9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9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9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9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9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A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255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3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A3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ΤΣΙΡΩΝΗΣ ΙΩΑΝΝΗΣ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A3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A3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A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A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A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189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7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A7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ΤΣΟΓΚΑΣ 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A7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A7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A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A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A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B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AB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ΦΑΜΕΛΛΟΣ ΣΩΚΡΑΤΗΣ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AB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AB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A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A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A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A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A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A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A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A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0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AF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ΦΙΛΗΣ ΝΙΚΟΛΑΟΣ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AF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B0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B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B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B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4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B4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ΦΛΑΜΠΟΥΡΑΡΗΣ ΑΛΕΞΑΝΔΡΟΣ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B4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B4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B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B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28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B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B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8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B8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ΦΟΡΤΣΑΚΗΣ ΘΕΟΔΩΡΟΣ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B8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B8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B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B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16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B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B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C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BC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lastRenderedPageBreak/>
              <w:t>Ονοματεπώνυμο: ΦΩΤΗΛΑΣ ΙΑΣΩΝΑΣ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BC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BC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B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B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B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B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B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B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B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B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1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C0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ΦΩΤΙΟΥ ΘΕΑΝΩ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C0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C1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C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C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2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1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1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2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C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5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C5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w:t>
            </w:r>
            <w:r w:rsidRPr="003622F4">
              <w:rPr>
                <w:rFonts w:ascii="Segoe UI" w:eastAsia="Times New Roman" w:hAnsi="Segoe UI" w:cs="Segoe UI"/>
                <w:sz w:val="18"/>
                <w:szCs w:val="18"/>
              </w:rPr>
              <w:t>ΧΑΡΑΚΟΠΟΥΛΟΣ ΜΑΞΙΜΟΣ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C5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C5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C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C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6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6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6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6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C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Βουλ. Τροπολογία 1682/71 ως </w:t>
            </w:r>
            <w:r w:rsidRPr="003622F4">
              <w:rPr>
                <w:rFonts w:ascii="Segoe UI" w:eastAsia="Times New Roman" w:hAnsi="Segoe UI" w:cs="Segoe UI"/>
                <w:sz w:val="18"/>
                <w:szCs w:val="18"/>
              </w:rPr>
              <w:t>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9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C9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ΧΑΤΖΗΔΑΚΗΣ ΚΩΝΣΤΑΝΤΙΝΟΣ(ΚΩΣΤΗΣ)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C9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C9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C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C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A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A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A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A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C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C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Ν.Δ.</w:t>
            </w:r>
          </w:p>
        </w:tc>
        <w:tc>
          <w:tcPr>
            <w:tcW w:w="920" w:type="dxa"/>
            <w:tcBorders>
              <w:top w:val="nil"/>
              <w:left w:val="nil"/>
              <w:bottom w:val="single" w:sz="4" w:space="0" w:color="000000"/>
              <w:right w:val="single" w:sz="4" w:space="0" w:color="000000"/>
            </w:tcBorders>
            <w:shd w:val="clear" w:color="auto" w:fill="auto"/>
            <w:noWrap/>
            <w:vAlign w:val="center"/>
            <w:hideMark/>
          </w:tcPr>
          <w:p w14:paraId="0715FC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DD"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CD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ΧΑΤΖΗΣΑΒΒΑΣ ΧΡΗΣΤΟΣ (ΣΥΝΟΛΙΚΑ ΨΗΦΟΙ: NAI:0, OXI:16, ΠΡΝ:0)</w:t>
            </w:r>
          </w:p>
        </w:tc>
        <w:tc>
          <w:tcPr>
            <w:tcW w:w="1380" w:type="dxa"/>
            <w:tcBorders>
              <w:top w:val="nil"/>
              <w:left w:val="nil"/>
              <w:bottom w:val="single" w:sz="4" w:space="0" w:color="000000"/>
              <w:right w:val="single" w:sz="4" w:space="0" w:color="000000"/>
            </w:tcBorders>
            <w:shd w:val="clear" w:color="auto" w:fill="auto"/>
            <w:vAlign w:val="center"/>
            <w:hideMark/>
          </w:tcPr>
          <w:p w14:paraId="0715FCD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CD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C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C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E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E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E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E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E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F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F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F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CF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F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F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F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lastRenderedPageBreak/>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CF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F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CF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F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F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CF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0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CF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CF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0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0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0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0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0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0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0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0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0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0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0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0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0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1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0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0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1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1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1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190 </w:t>
            </w:r>
            <w:r w:rsidRPr="003622F4">
              <w:rPr>
                <w:rFonts w:ascii="Segoe UI" w:eastAsia="Times New Roman" w:hAnsi="Segoe UI" w:cs="Segoe UI"/>
                <w:sz w:val="18"/>
                <w:szCs w:val="18"/>
              </w:rPr>
              <w:t>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1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1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1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1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1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1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1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1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1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Χ.Α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1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21"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D1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ΧΡΙΣΤΟΔΟΥΛΟΠΟΥΛΟΥ ΑΝΑΣΤΑΣΙΑ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D1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D2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D2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2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D2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2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2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2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2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2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2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2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2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2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3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2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2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3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3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3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3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3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3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3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3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3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3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3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D3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3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4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3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3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4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4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4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4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4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4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4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4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4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4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4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4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4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5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4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4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5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5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5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5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5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5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5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5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5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5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5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5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5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6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5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5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6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65"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D62"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Ονοματεπώνυμο: ΧΡΙΣΤΟΦΙΛΟΠΟΥΛΟΥ ΠΑΡΑΣΚΕΥΗ(ΕΥΗ) (ΣΥΝΟΛΙΚΑ ΨΗΦΟΙ: NAI:1, OXI:15, ΠΡΝ:0)</w:t>
            </w:r>
          </w:p>
        </w:tc>
        <w:tc>
          <w:tcPr>
            <w:tcW w:w="1380" w:type="dxa"/>
            <w:tcBorders>
              <w:top w:val="nil"/>
              <w:left w:val="nil"/>
              <w:bottom w:val="single" w:sz="4" w:space="0" w:color="000000"/>
              <w:right w:val="single" w:sz="4" w:space="0" w:color="000000"/>
            </w:tcBorders>
            <w:shd w:val="clear" w:color="auto" w:fill="auto"/>
            <w:vAlign w:val="center"/>
            <w:hideMark/>
          </w:tcPr>
          <w:p w14:paraId="0715FD63"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D64"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D6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6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D6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6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6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6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6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6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7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6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6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7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7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7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7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7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7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7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7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7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7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7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7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7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8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7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D7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8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8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8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8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8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8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8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8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8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8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8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8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8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9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8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8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9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9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9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9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9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9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9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9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9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9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9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9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9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A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9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9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A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A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A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A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ΔΗ.ΣΥ</w:t>
            </w:r>
          </w:p>
        </w:tc>
        <w:tc>
          <w:tcPr>
            <w:tcW w:w="920" w:type="dxa"/>
            <w:tcBorders>
              <w:top w:val="nil"/>
              <w:left w:val="nil"/>
              <w:bottom w:val="single" w:sz="4" w:space="0" w:color="000000"/>
              <w:right w:val="single" w:sz="4" w:space="0" w:color="000000"/>
            </w:tcBorders>
            <w:shd w:val="clear" w:color="auto" w:fill="auto"/>
            <w:noWrap/>
            <w:vAlign w:val="center"/>
            <w:hideMark/>
          </w:tcPr>
          <w:p w14:paraId="0715FDA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ΟΧΙ</w:t>
            </w:r>
          </w:p>
        </w:tc>
      </w:tr>
      <w:tr w:rsidR="006222AF" w14:paraId="0715FDA9" w14:textId="77777777">
        <w:trPr>
          <w:trHeight w:val="480"/>
        </w:trPr>
        <w:tc>
          <w:tcPr>
            <w:tcW w:w="6100" w:type="dxa"/>
            <w:tcBorders>
              <w:top w:val="nil"/>
              <w:left w:val="single" w:sz="4" w:space="0" w:color="000000"/>
              <w:bottom w:val="single" w:sz="4" w:space="0" w:color="000000"/>
              <w:right w:val="single" w:sz="4" w:space="0" w:color="000000"/>
            </w:tcBorders>
            <w:shd w:val="clear" w:color="auto" w:fill="auto"/>
            <w:vAlign w:val="center"/>
            <w:hideMark/>
          </w:tcPr>
          <w:p w14:paraId="0715FDA6"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xml:space="preserve">Ονοματεπώνυμο: ΨΥΧΟΓΙΟΣ </w:t>
            </w:r>
            <w:r w:rsidRPr="003622F4">
              <w:rPr>
                <w:rFonts w:ascii="Segoe UI" w:eastAsia="Times New Roman" w:hAnsi="Segoe UI" w:cs="Segoe UI"/>
                <w:sz w:val="18"/>
                <w:szCs w:val="18"/>
              </w:rPr>
              <w:t>ΓΕΩΡΓΙΟΣ (ΣΥΝΟΛΙΚΑ ΨΗΦΟΙ: NAI:16, OXI:0, ΠΡΝ:0)</w:t>
            </w:r>
          </w:p>
        </w:tc>
        <w:tc>
          <w:tcPr>
            <w:tcW w:w="1380" w:type="dxa"/>
            <w:tcBorders>
              <w:top w:val="nil"/>
              <w:left w:val="nil"/>
              <w:bottom w:val="single" w:sz="4" w:space="0" w:color="000000"/>
              <w:right w:val="single" w:sz="4" w:space="0" w:color="000000"/>
            </w:tcBorders>
            <w:shd w:val="clear" w:color="auto" w:fill="auto"/>
            <w:vAlign w:val="center"/>
            <w:hideMark/>
          </w:tcPr>
          <w:p w14:paraId="0715FDA7"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vAlign w:val="center"/>
            <w:hideMark/>
          </w:tcPr>
          <w:p w14:paraId="0715FDA8"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DA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A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Επί της Αρχής</w:t>
            </w:r>
          </w:p>
        </w:tc>
        <w:tc>
          <w:tcPr>
            <w:tcW w:w="1380" w:type="dxa"/>
            <w:tcBorders>
              <w:top w:val="nil"/>
              <w:left w:val="nil"/>
              <w:bottom w:val="single" w:sz="4" w:space="0" w:color="000000"/>
              <w:right w:val="single" w:sz="4" w:space="0" w:color="000000"/>
            </w:tcBorders>
            <w:shd w:val="clear" w:color="auto" w:fill="auto"/>
            <w:noWrap/>
            <w:vAlign w:val="center"/>
            <w:hideMark/>
          </w:tcPr>
          <w:p w14:paraId="0715FDA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A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B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A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A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B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B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B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B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B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B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B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17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B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B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B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B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28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B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B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C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B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45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B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C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C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C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46 όπως τροπ.</w:t>
            </w:r>
          </w:p>
        </w:tc>
        <w:tc>
          <w:tcPr>
            <w:tcW w:w="1380" w:type="dxa"/>
            <w:tcBorders>
              <w:top w:val="nil"/>
              <w:left w:val="nil"/>
              <w:bottom w:val="single" w:sz="4" w:space="0" w:color="000000"/>
              <w:right w:val="single" w:sz="4" w:space="0" w:color="000000"/>
            </w:tcBorders>
            <w:shd w:val="clear" w:color="auto" w:fill="auto"/>
            <w:noWrap/>
            <w:vAlign w:val="center"/>
            <w:hideMark/>
          </w:tcPr>
          <w:p w14:paraId="0715FDC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C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C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C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52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C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C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C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C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56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C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C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D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C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69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C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D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D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D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73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D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D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D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D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 xml:space="preserve">Άρθρο 76 όπως τροπ.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D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D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D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DA"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189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DB"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DC"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E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DE"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190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DF"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E0"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E5"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E2"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Άρθρο 255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E3"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E4"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E9"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E6"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Βουλ.</w:t>
            </w:r>
            <w:r w:rsidRPr="003622F4">
              <w:rPr>
                <w:rFonts w:ascii="Segoe UI" w:eastAsia="Times New Roman" w:hAnsi="Segoe UI" w:cs="Segoe UI"/>
                <w:sz w:val="18"/>
                <w:szCs w:val="18"/>
              </w:rPr>
              <w:t xml:space="preserve"> Τροπολογία 1682/71 ως έχει</w:t>
            </w:r>
          </w:p>
        </w:tc>
        <w:tc>
          <w:tcPr>
            <w:tcW w:w="1380" w:type="dxa"/>
            <w:tcBorders>
              <w:top w:val="nil"/>
              <w:left w:val="nil"/>
              <w:bottom w:val="single" w:sz="4" w:space="0" w:color="000000"/>
              <w:right w:val="single" w:sz="4" w:space="0" w:color="000000"/>
            </w:tcBorders>
            <w:shd w:val="clear" w:color="auto" w:fill="auto"/>
            <w:noWrap/>
            <w:vAlign w:val="center"/>
            <w:hideMark/>
          </w:tcPr>
          <w:p w14:paraId="0715FDE7"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ΣΥΡΙΖΑ</w:t>
            </w:r>
          </w:p>
        </w:tc>
        <w:tc>
          <w:tcPr>
            <w:tcW w:w="920" w:type="dxa"/>
            <w:tcBorders>
              <w:top w:val="nil"/>
              <w:left w:val="nil"/>
              <w:bottom w:val="single" w:sz="4" w:space="0" w:color="000000"/>
              <w:right w:val="single" w:sz="4" w:space="0" w:color="000000"/>
            </w:tcBorders>
            <w:shd w:val="clear" w:color="auto" w:fill="auto"/>
            <w:noWrap/>
            <w:vAlign w:val="center"/>
            <w:hideMark/>
          </w:tcPr>
          <w:p w14:paraId="0715FDE8" w14:textId="77777777" w:rsidR="00214CC2" w:rsidRPr="003622F4" w:rsidRDefault="006453C1" w:rsidP="005F005A">
            <w:pPr>
              <w:spacing w:after="0"/>
              <w:outlineLvl w:val="0"/>
              <w:rPr>
                <w:rFonts w:ascii="Segoe UI" w:eastAsia="Times New Roman" w:hAnsi="Segoe UI" w:cs="Segoe UI"/>
                <w:sz w:val="18"/>
                <w:szCs w:val="18"/>
              </w:rPr>
            </w:pPr>
            <w:r w:rsidRPr="003622F4">
              <w:rPr>
                <w:rFonts w:ascii="Segoe UI" w:eastAsia="Times New Roman" w:hAnsi="Segoe UI" w:cs="Segoe UI"/>
                <w:sz w:val="18"/>
                <w:szCs w:val="18"/>
              </w:rPr>
              <w:t>ΝΑΙ</w:t>
            </w:r>
          </w:p>
        </w:tc>
      </w:tr>
      <w:tr w:rsidR="006222AF" w14:paraId="0715FDED"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EA"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1380" w:type="dxa"/>
            <w:tcBorders>
              <w:top w:val="nil"/>
              <w:left w:val="nil"/>
              <w:bottom w:val="single" w:sz="4" w:space="0" w:color="000000"/>
              <w:right w:val="single" w:sz="4" w:space="0" w:color="000000"/>
            </w:tcBorders>
            <w:shd w:val="clear" w:color="auto" w:fill="auto"/>
            <w:noWrap/>
            <w:vAlign w:val="center"/>
            <w:hideMark/>
          </w:tcPr>
          <w:p w14:paraId="0715FDEB"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noWrap/>
            <w:vAlign w:val="center"/>
            <w:hideMark/>
          </w:tcPr>
          <w:p w14:paraId="0715FDEC"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r w:rsidR="006222AF" w14:paraId="0715FDF1" w14:textId="77777777">
        <w:trPr>
          <w:trHeight w:val="300"/>
        </w:trPr>
        <w:tc>
          <w:tcPr>
            <w:tcW w:w="6100" w:type="dxa"/>
            <w:tcBorders>
              <w:top w:val="nil"/>
              <w:left w:val="single" w:sz="4" w:space="0" w:color="000000"/>
              <w:bottom w:val="single" w:sz="4" w:space="0" w:color="000000"/>
              <w:right w:val="single" w:sz="4" w:space="0" w:color="000000"/>
            </w:tcBorders>
            <w:shd w:val="clear" w:color="auto" w:fill="auto"/>
            <w:noWrap/>
            <w:vAlign w:val="center"/>
            <w:hideMark/>
          </w:tcPr>
          <w:p w14:paraId="0715FDEE"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ΣΥΝΟΛΙΚΑ ΨΗΦΟΙ: NAI:2480, OXI:1810, ΠΡΝ:28</w:t>
            </w:r>
          </w:p>
        </w:tc>
        <w:tc>
          <w:tcPr>
            <w:tcW w:w="1380" w:type="dxa"/>
            <w:tcBorders>
              <w:top w:val="nil"/>
              <w:left w:val="nil"/>
              <w:bottom w:val="single" w:sz="4" w:space="0" w:color="000000"/>
              <w:right w:val="single" w:sz="4" w:space="0" w:color="000000"/>
            </w:tcBorders>
            <w:shd w:val="clear" w:color="auto" w:fill="auto"/>
            <w:noWrap/>
            <w:vAlign w:val="center"/>
            <w:hideMark/>
          </w:tcPr>
          <w:p w14:paraId="0715FDEF"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c>
          <w:tcPr>
            <w:tcW w:w="920" w:type="dxa"/>
            <w:tcBorders>
              <w:top w:val="nil"/>
              <w:left w:val="nil"/>
              <w:bottom w:val="single" w:sz="4" w:space="0" w:color="000000"/>
              <w:right w:val="single" w:sz="4" w:space="0" w:color="000000"/>
            </w:tcBorders>
            <w:shd w:val="clear" w:color="auto" w:fill="auto"/>
            <w:noWrap/>
            <w:vAlign w:val="center"/>
            <w:hideMark/>
          </w:tcPr>
          <w:p w14:paraId="0715FDF0" w14:textId="77777777" w:rsidR="00214CC2" w:rsidRPr="003622F4" w:rsidRDefault="006453C1" w:rsidP="005F005A">
            <w:pPr>
              <w:spacing w:after="0"/>
              <w:rPr>
                <w:rFonts w:ascii="Segoe UI" w:eastAsia="Times New Roman" w:hAnsi="Segoe UI" w:cs="Segoe UI"/>
                <w:sz w:val="18"/>
                <w:szCs w:val="18"/>
              </w:rPr>
            </w:pPr>
            <w:r w:rsidRPr="003622F4">
              <w:rPr>
                <w:rFonts w:ascii="Segoe UI" w:eastAsia="Times New Roman" w:hAnsi="Segoe UI" w:cs="Segoe UI"/>
                <w:sz w:val="18"/>
                <w:szCs w:val="18"/>
              </w:rPr>
              <w:t> </w:t>
            </w:r>
          </w:p>
        </w:tc>
      </w:tr>
    </w:tbl>
    <w:p w14:paraId="0715FDF2" w14:textId="77777777" w:rsidR="006222AF" w:rsidRDefault="006222AF">
      <w:pPr>
        <w:spacing w:after="0"/>
        <w:rPr>
          <w:rFonts w:eastAsia="Times New Roman" w:cs="Times New Roman"/>
          <w:szCs w:val="24"/>
        </w:rPr>
      </w:pPr>
    </w:p>
    <w:p w14:paraId="0715FDF3" w14:textId="77777777" w:rsidR="006222AF" w:rsidRDefault="006453C1">
      <w:pPr>
        <w:autoSpaceDE w:val="0"/>
        <w:autoSpaceDN w:val="0"/>
        <w:adjustRightInd w:val="0"/>
        <w:spacing w:after="0" w:line="600" w:lineRule="auto"/>
        <w:ind w:firstLine="720"/>
        <w:jc w:val="both"/>
        <w:rPr>
          <w:rFonts w:eastAsia="SimSun"/>
          <w:szCs w:val="24"/>
          <w:lang w:eastAsia="zh-CN"/>
        </w:rPr>
      </w:pPr>
      <w:r>
        <w:rPr>
          <w:rFonts w:eastAsia="SimSun"/>
          <w:b/>
          <w:bCs/>
          <w:szCs w:val="24"/>
          <w:lang w:eastAsia="zh-CN"/>
        </w:rPr>
        <w:t>ΠΡΟΕΔΡΕΥΩΝ (Γεώργιος Βαρεμένος)</w:t>
      </w:r>
      <w:r w:rsidRPr="00EF3F89">
        <w:rPr>
          <w:rFonts w:eastAsia="SimSun"/>
          <w:b/>
          <w:bCs/>
          <w:szCs w:val="24"/>
          <w:lang w:eastAsia="zh-CN"/>
        </w:rPr>
        <w:t xml:space="preserve">: </w:t>
      </w:r>
      <w:r>
        <w:rPr>
          <w:rFonts w:eastAsia="SimSun"/>
          <w:szCs w:val="24"/>
          <w:lang w:eastAsia="zh-CN"/>
        </w:rPr>
        <w:t xml:space="preserve">Κυρίες και κύριοι συνάδελφοι, </w:t>
      </w:r>
      <w:r>
        <w:rPr>
          <w:rFonts w:eastAsia="SimSun"/>
          <w:szCs w:val="24"/>
          <w:lang w:eastAsia="zh-CN"/>
        </w:rPr>
        <w:t>προχωρούμε</w:t>
      </w:r>
      <w:r w:rsidRPr="00EF3F89">
        <w:rPr>
          <w:rFonts w:eastAsia="SimSun"/>
          <w:szCs w:val="24"/>
          <w:lang w:eastAsia="zh-CN"/>
        </w:rPr>
        <w:t xml:space="preserve"> στην ψήφιση</w:t>
      </w:r>
      <w:r w:rsidRPr="00F16D29">
        <w:rPr>
          <w:rFonts w:eastAsia="SimSun"/>
          <w:szCs w:val="24"/>
          <w:lang w:eastAsia="zh-CN"/>
        </w:rPr>
        <w:t xml:space="preserve"> </w:t>
      </w:r>
      <w:r>
        <w:rPr>
          <w:rFonts w:eastAsia="SimSun"/>
          <w:szCs w:val="24"/>
          <w:lang w:eastAsia="zh-CN"/>
        </w:rPr>
        <w:t xml:space="preserve">επί </w:t>
      </w:r>
      <w:r w:rsidRPr="00EF3F89">
        <w:rPr>
          <w:rFonts w:eastAsia="SimSun"/>
          <w:szCs w:val="24"/>
          <w:lang w:eastAsia="zh-CN"/>
        </w:rPr>
        <w:t>των άρθρων</w:t>
      </w:r>
      <w:r>
        <w:rPr>
          <w:rFonts w:eastAsia="SimSun"/>
          <w:szCs w:val="24"/>
          <w:lang w:eastAsia="zh-CN"/>
        </w:rPr>
        <w:t>,</w:t>
      </w:r>
      <w:r w:rsidRPr="00EF3F89">
        <w:rPr>
          <w:rFonts w:eastAsia="SimSun"/>
          <w:szCs w:val="24"/>
          <w:lang w:eastAsia="zh-CN"/>
        </w:rPr>
        <w:t xml:space="preserve"> </w:t>
      </w:r>
      <w:r>
        <w:rPr>
          <w:rFonts w:eastAsia="SimSun"/>
          <w:szCs w:val="24"/>
          <w:lang w:eastAsia="zh-CN"/>
        </w:rPr>
        <w:lastRenderedPageBreak/>
        <w:t xml:space="preserve">των </w:t>
      </w:r>
      <w:r w:rsidRPr="00EF3F89">
        <w:rPr>
          <w:rFonts w:eastAsia="SimSun"/>
          <w:szCs w:val="24"/>
          <w:lang w:eastAsia="zh-CN"/>
        </w:rPr>
        <w:t xml:space="preserve">τροπολογιών </w:t>
      </w:r>
      <w:r>
        <w:rPr>
          <w:rFonts w:eastAsia="SimSun"/>
          <w:szCs w:val="24"/>
          <w:lang w:eastAsia="zh-CN"/>
        </w:rPr>
        <w:t xml:space="preserve">και του συνόλου </w:t>
      </w:r>
      <w:r w:rsidRPr="00EF3F89">
        <w:rPr>
          <w:rFonts w:eastAsia="SimSun"/>
          <w:szCs w:val="24"/>
          <w:lang w:eastAsia="zh-CN"/>
        </w:rPr>
        <w:t xml:space="preserve">και η ψήφισή τους θα γίνει χωριστά. </w:t>
      </w:r>
    </w:p>
    <w:p w14:paraId="0715FDF4" w14:textId="77777777" w:rsidR="006222AF" w:rsidRDefault="006453C1">
      <w:pPr>
        <w:autoSpaceDE w:val="0"/>
        <w:autoSpaceDN w:val="0"/>
        <w:adjustRightInd w:val="0"/>
        <w:spacing w:after="0"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14:paraId="0715FDF5" w14:textId="77777777" w:rsidR="006222AF" w:rsidRDefault="006453C1">
      <w:pPr>
        <w:autoSpaceDE w:val="0"/>
        <w:autoSpaceDN w:val="0"/>
        <w:adjustRightInd w:val="0"/>
        <w:spacing w:after="0" w:line="600" w:lineRule="auto"/>
        <w:jc w:val="center"/>
        <w:rPr>
          <w:rFonts w:eastAsia="SimSun"/>
          <w:szCs w:val="24"/>
          <w:lang w:eastAsia="zh-CN"/>
        </w:rPr>
      </w:pPr>
      <w:r w:rsidRPr="00EF3F89">
        <w:rPr>
          <w:rFonts w:eastAsia="SimSun"/>
          <w:szCs w:val="24"/>
          <w:lang w:eastAsia="zh-CN"/>
        </w:rPr>
        <w:t>(ΨΗΦΟΦΟΡΙΑ)</w:t>
      </w:r>
    </w:p>
    <w:p w14:paraId="0715FDF6" w14:textId="77777777" w:rsidR="006222AF" w:rsidRDefault="006453C1">
      <w:pPr>
        <w:autoSpaceDE w:val="0"/>
        <w:autoSpaceDN w:val="0"/>
        <w:adjustRightInd w:val="0"/>
        <w:spacing w:after="0" w:line="600" w:lineRule="auto"/>
        <w:ind w:firstLine="709"/>
        <w:rPr>
          <w:rFonts w:eastAsia="SimSun"/>
          <w:szCs w:val="24"/>
          <w:lang w:eastAsia="zh-CN"/>
        </w:rPr>
      </w:pPr>
      <w:r>
        <w:rPr>
          <w:rFonts w:eastAsia="SimSun"/>
          <w:b/>
          <w:bCs/>
          <w:szCs w:val="24"/>
          <w:lang w:eastAsia="zh-CN"/>
        </w:rPr>
        <w:t>ΠΡΟΕΔΡΕΥΩΝ (Γεώργιος Βαρεμένος</w:t>
      </w:r>
      <w:r w:rsidRPr="00EF3F89">
        <w:rPr>
          <w:rFonts w:eastAsia="SimSun"/>
          <w:b/>
          <w:bCs/>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0715FDF7" w14:textId="77777777" w:rsidR="006222AF" w:rsidRDefault="006453C1">
      <w:pPr>
        <w:tabs>
          <w:tab w:val="left" w:pos="2940"/>
        </w:tabs>
        <w:spacing w:after="0" w:line="600" w:lineRule="auto"/>
        <w:ind w:firstLine="709"/>
        <w:jc w:val="center"/>
        <w:rPr>
          <w:rFonts w:eastAsia="Times New Roman"/>
          <w:szCs w:val="24"/>
        </w:rPr>
      </w:pPr>
      <w:r w:rsidRPr="0001772E">
        <w:rPr>
          <w:rFonts w:eastAsia="Times New Roman"/>
          <w:szCs w:val="24"/>
        </w:rPr>
        <w:t>(ΗΛΕΚΤΡΟΝΙΚΗ ΚΑΤΑΜΕΤΡΗΣΗ)</w:t>
      </w:r>
    </w:p>
    <w:p w14:paraId="0715FDF8" w14:textId="77777777" w:rsidR="006222AF" w:rsidRDefault="006453C1">
      <w:pPr>
        <w:spacing w:after="0" w:line="600" w:lineRule="auto"/>
        <w:ind w:firstLine="709"/>
        <w:jc w:val="center"/>
        <w:rPr>
          <w:rFonts w:eastAsia="Times New Roman" w:cs="Times New Roman"/>
          <w:szCs w:val="24"/>
        </w:rPr>
      </w:pPr>
      <w:r w:rsidRPr="0001772E">
        <w:rPr>
          <w:rFonts w:eastAsia="Times New Roman" w:cs="Times New Roman"/>
          <w:szCs w:val="24"/>
        </w:rPr>
        <w:t xml:space="preserve">(ΜΕΤΑ ΤΗΝ ΗΛΕΚΤΡΟΝΙΚΗ </w:t>
      </w:r>
      <w:r w:rsidRPr="0001772E">
        <w:rPr>
          <w:rFonts w:eastAsia="Times New Roman" w:cs="Times New Roman"/>
          <w:szCs w:val="24"/>
        </w:rPr>
        <w:t>ΚΑΤΑΜΕΤΡΗΣΗ)</w:t>
      </w:r>
    </w:p>
    <w:p w14:paraId="0715FDF9" w14:textId="77777777" w:rsidR="006222AF" w:rsidRDefault="006453C1">
      <w:pPr>
        <w:spacing w:after="0" w:line="600" w:lineRule="auto"/>
        <w:ind w:firstLine="709"/>
        <w:contextualSpacing/>
        <w:jc w:val="both"/>
        <w:rPr>
          <w:rFonts w:eastAsia="SimSun"/>
          <w:szCs w:val="24"/>
          <w:lang w:eastAsia="zh-CN"/>
        </w:rPr>
      </w:pPr>
      <w:r>
        <w:rPr>
          <w:rFonts w:eastAsia="SimSun"/>
          <w:b/>
          <w:bCs/>
          <w:szCs w:val="24"/>
          <w:lang w:eastAsia="zh-CN"/>
        </w:rPr>
        <w:t>ΠΡΟΕΔΡΕΥΩΝ (Γεώργιος Βαρεμένος</w:t>
      </w:r>
      <w:r w:rsidRPr="00EF3F89">
        <w:rPr>
          <w:rFonts w:eastAsia="SimSun"/>
          <w:b/>
          <w:bCs/>
          <w:szCs w:val="24"/>
          <w:lang w:eastAsia="zh-CN"/>
        </w:rPr>
        <w:t>):</w:t>
      </w:r>
      <w:r w:rsidRPr="00EF3F89">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tbl>
      <w:tblPr>
        <w:tblW w:w="7175" w:type="dxa"/>
        <w:tblInd w:w="10" w:type="dxa"/>
        <w:tblCellMar>
          <w:left w:w="10" w:type="dxa"/>
          <w:right w:w="10" w:type="dxa"/>
        </w:tblCellMar>
        <w:tblLook w:val="04A0" w:firstRow="1" w:lastRow="0" w:firstColumn="1" w:lastColumn="0" w:noHBand="0" w:noVBand="1"/>
      </w:tblPr>
      <w:tblGrid>
        <w:gridCol w:w="1036"/>
        <w:gridCol w:w="1015"/>
        <w:gridCol w:w="1015"/>
        <w:gridCol w:w="1015"/>
        <w:gridCol w:w="222"/>
        <w:gridCol w:w="1857"/>
        <w:gridCol w:w="1015"/>
      </w:tblGrid>
      <w:tr w:rsidR="006222AF" w14:paraId="0715FE01" w14:textId="77777777">
        <w:trPr>
          <w:trHeight w:val="300"/>
        </w:trPr>
        <w:tc>
          <w:tcPr>
            <w:tcW w:w="1036" w:type="dxa"/>
            <w:tcBorders>
              <w:top w:val="nil"/>
              <w:left w:val="nil"/>
              <w:bottom w:val="nil"/>
              <w:right w:val="nil"/>
            </w:tcBorders>
            <w:shd w:val="clear" w:color="auto" w:fill="auto"/>
            <w:noWrap/>
            <w:vAlign w:val="bottom"/>
            <w:hideMark/>
          </w:tcPr>
          <w:p w14:paraId="0715FD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tcPr>
          <w:p w14:paraId="0715FD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tcPr>
          <w:p w14:paraId="0715FDFC" w14:textId="77777777" w:rsidR="00214CC2" w:rsidRPr="008677B1" w:rsidRDefault="006453C1" w:rsidP="005F005A">
            <w:pPr>
              <w:spacing w:after="0"/>
              <w:jc w:val="right"/>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tcPr>
          <w:p w14:paraId="0715FDFD" w14:textId="77777777" w:rsidR="00214CC2" w:rsidRPr="008677B1" w:rsidRDefault="006453C1" w:rsidP="005F005A">
            <w:pPr>
              <w:spacing w:after="0"/>
              <w:jc w:val="right"/>
              <w:rPr>
                <w:rFonts w:ascii="Calibri" w:eastAsia="Times New Roman" w:hAnsi="Calibri" w:cs="Times New Roman"/>
                <w:color w:val="000000"/>
                <w:sz w:val="22"/>
                <w:szCs w:val="22"/>
              </w:rPr>
            </w:pPr>
          </w:p>
        </w:tc>
        <w:tc>
          <w:tcPr>
            <w:tcW w:w="222" w:type="dxa"/>
            <w:tcBorders>
              <w:top w:val="nil"/>
              <w:left w:val="nil"/>
              <w:bottom w:val="nil"/>
              <w:right w:val="nil"/>
            </w:tcBorders>
            <w:shd w:val="clear" w:color="auto" w:fill="auto"/>
            <w:noWrap/>
            <w:vAlign w:val="bottom"/>
          </w:tcPr>
          <w:p w14:paraId="0715FDF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tcPr>
          <w:p w14:paraId="0715FD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00" w14:textId="77777777" w:rsidR="00214CC2" w:rsidRPr="008677B1" w:rsidRDefault="006453C1" w:rsidP="005F005A">
            <w:pPr>
              <w:spacing w:after="0"/>
              <w:rPr>
                <w:rFonts w:ascii="Times New Roman" w:eastAsia="Times New Roman" w:hAnsi="Times New Roman" w:cs="Times New Roman"/>
                <w:sz w:val="20"/>
              </w:rPr>
            </w:pPr>
          </w:p>
        </w:tc>
      </w:tr>
      <w:tr w:rsidR="006222AF" w14:paraId="0715FE05" w14:textId="77777777">
        <w:trPr>
          <w:trHeight w:val="300"/>
        </w:trPr>
        <w:tc>
          <w:tcPr>
            <w:tcW w:w="1036" w:type="dxa"/>
            <w:tcBorders>
              <w:top w:val="nil"/>
              <w:left w:val="nil"/>
              <w:bottom w:val="nil"/>
              <w:right w:val="nil"/>
            </w:tcBorders>
            <w:shd w:val="clear" w:color="auto" w:fill="auto"/>
            <w:noWrap/>
            <w:vAlign w:val="bottom"/>
            <w:hideMark/>
          </w:tcPr>
          <w:p w14:paraId="0715FE0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E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 ως έχει   ΔΕΚΤΟ ΚΑΤΑ ΠΛΕΙΟΨΗΦΙΑ</w:t>
            </w:r>
          </w:p>
        </w:tc>
        <w:tc>
          <w:tcPr>
            <w:tcW w:w="1015" w:type="dxa"/>
            <w:tcBorders>
              <w:top w:val="nil"/>
              <w:left w:val="nil"/>
              <w:bottom w:val="nil"/>
              <w:right w:val="nil"/>
            </w:tcBorders>
            <w:shd w:val="clear" w:color="auto" w:fill="auto"/>
            <w:noWrap/>
            <w:vAlign w:val="bottom"/>
            <w:hideMark/>
          </w:tcPr>
          <w:p w14:paraId="0715FE0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E0D" w14:textId="77777777">
        <w:trPr>
          <w:trHeight w:val="300"/>
        </w:trPr>
        <w:tc>
          <w:tcPr>
            <w:tcW w:w="1036" w:type="dxa"/>
            <w:tcBorders>
              <w:top w:val="nil"/>
              <w:left w:val="nil"/>
              <w:bottom w:val="nil"/>
              <w:right w:val="nil"/>
            </w:tcBorders>
            <w:shd w:val="clear" w:color="auto" w:fill="auto"/>
            <w:noWrap/>
            <w:vAlign w:val="bottom"/>
            <w:hideMark/>
          </w:tcPr>
          <w:p w14:paraId="0715FE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E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0C" w14:textId="77777777" w:rsidR="00214CC2" w:rsidRPr="008677B1" w:rsidRDefault="006453C1" w:rsidP="005F005A">
            <w:pPr>
              <w:spacing w:after="0"/>
              <w:rPr>
                <w:rFonts w:ascii="Times New Roman" w:eastAsia="Times New Roman" w:hAnsi="Times New Roman" w:cs="Times New Roman"/>
                <w:sz w:val="20"/>
              </w:rPr>
            </w:pPr>
          </w:p>
        </w:tc>
      </w:tr>
      <w:tr w:rsidR="006222AF" w14:paraId="0715FE15" w14:textId="77777777">
        <w:trPr>
          <w:trHeight w:val="300"/>
        </w:trPr>
        <w:tc>
          <w:tcPr>
            <w:tcW w:w="1036" w:type="dxa"/>
            <w:tcBorders>
              <w:top w:val="nil"/>
              <w:left w:val="nil"/>
              <w:bottom w:val="nil"/>
              <w:right w:val="nil"/>
            </w:tcBorders>
            <w:shd w:val="clear" w:color="auto" w:fill="auto"/>
            <w:noWrap/>
            <w:vAlign w:val="bottom"/>
            <w:hideMark/>
          </w:tcPr>
          <w:p w14:paraId="0715FE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5FE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14" w14:textId="77777777" w:rsidR="00214CC2" w:rsidRPr="008677B1" w:rsidRDefault="006453C1" w:rsidP="005F005A">
            <w:pPr>
              <w:spacing w:after="0"/>
              <w:rPr>
                <w:rFonts w:ascii="Times New Roman" w:eastAsia="Times New Roman" w:hAnsi="Times New Roman" w:cs="Times New Roman"/>
                <w:sz w:val="20"/>
              </w:rPr>
            </w:pPr>
          </w:p>
        </w:tc>
      </w:tr>
      <w:tr w:rsidR="006222AF" w14:paraId="0715FE1D" w14:textId="77777777">
        <w:trPr>
          <w:trHeight w:val="300"/>
        </w:trPr>
        <w:tc>
          <w:tcPr>
            <w:tcW w:w="1036" w:type="dxa"/>
            <w:tcBorders>
              <w:top w:val="nil"/>
              <w:left w:val="nil"/>
              <w:bottom w:val="nil"/>
              <w:right w:val="nil"/>
            </w:tcBorders>
            <w:shd w:val="clear" w:color="auto" w:fill="auto"/>
            <w:noWrap/>
            <w:vAlign w:val="bottom"/>
            <w:hideMark/>
          </w:tcPr>
          <w:p w14:paraId="0715FE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E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1C" w14:textId="77777777" w:rsidR="00214CC2" w:rsidRPr="008677B1" w:rsidRDefault="006453C1" w:rsidP="005F005A">
            <w:pPr>
              <w:spacing w:after="0"/>
              <w:rPr>
                <w:rFonts w:ascii="Times New Roman" w:eastAsia="Times New Roman" w:hAnsi="Times New Roman" w:cs="Times New Roman"/>
                <w:sz w:val="20"/>
              </w:rPr>
            </w:pPr>
          </w:p>
        </w:tc>
      </w:tr>
      <w:tr w:rsidR="006222AF" w14:paraId="0715FE25" w14:textId="77777777">
        <w:trPr>
          <w:trHeight w:val="300"/>
        </w:trPr>
        <w:tc>
          <w:tcPr>
            <w:tcW w:w="1036" w:type="dxa"/>
            <w:tcBorders>
              <w:top w:val="nil"/>
              <w:left w:val="nil"/>
              <w:bottom w:val="nil"/>
              <w:right w:val="nil"/>
            </w:tcBorders>
            <w:shd w:val="clear" w:color="auto" w:fill="auto"/>
            <w:noWrap/>
            <w:vAlign w:val="bottom"/>
            <w:hideMark/>
          </w:tcPr>
          <w:p w14:paraId="0715FE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E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24" w14:textId="77777777" w:rsidR="00214CC2" w:rsidRPr="008677B1" w:rsidRDefault="006453C1" w:rsidP="005F005A">
            <w:pPr>
              <w:spacing w:after="0"/>
              <w:rPr>
                <w:rFonts w:ascii="Times New Roman" w:eastAsia="Times New Roman" w:hAnsi="Times New Roman" w:cs="Times New Roman"/>
                <w:sz w:val="20"/>
              </w:rPr>
            </w:pPr>
          </w:p>
        </w:tc>
      </w:tr>
      <w:tr w:rsidR="006222AF" w14:paraId="0715FE2D" w14:textId="77777777">
        <w:trPr>
          <w:trHeight w:val="300"/>
        </w:trPr>
        <w:tc>
          <w:tcPr>
            <w:tcW w:w="1036" w:type="dxa"/>
            <w:tcBorders>
              <w:top w:val="nil"/>
              <w:left w:val="nil"/>
              <w:bottom w:val="nil"/>
              <w:right w:val="nil"/>
            </w:tcBorders>
            <w:shd w:val="clear" w:color="auto" w:fill="auto"/>
            <w:noWrap/>
            <w:vAlign w:val="bottom"/>
            <w:hideMark/>
          </w:tcPr>
          <w:p w14:paraId="0715FE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E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2C" w14:textId="77777777" w:rsidR="00214CC2" w:rsidRPr="008677B1" w:rsidRDefault="006453C1" w:rsidP="005F005A">
            <w:pPr>
              <w:spacing w:after="0"/>
              <w:rPr>
                <w:rFonts w:ascii="Times New Roman" w:eastAsia="Times New Roman" w:hAnsi="Times New Roman" w:cs="Times New Roman"/>
                <w:sz w:val="20"/>
              </w:rPr>
            </w:pPr>
          </w:p>
        </w:tc>
      </w:tr>
      <w:tr w:rsidR="006222AF" w14:paraId="0715FE35" w14:textId="77777777">
        <w:trPr>
          <w:trHeight w:val="300"/>
        </w:trPr>
        <w:tc>
          <w:tcPr>
            <w:tcW w:w="1036" w:type="dxa"/>
            <w:tcBorders>
              <w:top w:val="nil"/>
              <w:left w:val="nil"/>
              <w:bottom w:val="nil"/>
              <w:right w:val="nil"/>
            </w:tcBorders>
            <w:shd w:val="clear" w:color="auto" w:fill="auto"/>
            <w:noWrap/>
            <w:vAlign w:val="bottom"/>
            <w:hideMark/>
          </w:tcPr>
          <w:p w14:paraId="0715FE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E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34" w14:textId="77777777" w:rsidR="00214CC2" w:rsidRPr="008677B1" w:rsidRDefault="006453C1" w:rsidP="005F005A">
            <w:pPr>
              <w:spacing w:after="0"/>
              <w:rPr>
                <w:rFonts w:ascii="Times New Roman" w:eastAsia="Times New Roman" w:hAnsi="Times New Roman" w:cs="Times New Roman"/>
                <w:sz w:val="20"/>
              </w:rPr>
            </w:pPr>
          </w:p>
        </w:tc>
      </w:tr>
      <w:tr w:rsidR="006222AF" w14:paraId="0715FE3D" w14:textId="77777777">
        <w:trPr>
          <w:trHeight w:val="300"/>
        </w:trPr>
        <w:tc>
          <w:tcPr>
            <w:tcW w:w="1036" w:type="dxa"/>
            <w:tcBorders>
              <w:top w:val="nil"/>
              <w:left w:val="nil"/>
              <w:bottom w:val="nil"/>
              <w:right w:val="nil"/>
            </w:tcBorders>
            <w:shd w:val="clear" w:color="auto" w:fill="auto"/>
            <w:noWrap/>
            <w:vAlign w:val="bottom"/>
            <w:hideMark/>
          </w:tcPr>
          <w:p w14:paraId="0715FE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E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3C" w14:textId="77777777" w:rsidR="00214CC2" w:rsidRPr="008677B1" w:rsidRDefault="006453C1" w:rsidP="005F005A">
            <w:pPr>
              <w:spacing w:after="0"/>
              <w:rPr>
                <w:rFonts w:ascii="Times New Roman" w:eastAsia="Times New Roman" w:hAnsi="Times New Roman" w:cs="Times New Roman"/>
                <w:sz w:val="20"/>
              </w:rPr>
            </w:pPr>
          </w:p>
        </w:tc>
      </w:tr>
      <w:tr w:rsidR="006222AF" w14:paraId="0715FE44" w14:textId="77777777">
        <w:trPr>
          <w:trHeight w:val="300"/>
        </w:trPr>
        <w:tc>
          <w:tcPr>
            <w:tcW w:w="2051" w:type="dxa"/>
            <w:gridSpan w:val="2"/>
            <w:tcBorders>
              <w:top w:val="nil"/>
              <w:left w:val="nil"/>
              <w:bottom w:val="nil"/>
              <w:right w:val="nil"/>
            </w:tcBorders>
            <w:shd w:val="clear" w:color="auto" w:fill="auto"/>
            <w:noWrap/>
            <w:vAlign w:val="bottom"/>
            <w:hideMark/>
          </w:tcPr>
          <w:p w14:paraId="0715FE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5FE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43" w14:textId="77777777" w:rsidR="00214CC2" w:rsidRPr="008677B1" w:rsidRDefault="006453C1" w:rsidP="005F005A">
            <w:pPr>
              <w:spacing w:after="0"/>
              <w:rPr>
                <w:rFonts w:ascii="Times New Roman" w:eastAsia="Times New Roman" w:hAnsi="Times New Roman" w:cs="Times New Roman"/>
                <w:sz w:val="20"/>
              </w:rPr>
            </w:pPr>
          </w:p>
        </w:tc>
      </w:tr>
      <w:tr w:rsidR="006222AF" w14:paraId="0715FE4C" w14:textId="77777777">
        <w:trPr>
          <w:trHeight w:val="300"/>
        </w:trPr>
        <w:tc>
          <w:tcPr>
            <w:tcW w:w="1036" w:type="dxa"/>
            <w:tcBorders>
              <w:top w:val="nil"/>
              <w:left w:val="nil"/>
              <w:bottom w:val="nil"/>
              <w:right w:val="nil"/>
            </w:tcBorders>
            <w:shd w:val="clear" w:color="auto" w:fill="auto"/>
            <w:noWrap/>
            <w:vAlign w:val="bottom"/>
            <w:hideMark/>
          </w:tcPr>
          <w:p w14:paraId="0715FE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4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5FE4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5FE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4B" w14:textId="77777777" w:rsidR="00214CC2" w:rsidRPr="008677B1" w:rsidRDefault="006453C1" w:rsidP="005F005A">
            <w:pPr>
              <w:spacing w:after="0"/>
              <w:rPr>
                <w:rFonts w:ascii="Times New Roman" w:eastAsia="Times New Roman" w:hAnsi="Times New Roman" w:cs="Times New Roman"/>
                <w:sz w:val="20"/>
              </w:rPr>
            </w:pPr>
          </w:p>
        </w:tc>
      </w:tr>
      <w:tr w:rsidR="006222AF" w14:paraId="0715FE50" w14:textId="77777777">
        <w:trPr>
          <w:trHeight w:val="300"/>
        </w:trPr>
        <w:tc>
          <w:tcPr>
            <w:tcW w:w="1036" w:type="dxa"/>
            <w:tcBorders>
              <w:top w:val="nil"/>
              <w:left w:val="nil"/>
              <w:bottom w:val="nil"/>
              <w:right w:val="nil"/>
            </w:tcBorders>
            <w:shd w:val="clear" w:color="auto" w:fill="auto"/>
            <w:noWrap/>
            <w:vAlign w:val="bottom"/>
            <w:hideMark/>
          </w:tcPr>
          <w:p w14:paraId="0715FE4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E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 όπως τροπ.    ΔΕΚΤΟ ΚΑΤΑ ΠΛΕΙΟΨΗΦΙΑ</w:t>
            </w:r>
          </w:p>
        </w:tc>
        <w:tc>
          <w:tcPr>
            <w:tcW w:w="1015" w:type="dxa"/>
            <w:tcBorders>
              <w:top w:val="nil"/>
              <w:left w:val="nil"/>
              <w:bottom w:val="nil"/>
              <w:right w:val="nil"/>
            </w:tcBorders>
            <w:shd w:val="clear" w:color="auto" w:fill="auto"/>
            <w:noWrap/>
            <w:vAlign w:val="bottom"/>
            <w:hideMark/>
          </w:tcPr>
          <w:p w14:paraId="0715FE4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E58" w14:textId="77777777">
        <w:trPr>
          <w:trHeight w:val="300"/>
        </w:trPr>
        <w:tc>
          <w:tcPr>
            <w:tcW w:w="1036" w:type="dxa"/>
            <w:tcBorders>
              <w:top w:val="nil"/>
              <w:left w:val="nil"/>
              <w:bottom w:val="nil"/>
              <w:right w:val="nil"/>
            </w:tcBorders>
            <w:shd w:val="clear" w:color="auto" w:fill="auto"/>
            <w:noWrap/>
            <w:vAlign w:val="bottom"/>
            <w:hideMark/>
          </w:tcPr>
          <w:p w14:paraId="0715FE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E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57" w14:textId="77777777" w:rsidR="00214CC2" w:rsidRPr="008677B1" w:rsidRDefault="006453C1" w:rsidP="005F005A">
            <w:pPr>
              <w:spacing w:after="0"/>
              <w:rPr>
                <w:rFonts w:ascii="Times New Roman" w:eastAsia="Times New Roman" w:hAnsi="Times New Roman" w:cs="Times New Roman"/>
                <w:sz w:val="20"/>
              </w:rPr>
            </w:pPr>
          </w:p>
        </w:tc>
      </w:tr>
      <w:tr w:rsidR="006222AF" w14:paraId="0715FE60" w14:textId="77777777">
        <w:trPr>
          <w:trHeight w:val="300"/>
        </w:trPr>
        <w:tc>
          <w:tcPr>
            <w:tcW w:w="1036" w:type="dxa"/>
            <w:tcBorders>
              <w:top w:val="nil"/>
              <w:left w:val="nil"/>
              <w:bottom w:val="nil"/>
              <w:right w:val="nil"/>
            </w:tcBorders>
            <w:shd w:val="clear" w:color="auto" w:fill="auto"/>
            <w:noWrap/>
            <w:vAlign w:val="bottom"/>
            <w:hideMark/>
          </w:tcPr>
          <w:p w14:paraId="0715FE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5FE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5F" w14:textId="77777777" w:rsidR="00214CC2" w:rsidRPr="008677B1" w:rsidRDefault="006453C1" w:rsidP="005F005A">
            <w:pPr>
              <w:spacing w:after="0"/>
              <w:rPr>
                <w:rFonts w:ascii="Times New Roman" w:eastAsia="Times New Roman" w:hAnsi="Times New Roman" w:cs="Times New Roman"/>
                <w:sz w:val="20"/>
              </w:rPr>
            </w:pPr>
          </w:p>
        </w:tc>
      </w:tr>
      <w:tr w:rsidR="006222AF" w14:paraId="0715FE68" w14:textId="77777777">
        <w:trPr>
          <w:trHeight w:val="300"/>
        </w:trPr>
        <w:tc>
          <w:tcPr>
            <w:tcW w:w="1036" w:type="dxa"/>
            <w:tcBorders>
              <w:top w:val="nil"/>
              <w:left w:val="nil"/>
              <w:bottom w:val="nil"/>
              <w:right w:val="nil"/>
            </w:tcBorders>
            <w:shd w:val="clear" w:color="auto" w:fill="auto"/>
            <w:noWrap/>
            <w:vAlign w:val="bottom"/>
            <w:hideMark/>
          </w:tcPr>
          <w:p w14:paraId="0715FE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E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5FE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67" w14:textId="77777777" w:rsidR="00214CC2" w:rsidRPr="008677B1" w:rsidRDefault="006453C1" w:rsidP="005F005A">
            <w:pPr>
              <w:spacing w:after="0"/>
              <w:rPr>
                <w:rFonts w:ascii="Times New Roman" w:eastAsia="Times New Roman" w:hAnsi="Times New Roman" w:cs="Times New Roman"/>
                <w:sz w:val="20"/>
              </w:rPr>
            </w:pPr>
          </w:p>
        </w:tc>
      </w:tr>
      <w:tr w:rsidR="006222AF" w14:paraId="0715FE70" w14:textId="77777777">
        <w:trPr>
          <w:trHeight w:val="300"/>
        </w:trPr>
        <w:tc>
          <w:tcPr>
            <w:tcW w:w="1036" w:type="dxa"/>
            <w:tcBorders>
              <w:top w:val="nil"/>
              <w:left w:val="nil"/>
              <w:bottom w:val="nil"/>
              <w:right w:val="nil"/>
            </w:tcBorders>
            <w:shd w:val="clear" w:color="auto" w:fill="auto"/>
            <w:noWrap/>
            <w:vAlign w:val="bottom"/>
            <w:hideMark/>
          </w:tcPr>
          <w:p w14:paraId="0715FE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E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6F" w14:textId="77777777" w:rsidR="00214CC2" w:rsidRPr="008677B1" w:rsidRDefault="006453C1" w:rsidP="005F005A">
            <w:pPr>
              <w:spacing w:after="0"/>
              <w:rPr>
                <w:rFonts w:ascii="Times New Roman" w:eastAsia="Times New Roman" w:hAnsi="Times New Roman" w:cs="Times New Roman"/>
                <w:sz w:val="20"/>
              </w:rPr>
            </w:pPr>
          </w:p>
        </w:tc>
      </w:tr>
      <w:tr w:rsidR="006222AF" w14:paraId="0715FE78" w14:textId="77777777">
        <w:trPr>
          <w:trHeight w:val="300"/>
        </w:trPr>
        <w:tc>
          <w:tcPr>
            <w:tcW w:w="1036" w:type="dxa"/>
            <w:tcBorders>
              <w:top w:val="nil"/>
              <w:left w:val="nil"/>
              <w:bottom w:val="nil"/>
              <w:right w:val="nil"/>
            </w:tcBorders>
            <w:shd w:val="clear" w:color="auto" w:fill="auto"/>
            <w:noWrap/>
            <w:vAlign w:val="bottom"/>
            <w:hideMark/>
          </w:tcPr>
          <w:p w14:paraId="0715FE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E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77" w14:textId="77777777" w:rsidR="00214CC2" w:rsidRPr="008677B1" w:rsidRDefault="006453C1" w:rsidP="005F005A">
            <w:pPr>
              <w:spacing w:after="0"/>
              <w:rPr>
                <w:rFonts w:ascii="Times New Roman" w:eastAsia="Times New Roman" w:hAnsi="Times New Roman" w:cs="Times New Roman"/>
                <w:sz w:val="20"/>
              </w:rPr>
            </w:pPr>
          </w:p>
        </w:tc>
      </w:tr>
      <w:tr w:rsidR="006222AF" w14:paraId="0715FE80" w14:textId="77777777">
        <w:trPr>
          <w:trHeight w:val="300"/>
        </w:trPr>
        <w:tc>
          <w:tcPr>
            <w:tcW w:w="1036" w:type="dxa"/>
            <w:tcBorders>
              <w:top w:val="nil"/>
              <w:left w:val="nil"/>
              <w:bottom w:val="nil"/>
              <w:right w:val="nil"/>
            </w:tcBorders>
            <w:shd w:val="clear" w:color="auto" w:fill="auto"/>
            <w:noWrap/>
            <w:vAlign w:val="bottom"/>
            <w:hideMark/>
          </w:tcPr>
          <w:p w14:paraId="0715FE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E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7F" w14:textId="77777777" w:rsidR="00214CC2" w:rsidRPr="008677B1" w:rsidRDefault="006453C1" w:rsidP="005F005A">
            <w:pPr>
              <w:spacing w:after="0"/>
              <w:rPr>
                <w:rFonts w:ascii="Times New Roman" w:eastAsia="Times New Roman" w:hAnsi="Times New Roman" w:cs="Times New Roman"/>
                <w:sz w:val="20"/>
              </w:rPr>
            </w:pPr>
          </w:p>
        </w:tc>
      </w:tr>
      <w:tr w:rsidR="006222AF" w14:paraId="0715FE88" w14:textId="77777777">
        <w:trPr>
          <w:trHeight w:val="300"/>
        </w:trPr>
        <w:tc>
          <w:tcPr>
            <w:tcW w:w="1036" w:type="dxa"/>
            <w:tcBorders>
              <w:top w:val="nil"/>
              <w:left w:val="nil"/>
              <w:bottom w:val="nil"/>
              <w:right w:val="nil"/>
            </w:tcBorders>
            <w:shd w:val="clear" w:color="auto" w:fill="auto"/>
            <w:noWrap/>
            <w:vAlign w:val="bottom"/>
            <w:hideMark/>
          </w:tcPr>
          <w:p w14:paraId="0715FE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E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5FE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87" w14:textId="77777777" w:rsidR="00214CC2" w:rsidRPr="008677B1" w:rsidRDefault="006453C1" w:rsidP="005F005A">
            <w:pPr>
              <w:spacing w:after="0"/>
              <w:rPr>
                <w:rFonts w:ascii="Times New Roman" w:eastAsia="Times New Roman" w:hAnsi="Times New Roman" w:cs="Times New Roman"/>
                <w:sz w:val="20"/>
              </w:rPr>
            </w:pPr>
          </w:p>
        </w:tc>
      </w:tr>
      <w:tr w:rsidR="006222AF" w14:paraId="0715FE8F" w14:textId="77777777">
        <w:trPr>
          <w:trHeight w:val="300"/>
        </w:trPr>
        <w:tc>
          <w:tcPr>
            <w:tcW w:w="2051" w:type="dxa"/>
            <w:gridSpan w:val="2"/>
            <w:tcBorders>
              <w:top w:val="nil"/>
              <w:left w:val="nil"/>
              <w:bottom w:val="nil"/>
              <w:right w:val="nil"/>
            </w:tcBorders>
            <w:shd w:val="clear" w:color="auto" w:fill="auto"/>
            <w:noWrap/>
            <w:vAlign w:val="bottom"/>
            <w:hideMark/>
          </w:tcPr>
          <w:p w14:paraId="0715FE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5FE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8E" w14:textId="77777777" w:rsidR="00214CC2" w:rsidRPr="008677B1" w:rsidRDefault="006453C1" w:rsidP="005F005A">
            <w:pPr>
              <w:spacing w:after="0"/>
              <w:rPr>
                <w:rFonts w:ascii="Times New Roman" w:eastAsia="Times New Roman" w:hAnsi="Times New Roman" w:cs="Times New Roman"/>
                <w:sz w:val="20"/>
              </w:rPr>
            </w:pPr>
          </w:p>
        </w:tc>
      </w:tr>
      <w:tr w:rsidR="006222AF" w14:paraId="0715FE97" w14:textId="77777777">
        <w:trPr>
          <w:trHeight w:val="300"/>
        </w:trPr>
        <w:tc>
          <w:tcPr>
            <w:tcW w:w="1036" w:type="dxa"/>
            <w:tcBorders>
              <w:top w:val="nil"/>
              <w:left w:val="nil"/>
              <w:bottom w:val="nil"/>
              <w:right w:val="nil"/>
            </w:tcBorders>
            <w:shd w:val="clear" w:color="auto" w:fill="auto"/>
            <w:noWrap/>
            <w:vAlign w:val="bottom"/>
            <w:hideMark/>
          </w:tcPr>
          <w:p w14:paraId="0715FE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9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5FE9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5FE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96" w14:textId="77777777" w:rsidR="00214CC2" w:rsidRPr="008677B1" w:rsidRDefault="006453C1" w:rsidP="005F005A">
            <w:pPr>
              <w:spacing w:after="0"/>
              <w:rPr>
                <w:rFonts w:ascii="Times New Roman" w:eastAsia="Times New Roman" w:hAnsi="Times New Roman" w:cs="Times New Roman"/>
                <w:sz w:val="20"/>
              </w:rPr>
            </w:pPr>
          </w:p>
        </w:tc>
      </w:tr>
      <w:tr w:rsidR="006222AF" w14:paraId="0715FE9B" w14:textId="77777777">
        <w:trPr>
          <w:trHeight w:val="300"/>
        </w:trPr>
        <w:tc>
          <w:tcPr>
            <w:tcW w:w="1036" w:type="dxa"/>
            <w:tcBorders>
              <w:top w:val="nil"/>
              <w:left w:val="nil"/>
              <w:bottom w:val="nil"/>
              <w:right w:val="nil"/>
            </w:tcBorders>
            <w:shd w:val="clear" w:color="auto" w:fill="auto"/>
            <w:noWrap/>
            <w:vAlign w:val="bottom"/>
            <w:hideMark/>
          </w:tcPr>
          <w:p w14:paraId="0715FE9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E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 ως έχει   ΔΕΚΤΟ ΚΑΤΑ ΠΛΕΙΟΨΗΦΙΑ</w:t>
            </w:r>
          </w:p>
        </w:tc>
        <w:tc>
          <w:tcPr>
            <w:tcW w:w="1015" w:type="dxa"/>
            <w:tcBorders>
              <w:top w:val="nil"/>
              <w:left w:val="nil"/>
              <w:bottom w:val="nil"/>
              <w:right w:val="nil"/>
            </w:tcBorders>
            <w:shd w:val="clear" w:color="auto" w:fill="auto"/>
            <w:noWrap/>
            <w:vAlign w:val="bottom"/>
            <w:hideMark/>
          </w:tcPr>
          <w:p w14:paraId="0715FE9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EA3" w14:textId="77777777">
        <w:trPr>
          <w:trHeight w:val="300"/>
        </w:trPr>
        <w:tc>
          <w:tcPr>
            <w:tcW w:w="1036" w:type="dxa"/>
            <w:tcBorders>
              <w:top w:val="nil"/>
              <w:left w:val="nil"/>
              <w:bottom w:val="nil"/>
              <w:right w:val="nil"/>
            </w:tcBorders>
            <w:shd w:val="clear" w:color="auto" w:fill="auto"/>
            <w:noWrap/>
            <w:vAlign w:val="bottom"/>
            <w:hideMark/>
          </w:tcPr>
          <w:p w14:paraId="0715FE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E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A2" w14:textId="77777777" w:rsidR="00214CC2" w:rsidRPr="008677B1" w:rsidRDefault="006453C1" w:rsidP="005F005A">
            <w:pPr>
              <w:spacing w:after="0"/>
              <w:rPr>
                <w:rFonts w:ascii="Times New Roman" w:eastAsia="Times New Roman" w:hAnsi="Times New Roman" w:cs="Times New Roman"/>
                <w:sz w:val="20"/>
              </w:rPr>
            </w:pPr>
          </w:p>
        </w:tc>
      </w:tr>
      <w:tr w:rsidR="006222AF" w14:paraId="0715FEAB" w14:textId="77777777">
        <w:trPr>
          <w:trHeight w:val="300"/>
        </w:trPr>
        <w:tc>
          <w:tcPr>
            <w:tcW w:w="1036" w:type="dxa"/>
            <w:tcBorders>
              <w:top w:val="nil"/>
              <w:left w:val="nil"/>
              <w:bottom w:val="nil"/>
              <w:right w:val="nil"/>
            </w:tcBorders>
            <w:shd w:val="clear" w:color="auto" w:fill="auto"/>
            <w:noWrap/>
            <w:vAlign w:val="bottom"/>
            <w:hideMark/>
          </w:tcPr>
          <w:p w14:paraId="0715FE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5FE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AA" w14:textId="77777777" w:rsidR="00214CC2" w:rsidRPr="008677B1" w:rsidRDefault="006453C1" w:rsidP="005F005A">
            <w:pPr>
              <w:spacing w:after="0"/>
              <w:rPr>
                <w:rFonts w:ascii="Times New Roman" w:eastAsia="Times New Roman" w:hAnsi="Times New Roman" w:cs="Times New Roman"/>
                <w:sz w:val="20"/>
              </w:rPr>
            </w:pPr>
          </w:p>
        </w:tc>
      </w:tr>
      <w:tr w:rsidR="006222AF" w14:paraId="0715FEB3" w14:textId="77777777">
        <w:trPr>
          <w:trHeight w:val="300"/>
        </w:trPr>
        <w:tc>
          <w:tcPr>
            <w:tcW w:w="1036" w:type="dxa"/>
            <w:tcBorders>
              <w:top w:val="nil"/>
              <w:left w:val="nil"/>
              <w:bottom w:val="nil"/>
              <w:right w:val="nil"/>
            </w:tcBorders>
            <w:shd w:val="clear" w:color="auto" w:fill="auto"/>
            <w:noWrap/>
            <w:vAlign w:val="bottom"/>
            <w:hideMark/>
          </w:tcPr>
          <w:p w14:paraId="0715FE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E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5FE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B2" w14:textId="77777777" w:rsidR="00214CC2" w:rsidRPr="008677B1" w:rsidRDefault="006453C1" w:rsidP="005F005A">
            <w:pPr>
              <w:spacing w:after="0"/>
              <w:rPr>
                <w:rFonts w:ascii="Times New Roman" w:eastAsia="Times New Roman" w:hAnsi="Times New Roman" w:cs="Times New Roman"/>
                <w:sz w:val="20"/>
              </w:rPr>
            </w:pPr>
          </w:p>
        </w:tc>
      </w:tr>
      <w:tr w:rsidR="006222AF" w14:paraId="0715FEBB" w14:textId="77777777">
        <w:trPr>
          <w:trHeight w:val="300"/>
        </w:trPr>
        <w:tc>
          <w:tcPr>
            <w:tcW w:w="1036" w:type="dxa"/>
            <w:tcBorders>
              <w:top w:val="nil"/>
              <w:left w:val="nil"/>
              <w:bottom w:val="nil"/>
              <w:right w:val="nil"/>
            </w:tcBorders>
            <w:shd w:val="clear" w:color="auto" w:fill="auto"/>
            <w:noWrap/>
            <w:vAlign w:val="bottom"/>
            <w:hideMark/>
          </w:tcPr>
          <w:p w14:paraId="0715FE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E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BA" w14:textId="77777777" w:rsidR="00214CC2" w:rsidRPr="008677B1" w:rsidRDefault="006453C1" w:rsidP="005F005A">
            <w:pPr>
              <w:spacing w:after="0"/>
              <w:rPr>
                <w:rFonts w:ascii="Times New Roman" w:eastAsia="Times New Roman" w:hAnsi="Times New Roman" w:cs="Times New Roman"/>
                <w:sz w:val="20"/>
              </w:rPr>
            </w:pPr>
          </w:p>
        </w:tc>
      </w:tr>
      <w:tr w:rsidR="006222AF" w14:paraId="0715FEC3" w14:textId="77777777">
        <w:trPr>
          <w:trHeight w:val="300"/>
        </w:trPr>
        <w:tc>
          <w:tcPr>
            <w:tcW w:w="1036" w:type="dxa"/>
            <w:tcBorders>
              <w:top w:val="nil"/>
              <w:left w:val="nil"/>
              <w:bottom w:val="nil"/>
              <w:right w:val="nil"/>
            </w:tcBorders>
            <w:shd w:val="clear" w:color="auto" w:fill="auto"/>
            <w:noWrap/>
            <w:vAlign w:val="bottom"/>
            <w:hideMark/>
          </w:tcPr>
          <w:p w14:paraId="0715FE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E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C2" w14:textId="77777777" w:rsidR="00214CC2" w:rsidRPr="008677B1" w:rsidRDefault="006453C1" w:rsidP="005F005A">
            <w:pPr>
              <w:spacing w:after="0"/>
              <w:rPr>
                <w:rFonts w:ascii="Times New Roman" w:eastAsia="Times New Roman" w:hAnsi="Times New Roman" w:cs="Times New Roman"/>
                <w:sz w:val="20"/>
              </w:rPr>
            </w:pPr>
          </w:p>
        </w:tc>
      </w:tr>
      <w:tr w:rsidR="006222AF" w14:paraId="0715FECB" w14:textId="77777777">
        <w:trPr>
          <w:trHeight w:val="300"/>
        </w:trPr>
        <w:tc>
          <w:tcPr>
            <w:tcW w:w="1036" w:type="dxa"/>
            <w:tcBorders>
              <w:top w:val="nil"/>
              <w:left w:val="nil"/>
              <w:bottom w:val="nil"/>
              <w:right w:val="nil"/>
            </w:tcBorders>
            <w:shd w:val="clear" w:color="auto" w:fill="auto"/>
            <w:noWrap/>
            <w:vAlign w:val="bottom"/>
            <w:hideMark/>
          </w:tcPr>
          <w:p w14:paraId="0715FE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E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CA" w14:textId="77777777" w:rsidR="00214CC2" w:rsidRPr="008677B1" w:rsidRDefault="006453C1" w:rsidP="005F005A">
            <w:pPr>
              <w:spacing w:after="0"/>
              <w:rPr>
                <w:rFonts w:ascii="Times New Roman" w:eastAsia="Times New Roman" w:hAnsi="Times New Roman" w:cs="Times New Roman"/>
                <w:sz w:val="20"/>
              </w:rPr>
            </w:pPr>
          </w:p>
        </w:tc>
      </w:tr>
      <w:tr w:rsidR="006222AF" w14:paraId="0715FED3" w14:textId="77777777">
        <w:trPr>
          <w:trHeight w:val="300"/>
        </w:trPr>
        <w:tc>
          <w:tcPr>
            <w:tcW w:w="1036" w:type="dxa"/>
            <w:tcBorders>
              <w:top w:val="nil"/>
              <w:left w:val="nil"/>
              <w:bottom w:val="nil"/>
              <w:right w:val="nil"/>
            </w:tcBorders>
            <w:shd w:val="clear" w:color="auto" w:fill="auto"/>
            <w:noWrap/>
            <w:vAlign w:val="bottom"/>
            <w:hideMark/>
          </w:tcPr>
          <w:p w14:paraId="0715FE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E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D2" w14:textId="77777777" w:rsidR="00214CC2" w:rsidRPr="008677B1" w:rsidRDefault="006453C1" w:rsidP="005F005A">
            <w:pPr>
              <w:spacing w:after="0"/>
              <w:rPr>
                <w:rFonts w:ascii="Times New Roman" w:eastAsia="Times New Roman" w:hAnsi="Times New Roman" w:cs="Times New Roman"/>
                <w:sz w:val="20"/>
              </w:rPr>
            </w:pPr>
          </w:p>
        </w:tc>
      </w:tr>
      <w:tr w:rsidR="006222AF" w14:paraId="0715FEDA" w14:textId="77777777">
        <w:trPr>
          <w:trHeight w:val="300"/>
        </w:trPr>
        <w:tc>
          <w:tcPr>
            <w:tcW w:w="2051" w:type="dxa"/>
            <w:gridSpan w:val="2"/>
            <w:tcBorders>
              <w:top w:val="nil"/>
              <w:left w:val="nil"/>
              <w:bottom w:val="nil"/>
              <w:right w:val="nil"/>
            </w:tcBorders>
            <w:shd w:val="clear" w:color="auto" w:fill="auto"/>
            <w:noWrap/>
            <w:vAlign w:val="bottom"/>
            <w:hideMark/>
          </w:tcPr>
          <w:p w14:paraId="0715FE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5FE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D9" w14:textId="77777777" w:rsidR="00214CC2" w:rsidRPr="008677B1" w:rsidRDefault="006453C1" w:rsidP="005F005A">
            <w:pPr>
              <w:spacing w:after="0"/>
              <w:rPr>
                <w:rFonts w:ascii="Times New Roman" w:eastAsia="Times New Roman" w:hAnsi="Times New Roman" w:cs="Times New Roman"/>
                <w:sz w:val="20"/>
              </w:rPr>
            </w:pPr>
          </w:p>
        </w:tc>
      </w:tr>
      <w:tr w:rsidR="006222AF" w14:paraId="0715FEE2" w14:textId="77777777">
        <w:trPr>
          <w:trHeight w:val="300"/>
        </w:trPr>
        <w:tc>
          <w:tcPr>
            <w:tcW w:w="1036" w:type="dxa"/>
            <w:tcBorders>
              <w:top w:val="nil"/>
              <w:left w:val="nil"/>
              <w:bottom w:val="nil"/>
              <w:right w:val="nil"/>
            </w:tcBorders>
            <w:shd w:val="clear" w:color="auto" w:fill="auto"/>
            <w:noWrap/>
            <w:vAlign w:val="bottom"/>
            <w:hideMark/>
          </w:tcPr>
          <w:p w14:paraId="0715FE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D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5FED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5FE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E1" w14:textId="77777777" w:rsidR="00214CC2" w:rsidRPr="008677B1" w:rsidRDefault="006453C1" w:rsidP="005F005A">
            <w:pPr>
              <w:spacing w:after="0"/>
              <w:rPr>
                <w:rFonts w:ascii="Times New Roman" w:eastAsia="Times New Roman" w:hAnsi="Times New Roman" w:cs="Times New Roman"/>
                <w:sz w:val="20"/>
              </w:rPr>
            </w:pPr>
          </w:p>
        </w:tc>
      </w:tr>
      <w:tr w:rsidR="006222AF" w14:paraId="0715FEE6" w14:textId="77777777">
        <w:trPr>
          <w:trHeight w:val="300"/>
        </w:trPr>
        <w:tc>
          <w:tcPr>
            <w:tcW w:w="1036" w:type="dxa"/>
            <w:tcBorders>
              <w:top w:val="nil"/>
              <w:left w:val="nil"/>
              <w:bottom w:val="nil"/>
              <w:right w:val="nil"/>
            </w:tcBorders>
            <w:shd w:val="clear" w:color="auto" w:fill="auto"/>
            <w:noWrap/>
            <w:vAlign w:val="bottom"/>
            <w:hideMark/>
          </w:tcPr>
          <w:p w14:paraId="0715FEE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E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 ως έχει   ΔΕΚΤΟ ΚΑΤΑ ΠΛΕΙΟΨΗΦΙΑ</w:t>
            </w:r>
          </w:p>
        </w:tc>
        <w:tc>
          <w:tcPr>
            <w:tcW w:w="1015" w:type="dxa"/>
            <w:tcBorders>
              <w:top w:val="nil"/>
              <w:left w:val="nil"/>
              <w:bottom w:val="nil"/>
              <w:right w:val="nil"/>
            </w:tcBorders>
            <w:shd w:val="clear" w:color="auto" w:fill="auto"/>
            <w:noWrap/>
            <w:vAlign w:val="bottom"/>
            <w:hideMark/>
          </w:tcPr>
          <w:p w14:paraId="0715FEE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EEE" w14:textId="77777777">
        <w:trPr>
          <w:trHeight w:val="300"/>
        </w:trPr>
        <w:tc>
          <w:tcPr>
            <w:tcW w:w="1036" w:type="dxa"/>
            <w:tcBorders>
              <w:top w:val="nil"/>
              <w:left w:val="nil"/>
              <w:bottom w:val="nil"/>
              <w:right w:val="nil"/>
            </w:tcBorders>
            <w:shd w:val="clear" w:color="auto" w:fill="auto"/>
            <w:noWrap/>
            <w:vAlign w:val="bottom"/>
            <w:hideMark/>
          </w:tcPr>
          <w:p w14:paraId="0715FE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E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E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ED" w14:textId="77777777" w:rsidR="00214CC2" w:rsidRPr="008677B1" w:rsidRDefault="006453C1" w:rsidP="005F005A">
            <w:pPr>
              <w:spacing w:after="0"/>
              <w:rPr>
                <w:rFonts w:ascii="Times New Roman" w:eastAsia="Times New Roman" w:hAnsi="Times New Roman" w:cs="Times New Roman"/>
                <w:sz w:val="20"/>
              </w:rPr>
            </w:pPr>
          </w:p>
        </w:tc>
      </w:tr>
      <w:tr w:rsidR="006222AF" w14:paraId="0715FEF6" w14:textId="77777777">
        <w:trPr>
          <w:trHeight w:val="300"/>
        </w:trPr>
        <w:tc>
          <w:tcPr>
            <w:tcW w:w="1036" w:type="dxa"/>
            <w:tcBorders>
              <w:top w:val="nil"/>
              <w:left w:val="nil"/>
              <w:bottom w:val="nil"/>
              <w:right w:val="nil"/>
            </w:tcBorders>
            <w:shd w:val="clear" w:color="auto" w:fill="auto"/>
            <w:noWrap/>
            <w:vAlign w:val="bottom"/>
            <w:hideMark/>
          </w:tcPr>
          <w:p w14:paraId="0715FE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5FE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F5" w14:textId="77777777" w:rsidR="00214CC2" w:rsidRPr="008677B1" w:rsidRDefault="006453C1" w:rsidP="005F005A">
            <w:pPr>
              <w:spacing w:after="0"/>
              <w:rPr>
                <w:rFonts w:ascii="Times New Roman" w:eastAsia="Times New Roman" w:hAnsi="Times New Roman" w:cs="Times New Roman"/>
                <w:sz w:val="20"/>
              </w:rPr>
            </w:pPr>
          </w:p>
        </w:tc>
      </w:tr>
      <w:tr w:rsidR="006222AF" w14:paraId="0715FEFE" w14:textId="77777777">
        <w:trPr>
          <w:trHeight w:val="300"/>
        </w:trPr>
        <w:tc>
          <w:tcPr>
            <w:tcW w:w="1036" w:type="dxa"/>
            <w:tcBorders>
              <w:top w:val="nil"/>
              <w:left w:val="nil"/>
              <w:bottom w:val="nil"/>
              <w:right w:val="nil"/>
            </w:tcBorders>
            <w:shd w:val="clear" w:color="auto" w:fill="auto"/>
            <w:noWrap/>
            <w:vAlign w:val="bottom"/>
            <w:hideMark/>
          </w:tcPr>
          <w:p w14:paraId="0715FE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E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E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E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E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EFD" w14:textId="77777777" w:rsidR="00214CC2" w:rsidRPr="008677B1" w:rsidRDefault="006453C1" w:rsidP="005F005A">
            <w:pPr>
              <w:spacing w:after="0"/>
              <w:rPr>
                <w:rFonts w:ascii="Times New Roman" w:eastAsia="Times New Roman" w:hAnsi="Times New Roman" w:cs="Times New Roman"/>
                <w:sz w:val="20"/>
              </w:rPr>
            </w:pPr>
          </w:p>
        </w:tc>
      </w:tr>
      <w:tr w:rsidR="006222AF" w14:paraId="0715FF06" w14:textId="77777777">
        <w:trPr>
          <w:trHeight w:val="300"/>
        </w:trPr>
        <w:tc>
          <w:tcPr>
            <w:tcW w:w="1036" w:type="dxa"/>
            <w:tcBorders>
              <w:top w:val="nil"/>
              <w:left w:val="nil"/>
              <w:bottom w:val="nil"/>
              <w:right w:val="nil"/>
            </w:tcBorders>
            <w:shd w:val="clear" w:color="auto" w:fill="auto"/>
            <w:noWrap/>
            <w:vAlign w:val="bottom"/>
            <w:hideMark/>
          </w:tcPr>
          <w:p w14:paraId="0715FE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F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05" w14:textId="77777777" w:rsidR="00214CC2" w:rsidRPr="008677B1" w:rsidRDefault="006453C1" w:rsidP="005F005A">
            <w:pPr>
              <w:spacing w:after="0"/>
              <w:rPr>
                <w:rFonts w:ascii="Times New Roman" w:eastAsia="Times New Roman" w:hAnsi="Times New Roman" w:cs="Times New Roman"/>
                <w:sz w:val="20"/>
              </w:rPr>
            </w:pPr>
          </w:p>
        </w:tc>
      </w:tr>
      <w:tr w:rsidR="006222AF" w14:paraId="0715FF0E" w14:textId="77777777">
        <w:trPr>
          <w:trHeight w:val="300"/>
        </w:trPr>
        <w:tc>
          <w:tcPr>
            <w:tcW w:w="1036" w:type="dxa"/>
            <w:tcBorders>
              <w:top w:val="nil"/>
              <w:left w:val="nil"/>
              <w:bottom w:val="nil"/>
              <w:right w:val="nil"/>
            </w:tcBorders>
            <w:shd w:val="clear" w:color="auto" w:fill="auto"/>
            <w:noWrap/>
            <w:vAlign w:val="bottom"/>
            <w:hideMark/>
          </w:tcPr>
          <w:p w14:paraId="0715FF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F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0D" w14:textId="77777777" w:rsidR="00214CC2" w:rsidRPr="008677B1" w:rsidRDefault="006453C1" w:rsidP="005F005A">
            <w:pPr>
              <w:spacing w:after="0"/>
              <w:rPr>
                <w:rFonts w:ascii="Times New Roman" w:eastAsia="Times New Roman" w:hAnsi="Times New Roman" w:cs="Times New Roman"/>
                <w:sz w:val="20"/>
              </w:rPr>
            </w:pPr>
          </w:p>
        </w:tc>
      </w:tr>
      <w:tr w:rsidR="006222AF" w14:paraId="0715FF16" w14:textId="77777777">
        <w:trPr>
          <w:trHeight w:val="300"/>
        </w:trPr>
        <w:tc>
          <w:tcPr>
            <w:tcW w:w="1036" w:type="dxa"/>
            <w:tcBorders>
              <w:top w:val="nil"/>
              <w:left w:val="nil"/>
              <w:bottom w:val="nil"/>
              <w:right w:val="nil"/>
            </w:tcBorders>
            <w:shd w:val="clear" w:color="auto" w:fill="auto"/>
            <w:noWrap/>
            <w:vAlign w:val="bottom"/>
            <w:hideMark/>
          </w:tcPr>
          <w:p w14:paraId="0715FF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F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15" w14:textId="77777777" w:rsidR="00214CC2" w:rsidRPr="008677B1" w:rsidRDefault="006453C1" w:rsidP="005F005A">
            <w:pPr>
              <w:spacing w:after="0"/>
              <w:rPr>
                <w:rFonts w:ascii="Times New Roman" w:eastAsia="Times New Roman" w:hAnsi="Times New Roman" w:cs="Times New Roman"/>
                <w:sz w:val="20"/>
              </w:rPr>
            </w:pPr>
          </w:p>
        </w:tc>
      </w:tr>
      <w:tr w:rsidR="006222AF" w14:paraId="0715FF1E" w14:textId="77777777">
        <w:trPr>
          <w:trHeight w:val="300"/>
        </w:trPr>
        <w:tc>
          <w:tcPr>
            <w:tcW w:w="1036" w:type="dxa"/>
            <w:tcBorders>
              <w:top w:val="nil"/>
              <w:left w:val="nil"/>
              <w:bottom w:val="nil"/>
              <w:right w:val="nil"/>
            </w:tcBorders>
            <w:shd w:val="clear" w:color="auto" w:fill="auto"/>
            <w:noWrap/>
            <w:vAlign w:val="bottom"/>
            <w:hideMark/>
          </w:tcPr>
          <w:p w14:paraId="0715FF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F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5FF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1D" w14:textId="77777777" w:rsidR="00214CC2" w:rsidRPr="008677B1" w:rsidRDefault="006453C1" w:rsidP="005F005A">
            <w:pPr>
              <w:spacing w:after="0"/>
              <w:rPr>
                <w:rFonts w:ascii="Times New Roman" w:eastAsia="Times New Roman" w:hAnsi="Times New Roman" w:cs="Times New Roman"/>
                <w:sz w:val="20"/>
              </w:rPr>
            </w:pPr>
          </w:p>
        </w:tc>
      </w:tr>
      <w:tr w:rsidR="006222AF" w14:paraId="0715FF25" w14:textId="77777777">
        <w:trPr>
          <w:trHeight w:val="300"/>
        </w:trPr>
        <w:tc>
          <w:tcPr>
            <w:tcW w:w="2051" w:type="dxa"/>
            <w:gridSpan w:val="2"/>
            <w:tcBorders>
              <w:top w:val="nil"/>
              <w:left w:val="nil"/>
              <w:bottom w:val="nil"/>
              <w:right w:val="nil"/>
            </w:tcBorders>
            <w:shd w:val="clear" w:color="auto" w:fill="auto"/>
            <w:noWrap/>
            <w:vAlign w:val="bottom"/>
            <w:hideMark/>
          </w:tcPr>
          <w:p w14:paraId="0715FF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5FF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24" w14:textId="77777777" w:rsidR="00214CC2" w:rsidRPr="008677B1" w:rsidRDefault="006453C1" w:rsidP="005F005A">
            <w:pPr>
              <w:spacing w:after="0"/>
              <w:rPr>
                <w:rFonts w:ascii="Times New Roman" w:eastAsia="Times New Roman" w:hAnsi="Times New Roman" w:cs="Times New Roman"/>
                <w:sz w:val="20"/>
              </w:rPr>
            </w:pPr>
          </w:p>
        </w:tc>
      </w:tr>
      <w:tr w:rsidR="006222AF" w14:paraId="0715FF2D" w14:textId="77777777">
        <w:trPr>
          <w:trHeight w:val="300"/>
        </w:trPr>
        <w:tc>
          <w:tcPr>
            <w:tcW w:w="1036" w:type="dxa"/>
            <w:tcBorders>
              <w:top w:val="nil"/>
              <w:left w:val="nil"/>
              <w:bottom w:val="nil"/>
              <w:right w:val="nil"/>
            </w:tcBorders>
            <w:shd w:val="clear" w:color="auto" w:fill="auto"/>
            <w:noWrap/>
            <w:vAlign w:val="bottom"/>
            <w:hideMark/>
          </w:tcPr>
          <w:p w14:paraId="0715FF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2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5FF2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5FF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2C" w14:textId="77777777" w:rsidR="00214CC2" w:rsidRPr="008677B1" w:rsidRDefault="006453C1" w:rsidP="005F005A">
            <w:pPr>
              <w:spacing w:after="0"/>
              <w:rPr>
                <w:rFonts w:ascii="Times New Roman" w:eastAsia="Times New Roman" w:hAnsi="Times New Roman" w:cs="Times New Roman"/>
                <w:sz w:val="20"/>
              </w:rPr>
            </w:pPr>
          </w:p>
        </w:tc>
      </w:tr>
      <w:tr w:rsidR="006222AF" w14:paraId="0715FF31" w14:textId="77777777">
        <w:trPr>
          <w:trHeight w:val="300"/>
        </w:trPr>
        <w:tc>
          <w:tcPr>
            <w:tcW w:w="1036" w:type="dxa"/>
            <w:tcBorders>
              <w:top w:val="nil"/>
              <w:left w:val="nil"/>
              <w:bottom w:val="nil"/>
              <w:right w:val="nil"/>
            </w:tcBorders>
            <w:shd w:val="clear" w:color="auto" w:fill="auto"/>
            <w:noWrap/>
            <w:vAlign w:val="bottom"/>
            <w:hideMark/>
          </w:tcPr>
          <w:p w14:paraId="0715FF2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F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5 ως έχει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5FF3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F39" w14:textId="77777777">
        <w:trPr>
          <w:trHeight w:val="300"/>
        </w:trPr>
        <w:tc>
          <w:tcPr>
            <w:tcW w:w="1036" w:type="dxa"/>
            <w:tcBorders>
              <w:top w:val="nil"/>
              <w:left w:val="nil"/>
              <w:bottom w:val="nil"/>
              <w:right w:val="nil"/>
            </w:tcBorders>
            <w:shd w:val="clear" w:color="auto" w:fill="auto"/>
            <w:noWrap/>
            <w:vAlign w:val="bottom"/>
            <w:hideMark/>
          </w:tcPr>
          <w:p w14:paraId="0715FF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F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38" w14:textId="77777777" w:rsidR="00214CC2" w:rsidRPr="008677B1" w:rsidRDefault="006453C1" w:rsidP="005F005A">
            <w:pPr>
              <w:spacing w:after="0"/>
              <w:rPr>
                <w:rFonts w:ascii="Times New Roman" w:eastAsia="Times New Roman" w:hAnsi="Times New Roman" w:cs="Times New Roman"/>
                <w:sz w:val="20"/>
              </w:rPr>
            </w:pPr>
          </w:p>
        </w:tc>
      </w:tr>
      <w:tr w:rsidR="006222AF" w14:paraId="0715FF41" w14:textId="77777777">
        <w:trPr>
          <w:trHeight w:val="300"/>
        </w:trPr>
        <w:tc>
          <w:tcPr>
            <w:tcW w:w="1036" w:type="dxa"/>
            <w:tcBorders>
              <w:top w:val="nil"/>
              <w:left w:val="nil"/>
              <w:bottom w:val="nil"/>
              <w:right w:val="nil"/>
            </w:tcBorders>
            <w:shd w:val="clear" w:color="auto" w:fill="auto"/>
            <w:noWrap/>
            <w:vAlign w:val="bottom"/>
            <w:hideMark/>
          </w:tcPr>
          <w:p w14:paraId="0715FF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5FF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40" w14:textId="77777777" w:rsidR="00214CC2" w:rsidRPr="008677B1" w:rsidRDefault="006453C1" w:rsidP="005F005A">
            <w:pPr>
              <w:spacing w:after="0"/>
              <w:rPr>
                <w:rFonts w:ascii="Times New Roman" w:eastAsia="Times New Roman" w:hAnsi="Times New Roman" w:cs="Times New Roman"/>
                <w:sz w:val="20"/>
              </w:rPr>
            </w:pPr>
          </w:p>
        </w:tc>
      </w:tr>
      <w:tr w:rsidR="006222AF" w14:paraId="0715FF49" w14:textId="77777777">
        <w:trPr>
          <w:trHeight w:val="300"/>
        </w:trPr>
        <w:tc>
          <w:tcPr>
            <w:tcW w:w="1036" w:type="dxa"/>
            <w:tcBorders>
              <w:top w:val="nil"/>
              <w:left w:val="nil"/>
              <w:bottom w:val="nil"/>
              <w:right w:val="nil"/>
            </w:tcBorders>
            <w:shd w:val="clear" w:color="auto" w:fill="auto"/>
            <w:noWrap/>
            <w:vAlign w:val="bottom"/>
            <w:hideMark/>
          </w:tcPr>
          <w:p w14:paraId="0715FF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F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48" w14:textId="77777777" w:rsidR="00214CC2" w:rsidRPr="008677B1" w:rsidRDefault="006453C1" w:rsidP="005F005A">
            <w:pPr>
              <w:spacing w:after="0"/>
              <w:rPr>
                <w:rFonts w:ascii="Times New Roman" w:eastAsia="Times New Roman" w:hAnsi="Times New Roman" w:cs="Times New Roman"/>
                <w:sz w:val="20"/>
              </w:rPr>
            </w:pPr>
          </w:p>
        </w:tc>
      </w:tr>
      <w:tr w:rsidR="006222AF" w14:paraId="0715FF51" w14:textId="77777777">
        <w:trPr>
          <w:trHeight w:val="300"/>
        </w:trPr>
        <w:tc>
          <w:tcPr>
            <w:tcW w:w="1036" w:type="dxa"/>
            <w:tcBorders>
              <w:top w:val="nil"/>
              <w:left w:val="nil"/>
              <w:bottom w:val="nil"/>
              <w:right w:val="nil"/>
            </w:tcBorders>
            <w:shd w:val="clear" w:color="auto" w:fill="auto"/>
            <w:noWrap/>
            <w:vAlign w:val="bottom"/>
            <w:hideMark/>
          </w:tcPr>
          <w:p w14:paraId="0715FF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F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50" w14:textId="77777777" w:rsidR="00214CC2" w:rsidRPr="008677B1" w:rsidRDefault="006453C1" w:rsidP="005F005A">
            <w:pPr>
              <w:spacing w:after="0"/>
              <w:rPr>
                <w:rFonts w:ascii="Times New Roman" w:eastAsia="Times New Roman" w:hAnsi="Times New Roman" w:cs="Times New Roman"/>
                <w:sz w:val="20"/>
              </w:rPr>
            </w:pPr>
          </w:p>
        </w:tc>
      </w:tr>
      <w:tr w:rsidR="006222AF" w14:paraId="0715FF59" w14:textId="77777777">
        <w:trPr>
          <w:trHeight w:val="300"/>
        </w:trPr>
        <w:tc>
          <w:tcPr>
            <w:tcW w:w="1036" w:type="dxa"/>
            <w:tcBorders>
              <w:top w:val="nil"/>
              <w:left w:val="nil"/>
              <w:bottom w:val="nil"/>
              <w:right w:val="nil"/>
            </w:tcBorders>
            <w:shd w:val="clear" w:color="auto" w:fill="auto"/>
            <w:noWrap/>
            <w:vAlign w:val="bottom"/>
            <w:hideMark/>
          </w:tcPr>
          <w:p w14:paraId="0715FF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F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58" w14:textId="77777777" w:rsidR="00214CC2" w:rsidRPr="008677B1" w:rsidRDefault="006453C1" w:rsidP="005F005A">
            <w:pPr>
              <w:spacing w:after="0"/>
              <w:rPr>
                <w:rFonts w:ascii="Times New Roman" w:eastAsia="Times New Roman" w:hAnsi="Times New Roman" w:cs="Times New Roman"/>
                <w:sz w:val="20"/>
              </w:rPr>
            </w:pPr>
          </w:p>
        </w:tc>
      </w:tr>
      <w:tr w:rsidR="006222AF" w14:paraId="0715FF61" w14:textId="77777777">
        <w:trPr>
          <w:trHeight w:val="300"/>
        </w:trPr>
        <w:tc>
          <w:tcPr>
            <w:tcW w:w="1036" w:type="dxa"/>
            <w:tcBorders>
              <w:top w:val="nil"/>
              <w:left w:val="nil"/>
              <w:bottom w:val="nil"/>
              <w:right w:val="nil"/>
            </w:tcBorders>
            <w:shd w:val="clear" w:color="auto" w:fill="auto"/>
            <w:noWrap/>
            <w:vAlign w:val="bottom"/>
            <w:hideMark/>
          </w:tcPr>
          <w:p w14:paraId="0715FF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F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60" w14:textId="77777777" w:rsidR="00214CC2" w:rsidRPr="008677B1" w:rsidRDefault="006453C1" w:rsidP="005F005A">
            <w:pPr>
              <w:spacing w:after="0"/>
              <w:rPr>
                <w:rFonts w:ascii="Times New Roman" w:eastAsia="Times New Roman" w:hAnsi="Times New Roman" w:cs="Times New Roman"/>
                <w:sz w:val="20"/>
              </w:rPr>
            </w:pPr>
          </w:p>
        </w:tc>
      </w:tr>
      <w:tr w:rsidR="006222AF" w14:paraId="0715FF69" w14:textId="77777777">
        <w:trPr>
          <w:trHeight w:val="300"/>
        </w:trPr>
        <w:tc>
          <w:tcPr>
            <w:tcW w:w="1036" w:type="dxa"/>
            <w:tcBorders>
              <w:top w:val="nil"/>
              <w:left w:val="nil"/>
              <w:bottom w:val="nil"/>
              <w:right w:val="nil"/>
            </w:tcBorders>
            <w:shd w:val="clear" w:color="auto" w:fill="auto"/>
            <w:noWrap/>
            <w:vAlign w:val="bottom"/>
            <w:hideMark/>
          </w:tcPr>
          <w:p w14:paraId="0715FF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F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5FF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68" w14:textId="77777777" w:rsidR="00214CC2" w:rsidRPr="008677B1" w:rsidRDefault="006453C1" w:rsidP="005F005A">
            <w:pPr>
              <w:spacing w:after="0"/>
              <w:rPr>
                <w:rFonts w:ascii="Times New Roman" w:eastAsia="Times New Roman" w:hAnsi="Times New Roman" w:cs="Times New Roman"/>
                <w:sz w:val="20"/>
              </w:rPr>
            </w:pPr>
          </w:p>
        </w:tc>
      </w:tr>
      <w:tr w:rsidR="006222AF" w14:paraId="0715FF70" w14:textId="77777777">
        <w:trPr>
          <w:trHeight w:val="300"/>
        </w:trPr>
        <w:tc>
          <w:tcPr>
            <w:tcW w:w="2051" w:type="dxa"/>
            <w:gridSpan w:val="2"/>
            <w:tcBorders>
              <w:top w:val="nil"/>
              <w:left w:val="nil"/>
              <w:bottom w:val="nil"/>
              <w:right w:val="nil"/>
            </w:tcBorders>
            <w:shd w:val="clear" w:color="auto" w:fill="auto"/>
            <w:noWrap/>
            <w:vAlign w:val="bottom"/>
            <w:hideMark/>
          </w:tcPr>
          <w:p w14:paraId="0715FF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5FF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6F" w14:textId="77777777" w:rsidR="00214CC2" w:rsidRPr="008677B1" w:rsidRDefault="006453C1" w:rsidP="005F005A">
            <w:pPr>
              <w:spacing w:after="0"/>
              <w:rPr>
                <w:rFonts w:ascii="Times New Roman" w:eastAsia="Times New Roman" w:hAnsi="Times New Roman" w:cs="Times New Roman"/>
                <w:sz w:val="20"/>
              </w:rPr>
            </w:pPr>
          </w:p>
        </w:tc>
      </w:tr>
      <w:tr w:rsidR="006222AF" w14:paraId="0715FF78" w14:textId="77777777">
        <w:trPr>
          <w:trHeight w:val="300"/>
        </w:trPr>
        <w:tc>
          <w:tcPr>
            <w:tcW w:w="1036" w:type="dxa"/>
            <w:tcBorders>
              <w:top w:val="nil"/>
              <w:left w:val="nil"/>
              <w:bottom w:val="nil"/>
              <w:right w:val="nil"/>
            </w:tcBorders>
            <w:shd w:val="clear" w:color="auto" w:fill="auto"/>
            <w:noWrap/>
            <w:vAlign w:val="bottom"/>
            <w:hideMark/>
          </w:tcPr>
          <w:p w14:paraId="0715FF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7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5FF7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5FF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77" w14:textId="77777777" w:rsidR="00214CC2" w:rsidRPr="008677B1" w:rsidRDefault="006453C1" w:rsidP="005F005A">
            <w:pPr>
              <w:spacing w:after="0"/>
              <w:rPr>
                <w:rFonts w:ascii="Times New Roman" w:eastAsia="Times New Roman" w:hAnsi="Times New Roman" w:cs="Times New Roman"/>
                <w:sz w:val="20"/>
              </w:rPr>
            </w:pPr>
          </w:p>
        </w:tc>
      </w:tr>
      <w:tr w:rsidR="006222AF" w14:paraId="0715FF7C" w14:textId="77777777">
        <w:trPr>
          <w:trHeight w:val="300"/>
        </w:trPr>
        <w:tc>
          <w:tcPr>
            <w:tcW w:w="1036" w:type="dxa"/>
            <w:tcBorders>
              <w:top w:val="nil"/>
              <w:left w:val="nil"/>
              <w:bottom w:val="nil"/>
              <w:right w:val="nil"/>
            </w:tcBorders>
            <w:shd w:val="clear" w:color="auto" w:fill="auto"/>
            <w:noWrap/>
            <w:vAlign w:val="bottom"/>
            <w:hideMark/>
          </w:tcPr>
          <w:p w14:paraId="0715FF7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F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 όπως τροπ.   ΔΕΚΤΟ ΚΑΤΑ ΠΛΕΙΟΨΗΦΙΑ</w:t>
            </w:r>
          </w:p>
        </w:tc>
        <w:tc>
          <w:tcPr>
            <w:tcW w:w="1015" w:type="dxa"/>
            <w:tcBorders>
              <w:top w:val="nil"/>
              <w:left w:val="nil"/>
              <w:bottom w:val="nil"/>
              <w:right w:val="nil"/>
            </w:tcBorders>
            <w:shd w:val="clear" w:color="auto" w:fill="auto"/>
            <w:noWrap/>
            <w:vAlign w:val="bottom"/>
            <w:hideMark/>
          </w:tcPr>
          <w:p w14:paraId="0715FF7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F84" w14:textId="77777777">
        <w:trPr>
          <w:trHeight w:val="300"/>
        </w:trPr>
        <w:tc>
          <w:tcPr>
            <w:tcW w:w="1036" w:type="dxa"/>
            <w:tcBorders>
              <w:top w:val="nil"/>
              <w:left w:val="nil"/>
              <w:bottom w:val="nil"/>
              <w:right w:val="nil"/>
            </w:tcBorders>
            <w:shd w:val="clear" w:color="auto" w:fill="auto"/>
            <w:noWrap/>
            <w:vAlign w:val="bottom"/>
            <w:hideMark/>
          </w:tcPr>
          <w:p w14:paraId="0715FF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F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83" w14:textId="77777777" w:rsidR="00214CC2" w:rsidRPr="008677B1" w:rsidRDefault="006453C1" w:rsidP="005F005A">
            <w:pPr>
              <w:spacing w:after="0"/>
              <w:rPr>
                <w:rFonts w:ascii="Times New Roman" w:eastAsia="Times New Roman" w:hAnsi="Times New Roman" w:cs="Times New Roman"/>
                <w:sz w:val="20"/>
              </w:rPr>
            </w:pPr>
          </w:p>
        </w:tc>
      </w:tr>
      <w:tr w:rsidR="006222AF" w14:paraId="0715FF8C" w14:textId="77777777">
        <w:trPr>
          <w:trHeight w:val="300"/>
        </w:trPr>
        <w:tc>
          <w:tcPr>
            <w:tcW w:w="1036" w:type="dxa"/>
            <w:tcBorders>
              <w:top w:val="nil"/>
              <w:left w:val="nil"/>
              <w:bottom w:val="nil"/>
              <w:right w:val="nil"/>
            </w:tcBorders>
            <w:shd w:val="clear" w:color="auto" w:fill="auto"/>
            <w:noWrap/>
            <w:vAlign w:val="bottom"/>
            <w:hideMark/>
          </w:tcPr>
          <w:p w14:paraId="0715FF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5FF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8B" w14:textId="77777777" w:rsidR="00214CC2" w:rsidRPr="008677B1" w:rsidRDefault="006453C1" w:rsidP="005F005A">
            <w:pPr>
              <w:spacing w:after="0"/>
              <w:rPr>
                <w:rFonts w:ascii="Times New Roman" w:eastAsia="Times New Roman" w:hAnsi="Times New Roman" w:cs="Times New Roman"/>
                <w:sz w:val="20"/>
              </w:rPr>
            </w:pPr>
          </w:p>
        </w:tc>
      </w:tr>
      <w:tr w:rsidR="006222AF" w14:paraId="0715FF94" w14:textId="77777777">
        <w:trPr>
          <w:trHeight w:val="300"/>
        </w:trPr>
        <w:tc>
          <w:tcPr>
            <w:tcW w:w="1036" w:type="dxa"/>
            <w:tcBorders>
              <w:top w:val="nil"/>
              <w:left w:val="nil"/>
              <w:bottom w:val="nil"/>
              <w:right w:val="nil"/>
            </w:tcBorders>
            <w:shd w:val="clear" w:color="auto" w:fill="auto"/>
            <w:noWrap/>
            <w:vAlign w:val="bottom"/>
            <w:hideMark/>
          </w:tcPr>
          <w:p w14:paraId="0715FF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F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93" w14:textId="77777777" w:rsidR="00214CC2" w:rsidRPr="008677B1" w:rsidRDefault="006453C1" w:rsidP="005F005A">
            <w:pPr>
              <w:spacing w:after="0"/>
              <w:rPr>
                <w:rFonts w:ascii="Times New Roman" w:eastAsia="Times New Roman" w:hAnsi="Times New Roman" w:cs="Times New Roman"/>
                <w:sz w:val="20"/>
              </w:rPr>
            </w:pPr>
          </w:p>
        </w:tc>
      </w:tr>
      <w:tr w:rsidR="006222AF" w14:paraId="0715FF9C" w14:textId="77777777">
        <w:trPr>
          <w:trHeight w:val="300"/>
        </w:trPr>
        <w:tc>
          <w:tcPr>
            <w:tcW w:w="1036" w:type="dxa"/>
            <w:tcBorders>
              <w:top w:val="nil"/>
              <w:left w:val="nil"/>
              <w:bottom w:val="nil"/>
              <w:right w:val="nil"/>
            </w:tcBorders>
            <w:shd w:val="clear" w:color="auto" w:fill="auto"/>
            <w:noWrap/>
            <w:vAlign w:val="bottom"/>
            <w:hideMark/>
          </w:tcPr>
          <w:p w14:paraId="0715FF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F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9B" w14:textId="77777777" w:rsidR="00214CC2" w:rsidRPr="008677B1" w:rsidRDefault="006453C1" w:rsidP="005F005A">
            <w:pPr>
              <w:spacing w:after="0"/>
              <w:rPr>
                <w:rFonts w:ascii="Times New Roman" w:eastAsia="Times New Roman" w:hAnsi="Times New Roman" w:cs="Times New Roman"/>
                <w:sz w:val="20"/>
              </w:rPr>
            </w:pPr>
          </w:p>
        </w:tc>
      </w:tr>
      <w:tr w:rsidR="006222AF" w14:paraId="0715FFA4" w14:textId="77777777">
        <w:trPr>
          <w:trHeight w:val="300"/>
        </w:trPr>
        <w:tc>
          <w:tcPr>
            <w:tcW w:w="1036" w:type="dxa"/>
            <w:tcBorders>
              <w:top w:val="nil"/>
              <w:left w:val="nil"/>
              <w:bottom w:val="nil"/>
              <w:right w:val="nil"/>
            </w:tcBorders>
            <w:shd w:val="clear" w:color="auto" w:fill="auto"/>
            <w:noWrap/>
            <w:vAlign w:val="bottom"/>
            <w:hideMark/>
          </w:tcPr>
          <w:p w14:paraId="0715FF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F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A3" w14:textId="77777777" w:rsidR="00214CC2" w:rsidRPr="008677B1" w:rsidRDefault="006453C1" w:rsidP="005F005A">
            <w:pPr>
              <w:spacing w:after="0"/>
              <w:rPr>
                <w:rFonts w:ascii="Times New Roman" w:eastAsia="Times New Roman" w:hAnsi="Times New Roman" w:cs="Times New Roman"/>
                <w:sz w:val="20"/>
              </w:rPr>
            </w:pPr>
          </w:p>
        </w:tc>
      </w:tr>
      <w:tr w:rsidR="006222AF" w14:paraId="0715FFAC" w14:textId="77777777">
        <w:trPr>
          <w:trHeight w:val="300"/>
        </w:trPr>
        <w:tc>
          <w:tcPr>
            <w:tcW w:w="1036" w:type="dxa"/>
            <w:tcBorders>
              <w:top w:val="nil"/>
              <w:left w:val="nil"/>
              <w:bottom w:val="nil"/>
              <w:right w:val="nil"/>
            </w:tcBorders>
            <w:shd w:val="clear" w:color="auto" w:fill="auto"/>
            <w:noWrap/>
            <w:vAlign w:val="bottom"/>
            <w:hideMark/>
          </w:tcPr>
          <w:p w14:paraId="0715FF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F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AB" w14:textId="77777777" w:rsidR="00214CC2" w:rsidRPr="008677B1" w:rsidRDefault="006453C1" w:rsidP="005F005A">
            <w:pPr>
              <w:spacing w:after="0"/>
              <w:rPr>
                <w:rFonts w:ascii="Times New Roman" w:eastAsia="Times New Roman" w:hAnsi="Times New Roman" w:cs="Times New Roman"/>
                <w:sz w:val="20"/>
              </w:rPr>
            </w:pPr>
          </w:p>
        </w:tc>
      </w:tr>
      <w:tr w:rsidR="006222AF" w14:paraId="0715FFB4" w14:textId="77777777">
        <w:trPr>
          <w:trHeight w:val="300"/>
        </w:trPr>
        <w:tc>
          <w:tcPr>
            <w:tcW w:w="1036" w:type="dxa"/>
            <w:tcBorders>
              <w:top w:val="nil"/>
              <w:left w:val="nil"/>
              <w:bottom w:val="nil"/>
              <w:right w:val="nil"/>
            </w:tcBorders>
            <w:shd w:val="clear" w:color="auto" w:fill="auto"/>
            <w:noWrap/>
            <w:vAlign w:val="bottom"/>
            <w:hideMark/>
          </w:tcPr>
          <w:p w14:paraId="0715FF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F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B3" w14:textId="77777777" w:rsidR="00214CC2" w:rsidRPr="008677B1" w:rsidRDefault="006453C1" w:rsidP="005F005A">
            <w:pPr>
              <w:spacing w:after="0"/>
              <w:rPr>
                <w:rFonts w:ascii="Times New Roman" w:eastAsia="Times New Roman" w:hAnsi="Times New Roman" w:cs="Times New Roman"/>
                <w:sz w:val="20"/>
              </w:rPr>
            </w:pPr>
          </w:p>
        </w:tc>
      </w:tr>
      <w:tr w:rsidR="006222AF" w14:paraId="0715FFBB" w14:textId="77777777">
        <w:trPr>
          <w:trHeight w:val="300"/>
        </w:trPr>
        <w:tc>
          <w:tcPr>
            <w:tcW w:w="2051" w:type="dxa"/>
            <w:gridSpan w:val="2"/>
            <w:tcBorders>
              <w:top w:val="nil"/>
              <w:left w:val="nil"/>
              <w:bottom w:val="nil"/>
              <w:right w:val="nil"/>
            </w:tcBorders>
            <w:shd w:val="clear" w:color="auto" w:fill="auto"/>
            <w:noWrap/>
            <w:vAlign w:val="bottom"/>
            <w:hideMark/>
          </w:tcPr>
          <w:p w14:paraId="0715FF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5FF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BA" w14:textId="77777777" w:rsidR="00214CC2" w:rsidRPr="008677B1" w:rsidRDefault="006453C1" w:rsidP="005F005A">
            <w:pPr>
              <w:spacing w:after="0"/>
              <w:rPr>
                <w:rFonts w:ascii="Times New Roman" w:eastAsia="Times New Roman" w:hAnsi="Times New Roman" w:cs="Times New Roman"/>
                <w:sz w:val="20"/>
              </w:rPr>
            </w:pPr>
          </w:p>
        </w:tc>
      </w:tr>
      <w:tr w:rsidR="006222AF" w14:paraId="0715FFC3" w14:textId="77777777">
        <w:trPr>
          <w:trHeight w:val="300"/>
        </w:trPr>
        <w:tc>
          <w:tcPr>
            <w:tcW w:w="1036" w:type="dxa"/>
            <w:tcBorders>
              <w:top w:val="nil"/>
              <w:left w:val="nil"/>
              <w:bottom w:val="nil"/>
              <w:right w:val="nil"/>
            </w:tcBorders>
            <w:shd w:val="clear" w:color="auto" w:fill="auto"/>
            <w:noWrap/>
            <w:vAlign w:val="bottom"/>
            <w:hideMark/>
          </w:tcPr>
          <w:p w14:paraId="0715FF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B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5FFC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5FF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C2" w14:textId="77777777" w:rsidR="00214CC2" w:rsidRPr="008677B1" w:rsidRDefault="006453C1" w:rsidP="005F005A">
            <w:pPr>
              <w:spacing w:after="0"/>
              <w:rPr>
                <w:rFonts w:ascii="Times New Roman" w:eastAsia="Times New Roman" w:hAnsi="Times New Roman" w:cs="Times New Roman"/>
                <w:sz w:val="20"/>
              </w:rPr>
            </w:pPr>
          </w:p>
        </w:tc>
      </w:tr>
      <w:tr w:rsidR="006222AF" w14:paraId="0715FFC7" w14:textId="77777777">
        <w:trPr>
          <w:trHeight w:val="300"/>
        </w:trPr>
        <w:tc>
          <w:tcPr>
            <w:tcW w:w="1036" w:type="dxa"/>
            <w:tcBorders>
              <w:top w:val="nil"/>
              <w:left w:val="nil"/>
              <w:bottom w:val="nil"/>
              <w:right w:val="nil"/>
            </w:tcBorders>
            <w:shd w:val="clear" w:color="auto" w:fill="auto"/>
            <w:noWrap/>
            <w:vAlign w:val="bottom"/>
            <w:hideMark/>
          </w:tcPr>
          <w:p w14:paraId="0715FFC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5FF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 ως έχει   ΔΕΚΤΟ ΚΑΤΑ ΠΛΕΙΟΨΗΦΙΑ</w:t>
            </w:r>
          </w:p>
        </w:tc>
        <w:tc>
          <w:tcPr>
            <w:tcW w:w="1015" w:type="dxa"/>
            <w:tcBorders>
              <w:top w:val="nil"/>
              <w:left w:val="nil"/>
              <w:bottom w:val="nil"/>
              <w:right w:val="nil"/>
            </w:tcBorders>
            <w:shd w:val="clear" w:color="auto" w:fill="auto"/>
            <w:noWrap/>
            <w:vAlign w:val="bottom"/>
            <w:hideMark/>
          </w:tcPr>
          <w:p w14:paraId="0715FFC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5FFCF" w14:textId="77777777">
        <w:trPr>
          <w:trHeight w:val="300"/>
        </w:trPr>
        <w:tc>
          <w:tcPr>
            <w:tcW w:w="1036" w:type="dxa"/>
            <w:tcBorders>
              <w:top w:val="nil"/>
              <w:left w:val="nil"/>
              <w:bottom w:val="nil"/>
              <w:right w:val="nil"/>
            </w:tcBorders>
            <w:shd w:val="clear" w:color="auto" w:fill="auto"/>
            <w:noWrap/>
            <w:vAlign w:val="bottom"/>
            <w:hideMark/>
          </w:tcPr>
          <w:p w14:paraId="0715FF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5FF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CE" w14:textId="77777777" w:rsidR="00214CC2" w:rsidRPr="008677B1" w:rsidRDefault="006453C1" w:rsidP="005F005A">
            <w:pPr>
              <w:spacing w:after="0"/>
              <w:rPr>
                <w:rFonts w:ascii="Times New Roman" w:eastAsia="Times New Roman" w:hAnsi="Times New Roman" w:cs="Times New Roman"/>
                <w:sz w:val="20"/>
              </w:rPr>
            </w:pPr>
          </w:p>
        </w:tc>
      </w:tr>
      <w:tr w:rsidR="006222AF" w14:paraId="0715FFD7" w14:textId="77777777">
        <w:trPr>
          <w:trHeight w:val="300"/>
        </w:trPr>
        <w:tc>
          <w:tcPr>
            <w:tcW w:w="1036" w:type="dxa"/>
            <w:tcBorders>
              <w:top w:val="nil"/>
              <w:left w:val="nil"/>
              <w:bottom w:val="nil"/>
              <w:right w:val="nil"/>
            </w:tcBorders>
            <w:shd w:val="clear" w:color="auto" w:fill="auto"/>
            <w:noWrap/>
            <w:vAlign w:val="bottom"/>
            <w:hideMark/>
          </w:tcPr>
          <w:p w14:paraId="0715FF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5FF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D6" w14:textId="77777777" w:rsidR="00214CC2" w:rsidRPr="008677B1" w:rsidRDefault="006453C1" w:rsidP="005F005A">
            <w:pPr>
              <w:spacing w:after="0"/>
              <w:rPr>
                <w:rFonts w:ascii="Times New Roman" w:eastAsia="Times New Roman" w:hAnsi="Times New Roman" w:cs="Times New Roman"/>
                <w:sz w:val="20"/>
              </w:rPr>
            </w:pPr>
          </w:p>
        </w:tc>
      </w:tr>
      <w:tr w:rsidR="006222AF" w14:paraId="0715FFDF" w14:textId="77777777">
        <w:trPr>
          <w:trHeight w:val="300"/>
        </w:trPr>
        <w:tc>
          <w:tcPr>
            <w:tcW w:w="1036" w:type="dxa"/>
            <w:tcBorders>
              <w:top w:val="nil"/>
              <w:left w:val="nil"/>
              <w:bottom w:val="nil"/>
              <w:right w:val="nil"/>
            </w:tcBorders>
            <w:shd w:val="clear" w:color="auto" w:fill="auto"/>
            <w:noWrap/>
            <w:vAlign w:val="bottom"/>
            <w:hideMark/>
          </w:tcPr>
          <w:p w14:paraId="0715FF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5FF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DE" w14:textId="77777777" w:rsidR="00214CC2" w:rsidRPr="008677B1" w:rsidRDefault="006453C1" w:rsidP="005F005A">
            <w:pPr>
              <w:spacing w:after="0"/>
              <w:rPr>
                <w:rFonts w:ascii="Times New Roman" w:eastAsia="Times New Roman" w:hAnsi="Times New Roman" w:cs="Times New Roman"/>
                <w:sz w:val="20"/>
              </w:rPr>
            </w:pPr>
          </w:p>
        </w:tc>
      </w:tr>
      <w:tr w:rsidR="006222AF" w14:paraId="0715FFE7" w14:textId="77777777">
        <w:trPr>
          <w:trHeight w:val="300"/>
        </w:trPr>
        <w:tc>
          <w:tcPr>
            <w:tcW w:w="1036" w:type="dxa"/>
            <w:tcBorders>
              <w:top w:val="nil"/>
              <w:left w:val="nil"/>
              <w:bottom w:val="nil"/>
              <w:right w:val="nil"/>
            </w:tcBorders>
            <w:shd w:val="clear" w:color="auto" w:fill="auto"/>
            <w:noWrap/>
            <w:vAlign w:val="bottom"/>
            <w:hideMark/>
          </w:tcPr>
          <w:p w14:paraId="0715FF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5FF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E6" w14:textId="77777777" w:rsidR="00214CC2" w:rsidRPr="008677B1" w:rsidRDefault="006453C1" w:rsidP="005F005A">
            <w:pPr>
              <w:spacing w:after="0"/>
              <w:rPr>
                <w:rFonts w:ascii="Times New Roman" w:eastAsia="Times New Roman" w:hAnsi="Times New Roman" w:cs="Times New Roman"/>
                <w:sz w:val="20"/>
              </w:rPr>
            </w:pPr>
          </w:p>
        </w:tc>
      </w:tr>
      <w:tr w:rsidR="006222AF" w14:paraId="0715FFEF" w14:textId="77777777">
        <w:trPr>
          <w:trHeight w:val="300"/>
        </w:trPr>
        <w:tc>
          <w:tcPr>
            <w:tcW w:w="1036" w:type="dxa"/>
            <w:tcBorders>
              <w:top w:val="nil"/>
              <w:left w:val="nil"/>
              <w:bottom w:val="nil"/>
              <w:right w:val="nil"/>
            </w:tcBorders>
            <w:shd w:val="clear" w:color="auto" w:fill="auto"/>
            <w:noWrap/>
            <w:vAlign w:val="bottom"/>
            <w:hideMark/>
          </w:tcPr>
          <w:p w14:paraId="0715FF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5FF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5FF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EE" w14:textId="77777777" w:rsidR="00214CC2" w:rsidRPr="008677B1" w:rsidRDefault="006453C1" w:rsidP="005F005A">
            <w:pPr>
              <w:spacing w:after="0"/>
              <w:rPr>
                <w:rFonts w:ascii="Times New Roman" w:eastAsia="Times New Roman" w:hAnsi="Times New Roman" w:cs="Times New Roman"/>
                <w:sz w:val="20"/>
              </w:rPr>
            </w:pPr>
          </w:p>
        </w:tc>
      </w:tr>
      <w:tr w:rsidR="006222AF" w14:paraId="0715FFF7" w14:textId="77777777">
        <w:trPr>
          <w:trHeight w:val="300"/>
        </w:trPr>
        <w:tc>
          <w:tcPr>
            <w:tcW w:w="1036" w:type="dxa"/>
            <w:tcBorders>
              <w:top w:val="nil"/>
              <w:left w:val="nil"/>
              <w:bottom w:val="nil"/>
              <w:right w:val="nil"/>
            </w:tcBorders>
            <w:shd w:val="clear" w:color="auto" w:fill="auto"/>
            <w:noWrap/>
            <w:vAlign w:val="bottom"/>
            <w:hideMark/>
          </w:tcPr>
          <w:p w14:paraId="0715FF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5FF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5FF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F6" w14:textId="77777777" w:rsidR="00214CC2" w:rsidRPr="008677B1" w:rsidRDefault="006453C1" w:rsidP="005F005A">
            <w:pPr>
              <w:spacing w:after="0"/>
              <w:rPr>
                <w:rFonts w:ascii="Times New Roman" w:eastAsia="Times New Roman" w:hAnsi="Times New Roman" w:cs="Times New Roman"/>
                <w:sz w:val="20"/>
              </w:rPr>
            </w:pPr>
          </w:p>
        </w:tc>
      </w:tr>
      <w:tr w:rsidR="006222AF" w14:paraId="0715FFFF" w14:textId="77777777">
        <w:trPr>
          <w:trHeight w:val="300"/>
        </w:trPr>
        <w:tc>
          <w:tcPr>
            <w:tcW w:w="1036" w:type="dxa"/>
            <w:tcBorders>
              <w:top w:val="nil"/>
              <w:left w:val="nil"/>
              <w:bottom w:val="nil"/>
              <w:right w:val="nil"/>
            </w:tcBorders>
            <w:shd w:val="clear" w:color="auto" w:fill="auto"/>
            <w:noWrap/>
            <w:vAlign w:val="bottom"/>
            <w:hideMark/>
          </w:tcPr>
          <w:p w14:paraId="0715FF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5FF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5FF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5FF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5FF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5FFFE" w14:textId="77777777" w:rsidR="00214CC2" w:rsidRPr="008677B1" w:rsidRDefault="006453C1" w:rsidP="005F005A">
            <w:pPr>
              <w:spacing w:after="0"/>
              <w:rPr>
                <w:rFonts w:ascii="Times New Roman" w:eastAsia="Times New Roman" w:hAnsi="Times New Roman" w:cs="Times New Roman"/>
                <w:sz w:val="20"/>
              </w:rPr>
            </w:pPr>
          </w:p>
        </w:tc>
      </w:tr>
      <w:tr w:rsidR="006222AF" w14:paraId="07160006" w14:textId="77777777">
        <w:trPr>
          <w:trHeight w:val="300"/>
        </w:trPr>
        <w:tc>
          <w:tcPr>
            <w:tcW w:w="2051" w:type="dxa"/>
            <w:gridSpan w:val="2"/>
            <w:tcBorders>
              <w:top w:val="nil"/>
              <w:left w:val="nil"/>
              <w:bottom w:val="nil"/>
              <w:right w:val="nil"/>
            </w:tcBorders>
            <w:shd w:val="clear" w:color="auto" w:fill="auto"/>
            <w:noWrap/>
            <w:vAlign w:val="bottom"/>
            <w:hideMark/>
          </w:tcPr>
          <w:p w14:paraId="071600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0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05" w14:textId="77777777" w:rsidR="00214CC2" w:rsidRPr="008677B1" w:rsidRDefault="006453C1" w:rsidP="005F005A">
            <w:pPr>
              <w:spacing w:after="0"/>
              <w:rPr>
                <w:rFonts w:ascii="Times New Roman" w:eastAsia="Times New Roman" w:hAnsi="Times New Roman" w:cs="Times New Roman"/>
                <w:sz w:val="20"/>
              </w:rPr>
            </w:pPr>
          </w:p>
        </w:tc>
      </w:tr>
      <w:tr w:rsidR="006222AF" w14:paraId="0716000E" w14:textId="77777777">
        <w:trPr>
          <w:trHeight w:val="300"/>
        </w:trPr>
        <w:tc>
          <w:tcPr>
            <w:tcW w:w="1036" w:type="dxa"/>
            <w:tcBorders>
              <w:top w:val="nil"/>
              <w:left w:val="nil"/>
              <w:bottom w:val="nil"/>
              <w:right w:val="nil"/>
            </w:tcBorders>
            <w:shd w:val="clear" w:color="auto" w:fill="auto"/>
            <w:noWrap/>
            <w:vAlign w:val="bottom"/>
            <w:hideMark/>
          </w:tcPr>
          <w:p w14:paraId="071600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0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00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0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0D" w14:textId="77777777" w:rsidR="00214CC2" w:rsidRPr="008677B1" w:rsidRDefault="006453C1" w:rsidP="005F005A">
            <w:pPr>
              <w:spacing w:after="0"/>
              <w:rPr>
                <w:rFonts w:ascii="Times New Roman" w:eastAsia="Times New Roman" w:hAnsi="Times New Roman" w:cs="Times New Roman"/>
                <w:sz w:val="20"/>
              </w:rPr>
            </w:pPr>
          </w:p>
        </w:tc>
      </w:tr>
      <w:tr w:rsidR="006222AF" w14:paraId="07160012" w14:textId="77777777">
        <w:trPr>
          <w:trHeight w:val="300"/>
        </w:trPr>
        <w:tc>
          <w:tcPr>
            <w:tcW w:w="1036" w:type="dxa"/>
            <w:tcBorders>
              <w:top w:val="nil"/>
              <w:left w:val="nil"/>
              <w:bottom w:val="nil"/>
              <w:right w:val="nil"/>
            </w:tcBorders>
            <w:shd w:val="clear" w:color="auto" w:fill="auto"/>
            <w:noWrap/>
            <w:vAlign w:val="bottom"/>
            <w:hideMark/>
          </w:tcPr>
          <w:p w14:paraId="0716000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0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 ως έχει   ΔΕΚΤΟ ΚΑΤΑ ΠΛΕΙΟΨΗΦΙΑ</w:t>
            </w:r>
          </w:p>
        </w:tc>
        <w:tc>
          <w:tcPr>
            <w:tcW w:w="1015" w:type="dxa"/>
            <w:tcBorders>
              <w:top w:val="nil"/>
              <w:left w:val="nil"/>
              <w:bottom w:val="nil"/>
              <w:right w:val="nil"/>
            </w:tcBorders>
            <w:shd w:val="clear" w:color="auto" w:fill="auto"/>
            <w:noWrap/>
            <w:vAlign w:val="bottom"/>
            <w:hideMark/>
          </w:tcPr>
          <w:p w14:paraId="0716001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01A" w14:textId="77777777">
        <w:trPr>
          <w:trHeight w:val="300"/>
        </w:trPr>
        <w:tc>
          <w:tcPr>
            <w:tcW w:w="1036" w:type="dxa"/>
            <w:tcBorders>
              <w:top w:val="nil"/>
              <w:left w:val="nil"/>
              <w:bottom w:val="nil"/>
              <w:right w:val="nil"/>
            </w:tcBorders>
            <w:shd w:val="clear" w:color="auto" w:fill="auto"/>
            <w:noWrap/>
            <w:vAlign w:val="bottom"/>
            <w:hideMark/>
          </w:tcPr>
          <w:p w14:paraId="071600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0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19" w14:textId="77777777" w:rsidR="00214CC2" w:rsidRPr="008677B1" w:rsidRDefault="006453C1" w:rsidP="005F005A">
            <w:pPr>
              <w:spacing w:after="0"/>
              <w:rPr>
                <w:rFonts w:ascii="Times New Roman" w:eastAsia="Times New Roman" w:hAnsi="Times New Roman" w:cs="Times New Roman"/>
                <w:sz w:val="20"/>
              </w:rPr>
            </w:pPr>
          </w:p>
        </w:tc>
      </w:tr>
      <w:tr w:rsidR="006222AF" w14:paraId="07160022" w14:textId="77777777">
        <w:trPr>
          <w:trHeight w:val="300"/>
        </w:trPr>
        <w:tc>
          <w:tcPr>
            <w:tcW w:w="1036" w:type="dxa"/>
            <w:tcBorders>
              <w:top w:val="nil"/>
              <w:left w:val="nil"/>
              <w:bottom w:val="nil"/>
              <w:right w:val="nil"/>
            </w:tcBorders>
            <w:shd w:val="clear" w:color="auto" w:fill="auto"/>
            <w:noWrap/>
            <w:vAlign w:val="bottom"/>
            <w:hideMark/>
          </w:tcPr>
          <w:p w14:paraId="071600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0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21" w14:textId="77777777" w:rsidR="00214CC2" w:rsidRPr="008677B1" w:rsidRDefault="006453C1" w:rsidP="005F005A">
            <w:pPr>
              <w:spacing w:after="0"/>
              <w:rPr>
                <w:rFonts w:ascii="Times New Roman" w:eastAsia="Times New Roman" w:hAnsi="Times New Roman" w:cs="Times New Roman"/>
                <w:sz w:val="20"/>
              </w:rPr>
            </w:pPr>
          </w:p>
        </w:tc>
      </w:tr>
      <w:tr w:rsidR="006222AF" w14:paraId="0716002A" w14:textId="77777777">
        <w:trPr>
          <w:trHeight w:val="300"/>
        </w:trPr>
        <w:tc>
          <w:tcPr>
            <w:tcW w:w="1036" w:type="dxa"/>
            <w:tcBorders>
              <w:top w:val="nil"/>
              <w:left w:val="nil"/>
              <w:bottom w:val="nil"/>
              <w:right w:val="nil"/>
            </w:tcBorders>
            <w:shd w:val="clear" w:color="auto" w:fill="auto"/>
            <w:noWrap/>
            <w:vAlign w:val="bottom"/>
            <w:hideMark/>
          </w:tcPr>
          <w:p w14:paraId="071600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0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29" w14:textId="77777777" w:rsidR="00214CC2" w:rsidRPr="008677B1" w:rsidRDefault="006453C1" w:rsidP="005F005A">
            <w:pPr>
              <w:spacing w:after="0"/>
              <w:rPr>
                <w:rFonts w:ascii="Times New Roman" w:eastAsia="Times New Roman" w:hAnsi="Times New Roman" w:cs="Times New Roman"/>
                <w:sz w:val="20"/>
              </w:rPr>
            </w:pPr>
          </w:p>
        </w:tc>
      </w:tr>
      <w:tr w:rsidR="006222AF" w14:paraId="07160032" w14:textId="77777777">
        <w:trPr>
          <w:trHeight w:val="300"/>
        </w:trPr>
        <w:tc>
          <w:tcPr>
            <w:tcW w:w="1036" w:type="dxa"/>
            <w:tcBorders>
              <w:top w:val="nil"/>
              <w:left w:val="nil"/>
              <w:bottom w:val="nil"/>
              <w:right w:val="nil"/>
            </w:tcBorders>
            <w:shd w:val="clear" w:color="auto" w:fill="auto"/>
            <w:noWrap/>
            <w:vAlign w:val="bottom"/>
            <w:hideMark/>
          </w:tcPr>
          <w:p w14:paraId="071600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0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31" w14:textId="77777777" w:rsidR="00214CC2" w:rsidRPr="008677B1" w:rsidRDefault="006453C1" w:rsidP="005F005A">
            <w:pPr>
              <w:spacing w:after="0"/>
              <w:rPr>
                <w:rFonts w:ascii="Times New Roman" w:eastAsia="Times New Roman" w:hAnsi="Times New Roman" w:cs="Times New Roman"/>
                <w:sz w:val="20"/>
              </w:rPr>
            </w:pPr>
          </w:p>
        </w:tc>
      </w:tr>
      <w:tr w:rsidR="006222AF" w14:paraId="0716003A" w14:textId="77777777">
        <w:trPr>
          <w:trHeight w:val="300"/>
        </w:trPr>
        <w:tc>
          <w:tcPr>
            <w:tcW w:w="1036" w:type="dxa"/>
            <w:tcBorders>
              <w:top w:val="nil"/>
              <w:left w:val="nil"/>
              <w:bottom w:val="nil"/>
              <w:right w:val="nil"/>
            </w:tcBorders>
            <w:shd w:val="clear" w:color="auto" w:fill="auto"/>
            <w:noWrap/>
            <w:vAlign w:val="bottom"/>
            <w:hideMark/>
          </w:tcPr>
          <w:p w14:paraId="071600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0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39" w14:textId="77777777" w:rsidR="00214CC2" w:rsidRPr="008677B1" w:rsidRDefault="006453C1" w:rsidP="005F005A">
            <w:pPr>
              <w:spacing w:after="0"/>
              <w:rPr>
                <w:rFonts w:ascii="Times New Roman" w:eastAsia="Times New Roman" w:hAnsi="Times New Roman" w:cs="Times New Roman"/>
                <w:sz w:val="20"/>
              </w:rPr>
            </w:pPr>
          </w:p>
        </w:tc>
      </w:tr>
      <w:tr w:rsidR="006222AF" w14:paraId="07160042" w14:textId="77777777">
        <w:trPr>
          <w:trHeight w:val="300"/>
        </w:trPr>
        <w:tc>
          <w:tcPr>
            <w:tcW w:w="1036" w:type="dxa"/>
            <w:tcBorders>
              <w:top w:val="nil"/>
              <w:left w:val="nil"/>
              <w:bottom w:val="nil"/>
              <w:right w:val="nil"/>
            </w:tcBorders>
            <w:shd w:val="clear" w:color="auto" w:fill="auto"/>
            <w:noWrap/>
            <w:vAlign w:val="bottom"/>
            <w:hideMark/>
          </w:tcPr>
          <w:p w14:paraId="071600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0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41" w14:textId="77777777" w:rsidR="00214CC2" w:rsidRPr="008677B1" w:rsidRDefault="006453C1" w:rsidP="005F005A">
            <w:pPr>
              <w:spacing w:after="0"/>
              <w:rPr>
                <w:rFonts w:ascii="Times New Roman" w:eastAsia="Times New Roman" w:hAnsi="Times New Roman" w:cs="Times New Roman"/>
                <w:sz w:val="20"/>
              </w:rPr>
            </w:pPr>
          </w:p>
        </w:tc>
      </w:tr>
      <w:tr w:rsidR="006222AF" w14:paraId="0716004A" w14:textId="77777777">
        <w:trPr>
          <w:trHeight w:val="300"/>
        </w:trPr>
        <w:tc>
          <w:tcPr>
            <w:tcW w:w="1036" w:type="dxa"/>
            <w:tcBorders>
              <w:top w:val="nil"/>
              <w:left w:val="nil"/>
              <w:bottom w:val="nil"/>
              <w:right w:val="nil"/>
            </w:tcBorders>
            <w:shd w:val="clear" w:color="auto" w:fill="auto"/>
            <w:noWrap/>
            <w:vAlign w:val="bottom"/>
            <w:hideMark/>
          </w:tcPr>
          <w:p w14:paraId="071600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0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49" w14:textId="77777777" w:rsidR="00214CC2" w:rsidRPr="008677B1" w:rsidRDefault="006453C1" w:rsidP="005F005A">
            <w:pPr>
              <w:spacing w:after="0"/>
              <w:rPr>
                <w:rFonts w:ascii="Times New Roman" w:eastAsia="Times New Roman" w:hAnsi="Times New Roman" w:cs="Times New Roman"/>
                <w:sz w:val="20"/>
              </w:rPr>
            </w:pPr>
          </w:p>
        </w:tc>
      </w:tr>
      <w:tr w:rsidR="006222AF" w14:paraId="07160051" w14:textId="77777777">
        <w:trPr>
          <w:trHeight w:val="300"/>
        </w:trPr>
        <w:tc>
          <w:tcPr>
            <w:tcW w:w="2051" w:type="dxa"/>
            <w:gridSpan w:val="2"/>
            <w:tcBorders>
              <w:top w:val="nil"/>
              <w:left w:val="nil"/>
              <w:bottom w:val="nil"/>
              <w:right w:val="nil"/>
            </w:tcBorders>
            <w:shd w:val="clear" w:color="auto" w:fill="auto"/>
            <w:noWrap/>
            <w:vAlign w:val="bottom"/>
            <w:hideMark/>
          </w:tcPr>
          <w:p w14:paraId="071600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0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50" w14:textId="77777777" w:rsidR="00214CC2" w:rsidRPr="008677B1" w:rsidRDefault="006453C1" w:rsidP="005F005A">
            <w:pPr>
              <w:spacing w:after="0"/>
              <w:rPr>
                <w:rFonts w:ascii="Times New Roman" w:eastAsia="Times New Roman" w:hAnsi="Times New Roman" w:cs="Times New Roman"/>
                <w:sz w:val="20"/>
              </w:rPr>
            </w:pPr>
          </w:p>
        </w:tc>
      </w:tr>
      <w:tr w:rsidR="006222AF" w14:paraId="07160059" w14:textId="77777777">
        <w:trPr>
          <w:trHeight w:val="300"/>
        </w:trPr>
        <w:tc>
          <w:tcPr>
            <w:tcW w:w="1036" w:type="dxa"/>
            <w:tcBorders>
              <w:top w:val="nil"/>
              <w:left w:val="nil"/>
              <w:bottom w:val="nil"/>
              <w:right w:val="nil"/>
            </w:tcBorders>
            <w:shd w:val="clear" w:color="auto" w:fill="auto"/>
            <w:noWrap/>
            <w:vAlign w:val="bottom"/>
            <w:hideMark/>
          </w:tcPr>
          <w:p w14:paraId="071600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5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05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0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58" w14:textId="77777777" w:rsidR="00214CC2" w:rsidRPr="008677B1" w:rsidRDefault="006453C1" w:rsidP="005F005A">
            <w:pPr>
              <w:spacing w:after="0"/>
              <w:rPr>
                <w:rFonts w:ascii="Times New Roman" w:eastAsia="Times New Roman" w:hAnsi="Times New Roman" w:cs="Times New Roman"/>
                <w:sz w:val="20"/>
              </w:rPr>
            </w:pPr>
          </w:p>
        </w:tc>
      </w:tr>
      <w:tr w:rsidR="006222AF" w14:paraId="0716005D" w14:textId="77777777">
        <w:trPr>
          <w:trHeight w:val="300"/>
        </w:trPr>
        <w:tc>
          <w:tcPr>
            <w:tcW w:w="1036" w:type="dxa"/>
            <w:tcBorders>
              <w:top w:val="nil"/>
              <w:left w:val="nil"/>
              <w:bottom w:val="nil"/>
              <w:right w:val="nil"/>
            </w:tcBorders>
            <w:shd w:val="clear" w:color="auto" w:fill="auto"/>
            <w:noWrap/>
            <w:vAlign w:val="bottom"/>
            <w:hideMark/>
          </w:tcPr>
          <w:p w14:paraId="0716005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0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10 ως έχει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005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065" w14:textId="77777777">
        <w:trPr>
          <w:trHeight w:val="300"/>
        </w:trPr>
        <w:tc>
          <w:tcPr>
            <w:tcW w:w="1036" w:type="dxa"/>
            <w:tcBorders>
              <w:top w:val="nil"/>
              <w:left w:val="nil"/>
              <w:bottom w:val="nil"/>
              <w:right w:val="nil"/>
            </w:tcBorders>
            <w:shd w:val="clear" w:color="auto" w:fill="auto"/>
            <w:noWrap/>
            <w:vAlign w:val="bottom"/>
            <w:hideMark/>
          </w:tcPr>
          <w:p w14:paraId="071600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0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64" w14:textId="77777777" w:rsidR="00214CC2" w:rsidRPr="008677B1" w:rsidRDefault="006453C1" w:rsidP="005F005A">
            <w:pPr>
              <w:spacing w:after="0"/>
              <w:rPr>
                <w:rFonts w:ascii="Times New Roman" w:eastAsia="Times New Roman" w:hAnsi="Times New Roman" w:cs="Times New Roman"/>
                <w:sz w:val="20"/>
              </w:rPr>
            </w:pPr>
          </w:p>
        </w:tc>
      </w:tr>
      <w:tr w:rsidR="006222AF" w14:paraId="0716006D" w14:textId="77777777">
        <w:trPr>
          <w:trHeight w:val="300"/>
        </w:trPr>
        <w:tc>
          <w:tcPr>
            <w:tcW w:w="1036" w:type="dxa"/>
            <w:tcBorders>
              <w:top w:val="nil"/>
              <w:left w:val="nil"/>
              <w:bottom w:val="nil"/>
              <w:right w:val="nil"/>
            </w:tcBorders>
            <w:shd w:val="clear" w:color="auto" w:fill="auto"/>
            <w:noWrap/>
            <w:vAlign w:val="bottom"/>
            <w:hideMark/>
          </w:tcPr>
          <w:p w14:paraId="071600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0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6C" w14:textId="77777777" w:rsidR="00214CC2" w:rsidRPr="008677B1" w:rsidRDefault="006453C1" w:rsidP="005F005A">
            <w:pPr>
              <w:spacing w:after="0"/>
              <w:rPr>
                <w:rFonts w:ascii="Times New Roman" w:eastAsia="Times New Roman" w:hAnsi="Times New Roman" w:cs="Times New Roman"/>
                <w:sz w:val="20"/>
              </w:rPr>
            </w:pPr>
          </w:p>
        </w:tc>
      </w:tr>
      <w:tr w:rsidR="006222AF" w14:paraId="07160075" w14:textId="77777777">
        <w:trPr>
          <w:trHeight w:val="300"/>
        </w:trPr>
        <w:tc>
          <w:tcPr>
            <w:tcW w:w="1036" w:type="dxa"/>
            <w:tcBorders>
              <w:top w:val="nil"/>
              <w:left w:val="nil"/>
              <w:bottom w:val="nil"/>
              <w:right w:val="nil"/>
            </w:tcBorders>
            <w:shd w:val="clear" w:color="auto" w:fill="auto"/>
            <w:noWrap/>
            <w:vAlign w:val="bottom"/>
            <w:hideMark/>
          </w:tcPr>
          <w:p w14:paraId="071600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0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74" w14:textId="77777777" w:rsidR="00214CC2" w:rsidRPr="008677B1" w:rsidRDefault="006453C1" w:rsidP="005F005A">
            <w:pPr>
              <w:spacing w:after="0"/>
              <w:rPr>
                <w:rFonts w:ascii="Times New Roman" w:eastAsia="Times New Roman" w:hAnsi="Times New Roman" w:cs="Times New Roman"/>
                <w:sz w:val="20"/>
              </w:rPr>
            </w:pPr>
          </w:p>
        </w:tc>
      </w:tr>
      <w:tr w:rsidR="006222AF" w14:paraId="0716007D" w14:textId="77777777">
        <w:trPr>
          <w:trHeight w:val="300"/>
        </w:trPr>
        <w:tc>
          <w:tcPr>
            <w:tcW w:w="1036" w:type="dxa"/>
            <w:tcBorders>
              <w:top w:val="nil"/>
              <w:left w:val="nil"/>
              <w:bottom w:val="nil"/>
              <w:right w:val="nil"/>
            </w:tcBorders>
            <w:shd w:val="clear" w:color="auto" w:fill="auto"/>
            <w:noWrap/>
            <w:vAlign w:val="bottom"/>
            <w:hideMark/>
          </w:tcPr>
          <w:p w14:paraId="071600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0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7C" w14:textId="77777777" w:rsidR="00214CC2" w:rsidRPr="008677B1" w:rsidRDefault="006453C1" w:rsidP="005F005A">
            <w:pPr>
              <w:spacing w:after="0"/>
              <w:rPr>
                <w:rFonts w:ascii="Times New Roman" w:eastAsia="Times New Roman" w:hAnsi="Times New Roman" w:cs="Times New Roman"/>
                <w:sz w:val="20"/>
              </w:rPr>
            </w:pPr>
          </w:p>
        </w:tc>
      </w:tr>
      <w:tr w:rsidR="006222AF" w14:paraId="07160085" w14:textId="77777777">
        <w:trPr>
          <w:trHeight w:val="300"/>
        </w:trPr>
        <w:tc>
          <w:tcPr>
            <w:tcW w:w="1036" w:type="dxa"/>
            <w:tcBorders>
              <w:top w:val="nil"/>
              <w:left w:val="nil"/>
              <w:bottom w:val="nil"/>
              <w:right w:val="nil"/>
            </w:tcBorders>
            <w:shd w:val="clear" w:color="auto" w:fill="auto"/>
            <w:noWrap/>
            <w:vAlign w:val="bottom"/>
            <w:hideMark/>
          </w:tcPr>
          <w:p w14:paraId="071600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0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84" w14:textId="77777777" w:rsidR="00214CC2" w:rsidRPr="008677B1" w:rsidRDefault="006453C1" w:rsidP="005F005A">
            <w:pPr>
              <w:spacing w:after="0"/>
              <w:rPr>
                <w:rFonts w:ascii="Times New Roman" w:eastAsia="Times New Roman" w:hAnsi="Times New Roman" w:cs="Times New Roman"/>
                <w:sz w:val="20"/>
              </w:rPr>
            </w:pPr>
          </w:p>
        </w:tc>
      </w:tr>
      <w:tr w:rsidR="006222AF" w14:paraId="0716008D" w14:textId="77777777">
        <w:trPr>
          <w:trHeight w:val="300"/>
        </w:trPr>
        <w:tc>
          <w:tcPr>
            <w:tcW w:w="1036" w:type="dxa"/>
            <w:tcBorders>
              <w:top w:val="nil"/>
              <w:left w:val="nil"/>
              <w:bottom w:val="nil"/>
              <w:right w:val="nil"/>
            </w:tcBorders>
            <w:shd w:val="clear" w:color="auto" w:fill="auto"/>
            <w:noWrap/>
            <w:vAlign w:val="bottom"/>
            <w:hideMark/>
          </w:tcPr>
          <w:p w14:paraId="071600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0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8C" w14:textId="77777777" w:rsidR="00214CC2" w:rsidRPr="008677B1" w:rsidRDefault="006453C1" w:rsidP="005F005A">
            <w:pPr>
              <w:spacing w:after="0"/>
              <w:rPr>
                <w:rFonts w:ascii="Times New Roman" w:eastAsia="Times New Roman" w:hAnsi="Times New Roman" w:cs="Times New Roman"/>
                <w:sz w:val="20"/>
              </w:rPr>
            </w:pPr>
          </w:p>
        </w:tc>
      </w:tr>
      <w:tr w:rsidR="006222AF" w14:paraId="07160095" w14:textId="77777777">
        <w:trPr>
          <w:trHeight w:val="300"/>
        </w:trPr>
        <w:tc>
          <w:tcPr>
            <w:tcW w:w="1036" w:type="dxa"/>
            <w:tcBorders>
              <w:top w:val="nil"/>
              <w:left w:val="nil"/>
              <w:bottom w:val="nil"/>
              <w:right w:val="nil"/>
            </w:tcBorders>
            <w:shd w:val="clear" w:color="auto" w:fill="auto"/>
            <w:noWrap/>
            <w:vAlign w:val="bottom"/>
            <w:hideMark/>
          </w:tcPr>
          <w:p w14:paraId="071600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0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94" w14:textId="77777777" w:rsidR="00214CC2" w:rsidRPr="008677B1" w:rsidRDefault="006453C1" w:rsidP="005F005A">
            <w:pPr>
              <w:spacing w:after="0"/>
              <w:rPr>
                <w:rFonts w:ascii="Times New Roman" w:eastAsia="Times New Roman" w:hAnsi="Times New Roman" w:cs="Times New Roman"/>
                <w:sz w:val="20"/>
              </w:rPr>
            </w:pPr>
          </w:p>
        </w:tc>
      </w:tr>
      <w:tr w:rsidR="006222AF" w14:paraId="0716009C" w14:textId="77777777">
        <w:trPr>
          <w:trHeight w:val="300"/>
        </w:trPr>
        <w:tc>
          <w:tcPr>
            <w:tcW w:w="2051" w:type="dxa"/>
            <w:gridSpan w:val="2"/>
            <w:tcBorders>
              <w:top w:val="nil"/>
              <w:left w:val="nil"/>
              <w:bottom w:val="nil"/>
              <w:right w:val="nil"/>
            </w:tcBorders>
            <w:shd w:val="clear" w:color="auto" w:fill="auto"/>
            <w:noWrap/>
            <w:vAlign w:val="bottom"/>
            <w:hideMark/>
          </w:tcPr>
          <w:p w14:paraId="071600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0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9B" w14:textId="77777777" w:rsidR="00214CC2" w:rsidRPr="008677B1" w:rsidRDefault="006453C1" w:rsidP="005F005A">
            <w:pPr>
              <w:spacing w:after="0"/>
              <w:rPr>
                <w:rFonts w:ascii="Times New Roman" w:eastAsia="Times New Roman" w:hAnsi="Times New Roman" w:cs="Times New Roman"/>
                <w:sz w:val="20"/>
              </w:rPr>
            </w:pPr>
          </w:p>
        </w:tc>
      </w:tr>
      <w:tr w:rsidR="006222AF" w14:paraId="071600A4" w14:textId="77777777">
        <w:trPr>
          <w:trHeight w:val="300"/>
        </w:trPr>
        <w:tc>
          <w:tcPr>
            <w:tcW w:w="1036" w:type="dxa"/>
            <w:tcBorders>
              <w:top w:val="nil"/>
              <w:left w:val="nil"/>
              <w:bottom w:val="nil"/>
              <w:right w:val="nil"/>
            </w:tcBorders>
            <w:shd w:val="clear" w:color="auto" w:fill="auto"/>
            <w:noWrap/>
            <w:vAlign w:val="bottom"/>
            <w:hideMark/>
          </w:tcPr>
          <w:p w14:paraId="071600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A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0A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0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A3" w14:textId="77777777" w:rsidR="00214CC2" w:rsidRPr="008677B1" w:rsidRDefault="006453C1" w:rsidP="005F005A">
            <w:pPr>
              <w:spacing w:after="0"/>
              <w:rPr>
                <w:rFonts w:ascii="Times New Roman" w:eastAsia="Times New Roman" w:hAnsi="Times New Roman" w:cs="Times New Roman"/>
                <w:sz w:val="20"/>
              </w:rPr>
            </w:pPr>
          </w:p>
        </w:tc>
      </w:tr>
      <w:tr w:rsidR="006222AF" w14:paraId="071600A8" w14:textId="77777777">
        <w:trPr>
          <w:trHeight w:val="300"/>
        </w:trPr>
        <w:tc>
          <w:tcPr>
            <w:tcW w:w="1036" w:type="dxa"/>
            <w:tcBorders>
              <w:top w:val="nil"/>
              <w:left w:val="nil"/>
              <w:bottom w:val="nil"/>
              <w:right w:val="nil"/>
            </w:tcBorders>
            <w:shd w:val="clear" w:color="auto" w:fill="auto"/>
            <w:noWrap/>
            <w:vAlign w:val="bottom"/>
            <w:hideMark/>
          </w:tcPr>
          <w:p w14:paraId="071600A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0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 όπως τροπ.   ΔΕΚΤΟ ΚΑΤΑ ΠΛΕΙΟΨΗΦΙΑ</w:t>
            </w:r>
          </w:p>
        </w:tc>
        <w:tc>
          <w:tcPr>
            <w:tcW w:w="1015" w:type="dxa"/>
            <w:tcBorders>
              <w:top w:val="nil"/>
              <w:left w:val="nil"/>
              <w:bottom w:val="nil"/>
              <w:right w:val="nil"/>
            </w:tcBorders>
            <w:shd w:val="clear" w:color="auto" w:fill="auto"/>
            <w:noWrap/>
            <w:vAlign w:val="bottom"/>
            <w:hideMark/>
          </w:tcPr>
          <w:p w14:paraId="071600A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0B0" w14:textId="77777777">
        <w:trPr>
          <w:trHeight w:val="300"/>
        </w:trPr>
        <w:tc>
          <w:tcPr>
            <w:tcW w:w="1036" w:type="dxa"/>
            <w:tcBorders>
              <w:top w:val="nil"/>
              <w:left w:val="nil"/>
              <w:bottom w:val="nil"/>
              <w:right w:val="nil"/>
            </w:tcBorders>
            <w:shd w:val="clear" w:color="auto" w:fill="auto"/>
            <w:noWrap/>
            <w:vAlign w:val="bottom"/>
            <w:hideMark/>
          </w:tcPr>
          <w:p w14:paraId="071600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0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AF" w14:textId="77777777" w:rsidR="00214CC2" w:rsidRPr="008677B1" w:rsidRDefault="006453C1" w:rsidP="005F005A">
            <w:pPr>
              <w:spacing w:after="0"/>
              <w:rPr>
                <w:rFonts w:ascii="Times New Roman" w:eastAsia="Times New Roman" w:hAnsi="Times New Roman" w:cs="Times New Roman"/>
                <w:sz w:val="20"/>
              </w:rPr>
            </w:pPr>
          </w:p>
        </w:tc>
      </w:tr>
      <w:tr w:rsidR="006222AF" w14:paraId="071600B8" w14:textId="77777777">
        <w:trPr>
          <w:trHeight w:val="300"/>
        </w:trPr>
        <w:tc>
          <w:tcPr>
            <w:tcW w:w="1036" w:type="dxa"/>
            <w:tcBorders>
              <w:top w:val="nil"/>
              <w:left w:val="nil"/>
              <w:bottom w:val="nil"/>
              <w:right w:val="nil"/>
            </w:tcBorders>
            <w:shd w:val="clear" w:color="auto" w:fill="auto"/>
            <w:noWrap/>
            <w:vAlign w:val="bottom"/>
            <w:hideMark/>
          </w:tcPr>
          <w:p w14:paraId="071600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0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B7" w14:textId="77777777" w:rsidR="00214CC2" w:rsidRPr="008677B1" w:rsidRDefault="006453C1" w:rsidP="005F005A">
            <w:pPr>
              <w:spacing w:after="0"/>
              <w:rPr>
                <w:rFonts w:ascii="Times New Roman" w:eastAsia="Times New Roman" w:hAnsi="Times New Roman" w:cs="Times New Roman"/>
                <w:sz w:val="20"/>
              </w:rPr>
            </w:pPr>
          </w:p>
        </w:tc>
      </w:tr>
      <w:tr w:rsidR="006222AF" w14:paraId="071600C0" w14:textId="77777777">
        <w:trPr>
          <w:trHeight w:val="300"/>
        </w:trPr>
        <w:tc>
          <w:tcPr>
            <w:tcW w:w="1036" w:type="dxa"/>
            <w:tcBorders>
              <w:top w:val="nil"/>
              <w:left w:val="nil"/>
              <w:bottom w:val="nil"/>
              <w:right w:val="nil"/>
            </w:tcBorders>
            <w:shd w:val="clear" w:color="auto" w:fill="auto"/>
            <w:noWrap/>
            <w:vAlign w:val="bottom"/>
            <w:hideMark/>
          </w:tcPr>
          <w:p w14:paraId="071600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0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BF" w14:textId="77777777" w:rsidR="00214CC2" w:rsidRPr="008677B1" w:rsidRDefault="006453C1" w:rsidP="005F005A">
            <w:pPr>
              <w:spacing w:after="0"/>
              <w:rPr>
                <w:rFonts w:ascii="Times New Roman" w:eastAsia="Times New Roman" w:hAnsi="Times New Roman" w:cs="Times New Roman"/>
                <w:sz w:val="20"/>
              </w:rPr>
            </w:pPr>
          </w:p>
        </w:tc>
      </w:tr>
      <w:tr w:rsidR="006222AF" w14:paraId="071600C8" w14:textId="77777777">
        <w:trPr>
          <w:trHeight w:val="300"/>
        </w:trPr>
        <w:tc>
          <w:tcPr>
            <w:tcW w:w="1036" w:type="dxa"/>
            <w:tcBorders>
              <w:top w:val="nil"/>
              <w:left w:val="nil"/>
              <w:bottom w:val="nil"/>
              <w:right w:val="nil"/>
            </w:tcBorders>
            <w:shd w:val="clear" w:color="auto" w:fill="auto"/>
            <w:noWrap/>
            <w:vAlign w:val="bottom"/>
            <w:hideMark/>
          </w:tcPr>
          <w:p w14:paraId="071600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0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C7" w14:textId="77777777" w:rsidR="00214CC2" w:rsidRPr="008677B1" w:rsidRDefault="006453C1" w:rsidP="005F005A">
            <w:pPr>
              <w:spacing w:after="0"/>
              <w:rPr>
                <w:rFonts w:ascii="Times New Roman" w:eastAsia="Times New Roman" w:hAnsi="Times New Roman" w:cs="Times New Roman"/>
                <w:sz w:val="20"/>
              </w:rPr>
            </w:pPr>
          </w:p>
        </w:tc>
      </w:tr>
      <w:tr w:rsidR="006222AF" w14:paraId="071600D0" w14:textId="77777777">
        <w:trPr>
          <w:trHeight w:val="300"/>
        </w:trPr>
        <w:tc>
          <w:tcPr>
            <w:tcW w:w="1036" w:type="dxa"/>
            <w:tcBorders>
              <w:top w:val="nil"/>
              <w:left w:val="nil"/>
              <w:bottom w:val="nil"/>
              <w:right w:val="nil"/>
            </w:tcBorders>
            <w:shd w:val="clear" w:color="auto" w:fill="auto"/>
            <w:noWrap/>
            <w:vAlign w:val="bottom"/>
            <w:hideMark/>
          </w:tcPr>
          <w:p w14:paraId="071600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0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CF" w14:textId="77777777" w:rsidR="00214CC2" w:rsidRPr="008677B1" w:rsidRDefault="006453C1" w:rsidP="005F005A">
            <w:pPr>
              <w:spacing w:after="0"/>
              <w:rPr>
                <w:rFonts w:ascii="Times New Roman" w:eastAsia="Times New Roman" w:hAnsi="Times New Roman" w:cs="Times New Roman"/>
                <w:sz w:val="20"/>
              </w:rPr>
            </w:pPr>
          </w:p>
        </w:tc>
      </w:tr>
      <w:tr w:rsidR="006222AF" w14:paraId="071600D8" w14:textId="77777777">
        <w:trPr>
          <w:trHeight w:val="300"/>
        </w:trPr>
        <w:tc>
          <w:tcPr>
            <w:tcW w:w="1036" w:type="dxa"/>
            <w:tcBorders>
              <w:top w:val="nil"/>
              <w:left w:val="nil"/>
              <w:bottom w:val="nil"/>
              <w:right w:val="nil"/>
            </w:tcBorders>
            <w:shd w:val="clear" w:color="auto" w:fill="auto"/>
            <w:noWrap/>
            <w:vAlign w:val="bottom"/>
            <w:hideMark/>
          </w:tcPr>
          <w:p w14:paraId="071600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0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D7" w14:textId="77777777" w:rsidR="00214CC2" w:rsidRPr="008677B1" w:rsidRDefault="006453C1" w:rsidP="005F005A">
            <w:pPr>
              <w:spacing w:after="0"/>
              <w:rPr>
                <w:rFonts w:ascii="Times New Roman" w:eastAsia="Times New Roman" w:hAnsi="Times New Roman" w:cs="Times New Roman"/>
                <w:sz w:val="20"/>
              </w:rPr>
            </w:pPr>
          </w:p>
        </w:tc>
      </w:tr>
      <w:tr w:rsidR="006222AF" w14:paraId="071600E0" w14:textId="77777777">
        <w:trPr>
          <w:trHeight w:val="300"/>
        </w:trPr>
        <w:tc>
          <w:tcPr>
            <w:tcW w:w="1036" w:type="dxa"/>
            <w:tcBorders>
              <w:top w:val="nil"/>
              <w:left w:val="nil"/>
              <w:bottom w:val="nil"/>
              <w:right w:val="nil"/>
            </w:tcBorders>
            <w:shd w:val="clear" w:color="auto" w:fill="auto"/>
            <w:noWrap/>
            <w:vAlign w:val="bottom"/>
            <w:hideMark/>
          </w:tcPr>
          <w:p w14:paraId="071600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00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DF" w14:textId="77777777" w:rsidR="00214CC2" w:rsidRPr="008677B1" w:rsidRDefault="006453C1" w:rsidP="005F005A">
            <w:pPr>
              <w:spacing w:after="0"/>
              <w:rPr>
                <w:rFonts w:ascii="Times New Roman" w:eastAsia="Times New Roman" w:hAnsi="Times New Roman" w:cs="Times New Roman"/>
                <w:sz w:val="20"/>
              </w:rPr>
            </w:pPr>
          </w:p>
        </w:tc>
      </w:tr>
      <w:tr w:rsidR="006222AF" w14:paraId="071600E7" w14:textId="77777777">
        <w:trPr>
          <w:trHeight w:val="300"/>
        </w:trPr>
        <w:tc>
          <w:tcPr>
            <w:tcW w:w="2051" w:type="dxa"/>
            <w:gridSpan w:val="2"/>
            <w:tcBorders>
              <w:top w:val="nil"/>
              <w:left w:val="nil"/>
              <w:bottom w:val="nil"/>
              <w:right w:val="nil"/>
            </w:tcBorders>
            <w:shd w:val="clear" w:color="auto" w:fill="auto"/>
            <w:noWrap/>
            <w:vAlign w:val="bottom"/>
            <w:hideMark/>
          </w:tcPr>
          <w:p w14:paraId="071600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0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0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E6" w14:textId="77777777" w:rsidR="00214CC2" w:rsidRPr="008677B1" w:rsidRDefault="006453C1" w:rsidP="005F005A">
            <w:pPr>
              <w:spacing w:after="0"/>
              <w:rPr>
                <w:rFonts w:ascii="Times New Roman" w:eastAsia="Times New Roman" w:hAnsi="Times New Roman" w:cs="Times New Roman"/>
                <w:sz w:val="20"/>
              </w:rPr>
            </w:pPr>
          </w:p>
        </w:tc>
      </w:tr>
      <w:tr w:rsidR="006222AF" w14:paraId="071600EF" w14:textId="77777777">
        <w:trPr>
          <w:trHeight w:val="300"/>
        </w:trPr>
        <w:tc>
          <w:tcPr>
            <w:tcW w:w="1036" w:type="dxa"/>
            <w:tcBorders>
              <w:top w:val="nil"/>
              <w:left w:val="nil"/>
              <w:bottom w:val="nil"/>
              <w:right w:val="nil"/>
            </w:tcBorders>
            <w:shd w:val="clear" w:color="auto" w:fill="auto"/>
            <w:noWrap/>
            <w:vAlign w:val="bottom"/>
            <w:hideMark/>
          </w:tcPr>
          <w:p w14:paraId="071600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E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0E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0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EE" w14:textId="77777777" w:rsidR="00214CC2" w:rsidRPr="008677B1" w:rsidRDefault="006453C1" w:rsidP="005F005A">
            <w:pPr>
              <w:spacing w:after="0"/>
              <w:rPr>
                <w:rFonts w:ascii="Times New Roman" w:eastAsia="Times New Roman" w:hAnsi="Times New Roman" w:cs="Times New Roman"/>
                <w:sz w:val="20"/>
              </w:rPr>
            </w:pPr>
          </w:p>
        </w:tc>
      </w:tr>
      <w:tr w:rsidR="006222AF" w14:paraId="071600F3" w14:textId="77777777">
        <w:trPr>
          <w:trHeight w:val="300"/>
        </w:trPr>
        <w:tc>
          <w:tcPr>
            <w:tcW w:w="1036" w:type="dxa"/>
            <w:tcBorders>
              <w:top w:val="nil"/>
              <w:left w:val="nil"/>
              <w:bottom w:val="nil"/>
              <w:right w:val="nil"/>
            </w:tcBorders>
            <w:shd w:val="clear" w:color="auto" w:fill="auto"/>
            <w:noWrap/>
            <w:vAlign w:val="bottom"/>
            <w:hideMark/>
          </w:tcPr>
          <w:p w14:paraId="071600F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0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 ως έχει   ΔΕΚΤΟ ΚΑΤΑ ΠΛΕΙΟΨΗΦΙΑ</w:t>
            </w:r>
          </w:p>
        </w:tc>
        <w:tc>
          <w:tcPr>
            <w:tcW w:w="1015" w:type="dxa"/>
            <w:tcBorders>
              <w:top w:val="nil"/>
              <w:left w:val="nil"/>
              <w:bottom w:val="nil"/>
              <w:right w:val="nil"/>
            </w:tcBorders>
            <w:shd w:val="clear" w:color="auto" w:fill="auto"/>
            <w:noWrap/>
            <w:vAlign w:val="bottom"/>
            <w:hideMark/>
          </w:tcPr>
          <w:p w14:paraId="071600F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0FB" w14:textId="77777777">
        <w:trPr>
          <w:trHeight w:val="300"/>
        </w:trPr>
        <w:tc>
          <w:tcPr>
            <w:tcW w:w="1036" w:type="dxa"/>
            <w:tcBorders>
              <w:top w:val="nil"/>
              <w:left w:val="nil"/>
              <w:bottom w:val="nil"/>
              <w:right w:val="nil"/>
            </w:tcBorders>
            <w:shd w:val="clear" w:color="auto" w:fill="auto"/>
            <w:noWrap/>
            <w:vAlign w:val="bottom"/>
            <w:hideMark/>
          </w:tcPr>
          <w:p w14:paraId="071600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0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0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0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FA" w14:textId="77777777" w:rsidR="00214CC2" w:rsidRPr="008677B1" w:rsidRDefault="006453C1" w:rsidP="005F005A">
            <w:pPr>
              <w:spacing w:after="0"/>
              <w:rPr>
                <w:rFonts w:ascii="Times New Roman" w:eastAsia="Times New Roman" w:hAnsi="Times New Roman" w:cs="Times New Roman"/>
                <w:sz w:val="20"/>
              </w:rPr>
            </w:pPr>
          </w:p>
        </w:tc>
      </w:tr>
      <w:tr w:rsidR="006222AF" w14:paraId="07160103" w14:textId="77777777">
        <w:trPr>
          <w:trHeight w:val="300"/>
        </w:trPr>
        <w:tc>
          <w:tcPr>
            <w:tcW w:w="1036" w:type="dxa"/>
            <w:tcBorders>
              <w:top w:val="nil"/>
              <w:left w:val="nil"/>
              <w:bottom w:val="nil"/>
              <w:right w:val="nil"/>
            </w:tcBorders>
            <w:shd w:val="clear" w:color="auto" w:fill="auto"/>
            <w:noWrap/>
            <w:vAlign w:val="bottom"/>
            <w:hideMark/>
          </w:tcPr>
          <w:p w14:paraId="071600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0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0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0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02" w14:textId="77777777" w:rsidR="00214CC2" w:rsidRPr="008677B1" w:rsidRDefault="006453C1" w:rsidP="005F005A">
            <w:pPr>
              <w:spacing w:after="0"/>
              <w:rPr>
                <w:rFonts w:ascii="Times New Roman" w:eastAsia="Times New Roman" w:hAnsi="Times New Roman" w:cs="Times New Roman"/>
                <w:sz w:val="20"/>
              </w:rPr>
            </w:pPr>
          </w:p>
        </w:tc>
      </w:tr>
      <w:tr w:rsidR="006222AF" w14:paraId="0716010B" w14:textId="77777777">
        <w:trPr>
          <w:trHeight w:val="300"/>
        </w:trPr>
        <w:tc>
          <w:tcPr>
            <w:tcW w:w="1036" w:type="dxa"/>
            <w:tcBorders>
              <w:top w:val="nil"/>
              <w:left w:val="nil"/>
              <w:bottom w:val="nil"/>
              <w:right w:val="nil"/>
            </w:tcBorders>
            <w:shd w:val="clear" w:color="auto" w:fill="auto"/>
            <w:noWrap/>
            <w:vAlign w:val="bottom"/>
            <w:hideMark/>
          </w:tcPr>
          <w:p w14:paraId="071601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1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0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0A" w14:textId="77777777" w:rsidR="00214CC2" w:rsidRPr="008677B1" w:rsidRDefault="006453C1" w:rsidP="005F005A">
            <w:pPr>
              <w:spacing w:after="0"/>
              <w:rPr>
                <w:rFonts w:ascii="Times New Roman" w:eastAsia="Times New Roman" w:hAnsi="Times New Roman" w:cs="Times New Roman"/>
                <w:sz w:val="20"/>
              </w:rPr>
            </w:pPr>
          </w:p>
        </w:tc>
      </w:tr>
      <w:tr w:rsidR="006222AF" w14:paraId="07160113" w14:textId="77777777">
        <w:trPr>
          <w:trHeight w:val="300"/>
        </w:trPr>
        <w:tc>
          <w:tcPr>
            <w:tcW w:w="1036" w:type="dxa"/>
            <w:tcBorders>
              <w:top w:val="nil"/>
              <w:left w:val="nil"/>
              <w:bottom w:val="nil"/>
              <w:right w:val="nil"/>
            </w:tcBorders>
            <w:shd w:val="clear" w:color="auto" w:fill="auto"/>
            <w:noWrap/>
            <w:vAlign w:val="bottom"/>
            <w:hideMark/>
          </w:tcPr>
          <w:p w14:paraId="071601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1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12" w14:textId="77777777" w:rsidR="00214CC2" w:rsidRPr="008677B1" w:rsidRDefault="006453C1" w:rsidP="005F005A">
            <w:pPr>
              <w:spacing w:after="0"/>
              <w:rPr>
                <w:rFonts w:ascii="Times New Roman" w:eastAsia="Times New Roman" w:hAnsi="Times New Roman" w:cs="Times New Roman"/>
                <w:sz w:val="20"/>
              </w:rPr>
            </w:pPr>
          </w:p>
        </w:tc>
      </w:tr>
      <w:tr w:rsidR="006222AF" w14:paraId="0716011B" w14:textId="77777777">
        <w:trPr>
          <w:trHeight w:val="300"/>
        </w:trPr>
        <w:tc>
          <w:tcPr>
            <w:tcW w:w="1036" w:type="dxa"/>
            <w:tcBorders>
              <w:top w:val="nil"/>
              <w:left w:val="nil"/>
              <w:bottom w:val="nil"/>
              <w:right w:val="nil"/>
            </w:tcBorders>
            <w:shd w:val="clear" w:color="auto" w:fill="auto"/>
            <w:noWrap/>
            <w:vAlign w:val="bottom"/>
            <w:hideMark/>
          </w:tcPr>
          <w:p w14:paraId="071601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1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1A" w14:textId="77777777" w:rsidR="00214CC2" w:rsidRPr="008677B1" w:rsidRDefault="006453C1" w:rsidP="005F005A">
            <w:pPr>
              <w:spacing w:after="0"/>
              <w:rPr>
                <w:rFonts w:ascii="Times New Roman" w:eastAsia="Times New Roman" w:hAnsi="Times New Roman" w:cs="Times New Roman"/>
                <w:sz w:val="20"/>
              </w:rPr>
            </w:pPr>
          </w:p>
        </w:tc>
      </w:tr>
      <w:tr w:rsidR="006222AF" w14:paraId="07160123" w14:textId="77777777">
        <w:trPr>
          <w:trHeight w:val="300"/>
        </w:trPr>
        <w:tc>
          <w:tcPr>
            <w:tcW w:w="1036" w:type="dxa"/>
            <w:tcBorders>
              <w:top w:val="nil"/>
              <w:left w:val="nil"/>
              <w:bottom w:val="nil"/>
              <w:right w:val="nil"/>
            </w:tcBorders>
            <w:shd w:val="clear" w:color="auto" w:fill="auto"/>
            <w:noWrap/>
            <w:vAlign w:val="bottom"/>
            <w:hideMark/>
          </w:tcPr>
          <w:p w14:paraId="071601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1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22" w14:textId="77777777" w:rsidR="00214CC2" w:rsidRPr="008677B1" w:rsidRDefault="006453C1" w:rsidP="005F005A">
            <w:pPr>
              <w:spacing w:after="0"/>
              <w:rPr>
                <w:rFonts w:ascii="Times New Roman" w:eastAsia="Times New Roman" w:hAnsi="Times New Roman" w:cs="Times New Roman"/>
                <w:sz w:val="20"/>
              </w:rPr>
            </w:pPr>
          </w:p>
        </w:tc>
      </w:tr>
      <w:tr w:rsidR="006222AF" w14:paraId="0716012B" w14:textId="77777777">
        <w:trPr>
          <w:trHeight w:val="300"/>
        </w:trPr>
        <w:tc>
          <w:tcPr>
            <w:tcW w:w="1036" w:type="dxa"/>
            <w:tcBorders>
              <w:top w:val="nil"/>
              <w:left w:val="nil"/>
              <w:bottom w:val="nil"/>
              <w:right w:val="nil"/>
            </w:tcBorders>
            <w:shd w:val="clear" w:color="auto" w:fill="auto"/>
            <w:noWrap/>
            <w:vAlign w:val="bottom"/>
            <w:hideMark/>
          </w:tcPr>
          <w:p w14:paraId="071601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1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1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2A" w14:textId="77777777" w:rsidR="00214CC2" w:rsidRPr="008677B1" w:rsidRDefault="006453C1" w:rsidP="005F005A">
            <w:pPr>
              <w:spacing w:after="0"/>
              <w:rPr>
                <w:rFonts w:ascii="Times New Roman" w:eastAsia="Times New Roman" w:hAnsi="Times New Roman" w:cs="Times New Roman"/>
                <w:sz w:val="20"/>
              </w:rPr>
            </w:pPr>
          </w:p>
        </w:tc>
      </w:tr>
      <w:tr w:rsidR="006222AF" w14:paraId="07160132" w14:textId="77777777">
        <w:trPr>
          <w:trHeight w:val="300"/>
        </w:trPr>
        <w:tc>
          <w:tcPr>
            <w:tcW w:w="2051" w:type="dxa"/>
            <w:gridSpan w:val="2"/>
            <w:tcBorders>
              <w:top w:val="nil"/>
              <w:left w:val="nil"/>
              <w:bottom w:val="nil"/>
              <w:right w:val="nil"/>
            </w:tcBorders>
            <w:shd w:val="clear" w:color="auto" w:fill="auto"/>
            <w:noWrap/>
            <w:vAlign w:val="bottom"/>
            <w:hideMark/>
          </w:tcPr>
          <w:p w14:paraId="071601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1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31" w14:textId="77777777" w:rsidR="00214CC2" w:rsidRPr="008677B1" w:rsidRDefault="006453C1" w:rsidP="005F005A">
            <w:pPr>
              <w:spacing w:after="0"/>
              <w:rPr>
                <w:rFonts w:ascii="Times New Roman" w:eastAsia="Times New Roman" w:hAnsi="Times New Roman" w:cs="Times New Roman"/>
                <w:sz w:val="20"/>
              </w:rPr>
            </w:pPr>
          </w:p>
        </w:tc>
      </w:tr>
      <w:tr w:rsidR="006222AF" w14:paraId="0716013A" w14:textId="77777777">
        <w:trPr>
          <w:trHeight w:val="300"/>
        </w:trPr>
        <w:tc>
          <w:tcPr>
            <w:tcW w:w="1036" w:type="dxa"/>
            <w:tcBorders>
              <w:top w:val="nil"/>
              <w:left w:val="nil"/>
              <w:bottom w:val="nil"/>
              <w:right w:val="nil"/>
            </w:tcBorders>
            <w:shd w:val="clear" w:color="auto" w:fill="auto"/>
            <w:noWrap/>
            <w:vAlign w:val="bottom"/>
            <w:hideMark/>
          </w:tcPr>
          <w:p w14:paraId="071601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3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13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1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39" w14:textId="77777777" w:rsidR="00214CC2" w:rsidRPr="008677B1" w:rsidRDefault="006453C1" w:rsidP="005F005A">
            <w:pPr>
              <w:spacing w:after="0"/>
              <w:rPr>
                <w:rFonts w:ascii="Times New Roman" w:eastAsia="Times New Roman" w:hAnsi="Times New Roman" w:cs="Times New Roman"/>
                <w:sz w:val="20"/>
              </w:rPr>
            </w:pPr>
          </w:p>
        </w:tc>
      </w:tr>
      <w:tr w:rsidR="006222AF" w14:paraId="0716013E" w14:textId="77777777">
        <w:trPr>
          <w:trHeight w:val="300"/>
        </w:trPr>
        <w:tc>
          <w:tcPr>
            <w:tcW w:w="1036" w:type="dxa"/>
            <w:tcBorders>
              <w:top w:val="nil"/>
              <w:left w:val="nil"/>
              <w:bottom w:val="nil"/>
              <w:right w:val="nil"/>
            </w:tcBorders>
            <w:shd w:val="clear" w:color="auto" w:fill="auto"/>
            <w:noWrap/>
            <w:vAlign w:val="bottom"/>
            <w:hideMark/>
          </w:tcPr>
          <w:p w14:paraId="0716013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1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 ως έχει    ΔΕΚΤΟ ΚΑΤΑ ΠΛΕΙΟΨΗΦΙΑ</w:t>
            </w:r>
          </w:p>
        </w:tc>
        <w:tc>
          <w:tcPr>
            <w:tcW w:w="1015" w:type="dxa"/>
            <w:tcBorders>
              <w:top w:val="nil"/>
              <w:left w:val="nil"/>
              <w:bottom w:val="nil"/>
              <w:right w:val="nil"/>
            </w:tcBorders>
            <w:shd w:val="clear" w:color="auto" w:fill="auto"/>
            <w:noWrap/>
            <w:vAlign w:val="bottom"/>
            <w:hideMark/>
          </w:tcPr>
          <w:p w14:paraId="0716013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146" w14:textId="77777777">
        <w:trPr>
          <w:trHeight w:val="300"/>
        </w:trPr>
        <w:tc>
          <w:tcPr>
            <w:tcW w:w="1036" w:type="dxa"/>
            <w:tcBorders>
              <w:top w:val="nil"/>
              <w:left w:val="nil"/>
              <w:bottom w:val="nil"/>
              <w:right w:val="nil"/>
            </w:tcBorders>
            <w:shd w:val="clear" w:color="auto" w:fill="auto"/>
            <w:noWrap/>
            <w:vAlign w:val="bottom"/>
            <w:hideMark/>
          </w:tcPr>
          <w:p w14:paraId="071601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1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45" w14:textId="77777777" w:rsidR="00214CC2" w:rsidRPr="008677B1" w:rsidRDefault="006453C1" w:rsidP="005F005A">
            <w:pPr>
              <w:spacing w:after="0"/>
              <w:rPr>
                <w:rFonts w:ascii="Times New Roman" w:eastAsia="Times New Roman" w:hAnsi="Times New Roman" w:cs="Times New Roman"/>
                <w:sz w:val="20"/>
              </w:rPr>
            </w:pPr>
          </w:p>
        </w:tc>
      </w:tr>
      <w:tr w:rsidR="006222AF" w14:paraId="0716014E" w14:textId="77777777">
        <w:trPr>
          <w:trHeight w:val="300"/>
        </w:trPr>
        <w:tc>
          <w:tcPr>
            <w:tcW w:w="1036" w:type="dxa"/>
            <w:tcBorders>
              <w:top w:val="nil"/>
              <w:left w:val="nil"/>
              <w:bottom w:val="nil"/>
              <w:right w:val="nil"/>
            </w:tcBorders>
            <w:shd w:val="clear" w:color="auto" w:fill="auto"/>
            <w:noWrap/>
            <w:vAlign w:val="bottom"/>
            <w:hideMark/>
          </w:tcPr>
          <w:p w14:paraId="071601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1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4D" w14:textId="77777777" w:rsidR="00214CC2" w:rsidRPr="008677B1" w:rsidRDefault="006453C1" w:rsidP="005F005A">
            <w:pPr>
              <w:spacing w:after="0"/>
              <w:rPr>
                <w:rFonts w:ascii="Times New Roman" w:eastAsia="Times New Roman" w:hAnsi="Times New Roman" w:cs="Times New Roman"/>
                <w:sz w:val="20"/>
              </w:rPr>
            </w:pPr>
          </w:p>
        </w:tc>
      </w:tr>
      <w:tr w:rsidR="006222AF" w14:paraId="07160156" w14:textId="77777777">
        <w:trPr>
          <w:trHeight w:val="300"/>
        </w:trPr>
        <w:tc>
          <w:tcPr>
            <w:tcW w:w="1036" w:type="dxa"/>
            <w:tcBorders>
              <w:top w:val="nil"/>
              <w:left w:val="nil"/>
              <w:bottom w:val="nil"/>
              <w:right w:val="nil"/>
            </w:tcBorders>
            <w:shd w:val="clear" w:color="auto" w:fill="auto"/>
            <w:noWrap/>
            <w:vAlign w:val="bottom"/>
            <w:hideMark/>
          </w:tcPr>
          <w:p w14:paraId="071601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1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5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55" w14:textId="77777777" w:rsidR="00214CC2" w:rsidRPr="008677B1" w:rsidRDefault="006453C1" w:rsidP="005F005A">
            <w:pPr>
              <w:spacing w:after="0"/>
              <w:rPr>
                <w:rFonts w:ascii="Times New Roman" w:eastAsia="Times New Roman" w:hAnsi="Times New Roman" w:cs="Times New Roman"/>
                <w:sz w:val="20"/>
              </w:rPr>
            </w:pPr>
          </w:p>
        </w:tc>
      </w:tr>
      <w:tr w:rsidR="006222AF" w14:paraId="0716015E" w14:textId="77777777">
        <w:trPr>
          <w:trHeight w:val="300"/>
        </w:trPr>
        <w:tc>
          <w:tcPr>
            <w:tcW w:w="1036" w:type="dxa"/>
            <w:tcBorders>
              <w:top w:val="nil"/>
              <w:left w:val="nil"/>
              <w:bottom w:val="nil"/>
              <w:right w:val="nil"/>
            </w:tcBorders>
            <w:shd w:val="clear" w:color="auto" w:fill="auto"/>
            <w:noWrap/>
            <w:vAlign w:val="bottom"/>
            <w:hideMark/>
          </w:tcPr>
          <w:p w14:paraId="071601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1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5D" w14:textId="77777777" w:rsidR="00214CC2" w:rsidRPr="008677B1" w:rsidRDefault="006453C1" w:rsidP="005F005A">
            <w:pPr>
              <w:spacing w:after="0"/>
              <w:rPr>
                <w:rFonts w:ascii="Times New Roman" w:eastAsia="Times New Roman" w:hAnsi="Times New Roman" w:cs="Times New Roman"/>
                <w:sz w:val="20"/>
              </w:rPr>
            </w:pPr>
          </w:p>
        </w:tc>
      </w:tr>
      <w:tr w:rsidR="006222AF" w14:paraId="07160166" w14:textId="77777777">
        <w:trPr>
          <w:trHeight w:val="300"/>
        </w:trPr>
        <w:tc>
          <w:tcPr>
            <w:tcW w:w="1036" w:type="dxa"/>
            <w:tcBorders>
              <w:top w:val="nil"/>
              <w:left w:val="nil"/>
              <w:bottom w:val="nil"/>
              <w:right w:val="nil"/>
            </w:tcBorders>
            <w:shd w:val="clear" w:color="auto" w:fill="auto"/>
            <w:noWrap/>
            <w:vAlign w:val="bottom"/>
            <w:hideMark/>
          </w:tcPr>
          <w:p w14:paraId="071601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1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65" w14:textId="77777777" w:rsidR="00214CC2" w:rsidRPr="008677B1" w:rsidRDefault="006453C1" w:rsidP="005F005A">
            <w:pPr>
              <w:spacing w:after="0"/>
              <w:rPr>
                <w:rFonts w:ascii="Times New Roman" w:eastAsia="Times New Roman" w:hAnsi="Times New Roman" w:cs="Times New Roman"/>
                <w:sz w:val="20"/>
              </w:rPr>
            </w:pPr>
          </w:p>
        </w:tc>
      </w:tr>
      <w:tr w:rsidR="006222AF" w14:paraId="0716016E" w14:textId="77777777">
        <w:trPr>
          <w:trHeight w:val="300"/>
        </w:trPr>
        <w:tc>
          <w:tcPr>
            <w:tcW w:w="1036" w:type="dxa"/>
            <w:tcBorders>
              <w:top w:val="nil"/>
              <w:left w:val="nil"/>
              <w:bottom w:val="nil"/>
              <w:right w:val="nil"/>
            </w:tcBorders>
            <w:shd w:val="clear" w:color="auto" w:fill="auto"/>
            <w:noWrap/>
            <w:vAlign w:val="bottom"/>
            <w:hideMark/>
          </w:tcPr>
          <w:p w14:paraId="071601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1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6D" w14:textId="77777777" w:rsidR="00214CC2" w:rsidRPr="008677B1" w:rsidRDefault="006453C1" w:rsidP="005F005A">
            <w:pPr>
              <w:spacing w:after="0"/>
              <w:rPr>
                <w:rFonts w:ascii="Times New Roman" w:eastAsia="Times New Roman" w:hAnsi="Times New Roman" w:cs="Times New Roman"/>
                <w:sz w:val="20"/>
              </w:rPr>
            </w:pPr>
          </w:p>
        </w:tc>
      </w:tr>
      <w:tr w:rsidR="006222AF" w14:paraId="07160176" w14:textId="77777777">
        <w:trPr>
          <w:trHeight w:val="300"/>
        </w:trPr>
        <w:tc>
          <w:tcPr>
            <w:tcW w:w="1036" w:type="dxa"/>
            <w:tcBorders>
              <w:top w:val="nil"/>
              <w:left w:val="nil"/>
              <w:bottom w:val="nil"/>
              <w:right w:val="nil"/>
            </w:tcBorders>
            <w:shd w:val="clear" w:color="auto" w:fill="auto"/>
            <w:noWrap/>
            <w:vAlign w:val="bottom"/>
            <w:hideMark/>
          </w:tcPr>
          <w:p w14:paraId="071601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1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75" w14:textId="77777777" w:rsidR="00214CC2" w:rsidRPr="008677B1" w:rsidRDefault="006453C1" w:rsidP="005F005A">
            <w:pPr>
              <w:spacing w:after="0"/>
              <w:rPr>
                <w:rFonts w:ascii="Times New Roman" w:eastAsia="Times New Roman" w:hAnsi="Times New Roman" w:cs="Times New Roman"/>
                <w:sz w:val="20"/>
              </w:rPr>
            </w:pPr>
          </w:p>
        </w:tc>
      </w:tr>
      <w:tr w:rsidR="006222AF" w14:paraId="0716017D" w14:textId="77777777">
        <w:trPr>
          <w:trHeight w:val="300"/>
        </w:trPr>
        <w:tc>
          <w:tcPr>
            <w:tcW w:w="2051" w:type="dxa"/>
            <w:gridSpan w:val="2"/>
            <w:tcBorders>
              <w:top w:val="nil"/>
              <w:left w:val="nil"/>
              <w:bottom w:val="nil"/>
              <w:right w:val="nil"/>
            </w:tcBorders>
            <w:shd w:val="clear" w:color="auto" w:fill="auto"/>
            <w:noWrap/>
            <w:vAlign w:val="bottom"/>
            <w:hideMark/>
          </w:tcPr>
          <w:p w14:paraId="071601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1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7C" w14:textId="77777777" w:rsidR="00214CC2" w:rsidRPr="008677B1" w:rsidRDefault="006453C1" w:rsidP="005F005A">
            <w:pPr>
              <w:spacing w:after="0"/>
              <w:rPr>
                <w:rFonts w:ascii="Times New Roman" w:eastAsia="Times New Roman" w:hAnsi="Times New Roman" w:cs="Times New Roman"/>
                <w:sz w:val="20"/>
              </w:rPr>
            </w:pPr>
          </w:p>
        </w:tc>
      </w:tr>
      <w:tr w:rsidR="006222AF" w14:paraId="07160185" w14:textId="77777777">
        <w:trPr>
          <w:trHeight w:val="300"/>
        </w:trPr>
        <w:tc>
          <w:tcPr>
            <w:tcW w:w="1036" w:type="dxa"/>
            <w:tcBorders>
              <w:top w:val="nil"/>
              <w:left w:val="nil"/>
              <w:bottom w:val="nil"/>
              <w:right w:val="nil"/>
            </w:tcBorders>
            <w:shd w:val="clear" w:color="auto" w:fill="auto"/>
            <w:noWrap/>
            <w:vAlign w:val="bottom"/>
            <w:hideMark/>
          </w:tcPr>
          <w:p w14:paraId="071601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8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18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1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84" w14:textId="77777777" w:rsidR="00214CC2" w:rsidRPr="008677B1" w:rsidRDefault="006453C1" w:rsidP="005F005A">
            <w:pPr>
              <w:spacing w:after="0"/>
              <w:rPr>
                <w:rFonts w:ascii="Times New Roman" w:eastAsia="Times New Roman" w:hAnsi="Times New Roman" w:cs="Times New Roman"/>
                <w:sz w:val="20"/>
              </w:rPr>
            </w:pPr>
          </w:p>
        </w:tc>
      </w:tr>
      <w:tr w:rsidR="006222AF" w14:paraId="07160189" w14:textId="77777777">
        <w:trPr>
          <w:trHeight w:val="300"/>
        </w:trPr>
        <w:tc>
          <w:tcPr>
            <w:tcW w:w="1036" w:type="dxa"/>
            <w:tcBorders>
              <w:top w:val="nil"/>
              <w:left w:val="nil"/>
              <w:bottom w:val="nil"/>
              <w:right w:val="nil"/>
            </w:tcBorders>
            <w:shd w:val="clear" w:color="auto" w:fill="auto"/>
            <w:noWrap/>
            <w:vAlign w:val="bottom"/>
            <w:hideMark/>
          </w:tcPr>
          <w:p w14:paraId="0716018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1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14 ως έχει   ΔΕΚΤΟ </w:t>
            </w:r>
            <w:r w:rsidRPr="008677B1">
              <w:rPr>
                <w:rFonts w:ascii="Calibri" w:eastAsia="Times New Roman" w:hAnsi="Calibri" w:cs="Times New Roman"/>
                <w:color w:val="000000"/>
                <w:sz w:val="22"/>
                <w:szCs w:val="22"/>
              </w:rPr>
              <w:t>ΚΑΤΑ ΠΛΕΙΟΨΗΦΙΑ</w:t>
            </w:r>
          </w:p>
        </w:tc>
        <w:tc>
          <w:tcPr>
            <w:tcW w:w="1015" w:type="dxa"/>
            <w:tcBorders>
              <w:top w:val="nil"/>
              <w:left w:val="nil"/>
              <w:bottom w:val="nil"/>
              <w:right w:val="nil"/>
            </w:tcBorders>
            <w:shd w:val="clear" w:color="auto" w:fill="auto"/>
            <w:noWrap/>
            <w:vAlign w:val="bottom"/>
            <w:hideMark/>
          </w:tcPr>
          <w:p w14:paraId="0716018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191" w14:textId="77777777">
        <w:trPr>
          <w:trHeight w:val="300"/>
        </w:trPr>
        <w:tc>
          <w:tcPr>
            <w:tcW w:w="1036" w:type="dxa"/>
            <w:tcBorders>
              <w:top w:val="nil"/>
              <w:left w:val="nil"/>
              <w:bottom w:val="nil"/>
              <w:right w:val="nil"/>
            </w:tcBorders>
            <w:shd w:val="clear" w:color="auto" w:fill="auto"/>
            <w:noWrap/>
            <w:vAlign w:val="bottom"/>
            <w:hideMark/>
          </w:tcPr>
          <w:p w14:paraId="071601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1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90" w14:textId="77777777" w:rsidR="00214CC2" w:rsidRPr="008677B1" w:rsidRDefault="006453C1" w:rsidP="005F005A">
            <w:pPr>
              <w:spacing w:after="0"/>
              <w:rPr>
                <w:rFonts w:ascii="Times New Roman" w:eastAsia="Times New Roman" w:hAnsi="Times New Roman" w:cs="Times New Roman"/>
                <w:sz w:val="20"/>
              </w:rPr>
            </w:pPr>
          </w:p>
        </w:tc>
      </w:tr>
      <w:tr w:rsidR="006222AF" w14:paraId="07160199" w14:textId="77777777">
        <w:trPr>
          <w:trHeight w:val="300"/>
        </w:trPr>
        <w:tc>
          <w:tcPr>
            <w:tcW w:w="1036" w:type="dxa"/>
            <w:tcBorders>
              <w:top w:val="nil"/>
              <w:left w:val="nil"/>
              <w:bottom w:val="nil"/>
              <w:right w:val="nil"/>
            </w:tcBorders>
            <w:shd w:val="clear" w:color="auto" w:fill="auto"/>
            <w:noWrap/>
            <w:vAlign w:val="bottom"/>
            <w:hideMark/>
          </w:tcPr>
          <w:p w14:paraId="071601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1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98" w14:textId="77777777" w:rsidR="00214CC2" w:rsidRPr="008677B1" w:rsidRDefault="006453C1" w:rsidP="005F005A">
            <w:pPr>
              <w:spacing w:after="0"/>
              <w:rPr>
                <w:rFonts w:ascii="Times New Roman" w:eastAsia="Times New Roman" w:hAnsi="Times New Roman" w:cs="Times New Roman"/>
                <w:sz w:val="20"/>
              </w:rPr>
            </w:pPr>
          </w:p>
        </w:tc>
      </w:tr>
      <w:tr w:rsidR="006222AF" w14:paraId="071601A1" w14:textId="77777777">
        <w:trPr>
          <w:trHeight w:val="300"/>
        </w:trPr>
        <w:tc>
          <w:tcPr>
            <w:tcW w:w="1036" w:type="dxa"/>
            <w:tcBorders>
              <w:top w:val="nil"/>
              <w:left w:val="nil"/>
              <w:bottom w:val="nil"/>
              <w:right w:val="nil"/>
            </w:tcBorders>
            <w:shd w:val="clear" w:color="auto" w:fill="auto"/>
            <w:noWrap/>
            <w:vAlign w:val="bottom"/>
            <w:hideMark/>
          </w:tcPr>
          <w:p w14:paraId="071601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1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A0" w14:textId="77777777" w:rsidR="00214CC2" w:rsidRPr="008677B1" w:rsidRDefault="006453C1" w:rsidP="005F005A">
            <w:pPr>
              <w:spacing w:after="0"/>
              <w:rPr>
                <w:rFonts w:ascii="Times New Roman" w:eastAsia="Times New Roman" w:hAnsi="Times New Roman" w:cs="Times New Roman"/>
                <w:sz w:val="20"/>
              </w:rPr>
            </w:pPr>
          </w:p>
        </w:tc>
      </w:tr>
      <w:tr w:rsidR="006222AF" w14:paraId="071601A9" w14:textId="77777777">
        <w:trPr>
          <w:trHeight w:val="300"/>
        </w:trPr>
        <w:tc>
          <w:tcPr>
            <w:tcW w:w="1036" w:type="dxa"/>
            <w:tcBorders>
              <w:top w:val="nil"/>
              <w:left w:val="nil"/>
              <w:bottom w:val="nil"/>
              <w:right w:val="nil"/>
            </w:tcBorders>
            <w:shd w:val="clear" w:color="auto" w:fill="auto"/>
            <w:noWrap/>
            <w:vAlign w:val="bottom"/>
            <w:hideMark/>
          </w:tcPr>
          <w:p w14:paraId="071601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1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A8" w14:textId="77777777" w:rsidR="00214CC2" w:rsidRPr="008677B1" w:rsidRDefault="006453C1" w:rsidP="005F005A">
            <w:pPr>
              <w:spacing w:after="0"/>
              <w:rPr>
                <w:rFonts w:ascii="Times New Roman" w:eastAsia="Times New Roman" w:hAnsi="Times New Roman" w:cs="Times New Roman"/>
                <w:sz w:val="20"/>
              </w:rPr>
            </w:pPr>
          </w:p>
        </w:tc>
      </w:tr>
      <w:tr w:rsidR="006222AF" w14:paraId="071601B1" w14:textId="77777777">
        <w:trPr>
          <w:trHeight w:val="300"/>
        </w:trPr>
        <w:tc>
          <w:tcPr>
            <w:tcW w:w="1036" w:type="dxa"/>
            <w:tcBorders>
              <w:top w:val="nil"/>
              <w:left w:val="nil"/>
              <w:bottom w:val="nil"/>
              <w:right w:val="nil"/>
            </w:tcBorders>
            <w:shd w:val="clear" w:color="auto" w:fill="auto"/>
            <w:noWrap/>
            <w:vAlign w:val="bottom"/>
            <w:hideMark/>
          </w:tcPr>
          <w:p w14:paraId="071601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1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B0" w14:textId="77777777" w:rsidR="00214CC2" w:rsidRPr="008677B1" w:rsidRDefault="006453C1" w:rsidP="005F005A">
            <w:pPr>
              <w:spacing w:after="0"/>
              <w:rPr>
                <w:rFonts w:ascii="Times New Roman" w:eastAsia="Times New Roman" w:hAnsi="Times New Roman" w:cs="Times New Roman"/>
                <w:sz w:val="20"/>
              </w:rPr>
            </w:pPr>
          </w:p>
        </w:tc>
      </w:tr>
      <w:tr w:rsidR="006222AF" w14:paraId="071601B9" w14:textId="77777777">
        <w:trPr>
          <w:trHeight w:val="300"/>
        </w:trPr>
        <w:tc>
          <w:tcPr>
            <w:tcW w:w="1036" w:type="dxa"/>
            <w:tcBorders>
              <w:top w:val="nil"/>
              <w:left w:val="nil"/>
              <w:bottom w:val="nil"/>
              <w:right w:val="nil"/>
            </w:tcBorders>
            <w:shd w:val="clear" w:color="auto" w:fill="auto"/>
            <w:noWrap/>
            <w:vAlign w:val="bottom"/>
            <w:hideMark/>
          </w:tcPr>
          <w:p w14:paraId="071601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1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B8" w14:textId="77777777" w:rsidR="00214CC2" w:rsidRPr="008677B1" w:rsidRDefault="006453C1" w:rsidP="005F005A">
            <w:pPr>
              <w:spacing w:after="0"/>
              <w:rPr>
                <w:rFonts w:ascii="Times New Roman" w:eastAsia="Times New Roman" w:hAnsi="Times New Roman" w:cs="Times New Roman"/>
                <w:sz w:val="20"/>
              </w:rPr>
            </w:pPr>
          </w:p>
        </w:tc>
      </w:tr>
      <w:tr w:rsidR="006222AF" w14:paraId="071601C1" w14:textId="77777777">
        <w:trPr>
          <w:trHeight w:val="300"/>
        </w:trPr>
        <w:tc>
          <w:tcPr>
            <w:tcW w:w="1036" w:type="dxa"/>
            <w:tcBorders>
              <w:top w:val="nil"/>
              <w:left w:val="nil"/>
              <w:bottom w:val="nil"/>
              <w:right w:val="nil"/>
            </w:tcBorders>
            <w:shd w:val="clear" w:color="auto" w:fill="auto"/>
            <w:noWrap/>
            <w:vAlign w:val="bottom"/>
            <w:hideMark/>
          </w:tcPr>
          <w:p w14:paraId="071601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1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C0" w14:textId="77777777" w:rsidR="00214CC2" w:rsidRPr="008677B1" w:rsidRDefault="006453C1" w:rsidP="005F005A">
            <w:pPr>
              <w:spacing w:after="0"/>
              <w:rPr>
                <w:rFonts w:ascii="Times New Roman" w:eastAsia="Times New Roman" w:hAnsi="Times New Roman" w:cs="Times New Roman"/>
                <w:sz w:val="20"/>
              </w:rPr>
            </w:pPr>
          </w:p>
        </w:tc>
      </w:tr>
      <w:tr w:rsidR="006222AF" w14:paraId="071601C8" w14:textId="77777777">
        <w:trPr>
          <w:trHeight w:val="300"/>
        </w:trPr>
        <w:tc>
          <w:tcPr>
            <w:tcW w:w="2051" w:type="dxa"/>
            <w:gridSpan w:val="2"/>
            <w:tcBorders>
              <w:top w:val="nil"/>
              <w:left w:val="nil"/>
              <w:bottom w:val="nil"/>
              <w:right w:val="nil"/>
            </w:tcBorders>
            <w:shd w:val="clear" w:color="auto" w:fill="auto"/>
            <w:noWrap/>
            <w:vAlign w:val="bottom"/>
            <w:hideMark/>
          </w:tcPr>
          <w:p w14:paraId="071601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1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C7" w14:textId="77777777" w:rsidR="00214CC2" w:rsidRPr="008677B1" w:rsidRDefault="006453C1" w:rsidP="005F005A">
            <w:pPr>
              <w:spacing w:after="0"/>
              <w:rPr>
                <w:rFonts w:ascii="Times New Roman" w:eastAsia="Times New Roman" w:hAnsi="Times New Roman" w:cs="Times New Roman"/>
                <w:sz w:val="20"/>
              </w:rPr>
            </w:pPr>
          </w:p>
        </w:tc>
      </w:tr>
      <w:tr w:rsidR="006222AF" w14:paraId="071601D0" w14:textId="77777777">
        <w:trPr>
          <w:trHeight w:val="300"/>
        </w:trPr>
        <w:tc>
          <w:tcPr>
            <w:tcW w:w="1036" w:type="dxa"/>
            <w:tcBorders>
              <w:top w:val="nil"/>
              <w:left w:val="nil"/>
              <w:bottom w:val="nil"/>
              <w:right w:val="nil"/>
            </w:tcBorders>
            <w:shd w:val="clear" w:color="auto" w:fill="auto"/>
            <w:noWrap/>
            <w:vAlign w:val="bottom"/>
            <w:hideMark/>
          </w:tcPr>
          <w:p w14:paraId="071601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C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1C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1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CF" w14:textId="77777777" w:rsidR="00214CC2" w:rsidRPr="008677B1" w:rsidRDefault="006453C1" w:rsidP="005F005A">
            <w:pPr>
              <w:spacing w:after="0"/>
              <w:rPr>
                <w:rFonts w:ascii="Times New Roman" w:eastAsia="Times New Roman" w:hAnsi="Times New Roman" w:cs="Times New Roman"/>
                <w:sz w:val="20"/>
              </w:rPr>
            </w:pPr>
          </w:p>
        </w:tc>
      </w:tr>
      <w:tr w:rsidR="006222AF" w14:paraId="071601D4" w14:textId="77777777">
        <w:trPr>
          <w:trHeight w:val="300"/>
        </w:trPr>
        <w:tc>
          <w:tcPr>
            <w:tcW w:w="1036" w:type="dxa"/>
            <w:tcBorders>
              <w:top w:val="nil"/>
              <w:left w:val="nil"/>
              <w:bottom w:val="nil"/>
              <w:right w:val="nil"/>
            </w:tcBorders>
            <w:shd w:val="clear" w:color="auto" w:fill="auto"/>
            <w:noWrap/>
            <w:vAlign w:val="bottom"/>
            <w:hideMark/>
          </w:tcPr>
          <w:p w14:paraId="071601D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1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 ως έχει   ΔΕΚΤΟ ΚΑΤΑ ΠΛΕΙΟΨΗΦΙΑ</w:t>
            </w:r>
          </w:p>
        </w:tc>
        <w:tc>
          <w:tcPr>
            <w:tcW w:w="1015" w:type="dxa"/>
            <w:tcBorders>
              <w:top w:val="nil"/>
              <w:left w:val="nil"/>
              <w:bottom w:val="nil"/>
              <w:right w:val="nil"/>
            </w:tcBorders>
            <w:shd w:val="clear" w:color="auto" w:fill="auto"/>
            <w:noWrap/>
            <w:vAlign w:val="bottom"/>
            <w:hideMark/>
          </w:tcPr>
          <w:p w14:paraId="071601D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1DC" w14:textId="77777777">
        <w:trPr>
          <w:trHeight w:val="300"/>
        </w:trPr>
        <w:tc>
          <w:tcPr>
            <w:tcW w:w="1036" w:type="dxa"/>
            <w:tcBorders>
              <w:top w:val="nil"/>
              <w:left w:val="nil"/>
              <w:bottom w:val="nil"/>
              <w:right w:val="nil"/>
            </w:tcBorders>
            <w:shd w:val="clear" w:color="auto" w:fill="auto"/>
            <w:noWrap/>
            <w:vAlign w:val="bottom"/>
            <w:hideMark/>
          </w:tcPr>
          <w:p w14:paraId="071601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1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1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DB" w14:textId="77777777" w:rsidR="00214CC2" w:rsidRPr="008677B1" w:rsidRDefault="006453C1" w:rsidP="005F005A">
            <w:pPr>
              <w:spacing w:after="0"/>
              <w:rPr>
                <w:rFonts w:ascii="Times New Roman" w:eastAsia="Times New Roman" w:hAnsi="Times New Roman" w:cs="Times New Roman"/>
                <w:sz w:val="20"/>
              </w:rPr>
            </w:pPr>
          </w:p>
        </w:tc>
      </w:tr>
      <w:tr w:rsidR="006222AF" w14:paraId="071601E4" w14:textId="77777777">
        <w:trPr>
          <w:trHeight w:val="300"/>
        </w:trPr>
        <w:tc>
          <w:tcPr>
            <w:tcW w:w="1036" w:type="dxa"/>
            <w:tcBorders>
              <w:top w:val="nil"/>
              <w:left w:val="nil"/>
              <w:bottom w:val="nil"/>
              <w:right w:val="nil"/>
            </w:tcBorders>
            <w:shd w:val="clear" w:color="auto" w:fill="auto"/>
            <w:noWrap/>
            <w:vAlign w:val="bottom"/>
            <w:hideMark/>
          </w:tcPr>
          <w:p w14:paraId="071601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1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E3" w14:textId="77777777" w:rsidR="00214CC2" w:rsidRPr="008677B1" w:rsidRDefault="006453C1" w:rsidP="005F005A">
            <w:pPr>
              <w:spacing w:after="0"/>
              <w:rPr>
                <w:rFonts w:ascii="Times New Roman" w:eastAsia="Times New Roman" w:hAnsi="Times New Roman" w:cs="Times New Roman"/>
                <w:sz w:val="20"/>
              </w:rPr>
            </w:pPr>
          </w:p>
        </w:tc>
      </w:tr>
      <w:tr w:rsidR="006222AF" w14:paraId="071601EC" w14:textId="77777777">
        <w:trPr>
          <w:trHeight w:val="300"/>
        </w:trPr>
        <w:tc>
          <w:tcPr>
            <w:tcW w:w="1036" w:type="dxa"/>
            <w:tcBorders>
              <w:top w:val="nil"/>
              <w:left w:val="nil"/>
              <w:bottom w:val="nil"/>
              <w:right w:val="nil"/>
            </w:tcBorders>
            <w:shd w:val="clear" w:color="auto" w:fill="auto"/>
            <w:noWrap/>
            <w:vAlign w:val="bottom"/>
            <w:hideMark/>
          </w:tcPr>
          <w:p w14:paraId="071601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1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EB" w14:textId="77777777" w:rsidR="00214CC2" w:rsidRPr="008677B1" w:rsidRDefault="006453C1" w:rsidP="005F005A">
            <w:pPr>
              <w:spacing w:after="0"/>
              <w:rPr>
                <w:rFonts w:ascii="Times New Roman" w:eastAsia="Times New Roman" w:hAnsi="Times New Roman" w:cs="Times New Roman"/>
                <w:sz w:val="20"/>
              </w:rPr>
            </w:pPr>
          </w:p>
        </w:tc>
      </w:tr>
      <w:tr w:rsidR="006222AF" w14:paraId="071601F4" w14:textId="77777777">
        <w:trPr>
          <w:trHeight w:val="300"/>
        </w:trPr>
        <w:tc>
          <w:tcPr>
            <w:tcW w:w="1036" w:type="dxa"/>
            <w:tcBorders>
              <w:top w:val="nil"/>
              <w:left w:val="nil"/>
              <w:bottom w:val="nil"/>
              <w:right w:val="nil"/>
            </w:tcBorders>
            <w:shd w:val="clear" w:color="auto" w:fill="auto"/>
            <w:noWrap/>
            <w:vAlign w:val="bottom"/>
            <w:hideMark/>
          </w:tcPr>
          <w:p w14:paraId="071601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1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F3" w14:textId="77777777" w:rsidR="00214CC2" w:rsidRPr="008677B1" w:rsidRDefault="006453C1" w:rsidP="005F005A">
            <w:pPr>
              <w:spacing w:after="0"/>
              <w:rPr>
                <w:rFonts w:ascii="Times New Roman" w:eastAsia="Times New Roman" w:hAnsi="Times New Roman" w:cs="Times New Roman"/>
                <w:sz w:val="20"/>
              </w:rPr>
            </w:pPr>
          </w:p>
        </w:tc>
      </w:tr>
      <w:tr w:rsidR="006222AF" w14:paraId="071601FC" w14:textId="77777777">
        <w:trPr>
          <w:trHeight w:val="300"/>
        </w:trPr>
        <w:tc>
          <w:tcPr>
            <w:tcW w:w="1036" w:type="dxa"/>
            <w:tcBorders>
              <w:top w:val="nil"/>
              <w:left w:val="nil"/>
              <w:bottom w:val="nil"/>
              <w:right w:val="nil"/>
            </w:tcBorders>
            <w:shd w:val="clear" w:color="auto" w:fill="auto"/>
            <w:noWrap/>
            <w:vAlign w:val="bottom"/>
            <w:hideMark/>
          </w:tcPr>
          <w:p w14:paraId="071601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1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1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1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1FB" w14:textId="77777777" w:rsidR="00214CC2" w:rsidRPr="008677B1" w:rsidRDefault="006453C1" w:rsidP="005F005A">
            <w:pPr>
              <w:spacing w:after="0"/>
              <w:rPr>
                <w:rFonts w:ascii="Times New Roman" w:eastAsia="Times New Roman" w:hAnsi="Times New Roman" w:cs="Times New Roman"/>
                <w:sz w:val="20"/>
              </w:rPr>
            </w:pPr>
          </w:p>
        </w:tc>
      </w:tr>
      <w:tr w:rsidR="006222AF" w14:paraId="07160204" w14:textId="77777777">
        <w:trPr>
          <w:trHeight w:val="300"/>
        </w:trPr>
        <w:tc>
          <w:tcPr>
            <w:tcW w:w="1036" w:type="dxa"/>
            <w:tcBorders>
              <w:top w:val="nil"/>
              <w:left w:val="nil"/>
              <w:bottom w:val="nil"/>
              <w:right w:val="nil"/>
            </w:tcBorders>
            <w:shd w:val="clear" w:color="auto" w:fill="auto"/>
            <w:noWrap/>
            <w:vAlign w:val="bottom"/>
            <w:hideMark/>
          </w:tcPr>
          <w:p w14:paraId="071601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1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1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03" w14:textId="77777777" w:rsidR="00214CC2" w:rsidRPr="008677B1" w:rsidRDefault="006453C1" w:rsidP="005F005A">
            <w:pPr>
              <w:spacing w:after="0"/>
              <w:rPr>
                <w:rFonts w:ascii="Times New Roman" w:eastAsia="Times New Roman" w:hAnsi="Times New Roman" w:cs="Times New Roman"/>
                <w:sz w:val="20"/>
              </w:rPr>
            </w:pPr>
          </w:p>
        </w:tc>
      </w:tr>
      <w:tr w:rsidR="006222AF" w14:paraId="0716020C" w14:textId="77777777">
        <w:trPr>
          <w:trHeight w:val="300"/>
        </w:trPr>
        <w:tc>
          <w:tcPr>
            <w:tcW w:w="1036" w:type="dxa"/>
            <w:tcBorders>
              <w:top w:val="nil"/>
              <w:left w:val="nil"/>
              <w:bottom w:val="nil"/>
              <w:right w:val="nil"/>
            </w:tcBorders>
            <w:shd w:val="clear" w:color="auto" w:fill="auto"/>
            <w:noWrap/>
            <w:vAlign w:val="bottom"/>
            <w:hideMark/>
          </w:tcPr>
          <w:p w14:paraId="071602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2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0B" w14:textId="77777777" w:rsidR="00214CC2" w:rsidRPr="008677B1" w:rsidRDefault="006453C1" w:rsidP="005F005A">
            <w:pPr>
              <w:spacing w:after="0"/>
              <w:rPr>
                <w:rFonts w:ascii="Times New Roman" w:eastAsia="Times New Roman" w:hAnsi="Times New Roman" w:cs="Times New Roman"/>
                <w:sz w:val="20"/>
              </w:rPr>
            </w:pPr>
          </w:p>
        </w:tc>
      </w:tr>
      <w:tr w:rsidR="006222AF" w14:paraId="07160213" w14:textId="77777777">
        <w:trPr>
          <w:trHeight w:val="300"/>
        </w:trPr>
        <w:tc>
          <w:tcPr>
            <w:tcW w:w="2051" w:type="dxa"/>
            <w:gridSpan w:val="2"/>
            <w:tcBorders>
              <w:top w:val="nil"/>
              <w:left w:val="nil"/>
              <w:bottom w:val="nil"/>
              <w:right w:val="nil"/>
            </w:tcBorders>
            <w:shd w:val="clear" w:color="auto" w:fill="auto"/>
            <w:noWrap/>
            <w:vAlign w:val="bottom"/>
            <w:hideMark/>
          </w:tcPr>
          <w:p w14:paraId="071602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2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12" w14:textId="77777777" w:rsidR="00214CC2" w:rsidRPr="008677B1" w:rsidRDefault="006453C1" w:rsidP="005F005A">
            <w:pPr>
              <w:spacing w:after="0"/>
              <w:rPr>
                <w:rFonts w:ascii="Times New Roman" w:eastAsia="Times New Roman" w:hAnsi="Times New Roman" w:cs="Times New Roman"/>
                <w:sz w:val="20"/>
              </w:rPr>
            </w:pPr>
          </w:p>
        </w:tc>
      </w:tr>
      <w:tr w:rsidR="006222AF" w14:paraId="0716021B" w14:textId="77777777">
        <w:trPr>
          <w:trHeight w:val="300"/>
        </w:trPr>
        <w:tc>
          <w:tcPr>
            <w:tcW w:w="1036" w:type="dxa"/>
            <w:tcBorders>
              <w:top w:val="nil"/>
              <w:left w:val="nil"/>
              <w:bottom w:val="nil"/>
              <w:right w:val="nil"/>
            </w:tcBorders>
            <w:shd w:val="clear" w:color="auto" w:fill="auto"/>
            <w:noWrap/>
            <w:vAlign w:val="bottom"/>
            <w:hideMark/>
          </w:tcPr>
          <w:p w14:paraId="071602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1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21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2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1A" w14:textId="77777777" w:rsidR="00214CC2" w:rsidRPr="008677B1" w:rsidRDefault="006453C1" w:rsidP="005F005A">
            <w:pPr>
              <w:spacing w:after="0"/>
              <w:rPr>
                <w:rFonts w:ascii="Times New Roman" w:eastAsia="Times New Roman" w:hAnsi="Times New Roman" w:cs="Times New Roman"/>
                <w:sz w:val="20"/>
              </w:rPr>
            </w:pPr>
          </w:p>
        </w:tc>
      </w:tr>
      <w:tr w:rsidR="006222AF" w14:paraId="0716021F" w14:textId="77777777">
        <w:trPr>
          <w:trHeight w:val="300"/>
        </w:trPr>
        <w:tc>
          <w:tcPr>
            <w:tcW w:w="1036" w:type="dxa"/>
            <w:tcBorders>
              <w:top w:val="nil"/>
              <w:left w:val="nil"/>
              <w:bottom w:val="nil"/>
              <w:right w:val="nil"/>
            </w:tcBorders>
            <w:shd w:val="clear" w:color="auto" w:fill="auto"/>
            <w:noWrap/>
            <w:vAlign w:val="bottom"/>
            <w:hideMark/>
          </w:tcPr>
          <w:p w14:paraId="0716021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2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 ως έχει   ΔΕΚΤΟ ΚΑΤΑ ΠΛΕΙΟΨΗΦΙΑ</w:t>
            </w:r>
          </w:p>
        </w:tc>
        <w:tc>
          <w:tcPr>
            <w:tcW w:w="1015" w:type="dxa"/>
            <w:tcBorders>
              <w:top w:val="nil"/>
              <w:left w:val="nil"/>
              <w:bottom w:val="nil"/>
              <w:right w:val="nil"/>
            </w:tcBorders>
            <w:shd w:val="clear" w:color="auto" w:fill="auto"/>
            <w:noWrap/>
            <w:vAlign w:val="bottom"/>
            <w:hideMark/>
          </w:tcPr>
          <w:p w14:paraId="0716021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227" w14:textId="77777777">
        <w:trPr>
          <w:trHeight w:val="300"/>
        </w:trPr>
        <w:tc>
          <w:tcPr>
            <w:tcW w:w="1036" w:type="dxa"/>
            <w:tcBorders>
              <w:top w:val="nil"/>
              <w:left w:val="nil"/>
              <w:bottom w:val="nil"/>
              <w:right w:val="nil"/>
            </w:tcBorders>
            <w:shd w:val="clear" w:color="auto" w:fill="auto"/>
            <w:noWrap/>
            <w:vAlign w:val="bottom"/>
            <w:hideMark/>
          </w:tcPr>
          <w:p w14:paraId="071602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2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26" w14:textId="77777777" w:rsidR="00214CC2" w:rsidRPr="008677B1" w:rsidRDefault="006453C1" w:rsidP="005F005A">
            <w:pPr>
              <w:spacing w:after="0"/>
              <w:rPr>
                <w:rFonts w:ascii="Times New Roman" w:eastAsia="Times New Roman" w:hAnsi="Times New Roman" w:cs="Times New Roman"/>
                <w:sz w:val="20"/>
              </w:rPr>
            </w:pPr>
          </w:p>
        </w:tc>
      </w:tr>
      <w:tr w:rsidR="006222AF" w14:paraId="0716022F" w14:textId="77777777">
        <w:trPr>
          <w:trHeight w:val="300"/>
        </w:trPr>
        <w:tc>
          <w:tcPr>
            <w:tcW w:w="1036" w:type="dxa"/>
            <w:tcBorders>
              <w:top w:val="nil"/>
              <w:left w:val="nil"/>
              <w:bottom w:val="nil"/>
              <w:right w:val="nil"/>
            </w:tcBorders>
            <w:shd w:val="clear" w:color="auto" w:fill="auto"/>
            <w:noWrap/>
            <w:vAlign w:val="bottom"/>
            <w:hideMark/>
          </w:tcPr>
          <w:p w14:paraId="071602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2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2E" w14:textId="77777777" w:rsidR="00214CC2" w:rsidRPr="008677B1" w:rsidRDefault="006453C1" w:rsidP="005F005A">
            <w:pPr>
              <w:spacing w:after="0"/>
              <w:rPr>
                <w:rFonts w:ascii="Times New Roman" w:eastAsia="Times New Roman" w:hAnsi="Times New Roman" w:cs="Times New Roman"/>
                <w:sz w:val="20"/>
              </w:rPr>
            </w:pPr>
          </w:p>
        </w:tc>
      </w:tr>
      <w:tr w:rsidR="006222AF" w14:paraId="07160237" w14:textId="77777777">
        <w:trPr>
          <w:trHeight w:val="300"/>
        </w:trPr>
        <w:tc>
          <w:tcPr>
            <w:tcW w:w="1036" w:type="dxa"/>
            <w:tcBorders>
              <w:top w:val="nil"/>
              <w:left w:val="nil"/>
              <w:bottom w:val="nil"/>
              <w:right w:val="nil"/>
            </w:tcBorders>
            <w:shd w:val="clear" w:color="auto" w:fill="auto"/>
            <w:noWrap/>
            <w:vAlign w:val="bottom"/>
            <w:hideMark/>
          </w:tcPr>
          <w:p w14:paraId="071602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2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36" w14:textId="77777777" w:rsidR="00214CC2" w:rsidRPr="008677B1" w:rsidRDefault="006453C1" w:rsidP="005F005A">
            <w:pPr>
              <w:spacing w:after="0"/>
              <w:rPr>
                <w:rFonts w:ascii="Times New Roman" w:eastAsia="Times New Roman" w:hAnsi="Times New Roman" w:cs="Times New Roman"/>
                <w:sz w:val="20"/>
              </w:rPr>
            </w:pPr>
          </w:p>
        </w:tc>
      </w:tr>
      <w:tr w:rsidR="006222AF" w14:paraId="0716023F" w14:textId="77777777">
        <w:trPr>
          <w:trHeight w:val="300"/>
        </w:trPr>
        <w:tc>
          <w:tcPr>
            <w:tcW w:w="1036" w:type="dxa"/>
            <w:tcBorders>
              <w:top w:val="nil"/>
              <w:left w:val="nil"/>
              <w:bottom w:val="nil"/>
              <w:right w:val="nil"/>
            </w:tcBorders>
            <w:shd w:val="clear" w:color="auto" w:fill="auto"/>
            <w:noWrap/>
            <w:vAlign w:val="bottom"/>
            <w:hideMark/>
          </w:tcPr>
          <w:p w14:paraId="071602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2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3E" w14:textId="77777777" w:rsidR="00214CC2" w:rsidRPr="008677B1" w:rsidRDefault="006453C1" w:rsidP="005F005A">
            <w:pPr>
              <w:spacing w:after="0"/>
              <w:rPr>
                <w:rFonts w:ascii="Times New Roman" w:eastAsia="Times New Roman" w:hAnsi="Times New Roman" w:cs="Times New Roman"/>
                <w:sz w:val="20"/>
              </w:rPr>
            </w:pPr>
          </w:p>
        </w:tc>
      </w:tr>
      <w:tr w:rsidR="006222AF" w14:paraId="07160247" w14:textId="77777777">
        <w:trPr>
          <w:trHeight w:val="300"/>
        </w:trPr>
        <w:tc>
          <w:tcPr>
            <w:tcW w:w="1036" w:type="dxa"/>
            <w:tcBorders>
              <w:top w:val="nil"/>
              <w:left w:val="nil"/>
              <w:bottom w:val="nil"/>
              <w:right w:val="nil"/>
            </w:tcBorders>
            <w:shd w:val="clear" w:color="auto" w:fill="auto"/>
            <w:noWrap/>
            <w:vAlign w:val="bottom"/>
            <w:hideMark/>
          </w:tcPr>
          <w:p w14:paraId="071602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2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46" w14:textId="77777777" w:rsidR="00214CC2" w:rsidRPr="008677B1" w:rsidRDefault="006453C1" w:rsidP="005F005A">
            <w:pPr>
              <w:spacing w:after="0"/>
              <w:rPr>
                <w:rFonts w:ascii="Times New Roman" w:eastAsia="Times New Roman" w:hAnsi="Times New Roman" w:cs="Times New Roman"/>
                <w:sz w:val="20"/>
              </w:rPr>
            </w:pPr>
          </w:p>
        </w:tc>
      </w:tr>
      <w:tr w:rsidR="006222AF" w14:paraId="0716024F" w14:textId="77777777">
        <w:trPr>
          <w:trHeight w:val="300"/>
        </w:trPr>
        <w:tc>
          <w:tcPr>
            <w:tcW w:w="1036" w:type="dxa"/>
            <w:tcBorders>
              <w:top w:val="nil"/>
              <w:left w:val="nil"/>
              <w:bottom w:val="nil"/>
              <w:right w:val="nil"/>
            </w:tcBorders>
            <w:shd w:val="clear" w:color="auto" w:fill="auto"/>
            <w:noWrap/>
            <w:vAlign w:val="bottom"/>
            <w:hideMark/>
          </w:tcPr>
          <w:p w14:paraId="071602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2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4E" w14:textId="77777777" w:rsidR="00214CC2" w:rsidRPr="008677B1" w:rsidRDefault="006453C1" w:rsidP="005F005A">
            <w:pPr>
              <w:spacing w:after="0"/>
              <w:rPr>
                <w:rFonts w:ascii="Times New Roman" w:eastAsia="Times New Roman" w:hAnsi="Times New Roman" w:cs="Times New Roman"/>
                <w:sz w:val="20"/>
              </w:rPr>
            </w:pPr>
          </w:p>
        </w:tc>
      </w:tr>
      <w:tr w:rsidR="006222AF" w14:paraId="07160257" w14:textId="77777777">
        <w:trPr>
          <w:trHeight w:val="300"/>
        </w:trPr>
        <w:tc>
          <w:tcPr>
            <w:tcW w:w="1036" w:type="dxa"/>
            <w:tcBorders>
              <w:top w:val="nil"/>
              <w:left w:val="nil"/>
              <w:bottom w:val="nil"/>
              <w:right w:val="nil"/>
            </w:tcBorders>
            <w:shd w:val="clear" w:color="auto" w:fill="auto"/>
            <w:noWrap/>
            <w:vAlign w:val="bottom"/>
            <w:hideMark/>
          </w:tcPr>
          <w:p w14:paraId="071602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2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2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56" w14:textId="77777777" w:rsidR="00214CC2" w:rsidRPr="008677B1" w:rsidRDefault="006453C1" w:rsidP="005F005A">
            <w:pPr>
              <w:spacing w:after="0"/>
              <w:rPr>
                <w:rFonts w:ascii="Times New Roman" w:eastAsia="Times New Roman" w:hAnsi="Times New Roman" w:cs="Times New Roman"/>
                <w:sz w:val="20"/>
              </w:rPr>
            </w:pPr>
          </w:p>
        </w:tc>
      </w:tr>
      <w:tr w:rsidR="006222AF" w14:paraId="0716025E" w14:textId="77777777">
        <w:trPr>
          <w:trHeight w:val="300"/>
        </w:trPr>
        <w:tc>
          <w:tcPr>
            <w:tcW w:w="2051" w:type="dxa"/>
            <w:gridSpan w:val="2"/>
            <w:tcBorders>
              <w:top w:val="nil"/>
              <w:left w:val="nil"/>
              <w:bottom w:val="nil"/>
              <w:right w:val="nil"/>
            </w:tcBorders>
            <w:shd w:val="clear" w:color="auto" w:fill="auto"/>
            <w:noWrap/>
            <w:vAlign w:val="bottom"/>
            <w:hideMark/>
          </w:tcPr>
          <w:p w14:paraId="071602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2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5D" w14:textId="77777777" w:rsidR="00214CC2" w:rsidRPr="008677B1" w:rsidRDefault="006453C1" w:rsidP="005F005A">
            <w:pPr>
              <w:spacing w:after="0"/>
              <w:rPr>
                <w:rFonts w:ascii="Times New Roman" w:eastAsia="Times New Roman" w:hAnsi="Times New Roman" w:cs="Times New Roman"/>
                <w:sz w:val="20"/>
              </w:rPr>
            </w:pPr>
          </w:p>
        </w:tc>
      </w:tr>
      <w:tr w:rsidR="006222AF" w14:paraId="07160266" w14:textId="77777777">
        <w:trPr>
          <w:trHeight w:val="300"/>
        </w:trPr>
        <w:tc>
          <w:tcPr>
            <w:tcW w:w="1036" w:type="dxa"/>
            <w:tcBorders>
              <w:top w:val="nil"/>
              <w:left w:val="nil"/>
              <w:bottom w:val="nil"/>
              <w:right w:val="nil"/>
            </w:tcBorders>
            <w:shd w:val="clear" w:color="auto" w:fill="auto"/>
            <w:noWrap/>
            <w:vAlign w:val="bottom"/>
            <w:hideMark/>
          </w:tcPr>
          <w:p w14:paraId="071602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6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26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2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65" w14:textId="77777777" w:rsidR="00214CC2" w:rsidRPr="008677B1" w:rsidRDefault="006453C1" w:rsidP="005F005A">
            <w:pPr>
              <w:spacing w:after="0"/>
              <w:rPr>
                <w:rFonts w:ascii="Times New Roman" w:eastAsia="Times New Roman" w:hAnsi="Times New Roman" w:cs="Times New Roman"/>
                <w:sz w:val="20"/>
              </w:rPr>
            </w:pPr>
          </w:p>
        </w:tc>
      </w:tr>
      <w:tr w:rsidR="006222AF" w14:paraId="0716026A" w14:textId="77777777">
        <w:trPr>
          <w:trHeight w:val="300"/>
        </w:trPr>
        <w:tc>
          <w:tcPr>
            <w:tcW w:w="1036" w:type="dxa"/>
            <w:tcBorders>
              <w:top w:val="nil"/>
              <w:left w:val="nil"/>
              <w:bottom w:val="nil"/>
              <w:right w:val="nil"/>
            </w:tcBorders>
            <w:shd w:val="clear" w:color="auto" w:fill="auto"/>
            <w:noWrap/>
            <w:vAlign w:val="bottom"/>
            <w:hideMark/>
          </w:tcPr>
          <w:p w14:paraId="0716026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2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 ως έχει    ΔΕΚΤΟ ΚΑΤΑ ΠΛΕΙΟΨΗΦΙΑ</w:t>
            </w:r>
          </w:p>
        </w:tc>
        <w:tc>
          <w:tcPr>
            <w:tcW w:w="1015" w:type="dxa"/>
            <w:tcBorders>
              <w:top w:val="nil"/>
              <w:left w:val="nil"/>
              <w:bottom w:val="nil"/>
              <w:right w:val="nil"/>
            </w:tcBorders>
            <w:shd w:val="clear" w:color="auto" w:fill="auto"/>
            <w:noWrap/>
            <w:vAlign w:val="bottom"/>
            <w:hideMark/>
          </w:tcPr>
          <w:p w14:paraId="0716026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272" w14:textId="77777777">
        <w:trPr>
          <w:trHeight w:val="300"/>
        </w:trPr>
        <w:tc>
          <w:tcPr>
            <w:tcW w:w="1036" w:type="dxa"/>
            <w:tcBorders>
              <w:top w:val="nil"/>
              <w:left w:val="nil"/>
              <w:bottom w:val="nil"/>
              <w:right w:val="nil"/>
            </w:tcBorders>
            <w:shd w:val="clear" w:color="auto" w:fill="auto"/>
            <w:noWrap/>
            <w:vAlign w:val="bottom"/>
            <w:hideMark/>
          </w:tcPr>
          <w:p w14:paraId="071602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2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71" w14:textId="77777777" w:rsidR="00214CC2" w:rsidRPr="008677B1" w:rsidRDefault="006453C1" w:rsidP="005F005A">
            <w:pPr>
              <w:spacing w:after="0"/>
              <w:rPr>
                <w:rFonts w:ascii="Times New Roman" w:eastAsia="Times New Roman" w:hAnsi="Times New Roman" w:cs="Times New Roman"/>
                <w:sz w:val="20"/>
              </w:rPr>
            </w:pPr>
          </w:p>
        </w:tc>
      </w:tr>
      <w:tr w:rsidR="006222AF" w14:paraId="0716027A" w14:textId="77777777">
        <w:trPr>
          <w:trHeight w:val="300"/>
        </w:trPr>
        <w:tc>
          <w:tcPr>
            <w:tcW w:w="1036" w:type="dxa"/>
            <w:tcBorders>
              <w:top w:val="nil"/>
              <w:left w:val="nil"/>
              <w:bottom w:val="nil"/>
              <w:right w:val="nil"/>
            </w:tcBorders>
            <w:shd w:val="clear" w:color="auto" w:fill="auto"/>
            <w:noWrap/>
            <w:vAlign w:val="bottom"/>
            <w:hideMark/>
          </w:tcPr>
          <w:p w14:paraId="071602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2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79" w14:textId="77777777" w:rsidR="00214CC2" w:rsidRPr="008677B1" w:rsidRDefault="006453C1" w:rsidP="005F005A">
            <w:pPr>
              <w:spacing w:after="0"/>
              <w:rPr>
                <w:rFonts w:ascii="Times New Roman" w:eastAsia="Times New Roman" w:hAnsi="Times New Roman" w:cs="Times New Roman"/>
                <w:sz w:val="20"/>
              </w:rPr>
            </w:pPr>
          </w:p>
        </w:tc>
      </w:tr>
      <w:tr w:rsidR="006222AF" w14:paraId="07160282" w14:textId="77777777">
        <w:trPr>
          <w:trHeight w:val="300"/>
        </w:trPr>
        <w:tc>
          <w:tcPr>
            <w:tcW w:w="1036" w:type="dxa"/>
            <w:tcBorders>
              <w:top w:val="nil"/>
              <w:left w:val="nil"/>
              <w:bottom w:val="nil"/>
              <w:right w:val="nil"/>
            </w:tcBorders>
            <w:shd w:val="clear" w:color="auto" w:fill="auto"/>
            <w:noWrap/>
            <w:vAlign w:val="bottom"/>
            <w:hideMark/>
          </w:tcPr>
          <w:p w14:paraId="071602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2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7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81" w14:textId="77777777" w:rsidR="00214CC2" w:rsidRPr="008677B1" w:rsidRDefault="006453C1" w:rsidP="005F005A">
            <w:pPr>
              <w:spacing w:after="0"/>
              <w:rPr>
                <w:rFonts w:ascii="Times New Roman" w:eastAsia="Times New Roman" w:hAnsi="Times New Roman" w:cs="Times New Roman"/>
                <w:sz w:val="20"/>
              </w:rPr>
            </w:pPr>
          </w:p>
        </w:tc>
      </w:tr>
      <w:tr w:rsidR="006222AF" w14:paraId="0716028A" w14:textId="77777777">
        <w:trPr>
          <w:trHeight w:val="300"/>
        </w:trPr>
        <w:tc>
          <w:tcPr>
            <w:tcW w:w="1036" w:type="dxa"/>
            <w:tcBorders>
              <w:top w:val="nil"/>
              <w:left w:val="nil"/>
              <w:bottom w:val="nil"/>
              <w:right w:val="nil"/>
            </w:tcBorders>
            <w:shd w:val="clear" w:color="auto" w:fill="auto"/>
            <w:noWrap/>
            <w:vAlign w:val="bottom"/>
            <w:hideMark/>
          </w:tcPr>
          <w:p w14:paraId="071602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2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89" w14:textId="77777777" w:rsidR="00214CC2" w:rsidRPr="008677B1" w:rsidRDefault="006453C1" w:rsidP="005F005A">
            <w:pPr>
              <w:spacing w:after="0"/>
              <w:rPr>
                <w:rFonts w:ascii="Times New Roman" w:eastAsia="Times New Roman" w:hAnsi="Times New Roman" w:cs="Times New Roman"/>
                <w:sz w:val="20"/>
              </w:rPr>
            </w:pPr>
          </w:p>
        </w:tc>
      </w:tr>
      <w:tr w:rsidR="006222AF" w14:paraId="07160292" w14:textId="77777777">
        <w:trPr>
          <w:trHeight w:val="300"/>
        </w:trPr>
        <w:tc>
          <w:tcPr>
            <w:tcW w:w="1036" w:type="dxa"/>
            <w:tcBorders>
              <w:top w:val="nil"/>
              <w:left w:val="nil"/>
              <w:bottom w:val="nil"/>
              <w:right w:val="nil"/>
            </w:tcBorders>
            <w:shd w:val="clear" w:color="auto" w:fill="auto"/>
            <w:noWrap/>
            <w:vAlign w:val="bottom"/>
            <w:hideMark/>
          </w:tcPr>
          <w:p w14:paraId="071602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2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91" w14:textId="77777777" w:rsidR="00214CC2" w:rsidRPr="008677B1" w:rsidRDefault="006453C1" w:rsidP="005F005A">
            <w:pPr>
              <w:spacing w:after="0"/>
              <w:rPr>
                <w:rFonts w:ascii="Times New Roman" w:eastAsia="Times New Roman" w:hAnsi="Times New Roman" w:cs="Times New Roman"/>
                <w:sz w:val="20"/>
              </w:rPr>
            </w:pPr>
          </w:p>
        </w:tc>
      </w:tr>
      <w:tr w:rsidR="006222AF" w14:paraId="0716029A" w14:textId="77777777">
        <w:trPr>
          <w:trHeight w:val="300"/>
        </w:trPr>
        <w:tc>
          <w:tcPr>
            <w:tcW w:w="1036" w:type="dxa"/>
            <w:tcBorders>
              <w:top w:val="nil"/>
              <w:left w:val="nil"/>
              <w:bottom w:val="nil"/>
              <w:right w:val="nil"/>
            </w:tcBorders>
            <w:shd w:val="clear" w:color="auto" w:fill="auto"/>
            <w:noWrap/>
            <w:vAlign w:val="bottom"/>
            <w:hideMark/>
          </w:tcPr>
          <w:p w14:paraId="071602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2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99" w14:textId="77777777" w:rsidR="00214CC2" w:rsidRPr="008677B1" w:rsidRDefault="006453C1" w:rsidP="005F005A">
            <w:pPr>
              <w:spacing w:after="0"/>
              <w:rPr>
                <w:rFonts w:ascii="Times New Roman" w:eastAsia="Times New Roman" w:hAnsi="Times New Roman" w:cs="Times New Roman"/>
                <w:sz w:val="20"/>
              </w:rPr>
            </w:pPr>
          </w:p>
        </w:tc>
      </w:tr>
      <w:tr w:rsidR="006222AF" w14:paraId="071602A2" w14:textId="77777777">
        <w:trPr>
          <w:trHeight w:val="300"/>
        </w:trPr>
        <w:tc>
          <w:tcPr>
            <w:tcW w:w="1036" w:type="dxa"/>
            <w:tcBorders>
              <w:top w:val="nil"/>
              <w:left w:val="nil"/>
              <w:bottom w:val="nil"/>
              <w:right w:val="nil"/>
            </w:tcBorders>
            <w:shd w:val="clear" w:color="auto" w:fill="auto"/>
            <w:noWrap/>
            <w:vAlign w:val="bottom"/>
            <w:hideMark/>
          </w:tcPr>
          <w:p w14:paraId="071602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2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2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A1" w14:textId="77777777" w:rsidR="00214CC2" w:rsidRPr="008677B1" w:rsidRDefault="006453C1" w:rsidP="005F005A">
            <w:pPr>
              <w:spacing w:after="0"/>
              <w:rPr>
                <w:rFonts w:ascii="Times New Roman" w:eastAsia="Times New Roman" w:hAnsi="Times New Roman" w:cs="Times New Roman"/>
                <w:sz w:val="20"/>
              </w:rPr>
            </w:pPr>
          </w:p>
        </w:tc>
      </w:tr>
      <w:tr w:rsidR="006222AF" w14:paraId="071602A9" w14:textId="77777777">
        <w:trPr>
          <w:trHeight w:val="300"/>
        </w:trPr>
        <w:tc>
          <w:tcPr>
            <w:tcW w:w="2051" w:type="dxa"/>
            <w:gridSpan w:val="2"/>
            <w:tcBorders>
              <w:top w:val="nil"/>
              <w:left w:val="nil"/>
              <w:bottom w:val="nil"/>
              <w:right w:val="nil"/>
            </w:tcBorders>
            <w:shd w:val="clear" w:color="auto" w:fill="auto"/>
            <w:noWrap/>
            <w:vAlign w:val="bottom"/>
            <w:hideMark/>
          </w:tcPr>
          <w:p w14:paraId="071602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2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A8" w14:textId="77777777" w:rsidR="00214CC2" w:rsidRPr="008677B1" w:rsidRDefault="006453C1" w:rsidP="005F005A">
            <w:pPr>
              <w:spacing w:after="0"/>
              <w:rPr>
                <w:rFonts w:ascii="Times New Roman" w:eastAsia="Times New Roman" w:hAnsi="Times New Roman" w:cs="Times New Roman"/>
                <w:sz w:val="20"/>
              </w:rPr>
            </w:pPr>
          </w:p>
        </w:tc>
      </w:tr>
      <w:tr w:rsidR="006222AF" w14:paraId="071602B1" w14:textId="77777777">
        <w:trPr>
          <w:trHeight w:val="300"/>
        </w:trPr>
        <w:tc>
          <w:tcPr>
            <w:tcW w:w="1036" w:type="dxa"/>
            <w:tcBorders>
              <w:top w:val="nil"/>
              <w:left w:val="nil"/>
              <w:bottom w:val="nil"/>
              <w:right w:val="nil"/>
            </w:tcBorders>
            <w:shd w:val="clear" w:color="auto" w:fill="auto"/>
            <w:noWrap/>
            <w:vAlign w:val="bottom"/>
            <w:hideMark/>
          </w:tcPr>
          <w:p w14:paraId="071602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A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2A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2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B0" w14:textId="77777777" w:rsidR="00214CC2" w:rsidRPr="008677B1" w:rsidRDefault="006453C1" w:rsidP="005F005A">
            <w:pPr>
              <w:spacing w:after="0"/>
              <w:rPr>
                <w:rFonts w:ascii="Times New Roman" w:eastAsia="Times New Roman" w:hAnsi="Times New Roman" w:cs="Times New Roman"/>
                <w:sz w:val="20"/>
              </w:rPr>
            </w:pPr>
          </w:p>
        </w:tc>
      </w:tr>
      <w:tr w:rsidR="006222AF" w14:paraId="071602B5" w14:textId="77777777">
        <w:trPr>
          <w:trHeight w:val="300"/>
        </w:trPr>
        <w:tc>
          <w:tcPr>
            <w:tcW w:w="1036" w:type="dxa"/>
            <w:tcBorders>
              <w:top w:val="nil"/>
              <w:left w:val="nil"/>
              <w:bottom w:val="nil"/>
              <w:right w:val="nil"/>
            </w:tcBorders>
            <w:shd w:val="clear" w:color="auto" w:fill="auto"/>
            <w:noWrap/>
            <w:vAlign w:val="bottom"/>
            <w:hideMark/>
          </w:tcPr>
          <w:p w14:paraId="071602B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2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20 ως έχει   </w:t>
            </w:r>
            <w:r w:rsidRPr="008677B1">
              <w:rPr>
                <w:rFonts w:ascii="Calibri" w:eastAsia="Times New Roman" w:hAnsi="Calibri" w:cs="Times New Roman"/>
                <w:color w:val="000000"/>
                <w:sz w:val="22"/>
                <w:szCs w:val="22"/>
              </w:rPr>
              <w:t>ΔΕΚΤΟ ΚΑΤΑ ΠΛΕΙΟΨΗΦΙΑ</w:t>
            </w:r>
          </w:p>
        </w:tc>
        <w:tc>
          <w:tcPr>
            <w:tcW w:w="1015" w:type="dxa"/>
            <w:tcBorders>
              <w:top w:val="nil"/>
              <w:left w:val="nil"/>
              <w:bottom w:val="nil"/>
              <w:right w:val="nil"/>
            </w:tcBorders>
            <w:shd w:val="clear" w:color="auto" w:fill="auto"/>
            <w:noWrap/>
            <w:vAlign w:val="bottom"/>
            <w:hideMark/>
          </w:tcPr>
          <w:p w14:paraId="071602B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2BD" w14:textId="77777777">
        <w:trPr>
          <w:trHeight w:val="300"/>
        </w:trPr>
        <w:tc>
          <w:tcPr>
            <w:tcW w:w="1036" w:type="dxa"/>
            <w:tcBorders>
              <w:top w:val="nil"/>
              <w:left w:val="nil"/>
              <w:bottom w:val="nil"/>
              <w:right w:val="nil"/>
            </w:tcBorders>
            <w:shd w:val="clear" w:color="auto" w:fill="auto"/>
            <w:noWrap/>
            <w:vAlign w:val="bottom"/>
            <w:hideMark/>
          </w:tcPr>
          <w:p w14:paraId="071602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2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BC" w14:textId="77777777" w:rsidR="00214CC2" w:rsidRPr="008677B1" w:rsidRDefault="006453C1" w:rsidP="005F005A">
            <w:pPr>
              <w:spacing w:after="0"/>
              <w:rPr>
                <w:rFonts w:ascii="Times New Roman" w:eastAsia="Times New Roman" w:hAnsi="Times New Roman" w:cs="Times New Roman"/>
                <w:sz w:val="20"/>
              </w:rPr>
            </w:pPr>
          </w:p>
        </w:tc>
      </w:tr>
      <w:tr w:rsidR="006222AF" w14:paraId="071602C5" w14:textId="77777777">
        <w:trPr>
          <w:trHeight w:val="300"/>
        </w:trPr>
        <w:tc>
          <w:tcPr>
            <w:tcW w:w="1036" w:type="dxa"/>
            <w:tcBorders>
              <w:top w:val="nil"/>
              <w:left w:val="nil"/>
              <w:bottom w:val="nil"/>
              <w:right w:val="nil"/>
            </w:tcBorders>
            <w:shd w:val="clear" w:color="auto" w:fill="auto"/>
            <w:noWrap/>
            <w:vAlign w:val="bottom"/>
            <w:hideMark/>
          </w:tcPr>
          <w:p w14:paraId="071602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2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C4" w14:textId="77777777" w:rsidR="00214CC2" w:rsidRPr="008677B1" w:rsidRDefault="006453C1" w:rsidP="005F005A">
            <w:pPr>
              <w:spacing w:after="0"/>
              <w:rPr>
                <w:rFonts w:ascii="Times New Roman" w:eastAsia="Times New Roman" w:hAnsi="Times New Roman" w:cs="Times New Roman"/>
                <w:sz w:val="20"/>
              </w:rPr>
            </w:pPr>
          </w:p>
        </w:tc>
      </w:tr>
      <w:tr w:rsidR="006222AF" w14:paraId="071602CD" w14:textId="77777777">
        <w:trPr>
          <w:trHeight w:val="300"/>
        </w:trPr>
        <w:tc>
          <w:tcPr>
            <w:tcW w:w="1036" w:type="dxa"/>
            <w:tcBorders>
              <w:top w:val="nil"/>
              <w:left w:val="nil"/>
              <w:bottom w:val="nil"/>
              <w:right w:val="nil"/>
            </w:tcBorders>
            <w:shd w:val="clear" w:color="auto" w:fill="auto"/>
            <w:noWrap/>
            <w:vAlign w:val="bottom"/>
            <w:hideMark/>
          </w:tcPr>
          <w:p w14:paraId="071602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2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CC" w14:textId="77777777" w:rsidR="00214CC2" w:rsidRPr="008677B1" w:rsidRDefault="006453C1" w:rsidP="005F005A">
            <w:pPr>
              <w:spacing w:after="0"/>
              <w:rPr>
                <w:rFonts w:ascii="Times New Roman" w:eastAsia="Times New Roman" w:hAnsi="Times New Roman" w:cs="Times New Roman"/>
                <w:sz w:val="20"/>
              </w:rPr>
            </w:pPr>
          </w:p>
        </w:tc>
      </w:tr>
      <w:tr w:rsidR="006222AF" w14:paraId="071602D5" w14:textId="77777777">
        <w:trPr>
          <w:trHeight w:val="300"/>
        </w:trPr>
        <w:tc>
          <w:tcPr>
            <w:tcW w:w="1036" w:type="dxa"/>
            <w:tcBorders>
              <w:top w:val="nil"/>
              <w:left w:val="nil"/>
              <w:bottom w:val="nil"/>
              <w:right w:val="nil"/>
            </w:tcBorders>
            <w:shd w:val="clear" w:color="auto" w:fill="auto"/>
            <w:noWrap/>
            <w:vAlign w:val="bottom"/>
            <w:hideMark/>
          </w:tcPr>
          <w:p w14:paraId="071602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2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D4" w14:textId="77777777" w:rsidR="00214CC2" w:rsidRPr="008677B1" w:rsidRDefault="006453C1" w:rsidP="005F005A">
            <w:pPr>
              <w:spacing w:after="0"/>
              <w:rPr>
                <w:rFonts w:ascii="Times New Roman" w:eastAsia="Times New Roman" w:hAnsi="Times New Roman" w:cs="Times New Roman"/>
                <w:sz w:val="20"/>
              </w:rPr>
            </w:pPr>
          </w:p>
        </w:tc>
      </w:tr>
      <w:tr w:rsidR="006222AF" w14:paraId="071602DD" w14:textId="77777777">
        <w:trPr>
          <w:trHeight w:val="300"/>
        </w:trPr>
        <w:tc>
          <w:tcPr>
            <w:tcW w:w="1036" w:type="dxa"/>
            <w:tcBorders>
              <w:top w:val="nil"/>
              <w:left w:val="nil"/>
              <w:bottom w:val="nil"/>
              <w:right w:val="nil"/>
            </w:tcBorders>
            <w:shd w:val="clear" w:color="auto" w:fill="auto"/>
            <w:noWrap/>
            <w:vAlign w:val="bottom"/>
            <w:hideMark/>
          </w:tcPr>
          <w:p w14:paraId="071602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2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DC" w14:textId="77777777" w:rsidR="00214CC2" w:rsidRPr="008677B1" w:rsidRDefault="006453C1" w:rsidP="005F005A">
            <w:pPr>
              <w:spacing w:after="0"/>
              <w:rPr>
                <w:rFonts w:ascii="Times New Roman" w:eastAsia="Times New Roman" w:hAnsi="Times New Roman" w:cs="Times New Roman"/>
                <w:sz w:val="20"/>
              </w:rPr>
            </w:pPr>
          </w:p>
        </w:tc>
      </w:tr>
      <w:tr w:rsidR="006222AF" w14:paraId="071602E5" w14:textId="77777777">
        <w:trPr>
          <w:trHeight w:val="300"/>
        </w:trPr>
        <w:tc>
          <w:tcPr>
            <w:tcW w:w="1036" w:type="dxa"/>
            <w:tcBorders>
              <w:top w:val="nil"/>
              <w:left w:val="nil"/>
              <w:bottom w:val="nil"/>
              <w:right w:val="nil"/>
            </w:tcBorders>
            <w:shd w:val="clear" w:color="auto" w:fill="auto"/>
            <w:noWrap/>
            <w:vAlign w:val="bottom"/>
            <w:hideMark/>
          </w:tcPr>
          <w:p w14:paraId="071602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2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2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E4" w14:textId="77777777" w:rsidR="00214CC2" w:rsidRPr="008677B1" w:rsidRDefault="006453C1" w:rsidP="005F005A">
            <w:pPr>
              <w:spacing w:after="0"/>
              <w:rPr>
                <w:rFonts w:ascii="Times New Roman" w:eastAsia="Times New Roman" w:hAnsi="Times New Roman" w:cs="Times New Roman"/>
                <w:sz w:val="20"/>
              </w:rPr>
            </w:pPr>
          </w:p>
        </w:tc>
      </w:tr>
      <w:tr w:rsidR="006222AF" w14:paraId="071602ED" w14:textId="77777777">
        <w:trPr>
          <w:trHeight w:val="300"/>
        </w:trPr>
        <w:tc>
          <w:tcPr>
            <w:tcW w:w="1036" w:type="dxa"/>
            <w:tcBorders>
              <w:top w:val="nil"/>
              <w:left w:val="nil"/>
              <w:bottom w:val="nil"/>
              <w:right w:val="nil"/>
            </w:tcBorders>
            <w:shd w:val="clear" w:color="auto" w:fill="auto"/>
            <w:noWrap/>
            <w:vAlign w:val="bottom"/>
            <w:hideMark/>
          </w:tcPr>
          <w:p w14:paraId="071602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2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2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EC" w14:textId="77777777" w:rsidR="00214CC2" w:rsidRPr="008677B1" w:rsidRDefault="006453C1" w:rsidP="005F005A">
            <w:pPr>
              <w:spacing w:after="0"/>
              <w:rPr>
                <w:rFonts w:ascii="Times New Roman" w:eastAsia="Times New Roman" w:hAnsi="Times New Roman" w:cs="Times New Roman"/>
                <w:sz w:val="20"/>
              </w:rPr>
            </w:pPr>
          </w:p>
        </w:tc>
      </w:tr>
      <w:tr w:rsidR="006222AF" w14:paraId="071602F4" w14:textId="77777777">
        <w:trPr>
          <w:trHeight w:val="300"/>
        </w:trPr>
        <w:tc>
          <w:tcPr>
            <w:tcW w:w="2051" w:type="dxa"/>
            <w:gridSpan w:val="2"/>
            <w:tcBorders>
              <w:top w:val="nil"/>
              <w:left w:val="nil"/>
              <w:bottom w:val="nil"/>
              <w:right w:val="nil"/>
            </w:tcBorders>
            <w:shd w:val="clear" w:color="auto" w:fill="auto"/>
            <w:noWrap/>
            <w:vAlign w:val="bottom"/>
            <w:hideMark/>
          </w:tcPr>
          <w:p w14:paraId="071602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2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2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2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2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F3" w14:textId="77777777" w:rsidR="00214CC2" w:rsidRPr="008677B1" w:rsidRDefault="006453C1" w:rsidP="005F005A">
            <w:pPr>
              <w:spacing w:after="0"/>
              <w:rPr>
                <w:rFonts w:ascii="Times New Roman" w:eastAsia="Times New Roman" w:hAnsi="Times New Roman" w:cs="Times New Roman"/>
                <w:sz w:val="20"/>
              </w:rPr>
            </w:pPr>
          </w:p>
        </w:tc>
      </w:tr>
      <w:tr w:rsidR="006222AF" w14:paraId="071602FC" w14:textId="77777777">
        <w:trPr>
          <w:trHeight w:val="300"/>
        </w:trPr>
        <w:tc>
          <w:tcPr>
            <w:tcW w:w="1036" w:type="dxa"/>
            <w:tcBorders>
              <w:top w:val="nil"/>
              <w:left w:val="nil"/>
              <w:bottom w:val="nil"/>
              <w:right w:val="nil"/>
            </w:tcBorders>
            <w:shd w:val="clear" w:color="auto" w:fill="auto"/>
            <w:noWrap/>
            <w:vAlign w:val="bottom"/>
            <w:hideMark/>
          </w:tcPr>
          <w:p w14:paraId="071602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F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2F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2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2FB" w14:textId="77777777" w:rsidR="00214CC2" w:rsidRPr="008677B1" w:rsidRDefault="006453C1" w:rsidP="005F005A">
            <w:pPr>
              <w:spacing w:after="0"/>
              <w:rPr>
                <w:rFonts w:ascii="Times New Roman" w:eastAsia="Times New Roman" w:hAnsi="Times New Roman" w:cs="Times New Roman"/>
                <w:sz w:val="20"/>
              </w:rPr>
            </w:pPr>
          </w:p>
        </w:tc>
      </w:tr>
      <w:tr w:rsidR="006222AF" w14:paraId="07160300" w14:textId="77777777">
        <w:trPr>
          <w:trHeight w:val="300"/>
        </w:trPr>
        <w:tc>
          <w:tcPr>
            <w:tcW w:w="1036" w:type="dxa"/>
            <w:tcBorders>
              <w:top w:val="nil"/>
              <w:left w:val="nil"/>
              <w:bottom w:val="nil"/>
              <w:right w:val="nil"/>
            </w:tcBorders>
            <w:shd w:val="clear" w:color="auto" w:fill="auto"/>
            <w:noWrap/>
            <w:vAlign w:val="bottom"/>
            <w:hideMark/>
          </w:tcPr>
          <w:p w14:paraId="071602F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2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 ως έχει   ΔΕΚΤΟ ΚΑΤΑ ΠΛΕΙΟΨΗΦΙΑ</w:t>
            </w:r>
          </w:p>
        </w:tc>
        <w:tc>
          <w:tcPr>
            <w:tcW w:w="1015" w:type="dxa"/>
            <w:tcBorders>
              <w:top w:val="nil"/>
              <w:left w:val="nil"/>
              <w:bottom w:val="nil"/>
              <w:right w:val="nil"/>
            </w:tcBorders>
            <w:shd w:val="clear" w:color="auto" w:fill="auto"/>
            <w:noWrap/>
            <w:vAlign w:val="bottom"/>
            <w:hideMark/>
          </w:tcPr>
          <w:p w14:paraId="071602F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308" w14:textId="77777777">
        <w:trPr>
          <w:trHeight w:val="300"/>
        </w:trPr>
        <w:tc>
          <w:tcPr>
            <w:tcW w:w="1036" w:type="dxa"/>
            <w:tcBorders>
              <w:top w:val="nil"/>
              <w:left w:val="nil"/>
              <w:bottom w:val="nil"/>
              <w:right w:val="nil"/>
            </w:tcBorders>
            <w:shd w:val="clear" w:color="auto" w:fill="auto"/>
            <w:noWrap/>
            <w:vAlign w:val="bottom"/>
            <w:hideMark/>
          </w:tcPr>
          <w:p w14:paraId="071603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3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07" w14:textId="77777777" w:rsidR="00214CC2" w:rsidRPr="008677B1" w:rsidRDefault="006453C1" w:rsidP="005F005A">
            <w:pPr>
              <w:spacing w:after="0"/>
              <w:rPr>
                <w:rFonts w:ascii="Times New Roman" w:eastAsia="Times New Roman" w:hAnsi="Times New Roman" w:cs="Times New Roman"/>
                <w:sz w:val="20"/>
              </w:rPr>
            </w:pPr>
          </w:p>
        </w:tc>
      </w:tr>
      <w:tr w:rsidR="006222AF" w14:paraId="07160310" w14:textId="77777777">
        <w:trPr>
          <w:trHeight w:val="300"/>
        </w:trPr>
        <w:tc>
          <w:tcPr>
            <w:tcW w:w="1036" w:type="dxa"/>
            <w:tcBorders>
              <w:top w:val="nil"/>
              <w:left w:val="nil"/>
              <w:bottom w:val="nil"/>
              <w:right w:val="nil"/>
            </w:tcBorders>
            <w:shd w:val="clear" w:color="auto" w:fill="auto"/>
            <w:noWrap/>
            <w:vAlign w:val="bottom"/>
            <w:hideMark/>
          </w:tcPr>
          <w:p w14:paraId="071603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03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0F" w14:textId="77777777" w:rsidR="00214CC2" w:rsidRPr="008677B1" w:rsidRDefault="006453C1" w:rsidP="005F005A">
            <w:pPr>
              <w:spacing w:after="0"/>
              <w:rPr>
                <w:rFonts w:ascii="Times New Roman" w:eastAsia="Times New Roman" w:hAnsi="Times New Roman" w:cs="Times New Roman"/>
                <w:sz w:val="20"/>
              </w:rPr>
            </w:pPr>
          </w:p>
        </w:tc>
      </w:tr>
      <w:tr w:rsidR="006222AF" w14:paraId="07160318" w14:textId="77777777">
        <w:trPr>
          <w:trHeight w:val="300"/>
        </w:trPr>
        <w:tc>
          <w:tcPr>
            <w:tcW w:w="1036" w:type="dxa"/>
            <w:tcBorders>
              <w:top w:val="nil"/>
              <w:left w:val="nil"/>
              <w:bottom w:val="nil"/>
              <w:right w:val="nil"/>
            </w:tcBorders>
            <w:shd w:val="clear" w:color="auto" w:fill="auto"/>
            <w:noWrap/>
            <w:vAlign w:val="bottom"/>
            <w:hideMark/>
          </w:tcPr>
          <w:p w14:paraId="071603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3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1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17" w14:textId="77777777" w:rsidR="00214CC2" w:rsidRPr="008677B1" w:rsidRDefault="006453C1" w:rsidP="005F005A">
            <w:pPr>
              <w:spacing w:after="0"/>
              <w:rPr>
                <w:rFonts w:ascii="Times New Roman" w:eastAsia="Times New Roman" w:hAnsi="Times New Roman" w:cs="Times New Roman"/>
                <w:sz w:val="20"/>
              </w:rPr>
            </w:pPr>
          </w:p>
        </w:tc>
      </w:tr>
      <w:tr w:rsidR="006222AF" w14:paraId="07160320" w14:textId="77777777">
        <w:trPr>
          <w:trHeight w:val="300"/>
        </w:trPr>
        <w:tc>
          <w:tcPr>
            <w:tcW w:w="1036" w:type="dxa"/>
            <w:tcBorders>
              <w:top w:val="nil"/>
              <w:left w:val="nil"/>
              <w:bottom w:val="nil"/>
              <w:right w:val="nil"/>
            </w:tcBorders>
            <w:shd w:val="clear" w:color="auto" w:fill="auto"/>
            <w:noWrap/>
            <w:vAlign w:val="bottom"/>
            <w:hideMark/>
          </w:tcPr>
          <w:p w14:paraId="071603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3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1F" w14:textId="77777777" w:rsidR="00214CC2" w:rsidRPr="008677B1" w:rsidRDefault="006453C1" w:rsidP="005F005A">
            <w:pPr>
              <w:spacing w:after="0"/>
              <w:rPr>
                <w:rFonts w:ascii="Times New Roman" w:eastAsia="Times New Roman" w:hAnsi="Times New Roman" w:cs="Times New Roman"/>
                <w:sz w:val="20"/>
              </w:rPr>
            </w:pPr>
          </w:p>
        </w:tc>
      </w:tr>
      <w:tr w:rsidR="006222AF" w14:paraId="07160328" w14:textId="77777777">
        <w:trPr>
          <w:trHeight w:val="300"/>
        </w:trPr>
        <w:tc>
          <w:tcPr>
            <w:tcW w:w="1036" w:type="dxa"/>
            <w:tcBorders>
              <w:top w:val="nil"/>
              <w:left w:val="nil"/>
              <w:bottom w:val="nil"/>
              <w:right w:val="nil"/>
            </w:tcBorders>
            <w:shd w:val="clear" w:color="auto" w:fill="auto"/>
            <w:noWrap/>
            <w:vAlign w:val="bottom"/>
            <w:hideMark/>
          </w:tcPr>
          <w:p w14:paraId="071603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3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27" w14:textId="77777777" w:rsidR="00214CC2" w:rsidRPr="008677B1" w:rsidRDefault="006453C1" w:rsidP="005F005A">
            <w:pPr>
              <w:spacing w:after="0"/>
              <w:rPr>
                <w:rFonts w:ascii="Times New Roman" w:eastAsia="Times New Roman" w:hAnsi="Times New Roman" w:cs="Times New Roman"/>
                <w:sz w:val="20"/>
              </w:rPr>
            </w:pPr>
          </w:p>
        </w:tc>
      </w:tr>
      <w:tr w:rsidR="006222AF" w14:paraId="07160330" w14:textId="77777777">
        <w:trPr>
          <w:trHeight w:val="300"/>
        </w:trPr>
        <w:tc>
          <w:tcPr>
            <w:tcW w:w="1036" w:type="dxa"/>
            <w:tcBorders>
              <w:top w:val="nil"/>
              <w:left w:val="nil"/>
              <w:bottom w:val="nil"/>
              <w:right w:val="nil"/>
            </w:tcBorders>
            <w:shd w:val="clear" w:color="auto" w:fill="auto"/>
            <w:noWrap/>
            <w:vAlign w:val="bottom"/>
            <w:hideMark/>
          </w:tcPr>
          <w:p w14:paraId="071603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3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2F" w14:textId="77777777" w:rsidR="00214CC2" w:rsidRPr="008677B1" w:rsidRDefault="006453C1" w:rsidP="005F005A">
            <w:pPr>
              <w:spacing w:after="0"/>
              <w:rPr>
                <w:rFonts w:ascii="Times New Roman" w:eastAsia="Times New Roman" w:hAnsi="Times New Roman" w:cs="Times New Roman"/>
                <w:sz w:val="20"/>
              </w:rPr>
            </w:pPr>
          </w:p>
        </w:tc>
      </w:tr>
      <w:tr w:rsidR="006222AF" w14:paraId="07160338" w14:textId="77777777">
        <w:trPr>
          <w:trHeight w:val="300"/>
        </w:trPr>
        <w:tc>
          <w:tcPr>
            <w:tcW w:w="1036" w:type="dxa"/>
            <w:tcBorders>
              <w:top w:val="nil"/>
              <w:left w:val="nil"/>
              <w:bottom w:val="nil"/>
              <w:right w:val="nil"/>
            </w:tcBorders>
            <w:shd w:val="clear" w:color="auto" w:fill="auto"/>
            <w:noWrap/>
            <w:vAlign w:val="bottom"/>
            <w:hideMark/>
          </w:tcPr>
          <w:p w14:paraId="071603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3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3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37" w14:textId="77777777" w:rsidR="00214CC2" w:rsidRPr="008677B1" w:rsidRDefault="006453C1" w:rsidP="005F005A">
            <w:pPr>
              <w:spacing w:after="0"/>
              <w:rPr>
                <w:rFonts w:ascii="Times New Roman" w:eastAsia="Times New Roman" w:hAnsi="Times New Roman" w:cs="Times New Roman"/>
                <w:sz w:val="20"/>
              </w:rPr>
            </w:pPr>
          </w:p>
        </w:tc>
      </w:tr>
      <w:tr w:rsidR="006222AF" w14:paraId="0716033F" w14:textId="77777777">
        <w:trPr>
          <w:trHeight w:val="300"/>
        </w:trPr>
        <w:tc>
          <w:tcPr>
            <w:tcW w:w="2051" w:type="dxa"/>
            <w:gridSpan w:val="2"/>
            <w:tcBorders>
              <w:top w:val="nil"/>
              <w:left w:val="nil"/>
              <w:bottom w:val="nil"/>
              <w:right w:val="nil"/>
            </w:tcBorders>
            <w:shd w:val="clear" w:color="auto" w:fill="auto"/>
            <w:noWrap/>
            <w:vAlign w:val="bottom"/>
            <w:hideMark/>
          </w:tcPr>
          <w:p w14:paraId="071603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3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3E" w14:textId="77777777" w:rsidR="00214CC2" w:rsidRPr="008677B1" w:rsidRDefault="006453C1" w:rsidP="005F005A">
            <w:pPr>
              <w:spacing w:after="0"/>
              <w:rPr>
                <w:rFonts w:ascii="Times New Roman" w:eastAsia="Times New Roman" w:hAnsi="Times New Roman" w:cs="Times New Roman"/>
                <w:sz w:val="20"/>
              </w:rPr>
            </w:pPr>
          </w:p>
        </w:tc>
      </w:tr>
      <w:tr w:rsidR="006222AF" w14:paraId="07160347" w14:textId="77777777">
        <w:trPr>
          <w:trHeight w:val="300"/>
        </w:trPr>
        <w:tc>
          <w:tcPr>
            <w:tcW w:w="1036" w:type="dxa"/>
            <w:tcBorders>
              <w:top w:val="nil"/>
              <w:left w:val="nil"/>
              <w:bottom w:val="nil"/>
              <w:right w:val="nil"/>
            </w:tcBorders>
            <w:shd w:val="clear" w:color="auto" w:fill="auto"/>
            <w:noWrap/>
            <w:vAlign w:val="bottom"/>
            <w:hideMark/>
          </w:tcPr>
          <w:p w14:paraId="071603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4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34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3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46" w14:textId="77777777" w:rsidR="00214CC2" w:rsidRPr="008677B1" w:rsidRDefault="006453C1" w:rsidP="005F005A">
            <w:pPr>
              <w:spacing w:after="0"/>
              <w:rPr>
                <w:rFonts w:ascii="Times New Roman" w:eastAsia="Times New Roman" w:hAnsi="Times New Roman" w:cs="Times New Roman"/>
                <w:sz w:val="20"/>
              </w:rPr>
            </w:pPr>
          </w:p>
        </w:tc>
      </w:tr>
      <w:tr w:rsidR="006222AF" w14:paraId="0716034B" w14:textId="77777777">
        <w:trPr>
          <w:trHeight w:val="300"/>
        </w:trPr>
        <w:tc>
          <w:tcPr>
            <w:tcW w:w="1036" w:type="dxa"/>
            <w:tcBorders>
              <w:top w:val="nil"/>
              <w:left w:val="nil"/>
              <w:bottom w:val="nil"/>
              <w:right w:val="nil"/>
            </w:tcBorders>
            <w:shd w:val="clear" w:color="auto" w:fill="auto"/>
            <w:noWrap/>
            <w:vAlign w:val="bottom"/>
            <w:hideMark/>
          </w:tcPr>
          <w:p w14:paraId="0716034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3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 ως έχει   ΔΕΚΤΟ ΚΑΤΑ ΠΛΕΙΟΨΗΦΙΑ</w:t>
            </w:r>
          </w:p>
        </w:tc>
        <w:tc>
          <w:tcPr>
            <w:tcW w:w="1015" w:type="dxa"/>
            <w:tcBorders>
              <w:top w:val="nil"/>
              <w:left w:val="nil"/>
              <w:bottom w:val="nil"/>
              <w:right w:val="nil"/>
            </w:tcBorders>
            <w:shd w:val="clear" w:color="auto" w:fill="auto"/>
            <w:noWrap/>
            <w:vAlign w:val="bottom"/>
            <w:hideMark/>
          </w:tcPr>
          <w:p w14:paraId="0716034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353" w14:textId="77777777">
        <w:trPr>
          <w:trHeight w:val="300"/>
        </w:trPr>
        <w:tc>
          <w:tcPr>
            <w:tcW w:w="1036" w:type="dxa"/>
            <w:tcBorders>
              <w:top w:val="nil"/>
              <w:left w:val="nil"/>
              <w:bottom w:val="nil"/>
              <w:right w:val="nil"/>
            </w:tcBorders>
            <w:shd w:val="clear" w:color="auto" w:fill="auto"/>
            <w:noWrap/>
            <w:vAlign w:val="bottom"/>
            <w:hideMark/>
          </w:tcPr>
          <w:p w14:paraId="071603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3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52" w14:textId="77777777" w:rsidR="00214CC2" w:rsidRPr="008677B1" w:rsidRDefault="006453C1" w:rsidP="005F005A">
            <w:pPr>
              <w:spacing w:after="0"/>
              <w:rPr>
                <w:rFonts w:ascii="Times New Roman" w:eastAsia="Times New Roman" w:hAnsi="Times New Roman" w:cs="Times New Roman"/>
                <w:sz w:val="20"/>
              </w:rPr>
            </w:pPr>
          </w:p>
        </w:tc>
      </w:tr>
      <w:tr w:rsidR="006222AF" w14:paraId="0716035B" w14:textId="77777777">
        <w:trPr>
          <w:trHeight w:val="300"/>
        </w:trPr>
        <w:tc>
          <w:tcPr>
            <w:tcW w:w="1036" w:type="dxa"/>
            <w:tcBorders>
              <w:top w:val="nil"/>
              <w:left w:val="nil"/>
              <w:bottom w:val="nil"/>
              <w:right w:val="nil"/>
            </w:tcBorders>
            <w:shd w:val="clear" w:color="auto" w:fill="auto"/>
            <w:noWrap/>
            <w:vAlign w:val="bottom"/>
            <w:hideMark/>
          </w:tcPr>
          <w:p w14:paraId="071603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3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5A" w14:textId="77777777" w:rsidR="00214CC2" w:rsidRPr="008677B1" w:rsidRDefault="006453C1" w:rsidP="005F005A">
            <w:pPr>
              <w:spacing w:after="0"/>
              <w:rPr>
                <w:rFonts w:ascii="Times New Roman" w:eastAsia="Times New Roman" w:hAnsi="Times New Roman" w:cs="Times New Roman"/>
                <w:sz w:val="20"/>
              </w:rPr>
            </w:pPr>
          </w:p>
        </w:tc>
      </w:tr>
      <w:tr w:rsidR="006222AF" w14:paraId="07160363" w14:textId="77777777">
        <w:trPr>
          <w:trHeight w:val="300"/>
        </w:trPr>
        <w:tc>
          <w:tcPr>
            <w:tcW w:w="1036" w:type="dxa"/>
            <w:tcBorders>
              <w:top w:val="nil"/>
              <w:left w:val="nil"/>
              <w:bottom w:val="nil"/>
              <w:right w:val="nil"/>
            </w:tcBorders>
            <w:shd w:val="clear" w:color="auto" w:fill="auto"/>
            <w:noWrap/>
            <w:vAlign w:val="bottom"/>
            <w:hideMark/>
          </w:tcPr>
          <w:p w14:paraId="071603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3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62" w14:textId="77777777" w:rsidR="00214CC2" w:rsidRPr="008677B1" w:rsidRDefault="006453C1" w:rsidP="005F005A">
            <w:pPr>
              <w:spacing w:after="0"/>
              <w:rPr>
                <w:rFonts w:ascii="Times New Roman" w:eastAsia="Times New Roman" w:hAnsi="Times New Roman" w:cs="Times New Roman"/>
                <w:sz w:val="20"/>
              </w:rPr>
            </w:pPr>
          </w:p>
        </w:tc>
      </w:tr>
      <w:tr w:rsidR="006222AF" w14:paraId="0716036B" w14:textId="77777777">
        <w:trPr>
          <w:trHeight w:val="300"/>
        </w:trPr>
        <w:tc>
          <w:tcPr>
            <w:tcW w:w="1036" w:type="dxa"/>
            <w:tcBorders>
              <w:top w:val="nil"/>
              <w:left w:val="nil"/>
              <w:bottom w:val="nil"/>
              <w:right w:val="nil"/>
            </w:tcBorders>
            <w:shd w:val="clear" w:color="auto" w:fill="auto"/>
            <w:noWrap/>
            <w:vAlign w:val="bottom"/>
            <w:hideMark/>
          </w:tcPr>
          <w:p w14:paraId="071603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3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6A" w14:textId="77777777" w:rsidR="00214CC2" w:rsidRPr="008677B1" w:rsidRDefault="006453C1" w:rsidP="005F005A">
            <w:pPr>
              <w:spacing w:after="0"/>
              <w:rPr>
                <w:rFonts w:ascii="Times New Roman" w:eastAsia="Times New Roman" w:hAnsi="Times New Roman" w:cs="Times New Roman"/>
                <w:sz w:val="20"/>
              </w:rPr>
            </w:pPr>
          </w:p>
        </w:tc>
      </w:tr>
      <w:tr w:rsidR="006222AF" w14:paraId="07160373" w14:textId="77777777">
        <w:trPr>
          <w:trHeight w:val="300"/>
        </w:trPr>
        <w:tc>
          <w:tcPr>
            <w:tcW w:w="1036" w:type="dxa"/>
            <w:tcBorders>
              <w:top w:val="nil"/>
              <w:left w:val="nil"/>
              <w:bottom w:val="nil"/>
              <w:right w:val="nil"/>
            </w:tcBorders>
            <w:shd w:val="clear" w:color="auto" w:fill="auto"/>
            <w:noWrap/>
            <w:vAlign w:val="bottom"/>
            <w:hideMark/>
          </w:tcPr>
          <w:p w14:paraId="071603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3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72" w14:textId="77777777" w:rsidR="00214CC2" w:rsidRPr="008677B1" w:rsidRDefault="006453C1" w:rsidP="005F005A">
            <w:pPr>
              <w:spacing w:after="0"/>
              <w:rPr>
                <w:rFonts w:ascii="Times New Roman" w:eastAsia="Times New Roman" w:hAnsi="Times New Roman" w:cs="Times New Roman"/>
                <w:sz w:val="20"/>
              </w:rPr>
            </w:pPr>
          </w:p>
        </w:tc>
      </w:tr>
      <w:tr w:rsidR="006222AF" w14:paraId="0716037B" w14:textId="77777777">
        <w:trPr>
          <w:trHeight w:val="300"/>
        </w:trPr>
        <w:tc>
          <w:tcPr>
            <w:tcW w:w="1036" w:type="dxa"/>
            <w:tcBorders>
              <w:top w:val="nil"/>
              <w:left w:val="nil"/>
              <w:bottom w:val="nil"/>
              <w:right w:val="nil"/>
            </w:tcBorders>
            <w:shd w:val="clear" w:color="auto" w:fill="auto"/>
            <w:noWrap/>
            <w:vAlign w:val="bottom"/>
            <w:hideMark/>
          </w:tcPr>
          <w:p w14:paraId="071603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3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7A" w14:textId="77777777" w:rsidR="00214CC2" w:rsidRPr="008677B1" w:rsidRDefault="006453C1" w:rsidP="005F005A">
            <w:pPr>
              <w:spacing w:after="0"/>
              <w:rPr>
                <w:rFonts w:ascii="Times New Roman" w:eastAsia="Times New Roman" w:hAnsi="Times New Roman" w:cs="Times New Roman"/>
                <w:sz w:val="20"/>
              </w:rPr>
            </w:pPr>
          </w:p>
        </w:tc>
      </w:tr>
      <w:tr w:rsidR="006222AF" w14:paraId="07160383" w14:textId="77777777">
        <w:trPr>
          <w:trHeight w:val="300"/>
        </w:trPr>
        <w:tc>
          <w:tcPr>
            <w:tcW w:w="1036" w:type="dxa"/>
            <w:tcBorders>
              <w:top w:val="nil"/>
              <w:left w:val="nil"/>
              <w:bottom w:val="nil"/>
              <w:right w:val="nil"/>
            </w:tcBorders>
            <w:shd w:val="clear" w:color="auto" w:fill="auto"/>
            <w:noWrap/>
            <w:vAlign w:val="bottom"/>
            <w:hideMark/>
          </w:tcPr>
          <w:p w14:paraId="071603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3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82" w14:textId="77777777" w:rsidR="00214CC2" w:rsidRPr="008677B1" w:rsidRDefault="006453C1" w:rsidP="005F005A">
            <w:pPr>
              <w:spacing w:after="0"/>
              <w:rPr>
                <w:rFonts w:ascii="Times New Roman" w:eastAsia="Times New Roman" w:hAnsi="Times New Roman" w:cs="Times New Roman"/>
                <w:sz w:val="20"/>
              </w:rPr>
            </w:pPr>
          </w:p>
        </w:tc>
      </w:tr>
      <w:tr w:rsidR="006222AF" w14:paraId="0716038A" w14:textId="77777777">
        <w:trPr>
          <w:trHeight w:val="300"/>
        </w:trPr>
        <w:tc>
          <w:tcPr>
            <w:tcW w:w="2051" w:type="dxa"/>
            <w:gridSpan w:val="2"/>
            <w:tcBorders>
              <w:top w:val="nil"/>
              <w:left w:val="nil"/>
              <w:bottom w:val="nil"/>
              <w:right w:val="nil"/>
            </w:tcBorders>
            <w:shd w:val="clear" w:color="auto" w:fill="auto"/>
            <w:noWrap/>
            <w:vAlign w:val="bottom"/>
            <w:hideMark/>
          </w:tcPr>
          <w:p w14:paraId="071603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3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89" w14:textId="77777777" w:rsidR="00214CC2" w:rsidRPr="008677B1" w:rsidRDefault="006453C1" w:rsidP="005F005A">
            <w:pPr>
              <w:spacing w:after="0"/>
              <w:rPr>
                <w:rFonts w:ascii="Times New Roman" w:eastAsia="Times New Roman" w:hAnsi="Times New Roman" w:cs="Times New Roman"/>
                <w:sz w:val="20"/>
              </w:rPr>
            </w:pPr>
          </w:p>
        </w:tc>
      </w:tr>
      <w:tr w:rsidR="006222AF" w14:paraId="07160392" w14:textId="77777777">
        <w:trPr>
          <w:trHeight w:val="300"/>
        </w:trPr>
        <w:tc>
          <w:tcPr>
            <w:tcW w:w="1036" w:type="dxa"/>
            <w:tcBorders>
              <w:top w:val="nil"/>
              <w:left w:val="nil"/>
              <w:bottom w:val="nil"/>
              <w:right w:val="nil"/>
            </w:tcBorders>
            <w:shd w:val="clear" w:color="auto" w:fill="auto"/>
            <w:noWrap/>
            <w:vAlign w:val="bottom"/>
            <w:hideMark/>
          </w:tcPr>
          <w:p w14:paraId="071603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8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38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3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91" w14:textId="77777777" w:rsidR="00214CC2" w:rsidRPr="008677B1" w:rsidRDefault="006453C1" w:rsidP="005F005A">
            <w:pPr>
              <w:spacing w:after="0"/>
              <w:rPr>
                <w:rFonts w:ascii="Times New Roman" w:eastAsia="Times New Roman" w:hAnsi="Times New Roman" w:cs="Times New Roman"/>
                <w:sz w:val="20"/>
              </w:rPr>
            </w:pPr>
          </w:p>
        </w:tc>
      </w:tr>
      <w:tr w:rsidR="006222AF" w14:paraId="07160396" w14:textId="77777777">
        <w:trPr>
          <w:trHeight w:val="300"/>
        </w:trPr>
        <w:tc>
          <w:tcPr>
            <w:tcW w:w="1036" w:type="dxa"/>
            <w:tcBorders>
              <w:top w:val="nil"/>
              <w:left w:val="nil"/>
              <w:bottom w:val="nil"/>
              <w:right w:val="nil"/>
            </w:tcBorders>
            <w:shd w:val="clear" w:color="auto" w:fill="auto"/>
            <w:noWrap/>
            <w:vAlign w:val="bottom"/>
            <w:hideMark/>
          </w:tcPr>
          <w:p w14:paraId="0716039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3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 ως έχει   ΔΕΚΤΟ ΚΑΤΑ ΠΛΕΙΟΨΗΦΙΑ</w:t>
            </w:r>
          </w:p>
        </w:tc>
        <w:tc>
          <w:tcPr>
            <w:tcW w:w="1015" w:type="dxa"/>
            <w:tcBorders>
              <w:top w:val="nil"/>
              <w:left w:val="nil"/>
              <w:bottom w:val="nil"/>
              <w:right w:val="nil"/>
            </w:tcBorders>
            <w:shd w:val="clear" w:color="auto" w:fill="auto"/>
            <w:noWrap/>
            <w:vAlign w:val="bottom"/>
            <w:hideMark/>
          </w:tcPr>
          <w:p w14:paraId="0716039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39E" w14:textId="77777777">
        <w:trPr>
          <w:trHeight w:val="300"/>
        </w:trPr>
        <w:tc>
          <w:tcPr>
            <w:tcW w:w="1036" w:type="dxa"/>
            <w:tcBorders>
              <w:top w:val="nil"/>
              <w:left w:val="nil"/>
              <w:bottom w:val="nil"/>
              <w:right w:val="nil"/>
            </w:tcBorders>
            <w:shd w:val="clear" w:color="auto" w:fill="auto"/>
            <w:noWrap/>
            <w:vAlign w:val="bottom"/>
            <w:hideMark/>
          </w:tcPr>
          <w:p w14:paraId="071603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3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9D" w14:textId="77777777" w:rsidR="00214CC2" w:rsidRPr="008677B1" w:rsidRDefault="006453C1" w:rsidP="005F005A">
            <w:pPr>
              <w:spacing w:after="0"/>
              <w:rPr>
                <w:rFonts w:ascii="Times New Roman" w:eastAsia="Times New Roman" w:hAnsi="Times New Roman" w:cs="Times New Roman"/>
                <w:sz w:val="20"/>
              </w:rPr>
            </w:pPr>
          </w:p>
        </w:tc>
      </w:tr>
      <w:tr w:rsidR="006222AF" w14:paraId="071603A6" w14:textId="77777777">
        <w:trPr>
          <w:trHeight w:val="300"/>
        </w:trPr>
        <w:tc>
          <w:tcPr>
            <w:tcW w:w="1036" w:type="dxa"/>
            <w:tcBorders>
              <w:top w:val="nil"/>
              <w:left w:val="nil"/>
              <w:bottom w:val="nil"/>
              <w:right w:val="nil"/>
            </w:tcBorders>
            <w:shd w:val="clear" w:color="auto" w:fill="auto"/>
            <w:noWrap/>
            <w:vAlign w:val="bottom"/>
            <w:hideMark/>
          </w:tcPr>
          <w:p w14:paraId="071603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3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A5" w14:textId="77777777" w:rsidR="00214CC2" w:rsidRPr="008677B1" w:rsidRDefault="006453C1" w:rsidP="005F005A">
            <w:pPr>
              <w:spacing w:after="0"/>
              <w:rPr>
                <w:rFonts w:ascii="Times New Roman" w:eastAsia="Times New Roman" w:hAnsi="Times New Roman" w:cs="Times New Roman"/>
                <w:sz w:val="20"/>
              </w:rPr>
            </w:pPr>
          </w:p>
        </w:tc>
      </w:tr>
      <w:tr w:rsidR="006222AF" w14:paraId="071603AE" w14:textId="77777777">
        <w:trPr>
          <w:trHeight w:val="300"/>
        </w:trPr>
        <w:tc>
          <w:tcPr>
            <w:tcW w:w="1036" w:type="dxa"/>
            <w:tcBorders>
              <w:top w:val="nil"/>
              <w:left w:val="nil"/>
              <w:bottom w:val="nil"/>
              <w:right w:val="nil"/>
            </w:tcBorders>
            <w:shd w:val="clear" w:color="auto" w:fill="auto"/>
            <w:noWrap/>
            <w:vAlign w:val="bottom"/>
            <w:hideMark/>
          </w:tcPr>
          <w:p w14:paraId="071603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3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AD" w14:textId="77777777" w:rsidR="00214CC2" w:rsidRPr="008677B1" w:rsidRDefault="006453C1" w:rsidP="005F005A">
            <w:pPr>
              <w:spacing w:after="0"/>
              <w:rPr>
                <w:rFonts w:ascii="Times New Roman" w:eastAsia="Times New Roman" w:hAnsi="Times New Roman" w:cs="Times New Roman"/>
                <w:sz w:val="20"/>
              </w:rPr>
            </w:pPr>
          </w:p>
        </w:tc>
      </w:tr>
      <w:tr w:rsidR="006222AF" w14:paraId="071603B6" w14:textId="77777777">
        <w:trPr>
          <w:trHeight w:val="300"/>
        </w:trPr>
        <w:tc>
          <w:tcPr>
            <w:tcW w:w="1036" w:type="dxa"/>
            <w:tcBorders>
              <w:top w:val="nil"/>
              <w:left w:val="nil"/>
              <w:bottom w:val="nil"/>
              <w:right w:val="nil"/>
            </w:tcBorders>
            <w:shd w:val="clear" w:color="auto" w:fill="auto"/>
            <w:noWrap/>
            <w:vAlign w:val="bottom"/>
            <w:hideMark/>
          </w:tcPr>
          <w:p w14:paraId="071603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3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B5" w14:textId="77777777" w:rsidR="00214CC2" w:rsidRPr="008677B1" w:rsidRDefault="006453C1" w:rsidP="005F005A">
            <w:pPr>
              <w:spacing w:after="0"/>
              <w:rPr>
                <w:rFonts w:ascii="Times New Roman" w:eastAsia="Times New Roman" w:hAnsi="Times New Roman" w:cs="Times New Roman"/>
                <w:sz w:val="20"/>
              </w:rPr>
            </w:pPr>
          </w:p>
        </w:tc>
      </w:tr>
      <w:tr w:rsidR="006222AF" w14:paraId="071603BE" w14:textId="77777777">
        <w:trPr>
          <w:trHeight w:val="300"/>
        </w:trPr>
        <w:tc>
          <w:tcPr>
            <w:tcW w:w="1036" w:type="dxa"/>
            <w:tcBorders>
              <w:top w:val="nil"/>
              <w:left w:val="nil"/>
              <w:bottom w:val="nil"/>
              <w:right w:val="nil"/>
            </w:tcBorders>
            <w:shd w:val="clear" w:color="auto" w:fill="auto"/>
            <w:noWrap/>
            <w:vAlign w:val="bottom"/>
            <w:hideMark/>
          </w:tcPr>
          <w:p w14:paraId="071603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3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BD" w14:textId="77777777" w:rsidR="00214CC2" w:rsidRPr="008677B1" w:rsidRDefault="006453C1" w:rsidP="005F005A">
            <w:pPr>
              <w:spacing w:after="0"/>
              <w:rPr>
                <w:rFonts w:ascii="Times New Roman" w:eastAsia="Times New Roman" w:hAnsi="Times New Roman" w:cs="Times New Roman"/>
                <w:sz w:val="20"/>
              </w:rPr>
            </w:pPr>
          </w:p>
        </w:tc>
      </w:tr>
      <w:tr w:rsidR="006222AF" w14:paraId="071603C6" w14:textId="77777777">
        <w:trPr>
          <w:trHeight w:val="300"/>
        </w:trPr>
        <w:tc>
          <w:tcPr>
            <w:tcW w:w="1036" w:type="dxa"/>
            <w:tcBorders>
              <w:top w:val="nil"/>
              <w:left w:val="nil"/>
              <w:bottom w:val="nil"/>
              <w:right w:val="nil"/>
            </w:tcBorders>
            <w:shd w:val="clear" w:color="auto" w:fill="auto"/>
            <w:noWrap/>
            <w:vAlign w:val="bottom"/>
            <w:hideMark/>
          </w:tcPr>
          <w:p w14:paraId="071603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3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C5" w14:textId="77777777" w:rsidR="00214CC2" w:rsidRPr="008677B1" w:rsidRDefault="006453C1" w:rsidP="005F005A">
            <w:pPr>
              <w:spacing w:after="0"/>
              <w:rPr>
                <w:rFonts w:ascii="Times New Roman" w:eastAsia="Times New Roman" w:hAnsi="Times New Roman" w:cs="Times New Roman"/>
                <w:sz w:val="20"/>
              </w:rPr>
            </w:pPr>
          </w:p>
        </w:tc>
      </w:tr>
      <w:tr w:rsidR="006222AF" w14:paraId="071603CE" w14:textId="77777777">
        <w:trPr>
          <w:trHeight w:val="300"/>
        </w:trPr>
        <w:tc>
          <w:tcPr>
            <w:tcW w:w="1036" w:type="dxa"/>
            <w:tcBorders>
              <w:top w:val="nil"/>
              <w:left w:val="nil"/>
              <w:bottom w:val="nil"/>
              <w:right w:val="nil"/>
            </w:tcBorders>
            <w:shd w:val="clear" w:color="auto" w:fill="auto"/>
            <w:noWrap/>
            <w:vAlign w:val="bottom"/>
            <w:hideMark/>
          </w:tcPr>
          <w:p w14:paraId="071603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3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CD" w14:textId="77777777" w:rsidR="00214CC2" w:rsidRPr="008677B1" w:rsidRDefault="006453C1" w:rsidP="005F005A">
            <w:pPr>
              <w:spacing w:after="0"/>
              <w:rPr>
                <w:rFonts w:ascii="Times New Roman" w:eastAsia="Times New Roman" w:hAnsi="Times New Roman" w:cs="Times New Roman"/>
                <w:sz w:val="20"/>
              </w:rPr>
            </w:pPr>
          </w:p>
        </w:tc>
      </w:tr>
      <w:tr w:rsidR="006222AF" w14:paraId="071603D5" w14:textId="77777777">
        <w:trPr>
          <w:trHeight w:val="300"/>
        </w:trPr>
        <w:tc>
          <w:tcPr>
            <w:tcW w:w="2051" w:type="dxa"/>
            <w:gridSpan w:val="2"/>
            <w:tcBorders>
              <w:top w:val="nil"/>
              <w:left w:val="nil"/>
              <w:bottom w:val="nil"/>
              <w:right w:val="nil"/>
            </w:tcBorders>
            <w:shd w:val="clear" w:color="auto" w:fill="auto"/>
            <w:noWrap/>
            <w:vAlign w:val="bottom"/>
            <w:hideMark/>
          </w:tcPr>
          <w:p w14:paraId="071603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3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D4" w14:textId="77777777" w:rsidR="00214CC2" w:rsidRPr="008677B1" w:rsidRDefault="006453C1" w:rsidP="005F005A">
            <w:pPr>
              <w:spacing w:after="0"/>
              <w:rPr>
                <w:rFonts w:ascii="Times New Roman" w:eastAsia="Times New Roman" w:hAnsi="Times New Roman" w:cs="Times New Roman"/>
                <w:sz w:val="20"/>
              </w:rPr>
            </w:pPr>
          </w:p>
        </w:tc>
      </w:tr>
      <w:tr w:rsidR="006222AF" w14:paraId="071603DD" w14:textId="77777777">
        <w:trPr>
          <w:trHeight w:val="300"/>
        </w:trPr>
        <w:tc>
          <w:tcPr>
            <w:tcW w:w="1036" w:type="dxa"/>
            <w:tcBorders>
              <w:top w:val="nil"/>
              <w:left w:val="nil"/>
              <w:bottom w:val="nil"/>
              <w:right w:val="nil"/>
            </w:tcBorders>
            <w:shd w:val="clear" w:color="auto" w:fill="auto"/>
            <w:noWrap/>
            <w:vAlign w:val="bottom"/>
            <w:hideMark/>
          </w:tcPr>
          <w:p w14:paraId="071603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D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3D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3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DC" w14:textId="77777777" w:rsidR="00214CC2" w:rsidRPr="008677B1" w:rsidRDefault="006453C1" w:rsidP="005F005A">
            <w:pPr>
              <w:spacing w:after="0"/>
              <w:rPr>
                <w:rFonts w:ascii="Times New Roman" w:eastAsia="Times New Roman" w:hAnsi="Times New Roman" w:cs="Times New Roman"/>
                <w:sz w:val="20"/>
              </w:rPr>
            </w:pPr>
          </w:p>
        </w:tc>
      </w:tr>
      <w:tr w:rsidR="006222AF" w14:paraId="071603E1" w14:textId="77777777">
        <w:trPr>
          <w:trHeight w:val="300"/>
        </w:trPr>
        <w:tc>
          <w:tcPr>
            <w:tcW w:w="1036" w:type="dxa"/>
            <w:tcBorders>
              <w:top w:val="nil"/>
              <w:left w:val="nil"/>
              <w:bottom w:val="nil"/>
              <w:right w:val="nil"/>
            </w:tcBorders>
            <w:shd w:val="clear" w:color="auto" w:fill="auto"/>
            <w:noWrap/>
            <w:vAlign w:val="bottom"/>
            <w:hideMark/>
          </w:tcPr>
          <w:p w14:paraId="071603D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3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24 ως </w:t>
            </w:r>
            <w:r w:rsidRPr="008677B1">
              <w:rPr>
                <w:rFonts w:ascii="Calibri" w:eastAsia="Times New Roman" w:hAnsi="Calibri" w:cs="Times New Roman"/>
                <w:color w:val="000000"/>
                <w:sz w:val="22"/>
                <w:szCs w:val="22"/>
              </w:rPr>
              <w:t>έχει   ΔΕΚΤΟ ΚΑΤΑ ΠΛΕΙΟΨΗΦΙΑ</w:t>
            </w:r>
          </w:p>
        </w:tc>
        <w:tc>
          <w:tcPr>
            <w:tcW w:w="1015" w:type="dxa"/>
            <w:tcBorders>
              <w:top w:val="nil"/>
              <w:left w:val="nil"/>
              <w:bottom w:val="nil"/>
              <w:right w:val="nil"/>
            </w:tcBorders>
            <w:shd w:val="clear" w:color="auto" w:fill="auto"/>
            <w:noWrap/>
            <w:vAlign w:val="bottom"/>
            <w:hideMark/>
          </w:tcPr>
          <w:p w14:paraId="071603E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3E9" w14:textId="77777777">
        <w:trPr>
          <w:trHeight w:val="300"/>
        </w:trPr>
        <w:tc>
          <w:tcPr>
            <w:tcW w:w="1036" w:type="dxa"/>
            <w:tcBorders>
              <w:top w:val="nil"/>
              <w:left w:val="nil"/>
              <w:bottom w:val="nil"/>
              <w:right w:val="nil"/>
            </w:tcBorders>
            <w:shd w:val="clear" w:color="auto" w:fill="auto"/>
            <w:noWrap/>
            <w:vAlign w:val="bottom"/>
            <w:hideMark/>
          </w:tcPr>
          <w:p w14:paraId="071603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3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3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E8" w14:textId="77777777" w:rsidR="00214CC2" w:rsidRPr="008677B1" w:rsidRDefault="006453C1" w:rsidP="005F005A">
            <w:pPr>
              <w:spacing w:after="0"/>
              <w:rPr>
                <w:rFonts w:ascii="Times New Roman" w:eastAsia="Times New Roman" w:hAnsi="Times New Roman" w:cs="Times New Roman"/>
                <w:sz w:val="20"/>
              </w:rPr>
            </w:pPr>
          </w:p>
        </w:tc>
      </w:tr>
      <w:tr w:rsidR="006222AF" w14:paraId="071603F1" w14:textId="77777777">
        <w:trPr>
          <w:trHeight w:val="300"/>
        </w:trPr>
        <w:tc>
          <w:tcPr>
            <w:tcW w:w="1036" w:type="dxa"/>
            <w:tcBorders>
              <w:top w:val="nil"/>
              <w:left w:val="nil"/>
              <w:bottom w:val="nil"/>
              <w:right w:val="nil"/>
            </w:tcBorders>
            <w:shd w:val="clear" w:color="auto" w:fill="auto"/>
            <w:noWrap/>
            <w:vAlign w:val="bottom"/>
            <w:hideMark/>
          </w:tcPr>
          <w:p w14:paraId="071603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3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F0" w14:textId="77777777" w:rsidR="00214CC2" w:rsidRPr="008677B1" w:rsidRDefault="006453C1" w:rsidP="005F005A">
            <w:pPr>
              <w:spacing w:after="0"/>
              <w:rPr>
                <w:rFonts w:ascii="Times New Roman" w:eastAsia="Times New Roman" w:hAnsi="Times New Roman" w:cs="Times New Roman"/>
                <w:sz w:val="20"/>
              </w:rPr>
            </w:pPr>
          </w:p>
        </w:tc>
      </w:tr>
      <w:tr w:rsidR="006222AF" w14:paraId="071603F9" w14:textId="77777777">
        <w:trPr>
          <w:trHeight w:val="300"/>
        </w:trPr>
        <w:tc>
          <w:tcPr>
            <w:tcW w:w="1036" w:type="dxa"/>
            <w:tcBorders>
              <w:top w:val="nil"/>
              <w:left w:val="nil"/>
              <w:bottom w:val="nil"/>
              <w:right w:val="nil"/>
            </w:tcBorders>
            <w:shd w:val="clear" w:color="auto" w:fill="auto"/>
            <w:noWrap/>
            <w:vAlign w:val="bottom"/>
            <w:hideMark/>
          </w:tcPr>
          <w:p w14:paraId="071603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3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F8" w14:textId="77777777" w:rsidR="00214CC2" w:rsidRPr="008677B1" w:rsidRDefault="006453C1" w:rsidP="005F005A">
            <w:pPr>
              <w:spacing w:after="0"/>
              <w:rPr>
                <w:rFonts w:ascii="Times New Roman" w:eastAsia="Times New Roman" w:hAnsi="Times New Roman" w:cs="Times New Roman"/>
                <w:sz w:val="20"/>
              </w:rPr>
            </w:pPr>
          </w:p>
        </w:tc>
      </w:tr>
      <w:tr w:rsidR="006222AF" w14:paraId="07160401" w14:textId="77777777">
        <w:trPr>
          <w:trHeight w:val="300"/>
        </w:trPr>
        <w:tc>
          <w:tcPr>
            <w:tcW w:w="1036" w:type="dxa"/>
            <w:tcBorders>
              <w:top w:val="nil"/>
              <w:left w:val="nil"/>
              <w:bottom w:val="nil"/>
              <w:right w:val="nil"/>
            </w:tcBorders>
            <w:shd w:val="clear" w:color="auto" w:fill="auto"/>
            <w:noWrap/>
            <w:vAlign w:val="bottom"/>
            <w:hideMark/>
          </w:tcPr>
          <w:p w14:paraId="071603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3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3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3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3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3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00" w14:textId="77777777" w:rsidR="00214CC2" w:rsidRPr="008677B1" w:rsidRDefault="006453C1" w:rsidP="005F005A">
            <w:pPr>
              <w:spacing w:after="0"/>
              <w:rPr>
                <w:rFonts w:ascii="Times New Roman" w:eastAsia="Times New Roman" w:hAnsi="Times New Roman" w:cs="Times New Roman"/>
                <w:sz w:val="20"/>
              </w:rPr>
            </w:pPr>
          </w:p>
        </w:tc>
      </w:tr>
      <w:tr w:rsidR="006222AF" w14:paraId="07160409" w14:textId="77777777">
        <w:trPr>
          <w:trHeight w:val="300"/>
        </w:trPr>
        <w:tc>
          <w:tcPr>
            <w:tcW w:w="1036" w:type="dxa"/>
            <w:tcBorders>
              <w:top w:val="nil"/>
              <w:left w:val="nil"/>
              <w:bottom w:val="nil"/>
              <w:right w:val="nil"/>
            </w:tcBorders>
            <w:shd w:val="clear" w:color="auto" w:fill="auto"/>
            <w:noWrap/>
            <w:vAlign w:val="bottom"/>
            <w:hideMark/>
          </w:tcPr>
          <w:p w14:paraId="071604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4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08" w14:textId="77777777" w:rsidR="00214CC2" w:rsidRPr="008677B1" w:rsidRDefault="006453C1" w:rsidP="005F005A">
            <w:pPr>
              <w:spacing w:after="0"/>
              <w:rPr>
                <w:rFonts w:ascii="Times New Roman" w:eastAsia="Times New Roman" w:hAnsi="Times New Roman" w:cs="Times New Roman"/>
                <w:sz w:val="20"/>
              </w:rPr>
            </w:pPr>
          </w:p>
        </w:tc>
      </w:tr>
      <w:tr w:rsidR="006222AF" w14:paraId="07160411" w14:textId="77777777">
        <w:trPr>
          <w:trHeight w:val="300"/>
        </w:trPr>
        <w:tc>
          <w:tcPr>
            <w:tcW w:w="1036" w:type="dxa"/>
            <w:tcBorders>
              <w:top w:val="nil"/>
              <w:left w:val="nil"/>
              <w:bottom w:val="nil"/>
              <w:right w:val="nil"/>
            </w:tcBorders>
            <w:shd w:val="clear" w:color="auto" w:fill="auto"/>
            <w:noWrap/>
            <w:vAlign w:val="bottom"/>
            <w:hideMark/>
          </w:tcPr>
          <w:p w14:paraId="071604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4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10" w14:textId="77777777" w:rsidR="00214CC2" w:rsidRPr="008677B1" w:rsidRDefault="006453C1" w:rsidP="005F005A">
            <w:pPr>
              <w:spacing w:after="0"/>
              <w:rPr>
                <w:rFonts w:ascii="Times New Roman" w:eastAsia="Times New Roman" w:hAnsi="Times New Roman" w:cs="Times New Roman"/>
                <w:sz w:val="20"/>
              </w:rPr>
            </w:pPr>
          </w:p>
        </w:tc>
      </w:tr>
      <w:tr w:rsidR="006222AF" w14:paraId="07160419" w14:textId="77777777">
        <w:trPr>
          <w:trHeight w:val="300"/>
        </w:trPr>
        <w:tc>
          <w:tcPr>
            <w:tcW w:w="1036" w:type="dxa"/>
            <w:tcBorders>
              <w:top w:val="nil"/>
              <w:left w:val="nil"/>
              <w:bottom w:val="nil"/>
              <w:right w:val="nil"/>
            </w:tcBorders>
            <w:shd w:val="clear" w:color="auto" w:fill="auto"/>
            <w:noWrap/>
            <w:vAlign w:val="bottom"/>
            <w:hideMark/>
          </w:tcPr>
          <w:p w14:paraId="071604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4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4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18" w14:textId="77777777" w:rsidR="00214CC2" w:rsidRPr="008677B1" w:rsidRDefault="006453C1" w:rsidP="005F005A">
            <w:pPr>
              <w:spacing w:after="0"/>
              <w:rPr>
                <w:rFonts w:ascii="Times New Roman" w:eastAsia="Times New Roman" w:hAnsi="Times New Roman" w:cs="Times New Roman"/>
                <w:sz w:val="20"/>
              </w:rPr>
            </w:pPr>
          </w:p>
        </w:tc>
      </w:tr>
      <w:tr w:rsidR="006222AF" w14:paraId="07160420" w14:textId="77777777">
        <w:trPr>
          <w:trHeight w:val="300"/>
        </w:trPr>
        <w:tc>
          <w:tcPr>
            <w:tcW w:w="2051" w:type="dxa"/>
            <w:gridSpan w:val="2"/>
            <w:tcBorders>
              <w:top w:val="nil"/>
              <w:left w:val="nil"/>
              <w:bottom w:val="nil"/>
              <w:right w:val="nil"/>
            </w:tcBorders>
            <w:shd w:val="clear" w:color="auto" w:fill="auto"/>
            <w:noWrap/>
            <w:vAlign w:val="bottom"/>
            <w:hideMark/>
          </w:tcPr>
          <w:p w14:paraId="071604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4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1F" w14:textId="77777777" w:rsidR="00214CC2" w:rsidRPr="008677B1" w:rsidRDefault="006453C1" w:rsidP="005F005A">
            <w:pPr>
              <w:spacing w:after="0"/>
              <w:rPr>
                <w:rFonts w:ascii="Times New Roman" w:eastAsia="Times New Roman" w:hAnsi="Times New Roman" w:cs="Times New Roman"/>
                <w:sz w:val="20"/>
              </w:rPr>
            </w:pPr>
          </w:p>
        </w:tc>
      </w:tr>
      <w:tr w:rsidR="006222AF" w14:paraId="07160428" w14:textId="77777777">
        <w:trPr>
          <w:trHeight w:val="300"/>
        </w:trPr>
        <w:tc>
          <w:tcPr>
            <w:tcW w:w="1036" w:type="dxa"/>
            <w:tcBorders>
              <w:top w:val="nil"/>
              <w:left w:val="nil"/>
              <w:bottom w:val="nil"/>
              <w:right w:val="nil"/>
            </w:tcBorders>
            <w:shd w:val="clear" w:color="auto" w:fill="auto"/>
            <w:noWrap/>
            <w:vAlign w:val="bottom"/>
            <w:hideMark/>
          </w:tcPr>
          <w:p w14:paraId="071604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2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42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4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27" w14:textId="77777777" w:rsidR="00214CC2" w:rsidRPr="008677B1" w:rsidRDefault="006453C1" w:rsidP="005F005A">
            <w:pPr>
              <w:spacing w:after="0"/>
              <w:rPr>
                <w:rFonts w:ascii="Times New Roman" w:eastAsia="Times New Roman" w:hAnsi="Times New Roman" w:cs="Times New Roman"/>
                <w:sz w:val="20"/>
              </w:rPr>
            </w:pPr>
          </w:p>
        </w:tc>
      </w:tr>
      <w:tr w:rsidR="006222AF" w14:paraId="0716042C" w14:textId="77777777">
        <w:trPr>
          <w:trHeight w:val="300"/>
        </w:trPr>
        <w:tc>
          <w:tcPr>
            <w:tcW w:w="1036" w:type="dxa"/>
            <w:tcBorders>
              <w:top w:val="nil"/>
              <w:left w:val="nil"/>
              <w:bottom w:val="nil"/>
              <w:right w:val="nil"/>
            </w:tcBorders>
            <w:shd w:val="clear" w:color="auto" w:fill="auto"/>
            <w:noWrap/>
            <w:vAlign w:val="bottom"/>
            <w:hideMark/>
          </w:tcPr>
          <w:p w14:paraId="0716042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4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 ως έχει   ΔΕΚΤΟ ΚΑΤΑ ΠΛΕΙΟΨΗΦΙΑ</w:t>
            </w:r>
          </w:p>
        </w:tc>
        <w:tc>
          <w:tcPr>
            <w:tcW w:w="1015" w:type="dxa"/>
            <w:tcBorders>
              <w:top w:val="nil"/>
              <w:left w:val="nil"/>
              <w:bottom w:val="nil"/>
              <w:right w:val="nil"/>
            </w:tcBorders>
            <w:shd w:val="clear" w:color="auto" w:fill="auto"/>
            <w:noWrap/>
            <w:vAlign w:val="bottom"/>
            <w:hideMark/>
          </w:tcPr>
          <w:p w14:paraId="0716042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434" w14:textId="77777777">
        <w:trPr>
          <w:trHeight w:val="300"/>
        </w:trPr>
        <w:tc>
          <w:tcPr>
            <w:tcW w:w="1036" w:type="dxa"/>
            <w:tcBorders>
              <w:top w:val="nil"/>
              <w:left w:val="nil"/>
              <w:bottom w:val="nil"/>
              <w:right w:val="nil"/>
            </w:tcBorders>
            <w:shd w:val="clear" w:color="auto" w:fill="auto"/>
            <w:noWrap/>
            <w:vAlign w:val="bottom"/>
            <w:hideMark/>
          </w:tcPr>
          <w:p w14:paraId="071604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4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33" w14:textId="77777777" w:rsidR="00214CC2" w:rsidRPr="008677B1" w:rsidRDefault="006453C1" w:rsidP="005F005A">
            <w:pPr>
              <w:spacing w:after="0"/>
              <w:rPr>
                <w:rFonts w:ascii="Times New Roman" w:eastAsia="Times New Roman" w:hAnsi="Times New Roman" w:cs="Times New Roman"/>
                <w:sz w:val="20"/>
              </w:rPr>
            </w:pPr>
          </w:p>
        </w:tc>
      </w:tr>
      <w:tr w:rsidR="006222AF" w14:paraId="0716043C" w14:textId="77777777">
        <w:trPr>
          <w:trHeight w:val="300"/>
        </w:trPr>
        <w:tc>
          <w:tcPr>
            <w:tcW w:w="1036" w:type="dxa"/>
            <w:tcBorders>
              <w:top w:val="nil"/>
              <w:left w:val="nil"/>
              <w:bottom w:val="nil"/>
              <w:right w:val="nil"/>
            </w:tcBorders>
            <w:shd w:val="clear" w:color="auto" w:fill="auto"/>
            <w:noWrap/>
            <w:vAlign w:val="bottom"/>
            <w:hideMark/>
          </w:tcPr>
          <w:p w14:paraId="071604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4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3B" w14:textId="77777777" w:rsidR="00214CC2" w:rsidRPr="008677B1" w:rsidRDefault="006453C1" w:rsidP="005F005A">
            <w:pPr>
              <w:spacing w:after="0"/>
              <w:rPr>
                <w:rFonts w:ascii="Times New Roman" w:eastAsia="Times New Roman" w:hAnsi="Times New Roman" w:cs="Times New Roman"/>
                <w:sz w:val="20"/>
              </w:rPr>
            </w:pPr>
          </w:p>
        </w:tc>
      </w:tr>
      <w:tr w:rsidR="006222AF" w14:paraId="07160444" w14:textId="77777777">
        <w:trPr>
          <w:trHeight w:val="300"/>
        </w:trPr>
        <w:tc>
          <w:tcPr>
            <w:tcW w:w="1036" w:type="dxa"/>
            <w:tcBorders>
              <w:top w:val="nil"/>
              <w:left w:val="nil"/>
              <w:bottom w:val="nil"/>
              <w:right w:val="nil"/>
            </w:tcBorders>
            <w:shd w:val="clear" w:color="auto" w:fill="auto"/>
            <w:noWrap/>
            <w:vAlign w:val="bottom"/>
            <w:hideMark/>
          </w:tcPr>
          <w:p w14:paraId="071604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4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43" w14:textId="77777777" w:rsidR="00214CC2" w:rsidRPr="008677B1" w:rsidRDefault="006453C1" w:rsidP="005F005A">
            <w:pPr>
              <w:spacing w:after="0"/>
              <w:rPr>
                <w:rFonts w:ascii="Times New Roman" w:eastAsia="Times New Roman" w:hAnsi="Times New Roman" w:cs="Times New Roman"/>
                <w:sz w:val="20"/>
              </w:rPr>
            </w:pPr>
          </w:p>
        </w:tc>
      </w:tr>
      <w:tr w:rsidR="006222AF" w14:paraId="0716044C" w14:textId="77777777">
        <w:trPr>
          <w:trHeight w:val="300"/>
        </w:trPr>
        <w:tc>
          <w:tcPr>
            <w:tcW w:w="1036" w:type="dxa"/>
            <w:tcBorders>
              <w:top w:val="nil"/>
              <w:left w:val="nil"/>
              <w:bottom w:val="nil"/>
              <w:right w:val="nil"/>
            </w:tcBorders>
            <w:shd w:val="clear" w:color="auto" w:fill="auto"/>
            <w:noWrap/>
            <w:vAlign w:val="bottom"/>
            <w:hideMark/>
          </w:tcPr>
          <w:p w14:paraId="071604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4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4B" w14:textId="77777777" w:rsidR="00214CC2" w:rsidRPr="008677B1" w:rsidRDefault="006453C1" w:rsidP="005F005A">
            <w:pPr>
              <w:spacing w:after="0"/>
              <w:rPr>
                <w:rFonts w:ascii="Times New Roman" w:eastAsia="Times New Roman" w:hAnsi="Times New Roman" w:cs="Times New Roman"/>
                <w:sz w:val="20"/>
              </w:rPr>
            </w:pPr>
          </w:p>
        </w:tc>
      </w:tr>
      <w:tr w:rsidR="006222AF" w14:paraId="07160454" w14:textId="77777777">
        <w:trPr>
          <w:trHeight w:val="300"/>
        </w:trPr>
        <w:tc>
          <w:tcPr>
            <w:tcW w:w="1036" w:type="dxa"/>
            <w:tcBorders>
              <w:top w:val="nil"/>
              <w:left w:val="nil"/>
              <w:bottom w:val="nil"/>
              <w:right w:val="nil"/>
            </w:tcBorders>
            <w:shd w:val="clear" w:color="auto" w:fill="auto"/>
            <w:noWrap/>
            <w:vAlign w:val="bottom"/>
            <w:hideMark/>
          </w:tcPr>
          <w:p w14:paraId="071604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4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53" w14:textId="77777777" w:rsidR="00214CC2" w:rsidRPr="008677B1" w:rsidRDefault="006453C1" w:rsidP="005F005A">
            <w:pPr>
              <w:spacing w:after="0"/>
              <w:rPr>
                <w:rFonts w:ascii="Times New Roman" w:eastAsia="Times New Roman" w:hAnsi="Times New Roman" w:cs="Times New Roman"/>
                <w:sz w:val="20"/>
              </w:rPr>
            </w:pPr>
          </w:p>
        </w:tc>
      </w:tr>
      <w:tr w:rsidR="006222AF" w14:paraId="0716045C" w14:textId="77777777">
        <w:trPr>
          <w:trHeight w:val="300"/>
        </w:trPr>
        <w:tc>
          <w:tcPr>
            <w:tcW w:w="1036" w:type="dxa"/>
            <w:tcBorders>
              <w:top w:val="nil"/>
              <w:left w:val="nil"/>
              <w:bottom w:val="nil"/>
              <w:right w:val="nil"/>
            </w:tcBorders>
            <w:shd w:val="clear" w:color="auto" w:fill="auto"/>
            <w:noWrap/>
            <w:vAlign w:val="bottom"/>
            <w:hideMark/>
          </w:tcPr>
          <w:p w14:paraId="071604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4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5B" w14:textId="77777777" w:rsidR="00214CC2" w:rsidRPr="008677B1" w:rsidRDefault="006453C1" w:rsidP="005F005A">
            <w:pPr>
              <w:spacing w:after="0"/>
              <w:rPr>
                <w:rFonts w:ascii="Times New Roman" w:eastAsia="Times New Roman" w:hAnsi="Times New Roman" w:cs="Times New Roman"/>
                <w:sz w:val="20"/>
              </w:rPr>
            </w:pPr>
          </w:p>
        </w:tc>
      </w:tr>
      <w:tr w:rsidR="006222AF" w14:paraId="07160464" w14:textId="77777777">
        <w:trPr>
          <w:trHeight w:val="300"/>
        </w:trPr>
        <w:tc>
          <w:tcPr>
            <w:tcW w:w="1036" w:type="dxa"/>
            <w:tcBorders>
              <w:top w:val="nil"/>
              <w:left w:val="nil"/>
              <w:bottom w:val="nil"/>
              <w:right w:val="nil"/>
            </w:tcBorders>
            <w:shd w:val="clear" w:color="auto" w:fill="auto"/>
            <w:noWrap/>
            <w:vAlign w:val="bottom"/>
            <w:hideMark/>
          </w:tcPr>
          <w:p w14:paraId="071604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4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63" w14:textId="77777777" w:rsidR="00214CC2" w:rsidRPr="008677B1" w:rsidRDefault="006453C1" w:rsidP="005F005A">
            <w:pPr>
              <w:spacing w:after="0"/>
              <w:rPr>
                <w:rFonts w:ascii="Times New Roman" w:eastAsia="Times New Roman" w:hAnsi="Times New Roman" w:cs="Times New Roman"/>
                <w:sz w:val="20"/>
              </w:rPr>
            </w:pPr>
          </w:p>
        </w:tc>
      </w:tr>
      <w:tr w:rsidR="006222AF" w14:paraId="0716046B" w14:textId="77777777">
        <w:trPr>
          <w:trHeight w:val="300"/>
        </w:trPr>
        <w:tc>
          <w:tcPr>
            <w:tcW w:w="2051" w:type="dxa"/>
            <w:gridSpan w:val="2"/>
            <w:tcBorders>
              <w:top w:val="nil"/>
              <w:left w:val="nil"/>
              <w:bottom w:val="nil"/>
              <w:right w:val="nil"/>
            </w:tcBorders>
            <w:shd w:val="clear" w:color="auto" w:fill="auto"/>
            <w:noWrap/>
            <w:vAlign w:val="bottom"/>
            <w:hideMark/>
          </w:tcPr>
          <w:p w14:paraId="071604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4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6A" w14:textId="77777777" w:rsidR="00214CC2" w:rsidRPr="008677B1" w:rsidRDefault="006453C1" w:rsidP="005F005A">
            <w:pPr>
              <w:spacing w:after="0"/>
              <w:rPr>
                <w:rFonts w:ascii="Times New Roman" w:eastAsia="Times New Roman" w:hAnsi="Times New Roman" w:cs="Times New Roman"/>
                <w:sz w:val="20"/>
              </w:rPr>
            </w:pPr>
          </w:p>
        </w:tc>
      </w:tr>
      <w:tr w:rsidR="006222AF" w14:paraId="07160473" w14:textId="77777777">
        <w:trPr>
          <w:trHeight w:val="300"/>
        </w:trPr>
        <w:tc>
          <w:tcPr>
            <w:tcW w:w="1036" w:type="dxa"/>
            <w:tcBorders>
              <w:top w:val="nil"/>
              <w:left w:val="nil"/>
              <w:bottom w:val="nil"/>
              <w:right w:val="nil"/>
            </w:tcBorders>
            <w:shd w:val="clear" w:color="auto" w:fill="auto"/>
            <w:noWrap/>
            <w:vAlign w:val="bottom"/>
            <w:hideMark/>
          </w:tcPr>
          <w:p w14:paraId="071604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6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47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4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72" w14:textId="77777777" w:rsidR="00214CC2" w:rsidRPr="008677B1" w:rsidRDefault="006453C1" w:rsidP="005F005A">
            <w:pPr>
              <w:spacing w:after="0"/>
              <w:rPr>
                <w:rFonts w:ascii="Times New Roman" w:eastAsia="Times New Roman" w:hAnsi="Times New Roman" w:cs="Times New Roman"/>
                <w:sz w:val="20"/>
              </w:rPr>
            </w:pPr>
          </w:p>
        </w:tc>
      </w:tr>
      <w:tr w:rsidR="006222AF" w14:paraId="07160477" w14:textId="77777777">
        <w:trPr>
          <w:trHeight w:val="300"/>
        </w:trPr>
        <w:tc>
          <w:tcPr>
            <w:tcW w:w="1036" w:type="dxa"/>
            <w:tcBorders>
              <w:top w:val="nil"/>
              <w:left w:val="nil"/>
              <w:bottom w:val="nil"/>
              <w:right w:val="nil"/>
            </w:tcBorders>
            <w:shd w:val="clear" w:color="auto" w:fill="auto"/>
            <w:noWrap/>
            <w:vAlign w:val="bottom"/>
            <w:hideMark/>
          </w:tcPr>
          <w:p w14:paraId="0716047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4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26 ως έχει   ΔΕΚΤΟ ΚΑΤΑ ΠΛΕΙΟΨΗΦΙΑ</w:t>
            </w:r>
          </w:p>
        </w:tc>
        <w:tc>
          <w:tcPr>
            <w:tcW w:w="1015" w:type="dxa"/>
            <w:tcBorders>
              <w:top w:val="nil"/>
              <w:left w:val="nil"/>
              <w:bottom w:val="nil"/>
              <w:right w:val="nil"/>
            </w:tcBorders>
            <w:shd w:val="clear" w:color="auto" w:fill="auto"/>
            <w:noWrap/>
            <w:vAlign w:val="bottom"/>
            <w:hideMark/>
          </w:tcPr>
          <w:p w14:paraId="0716047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47F" w14:textId="77777777">
        <w:trPr>
          <w:trHeight w:val="300"/>
        </w:trPr>
        <w:tc>
          <w:tcPr>
            <w:tcW w:w="1036" w:type="dxa"/>
            <w:tcBorders>
              <w:top w:val="nil"/>
              <w:left w:val="nil"/>
              <w:bottom w:val="nil"/>
              <w:right w:val="nil"/>
            </w:tcBorders>
            <w:shd w:val="clear" w:color="auto" w:fill="auto"/>
            <w:noWrap/>
            <w:vAlign w:val="bottom"/>
            <w:hideMark/>
          </w:tcPr>
          <w:p w14:paraId="071604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4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7E" w14:textId="77777777" w:rsidR="00214CC2" w:rsidRPr="008677B1" w:rsidRDefault="006453C1" w:rsidP="005F005A">
            <w:pPr>
              <w:spacing w:after="0"/>
              <w:rPr>
                <w:rFonts w:ascii="Times New Roman" w:eastAsia="Times New Roman" w:hAnsi="Times New Roman" w:cs="Times New Roman"/>
                <w:sz w:val="20"/>
              </w:rPr>
            </w:pPr>
          </w:p>
        </w:tc>
      </w:tr>
      <w:tr w:rsidR="006222AF" w14:paraId="07160487" w14:textId="77777777">
        <w:trPr>
          <w:trHeight w:val="300"/>
        </w:trPr>
        <w:tc>
          <w:tcPr>
            <w:tcW w:w="1036" w:type="dxa"/>
            <w:tcBorders>
              <w:top w:val="nil"/>
              <w:left w:val="nil"/>
              <w:bottom w:val="nil"/>
              <w:right w:val="nil"/>
            </w:tcBorders>
            <w:shd w:val="clear" w:color="auto" w:fill="auto"/>
            <w:noWrap/>
            <w:vAlign w:val="bottom"/>
            <w:hideMark/>
          </w:tcPr>
          <w:p w14:paraId="071604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4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86" w14:textId="77777777" w:rsidR="00214CC2" w:rsidRPr="008677B1" w:rsidRDefault="006453C1" w:rsidP="005F005A">
            <w:pPr>
              <w:spacing w:after="0"/>
              <w:rPr>
                <w:rFonts w:ascii="Times New Roman" w:eastAsia="Times New Roman" w:hAnsi="Times New Roman" w:cs="Times New Roman"/>
                <w:sz w:val="20"/>
              </w:rPr>
            </w:pPr>
          </w:p>
        </w:tc>
      </w:tr>
      <w:tr w:rsidR="006222AF" w14:paraId="0716048F" w14:textId="77777777">
        <w:trPr>
          <w:trHeight w:val="300"/>
        </w:trPr>
        <w:tc>
          <w:tcPr>
            <w:tcW w:w="1036" w:type="dxa"/>
            <w:tcBorders>
              <w:top w:val="nil"/>
              <w:left w:val="nil"/>
              <w:bottom w:val="nil"/>
              <w:right w:val="nil"/>
            </w:tcBorders>
            <w:shd w:val="clear" w:color="auto" w:fill="auto"/>
            <w:noWrap/>
            <w:vAlign w:val="bottom"/>
            <w:hideMark/>
          </w:tcPr>
          <w:p w14:paraId="071604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4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8E" w14:textId="77777777" w:rsidR="00214CC2" w:rsidRPr="008677B1" w:rsidRDefault="006453C1" w:rsidP="005F005A">
            <w:pPr>
              <w:spacing w:after="0"/>
              <w:rPr>
                <w:rFonts w:ascii="Times New Roman" w:eastAsia="Times New Roman" w:hAnsi="Times New Roman" w:cs="Times New Roman"/>
                <w:sz w:val="20"/>
              </w:rPr>
            </w:pPr>
          </w:p>
        </w:tc>
      </w:tr>
      <w:tr w:rsidR="006222AF" w14:paraId="07160497" w14:textId="77777777">
        <w:trPr>
          <w:trHeight w:val="300"/>
        </w:trPr>
        <w:tc>
          <w:tcPr>
            <w:tcW w:w="1036" w:type="dxa"/>
            <w:tcBorders>
              <w:top w:val="nil"/>
              <w:left w:val="nil"/>
              <w:bottom w:val="nil"/>
              <w:right w:val="nil"/>
            </w:tcBorders>
            <w:shd w:val="clear" w:color="auto" w:fill="auto"/>
            <w:noWrap/>
            <w:vAlign w:val="bottom"/>
            <w:hideMark/>
          </w:tcPr>
          <w:p w14:paraId="071604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4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96" w14:textId="77777777" w:rsidR="00214CC2" w:rsidRPr="008677B1" w:rsidRDefault="006453C1" w:rsidP="005F005A">
            <w:pPr>
              <w:spacing w:after="0"/>
              <w:rPr>
                <w:rFonts w:ascii="Times New Roman" w:eastAsia="Times New Roman" w:hAnsi="Times New Roman" w:cs="Times New Roman"/>
                <w:sz w:val="20"/>
              </w:rPr>
            </w:pPr>
          </w:p>
        </w:tc>
      </w:tr>
      <w:tr w:rsidR="006222AF" w14:paraId="0716049F" w14:textId="77777777">
        <w:trPr>
          <w:trHeight w:val="300"/>
        </w:trPr>
        <w:tc>
          <w:tcPr>
            <w:tcW w:w="1036" w:type="dxa"/>
            <w:tcBorders>
              <w:top w:val="nil"/>
              <w:left w:val="nil"/>
              <w:bottom w:val="nil"/>
              <w:right w:val="nil"/>
            </w:tcBorders>
            <w:shd w:val="clear" w:color="auto" w:fill="auto"/>
            <w:noWrap/>
            <w:vAlign w:val="bottom"/>
            <w:hideMark/>
          </w:tcPr>
          <w:p w14:paraId="071604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4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9E" w14:textId="77777777" w:rsidR="00214CC2" w:rsidRPr="008677B1" w:rsidRDefault="006453C1" w:rsidP="005F005A">
            <w:pPr>
              <w:spacing w:after="0"/>
              <w:rPr>
                <w:rFonts w:ascii="Times New Roman" w:eastAsia="Times New Roman" w:hAnsi="Times New Roman" w:cs="Times New Roman"/>
                <w:sz w:val="20"/>
              </w:rPr>
            </w:pPr>
          </w:p>
        </w:tc>
      </w:tr>
      <w:tr w:rsidR="006222AF" w14:paraId="071604A7" w14:textId="77777777">
        <w:trPr>
          <w:trHeight w:val="300"/>
        </w:trPr>
        <w:tc>
          <w:tcPr>
            <w:tcW w:w="1036" w:type="dxa"/>
            <w:tcBorders>
              <w:top w:val="nil"/>
              <w:left w:val="nil"/>
              <w:bottom w:val="nil"/>
              <w:right w:val="nil"/>
            </w:tcBorders>
            <w:shd w:val="clear" w:color="auto" w:fill="auto"/>
            <w:noWrap/>
            <w:vAlign w:val="bottom"/>
            <w:hideMark/>
          </w:tcPr>
          <w:p w14:paraId="071604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4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A6" w14:textId="77777777" w:rsidR="00214CC2" w:rsidRPr="008677B1" w:rsidRDefault="006453C1" w:rsidP="005F005A">
            <w:pPr>
              <w:spacing w:after="0"/>
              <w:rPr>
                <w:rFonts w:ascii="Times New Roman" w:eastAsia="Times New Roman" w:hAnsi="Times New Roman" w:cs="Times New Roman"/>
                <w:sz w:val="20"/>
              </w:rPr>
            </w:pPr>
          </w:p>
        </w:tc>
      </w:tr>
      <w:tr w:rsidR="006222AF" w14:paraId="071604AF" w14:textId="77777777">
        <w:trPr>
          <w:trHeight w:val="300"/>
        </w:trPr>
        <w:tc>
          <w:tcPr>
            <w:tcW w:w="1036" w:type="dxa"/>
            <w:tcBorders>
              <w:top w:val="nil"/>
              <w:left w:val="nil"/>
              <w:bottom w:val="nil"/>
              <w:right w:val="nil"/>
            </w:tcBorders>
            <w:shd w:val="clear" w:color="auto" w:fill="auto"/>
            <w:noWrap/>
            <w:vAlign w:val="bottom"/>
            <w:hideMark/>
          </w:tcPr>
          <w:p w14:paraId="071604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4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AE" w14:textId="77777777" w:rsidR="00214CC2" w:rsidRPr="008677B1" w:rsidRDefault="006453C1" w:rsidP="005F005A">
            <w:pPr>
              <w:spacing w:after="0"/>
              <w:rPr>
                <w:rFonts w:ascii="Times New Roman" w:eastAsia="Times New Roman" w:hAnsi="Times New Roman" w:cs="Times New Roman"/>
                <w:sz w:val="20"/>
              </w:rPr>
            </w:pPr>
          </w:p>
        </w:tc>
      </w:tr>
      <w:tr w:rsidR="006222AF" w14:paraId="071604B6" w14:textId="77777777">
        <w:trPr>
          <w:trHeight w:val="300"/>
        </w:trPr>
        <w:tc>
          <w:tcPr>
            <w:tcW w:w="2051" w:type="dxa"/>
            <w:gridSpan w:val="2"/>
            <w:tcBorders>
              <w:top w:val="nil"/>
              <w:left w:val="nil"/>
              <w:bottom w:val="nil"/>
              <w:right w:val="nil"/>
            </w:tcBorders>
            <w:shd w:val="clear" w:color="auto" w:fill="auto"/>
            <w:noWrap/>
            <w:vAlign w:val="bottom"/>
            <w:hideMark/>
          </w:tcPr>
          <w:p w14:paraId="071604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4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B5" w14:textId="77777777" w:rsidR="00214CC2" w:rsidRPr="008677B1" w:rsidRDefault="006453C1" w:rsidP="005F005A">
            <w:pPr>
              <w:spacing w:after="0"/>
              <w:rPr>
                <w:rFonts w:ascii="Times New Roman" w:eastAsia="Times New Roman" w:hAnsi="Times New Roman" w:cs="Times New Roman"/>
                <w:sz w:val="20"/>
              </w:rPr>
            </w:pPr>
          </w:p>
        </w:tc>
      </w:tr>
      <w:tr w:rsidR="006222AF" w14:paraId="071604BE" w14:textId="77777777">
        <w:trPr>
          <w:trHeight w:val="300"/>
        </w:trPr>
        <w:tc>
          <w:tcPr>
            <w:tcW w:w="1036" w:type="dxa"/>
            <w:tcBorders>
              <w:top w:val="nil"/>
              <w:left w:val="nil"/>
              <w:bottom w:val="nil"/>
              <w:right w:val="nil"/>
            </w:tcBorders>
            <w:shd w:val="clear" w:color="auto" w:fill="auto"/>
            <w:noWrap/>
            <w:vAlign w:val="bottom"/>
            <w:hideMark/>
          </w:tcPr>
          <w:p w14:paraId="071604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B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4B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4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BD" w14:textId="77777777" w:rsidR="00214CC2" w:rsidRPr="008677B1" w:rsidRDefault="006453C1" w:rsidP="005F005A">
            <w:pPr>
              <w:spacing w:after="0"/>
              <w:rPr>
                <w:rFonts w:ascii="Times New Roman" w:eastAsia="Times New Roman" w:hAnsi="Times New Roman" w:cs="Times New Roman"/>
                <w:sz w:val="20"/>
              </w:rPr>
            </w:pPr>
          </w:p>
        </w:tc>
      </w:tr>
      <w:tr w:rsidR="006222AF" w14:paraId="071604C2" w14:textId="77777777">
        <w:trPr>
          <w:trHeight w:val="300"/>
        </w:trPr>
        <w:tc>
          <w:tcPr>
            <w:tcW w:w="1036" w:type="dxa"/>
            <w:tcBorders>
              <w:top w:val="nil"/>
              <w:left w:val="nil"/>
              <w:bottom w:val="nil"/>
              <w:right w:val="nil"/>
            </w:tcBorders>
            <w:shd w:val="clear" w:color="auto" w:fill="auto"/>
            <w:noWrap/>
            <w:vAlign w:val="bottom"/>
            <w:hideMark/>
          </w:tcPr>
          <w:p w14:paraId="071604B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4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27 ως έχει   ΔΕΚΤΟ ΚΑΤΑ ΠΛΕΙΟΨΗΦΙΑ</w:t>
            </w:r>
          </w:p>
        </w:tc>
        <w:tc>
          <w:tcPr>
            <w:tcW w:w="1015" w:type="dxa"/>
            <w:tcBorders>
              <w:top w:val="nil"/>
              <w:left w:val="nil"/>
              <w:bottom w:val="nil"/>
              <w:right w:val="nil"/>
            </w:tcBorders>
            <w:shd w:val="clear" w:color="auto" w:fill="auto"/>
            <w:noWrap/>
            <w:vAlign w:val="bottom"/>
            <w:hideMark/>
          </w:tcPr>
          <w:p w14:paraId="071604C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4CA" w14:textId="77777777">
        <w:trPr>
          <w:trHeight w:val="300"/>
        </w:trPr>
        <w:tc>
          <w:tcPr>
            <w:tcW w:w="1036" w:type="dxa"/>
            <w:tcBorders>
              <w:top w:val="nil"/>
              <w:left w:val="nil"/>
              <w:bottom w:val="nil"/>
              <w:right w:val="nil"/>
            </w:tcBorders>
            <w:shd w:val="clear" w:color="auto" w:fill="auto"/>
            <w:noWrap/>
            <w:vAlign w:val="bottom"/>
            <w:hideMark/>
          </w:tcPr>
          <w:p w14:paraId="071604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4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C9" w14:textId="77777777" w:rsidR="00214CC2" w:rsidRPr="008677B1" w:rsidRDefault="006453C1" w:rsidP="005F005A">
            <w:pPr>
              <w:spacing w:after="0"/>
              <w:rPr>
                <w:rFonts w:ascii="Times New Roman" w:eastAsia="Times New Roman" w:hAnsi="Times New Roman" w:cs="Times New Roman"/>
                <w:sz w:val="20"/>
              </w:rPr>
            </w:pPr>
          </w:p>
        </w:tc>
      </w:tr>
      <w:tr w:rsidR="006222AF" w14:paraId="071604D2" w14:textId="77777777">
        <w:trPr>
          <w:trHeight w:val="300"/>
        </w:trPr>
        <w:tc>
          <w:tcPr>
            <w:tcW w:w="1036" w:type="dxa"/>
            <w:tcBorders>
              <w:top w:val="nil"/>
              <w:left w:val="nil"/>
              <w:bottom w:val="nil"/>
              <w:right w:val="nil"/>
            </w:tcBorders>
            <w:shd w:val="clear" w:color="auto" w:fill="auto"/>
            <w:noWrap/>
            <w:vAlign w:val="bottom"/>
            <w:hideMark/>
          </w:tcPr>
          <w:p w14:paraId="071604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4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D1" w14:textId="77777777" w:rsidR="00214CC2" w:rsidRPr="008677B1" w:rsidRDefault="006453C1" w:rsidP="005F005A">
            <w:pPr>
              <w:spacing w:after="0"/>
              <w:rPr>
                <w:rFonts w:ascii="Times New Roman" w:eastAsia="Times New Roman" w:hAnsi="Times New Roman" w:cs="Times New Roman"/>
                <w:sz w:val="20"/>
              </w:rPr>
            </w:pPr>
          </w:p>
        </w:tc>
      </w:tr>
      <w:tr w:rsidR="006222AF" w14:paraId="071604DA" w14:textId="77777777">
        <w:trPr>
          <w:trHeight w:val="300"/>
        </w:trPr>
        <w:tc>
          <w:tcPr>
            <w:tcW w:w="1036" w:type="dxa"/>
            <w:tcBorders>
              <w:top w:val="nil"/>
              <w:left w:val="nil"/>
              <w:bottom w:val="nil"/>
              <w:right w:val="nil"/>
            </w:tcBorders>
            <w:shd w:val="clear" w:color="auto" w:fill="auto"/>
            <w:noWrap/>
            <w:vAlign w:val="bottom"/>
            <w:hideMark/>
          </w:tcPr>
          <w:p w14:paraId="071604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4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D9" w14:textId="77777777" w:rsidR="00214CC2" w:rsidRPr="008677B1" w:rsidRDefault="006453C1" w:rsidP="005F005A">
            <w:pPr>
              <w:spacing w:after="0"/>
              <w:rPr>
                <w:rFonts w:ascii="Times New Roman" w:eastAsia="Times New Roman" w:hAnsi="Times New Roman" w:cs="Times New Roman"/>
                <w:sz w:val="20"/>
              </w:rPr>
            </w:pPr>
          </w:p>
        </w:tc>
      </w:tr>
      <w:tr w:rsidR="006222AF" w14:paraId="071604E2" w14:textId="77777777">
        <w:trPr>
          <w:trHeight w:val="300"/>
        </w:trPr>
        <w:tc>
          <w:tcPr>
            <w:tcW w:w="1036" w:type="dxa"/>
            <w:tcBorders>
              <w:top w:val="nil"/>
              <w:left w:val="nil"/>
              <w:bottom w:val="nil"/>
              <w:right w:val="nil"/>
            </w:tcBorders>
            <w:shd w:val="clear" w:color="auto" w:fill="auto"/>
            <w:noWrap/>
            <w:vAlign w:val="bottom"/>
            <w:hideMark/>
          </w:tcPr>
          <w:p w14:paraId="071604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4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E1" w14:textId="77777777" w:rsidR="00214CC2" w:rsidRPr="008677B1" w:rsidRDefault="006453C1" w:rsidP="005F005A">
            <w:pPr>
              <w:spacing w:after="0"/>
              <w:rPr>
                <w:rFonts w:ascii="Times New Roman" w:eastAsia="Times New Roman" w:hAnsi="Times New Roman" w:cs="Times New Roman"/>
                <w:sz w:val="20"/>
              </w:rPr>
            </w:pPr>
          </w:p>
        </w:tc>
      </w:tr>
      <w:tr w:rsidR="006222AF" w14:paraId="071604EA" w14:textId="77777777">
        <w:trPr>
          <w:trHeight w:val="300"/>
        </w:trPr>
        <w:tc>
          <w:tcPr>
            <w:tcW w:w="1036" w:type="dxa"/>
            <w:tcBorders>
              <w:top w:val="nil"/>
              <w:left w:val="nil"/>
              <w:bottom w:val="nil"/>
              <w:right w:val="nil"/>
            </w:tcBorders>
            <w:shd w:val="clear" w:color="auto" w:fill="auto"/>
            <w:noWrap/>
            <w:vAlign w:val="bottom"/>
            <w:hideMark/>
          </w:tcPr>
          <w:p w14:paraId="071604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4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E9" w14:textId="77777777" w:rsidR="00214CC2" w:rsidRPr="008677B1" w:rsidRDefault="006453C1" w:rsidP="005F005A">
            <w:pPr>
              <w:spacing w:after="0"/>
              <w:rPr>
                <w:rFonts w:ascii="Times New Roman" w:eastAsia="Times New Roman" w:hAnsi="Times New Roman" w:cs="Times New Roman"/>
                <w:sz w:val="20"/>
              </w:rPr>
            </w:pPr>
          </w:p>
        </w:tc>
      </w:tr>
      <w:tr w:rsidR="006222AF" w14:paraId="071604F2" w14:textId="77777777">
        <w:trPr>
          <w:trHeight w:val="300"/>
        </w:trPr>
        <w:tc>
          <w:tcPr>
            <w:tcW w:w="1036" w:type="dxa"/>
            <w:tcBorders>
              <w:top w:val="nil"/>
              <w:left w:val="nil"/>
              <w:bottom w:val="nil"/>
              <w:right w:val="nil"/>
            </w:tcBorders>
            <w:shd w:val="clear" w:color="auto" w:fill="auto"/>
            <w:noWrap/>
            <w:vAlign w:val="bottom"/>
            <w:hideMark/>
          </w:tcPr>
          <w:p w14:paraId="071604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4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4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F1" w14:textId="77777777" w:rsidR="00214CC2" w:rsidRPr="008677B1" w:rsidRDefault="006453C1" w:rsidP="005F005A">
            <w:pPr>
              <w:spacing w:after="0"/>
              <w:rPr>
                <w:rFonts w:ascii="Times New Roman" w:eastAsia="Times New Roman" w:hAnsi="Times New Roman" w:cs="Times New Roman"/>
                <w:sz w:val="20"/>
              </w:rPr>
            </w:pPr>
          </w:p>
        </w:tc>
      </w:tr>
      <w:tr w:rsidR="006222AF" w14:paraId="071604FA" w14:textId="77777777">
        <w:trPr>
          <w:trHeight w:val="300"/>
        </w:trPr>
        <w:tc>
          <w:tcPr>
            <w:tcW w:w="1036" w:type="dxa"/>
            <w:tcBorders>
              <w:top w:val="nil"/>
              <w:left w:val="nil"/>
              <w:bottom w:val="nil"/>
              <w:right w:val="nil"/>
            </w:tcBorders>
            <w:shd w:val="clear" w:color="auto" w:fill="auto"/>
            <w:noWrap/>
            <w:vAlign w:val="bottom"/>
            <w:hideMark/>
          </w:tcPr>
          <w:p w14:paraId="071604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4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4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4F9" w14:textId="77777777" w:rsidR="00214CC2" w:rsidRPr="008677B1" w:rsidRDefault="006453C1" w:rsidP="005F005A">
            <w:pPr>
              <w:spacing w:after="0"/>
              <w:rPr>
                <w:rFonts w:ascii="Times New Roman" w:eastAsia="Times New Roman" w:hAnsi="Times New Roman" w:cs="Times New Roman"/>
                <w:sz w:val="20"/>
              </w:rPr>
            </w:pPr>
          </w:p>
        </w:tc>
      </w:tr>
      <w:tr w:rsidR="006222AF" w14:paraId="07160501" w14:textId="77777777">
        <w:trPr>
          <w:trHeight w:val="300"/>
        </w:trPr>
        <w:tc>
          <w:tcPr>
            <w:tcW w:w="2051" w:type="dxa"/>
            <w:gridSpan w:val="2"/>
            <w:tcBorders>
              <w:top w:val="nil"/>
              <w:left w:val="nil"/>
              <w:bottom w:val="nil"/>
              <w:right w:val="nil"/>
            </w:tcBorders>
            <w:shd w:val="clear" w:color="auto" w:fill="auto"/>
            <w:noWrap/>
            <w:vAlign w:val="bottom"/>
            <w:hideMark/>
          </w:tcPr>
          <w:p w14:paraId="071604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4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4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4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4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00" w14:textId="77777777" w:rsidR="00214CC2" w:rsidRPr="008677B1" w:rsidRDefault="006453C1" w:rsidP="005F005A">
            <w:pPr>
              <w:spacing w:after="0"/>
              <w:rPr>
                <w:rFonts w:ascii="Times New Roman" w:eastAsia="Times New Roman" w:hAnsi="Times New Roman" w:cs="Times New Roman"/>
                <w:sz w:val="20"/>
              </w:rPr>
            </w:pPr>
          </w:p>
        </w:tc>
      </w:tr>
      <w:tr w:rsidR="006222AF" w14:paraId="07160509" w14:textId="77777777">
        <w:trPr>
          <w:trHeight w:val="300"/>
        </w:trPr>
        <w:tc>
          <w:tcPr>
            <w:tcW w:w="1036" w:type="dxa"/>
            <w:tcBorders>
              <w:top w:val="nil"/>
              <w:left w:val="nil"/>
              <w:bottom w:val="nil"/>
              <w:right w:val="nil"/>
            </w:tcBorders>
            <w:shd w:val="clear" w:color="auto" w:fill="auto"/>
            <w:noWrap/>
            <w:vAlign w:val="bottom"/>
            <w:hideMark/>
          </w:tcPr>
          <w:p w14:paraId="071605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0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50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5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08" w14:textId="77777777" w:rsidR="00214CC2" w:rsidRPr="008677B1" w:rsidRDefault="006453C1" w:rsidP="005F005A">
            <w:pPr>
              <w:spacing w:after="0"/>
              <w:rPr>
                <w:rFonts w:ascii="Times New Roman" w:eastAsia="Times New Roman" w:hAnsi="Times New Roman" w:cs="Times New Roman"/>
                <w:sz w:val="20"/>
              </w:rPr>
            </w:pPr>
          </w:p>
        </w:tc>
      </w:tr>
      <w:tr w:rsidR="006222AF" w14:paraId="0716050D" w14:textId="77777777">
        <w:trPr>
          <w:trHeight w:val="300"/>
        </w:trPr>
        <w:tc>
          <w:tcPr>
            <w:tcW w:w="1036" w:type="dxa"/>
            <w:tcBorders>
              <w:top w:val="nil"/>
              <w:left w:val="nil"/>
              <w:bottom w:val="nil"/>
              <w:right w:val="nil"/>
            </w:tcBorders>
            <w:shd w:val="clear" w:color="auto" w:fill="auto"/>
            <w:noWrap/>
            <w:vAlign w:val="bottom"/>
            <w:hideMark/>
          </w:tcPr>
          <w:p w14:paraId="0716050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5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29 ως </w:t>
            </w:r>
            <w:r w:rsidRPr="008677B1">
              <w:rPr>
                <w:rFonts w:ascii="Calibri" w:eastAsia="Times New Roman" w:hAnsi="Calibri" w:cs="Times New Roman"/>
                <w:color w:val="000000"/>
                <w:sz w:val="22"/>
                <w:szCs w:val="22"/>
              </w:rPr>
              <w:t>έχει   ΔΕΚΤΟ ΚΑΤΑ ΠΛΕΙΟΨΗΦΙΑ</w:t>
            </w:r>
          </w:p>
        </w:tc>
        <w:tc>
          <w:tcPr>
            <w:tcW w:w="1015" w:type="dxa"/>
            <w:tcBorders>
              <w:top w:val="nil"/>
              <w:left w:val="nil"/>
              <w:bottom w:val="nil"/>
              <w:right w:val="nil"/>
            </w:tcBorders>
            <w:shd w:val="clear" w:color="auto" w:fill="auto"/>
            <w:noWrap/>
            <w:vAlign w:val="bottom"/>
            <w:hideMark/>
          </w:tcPr>
          <w:p w14:paraId="0716050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515" w14:textId="77777777">
        <w:trPr>
          <w:trHeight w:val="300"/>
        </w:trPr>
        <w:tc>
          <w:tcPr>
            <w:tcW w:w="1036" w:type="dxa"/>
            <w:tcBorders>
              <w:top w:val="nil"/>
              <w:left w:val="nil"/>
              <w:bottom w:val="nil"/>
              <w:right w:val="nil"/>
            </w:tcBorders>
            <w:shd w:val="clear" w:color="auto" w:fill="auto"/>
            <w:noWrap/>
            <w:vAlign w:val="bottom"/>
            <w:hideMark/>
          </w:tcPr>
          <w:p w14:paraId="071605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5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14" w14:textId="77777777" w:rsidR="00214CC2" w:rsidRPr="008677B1" w:rsidRDefault="006453C1" w:rsidP="005F005A">
            <w:pPr>
              <w:spacing w:after="0"/>
              <w:rPr>
                <w:rFonts w:ascii="Times New Roman" w:eastAsia="Times New Roman" w:hAnsi="Times New Roman" w:cs="Times New Roman"/>
                <w:sz w:val="20"/>
              </w:rPr>
            </w:pPr>
          </w:p>
        </w:tc>
      </w:tr>
      <w:tr w:rsidR="006222AF" w14:paraId="0716051D" w14:textId="77777777">
        <w:trPr>
          <w:trHeight w:val="300"/>
        </w:trPr>
        <w:tc>
          <w:tcPr>
            <w:tcW w:w="1036" w:type="dxa"/>
            <w:tcBorders>
              <w:top w:val="nil"/>
              <w:left w:val="nil"/>
              <w:bottom w:val="nil"/>
              <w:right w:val="nil"/>
            </w:tcBorders>
            <w:shd w:val="clear" w:color="auto" w:fill="auto"/>
            <w:noWrap/>
            <w:vAlign w:val="bottom"/>
            <w:hideMark/>
          </w:tcPr>
          <w:p w14:paraId="071605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5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1C" w14:textId="77777777" w:rsidR="00214CC2" w:rsidRPr="008677B1" w:rsidRDefault="006453C1" w:rsidP="005F005A">
            <w:pPr>
              <w:spacing w:after="0"/>
              <w:rPr>
                <w:rFonts w:ascii="Times New Roman" w:eastAsia="Times New Roman" w:hAnsi="Times New Roman" w:cs="Times New Roman"/>
                <w:sz w:val="20"/>
              </w:rPr>
            </w:pPr>
          </w:p>
        </w:tc>
      </w:tr>
      <w:tr w:rsidR="006222AF" w14:paraId="07160525" w14:textId="77777777">
        <w:trPr>
          <w:trHeight w:val="300"/>
        </w:trPr>
        <w:tc>
          <w:tcPr>
            <w:tcW w:w="1036" w:type="dxa"/>
            <w:tcBorders>
              <w:top w:val="nil"/>
              <w:left w:val="nil"/>
              <w:bottom w:val="nil"/>
              <w:right w:val="nil"/>
            </w:tcBorders>
            <w:shd w:val="clear" w:color="auto" w:fill="auto"/>
            <w:noWrap/>
            <w:vAlign w:val="bottom"/>
            <w:hideMark/>
          </w:tcPr>
          <w:p w14:paraId="071605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5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24" w14:textId="77777777" w:rsidR="00214CC2" w:rsidRPr="008677B1" w:rsidRDefault="006453C1" w:rsidP="005F005A">
            <w:pPr>
              <w:spacing w:after="0"/>
              <w:rPr>
                <w:rFonts w:ascii="Times New Roman" w:eastAsia="Times New Roman" w:hAnsi="Times New Roman" w:cs="Times New Roman"/>
                <w:sz w:val="20"/>
              </w:rPr>
            </w:pPr>
          </w:p>
        </w:tc>
      </w:tr>
      <w:tr w:rsidR="006222AF" w14:paraId="0716052D" w14:textId="77777777">
        <w:trPr>
          <w:trHeight w:val="300"/>
        </w:trPr>
        <w:tc>
          <w:tcPr>
            <w:tcW w:w="1036" w:type="dxa"/>
            <w:tcBorders>
              <w:top w:val="nil"/>
              <w:left w:val="nil"/>
              <w:bottom w:val="nil"/>
              <w:right w:val="nil"/>
            </w:tcBorders>
            <w:shd w:val="clear" w:color="auto" w:fill="auto"/>
            <w:noWrap/>
            <w:vAlign w:val="bottom"/>
            <w:hideMark/>
          </w:tcPr>
          <w:p w14:paraId="071605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5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2C" w14:textId="77777777" w:rsidR="00214CC2" w:rsidRPr="008677B1" w:rsidRDefault="006453C1" w:rsidP="005F005A">
            <w:pPr>
              <w:spacing w:after="0"/>
              <w:rPr>
                <w:rFonts w:ascii="Times New Roman" w:eastAsia="Times New Roman" w:hAnsi="Times New Roman" w:cs="Times New Roman"/>
                <w:sz w:val="20"/>
              </w:rPr>
            </w:pPr>
          </w:p>
        </w:tc>
      </w:tr>
      <w:tr w:rsidR="006222AF" w14:paraId="07160535" w14:textId="77777777">
        <w:trPr>
          <w:trHeight w:val="300"/>
        </w:trPr>
        <w:tc>
          <w:tcPr>
            <w:tcW w:w="1036" w:type="dxa"/>
            <w:tcBorders>
              <w:top w:val="nil"/>
              <w:left w:val="nil"/>
              <w:bottom w:val="nil"/>
              <w:right w:val="nil"/>
            </w:tcBorders>
            <w:shd w:val="clear" w:color="auto" w:fill="auto"/>
            <w:noWrap/>
            <w:vAlign w:val="bottom"/>
            <w:hideMark/>
          </w:tcPr>
          <w:p w14:paraId="071605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5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34" w14:textId="77777777" w:rsidR="00214CC2" w:rsidRPr="008677B1" w:rsidRDefault="006453C1" w:rsidP="005F005A">
            <w:pPr>
              <w:spacing w:after="0"/>
              <w:rPr>
                <w:rFonts w:ascii="Times New Roman" w:eastAsia="Times New Roman" w:hAnsi="Times New Roman" w:cs="Times New Roman"/>
                <w:sz w:val="20"/>
              </w:rPr>
            </w:pPr>
          </w:p>
        </w:tc>
      </w:tr>
      <w:tr w:rsidR="006222AF" w14:paraId="0716053D" w14:textId="77777777">
        <w:trPr>
          <w:trHeight w:val="300"/>
        </w:trPr>
        <w:tc>
          <w:tcPr>
            <w:tcW w:w="1036" w:type="dxa"/>
            <w:tcBorders>
              <w:top w:val="nil"/>
              <w:left w:val="nil"/>
              <w:bottom w:val="nil"/>
              <w:right w:val="nil"/>
            </w:tcBorders>
            <w:shd w:val="clear" w:color="auto" w:fill="auto"/>
            <w:noWrap/>
            <w:vAlign w:val="bottom"/>
            <w:hideMark/>
          </w:tcPr>
          <w:p w14:paraId="071605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5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3C" w14:textId="77777777" w:rsidR="00214CC2" w:rsidRPr="008677B1" w:rsidRDefault="006453C1" w:rsidP="005F005A">
            <w:pPr>
              <w:spacing w:after="0"/>
              <w:rPr>
                <w:rFonts w:ascii="Times New Roman" w:eastAsia="Times New Roman" w:hAnsi="Times New Roman" w:cs="Times New Roman"/>
                <w:sz w:val="20"/>
              </w:rPr>
            </w:pPr>
          </w:p>
        </w:tc>
      </w:tr>
      <w:tr w:rsidR="006222AF" w14:paraId="07160545" w14:textId="77777777">
        <w:trPr>
          <w:trHeight w:val="300"/>
        </w:trPr>
        <w:tc>
          <w:tcPr>
            <w:tcW w:w="1036" w:type="dxa"/>
            <w:tcBorders>
              <w:top w:val="nil"/>
              <w:left w:val="nil"/>
              <w:bottom w:val="nil"/>
              <w:right w:val="nil"/>
            </w:tcBorders>
            <w:shd w:val="clear" w:color="auto" w:fill="auto"/>
            <w:noWrap/>
            <w:vAlign w:val="bottom"/>
            <w:hideMark/>
          </w:tcPr>
          <w:p w14:paraId="071605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05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44" w14:textId="77777777" w:rsidR="00214CC2" w:rsidRPr="008677B1" w:rsidRDefault="006453C1" w:rsidP="005F005A">
            <w:pPr>
              <w:spacing w:after="0"/>
              <w:rPr>
                <w:rFonts w:ascii="Times New Roman" w:eastAsia="Times New Roman" w:hAnsi="Times New Roman" w:cs="Times New Roman"/>
                <w:sz w:val="20"/>
              </w:rPr>
            </w:pPr>
          </w:p>
        </w:tc>
      </w:tr>
      <w:tr w:rsidR="006222AF" w14:paraId="0716054C" w14:textId="77777777">
        <w:trPr>
          <w:trHeight w:val="300"/>
        </w:trPr>
        <w:tc>
          <w:tcPr>
            <w:tcW w:w="2051" w:type="dxa"/>
            <w:gridSpan w:val="2"/>
            <w:tcBorders>
              <w:top w:val="nil"/>
              <w:left w:val="nil"/>
              <w:bottom w:val="nil"/>
              <w:right w:val="nil"/>
            </w:tcBorders>
            <w:shd w:val="clear" w:color="auto" w:fill="auto"/>
            <w:noWrap/>
            <w:vAlign w:val="bottom"/>
            <w:hideMark/>
          </w:tcPr>
          <w:p w14:paraId="071605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5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4B" w14:textId="77777777" w:rsidR="00214CC2" w:rsidRPr="008677B1" w:rsidRDefault="006453C1" w:rsidP="005F005A">
            <w:pPr>
              <w:spacing w:after="0"/>
              <w:rPr>
                <w:rFonts w:ascii="Times New Roman" w:eastAsia="Times New Roman" w:hAnsi="Times New Roman" w:cs="Times New Roman"/>
                <w:sz w:val="20"/>
              </w:rPr>
            </w:pPr>
          </w:p>
        </w:tc>
      </w:tr>
      <w:tr w:rsidR="006222AF" w14:paraId="07160554" w14:textId="77777777">
        <w:trPr>
          <w:trHeight w:val="300"/>
        </w:trPr>
        <w:tc>
          <w:tcPr>
            <w:tcW w:w="1036" w:type="dxa"/>
            <w:tcBorders>
              <w:top w:val="nil"/>
              <w:left w:val="nil"/>
              <w:bottom w:val="nil"/>
              <w:right w:val="nil"/>
            </w:tcBorders>
            <w:shd w:val="clear" w:color="auto" w:fill="auto"/>
            <w:noWrap/>
            <w:vAlign w:val="bottom"/>
            <w:hideMark/>
          </w:tcPr>
          <w:p w14:paraId="071605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5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55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5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53" w14:textId="77777777" w:rsidR="00214CC2" w:rsidRPr="008677B1" w:rsidRDefault="006453C1" w:rsidP="005F005A">
            <w:pPr>
              <w:spacing w:after="0"/>
              <w:rPr>
                <w:rFonts w:ascii="Times New Roman" w:eastAsia="Times New Roman" w:hAnsi="Times New Roman" w:cs="Times New Roman"/>
                <w:sz w:val="20"/>
              </w:rPr>
            </w:pPr>
          </w:p>
        </w:tc>
      </w:tr>
      <w:tr w:rsidR="006222AF" w14:paraId="07160558" w14:textId="77777777">
        <w:trPr>
          <w:trHeight w:val="300"/>
        </w:trPr>
        <w:tc>
          <w:tcPr>
            <w:tcW w:w="1036" w:type="dxa"/>
            <w:tcBorders>
              <w:top w:val="nil"/>
              <w:left w:val="nil"/>
              <w:bottom w:val="nil"/>
              <w:right w:val="nil"/>
            </w:tcBorders>
            <w:shd w:val="clear" w:color="auto" w:fill="auto"/>
            <w:noWrap/>
            <w:vAlign w:val="bottom"/>
            <w:hideMark/>
          </w:tcPr>
          <w:p w14:paraId="0716055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5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30 ως έχει   ΔΕΚΤΟ ΚΑΤΑ ΠΛΕΙΟΨΗΦΙΑ</w:t>
            </w:r>
          </w:p>
        </w:tc>
        <w:tc>
          <w:tcPr>
            <w:tcW w:w="1015" w:type="dxa"/>
            <w:tcBorders>
              <w:top w:val="nil"/>
              <w:left w:val="nil"/>
              <w:bottom w:val="nil"/>
              <w:right w:val="nil"/>
            </w:tcBorders>
            <w:shd w:val="clear" w:color="auto" w:fill="auto"/>
            <w:noWrap/>
            <w:vAlign w:val="bottom"/>
            <w:hideMark/>
          </w:tcPr>
          <w:p w14:paraId="0716055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560" w14:textId="77777777">
        <w:trPr>
          <w:trHeight w:val="300"/>
        </w:trPr>
        <w:tc>
          <w:tcPr>
            <w:tcW w:w="1036" w:type="dxa"/>
            <w:tcBorders>
              <w:top w:val="nil"/>
              <w:left w:val="nil"/>
              <w:bottom w:val="nil"/>
              <w:right w:val="nil"/>
            </w:tcBorders>
            <w:shd w:val="clear" w:color="auto" w:fill="auto"/>
            <w:noWrap/>
            <w:vAlign w:val="bottom"/>
            <w:hideMark/>
          </w:tcPr>
          <w:p w14:paraId="071605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5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5F" w14:textId="77777777" w:rsidR="00214CC2" w:rsidRPr="008677B1" w:rsidRDefault="006453C1" w:rsidP="005F005A">
            <w:pPr>
              <w:spacing w:after="0"/>
              <w:rPr>
                <w:rFonts w:ascii="Times New Roman" w:eastAsia="Times New Roman" w:hAnsi="Times New Roman" w:cs="Times New Roman"/>
                <w:sz w:val="20"/>
              </w:rPr>
            </w:pPr>
          </w:p>
        </w:tc>
      </w:tr>
      <w:tr w:rsidR="006222AF" w14:paraId="07160568" w14:textId="77777777">
        <w:trPr>
          <w:trHeight w:val="300"/>
        </w:trPr>
        <w:tc>
          <w:tcPr>
            <w:tcW w:w="1036" w:type="dxa"/>
            <w:tcBorders>
              <w:top w:val="nil"/>
              <w:left w:val="nil"/>
              <w:bottom w:val="nil"/>
              <w:right w:val="nil"/>
            </w:tcBorders>
            <w:shd w:val="clear" w:color="auto" w:fill="auto"/>
            <w:noWrap/>
            <w:vAlign w:val="bottom"/>
            <w:hideMark/>
          </w:tcPr>
          <w:p w14:paraId="071605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5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67" w14:textId="77777777" w:rsidR="00214CC2" w:rsidRPr="008677B1" w:rsidRDefault="006453C1" w:rsidP="005F005A">
            <w:pPr>
              <w:spacing w:after="0"/>
              <w:rPr>
                <w:rFonts w:ascii="Times New Roman" w:eastAsia="Times New Roman" w:hAnsi="Times New Roman" w:cs="Times New Roman"/>
                <w:sz w:val="20"/>
              </w:rPr>
            </w:pPr>
          </w:p>
        </w:tc>
      </w:tr>
      <w:tr w:rsidR="006222AF" w14:paraId="07160570" w14:textId="77777777">
        <w:trPr>
          <w:trHeight w:val="300"/>
        </w:trPr>
        <w:tc>
          <w:tcPr>
            <w:tcW w:w="1036" w:type="dxa"/>
            <w:tcBorders>
              <w:top w:val="nil"/>
              <w:left w:val="nil"/>
              <w:bottom w:val="nil"/>
              <w:right w:val="nil"/>
            </w:tcBorders>
            <w:shd w:val="clear" w:color="auto" w:fill="auto"/>
            <w:noWrap/>
            <w:vAlign w:val="bottom"/>
            <w:hideMark/>
          </w:tcPr>
          <w:p w14:paraId="071605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5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6F" w14:textId="77777777" w:rsidR="00214CC2" w:rsidRPr="008677B1" w:rsidRDefault="006453C1" w:rsidP="005F005A">
            <w:pPr>
              <w:spacing w:after="0"/>
              <w:rPr>
                <w:rFonts w:ascii="Times New Roman" w:eastAsia="Times New Roman" w:hAnsi="Times New Roman" w:cs="Times New Roman"/>
                <w:sz w:val="20"/>
              </w:rPr>
            </w:pPr>
          </w:p>
        </w:tc>
      </w:tr>
      <w:tr w:rsidR="006222AF" w14:paraId="07160578" w14:textId="77777777">
        <w:trPr>
          <w:trHeight w:val="300"/>
        </w:trPr>
        <w:tc>
          <w:tcPr>
            <w:tcW w:w="1036" w:type="dxa"/>
            <w:tcBorders>
              <w:top w:val="nil"/>
              <w:left w:val="nil"/>
              <w:bottom w:val="nil"/>
              <w:right w:val="nil"/>
            </w:tcBorders>
            <w:shd w:val="clear" w:color="auto" w:fill="auto"/>
            <w:noWrap/>
            <w:vAlign w:val="bottom"/>
            <w:hideMark/>
          </w:tcPr>
          <w:p w14:paraId="071605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5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77" w14:textId="77777777" w:rsidR="00214CC2" w:rsidRPr="008677B1" w:rsidRDefault="006453C1" w:rsidP="005F005A">
            <w:pPr>
              <w:spacing w:after="0"/>
              <w:rPr>
                <w:rFonts w:ascii="Times New Roman" w:eastAsia="Times New Roman" w:hAnsi="Times New Roman" w:cs="Times New Roman"/>
                <w:sz w:val="20"/>
              </w:rPr>
            </w:pPr>
          </w:p>
        </w:tc>
      </w:tr>
      <w:tr w:rsidR="006222AF" w14:paraId="07160580" w14:textId="77777777">
        <w:trPr>
          <w:trHeight w:val="300"/>
        </w:trPr>
        <w:tc>
          <w:tcPr>
            <w:tcW w:w="1036" w:type="dxa"/>
            <w:tcBorders>
              <w:top w:val="nil"/>
              <w:left w:val="nil"/>
              <w:bottom w:val="nil"/>
              <w:right w:val="nil"/>
            </w:tcBorders>
            <w:shd w:val="clear" w:color="auto" w:fill="auto"/>
            <w:noWrap/>
            <w:vAlign w:val="bottom"/>
            <w:hideMark/>
          </w:tcPr>
          <w:p w14:paraId="071605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5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7F" w14:textId="77777777" w:rsidR="00214CC2" w:rsidRPr="008677B1" w:rsidRDefault="006453C1" w:rsidP="005F005A">
            <w:pPr>
              <w:spacing w:after="0"/>
              <w:rPr>
                <w:rFonts w:ascii="Times New Roman" w:eastAsia="Times New Roman" w:hAnsi="Times New Roman" w:cs="Times New Roman"/>
                <w:sz w:val="20"/>
              </w:rPr>
            </w:pPr>
          </w:p>
        </w:tc>
      </w:tr>
      <w:tr w:rsidR="006222AF" w14:paraId="07160588" w14:textId="77777777">
        <w:trPr>
          <w:trHeight w:val="300"/>
        </w:trPr>
        <w:tc>
          <w:tcPr>
            <w:tcW w:w="1036" w:type="dxa"/>
            <w:tcBorders>
              <w:top w:val="nil"/>
              <w:left w:val="nil"/>
              <w:bottom w:val="nil"/>
              <w:right w:val="nil"/>
            </w:tcBorders>
            <w:shd w:val="clear" w:color="auto" w:fill="auto"/>
            <w:noWrap/>
            <w:vAlign w:val="bottom"/>
            <w:hideMark/>
          </w:tcPr>
          <w:p w14:paraId="071605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5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87" w14:textId="77777777" w:rsidR="00214CC2" w:rsidRPr="008677B1" w:rsidRDefault="006453C1" w:rsidP="005F005A">
            <w:pPr>
              <w:spacing w:after="0"/>
              <w:rPr>
                <w:rFonts w:ascii="Times New Roman" w:eastAsia="Times New Roman" w:hAnsi="Times New Roman" w:cs="Times New Roman"/>
                <w:sz w:val="20"/>
              </w:rPr>
            </w:pPr>
          </w:p>
        </w:tc>
      </w:tr>
      <w:tr w:rsidR="006222AF" w14:paraId="07160590" w14:textId="77777777">
        <w:trPr>
          <w:trHeight w:val="300"/>
        </w:trPr>
        <w:tc>
          <w:tcPr>
            <w:tcW w:w="1036" w:type="dxa"/>
            <w:tcBorders>
              <w:top w:val="nil"/>
              <w:left w:val="nil"/>
              <w:bottom w:val="nil"/>
              <w:right w:val="nil"/>
            </w:tcBorders>
            <w:shd w:val="clear" w:color="auto" w:fill="auto"/>
            <w:noWrap/>
            <w:vAlign w:val="bottom"/>
            <w:hideMark/>
          </w:tcPr>
          <w:p w14:paraId="071605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5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8F" w14:textId="77777777" w:rsidR="00214CC2" w:rsidRPr="008677B1" w:rsidRDefault="006453C1" w:rsidP="005F005A">
            <w:pPr>
              <w:spacing w:after="0"/>
              <w:rPr>
                <w:rFonts w:ascii="Times New Roman" w:eastAsia="Times New Roman" w:hAnsi="Times New Roman" w:cs="Times New Roman"/>
                <w:sz w:val="20"/>
              </w:rPr>
            </w:pPr>
          </w:p>
        </w:tc>
      </w:tr>
      <w:tr w:rsidR="006222AF" w14:paraId="07160597" w14:textId="77777777">
        <w:trPr>
          <w:trHeight w:val="300"/>
        </w:trPr>
        <w:tc>
          <w:tcPr>
            <w:tcW w:w="2051" w:type="dxa"/>
            <w:gridSpan w:val="2"/>
            <w:tcBorders>
              <w:top w:val="nil"/>
              <w:left w:val="nil"/>
              <w:bottom w:val="nil"/>
              <w:right w:val="nil"/>
            </w:tcBorders>
            <w:shd w:val="clear" w:color="auto" w:fill="auto"/>
            <w:noWrap/>
            <w:vAlign w:val="bottom"/>
            <w:hideMark/>
          </w:tcPr>
          <w:p w14:paraId="071605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5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96" w14:textId="77777777" w:rsidR="00214CC2" w:rsidRPr="008677B1" w:rsidRDefault="006453C1" w:rsidP="005F005A">
            <w:pPr>
              <w:spacing w:after="0"/>
              <w:rPr>
                <w:rFonts w:ascii="Times New Roman" w:eastAsia="Times New Roman" w:hAnsi="Times New Roman" w:cs="Times New Roman"/>
                <w:sz w:val="20"/>
              </w:rPr>
            </w:pPr>
          </w:p>
        </w:tc>
      </w:tr>
      <w:tr w:rsidR="006222AF" w14:paraId="0716059F" w14:textId="77777777">
        <w:trPr>
          <w:trHeight w:val="300"/>
        </w:trPr>
        <w:tc>
          <w:tcPr>
            <w:tcW w:w="1036" w:type="dxa"/>
            <w:tcBorders>
              <w:top w:val="nil"/>
              <w:left w:val="nil"/>
              <w:bottom w:val="nil"/>
              <w:right w:val="nil"/>
            </w:tcBorders>
            <w:shd w:val="clear" w:color="auto" w:fill="auto"/>
            <w:noWrap/>
            <w:vAlign w:val="bottom"/>
            <w:hideMark/>
          </w:tcPr>
          <w:p w14:paraId="071605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9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59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5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9E" w14:textId="77777777" w:rsidR="00214CC2" w:rsidRPr="008677B1" w:rsidRDefault="006453C1" w:rsidP="005F005A">
            <w:pPr>
              <w:spacing w:after="0"/>
              <w:rPr>
                <w:rFonts w:ascii="Times New Roman" w:eastAsia="Times New Roman" w:hAnsi="Times New Roman" w:cs="Times New Roman"/>
                <w:sz w:val="20"/>
              </w:rPr>
            </w:pPr>
          </w:p>
        </w:tc>
      </w:tr>
      <w:tr w:rsidR="006222AF" w14:paraId="071605A3" w14:textId="77777777">
        <w:trPr>
          <w:trHeight w:val="300"/>
        </w:trPr>
        <w:tc>
          <w:tcPr>
            <w:tcW w:w="1036" w:type="dxa"/>
            <w:tcBorders>
              <w:top w:val="nil"/>
              <w:left w:val="nil"/>
              <w:bottom w:val="nil"/>
              <w:right w:val="nil"/>
            </w:tcBorders>
            <w:shd w:val="clear" w:color="auto" w:fill="auto"/>
            <w:noWrap/>
            <w:vAlign w:val="bottom"/>
            <w:hideMark/>
          </w:tcPr>
          <w:p w14:paraId="071605A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5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31 ως έχει   ΔΕΚΤΟ ΚΑΤΑ ΠΛΕΙΟΨΗΦΙΑ</w:t>
            </w:r>
          </w:p>
        </w:tc>
        <w:tc>
          <w:tcPr>
            <w:tcW w:w="1015" w:type="dxa"/>
            <w:tcBorders>
              <w:top w:val="nil"/>
              <w:left w:val="nil"/>
              <w:bottom w:val="nil"/>
              <w:right w:val="nil"/>
            </w:tcBorders>
            <w:shd w:val="clear" w:color="auto" w:fill="auto"/>
            <w:noWrap/>
            <w:vAlign w:val="bottom"/>
            <w:hideMark/>
          </w:tcPr>
          <w:p w14:paraId="071605A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5AB" w14:textId="77777777">
        <w:trPr>
          <w:trHeight w:val="300"/>
        </w:trPr>
        <w:tc>
          <w:tcPr>
            <w:tcW w:w="1036" w:type="dxa"/>
            <w:tcBorders>
              <w:top w:val="nil"/>
              <w:left w:val="nil"/>
              <w:bottom w:val="nil"/>
              <w:right w:val="nil"/>
            </w:tcBorders>
            <w:shd w:val="clear" w:color="auto" w:fill="auto"/>
            <w:noWrap/>
            <w:vAlign w:val="bottom"/>
            <w:hideMark/>
          </w:tcPr>
          <w:p w14:paraId="071605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5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AA" w14:textId="77777777" w:rsidR="00214CC2" w:rsidRPr="008677B1" w:rsidRDefault="006453C1" w:rsidP="005F005A">
            <w:pPr>
              <w:spacing w:after="0"/>
              <w:rPr>
                <w:rFonts w:ascii="Times New Roman" w:eastAsia="Times New Roman" w:hAnsi="Times New Roman" w:cs="Times New Roman"/>
                <w:sz w:val="20"/>
              </w:rPr>
            </w:pPr>
          </w:p>
        </w:tc>
      </w:tr>
      <w:tr w:rsidR="006222AF" w14:paraId="071605B3" w14:textId="77777777">
        <w:trPr>
          <w:trHeight w:val="300"/>
        </w:trPr>
        <w:tc>
          <w:tcPr>
            <w:tcW w:w="1036" w:type="dxa"/>
            <w:tcBorders>
              <w:top w:val="nil"/>
              <w:left w:val="nil"/>
              <w:bottom w:val="nil"/>
              <w:right w:val="nil"/>
            </w:tcBorders>
            <w:shd w:val="clear" w:color="auto" w:fill="auto"/>
            <w:noWrap/>
            <w:vAlign w:val="bottom"/>
            <w:hideMark/>
          </w:tcPr>
          <w:p w14:paraId="071605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5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B2" w14:textId="77777777" w:rsidR="00214CC2" w:rsidRPr="008677B1" w:rsidRDefault="006453C1" w:rsidP="005F005A">
            <w:pPr>
              <w:spacing w:after="0"/>
              <w:rPr>
                <w:rFonts w:ascii="Times New Roman" w:eastAsia="Times New Roman" w:hAnsi="Times New Roman" w:cs="Times New Roman"/>
                <w:sz w:val="20"/>
              </w:rPr>
            </w:pPr>
          </w:p>
        </w:tc>
      </w:tr>
      <w:tr w:rsidR="006222AF" w14:paraId="071605BB" w14:textId="77777777">
        <w:trPr>
          <w:trHeight w:val="300"/>
        </w:trPr>
        <w:tc>
          <w:tcPr>
            <w:tcW w:w="1036" w:type="dxa"/>
            <w:tcBorders>
              <w:top w:val="nil"/>
              <w:left w:val="nil"/>
              <w:bottom w:val="nil"/>
              <w:right w:val="nil"/>
            </w:tcBorders>
            <w:shd w:val="clear" w:color="auto" w:fill="auto"/>
            <w:noWrap/>
            <w:vAlign w:val="bottom"/>
            <w:hideMark/>
          </w:tcPr>
          <w:p w14:paraId="071605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5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BA" w14:textId="77777777" w:rsidR="00214CC2" w:rsidRPr="008677B1" w:rsidRDefault="006453C1" w:rsidP="005F005A">
            <w:pPr>
              <w:spacing w:after="0"/>
              <w:rPr>
                <w:rFonts w:ascii="Times New Roman" w:eastAsia="Times New Roman" w:hAnsi="Times New Roman" w:cs="Times New Roman"/>
                <w:sz w:val="20"/>
              </w:rPr>
            </w:pPr>
          </w:p>
        </w:tc>
      </w:tr>
      <w:tr w:rsidR="006222AF" w14:paraId="071605C3" w14:textId="77777777">
        <w:trPr>
          <w:trHeight w:val="300"/>
        </w:trPr>
        <w:tc>
          <w:tcPr>
            <w:tcW w:w="1036" w:type="dxa"/>
            <w:tcBorders>
              <w:top w:val="nil"/>
              <w:left w:val="nil"/>
              <w:bottom w:val="nil"/>
              <w:right w:val="nil"/>
            </w:tcBorders>
            <w:shd w:val="clear" w:color="auto" w:fill="auto"/>
            <w:noWrap/>
            <w:vAlign w:val="bottom"/>
            <w:hideMark/>
          </w:tcPr>
          <w:p w14:paraId="071605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5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C2" w14:textId="77777777" w:rsidR="00214CC2" w:rsidRPr="008677B1" w:rsidRDefault="006453C1" w:rsidP="005F005A">
            <w:pPr>
              <w:spacing w:after="0"/>
              <w:rPr>
                <w:rFonts w:ascii="Times New Roman" w:eastAsia="Times New Roman" w:hAnsi="Times New Roman" w:cs="Times New Roman"/>
                <w:sz w:val="20"/>
              </w:rPr>
            </w:pPr>
          </w:p>
        </w:tc>
      </w:tr>
      <w:tr w:rsidR="006222AF" w14:paraId="071605CB" w14:textId="77777777">
        <w:trPr>
          <w:trHeight w:val="300"/>
        </w:trPr>
        <w:tc>
          <w:tcPr>
            <w:tcW w:w="1036" w:type="dxa"/>
            <w:tcBorders>
              <w:top w:val="nil"/>
              <w:left w:val="nil"/>
              <w:bottom w:val="nil"/>
              <w:right w:val="nil"/>
            </w:tcBorders>
            <w:shd w:val="clear" w:color="auto" w:fill="auto"/>
            <w:noWrap/>
            <w:vAlign w:val="bottom"/>
            <w:hideMark/>
          </w:tcPr>
          <w:p w14:paraId="071605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5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CA" w14:textId="77777777" w:rsidR="00214CC2" w:rsidRPr="008677B1" w:rsidRDefault="006453C1" w:rsidP="005F005A">
            <w:pPr>
              <w:spacing w:after="0"/>
              <w:rPr>
                <w:rFonts w:ascii="Times New Roman" w:eastAsia="Times New Roman" w:hAnsi="Times New Roman" w:cs="Times New Roman"/>
                <w:sz w:val="20"/>
              </w:rPr>
            </w:pPr>
          </w:p>
        </w:tc>
      </w:tr>
      <w:tr w:rsidR="006222AF" w14:paraId="071605D3" w14:textId="77777777">
        <w:trPr>
          <w:trHeight w:val="300"/>
        </w:trPr>
        <w:tc>
          <w:tcPr>
            <w:tcW w:w="1036" w:type="dxa"/>
            <w:tcBorders>
              <w:top w:val="nil"/>
              <w:left w:val="nil"/>
              <w:bottom w:val="nil"/>
              <w:right w:val="nil"/>
            </w:tcBorders>
            <w:shd w:val="clear" w:color="auto" w:fill="auto"/>
            <w:noWrap/>
            <w:vAlign w:val="bottom"/>
            <w:hideMark/>
          </w:tcPr>
          <w:p w14:paraId="071605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5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D2" w14:textId="77777777" w:rsidR="00214CC2" w:rsidRPr="008677B1" w:rsidRDefault="006453C1" w:rsidP="005F005A">
            <w:pPr>
              <w:spacing w:after="0"/>
              <w:rPr>
                <w:rFonts w:ascii="Times New Roman" w:eastAsia="Times New Roman" w:hAnsi="Times New Roman" w:cs="Times New Roman"/>
                <w:sz w:val="20"/>
              </w:rPr>
            </w:pPr>
          </w:p>
        </w:tc>
      </w:tr>
      <w:tr w:rsidR="006222AF" w14:paraId="071605DB" w14:textId="77777777">
        <w:trPr>
          <w:trHeight w:val="300"/>
        </w:trPr>
        <w:tc>
          <w:tcPr>
            <w:tcW w:w="1036" w:type="dxa"/>
            <w:tcBorders>
              <w:top w:val="nil"/>
              <w:left w:val="nil"/>
              <w:bottom w:val="nil"/>
              <w:right w:val="nil"/>
            </w:tcBorders>
            <w:shd w:val="clear" w:color="auto" w:fill="auto"/>
            <w:noWrap/>
            <w:vAlign w:val="bottom"/>
            <w:hideMark/>
          </w:tcPr>
          <w:p w14:paraId="071605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5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DA" w14:textId="77777777" w:rsidR="00214CC2" w:rsidRPr="008677B1" w:rsidRDefault="006453C1" w:rsidP="005F005A">
            <w:pPr>
              <w:spacing w:after="0"/>
              <w:rPr>
                <w:rFonts w:ascii="Times New Roman" w:eastAsia="Times New Roman" w:hAnsi="Times New Roman" w:cs="Times New Roman"/>
                <w:sz w:val="20"/>
              </w:rPr>
            </w:pPr>
          </w:p>
        </w:tc>
      </w:tr>
      <w:tr w:rsidR="006222AF" w14:paraId="071605E2" w14:textId="77777777">
        <w:trPr>
          <w:trHeight w:val="300"/>
        </w:trPr>
        <w:tc>
          <w:tcPr>
            <w:tcW w:w="2051" w:type="dxa"/>
            <w:gridSpan w:val="2"/>
            <w:tcBorders>
              <w:top w:val="nil"/>
              <w:left w:val="nil"/>
              <w:bottom w:val="nil"/>
              <w:right w:val="nil"/>
            </w:tcBorders>
            <w:shd w:val="clear" w:color="auto" w:fill="auto"/>
            <w:noWrap/>
            <w:vAlign w:val="bottom"/>
            <w:hideMark/>
          </w:tcPr>
          <w:p w14:paraId="071605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5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E1" w14:textId="77777777" w:rsidR="00214CC2" w:rsidRPr="008677B1" w:rsidRDefault="006453C1" w:rsidP="005F005A">
            <w:pPr>
              <w:spacing w:after="0"/>
              <w:rPr>
                <w:rFonts w:ascii="Times New Roman" w:eastAsia="Times New Roman" w:hAnsi="Times New Roman" w:cs="Times New Roman"/>
                <w:sz w:val="20"/>
              </w:rPr>
            </w:pPr>
          </w:p>
        </w:tc>
      </w:tr>
      <w:tr w:rsidR="006222AF" w14:paraId="071605EA" w14:textId="77777777">
        <w:trPr>
          <w:trHeight w:val="300"/>
        </w:trPr>
        <w:tc>
          <w:tcPr>
            <w:tcW w:w="1036" w:type="dxa"/>
            <w:tcBorders>
              <w:top w:val="nil"/>
              <w:left w:val="nil"/>
              <w:bottom w:val="nil"/>
              <w:right w:val="nil"/>
            </w:tcBorders>
            <w:shd w:val="clear" w:color="auto" w:fill="auto"/>
            <w:noWrap/>
            <w:vAlign w:val="bottom"/>
            <w:hideMark/>
          </w:tcPr>
          <w:p w14:paraId="071605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E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5E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5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E9" w14:textId="77777777" w:rsidR="00214CC2" w:rsidRPr="008677B1" w:rsidRDefault="006453C1" w:rsidP="005F005A">
            <w:pPr>
              <w:spacing w:after="0"/>
              <w:rPr>
                <w:rFonts w:ascii="Times New Roman" w:eastAsia="Times New Roman" w:hAnsi="Times New Roman" w:cs="Times New Roman"/>
                <w:sz w:val="20"/>
              </w:rPr>
            </w:pPr>
          </w:p>
        </w:tc>
      </w:tr>
      <w:tr w:rsidR="006222AF" w14:paraId="071605EE" w14:textId="77777777">
        <w:trPr>
          <w:trHeight w:val="300"/>
        </w:trPr>
        <w:tc>
          <w:tcPr>
            <w:tcW w:w="1036" w:type="dxa"/>
            <w:tcBorders>
              <w:top w:val="nil"/>
              <w:left w:val="nil"/>
              <w:bottom w:val="nil"/>
              <w:right w:val="nil"/>
            </w:tcBorders>
            <w:shd w:val="clear" w:color="auto" w:fill="auto"/>
            <w:noWrap/>
            <w:vAlign w:val="bottom"/>
            <w:hideMark/>
          </w:tcPr>
          <w:p w14:paraId="071605E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5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32 ως έχει   ΔΕΚΤΟ ΚΑΤΑ ΠΛΕΙΟΨΗΦΙΑ</w:t>
            </w:r>
          </w:p>
        </w:tc>
        <w:tc>
          <w:tcPr>
            <w:tcW w:w="1015" w:type="dxa"/>
            <w:tcBorders>
              <w:top w:val="nil"/>
              <w:left w:val="nil"/>
              <w:bottom w:val="nil"/>
              <w:right w:val="nil"/>
            </w:tcBorders>
            <w:shd w:val="clear" w:color="auto" w:fill="auto"/>
            <w:noWrap/>
            <w:vAlign w:val="bottom"/>
            <w:hideMark/>
          </w:tcPr>
          <w:p w14:paraId="071605E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5F6" w14:textId="77777777">
        <w:trPr>
          <w:trHeight w:val="300"/>
        </w:trPr>
        <w:tc>
          <w:tcPr>
            <w:tcW w:w="1036" w:type="dxa"/>
            <w:tcBorders>
              <w:top w:val="nil"/>
              <w:left w:val="nil"/>
              <w:bottom w:val="nil"/>
              <w:right w:val="nil"/>
            </w:tcBorders>
            <w:shd w:val="clear" w:color="auto" w:fill="auto"/>
            <w:noWrap/>
            <w:vAlign w:val="bottom"/>
            <w:hideMark/>
          </w:tcPr>
          <w:p w14:paraId="071605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5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5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F5" w14:textId="77777777" w:rsidR="00214CC2" w:rsidRPr="008677B1" w:rsidRDefault="006453C1" w:rsidP="005F005A">
            <w:pPr>
              <w:spacing w:after="0"/>
              <w:rPr>
                <w:rFonts w:ascii="Times New Roman" w:eastAsia="Times New Roman" w:hAnsi="Times New Roman" w:cs="Times New Roman"/>
                <w:sz w:val="20"/>
              </w:rPr>
            </w:pPr>
          </w:p>
        </w:tc>
      </w:tr>
      <w:tr w:rsidR="006222AF" w14:paraId="071605FE" w14:textId="77777777">
        <w:trPr>
          <w:trHeight w:val="300"/>
        </w:trPr>
        <w:tc>
          <w:tcPr>
            <w:tcW w:w="1036" w:type="dxa"/>
            <w:tcBorders>
              <w:top w:val="nil"/>
              <w:left w:val="nil"/>
              <w:bottom w:val="nil"/>
              <w:right w:val="nil"/>
            </w:tcBorders>
            <w:shd w:val="clear" w:color="auto" w:fill="auto"/>
            <w:noWrap/>
            <w:vAlign w:val="bottom"/>
            <w:hideMark/>
          </w:tcPr>
          <w:p w14:paraId="071605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5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5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5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5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5FD" w14:textId="77777777" w:rsidR="00214CC2" w:rsidRPr="008677B1" w:rsidRDefault="006453C1" w:rsidP="005F005A">
            <w:pPr>
              <w:spacing w:after="0"/>
              <w:rPr>
                <w:rFonts w:ascii="Times New Roman" w:eastAsia="Times New Roman" w:hAnsi="Times New Roman" w:cs="Times New Roman"/>
                <w:sz w:val="20"/>
              </w:rPr>
            </w:pPr>
          </w:p>
        </w:tc>
      </w:tr>
      <w:tr w:rsidR="006222AF" w14:paraId="07160606" w14:textId="77777777">
        <w:trPr>
          <w:trHeight w:val="300"/>
        </w:trPr>
        <w:tc>
          <w:tcPr>
            <w:tcW w:w="1036" w:type="dxa"/>
            <w:tcBorders>
              <w:top w:val="nil"/>
              <w:left w:val="nil"/>
              <w:bottom w:val="nil"/>
              <w:right w:val="nil"/>
            </w:tcBorders>
            <w:shd w:val="clear" w:color="auto" w:fill="auto"/>
            <w:noWrap/>
            <w:vAlign w:val="bottom"/>
            <w:hideMark/>
          </w:tcPr>
          <w:p w14:paraId="071605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6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05" w14:textId="77777777" w:rsidR="00214CC2" w:rsidRPr="008677B1" w:rsidRDefault="006453C1" w:rsidP="005F005A">
            <w:pPr>
              <w:spacing w:after="0"/>
              <w:rPr>
                <w:rFonts w:ascii="Times New Roman" w:eastAsia="Times New Roman" w:hAnsi="Times New Roman" w:cs="Times New Roman"/>
                <w:sz w:val="20"/>
              </w:rPr>
            </w:pPr>
          </w:p>
        </w:tc>
      </w:tr>
      <w:tr w:rsidR="006222AF" w14:paraId="0716060E" w14:textId="77777777">
        <w:trPr>
          <w:trHeight w:val="300"/>
        </w:trPr>
        <w:tc>
          <w:tcPr>
            <w:tcW w:w="1036" w:type="dxa"/>
            <w:tcBorders>
              <w:top w:val="nil"/>
              <w:left w:val="nil"/>
              <w:bottom w:val="nil"/>
              <w:right w:val="nil"/>
            </w:tcBorders>
            <w:shd w:val="clear" w:color="auto" w:fill="auto"/>
            <w:noWrap/>
            <w:vAlign w:val="bottom"/>
            <w:hideMark/>
          </w:tcPr>
          <w:p w14:paraId="071606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6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0D" w14:textId="77777777" w:rsidR="00214CC2" w:rsidRPr="008677B1" w:rsidRDefault="006453C1" w:rsidP="005F005A">
            <w:pPr>
              <w:spacing w:after="0"/>
              <w:rPr>
                <w:rFonts w:ascii="Times New Roman" w:eastAsia="Times New Roman" w:hAnsi="Times New Roman" w:cs="Times New Roman"/>
                <w:sz w:val="20"/>
              </w:rPr>
            </w:pPr>
          </w:p>
        </w:tc>
      </w:tr>
      <w:tr w:rsidR="006222AF" w14:paraId="07160616" w14:textId="77777777">
        <w:trPr>
          <w:trHeight w:val="300"/>
        </w:trPr>
        <w:tc>
          <w:tcPr>
            <w:tcW w:w="1036" w:type="dxa"/>
            <w:tcBorders>
              <w:top w:val="nil"/>
              <w:left w:val="nil"/>
              <w:bottom w:val="nil"/>
              <w:right w:val="nil"/>
            </w:tcBorders>
            <w:shd w:val="clear" w:color="auto" w:fill="auto"/>
            <w:noWrap/>
            <w:vAlign w:val="bottom"/>
            <w:hideMark/>
          </w:tcPr>
          <w:p w14:paraId="071606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6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15" w14:textId="77777777" w:rsidR="00214CC2" w:rsidRPr="008677B1" w:rsidRDefault="006453C1" w:rsidP="005F005A">
            <w:pPr>
              <w:spacing w:after="0"/>
              <w:rPr>
                <w:rFonts w:ascii="Times New Roman" w:eastAsia="Times New Roman" w:hAnsi="Times New Roman" w:cs="Times New Roman"/>
                <w:sz w:val="20"/>
              </w:rPr>
            </w:pPr>
          </w:p>
        </w:tc>
      </w:tr>
      <w:tr w:rsidR="006222AF" w14:paraId="0716061E" w14:textId="77777777">
        <w:trPr>
          <w:trHeight w:val="300"/>
        </w:trPr>
        <w:tc>
          <w:tcPr>
            <w:tcW w:w="1036" w:type="dxa"/>
            <w:tcBorders>
              <w:top w:val="nil"/>
              <w:left w:val="nil"/>
              <w:bottom w:val="nil"/>
              <w:right w:val="nil"/>
            </w:tcBorders>
            <w:shd w:val="clear" w:color="auto" w:fill="auto"/>
            <w:noWrap/>
            <w:vAlign w:val="bottom"/>
            <w:hideMark/>
          </w:tcPr>
          <w:p w14:paraId="071606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6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1D" w14:textId="77777777" w:rsidR="00214CC2" w:rsidRPr="008677B1" w:rsidRDefault="006453C1" w:rsidP="005F005A">
            <w:pPr>
              <w:spacing w:after="0"/>
              <w:rPr>
                <w:rFonts w:ascii="Times New Roman" w:eastAsia="Times New Roman" w:hAnsi="Times New Roman" w:cs="Times New Roman"/>
                <w:sz w:val="20"/>
              </w:rPr>
            </w:pPr>
          </w:p>
        </w:tc>
      </w:tr>
      <w:tr w:rsidR="006222AF" w14:paraId="07160626" w14:textId="77777777">
        <w:trPr>
          <w:trHeight w:val="300"/>
        </w:trPr>
        <w:tc>
          <w:tcPr>
            <w:tcW w:w="1036" w:type="dxa"/>
            <w:tcBorders>
              <w:top w:val="nil"/>
              <w:left w:val="nil"/>
              <w:bottom w:val="nil"/>
              <w:right w:val="nil"/>
            </w:tcBorders>
            <w:shd w:val="clear" w:color="auto" w:fill="auto"/>
            <w:noWrap/>
            <w:vAlign w:val="bottom"/>
            <w:hideMark/>
          </w:tcPr>
          <w:p w14:paraId="071606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6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25" w14:textId="77777777" w:rsidR="00214CC2" w:rsidRPr="008677B1" w:rsidRDefault="006453C1" w:rsidP="005F005A">
            <w:pPr>
              <w:spacing w:after="0"/>
              <w:rPr>
                <w:rFonts w:ascii="Times New Roman" w:eastAsia="Times New Roman" w:hAnsi="Times New Roman" w:cs="Times New Roman"/>
                <w:sz w:val="20"/>
              </w:rPr>
            </w:pPr>
          </w:p>
        </w:tc>
      </w:tr>
      <w:tr w:rsidR="006222AF" w14:paraId="0716062D" w14:textId="77777777">
        <w:trPr>
          <w:trHeight w:val="300"/>
        </w:trPr>
        <w:tc>
          <w:tcPr>
            <w:tcW w:w="2051" w:type="dxa"/>
            <w:gridSpan w:val="2"/>
            <w:tcBorders>
              <w:top w:val="nil"/>
              <w:left w:val="nil"/>
              <w:bottom w:val="nil"/>
              <w:right w:val="nil"/>
            </w:tcBorders>
            <w:shd w:val="clear" w:color="auto" w:fill="auto"/>
            <w:noWrap/>
            <w:vAlign w:val="bottom"/>
            <w:hideMark/>
          </w:tcPr>
          <w:p w14:paraId="071606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6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2C" w14:textId="77777777" w:rsidR="00214CC2" w:rsidRPr="008677B1" w:rsidRDefault="006453C1" w:rsidP="005F005A">
            <w:pPr>
              <w:spacing w:after="0"/>
              <w:rPr>
                <w:rFonts w:ascii="Times New Roman" w:eastAsia="Times New Roman" w:hAnsi="Times New Roman" w:cs="Times New Roman"/>
                <w:sz w:val="20"/>
              </w:rPr>
            </w:pPr>
          </w:p>
        </w:tc>
      </w:tr>
      <w:tr w:rsidR="006222AF" w14:paraId="07160635" w14:textId="77777777">
        <w:trPr>
          <w:trHeight w:val="300"/>
        </w:trPr>
        <w:tc>
          <w:tcPr>
            <w:tcW w:w="1036" w:type="dxa"/>
            <w:tcBorders>
              <w:top w:val="nil"/>
              <w:left w:val="nil"/>
              <w:bottom w:val="nil"/>
              <w:right w:val="nil"/>
            </w:tcBorders>
            <w:shd w:val="clear" w:color="auto" w:fill="auto"/>
            <w:noWrap/>
            <w:vAlign w:val="bottom"/>
            <w:hideMark/>
          </w:tcPr>
          <w:p w14:paraId="071606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3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63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6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34" w14:textId="77777777" w:rsidR="00214CC2" w:rsidRPr="008677B1" w:rsidRDefault="006453C1" w:rsidP="005F005A">
            <w:pPr>
              <w:spacing w:after="0"/>
              <w:rPr>
                <w:rFonts w:ascii="Times New Roman" w:eastAsia="Times New Roman" w:hAnsi="Times New Roman" w:cs="Times New Roman"/>
                <w:sz w:val="20"/>
              </w:rPr>
            </w:pPr>
          </w:p>
        </w:tc>
      </w:tr>
      <w:tr w:rsidR="006222AF" w14:paraId="07160639" w14:textId="77777777">
        <w:trPr>
          <w:trHeight w:val="300"/>
        </w:trPr>
        <w:tc>
          <w:tcPr>
            <w:tcW w:w="1036" w:type="dxa"/>
            <w:tcBorders>
              <w:top w:val="nil"/>
              <w:left w:val="nil"/>
              <w:bottom w:val="nil"/>
              <w:right w:val="nil"/>
            </w:tcBorders>
            <w:shd w:val="clear" w:color="auto" w:fill="auto"/>
            <w:noWrap/>
            <w:vAlign w:val="bottom"/>
            <w:hideMark/>
          </w:tcPr>
          <w:p w14:paraId="0716063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6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33 ως </w:t>
            </w:r>
            <w:r w:rsidRPr="008677B1">
              <w:rPr>
                <w:rFonts w:ascii="Calibri" w:eastAsia="Times New Roman" w:hAnsi="Calibri" w:cs="Times New Roman"/>
                <w:color w:val="000000"/>
                <w:sz w:val="22"/>
                <w:szCs w:val="22"/>
              </w:rPr>
              <w:t>έχει   ΔΕΚΤΟ ΚΑΤΑ ΠΛΕΙΟΨΗΦΙΑ</w:t>
            </w:r>
          </w:p>
        </w:tc>
        <w:tc>
          <w:tcPr>
            <w:tcW w:w="1015" w:type="dxa"/>
            <w:tcBorders>
              <w:top w:val="nil"/>
              <w:left w:val="nil"/>
              <w:bottom w:val="nil"/>
              <w:right w:val="nil"/>
            </w:tcBorders>
            <w:shd w:val="clear" w:color="auto" w:fill="auto"/>
            <w:noWrap/>
            <w:vAlign w:val="bottom"/>
            <w:hideMark/>
          </w:tcPr>
          <w:p w14:paraId="0716063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641" w14:textId="77777777">
        <w:trPr>
          <w:trHeight w:val="300"/>
        </w:trPr>
        <w:tc>
          <w:tcPr>
            <w:tcW w:w="1036" w:type="dxa"/>
            <w:tcBorders>
              <w:top w:val="nil"/>
              <w:left w:val="nil"/>
              <w:bottom w:val="nil"/>
              <w:right w:val="nil"/>
            </w:tcBorders>
            <w:shd w:val="clear" w:color="auto" w:fill="auto"/>
            <w:noWrap/>
            <w:vAlign w:val="bottom"/>
            <w:hideMark/>
          </w:tcPr>
          <w:p w14:paraId="071606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6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40" w14:textId="77777777" w:rsidR="00214CC2" w:rsidRPr="008677B1" w:rsidRDefault="006453C1" w:rsidP="005F005A">
            <w:pPr>
              <w:spacing w:after="0"/>
              <w:rPr>
                <w:rFonts w:ascii="Times New Roman" w:eastAsia="Times New Roman" w:hAnsi="Times New Roman" w:cs="Times New Roman"/>
                <w:sz w:val="20"/>
              </w:rPr>
            </w:pPr>
          </w:p>
        </w:tc>
      </w:tr>
      <w:tr w:rsidR="006222AF" w14:paraId="07160649" w14:textId="77777777">
        <w:trPr>
          <w:trHeight w:val="300"/>
        </w:trPr>
        <w:tc>
          <w:tcPr>
            <w:tcW w:w="1036" w:type="dxa"/>
            <w:tcBorders>
              <w:top w:val="nil"/>
              <w:left w:val="nil"/>
              <w:bottom w:val="nil"/>
              <w:right w:val="nil"/>
            </w:tcBorders>
            <w:shd w:val="clear" w:color="auto" w:fill="auto"/>
            <w:noWrap/>
            <w:vAlign w:val="bottom"/>
            <w:hideMark/>
          </w:tcPr>
          <w:p w14:paraId="071606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6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48" w14:textId="77777777" w:rsidR="00214CC2" w:rsidRPr="008677B1" w:rsidRDefault="006453C1" w:rsidP="005F005A">
            <w:pPr>
              <w:spacing w:after="0"/>
              <w:rPr>
                <w:rFonts w:ascii="Times New Roman" w:eastAsia="Times New Roman" w:hAnsi="Times New Roman" w:cs="Times New Roman"/>
                <w:sz w:val="20"/>
              </w:rPr>
            </w:pPr>
          </w:p>
        </w:tc>
      </w:tr>
      <w:tr w:rsidR="006222AF" w14:paraId="07160651" w14:textId="77777777">
        <w:trPr>
          <w:trHeight w:val="300"/>
        </w:trPr>
        <w:tc>
          <w:tcPr>
            <w:tcW w:w="1036" w:type="dxa"/>
            <w:tcBorders>
              <w:top w:val="nil"/>
              <w:left w:val="nil"/>
              <w:bottom w:val="nil"/>
              <w:right w:val="nil"/>
            </w:tcBorders>
            <w:shd w:val="clear" w:color="auto" w:fill="auto"/>
            <w:noWrap/>
            <w:vAlign w:val="bottom"/>
            <w:hideMark/>
          </w:tcPr>
          <w:p w14:paraId="071606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6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50" w14:textId="77777777" w:rsidR="00214CC2" w:rsidRPr="008677B1" w:rsidRDefault="006453C1" w:rsidP="005F005A">
            <w:pPr>
              <w:spacing w:after="0"/>
              <w:rPr>
                <w:rFonts w:ascii="Times New Roman" w:eastAsia="Times New Roman" w:hAnsi="Times New Roman" w:cs="Times New Roman"/>
                <w:sz w:val="20"/>
              </w:rPr>
            </w:pPr>
          </w:p>
        </w:tc>
      </w:tr>
      <w:tr w:rsidR="006222AF" w14:paraId="07160659" w14:textId="77777777">
        <w:trPr>
          <w:trHeight w:val="300"/>
        </w:trPr>
        <w:tc>
          <w:tcPr>
            <w:tcW w:w="1036" w:type="dxa"/>
            <w:tcBorders>
              <w:top w:val="nil"/>
              <w:left w:val="nil"/>
              <w:bottom w:val="nil"/>
              <w:right w:val="nil"/>
            </w:tcBorders>
            <w:shd w:val="clear" w:color="auto" w:fill="auto"/>
            <w:noWrap/>
            <w:vAlign w:val="bottom"/>
            <w:hideMark/>
          </w:tcPr>
          <w:p w14:paraId="071606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6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58" w14:textId="77777777" w:rsidR="00214CC2" w:rsidRPr="008677B1" w:rsidRDefault="006453C1" w:rsidP="005F005A">
            <w:pPr>
              <w:spacing w:after="0"/>
              <w:rPr>
                <w:rFonts w:ascii="Times New Roman" w:eastAsia="Times New Roman" w:hAnsi="Times New Roman" w:cs="Times New Roman"/>
                <w:sz w:val="20"/>
              </w:rPr>
            </w:pPr>
          </w:p>
        </w:tc>
      </w:tr>
      <w:tr w:rsidR="006222AF" w14:paraId="07160661" w14:textId="77777777">
        <w:trPr>
          <w:trHeight w:val="300"/>
        </w:trPr>
        <w:tc>
          <w:tcPr>
            <w:tcW w:w="1036" w:type="dxa"/>
            <w:tcBorders>
              <w:top w:val="nil"/>
              <w:left w:val="nil"/>
              <w:bottom w:val="nil"/>
              <w:right w:val="nil"/>
            </w:tcBorders>
            <w:shd w:val="clear" w:color="auto" w:fill="auto"/>
            <w:noWrap/>
            <w:vAlign w:val="bottom"/>
            <w:hideMark/>
          </w:tcPr>
          <w:p w14:paraId="071606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6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60" w14:textId="77777777" w:rsidR="00214CC2" w:rsidRPr="008677B1" w:rsidRDefault="006453C1" w:rsidP="005F005A">
            <w:pPr>
              <w:spacing w:after="0"/>
              <w:rPr>
                <w:rFonts w:ascii="Times New Roman" w:eastAsia="Times New Roman" w:hAnsi="Times New Roman" w:cs="Times New Roman"/>
                <w:sz w:val="20"/>
              </w:rPr>
            </w:pPr>
          </w:p>
        </w:tc>
      </w:tr>
      <w:tr w:rsidR="006222AF" w14:paraId="07160669" w14:textId="77777777">
        <w:trPr>
          <w:trHeight w:val="300"/>
        </w:trPr>
        <w:tc>
          <w:tcPr>
            <w:tcW w:w="1036" w:type="dxa"/>
            <w:tcBorders>
              <w:top w:val="nil"/>
              <w:left w:val="nil"/>
              <w:bottom w:val="nil"/>
              <w:right w:val="nil"/>
            </w:tcBorders>
            <w:shd w:val="clear" w:color="auto" w:fill="auto"/>
            <w:noWrap/>
            <w:vAlign w:val="bottom"/>
            <w:hideMark/>
          </w:tcPr>
          <w:p w14:paraId="071606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6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68" w14:textId="77777777" w:rsidR="00214CC2" w:rsidRPr="008677B1" w:rsidRDefault="006453C1" w:rsidP="005F005A">
            <w:pPr>
              <w:spacing w:after="0"/>
              <w:rPr>
                <w:rFonts w:ascii="Times New Roman" w:eastAsia="Times New Roman" w:hAnsi="Times New Roman" w:cs="Times New Roman"/>
                <w:sz w:val="20"/>
              </w:rPr>
            </w:pPr>
          </w:p>
        </w:tc>
      </w:tr>
      <w:tr w:rsidR="006222AF" w14:paraId="07160671" w14:textId="77777777">
        <w:trPr>
          <w:trHeight w:val="300"/>
        </w:trPr>
        <w:tc>
          <w:tcPr>
            <w:tcW w:w="1036" w:type="dxa"/>
            <w:tcBorders>
              <w:top w:val="nil"/>
              <w:left w:val="nil"/>
              <w:bottom w:val="nil"/>
              <w:right w:val="nil"/>
            </w:tcBorders>
            <w:shd w:val="clear" w:color="auto" w:fill="auto"/>
            <w:noWrap/>
            <w:vAlign w:val="bottom"/>
            <w:hideMark/>
          </w:tcPr>
          <w:p w14:paraId="071606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6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70" w14:textId="77777777" w:rsidR="00214CC2" w:rsidRPr="008677B1" w:rsidRDefault="006453C1" w:rsidP="005F005A">
            <w:pPr>
              <w:spacing w:after="0"/>
              <w:rPr>
                <w:rFonts w:ascii="Times New Roman" w:eastAsia="Times New Roman" w:hAnsi="Times New Roman" w:cs="Times New Roman"/>
                <w:sz w:val="20"/>
              </w:rPr>
            </w:pPr>
          </w:p>
        </w:tc>
      </w:tr>
      <w:tr w:rsidR="006222AF" w14:paraId="07160678" w14:textId="77777777">
        <w:trPr>
          <w:trHeight w:val="300"/>
        </w:trPr>
        <w:tc>
          <w:tcPr>
            <w:tcW w:w="2051" w:type="dxa"/>
            <w:gridSpan w:val="2"/>
            <w:tcBorders>
              <w:top w:val="nil"/>
              <w:left w:val="nil"/>
              <w:bottom w:val="nil"/>
              <w:right w:val="nil"/>
            </w:tcBorders>
            <w:shd w:val="clear" w:color="auto" w:fill="auto"/>
            <w:noWrap/>
            <w:vAlign w:val="bottom"/>
            <w:hideMark/>
          </w:tcPr>
          <w:p w14:paraId="071606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6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77" w14:textId="77777777" w:rsidR="00214CC2" w:rsidRPr="008677B1" w:rsidRDefault="006453C1" w:rsidP="005F005A">
            <w:pPr>
              <w:spacing w:after="0"/>
              <w:rPr>
                <w:rFonts w:ascii="Times New Roman" w:eastAsia="Times New Roman" w:hAnsi="Times New Roman" w:cs="Times New Roman"/>
                <w:sz w:val="20"/>
              </w:rPr>
            </w:pPr>
          </w:p>
        </w:tc>
      </w:tr>
      <w:tr w:rsidR="006222AF" w14:paraId="07160680" w14:textId="77777777">
        <w:trPr>
          <w:trHeight w:val="300"/>
        </w:trPr>
        <w:tc>
          <w:tcPr>
            <w:tcW w:w="1036" w:type="dxa"/>
            <w:tcBorders>
              <w:top w:val="nil"/>
              <w:left w:val="nil"/>
              <w:bottom w:val="nil"/>
              <w:right w:val="nil"/>
            </w:tcBorders>
            <w:shd w:val="clear" w:color="auto" w:fill="auto"/>
            <w:noWrap/>
            <w:vAlign w:val="bottom"/>
            <w:hideMark/>
          </w:tcPr>
          <w:p w14:paraId="071606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7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67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6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7F" w14:textId="77777777" w:rsidR="00214CC2" w:rsidRPr="008677B1" w:rsidRDefault="006453C1" w:rsidP="005F005A">
            <w:pPr>
              <w:spacing w:after="0"/>
              <w:rPr>
                <w:rFonts w:ascii="Times New Roman" w:eastAsia="Times New Roman" w:hAnsi="Times New Roman" w:cs="Times New Roman"/>
                <w:sz w:val="20"/>
              </w:rPr>
            </w:pPr>
          </w:p>
        </w:tc>
      </w:tr>
      <w:tr w:rsidR="006222AF" w14:paraId="07160684" w14:textId="77777777">
        <w:trPr>
          <w:trHeight w:val="300"/>
        </w:trPr>
        <w:tc>
          <w:tcPr>
            <w:tcW w:w="1036" w:type="dxa"/>
            <w:tcBorders>
              <w:top w:val="nil"/>
              <w:left w:val="nil"/>
              <w:bottom w:val="nil"/>
              <w:right w:val="nil"/>
            </w:tcBorders>
            <w:shd w:val="clear" w:color="auto" w:fill="auto"/>
            <w:noWrap/>
            <w:vAlign w:val="bottom"/>
            <w:hideMark/>
          </w:tcPr>
          <w:p w14:paraId="0716068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6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34 ως έχει   ΔΕΚΤΟ ΚΑΤΑ ΠΛΕΙΟΨΗΦΙΑ</w:t>
            </w:r>
          </w:p>
        </w:tc>
        <w:tc>
          <w:tcPr>
            <w:tcW w:w="1015" w:type="dxa"/>
            <w:tcBorders>
              <w:top w:val="nil"/>
              <w:left w:val="nil"/>
              <w:bottom w:val="nil"/>
              <w:right w:val="nil"/>
            </w:tcBorders>
            <w:shd w:val="clear" w:color="auto" w:fill="auto"/>
            <w:noWrap/>
            <w:vAlign w:val="bottom"/>
            <w:hideMark/>
          </w:tcPr>
          <w:p w14:paraId="0716068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68C" w14:textId="77777777">
        <w:trPr>
          <w:trHeight w:val="300"/>
        </w:trPr>
        <w:tc>
          <w:tcPr>
            <w:tcW w:w="1036" w:type="dxa"/>
            <w:tcBorders>
              <w:top w:val="nil"/>
              <w:left w:val="nil"/>
              <w:bottom w:val="nil"/>
              <w:right w:val="nil"/>
            </w:tcBorders>
            <w:shd w:val="clear" w:color="auto" w:fill="auto"/>
            <w:noWrap/>
            <w:vAlign w:val="bottom"/>
            <w:hideMark/>
          </w:tcPr>
          <w:p w14:paraId="071606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6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8B" w14:textId="77777777" w:rsidR="00214CC2" w:rsidRPr="008677B1" w:rsidRDefault="006453C1" w:rsidP="005F005A">
            <w:pPr>
              <w:spacing w:after="0"/>
              <w:rPr>
                <w:rFonts w:ascii="Times New Roman" w:eastAsia="Times New Roman" w:hAnsi="Times New Roman" w:cs="Times New Roman"/>
                <w:sz w:val="20"/>
              </w:rPr>
            </w:pPr>
          </w:p>
        </w:tc>
      </w:tr>
      <w:tr w:rsidR="006222AF" w14:paraId="07160694" w14:textId="77777777">
        <w:trPr>
          <w:trHeight w:val="300"/>
        </w:trPr>
        <w:tc>
          <w:tcPr>
            <w:tcW w:w="1036" w:type="dxa"/>
            <w:tcBorders>
              <w:top w:val="nil"/>
              <w:left w:val="nil"/>
              <w:bottom w:val="nil"/>
              <w:right w:val="nil"/>
            </w:tcBorders>
            <w:shd w:val="clear" w:color="auto" w:fill="auto"/>
            <w:noWrap/>
            <w:vAlign w:val="bottom"/>
            <w:hideMark/>
          </w:tcPr>
          <w:p w14:paraId="071606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6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93" w14:textId="77777777" w:rsidR="00214CC2" w:rsidRPr="008677B1" w:rsidRDefault="006453C1" w:rsidP="005F005A">
            <w:pPr>
              <w:spacing w:after="0"/>
              <w:rPr>
                <w:rFonts w:ascii="Times New Roman" w:eastAsia="Times New Roman" w:hAnsi="Times New Roman" w:cs="Times New Roman"/>
                <w:sz w:val="20"/>
              </w:rPr>
            </w:pPr>
          </w:p>
        </w:tc>
      </w:tr>
      <w:tr w:rsidR="006222AF" w14:paraId="0716069C" w14:textId="77777777">
        <w:trPr>
          <w:trHeight w:val="300"/>
        </w:trPr>
        <w:tc>
          <w:tcPr>
            <w:tcW w:w="1036" w:type="dxa"/>
            <w:tcBorders>
              <w:top w:val="nil"/>
              <w:left w:val="nil"/>
              <w:bottom w:val="nil"/>
              <w:right w:val="nil"/>
            </w:tcBorders>
            <w:shd w:val="clear" w:color="auto" w:fill="auto"/>
            <w:noWrap/>
            <w:vAlign w:val="bottom"/>
            <w:hideMark/>
          </w:tcPr>
          <w:p w14:paraId="071606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6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9B" w14:textId="77777777" w:rsidR="00214CC2" w:rsidRPr="008677B1" w:rsidRDefault="006453C1" w:rsidP="005F005A">
            <w:pPr>
              <w:spacing w:after="0"/>
              <w:rPr>
                <w:rFonts w:ascii="Times New Roman" w:eastAsia="Times New Roman" w:hAnsi="Times New Roman" w:cs="Times New Roman"/>
                <w:sz w:val="20"/>
              </w:rPr>
            </w:pPr>
          </w:p>
        </w:tc>
      </w:tr>
      <w:tr w:rsidR="006222AF" w14:paraId="071606A4" w14:textId="77777777">
        <w:trPr>
          <w:trHeight w:val="300"/>
        </w:trPr>
        <w:tc>
          <w:tcPr>
            <w:tcW w:w="1036" w:type="dxa"/>
            <w:tcBorders>
              <w:top w:val="nil"/>
              <w:left w:val="nil"/>
              <w:bottom w:val="nil"/>
              <w:right w:val="nil"/>
            </w:tcBorders>
            <w:shd w:val="clear" w:color="auto" w:fill="auto"/>
            <w:noWrap/>
            <w:vAlign w:val="bottom"/>
            <w:hideMark/>
          </w:tcPr>
          <w:p w14:paraId="071606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6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A3" w14:textId="77777777" w:rsidR="00214CC2" w:rsidRPr="008677B1" w:rsidRDefault="006453C1" w:rsidP="005F005A">
            <w:pPr>
              <w:spacing w:after="0"/>
              <w:rPr>
                <w:rFonts w:ascii="Times New Roman" w:eastAsia="Times New Roman" w:hAnsi="Times New Roman" w:cs="Times New Roman"/>
                <w:sz w:val="20"/>
              </w:rPr>
            </w:pPr>
          </w:p>
        </w:tc>
      </w:tr>
      <w:tr w:rsidR="006222AF" w14:paraId="071606AC" w14:textId="77777777">
        <w:trPr>
          <w:trHeight w:val="300"/>
        </w:trPr>
        <w:tc>
          <w:tcPr>
            <w:tcW w:w="1036" w:type="dxa"/>
            <w:tcBorders>
              <w:top w:val="nil"/>
              <w:left w:val="nil"/>
              <w:bottom w:val="nil"/>
              <w:right w:val="nil"/>
            </w:tcBorders>
            <w:shd w:val="clear" w:color="auto" w:fill="auto"/>
            <w:noWrap/>
            <w:vAlign w:val="bottom"/>
            <w:hideMark/>
          </w:tcPr>
          <w:p w14:paraId="071606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6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AB" w14:textId="77777777" w:rsidR="00214CC2" w:rsidRPr="008677B1" w:rsidRDefault="006453C1" w:rsidP="005F005A">
            <w:pPr>
              <w:spacing w:after="0"/>
              <w:rPr>
                <w:rFonts w:ascii="Times New Roman" w:eastAsia="Times New Roman" w:hAnsi="Times New Roman" w:cs="Times New Roman"/>
                <w:sz w:val="20"/>
              </w:rPr>
            </w:pPr>
          </w:p>
        </w:tc>
      </w:tr>
      <w:tr w:rsidR="006222AF" w14:paraId="071606B4" w14:textId="77777777">
        <w:trPr>
          <w:trHeight w:val="300"/>
        </w:trPr>
        <w:tc>
          <w:tcPr>
            <w:tcW w:w="1036" w:type="dxa"/>
            <w:tcBorders>
              <w:top w:val="nil"/>
              <w:left w:val="nil"/>
              <w:bottom w:val="nil"/>
              <w:right w:val="nil"/>
            </w:tcBorders>
            <w:shd w:val="clear" w:color="auto" w:fill="auto"/>
            <w:noWrap/>
            <w:vAlign w:val="bottom"/>
            <w:hideMark/>
          </w:tcPr>
          <w:p w14:paraId="071606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6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B3" w14:textId="77777777" w:rsidR="00214CC2" w:rsidRPr="008677B1" w:rsidRDefault="006453C1" w:rsidP="005F005A">
            <w:pPr>
              <w:spacing w:after="0"/>
              <w:rPr>
                <w:rFonts w:ascii="Times New Roman" w:eastAsia="Times New Roman" w:hAnsi="Times New Roman" w:cs="Times New Roman"/>
                <w:sz w:val="20"/>
              </w:rPr>
            </w:pPr>
          </w:p>
        </w:tc>
      </w:tr>
      <w:tr w:rsidR="006222AF" w14:paraId="071606BC" w14:textId="77777777">
        <w:trPr>
          <w:trHeight w:val="300"/>
        </w:trPr>
        <w:tc>
          <w:tcPr>
            <w:tcW w:w="1036" w:type="dxa"/>
            <w:tcBorders>
              <w:top w:val="nil"/>
              <w:left w:val="nil"/>
              <w:bottom w:val="nil"/>
              <w:right w:val="nil"/>
            </w:tcBorders>
            <w:shd w:val="clear" w:color="auto" w:fill="auto"/>
            <w:noWrap/>
            <w:vAlign w:val="bottom"/>
            <w:hideMark/>
          </w:tcPr>
          <w:p w14:paraId="071606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6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BB" w14:textId="77777777" w:rsidR="00214CC2" w:rsidRPr="008677B1" w:rsidRDefault="006453C1" w:rsidP="005F005A">
            <w:pPr>
              <w:spacing w:after="0"/>
              <w:rPr>
                <w:rFonts w:ascii="Times New Roman" w:eastAsia="Times New Roman" w:hAnsi="Times New Roman" w:cs="Times New Roman"/>
                <w:sz w:val="20"/>
              </w:rPr>
            </w:pPr>
          </w:p>
        </w:tc>
      </w:tr>
      <w:tr w:rsidR="006222AF" w14:paraId="071606C3" w14:textId="77777777">
        <w:trPr>
          <w:trHeight w:val="300"/>
        </w:trPr>
        <w:tc>
          <w:tcPr>
            <w:tcW w:w="2051" w:type="dxa"/>
            <w:gridSpan w:val="2"/>
            <w:tcBorders>
              <w:top w:val="nil"/>
              <w:left w:val="nil"/>
              <w:bottom w:val="nil"/>
              <w:right w:val="nil"/>
            </w:tcBorders>
            <w:shd w:val="clear" w:color="auto" w:fill="auto"/>
            <w:noWrap/>
            <w:vAlign w:val="bottom"/>
            <w:hideMark/>
          </w:tcPr>
          <w:p w14:paraId="071606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6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C2" w14:textId="77777777" w:rsidR="00214CC2" w:rsidRPr="008677B1" w:rsidRDefault="006453C1" w:rsidP="005F005A">
            <w:pPr>
              <w:spacing w:after="0"/>
              <w:rPr>
                <w:rFonts w:ascii="Times New Roman" w:eastAsia="Times New Roman" w:hAnsi="Times New Roman" w:cs="Times New Roman"/>
                <w:sz w:val="20"/>
              </w:rPr>
            </w:pPr>
          </w:p>
        </w:tc>
      </w:tr>
      <w:tr w:rsidR="006222AF" w14:paraId="071606CB" w14:textId="77777777">
        <w:trPr>
          <w:trHeight w:val="300"/>
        </w:trPr>
        <w:tc>
          <w:tcPr>
            <w:tcW w:w="1036" w:type="dxa"/>
            <w:tcBorders>
              <w:top w:val="nil"/>
              <w:left w:val="nil"/>
              <w:bottom w:val="nil"/>
              <w:right w:val="nil"/>
            </w:tcBorders>
            <w:shd w:val="clear" w:color="auto" w:fill="auto"/>
            <w:noWrap/>
            <w:vAlign w:val="bottom"/>
            <w:hideMark/>
          </w:tcPr>
          <w:p w14:paraId="071606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C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6C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6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CA" w14:textId="77777777" w:rsidR="00214CC2" w:rsidRPr="008677B1" w:rsidRDefault="006453C1" w:rsidP="005F005A">
            <w:pPr>
              <w:spacing w:after="0"/>
              <w:rPr>
                <w:rFonts w:ascii="Times New Roman" w:eastAsia="Times New Roman" w:hAnsi="Times New Roman" w:cs="Times New Roman"/>
                <w:sz w:val="20"/>
              </w:rPr>
            </w:pPr>
          </w:p>
        </w:tc>
      </w:tr>
      <w:tr w:rsidR="006222AF" w14:paraId="071606CF" w14:textId="77777777">
        <w:trPr>
          <w:trHeight w:val="300"/>
        </w:trPr>
        <w:tc>
          <w:tcPr>
            <w:tcW w:w="1036" w:type="dxa"/>
            <w:tcBorders>
              <w:top w:val="nil"/>
              <w:left w:val="nil"/>
              <w:bottom w:val="nil"/>
              <w:right w:val="nil"/>
            </w:tcBorders>
            <w:shd w:val="clear" w:color="auto" w:fill="auto"/>
            <w:noWrap/>
            <w:vAlign w:val="bottom"/>
            <w:hideMark/>
          </w:tcPr>
          <w:p w14:paraId="071606C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6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35 ως έχει   ΔΕΚΤΟ ΚΑΤΑ ΠΛΕΙΟΨΗΦΙΑ</w:t>
            </w:r>
          </w:p>
        </w:tc>
        <w:tc>
          <w:tcPr>
            <w:tcW w:w="1015" w:type="dxa"/>
            <w:tcBorders>
              <w:top w:val="nil"/>
              <w:left w:val="nil"/>
              <w:bottom w:val="nil"/>
              <w:right w:val="nil"/>
            </w:tcBorders>
            <w:shd w:val="clear" w:color="auto" w:fill="auto"/>
            <w:noWrap/>
            <w:vAlign w:val="bottom"/>
            <w:hideMark/>
          </w:tcPr>
          <w:p w14:paraId="071606C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6D7" w14:textId="77777777">
        <w:trPr>
          <w:trHeight w:val="300"/>
        </w:trPr>
        <w:tc>
          <w:tcPr>
            <w:tcW w:w="1036" w:type="dxa"/>
            <w:tcBorders>
              <w:top w:val="nil"/>
              <w:left w:val="nil"/>
              <w:bottom w:val="nil"/>
              <w:right w:val="nil"/>
            </w:tcBorders>
            <w:shd w:val="clear" w:color="auto" w:fill="auto"/>
            <w:noWrap/>
            <w:vAlign w:val="bottom"/>
            <w:hideMark/>
          </w:tcPr>
          <w:p w14:paraId="071606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6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D6" w14:textId="77777777" w:rsidR="00214CC2" w:rsidRPr="008677B1" w:rsidRDefault="006453C1" w:rsidP="005F005A">
            <w:pPr>
              <w:spacing w:after="0"/>
              <w:rPr>
                <w:rFonts w:ascii="Times New Roman" w:eastAsia="Times New Roman" w:hAnsi="Times New Roman" w:cs="Times New Roman"/>
                <w:sz w:val="20"/>
              </w:rPr>
            </w:pPr>
          </w:p>
        </w:tc>
      </w:tr>
      <w:tr w:rsidR="006222AF" w14:paraId="071606DF" w14:textId="77777777">
        <w:trPr>
          <w:trHeight w:val="300"/>
        </w:trPr>
        <w:tc>
          <w:tcPr>
            <w:tcW w:w="1036" w:type="dxa"/>
            <w:tcBorders>
              <w:top w:val="nil"/>
              <w:left w:val="nil"/>
              <w:bottom w:val="nil"/>
              <w:right w:val="nil"/>
            </w:tcBorders>
            <w:shd w:val="clear" w:color="auto" w:fill="auto"/>
            <w:noWrap/>
            <w:vAlign w:val="bottom"/>
            <w:hideMark/>
          </w:tcPr>
          <w:p w14:paraId="071606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6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DE" w14:textId="77777777" w:rsidR="00214CC2" w:rsidRPr="008677B1" w:rsidRDefault="006453C1" w:rsidP="005F005A">
            <w:pPr>
              <w:spacing w:after="0"/>
              <w:rPr>
                <w:rFonts w:ascii="Times New Roman" w:eastAsia="Times New Roman" w:hAnsi="Times New Roman" w:cs="Times New Roman"/>
                <w:sz w:val="20"/>
              </w:rPr>
            </w:pPr>
          </w:p>
        </w:tc>
      </w:tr>
      <w:tr w:rsidR="006222AF" w14:paraId="071606E7" w14:textId="77777777">
        <w:trPr>
          <w:trHeight w:val="300"/>
        </w:trPr>
        <w:tc>
          <w:tcPr>
            <w:tcW w:w="1036" w:type="dxa"/>
            <w:tcBorders>
              <w:top w:val="nil"/>
              <w:left w:val="nil"/>
              <w:bottom w:val="nil"/>
              <w:right w:val="nil"/>
            </w:tcBorders>
            <w:shd w:val="clear" w:color="auto" w:fill="auto"/>
            <w:noWrap/>
            <w:vAlign w:val="bottom"/>
            <w:hideMark/>
          </w:tcPr>
          <w:p w14:paraId="071606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6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E6" w14:textId="77777777" w:rsidR="00214CC2" w:rsidRPr="008677B1" w:rsidRDefault="006453C1" w:rsidP="005F005A">
            <w:pPr>
              <w:spacing w:after="0"/>
              <w:rPr>
                <w:rFonts w:ascii="Times New Roman" w:eastAsia="Times New Roman" w:hAnsi="Times New Roman" w:cs="Times New Roman"/>
                <w:sz w:val="20"/>
              </w:rPr>
            </w:pPr>
          </w:p>
        </w:tc>
      </w:tr>
      <w:tr w:rsidR="006222AF" w14:paraId="071606EF" w14:textId="77777777">
        <w:trPr>
          <w:trHeight w:val="300"/>
        </w:trPr>
        <w:tc>
          <w:tcPr>
            <w:tcW w:w="1036" w:type="dxa"/>
            <w:tcBorders>
              <w:top w:val="nil"/>
              <w:left w:val="nil"/>
              <w:bottom w:val="nil"/>
              <w:right w:val="nil"/>
            </w:tcBorders>
            <w:shd w:val="clear" w:color="auto" w:fill="auto"/>
            <w:noWrap/>
            <w:vAlign w:val="bottom"/>
            <w:hideMark/>
          </w:tcPr>
          <w:p w14:paraId="071606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6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EE" w14:textId="77777777" w:rsidR="00214CC2" w:rsidRPr="008677B1" w:rsidRDefault="006453C1" w:rsidP="005F005A">
            <w:pPr>
              <w:spacing w:after="0"/>
              <w:rPr>
                <w:rFonts w:ascii="Times New Roman" w:eastAsia="Times New Roman" w:hAnsi="Times New Roman" w:cs="Times New Roman"/>
                <w:sz w:val="20"/>
              </w:rPr>
            </w:pPr>
          </w:p>
        </w:tc>
      </w:tr>
      <w:tr w:rsidR="006222AF" w14:paraId="071606F7" w14:textId="77777777">
        <w:trPr>
          <w:trHeight w:val="300"/>
        </w:trPr>
        <w:tc>
          <w:tcPr>
            <w:tcW w:w="1036" w:type="dxa"/>
            <w:tcBorders>
              <w:top w:val="nil"/>
              <w:left w:val="nil"/>
              <w:bottom w:val="nil"/>
              <w:right w:val="nil"/>
            </w:tcBorders>
            <w:shd w:val="clear" w:color="auto" w:fill="auto"/>
            <w:noWrap/>
            <w:vAlign w:val="bottom"/>
            <w:hideMark/>
          </w:tcPr>
          <w:p w14:paraId="071606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6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6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F6" w14:textId="77777777" w:rsidR="00214CC2" w:rsidRPr="008677B1" w:rsidRDefault="006453C1" w:rsidP="005F005A">
            <w:pPr>
              <w:spacing w:after="0"/>
              <w:rPr>
                <w:rFonts w:ascii="Times New Roman" w:eastAsia="Times New Roman" w:hAnsi="Times New Roman" w:cs="Times New Roman"/>
                <w:sz w:val="20"/>
              </w:rPr>
            </w:pPr>
          </w:p>
        </w:tc>
      </w:tr>
      <w:tr w:rsidR="006222AF" w14:paraId="071606FF" w14:textId="77777777">
        <w:trPr>
          <w:trHeight w:val="300"/>
        </w:trPr>
        <w:tc>
          <w:tcPr>
            <w:tcW w:w="1036" w:type="dxa"/>
            <w:tcBorders>
              <w:top w:val="nil"/>
              <w:left w:val="nil"/>
              <w:bottom w:val="nil"/>
              <w:right w:val="nil"/>
            </w:tcBorders>
            <w:shd w:val="clear" w:color="auto" w:fill="auto"/>
            <w:noWrap/>
            <w:vAlign w:val="bottom"/>
            <w:hideMark/>
          </w:tcPr>
          <w:p w14:paraId="071606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6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6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6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6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6FE" w14:textId="77777777" w:rsidR="00214CC2" w:rsidRPr="008677B1" w:rsidRDefault="006453C1" w:rsidP="005F005A">
            <w:pPr>
              <w:spacing w:after="0"/>
              <w:rPr>
                <w:rFonts w:ascii="Times New Roman" w:eastAsia="Times New Roman" w:hAnsi="Times New Roman" w:cs="Times New Roman"/>
                <w:sz w:val="20"/>
              </w:rPr>
            </w:pPr>
          </w:p>
        </w:tc>
      </w:tr>
      <w:tr w:rsidR="006222AF" w14:paraId="07160707" w14:textId="77777777">
        <w:trPr>
          <w:trHeight w:val="300"/>
        </w:trPr>
        <w:tc>
          <w:tcPr>
            <w:tcW w:w="1036" w:type="dxa"/>
            <w:tcBorders>
              <w:top w:val="nil"/>
              <w:left w:val="nil"/>
              <w:bottom w:val="nil"/>
              <w:right w:val="nil"/>
            </w:tcBorders>
            <w:shd w:val="clear" w:color="auto" w:fill="auto"/>
            <w:noWrap/>
            <w:vAlign w:val="bottom"/>
            <w:hideMark/>
          </w:tcPr>
          <w:p w14:paraId="071607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7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06" w14:textId="77777777" w:rsidR="00214CC2" w:rsidRPr="008677B1" w:rsidRDefault="006453C1" w:rsidP="005F005A">
            <w:pPr>
              <w:spacing w:after="0"/>
              <w:rPr>
                <w:rFonts w:ascii="Times New Roman" w:eastAsia="Times New Roman" w:hAnsi="Times New Roman" w:cs="Times New Roman"/>
                <w:sz w:val="20"/>
              </w:rPr>
            </w:pPr>
          </w:p>
        </w:tc>
      </w:tr>
      <w:tr w:rsidR="006222AF" w14:paraId="0716070E" w14:textId="77777777">
        <w:trPr>
          <w:trHeight w:val="300"/>
        </w:trPr>
        <w:tc>
          <w:tcPr>
            <w:tcW w:w="2051" w:type="dxa"/>
            <w:gridSpan w:val="2"/>
            <w:tcBorders>
              <w:top w:val="nil"/>
              <w:left w:val="nil"/>
              <w:bottom w:val="nil"/>
              <w:right w:val="nil"/>
            </w:tcBorders>
            <w:shd w:val="clear" w:color="auto" w:fill="auto"/>
            <w:noWrap/>
            <w:vAlign w:val="bottom"/>
            <w:hideMark/>
          </w:tcPr>
          <w:p w14:paraId="071607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7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0D" w14:textId="77777777" w:rsidR="00214CC2" w:rsidRPr="008677B1" w:rsidRDefault="006453C1" w:rsidP="005F005A">
            <w:pPr>
              <w:spacing w:after="0"/>
              <w:rPr>
                <w:rFonts w:ascii="Times New Roman" w:eastAsia="Times New Roman" w:hAnsi="Times New Roman" w:cs="Times New Roman"/>
                <w:sz w:val="20"/>
              </w:rPr>
            </w:pPr>
          </w:p>
        </w:tc>
      </w:tr>
      <w:tr w:rsidR="006222AF" w14:paraId="07160716" w14:textId="77777777">
        <w:trPr>
          <w:trHeight w:val="300"/>
        </w:trPr>
        <w:tc>
          <w:tcPr>
            <w:tcW w:w="1036" w:type="dxa"/>
            <w:tcBorders>
              <w:top w:val="nil"/>
              <w:left w:val="nil"/>
              <w:bottom w:val="nil"/>
              <w:right w:val="nil"/>
            </w:tcBorders>
            <w:shd w:val="clear" w:color="auto" w:fill="auto"/>
            <w:noWrap/>
            <w:vAlign w:val="bottom"/>
            <w:hideMark/>
          </w:tcPr>
          <w:p w14:paraId="071607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1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71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7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15" w14:textId="77777777" w:rsidR="00214CC2" w:rsidRPr="008677B1" w:rsidRDefault="006453C1" w:rsidP="005F005A">
            <w:pPr>
              <w:spacing w:after="0"/>
              <w:rPr>
                <w:rFonts w:ascii="Times New Roman" w:eastAsia="Times New Roman" w:hAnsi="Times New Roman" w:cs="Times New Roman"/>
                <w:sz w:val="20"/>
              </w:rPr>
            </w:pPr>
          </w:p>
        </w:tc>
      </w:tr>
      <w:tr w:rsidR="006222AF" w14:paraId="0716071A" w14:textId="77777777">
        <w:trPr>
          <w:trHeight w:val="300"/>
        </w:trPr>
        <w:tc>
          <w:tcPr>
            <w:tcW w:w="1036" w:type="dxa"/>
            <w:tcBorders>
              <w:top w:val="nil"/>
              <w:left w:val="nil"/>
              <w:bottom w:val="nil"/>
              <w:right w:val="nil"/>
            </w:tcBorders>
            <w:shd w:val="clear" w:color="auto" w:fill="auto"/>
            <w:noWrap/>
            <w:vAlign w:val="bottom"/>
            <w:hideMark/>
          </w:tcPr>
          <w:p w14:paraId="0716071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7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36 ως έχει   ΔΕΚΤΟ ΚΑΤΑ ΠΛΕΙΟΨΗΦΙΑ</w:t>
            </w:r>
          </w:p>
        </w:tc>
        <w:tc>
          <w:tcPr>
            <w:tcW w:w="1015" w:type="dxa"/>
            <w:tcBorders>
              <w:top w:val="nil"/>
              <w:left w:val="nil"/>
              <w:bottom w:val="nil"/>
              <w:right w:val="nil"/>
            </w:tcBorders>
            <w:shd w:val="clear" w:color="auto" w:fill="auto"/>
            <w:noWrap/>
            <w:vAlign w:val="bottom"/>
            <w:hideMark/>
          </w:tcPr>
          <w:p w14:paraId="0716071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722" w14:textId="77777777">
        <w:trPr>
          <w:trHeight w:val="300"/>
        </w:trPr>
        <w:tc>
          <w:tcPr>
            <w:tcW w:w="1036" w:type="dxa"/>
            <w:tcBorders>
              <w:top w:val="nil"/>
              <w:left w:val="nil"/>
              <w:bottom w:val="nil"/>
              <w:right w:val="nil"/>
            </w:tcBorders>
            <w:shd w:val="clear" w:color="auto" w:fill="auto"/>
            <w:noWrap/>
            <w:vAlign w:val="bottom"/>
            <w:hideMark/>
          </w:tcPr>
          <w:p w14:paraId="071607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7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7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21" w14:textId="77777777" w:rsidR="00214CC2" w:rsidRPr="008677B1" w:rsidRDefault="006453C1" w:rsidP="005F005A">
            <w:pPr>
              <w:spacing w:after="0"/>
              <w:rPr>
                <w:rFonts w:ascii="Times New Roman" w:eastAsia="Times New Roman" w:hAnsi="Times New Roman" w:cs="Times New Roman"/>
                <w:sz w:val="20"/>
              </w:rPr>
            </w:pPr>
          </w:p>
        </w:tc>
      </w:tr>
      <w:tr w:rsidR="006222AF" w14:paraId="0716072A" w14:textId="77777777">
        <w:trPr>
          <w:trHeight w:val="300"/>
        </w:trPr>
        <w:tc>
          <w:tcPr>
            <w:tcW w:w="1036" w:type="dxa"/>
            <w:tcBorders>
              <w:top w:val="nil"/>
              <w:left w:val="nil"/>
              <w:bottom w:val="nil"/>
              <w:right w:val="nil"/>
            </w:tcBorders>
            <w:shd w:val="clear" w:color="auto" w:fill="auto"/>
            <w:noWrap/>
            <w:vAlign w:val="bottom"/>
            <w:hideMark/>
          </w:tcPr>
          <w:p w14:paraId="071607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7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29" w14:textId="77777777" w:rsidR="00214CC2" w:rsidRPr="008677B1" w:rsidRDefault="006453C1" w:rsidP="005F005A">
            <w:pPr>
              <w:spacing w:after="0"/>
              <w:rPr>
                <w:rFonts w:ascii="Times New Roman" w:eastAsia="Times New Roman" w:hAnsi="Times New Roman" w:cs="Times New Roman"/>
                <w:sz w:val="20"/>
              </w:rPr>
            </w:pPr>
          </w:p>
        </w:tc>
      </w:tr>
      <w:tr w:rsidR="006222AF" w14:paraId="07160732" w14:textId="77777777">
        <w:trPr>
          <w:trHeight w:val="300"/>
        </w:trPr>
        <w:tc>
          <w:tcPr>
            <w:tcW w:w="1036" w:type="dxa"/>
            <w:tcBorders>
              <w:top w:val="nil"/>
              <w:left w:val="nil"/>
              <w:bottom w:val="nil"/>
              <w:right w:val="nil"/>
            </w:tcBorders>
            <w:shd w:val="clear" w:color="auto" w:fill="auto"/>
            <w:noWrap/>
            <w:vAlign w:val="bottom"/>
            <w:hideMark/>
          </w:tcPr>
          <w:p w14:paraId="071607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7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31" w14:textId="77777777" w:rsidR="00214CC2" w:rsidRPr="008677B1" w:rsidRDefault="006453C1" w:rsidP="005F005A">
            <w:pPr>
              <w:spacing w:after="0"/>
              <w:rPr>
                <w:rFonts w:ascii="Times New Roman" w:eastAsia="Times New Roman" w:hAnsi="Times New Roman" w:cs="Times New Roman"/>
                <w:sz w:val="20"/>
              </w:rPr>
            </w:pPr>
          </w:p>
        </w:tc>
      </w:tr>
      <w:tr w:rsidR="006222AF" w14:paraId="0716073A" w14:textId="77777777">
        <w:trPr>
          <w:trHeight w:val="300"/>
        </w:trPr>
        <w:tc>
          <w:tcPr>
            <w:tcW w:w="1036" w:type="dxa"/>
            <w:tcBorders>
              <w:top w:val="nil"/>
              <w:left w:val="nil"/>
              <w:bottom w:val="nil"/>
              <w:right w:val="nil"/>
            </w:tcBorders>
            <w:shd w:val="clear" w:color="auto" w:fill="auto"/>
            <w:noWrap/>
            <w:vAlign w:val="bottom"/>
            <w:hideMark/>
          </w:tcPr>
          <w:p w14:paraId="071607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7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39" w14:textId="77777777" w:rsidR="00214CC2" w:rsidRPr="008677B1" w:rsidRDefault="006453C1" w:rsidP="005F005A">
            <w:pPr>
              <w:spacing w:after="0"/>
              <w:rPr>
                <w:rFonts w:ascii="Times New Roman" w:eastAsia="Times New Roman" w:hAnsi="Times New Roman" w:cs="Times New Roman"/>
                <w:sz w:val="20"/>
              </w:rPr>
            </w:pPr>
          </w:p>
        </w:tc>
      </w:tr>
      <w:tr w:rsidR="006222AF" w14:paraId="07160742" w14:textId="77777777">
        <w:trPr>
          <w:trHeight w:val="300"/>
        </w:trPr>
        <w:tc>
          <w:tcPr>
            <w:tcW w:w="1036" w:type="dxa"/>
            <w:tcBorders>
              <w:top w:val="nil"/>
              <w:left w:val="nil"/>
              <w:bottom w:val="nil"/>
              <w:right w:val="nil"/>
            </w:tcBorders>
            <w:shd w:val="clear" w:color="auto" w:fill="auto"/>
            <w:noWrap/>
            <w:vAlign w:val="bottom"/>
            <w:hideMark/>
          </w:tcPr>
          <w:p w14:paraId="071607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7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41" w14:textId="77777777" w:rsidR="00214CC2" w:rsidRPr="008677B1" w:rsidRDefault="006453C1" w:rsidP="005F005A">
            <w:pPr>
              <w:spacing w:after="0"/>
              <w:rPr>
                <w:rFonts w:ascii="Times New Roman" w:eastAsia="Times New Roman" w:hAnsi="Times New Roman" w:cs="Times New Roman"/>
                <w:sz w:val="20"/>
              </w:rPr>
            </w:pPr>
          </w:p>
        </w:tc>
      </w:tr>
      <w:tr w:rsidR="006222AF" w14:paraId="0716074A" w14:textId="77777777">
        <w:trPr>
          <w:trHeight w:val="300"/>
        </w:trPr>
        <w:tc>
          <w:tcPr>
            <w:tcW w:w="1036" w:type="dxa"/>
            <w:tcBorders>
              <w:top w:val="nil"/>
              <w:left w:val="nil"/>
              <w:bottom w:val="nil"/>
              <w:right w:val="nil"/>
            </w:tcBorders>
            <w:shd w:val="clear" w:color="auto" w:fill="auto"/>
            <w:noWrap/>
            <w:vAlign w:val="bottom"/>
            <w:hideMark/>
          </w:tcPr>
          <w:p w14:paraId="071607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7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7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49" w14:textId="77777777" w:rsidR="00214CC2" w:rsidRPr="008677B1" w:rsidRDefault="006453C1" w:rsidP="005F005A">
            <w:pPr>
              <w:spacing w:after="0"/>
              <w:rPr>
                <w:rFonts w:ascii="Times New Roman" w:eastAsia="Times New Roman" w:hAnsi="Times New Roman" w:cs="Times New Roman"/>
                <w:sz w:val="20"/>
              </w:rPr>
            </w:pPr>
          </w:p>
        </w:tc>
      </w:tr>
      <w:tr w:rsidR="006222AF" w14:paraId="07160752" w14:textId="77777777">
        <w:trPr>
          <w:trHeight w:val="300"/>
        </w:trPr>
        <w:tc>
          <w:tcPr>
            <w:tcW w:w="1036" w:type="dxa"/>
            <w:tcBorders>
              <w:top w:val="nil"/>
              <w:left w:val="nil"/>
              <w:bottom w:val="nil"/>
              <w:right w:val="nil"/>
            </w:tcBorders>
            <w:shd w:val="clear" w:color="auto" w:fill="auto"/>
            <w:noWrap/>
            <w:vAlign w:val="bottom"/>
            <w:hideMark/>
          </w:tcPr>
          <w:p w14:paraId="071607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7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51" w14:textId="77777777" w:rsidR="00214CC2" w:rsidRPr="008677B1" w:rsidRDefault="006453C1" w:rsidP="005F005A">
            <w:pPr>
              <w:spacing w:after="0"/>
              <w:rPr>
                <w:rFonts w:ascii="Times New Roman" w:eastAsia="Times New Roman" w:hAnsi="Times New Roman" w:cs="Times New Roman"/>
                <w:sz w:val="20"/>
              </w:rPr>
            </w:pPr>
          </w:p>
        </w:tc>
      </w:tr>
      <w:tr w:rsidR="006222AF" w14:paraId="07160759" w14:textId="77777777">
        <w:trPr>
          <w:trHeight w:val="300"/>
        </w:trPr>
        <w:tc>
          <w:tcPr>
            <w:tcW w:w="2051" w:type="dxa"/>
            <w:gridSpan w:val="2"/>
            <w:tcBorders>
              <w:top w:val="nil"/>
              <w:left w:val="nil"/>
              <w:bottom w:val="nil"/>
              <w:right w:val="nil"/>
            </w:tcBorders>
            <w:shd w:val="clear" w:color="auto" w:fill="auto"/>
            <w:noWrap/>
            <w:vAlign w:val="bottom"/>
            <w:hideMark/>
          </w:tcPr>
          <w:p w14:paraId="071607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7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58" w14:textId="77777777" w:rsidR="00214CC2" w:rsidRPr="008677B1" w:rsidRDefault="006453C1" w:rsidP="005F005A">
            <w:pPr>
              <w:spacing w:after="0"/>
              <w:rPr>
                <w:rFonts w:ascii="Times New Roman" w:eastAsia="Times New Roman" w:hAnsi="Times New Roman" w:cs="Times New Roman"/>
                <w:sz w:val="20"/>
              </w:rPr>
            </w:pPr>
          </w:p>
        </w:tc>
      </w:tr>
      <w:tr w:rsidR="006222AF" w14:paraId="07160761" w14:textId="77777777">
        <w:trPr>
          <w:trHeight w:val="300"/>
        </w:trPr>
        <w:tc>
          <w:tcPr>
            <w:tcW w:w="1036" w:type="dxa"/>
            <w:tcBorders>
              <w:top w:val="nil"/>
              <w:left w:val="nil"/>
              <w:bottom w:val="nil"/>
              <w:right w:val="nil"/>
            </w:tcBorders>
            <w:shd w:val="clear" w:color="auto" w:fill="auto"/>
            <w:noWrap/>
            <w:vAlign w:val="bottom"/>
            <w:hideMark/>
          </w:tcPr>
          <w:p w14:paraId="071607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5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75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7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60" w14:textId="77777777" w:rsidR="00214CC2" w:rsidRPr="008677B1" w:rsidRDefault="006453C1" w:rsidP="005F005A">
            <w:pPr>
              <w:spacing w:after="0"/>
              <w:rPr>
                <w:rFonts w:ascii="Times New Roman" w:eastAsia="Times New Roman" w:hAnsi="Times New Roman" w:cs="Times New Roman"/>
                <w:sz w:val="20"/>
              </w:rPr>
            </w:pPr>
          </w:p>
        </w:tc>
      </w:tr>
      <w:tr w:rsidR="006222AF" w14:paraId="07160765" w14:textId="77777777">
        <w:trPr>
          <w:trHeight w:val="300"/>
        </w:trPr>
        <w:tc>
          <w:tcPr>
            <w:tcW w:w="1036" w:type="dxa"/>
            <w:tcBorders>
              <w:top w:val="nil"/>
              <w:left w:val="nil"/>
              <w:bottom w:val="nil"/>
              <w:right w:val="nil"/>
            </w:tcBorders>
            <w:shd w:val="clear" w:color="auto" w:fill="auto"/>
            <w:noWrap/>
            <w:vAlign w:val="bottom"/>
            <w:hideMark/>
          </w:tcPr>
          <w:p w14:paraId="0716076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7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37 ως </w:t>
            </w:r>
            <w:r w:rsidRPr="008677B1">
              <w:rPr>
                <w:rFonts w:ascii="Calibri" w:eastAsia="Times New Roman" w:hAnsi="Calibri" w:cs="Times New Roman"/>
                <w:color w:val="000000"/>
                <w:sz w:val="22"/>
                <w:szCs w:val="22"/>
              </w:rPr>
              <w:t>έχει   ΔΕΚΤΟ ΚΑΤΑ ΠΛΕΙΟΨΗΦΙΑ</w:t>
            </w:r>
          </w:p>
        </w:tc>
        <w:tc>
          <w:tcPr>
            <w:tcW w:w="1015" w:type="dxa"/>
            <w:tcBorders>
              <w:top w:val="nil"/>
              <w:left w:val="nil"/>
              <w:bottom w:val="nil"/>
              <w:right w:val="nil"/>
            </w:tcBorders>
            <w:shd w:val="clear" w:color="auto" w:fill="auto"/>
            <w:noWrap/>
            <w:vAlign w:val="bottom"/>
            <w:hideMark/>
          </w:tcPr>
          <w:p w14:paraId="0716076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76D" w14:textId="77777777">
        <w:trPr>
          <w:trHeight w:val="300"/>
        </w:trPr>
        <w:tc>
          <w:tcPr>
            <w:tcW w:w="1036" w:type="dxa"/>
            <w:tcBorders>
              <w:top w:val="nil"/>
              <w:left w:val="nil"/>
              <w:bottom w:val="nil"/>
              <w:right w:val="nil"/>
            </w:tcBorders>
            <w:shd w:val="clear" w:color="auto" w:fill="auto"/>
            <w:noWrap/>
            <w:vAlign w:val="bottom"/>
            <w:hideMark/>
          </w:tcPr>
          <w:p w14:paraId="071607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7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7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6C" w14:textId="77777777" w:rsidR="00214CC2" w:rsidRPr="008677B1" w:rsidRDefault="006453C1" w:rsidP="005F005A">
            <w:pPr>
              <w:spacing w:after="0"/>
              <w:rPr>
                <w:rFonts w:ascii="Times New Roman" w:eastAsia="Times New Roman" w:hAnsi="Times New Roman" w:cs="Times New Roman"/>
                <w:sz w:val="20"/>
              </w:rPr>
            </w:pPr>
          </w:p>
        </w:tc>
      </w:tr>
      <w:tr w:rsidR="006222AF" w14:paraId="07160775" w14:textId="77777777">
        <w:trPr>
          <w:trHeight w:val="300"/>
        </w:trPr>
        <w:tc>
          <w:tcPr>
            <w:tcW w:w="1036" w:type="dxa"/>
            <w:tcBorders>
              <w:top w:val="nil"/>
              <w:left w:val="nil"/>
              <w:bottom w:val="nil"/>
              <w:right w:val="nil"/>
            </w:tcBorders>
            <w:shd w:val="clear" w:color="auto" w:fill="auto"/>
            <w:noWrap/>
            <w:vAlign w:val="bottom"/>
            <w:hideMark/>
          </w:tcPr>
          <w:p w14:paraId="071607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07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74" w14:textId="77777777" w:rsidR="00214CC2" w:rsidRPr="008677B1" w:rsidRDefault="006453C1" w:rsidP="005F005A">
            <w:pPr>
              <w:spacing w:after="0"/>
              <w:rPr>
                <w:rFonts w:ascii="Times New Roman" w:eastAsia="Times New Roman" w:hAnsi="Times New Roman" w:cs="Times New Roman"/>
                <w:sz w:val="20"/>
              </w:rPr>
            </w:pPr>
          </w:p>
        </w:tc>
      </w:tr>
      <w:tr w:rsidR="006222AF" w14:paraId="0716077D" w14:textId="77777777">
        <w:trPr>
          <w:trHeight w:val="300"/>
        </w:trPr>
        <w:tc>
          <w:tcPr>
            <w:tcW w:w="1036" w:type="dxa"/>
            <w:tcBorders>
              <w:top w:val="nil"/>
              <w:left w:val="nil"/>
              <w:bottom w:val="nil"/>
              <w:right w:val="nil"/>
            </w:tcBorders>
            <w:shd w:val="clear" w:color="auto" w:fill="auto"/>
            <w:noWrap/>
            <w:vAlign w:val="bottom"/>
            <w:hideMark/>
          </w:tcPr>
          <w:p w14:paraId="071607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7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7C" w14:textId="77777777" w:rsidR="00214CC2" w:rsidRPr="008677B1" w:rsidRDefault="006453C1" w:rsidP="005F005A">
            <w:pPr>
              <w:spacing w:after="0"/>
              <w:rPr>
                <w:rFonts w:ascii="Times New Roman" w:eastAsia="Times New Roman" w:hAnsi="Times New Roman" w:cs="Times New Roman"/>
                <w:sz w:val="20"/>
              </w:rPr>
            </w:pPr>
          </w:p>
        </w:tc>
      </w:tr>
      <w:tr w:rsidR="006222AF" w14:paraId="07160785" w14:textId="77777777">
        <w:trPr>
          <w:trHeight w:val="300"/>
        </w:trPr>
        <w:tc>
          <w:tcPr>
            <w:tcW w:w="1036" w:type="dxa"/>
            <w:tcBorders>
              <w:top w:val="nil"/>
              <w:left w:val="nil"/>
              <w:bottom w:val="nil"/>
              <w:right w:val="nil"/>
            </w:tcBorders>
            <w:shd w:val="clear" w:color="auto" w:fill="auto"/>
            <w:noWrap/>
            <w:vAlign w:val="bottom"/>
            <w:hideMark/>
          </w:tcPr>
          <w:p w14:paraId="071607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7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84" w14:textId="77777777" w:rsidR="00214CC2" w:rsidRPr="008677B1" w:rsidRDefault="006453C1" w:rsidP="005F005A">
            <w:pPr>
              <w:spacing w:after="0"/>
              <w:rPr>
                <w:rFonts w:ascii="Times New Roman" w:eastAsia="Times New Roman" w:hAnsi="Times New Roman" w:cs="Times New Roman"/>
                <w:sz w:val="20"/>
              </w:rPr>
            </w:pPr>
          </w:p>
        </w:tc>
      </w:tr>
      <w:tr w:rsidR="006222AF" w14:paraId="0716078D" w14:textId="77777777">
        <w:trPr>
          <w:trHeight w:val="300"/>
        </w:trPr>
        <w:tc>
          <w:tcPr>
            <w:tcW w:w="1036" w:type="dxa"/>
            <w:tcBorders>
              <w:top w:val="nil"/>
              <w:left w:val="nil"/>
              <w:bottom w:val="nil"/>
              <w:right w:val="nil"/>
            </w:tcBorders>
            <w:shd w:val="clear" w:color="auto" w:fill="auto"/>
            <w:noWrap/>
            <w:vAlign w:val="bottom"/>
            <w:hideMark/>
          </w:tcPr>
          <w:p w14:paraId="071607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7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8C" w14:textId="77777777" w:rsidR="00214CC2" w:rsidRPr="008677B1" w:rsidRDefault="006453C1" w:rsidP="005F005A">
            <w:pPr>
              <w:spacing w:after="0"/>
              <w:rPr>
                <w:rFonts w:ascii="Times New Roman" w:eastAsia="Times New Roman" w:hAnsi="Times New Roman" w:cs="Times New Roman"/>
                <w:sz w:val="20"/>
              </w:rPr>
            </w:pPr>
          </w:p>
        </w:tc>
      </w:tr>
      <w:tr w:rsidR="006222AF" w14:paraId="07160795" w14:textId="77777777">
        <w:trPr>
          <w:trHeight w:val="300"/>
        </w:trPr>
        <w:tc>
          <w:tcPr>
            <w:tcW w:w="1036" w:type="dxa"/>
            <w:tcBorders>
              <w:top w:val="nil"/>
              <w:left w:val="nil"/>
              <w:bottom w:val="nil"/>
              <w:right w:val="nil"/>
            </w:tcBorders>
            <w:shd w:val="clear" w:color="auto" w:fill="auto"/>
            <w:noWrap/>
            <w:vAlign w:val="bottom"/>
            <w:hideMark/>
          </w:tcPr>
          <w:p w14:paraId="071607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7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7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94" w14:textId="77777777" w:rsidR="00214CC2" w:rsidRPr="008677B1" w:rsidRDefault="006453C1" w:rsidP="005F005A">
            <w:pPr>
              <w:spacing w:after="0"/>
              <w:rPr>
                <w:rFonts w:ascii="Times New Roman" w:eastAsia="Times New Roman" w:hAnsi="Times New Roman" w:cs="Times New Roman"/>
                <w:sz w:val="20"/>
              </w:rPr>
            </w:pPr>
          </w:p>
        </w:tc>
      </w:tr>
      <w:tr w:rsidR="006222AF" w14:paraId="0716079D" w14:textId="77777777">
        <w:trPr>
          <w:trHeight w:val="300"/>
        </w:trPr>
        <w:tc>
          <w:tcPr>
            <w:tcW w:w="1036" w:type="dxa"/>
            <w:tcBorders>
              <w:top w:val="nil"/>
              <w:left w:val="nil"/>
              <w:bottom w:val="nil"/>
              <w:right w:val="nil"/>
            </w:tcBorders>
            <w:shd w:val="clear" w:color="auto" w:fill="auto"/>
            <w:noWrap/>
            <w:vAlign w:val="bottom"/>
            <w:hideMark/>
          </w:tcPr>
          <w:p w14:paraId="071607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7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9C" w14:textId="77777777" w:rsidR="00214CC2" w:rsidRPr="008677B1" w:rsidRDefault="006453C1" w:rsidP="005F005A">
            <w:pPr>
              <w:spacing w:after="0"/>
              <w:rPr>
                <w:rFonts w:ascii="Times New Roman" w:eastAsia="Times New Roman" w:hAnsi="Times New Roman" w:cs="Times New Roman"/>
                <w:sz w:val="20"/>
              </w:rPr>
            </w:pPr>
          </w:p>
        </w:tc>
      </w:tr>
      <w:tr w:rsidR="006222AF" w14:paraId="071607A4" w14:textId="77777777">
        <w:trPr>
          <w:trHeight w:val="300"/>
        </w:trPr>
        <w:tc>
          <w:tcPr>
            <w:tcW w:w="2051" w:type="dxa"/>
            <w:gridSpan w:val="2"/>
            <w:tcBorders>
              <w:top w:val="nil"/>
              <w:left w:val="nil"/>
              <w:bottom w:val="nil"/>
              <w:right w:val="nil"/>
            </w:tcBorders>
            <w:shd w:val="clear" w:color="auto" w:fill="auto"/>
            <w:noWrap/>
            <w:vAlign w:val="bottom"/>
            <w:hideMark/>
          </w:tcPr>
          <w:p w14:paraId="071607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7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A3" w14:textId="77777777" w:rsidR="00214CC2" w:rsidRPr="008677B1" w:rsidRDefault="006453C1" w:rsidP="005F005A">
            <w:pPr>
              <w:spacing w:after="0"/>
              <w:rPr>
                <w:rFonts w:ascii="Times New Roman" w:eastAsia="Times New Roman" w:hAnsi="Times New Roman" w:cs="Times New Roman"/>
                <w:sz w:val="20"/>
              </w:rPr>
            </w:pPr>
          </w:p>
        </w:tc>
      </w:tr>
      <w:tr w:rsidR="006222AF" w14:paraId="071607AC" w14:textId="77777777">
        <w:trPr>
          <w:trHeight w:val="300"/>
        </w:trPr>
        <w:tc>
          <w:tcPr>
            <w:tcW w:w="1036" w:type="dxa"/>
            <w:tcBorders>
              <w:top w:val="nil"/>
              <w:left w:val="nil"/>
              <w:bottom w:val="nil"/>
              <w:right w:val="nil"/>
            </w:tcBorders>
            <w:shd w:val="clear" w:color="auto" w:fill="auto"/>
            <w:noWrap/>
            <w:vAlign w:val="bottom"/>
            <w:hideMark/>
          </w:tcPr>
          <w:p w14:paraId="071607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A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7A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7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AB" w14:textId="77777777" w:rsidR="00214CC2" w:rsidRPr="008677B1" w:rsidRDefault="006453C1" w:rsidP="005F005A">
            <w:pPr>
              <w:spacing w:after="0"/>
              <w:rPr>
                <w:rFonts w:ascii="Times New Roman" w:eastAsia="Times New Roman" w:hAnsi="Times New Roman" w:cs="Times New Roman"/>
                <w:sz w:val="20"/>
              </w:rPr>
            </w:pPr>
          </w:p>
        </w:tc>
      </w:tr>
      <w:tr w:rsidR="006222AF" w14:paraId="071607B0" w14:textId="77777777">
        <w:trPr>
          <w:trHeight w:val="300"/>
        </w:trPr>
        <w:tc>
          <w:tcPr>
            <w:tcW w:w="1036" w:type="dxa"/>
            <w:tcBorders>
              <w:top w:val="nil"/>
              <w:left w:val="nil"/>
              <w:bottom w:val="nil"/>
              <w:right w:val="nil"/>
            </w:tcBorders>
            <w:shd w:val="clear" w:color="auto" w:fill="auto"/>
            <w:noWrap/>
            <w:vAlign w:val="bottom"/>
            <w:hideMark/>
          </w:tcPr>
          <w:p w14:paraId="071607A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7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38 ως έχει   ΔΕΚΤΟ ΚΑΤΑ ΠΛΕΙΟΨΗΦΙΑ</w:t>
            </w:r>
          </w:p>
        </w:tc>
        <w:tc>
          <w:tcPr>
            <w:tcW w:w="1015" w:type="dxa"/>
            <w:tcBorders>
              <w:top w:val="nil"/>
              <w:left w:val="nil"/>
              <w:bottom w:val="nil"/>
              <w:right w:val="nil"/>
            </w:tcBorders>
            <w:shd w:val="clear" w:color="auto" w:fill="auto"/>
            <w:noWrap/>
            <w:vAlign w:val="bottom"/>
            <w:hideMark/>
          </w:tcPr>
          <w:p w14:paraId="071607A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7B8" w14:textId="77777777">
        <w:trPr>
          <w:trHeight w:val="300"/>
        </w:trPr>
        <w:tc>
          <w:tcPr>
            <w:tcW w:w="1036" w:type="dxa"/>
            <w:tcBorders>
              <w:top w:val="nil"/>
              <w:left w:val="nil"/>
              <w:bottom w:val="nil"/>
              <w:right w:val="nil"/>
            </w:tcBorders>
            <w:shd w:val="clear" w:color="auto" w:fill="auto"/>
            <w:noWrap/>
            <w:vAlign w:val="bottom"/>
            <w:hideMark/>
          </w:tcPr>
          <w:p w14:paraId="071607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7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7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B7" w14:textId="77777777" w:rsidR="00214CC2" w:rsidRPr="008677B1" w:rsidRDefault="006453C1" w:rsidP="005F005A">
            <w:pPr>
              <w:spacing w:after="0"/>
              <w:rPr>
                <w:rFonts w:ascii="Times New Roman" w:eastAsia="Times New Roman" w:hAnsi="Times New Roman" w:cs="Times New Roman"/>
                <w:sz w:val="20"/>
              </w:rPr>
            </w:pPr>
          </w:p>
        </w:tc>
      </w:tr>
      <w:tr w:rsidR="006222AF" w14:paraId="071607C0" w14:textId="77777777">
        <w:trPr>
          <w:trHeight w:val="300"/>
        </w:trPr>
        <w:tc>
          <w:tcPr>
            <w:tcW w:w="1036" w:type="dxa"/>
            <w:tcBorders>
              <w:top w:val="nil"/>
              <w:left w:val="nil"/>
              <w:bottom w:val="nil"/>
              <w:right w:val="nil"/>
            </w:tcBorders>
            <w:shd w:val="clear" w:color="auto" w:fill="auto"/>
            <w:noWrap/>
            <w:vAlign w:val="bottom"/>
            <w:hideMark/>
          </w:tcPr>
          <w:p w14:paraId="071607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7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BF" w14:textId="77777777" w:rsidR="00214CC2" w:rsidRPr="008677B1" w:rsidRDefault="006453C1" w:rsidP="005F005A">
            <w:pPr>
              <w:spacing w:after="0"/>
              <w:rPr>
                <w:rFonts w:ascii="Times New Roman" w:eastAsia="Times New Roman" w:hAnsi="Times New Roman" w:cs="Times New Roman"/>
                <w:sz w:val="20"/>
              </w:rPr>
            </w:pPr>
          </w:p>
        </w:tc>
      </w:tr>
      <w:tr w:rsidR="006222AF" w14:paraId="071607C8" w14:textId="77777777">
        <w:trPr>
          <w:trHeight w:val="300"/>
        </w:trPr>
        <w:tc>
          <w:tcPr>
            <w:tcW w:w="1036" w:type="dxa"/>
            <w:tcBorders>
              <w:top w:val="nil"/>
              <w:left w:val="nil"/>
              <w:bottom w:val="nil"/>
              <w:right w:val="nil"/>
            </w:tcBorders>
            <w:shd w:val="clear" w:color="auto" w:fill="auto"/>
            <w:noWrap/>
            <w:vAlign w:val="bottom"/>
            <w:hideMark/>
          </w:tcPr>
          <w:p w14:paraId="071607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7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C7" w14:textId="77777777" w:rsidR="00214CC2" w:rsidRPr="008677B1" w:rsidRDefault="006453C1" w:rsidP="005F005A">
            <w:pPr>
              <w:spacing w:after="0"/>
              <w:rPr>
                <w:rFonts w:ascii="Times New Roman" w:eastAsia="Times New Roman" w:hAnsi="Times New Roman" w:cs="Times New Roman"/>
                <w:sz w:val="20"/>
              </w:rPr>
            </w:pPr>
          </w:p>
        </w:tc>
      </w:tr>
      <w:tr w:rsidR="006222AF" w14:paraId="071607D0" w14:textId="77777777">
        <w:trPr>
          <w:trHeight w:val="300"/>
        </w:trPr>
        <w:tc>
          <w:tcPr>
            <w:tcW w:w="1036" w:type="dxa"/>
            <w:tcBorders>
              <w:top w:val="nil"/>
              <w:left w:val="nil"/>
              <w:bottom w:val="nil"/>
              <w:right w:val="nil"/>
            </w:tcBorders>
            <w:shd w:val="clear" w:color="auto" w:fill="auto"/>
            <w:noWrap/>
            <w:vAlign w:val="bottom"/>
            <w:hideMark/>
          </w:tcPr>
          <w:p w14:paraId="071607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7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CF" w14:textId="77777777" w:rsidR="00214CC2" w:rsidRPr="008677B1" w:rsidRDefault="006453C1" w:rsidP="005F005A">
            <w:pPr>
              <w:spacing w:after="0"/>
              <w:rPr>
                <w:rFonts w:ascii="Times New Roman" w:eastAsia="Times New Roman" w:hAnsi="Times New Roman" w:cs="Times New Roman"/>
                <w:sz w:val="20"/>
              </w:rPr>
            </w:pPr>
          </w:p>
        </w:tc>
      </w:tr>
      <w:tr w:rsidR="006222AF" w14:paraId="071607D8" w14:textId="77777777">
        <w:trPr>
          <w:trHeight w:val="300"/>
        </w:trPr>
        <w:tc>
          <w:tcPr>
            <w:tcW w:w="1036" w:type="dxa"/>
            <w:tcBorders>
              <w:top w:val="nil"/>
              <w:left w:val="nil"/>
              <w:bottom w:val="nil"/>
              <w:right w:val="nil"/>
            </w:tcBorders>
            <w:shd w:val="clear" w:color="auto" w:fill="auto"/>
            <w:noWrap/>
            <w:vAlign w:val="bottom"/>
            <w:hideMark/>
          </w:tcPr>
          <w:p w14:paraId="071607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7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D7" w14:textId="77777777" w:rsidR="00214CC2" w:rsidRPr="008677B1" w:rsidRDefault="006453C1" w:rsidP="005F005A">
            <w:pPr>
              <w:spacing w:after="0"/>
              <w:rPr>
                <w:rFonts w:ascii="Times New Roman" w:eastAsia="Times New Roman" w:hAnsi="Times New Roman" w:cs="Times New Roman"/>
                <w:sz w:val="20"/>
              </w:rPr>
            </w:pPr>
          </w:p>
        </w:tc>
      </w:tr>
      <w:tr w:rsidR="006222AF" w14:paraId="071607E0" w14:textId="77777777">
        <w:trPr>
          <w:trHeight w:val="300"/>
        </w:trPr>
        <w:tc>
          <w:tcPr>
            <w:tcW w:w="1036" w:type="dxa"/>
            <w:tcBorders>
              <w:top w:val="nil"/>
              <w:left w:val="nil"/>
              <w:bottom w:val="nil"/>
              <w:right w:val="nil"/>
            </w:tcBorders>
            <w:shd w:val="clear" w:color="auto" w:fill="auto"/>
            <w:noWrap/>
            <w:vAlign w:val="bottom"/>
            <w:hideMark/>
          </w:tcPr>
          <w:p w14:paraId="071607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7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7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DF" w14:textId="77777777" w:rsidR="00214CC2" w:rsidRPr="008677B1" w:rsidRDefault="006453C1" w:rsidP="005F005A">
            <w:pPr>
              <w:spacing w:after="0"/>
              <w:rPr>
                <w:rFonts w:ascii="Times New Roman" w:eastAsia="Times New Roman" w:hAnsi="Times New Roman" w:cs="Times New Roman"/>
                <w:sz w:val="20"/>
              </w:rPr>
            </w:pPr>
          </w:p>
        </w:tc>
      </w:tr>
      <w:tr w:rsidR="006222AF" w14:paraId="071607E8" w14:textId="77777777">
        <w:trPr>
          <w:trHeight w:val="300"/>
        </w:trPr>
        <w:tc>
          <w:tcPr>
            <w:tcW w:w="1036" w:type="dxa"/>
            <w:tcBorders>
              <w:top w:val="nil"/>
              <w:left w:val="nil"/>
              <w:bottom w:val="nil"/>
              <w:right w:val="nil"/>
            </w:tcBorders>
            <w:shd w:val="clear" w:color="auto" w:fill="auto"/>
            <w:noWrap/>
            <w:vAlign w:val="bottom"/>
            <w:hideMark/>
          </w:tcPr>
          <w:p w14:paraId="071607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7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E7" w14:textId="77777777" w:rsidR="00214CC2" w:rsidRPr="008677B1" w:rsidRDefault="006453C1" w:rsidP="005F005A">
            <w:pPr>
              <w:spacing w:after="0"/>
              <w:rPr>
                <w:rFonts w:ascii="Times New Roman" w:eastAsia="Times New Roman" w:hAnsi="Times New Roman" w:cs="Times New Roman"/>
                <w:sz w:val="20"/>
              </w:rPr>
            </w:pPr>
          </w:p>
        </w:tc>
      </w:tr>
      <w:tr w:rsidR="006222AF" w14:paraId="071607EF" w14:textId="77777777">
        <w:trPr>
          <w:trHeight w:val="300"/>
        </w:trPr>
        <w:tc>
          <w:tcPr>
            <w:tcW w:w="2051" w:type="dxa"/>
            <w:gridSpan w:val="2"/>
            <w:tcBorders>
              <w:top w:val="nil"/>
              <w:left w:val="nil"/>
              <w:bottom w:val="nil"/>
              <w:right w:val="nil"/>
            </w:tcBorders>
            <w:shd w:val="clear" w:color="auto" w:fill="auto"/>
            <w:noWrap/>
            <w:vAlign w:val="bottom"/>
            <w:hideMark/>
          </w:tcPr>
          <w:p w14:paraId="071607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7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7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7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EE" w14:textId="77777777" w:rsidR="00214CC2" w:rsidRPr="008677B1" w:rsidRDefault="006453C1" w:rsidP="005F005A">
            <w:pPr>
              <w:spacing w:after="0"/>
              <w:rPr>
                <w:rFonts w:ascii="Times New Roman" w:eastAsia="Times New Roman" w:hAnsi="Times New Roman" w:cs="Times New Roman"/>
                <w:sz w:val="20"/>
              </w:rPr>
            </w:pPr>
          </w:p>
        </w:tc>
      </w:tr>
      <w:tr w:rsidR="006222AF" w14:paraId="071607F7" w14:textId="77777777">
        <w:trPr>
          <w:trHeight w:val="300"/>
        </w:trPr>
        <w:tc>
          <w:tcPr>
            <w:tcW w:w="1036" w:type="dxa"/>
            <w:tcBorders>
              <w:top w:val="nil"/>
              <w:left w:val="nil"/>
              <w:bottom w:val="nil"/>
              <w:right w:val="nil"/>
            </w:tcBorders>
            <w:shd w:val="clear" w:color="auto" w:fill="auto"/>
            <w:noWrap/>
            <w:vAlign w:val="bottom"/>
            <w:hideMark/>
          </w:tcPr>
          <w:p w14:paraId="071607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F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7F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7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F6" w14:textId="77777777" w:rsidR="00214CC2" w:rsidRPr="008677B1" w:rsidRDefault="006453C1" w:rsidP="005F005A">
            <w:pPr>
              <w:spacing w:after="0"/>
              <w:rPr>
                <w:rFonts w:ascii="Times New Roman" w:eastAsia="Times New Roman" w:hAnsi="Times New Roman" w:cs="Times New Roman"/>
                <w:sz w:val="20"/>
              </w:rPr>
            </w:pPr>
          </w:p>
        </w:tc>
      </w:tr>
      <w:tr w:rsidR="006222AF" w14:paraId="071607FB" w14:textId="77777777">
        <w:trPr>
          <w:trHeight w:val="300"/>
        </w:trPr>
        <w:tc>
          <w:tcPr>
            <w:tcW w:w="1036" w:type="dxa"/>
            <w:tcBorders>
              <w:top w:val="nil"/>
              <w:left w:val="nil"/>
              <w:bottom w:val="nil"/>
              <w:right w:val="nil"/>
            </w:tcBorders>
            <w:shd w:val="clear" w:color="auto" w:fill="auto"/>
            <w:noWrap/>
            <w:vAlign w:val="bottom"/>
            <w:hideMark/>
          </w:tcPr>
          <w:p w14:paraId="071607F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7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39 όπως τροπ.   ΔΕΚΤΟ ΚΑΤΑ ΠΛΕΙΟΨΗΦΙΑ</w:t>
            </w:r>
          </w:p>
        </w:tc>
        <w:tc>
          <w:tcPr>
            <w:tcW w:w="1015" w:type="dxa"/>
            <w:tcBorders>
              <w:top w:val="nil"/>
              <w:left w:val="nil"/>
              <w:bottom w:val="nil"/>
              <w:right w:val="nil"/>
            </w:tcBorders>
            <w:shd w:val="clear" w:color="auto" w:fill="auto"/>
            <w:noWrap/>
            <w:vAlign w:val="bottom"/>
            <w:hideMark/>
          </w:tcPr>
          <w:p w14:paraId="071607F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803" w14:textId="77777777">
        <w:trPr>
          <w:trHeight w:val="300"/>
        </w:trPr>
        <w:tc>
          <w:tcPr>
            <w:tcW w:w="1036" w:type="dxa"/>
            <w:tcBorders>
              <w:top w:val="nil"/>
              <w:left w:val="nil"/>
              <w:bottom w:val="nil"/>
              <w:right w:val="nil"/>
            </w:tcBorders>
            <w:shd w:val="clear" w:color="auto" w:fill="auto"/>
            <w:noWrap/>
            <w:vAlign w:val="bottom"/>
            <w:hideMark/>
          </w:tcPr>
          <w:p w14:paraId="071607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7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7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7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02" w14:textId="77777777" w:rsidR="00214CC2" w:rsidRPr="008677B1" w:rsidRDefault="006453C1" w:rsidP="005F005A">
            <w:pPr>
              <w:spacing w:after="0"/>
              <w:rPr>
                <w:rFonts w:ascii="Times New Roman" w:eastAsia="Times New Roman" w:hAnsi="Times New Roman" w:cs="Times New Roman"/>
                <w:sz w:val="20"/>
              </w:rPr>
            </w:pPr>
          </w:p>
        </w:tc>
      </w:tr>
      <w:tr w:rsidR="006222AF" w14:paraId="0716080B" w14:textId="77777777">
        <w:trPr>
          <w:trHeight w:val="300"/>
        </w:trPr>
        <w:tc>
          <w:tcPr>
            <w:tcW w:w="1036" w:type="dxa"/>
            <w:tcBorders>
              <w:top w:val="nil"/>
              <w:left w:val="nil"/>
              <w:bottom w:val="nil"/>
              <w:right w:val="nil"/>
            </w:tcBorders>
            <w:shd w:val="clear" w:color="auto" w:fill="auto"/>
            <w:noWrap/>
            <w:vAlign w:val="bottom"/>
            <w:hideMark/>
          </w:tcPr>
          <w:p w14:paraId="071608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8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0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0A" w14:textId="77777777" w:rsidR="00214CC2" w:rsidRPr="008677B1" w:rsidRDefault="006453C1" w:rsidP="005F005A">
            <w:pPr>
              <w:spacing w:after="0"/>
              <w:rPr>
                <w:rFonts w:ascii="Times New Roman" w:eastAsia="Times New Roman" w:hAnsi="Times New Roman" w:cs="Times New Roman"/>
                <w:sz w:val="20"/>
              </w:rPr>
            </w:pPr>
          </w:p>
        </w:tc>
      </w:tr>
      <w:tr w:rsidR="006222AF" w14:paraId="07160813" w14:textId="77777777">
        <w:trPr>
          <w:trHeight w:val="300"/>
        </w:trPr>
        <w:tc>
          <w:tcPr>
            <w:tcW w:w="1036" w:type="dxa"/>
            <w:tcBorders>
              <w:top w:val="nil"/>
              <w:left w:val="nil"/>
              <w:bottom w:val="nil"/>
              <w:right w:val="nil"/>
            </w:tcBorders>
            <w:shd w:val="clear" w:color="auto" w:fill="auto"/>
            <w:noWrap/>
            <w:vAlign w:val="bottom"/>
            <w:hideMark/>
          </w:tcPr>
          <w:p w14:paraId="071608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8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12" w14:textId="77777777" w:rsidR="00214CC2" w:rsidRPr="008677B1" w:rsidRDefault="006453C1" w:rsidP="005F005A">
            <w:pPr>
              <w:spacing w:after="0"/>
              <w:rPr>
                <w:rFonts w:ascii="Times New Roman" w:eastAsia="Times New Roman" w:hAnsi="Times New Roman" w:cs="Times New Roman"/>
                <w:sz w:val="20"/>
              </w:rPr>
            </w:pPr>
          </w:p>
        </w:tc>
      </w:tr>
      <w:tr w:rsidR="006222AF" w14:paraId="0716081B" w14:textId="77777777">
        <w:trPr>
          <w:trHeight w:val="300"/>
        </w:trPr>
        <w:tc>
          <w:tcPr>
            <w:tcW w:w="1036" w:type="dxa"/>
            <w:tcBorders>
              <w:top w:val="nil"/>
              <w:left w:val="nil"/>
              <w:bottom w:val="nil"/>
              <w:right w:val="nil"/>
            </w:tcBorders>
            <w:shd w:val="clear" w:color="auto" w:fill="auto"/>
            <w:noWrap/>
            <w:vAlign w:val="bottom"/>
            <w:hideMark/>
          </w:tcPr>
          <w:p w14:paraId="071608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8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1A" w14:textId="77777777" w:rsidR="00214CC2" w:rsidRPr="008677B1" w:rsidRDefault="006453C1" w:rsidP="005F005A">
            <w:pPr>
              <w:spacing w:after="0"/>
              <w:rPr>
                <w:rFonts w:ascii="Times New Roman" w:eastAsia="Times New Roman" w:hAnsi="Times New Roman" w:cs="Times New Roman"/>
                <w:sz w:val="20"/>
              </w:rPr>
            </w:pPr>
          </w:p>
        </w:tc>
      </w:tr>
      <w:tr w:rsidR="006222AF" w14:paraId="07160823" w14:textId="77777777">
        <w:trPr>
          <w:trHeight w:val="300"/>
        </w:trPr>
        <w:tc>
          <w:tcPr>
            <w:tcW w:w="1036" w:type="dxa"/>
            <w:tcBorders>
              <w:top w:val="nil"/>
              <w:left w:val="nil"/>
              <w:bottom w:val="nil"/>
              <w:right w:val="nil"/>
            </w:tcBorders>
            <w:shd w:val="clear" w:color="auto" w:fill="auto"/>
            <w:noWrap/>
            <w:vAlign w:val="bottom"/>
            <w:hideMark/>
          </w:tcPr>
          <w:p w14:paraId="071608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8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22" w14:textId="77777777" w:rsidR="00214CC2" w:rsidRPr="008677B1" w:rsidRDefault="006453C1" w:rsidP="005F005A">
            <w:pPr>
              <w:spacing w:after="0"/>
              <w:rPr>
                <w:rFonts w:ascii="Times New Roman" w:eastAsia="Times New Roman" w:hAnsi="Times New Roman" w:cs="Times New Roman"/>
                <w:sz w:val="20"/>
              </w:rPr>
            </w:pPr>
          </w:p>
        </w:tc>
      </w:tr>
      <w:tr w:rsidR="006222AF" w14:paraId="0716082B" w14:textId="77777777">
        <w:trPr>
          <w:trHeight w:val="300"/>
        </w:trPr>
        <w:tc>
          <w:tcPr>
            <w:tcW w:w="1036" w:type="dxa"/>
            <w:tcBorders>
              <w:top w:val="nil"/>
              <w:left w:val="nil"/>
              <w:bottom w:val="nil"/>
              <w:right w:val="nil"/>
            </w:tcBorders>
            <w:shd w:val="clear" w:color="auto" w:fill="auto"/>
            <w:noWrap/>
            <w:vAlign w:val="bottom"/>
            <w:hideMark/>
          </w:tcPr>
          <w:p w14:paraId="071608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8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2A" w14:textId="77777777" w:rsidR="00214CC2" w:rsidRPr="008677B1" w:rsidRDefault="006453C1" w:rsidP="005F005A">
            <w:pPr>
              <w:spacing w:after="0"/>
              <w:rPr>
                <w:rFonts w:ascii="Times New Roman" w:eastAsia="Times New Roman" w:hAnsi="Times New Roman" w:cs="Times New Roman"/>
                <w:sz w:val="20"/>
              </w:rPr>
            </w:pPr>
          </w:p>
        </w:tc>
      </w:tr>
      <w:tr w:rsidR="006222AF" w14:paraId="07160833" w14:textId="77777777">
        <w:trPr>
          <w:trHeight w:val="300"/>
        </w:trPr>
        <w:tc>
          <w:tcPr>
            <w:tcW w:w="1036" w:type="dxa"/>
            <w:tcBorders>
              <w:top w:val="nil"/>
              <w:left w:val="nil"/>
              <w:bottom w:val="nil"/>
              <w:right w:val="nil"/>
            </w:tcBorders>
            <w:shd w:val="clear" w:color="auto" w:fill="auto"/>
            <w:noWrap/>
            <w:vAlign w:val="bottom"/>
            <w:hideMark/>
          </w:tcPr>
          <w:p w14:paraId="071608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8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32" w14:textId="77777777" w:rsidR="00214CC2" w:rsidRPr="008677B1" w:rsidRDefault="006453C1" w:rsidP="005F005A">
            <w:pPr>
              <w:spacing w:after="0"/>
              <w:rPr>
                <w:rFonts w:ascii="Times New Roman" w:eastAsia="Times New Roman" w:hAnsi="Times New Roman" w:cs="Times New Roman"/>
                <w:sz w:val="20"/>
              </w:rPr>
            </w:pPr>
          </w:p>
        </w:tc>
      </w:tr>
      <w:tr w:rsidR="006222AF" w14:paraId="0716083A" w14:textId="77777777">
        <w:trPr>
          <w:trHeight w:val="300"/>
        </w:trPr>
        <w:tc>
          <w:tcPr>
            <w:tcW w:w="2051" w:type="dxa"/>
            <w:gridSpan w:val="2"/>
            <w:tcBorders>
              <w:top w:val="nil"/>
              <w:left w:val="nil"/>
              <w:bottom w:val="nil"/>
              <w:right w:val="nil"/>
            </w:tcBorders>
            <w:shd w:val="clear" w:color="auto" w:fill="auto"/>
            <w:noWrap/>
            <w:vAlign w:val="bottom"/>
            <w:hideMark/>
          </w:tcPr>
          <w:p w14:paraId="071608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8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39" w14:textId="77777777" w:rsidR="00214CC2" w:rsidRPr="008677B1" w:rsidRDefault="006453C1" w:rsidP="005F005A">
            <w:pPr>
              <w:spacing w:after="0"/>
              <w:rPr>
                <w:rFonts w:ascii="Times New Roman" w:eastAsia="Times New Roman" w:hAnsi="Times New Roman" w:cs="Times New Roman"/>
                <w:sz w:val="20"/>
              </w:rPr>
            </w:pPr>
          </w:p>
        </w:tc>
      </w:tr>
      <w:tr w:rsidR="006222AF" w14:paraId="07160842" w14:textId="77777777">
        <w:trPr>
          <w:trHeight w:val="300"/>
        </w:trPr>
        <w:tc>
          <w:tcPr>
            <w:tcW w:w="1036" w:type="dxa"/>
            <w:tcBorders>
              <w:top w:val="nil"/>
              <w:left w:val="nil"/>
              <w:bottom w:val="nil"/>
              <w:right w:val="nil"/>
            </w:tcBorders>
            <w:shd w:val="clear" w:color="auto" w:fill="auto"/>
            <w:noWrap/>
            <w:vAlign w:val="bottom"/>
            <w:hideMark/>
          </w:tcPr>
          <w:p w14:paraId="071608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3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83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8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41" w14:textId="77777777" w:rsidR="00214CC2" w:rsidRPr="008677B1" w:rsidRDefault="006453C1" w:rsidP="005F005A">
            <w:pPr>
              <w:spacing w:after="0"/>
              <w:rPr>
                <w:rFonts w:ascii="Times New Roman" w:eastAsia="Times New Roman" w:hAnsi="Times New Roman" w:cs="Times New Roman"/>
                <w:sz w:val="20"/>
              </w:rPr>
            </w:pPr>
          </w:p>
        </w:tc>
      </w:tr>
      <w:tr w:rsidR="006222AF" w14:paraId="07160846" w14:textId="77777777">
        <w:trPr>
          <w:trHeight w:val="300"/>
        </w:trPr>
        <w:tc>
          <w:tcPr>
            <w:tcW w:w="1036" w:type="dxa"/>
            <w:tcBorders>
              <w:top w:val="nil"/>
              <w:left w:val="nil"/>
              <w:bottom w:val="nil"/>
              <w:right w:val="nil"/>
            </w:tcBorders>
            <w:shd w:val="clear" w:color="auto" w:fill="auto"/>
            <w:noWrap/>
            <w:vAlign w:val="bottom"/>
            <w:hideMark/>
          </w:tcPr>
          <w:p w14:paraId="0716084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8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40 ως έχει   ΔΕΚΤΟ ΚΑΤΑ ΠΛΕΙΟΨΗΦΙΑ</w:t>
            </w:r>
          </w:p>
        </w:tc>
        <w:tc>
          <w:tcPr>
            <w:tcW w:w="1015" w:type="dxa"/>
            <w:tcBorders>
              <w:top w:val="nil"/>
              <w:left w:val="nil"/>
              <w:bottom w:val="nil"/>
              <w:right w:val="nil"/>
            </w:tcBorders>
            <w:shd w:val="clear" w:color="auto" w:fill="auto"/>
            <w:noWrap/>
            <w:vAlign w:val="bottom"/>
            <w:hideMark/>
          </w:tcPr>
          <w:p w14:paraId="0716084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84E" w14:textId="77777777">
        <w:trPr>
          <w:trHeight w:val="300"/>
        </w:trPr>
        <w:tc>
          <w:tcPr>
            <w:tcW w:w="1036" w:type="dxa"/>
            <w:tcBorders>
              <w:top w:val="nil"/>
              <w:left w:val="nil"/>
              <w:bottom w:val="nil"/>
              <w:right w:val="nil"/>
            </w:tcBorders>
            <w:shd w:val="clear" w:color="auto" w:fill="auto"/>
            <w:noWrap/>
            <w:vAlign w:val="bottom"/>
            <w:hideMark/>
          </w:tcPr>
          <w:p w14:paraId="071608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8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4D" w14:textId="77777777" w:rsidR="00214CC2" w:rsidRPr="008677B1" w:rsidRDefault="006453C1" w:rsidP="005F005A">
            <w:pPr>
              <w:spacing w:after="0"/>
              <w:rPr>
                <w:rFonts w:ascii="Times New Roman" w:eastAsia="Times New Roman" w:hAnsi="Times New Roman" w:cs="Times New Roman"/>
                <w:sz w:val="20"/>
              </w:rPr>
            </w:pPr>
          </w:p>
        </w:tc>
      </w:tr>
      <w:tr w:rsidR="006222AF" w14:paraId="07160856" w14:textId="77777777">
        <w:trPr>
          <w:trHeight w:val="300"/>
        </w:trPr>
        <w:tc>
          <w:tcPr>
            <w:tcW w:w="1036" w:type="dxa"/>
            <w:tcBorders>
              <w:top w:val="nil"/>
              <w:left w:val="nil"/>
              <w:bottom w:val="nil"/>
              <w:right w:val="nil"/>
            </w:tcBorders>
            <w:shd w:val="clear" w:color="auto" w:fill="auto"/>
            <w:noWrap/>
            <w:vAlign w:val="bottom"/>
            <w:hideMark/>
          </w:tcPr>
          <w:p w14:paraId="071608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8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5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55" w14:textId="77777777" w:rsidR="00214CC2" w:rsidRPr="008677B1" w:rsidRDefault="006453C1" w:rsidP="005F005A">
            <w:pPr>
              <w:spacing w:after="0"/>
              <w:rPr>
                <w:rFonts w:ascii="Times New Roman" w:eastAsia="Times New Roman" w:hAnsi="Times New Roman" w:cs="Times New Roman"/>
                <w:sz w:val="20"/>
              </w:rPr>
            </w:pPr>
          </w:p>
        </w:tc>
      </w:tr>
      <w:tr w:rsidR="006222AF" w14:paraId="0716085E" w14:textId="77777777">
        <w:trPr>
          <w:trHeight w:val="300"/>
        </w:trPr>
        <w:tc>
          <w:tcPr>
            <w:tcW w:w="1036" w:type="dxa"/>
            <w:tcBorders>
              <w:top w:val="nil"/>
              <w:left w:val="nil"/>
              <w:bottom w:val="nil"/>
              <w:right w:val="nil"/>
            </w:tcBorders>
            <w:shd w:val="clear" w:color="auto" w:fill="auto"/>
            <w:noWrap/>
            <w:vAlign w:val="bottom"/>
            <w:hideMark/>
          </w:tcPr>
          <w:p w14:paraId="071608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8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5D" w14:textId="77777777" w:rsidR="00214CC2" w:rsidRPr="008677B1" w:rsidRDefault="006453C1" w:rsidP="005F005A">
            <w:pPr>
              <w:spacing w:after="0"/>
              <w:rPr>
                <w:rFonts w:ascii="Times New Roman" w:eastAsia="Times New Roman" w:hAnsi="Times New Roman" w:cs="Times New Roman"/>
                <w:sz w:val="20"/>
              </w:rPr>
            </w:pPr>
          </w:p>
        </w:tc>
      </w:tr>
      <w:tr w:rsidR="006222AF" w14:paraId="07160866" w14:textId="77777777">
        <w:trPr>
          <w:trHeight w:val="300"/>
        </w:trPr>
        <w:tc>
          <w:tcPr>
            <w:tcW w:w="1036" w:type="dxa"/>
            <w:tcBorders>
              <w:top w:val="nil"/>
              <w:left w:val="nil"/>
              <w:bottom w:val="nil"/>
              <w:right w:val="nil"/>
            </w:tcBorders>
            <w:shd w:val="clear" w:color="auto" w:fill="auto"/>
            <w:noWrap/>
            <w:vAlign w:val="bottom"/>
            <w:hideMark/>
          </w:tcPr>
          <w:p w14:paraId="071608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8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65" w14:textId="77777777" w:rsidR="00214CC2" w:rsidRPr="008677B1" w:rsidRDefault="006453C1" w:rsidP="005F005A">
            <w:pPr>
              <w:spacing w:after="0"/>
              <w:rPr>
                <w:rFonts w:ascii="Times New Roman" w:eastAsia="Times New Roman" w:hAnsi="Times New Roman" w:cs="Times New Roman"/>
                <w:sz w:val="20"/>
              </w:rPr>
            </w:pPr>
          </w:p>
        </w:tc>
      </w:tr>
      <w:tr w:rsidR="006222AF" w14:paraId="0716086E" w14:textId="77777777">
        <w:trPr>
          <w:trHeight w:val="300"/>
        </w:trPr>
        <w:tc>
          <w:tcPr>
            <w:tcW w:w="1036" w:type="dxa"/>
            <w:tcBorders>
              <w:top w:val="nil"/>
              <w:left w:val="nil"/>
              <w:bottom w:val="nil"/>
              <w:right w:val="nil"/>
            </w:tcBorders>
            <w:shd w:val="clear" w:color="auto" w:fill="auto"/>
            <w:noWrap/>
            <w:vAlign w:val="bottom"/>
            <w:hideMark/>
          </w:tcPr>
          <w:p w14:paraId="071608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8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6D" w14:textId="77777777" w:rsidR="00214CC2" w:rsidRPr="008677B1" w:rsidRDefault="006453C1" w:rsidP="005F005A">
            <w:pPr>
              <w:spacing w:after="0"/>
              <w:rPr>
                <w:rFonts w:ascii="Times New Roman" w:eastAsia="Times New Roman" w:hAnsi="Times New Roman" w:cs="Times New Roman"/>
                <w:sz w:val="20"/>
              </w:rPr>
            </w:pPr>
          </w:p>
        </w:tc>
      </w:tr>
      <w:tr w:rsidR="006222AF" w14:paraId="07160876" w14:textId="77777777">
        <w:trPr>
          <w:trHeight w:val="300"/>
        </w:trPr>
        <w:tc>
          <w:tcPr>
            <w:tcW w:w="1036" w:type="dxa"/>
            <w:tcBorders>
              <w:top w:val="nil"/>
              <w:left w:val="nil"/>
              <w:bottom w:val="nil"/>
              <w:right w:val="nil"/>
            </w:tcBorders>
            <w:shd w:val="clear" w:color="auto" w:fill="auto"/>
            <w:noWrap/>
            <w:vAlign w:val="bottom"/>
            <w:hideMark/>
          </w:tcPr>
          <w:p w14:paraId="071608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8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75" w14:textId="77777777" w:rsidR="00214CC2" w:rsidRPr="008677B1" w:rsidRDefault="006453C1" w:rsidP="005F005A">
            <w:pPr>
              <w:spacing w:after="0"/>
              <w:rPr>
                <w:rFonts w:ascii="Times New Roman" w:eastAsia="Times New Roman" w:hAnsi="Times New Roman" w:cs="Times New Roman"/>
                <w:sz w:val="20"/>
              </w:rPr>
            </w:pPr>
          </w:p>
        </w:tc>
      </w:tr>
      <w:tr w:rsidR="006222AF" w14:paraId="0716087E" w14:textId="77777777">
        <w:trPr>
          <w:trHeight w:val="300"/>
        </w:trPr>
        <w:tc>
          <w:tcPr>
            <w:tcW w:w="1036" w:type="dxa"/>
            <w:tcBorders>
              <w:top w:val="nil"/>
              <w:left w:val="nil"/>
              <w:bottom w:val="nil"/>
              <w:right w:val="nil"/>
            </w:tcBorders>
            <w:shd w:val="clear" w:color="auto" w:fill="auto"/>
            <w:noWrap/>
            <w:vAlign w:val="bottom"/>
            <w:hideMark/>
          </w:tcPr>
          <w:p w14:paraId="071608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8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7D" w14:textId="77777777" w:rsidR="00214CC2" w:rsidRPr="008677B1" w:rsidRDefault="006453C1" w:rsidP="005F005A">
            <w:pPr>
              <w:spacing w:after="0"/>
              <w:rPr>
                <w:rFonts w:ascii="Times New Roman" w:eastAsia="Times New Roman" w:hAnsi="Times New Roman" w:cs="Times New Roman"/>
                <w:sz w:val="20"/>
              </w:rPr>
            </w:pPr>
          </w:p>
        </w:tc>
      </w:tr>
      <w:tr w:rsidR="006222AF" w14:paraId="07160885" w14:textId="77777777">
        <w:trPr>
          <w:trHeight w:val="300"/>
        </w:trPr>
        <w:tc>
          <w:tcPr>
            <w:tcW w:w="2051" w:type="dxa"/>
            <w:gridSpan w:val="2"/>
            <w:tcBorders>
              <w:top w:val="nil"/>
              <w:left w:val="nil"/>
              <w:bottom w:val="nil"/>
              <w:right w:val="nil"/>
            </w:tcBorders>
            <w:shd w:val="clear" w:color="auto" w:fill="auto"/>
            <w:noWrap/>
            <w:vAlign w:val="bottom"/>
            <w:hideMark/>
          </w:tcPr>
          <w:p w14:paraId="071608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8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84" w14:textId="77777777" w:rsidR="00214CC2" w:rsidRPr="008677B1" w:rsidRDefault="006453C1" w:rsidP="005F005A">
            <w:pPr>
              <w:spacing w:after="0"/>
              <w:rPr>
                <w:rFonts w:ascii="Times New Roman" w:eastAsia="Times New Roman" w:hAnsi="Times New Roman" w:cs="Times New Roman"/>
                <w:sz w:val="20"/>
              </w:rPr>
            </w:pPr>
          </w:p>
        </w:tc>
      </w:tr>
      <w:tr w:rsidR="006222AF" w14:paraId="0716088D" w14:textId="77777777">
        <w:trPr>
          <w:trHeight w:val="300"/>
        </w:trPr>
        <w:tc>
          <w:tcPr>
            <w:tcW w:w="1036" w:type="dxa"/>
            <w:tcBorders>
              <w:top w:val="nil"/>
              <w:left w:val="nil"/>
              <w:bottom w:val="nil"/>
              <w:right w:val="nil"/>
            </w:tcBorders>
            <w:shd w:val="clear" w:color="auto" w:fill="auto"/>
            <w:noWrap/>
            <w:vAlign w:val="bottom"/>
            <w:hideMark/>
          </w:tcPr>
          <w:p w14:paraId="071608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8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88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8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8C" w14:textId="77777777" w:rsidR="00214CC2" w:rsidRPr="008677B1" w:rsidRDefault="006453C1" w:rsidP="005F005A">
            <w:pPr>
              <w:spacing w:after="0"/>
              <w:rPr>
                <w:rFonts w:ascii="Times New Roman" w:eastAsia="Times New Roman" w:hAnsi="Times New Roman" w:cs="Times New Roman"/>
                <w:sz w:val="20"/>
              </w:rPr>
            </w:pPr>
          </w:p>
        </w:tc>
      </w:tr>
      <w:tr w:rsidR="006222AF" w14:paraId="07160891" w14:textId="77777777">
        <w:trPr>
          <w:trHeight w:val="300"/>
        </w:trPr>
        <w:tc>
          <w:tcPr>
            <w:tcW w:w="1036" w:type="dxa"/>
            <w:tcBorders>
              <w:top w:val="nil"/>
              <w:left w:val="nil"/>
              <w:bottom w:val="nil"/>
              <w:right w:val="nil"/>
            </w:tcBorders>
            <w:shd w:val="clear" w:color="auto" w:fill="auto"/>
            <w:noWrap/>
            <w:vAlign w:val="bottom"/>
            <w:hideMark/>
          </w:tcPr>
          <w:p w14:paraId="0716088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8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41 </w:t>
            </w:r>
            <w:r w:rsidRPr="008677B1">
              <w:rPr>
                <w:rFonts w:ascii="Calibri" w:eastAsia="Times New Roman" w:hAnsi="Calibri" w:cs="Times New Roman"/>
                <w:color w:val="000000"/>
                <w:sz w:val="22"/>
                <w:szCs w:val="22"/>
              </w:rPr>
              <w:t>ως έχει   ΔΕΚΤΟ ΚΑΤΑ ΠΛΕΙΟΨΗΦΙΑ</w:t>
            </w:r>
          </w:p>
        </w:tc>
        <w:tc>
          <w:tcPr>
            <w:tcW w:w="1015" w:type="dxa"/>
            <w:tcBorders>
              <w:top w:val="nil"/>
              <w:left w:val="nil"/>
              <w:bottom w:val="nil"/>
              <w:right w:val="nil"/>
            </w:tcBorders>
            <w:shd w:val="clear" w:color="auto" w:fill="auto"/>
            <w:noWrap/>
            <w:vAlign w:val="bottom"/>
            <w:hideMark/>
          </w:tcPr>
          <w:p w14:paraId="0716089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899" w14:textId="77777777">
        <w:trPr>
          <w:trHeight w:val="300"/>
        </w:trPr>
        <w:tc>
          <w:tcPr>
            <w:tcW w:w="1036" w:type="dxa"/>
            <w:tcBorders>
              <w:top w:val="nil"/>
              <w:left w:val="nil"/>
              <w:bottom w:val="nil"/>
              <w:right w:val="nil"/>
            </w:tcBorders>
            <w:shd w:val="clear" w:color="auto" w:fill="auto"/>
            <w:noWrap/>
            <w:vAlign w:val="bottom"/>
            <w:hideMark/>
          </w:tcPr>
          <w:p w14:paraId="071608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8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98" w14:textId="77777777" w:rsidR="00214CC2" w:rsidRPr="008677B1" w:rsidRDefault="006453C1" w:rsidP="005F005A">
            <w:pPr>
              <w:spacing w:after="0"/>
              <w:rPr>
                <w:rFonts w:ascii="Times New Roman" w:eastAsia="Times New Roman" w:hAnsi="Times New Roman" w:cs="Times New Roman"/>
                <w:sz w:val="20"/>
              </w:rPr>
            </w:pPr>
          </w:p>
        </w:tc>
      </w:tr>
      <w:tr w:rsidR="006222AF" w14:paraId="071608A1" w14:textId="77777777">
        <w:trPr>
          <w:trHeight w:val="300"/>
        </w:trPr>
        <w:tc>
          <w:tcPr>
            <w:tcW w:w="1036" w:type="dxa"/>
            <w:tcBorders>
              <w:top w:val="nil"/>
              <w:left w:val="nil"/>
              <w:bottom w:val="nil"/>
              <w:right w:val="nil"/>
            </w:tcBorders>
            <w:shd w:val="clear" w:color="auto" w:fill="auto"/>
            <w:noWrap/>
            <w:vAlign w:val="bottom"/>
            <w:hideMark/>
          </w:tcPr>
          <w:p w14:paraId="071608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8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A0" w14:textId="77777777" w:rsidR="00214CC2" w:rsidRPr="008677B1" w:rsidRDefault="006453C1" w:rsidP="005F005A">
            <w:pPr>
              <w:spacing w:after="0"/>
              <w:rPr>
                <w:rFonts w:ascii="Times New Roman" w:eastAsia="Times New Roman" w:hAnsi="Times New Roman" w:cs="Times New Roman"/>
                <w:sz w:val="20"/>
              </w:rPr>
            </w:pPr>
          </w:p>
        </w:tc>
      </w:tr>
      <w:tr w:rsidR="006222AF" w14:paraId="071608A9" w14:textId="77777777">
        <w:trPr>
          <w:trHeight w:val="300"/>
        </w:trPr>
        <w:tc>
          <w:tcPr>
            <w:tcW w:w="1036" w:type="dxa"/>
            <w:tcBorders>
              <w:top w:val="nil"/>
              <w:left w:val="nil"/>
              <w:bottom w:val="nil"/>
              <w:right w:val="nil"/>
            </w:tcBorders>
            <w:shd w:val="clear" w:color="auto" w:fill="auto"/>
            <w:noWrap/>
            <w:vAlign w:val="bottom"/>
            <w:hideMark/>
          </w:tcPr>
          <w:p w14:paraId="071608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8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A8" w14:textId="77777777" w:rsidR="00214CC2" w:rsidRPr="008677B1" w:rsidRDefault="006453C1" w:rsidP="005F005A">
            <w:pPr>
              <w:spacing w:after="0"/>
              <w:rPr>
                <w:rFonts w:ascii="Times New Roman" w:eastAsia="Times New Roman" w:hAnsi="Times New Roman" w:cs="Times New Roman"/>
                <w:sz w:val="20"/>
              </w:rPr>
            </w:pPr>
          </w:p>
        </w:tc>
      </w:tr>
      <w:tr w:rsidR="006222AF" w14:paraId="071608B1" w14:textId="77777777">
        <w:trPr>
          <w:trHeight w:val="300"/>
        </w:trPr>
        <w:tc>
          <w:tcPr>
            <w:tcW w:w="1036" w:type="dxa"/>
            <w:tcBorders>
              <w:top w:val="nil"/>
              <w:left w:val="nil"/>
              <w:bottom w:val="nil"/>
              <w:right w:val="nil"/>
            </w:tcBorders>
            <w:shd w:val="clear" w:color="auto" w:fill="auto"/>
            <w:noWrap/>
            <w:vAlign w:val="bottom"/>
            <w:hideMark/>
          </w:tcPr>
          <w:p w14:paraId="071608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8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B0" w14:textId="77777777" w:rsidR="00214CC2" w:rsidRPr="008677B1" w:rsidRDefault="006453C1" w:rsidP="005F005A">
            <w:pPr>
              <w:spacing w:after="0"/>
              <w:rPr>
                <w:rFonts w:ascii="Times New Roman" w:eastAsia="Times New Roman" w:hAnsi="Times New Roman" w:cs="Times New Roman"/>
                <w:sz w:val="20"/>
              </w:rPr>
            </w:pPr>
          </w:p>
        </w:tc>
      </w:tr>
      <w:tr w:rsidR="006222AF" w14:paraId="071608B9" w14:textId="77777777">
        <w:trPr>
          <w:trHeight w:val="300"/>
        </w:trPr>
        <w:tc>
          <w:tcPr>
            <w:tcW w:w="1036" w:type="dxa"/>
            <w:tcBorders>
              <w:top w:val="nil"/>
              <w:left w:val="nil"/>
              <w:bottom w:val="nil"/>
              <w:right w:val="nil"/>
            </w:tcBorders>
            <w:shd w:val="clear" w:color="auto" w:fill="auto"/>
            <w:noWrap/>
            <w:vAlign w:val="bottom"/>
            <w:hideMark/>
          </w:tcPr>
          <w:p w14:paraId="071608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8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B8" w14:textId="77777777" w:rsidR="00214CC2" w:rsidRPr="008677B1" w:rsidRDefault="006453C1" w:rsidP="005F005A">
            <w:pPr>
              <w:spacing w:after="0"/>
              <w:rPr>
                <w:rFonts w:ascii="Times New Roman" w:eastAsia="Times New Roman" w:hAnsi="Times New Roman" w:cs="Times New Roman"/>
                <w:sz w:val="20"/>
              </w:rPr>
            </w:pPr>
          </w:p>
        </w:tc>
      </w:tr>
      <w:tr w:rsidR="006222AF" w14:paraId="071608C1" w14:textId="77777777">
        <w:trPr>
          <w:trHeight w:val="300"/>
        </w:trPr>
        <w:tc>
          <w:tcPr>
            <w:tcW w:w="1036" w:type="dxa"/>
            <w:tcBorders>
              <w:top w:val="nil"/>
              <w:left w:val="nil"/>
              <w:bottom w:val="nil"/>
              <w:right w:val="nil"/>
            </w:tcBorders>
            <w:shd w:val="clear" w:color="auto" w:fill="auto"/>
            <w:noWrap/>
            <w:vAlign w:val="bottom"/>
            <w:hideMark/>
          </w:tcPr>
          <w:p w14:paraId="071608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8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C0" w14:textId="77777777" w:rsidR="00214CC2" w:rsidRPr="008677B1" w:rsidRDefault="006453C1" w:rsidP="005F005A">
            <w:pPr>
              <w:spacing w:after="0"/>
              <w:rPr>
                <w:rFonts w:ascii="Times New Roman" w:eastAsia="Times New Roman" w:hAnsi="Times New Roman" w:cs="Times New Roman"/>
                <w:sz w:val="20"/>
              </w:rPr>
            </w:pPr>
          </w:p>
        </w:tc>
      </w:tr>
      <w:tr w:rsidR="006222AF" w14:paraId="071608C9" w14:textId="77777777">
        <w:trPr>
          <w:trHeight w:val="300"/>
        </w:trPr>
        <w:tc>
          <w:tcPr>
            <w:tcW w:w="1036" w:type="dxa"/>
            <w:tcBorders>
              <w:top w:val="nil"/>
              <w:left w:val="nil"/>
              <w:bottom w:val="nil"/>
              <w:right w:val="nil"/>
            </w:tcBorders>
            <w:shd w:val="clear" w:color="auto" w:fill="auto"/>
            <w:noWrap/>
            <w:vAlign w:val="bottom"/>
            <w:hideMark/>
          </w:tcPr>
          <w:p w14:paraId="071608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8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C8" w14:textId="77777777" w:rsidR="00214CC2" w:rsidRPr="008677B1" w:rsidRDefault="006453C1" w:rsidP="005F005A">
            <w:pPr>
              <w:spacing w:after="0"/>
              <w:rPr>
                <w:rFonts w:ascii="Times New Roman" w:eastAsia="Times New Roman" w:hAnsi="Times New Roman" w:cs="Times New Roman"/>
                <w:sz w:val="20"/>
              </w:rPr>
            </w:pPr>
          </w:p>
        </w:tc>
      </w:tr>
      <w:tr w:rsidR="006222AF" w14:paraId="071608D0" w14:textId="77777777">
        <w:trPr>
          <w:trHeight w:val="300"/>
        </w:trPr>
        <w:tc>
          <w:tcPr>
            <w:tcW w:w="2051" w:type="dxa"/>
            <w:gridSpan w:val="2"/>
            <w:tcBorders>
              <w:top w:val="nil"/>
              <w:left w:val="nil"/>
              <w:bottom w:val="nil"/>
              <w:right w:val="nil"/>
            </w:tcBorders>
            <w:shd w:val="clear" w:color="auto" w:fill="auto"/>
            <w:noWrap/>
            <w:vAlign w:val="bottom"/>
            <w:hideMark/>
          </w:tcPr>
          <w:p w14:paraId="071608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8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CF" w14:textId="77777777" w:rsidR="00214CC2" w:rsidRPr="008677B1" w:rsidRDefault="006453C1" w:rsidP="005F005A">
            <w:pPr>
              <w:spacing w:after="0"/>
              <w:rPr>
                <w:rFonts w:ascii="Times New Roman" w:eastAsia="Times New Roman" w:hAnsi="Times New Roman" w:cs="Times New Roman"/>
                <w:sz w:val="20"/>
              </w:rPr>
            </w:pPr>
          </w:p>
        </w:tc>
      </w:tr>
      <w:tr w:rsidR="006222AF" w14:paraId="071608D8" w14:textId="77777777">
        <w:trPr>
          <w:trHeight w:val="300"/>
        </w:trPr>
        <w:tc>
          <w:tcPr>
            <w:tcW w:w="1036" w:type="dxa"/>
            <w:tcBorders>
              <w:top w:val="nil"/>
              <w:left w:val="nil"/>
              <w:bottom w:val="nil"/>
              <w:right w:val="nil"/>
            </w:tcBorders>
            <w:shd w:val="clear" w:color="auto" w:fill="auto"/>
            <w:noWrap/>
            <w:vAlign w:val="bottom"/>
            <w:hideMark/>
          </w:tcPr>
          <w:p w14:paraId="071608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D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8D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8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D7" w14:textId="77777777" w:rsidR="00214CC2" w:rsidRPr="008677B1" w:rsidRDefault="006453C1" w:rsidP="005F005A">
            <w:pPr>
              <w:spacing w:after="0"/>
              <w:rPr>
                <w:rFonts w:ascii="Times New Roman" w:eastAsia="Times New Roman" w:hAnsi="Times New Roman" w:cs="Times New Roman"/>
                <w:sz w:val="20"/>
              </w:rPr>
            </w:pPr>
          </w:p>
        </w:tc>
      </w:tr>
      <w:tr w:rsidR="006222AF" w14:paraId="071608DC" w14:textId="77777777">
        <w:trPr>
          <w:trHeight w:val="300"/>
        </w:trPr>
        <w:tc>
          <w:tcPr>
            <w:tcW w:w="1036" w:type="dxa"/>
            <w:tcBorders>
              <w:top w:val="nil"/>
              <w:left w:val="nil"/>
              <w:bottom w:val="nil"/>
              <w:right w:val="nil"/>
            </w:tcBorders>
            <w:shd w:val="clear" w:color="auto" w:fill="auto"/>
            <w:noWrap/>
            <w:vAlign w:val="bottom"/>
            <w:hideMark/>
          </w:tcPr>
          <w:p w14:paraId="071608D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8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42 ως έχει   ΔΕΚΤΟ ΚΑΤΑ ΠΛΕΙΟΨΗΦΙΑ</w:t>
            </w:r>
          </w:p>
        </w:tc>
        <w:tc>
          <w:tcPr>
            <w:tcW w:w="1015" w:type="dxa"/>
            <w:tcBorders>
              <w:top w:val="nil"/>
              <w:left w:val="nil"/>
              <w:bottom w:val="nil"/>
              <w:right w:val="nil"/>
            </w:tcBorders>
            <w:shd w:val="clear" w:color="auto" w:fill="auto"/>
            <w:noWrap/>
            <w:vAlign w:val="bottom"/>
            <w:hideMark/>
          </w:tcPr>
          <w:p w14:paraId="071608D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8E4" w14:textId="77777777">
        <w:trPr>
          <w:trHeight w:val="300"/>
        </w:trPr>
        <w:tc>
          <w:tcPr>
            <w:tcW w:w="1036" w:type="dxa"/>
            <w:tcBorders>
              <w:top w:val="nil"/>
              <w:left w:val="nil"/>
              <w:bottom w:val="nil"/>
              <w:right w:val="nil"/>
            </w:tcBorders>
            <w:shd w:val="clear" w:color="auto" w:fill="auto"/>
            <w:noWrap/>
            <w:vAlign w:val="bottom"/>
            <w:hideMark/>
          </w:tcPr>
          <w:p w14:paraId="071608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8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8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E3" w14:textId="77777777" w:rsidR="00214CC2" w:rsidRPr="008677B1" w:rsidRDefault="006453C1" w:rsidP="005F005A">
            <w:pPr>
              <w:spacing w:after="0"/>
              <w:rPr>
                <w:rFonts w:ascii="Times New Roman" w:eastAsia="Times New Roman" w:hAnsi="Times New Roman" w:cs="Times New Roman"/>
                <w:sz w:val="20"/>
              </w:rPr>
            </w:pPr>
          </w:p>
        </w:tc>
      </w:tr>
      <w:tr w:rsidR="006222AF" w14:paraId="071608EC" w14:textId="77777777">
        <w:trPr>
          <w:trHeight w:val="300"/>
        </w:trPr>
        <w:tc>
          <w:tcPr>
            <w:tcW w:w="1036" w:type="dxa"/>
            <w:tcBorders>
              <w:top w:val="nil"/>
              <w:left w:val="nil"/>
              <w:bottom w:val="nil"/>
              <w:right w:val="nil"/>
            </w:tcBorders>
            <w:shd w:val="clear" w:color="auto" w:fill="auto"/>
            <w:noWrap/>
            <w:vAlign w:val="bottom"/>
            <w:hideMark/>
          </w:tcPr>
          <w:p w14:paraId="071608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8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EB" w14:textId="77777777" w:rsidR="00214CC2" w:rsidRPr="008677B1" w:rsidRDefault="006453C1" w:rsidP="005F005A">
            <w:pPr>
              <w:spacing w:after="0"/>
              <w:rPr>
                <w:rFonts w:ascii="Times New Roman" w:eastAsia="Times New Roman" w:hAnsi="Times New Roman" w:cs="Times New Roman"/>
                <w:sz w:val="20"/>
              </w:rPr>
            </w:pPr>
          </w:p>
        </w:tc>
      </w:tr>
      <w:tr w:rsidR="006222AF" w14:paraId="071608F4" w14:textId="77777777">
        <w:trPr>
          <w:trHeight w:val="300"/>
        </w:trPr>
        <w:tc>
          <w:tcPr>
            <w:tcW w:w="1036" w:type="dxa"/>
            <w:tcBorders>
              <w:top w:val="nil"/>
              <w:left w:val="nil"/>
              <w:bottom w:val="nil"/>
              <w:right w:val="nil"/>
            </w:tcBorders>
            <w:shd w:val="clear" w:color="auto" w:fill="auto"/>
            <w:noWrap/>
            <w:vAlign w:val="bottom"/>
            <w:hideMark/>
          </w:tcPr>
          <w:p w14:paraId="071608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8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F3" w14:textId="77777777" w:rsidR="00214CC2" w:rsidRPr="008677B1" w:rsidRDefault="006453C1" w:rsidP="005F005A">
            <w:pPr>
              <w:spacing w:after="0"/>
              <w:rPr>
                <w:rFonts w:ascii="Times New Roman" w:eastAsia="Times New Roman" w:hAnsi="Times New Roman" w:cs="Times New Roman"/>
                <w:sz w:val="20"/>
              </w:rPr>
            </w:pPr>
          </w:p>
        </w:tc>
      </w:tr>
      <w:tr w:rsidR="006222AF" w14:paraId="071608FC" w14:textId="77777777">
        <w:trPr>
          <w:trHeight w:val="300"/>
        </w:trPr>
        <w:tc>
          <w:tcPr>
            <w:tcW w:w="1036" w:type="dxa"/>
            <w:tcBorders>
              <w:top w:val="nil"/>
              <w:left w:val="nil"/>
              <w:bottom w:val="nil"/>
              <w:right w:val="nil"/>
            </w:tcBorders>
            <w:shd w:val="clear" w:color="auto" w:fill="auto"/>
            <w:noWrap/>
            <w:vAlign w:val="bottom"/>
            <w:hideMark/>
          </w:tcPr>
          <w:p w14:paraId="071608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8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8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8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8FB" w14:textId="77777777" w:rsidR="00214CC2" w:rsidRPr="008677B1" w:rsidRDefault="006453C1" w:rsidP="005F005A">
            <w:pPr>
              <w:spacing w:after="0"/>
              <w:rPr>
                <w:rFonts w:ascii="Times New Roman" w:eastAsia="Times New Roman" w:hAnsi="Times New Roman" w:cs="Times New Roman"/>
                <w:sz w:val="20"/>
              </w:rPr>
            </w:pPr>
          </w:p>
        </w:tc>
      </w:tr>
      <w:tr w:rsidR="006222AF" w14:paraId="07160904" w14:textId="77777777">
        <w:trPr>
          <w:trHeight w:val="300"/>
        </w:trPr>
        <w:tc>
          <w:tcPr>
            <w:tcW w:w="1036" w:type="dxa"/>
            <w:tcBorders>
              <w:top w:val="nil"/>
              <w:left w:val="nil"/>
              <w:bottom w:val="nil"/>
              <w:right w:val="nil"/>
            </w:tcBorders>
            <w:shd w:val="clear" w:color="auto" w:fill="auto"/>
            <w:noWrap/>
            <w:vAlign w:val="bottom"/>
            <w:hideMark/>
          </w:tcPr>
          <w:p w14:paraId="071608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8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8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03" w14:textId="77777777" w:rsidR="00214CC2" w:rsidRPr="008677B1" w:rsidRDefault="006453C1" w:rsidP="005F005A">
            <w:pPr>
              <w:spacing w:after="0"/>
              <w:rPr>
                <w:rFonts w:ascii="Times New Roman" w:eastAsia="Times New Roman" w:hAnsi="Times New Roman" w:cs="Times New Roman"/>
                <w:sz w:val="20"/>
              </w:rPr>
            </w:pPr>
          </w:p>
        </w:tc>
      </w:tr>
      <w:tr w:rsidR="006222AF" w14:paraId="0716090C" w14:textId="77777777">
        <w:trPr>
          <w:trHeight w:val="300"/>
        </w:trPr>
        <w:tc>
          <w:tcPr>
            <w:tcW w:w="1036" w:type="dxa"/>
            <w:tcBorders>
              <w:top w:val="nil"/>
              <w:left w:val="nil"/>
              <w:bottom w:val="nil"/>
              <w:right w:val="nil"/>
            </w:tcBorders>
            <w:shd w:val="clear" w:color="auto" w:fill="auto"/>
            <w:noWrap/>
            <w:vAlign w:val="bottom"/>
            <w:hideMark/>
          </w:tcPr>
          <w:p w14:paraId="071609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9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0B" w14:textId="77777777" w:rsidR="00214CC2" w:rsidRPr="008677B1" w:rsidRDefault="006453C1" w:rsidP="005F005A">
            <w:pPr>
              <w:spacing w:after="0"/>
              <w:rPr>
                <w:rFonts w:ascii="Times New Roman" w:eastAsia="Times New Roman" w:hAnsi="Times New Roman" w:cs="Times New Roman"/>
                <w:sz w:val="20"/>
              </w:rPr>
            </w:pPr>
          </w:p>
        </w:tc>
      </w:tr>
      <w:tr w:rsidR="006222AF" w14:paraId="07160914" w14:textId="77777777">
        <w:trPr>
          <w:trHeight w:val="300"/>
        </w:trPr>
        <w:tc>
          <w:tcPr>
            <w:tcW w:w="1036" w:type="dxa"/>
            <w:tcBorders>
              <w:top w:val="nil"/>
              <w:left w:val="nil"/>
              <w:bottom w:val="nil"/>
              <w:right w:val="nil"/>
            </w:tcBorders>
            <w:shd w:val="clear" w:color="auto" w:fill="auto"/>
            <w:noWrap/>
            <w:vAlign w:val="bottom"/>
            <w:hideMark/>
          </w:tcPr>
          <w:p w14:paraId="071609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9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13" w14:textId="77777777" w:rsidR="00214CC2" w:rsidRPr="008677B1" w:rsidRDefault="006453C1" w:rsidP="005F005A">
            <w:pPr>
              <w:spacing w:after="0"/>
              <w:rPr>
                <w:rFonts w:ascii="Times New Roman" w:eastAsia="Times New Roman" w:hAnsi="Times New Roman" w:cs="Times New Roman"/>
                <w:sz w:val="20"/>
              </w:rPr>
            </w:pPr>
          </w:p>
        </w:tc>
      </w:tr>
      <w:tr w:rsidR="006222AF" w14:paraId="0716091B" w14:textId="77777777">
        <w:trPr>
          <w:trHeight w:val="300"/>
        </w:trPr>
        <w:tc>
          <w:tcPr>
            <w:tcW w:w="2051" w:type="dxa"/>
            <w:gridSpan w:val="2"/>
            <w:tcBorders>
              <w:top w:val="nil"/>
              <w:left w:val="nil"/>
              <w:bottom w:val="nil"/>
              <w:right w:val="nil"/>
            </w:tcBorders>
            <w:shd w:val="clear" w:color="auto" w:fill="auto"/>
            <w:noWrap/>
            <w:vAlign w:val="bottom"/>
            <w:hideMark/>
          </w:tcPr>
          <w:p w14:paraId="071609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9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1A" w14:textId="77777777" w:rsidR="00214CC2" w:rsidRPr="008677B1" w:rsidRDefault="006453C1" w:rsidP="005F005A">
            <w:pPr>
              <w:spacing w:after="0"/>
              <w:rPr>
                <w:rFonts w:ascii="Times New Roman" w:eastAsia="Times New Roman" w:hAnsi="Times New Roman" w:cs="Times New Roman"/>
                <w:sz w:val="20"/>
              </w:rPr>
            </w:pPr>
          </w:p>
        </w:tc>
      </w:tr>
      <w:tr w:rsidR="006222AF" w14:paraId="07160923" w14:textId="77777777">
        <w:trPr>
          <w:trHeight w:val="300"/>
        </w:trPr>
        <w:tc>
          <w:tcPr>
            <w:tcW w:w="1036" w:type="dxa"/>
            <w:tcBorders>
              <w:top w:val="nil"/>
              <w:left w:val="nil"/>
              <w:bottom w:val="nil"/>
              <w:right w:val="nil"/>
            </w:tcBorders>
            <w:shd w:val="clear" w:color="auto" w:fill="auto"/>
            <w:noWrap/>
            <w:vAlign w:val="bottom"/>
            <w:hideMark/>
          </w:tcPr>
          <w:p w14:paraId="071609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1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92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9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22" w14:textId="77777777" w:rsidR="00214CC2" w:rsidRPr="008677B1" w:rsidRDefault="006453C1" w:rsidP="005F005A">
            <w:pPr>
              <w:spacing w:after="0"/>
              <w:rPr>
                <w:rFonts w:ascii="Times New Roman" w:eastAsia="Times New Roman" w:hAnsi="Times New Roman" w:cs="Times New Roman"/>
                <w:sz w:val="20"/>
              </w:rPr>
            </w:pPr>
          </w:p>
        </w:tc>
      </w:tr>
      <w:tr w:rsidR="006222AF" w14:paraId="07160927" w14:textId="77777777">
        <w:trPr>
          <w:trHeight w:val="300"/>
        </w:trPr>
        <w:tc>
          <w:tcPr>
            <w:tcW w:w="1036" w:type="dxa"/>
            <w:tcBorders>
              <w:top w:val="nil"/>
              <w:left w:val="nil"/>
              <w:bottom w:val="nil"/>
              <w:right w:val="nil"/>
            </w:tcBorders>
            <w:shd w:val="clear" w:color="auto" w:fill="auto"/>
            <w:noWrap/>
            <w:vAlign w:val="bottom"/>
            <w:hideMark/>
          </w:tcPr>
          <w:p w14:paraId="0716092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9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43 ως έχει   ΔΕΚΤΟ ΚΑΤΑ ΠΛΕΙΟΨΗΦΙΑ</w:t>
            </w:r>
          </w:p>
        </w:tc>
        <w:tc>
          <w:tcPr>
            <w:tcW w:w="1015" w:type="dxa"/>
            <w:tcBorders>
              <w:top w:val="nil"/>
              <w:left w:val="nil"/>
              <w:bottom w:val="nil"/>
              <w:right w:val="nil"/>
            </w:tcBorders>
            <w:shd w:val="clear" w:color="auto" w:fill="auto"/>
            <w:noWrap/>
            <w:vAlign w:val="bottom"/>
            <w:hideMark/>
          </w:tcPr>
          <w:p w14:paraId="0716092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92F" w14:textId="77777777">
        <w:trPr>
          <w:trHeight w:val="300"/>
        </w:trPr>
        <w:tc>
          <w:tcPr>
            <w:tcW w:w="1036" w:type="dxa"/>
            <w:tcBorders>
              <w:top w:val="nil"/>
              <w:left w:val="nil"/>
              <w:bottom w:val="nil"/>
              <w:right w:val="nil"/>
            </w:tcBorders>
            <w:shd w:val="clear" w:color="auto" w:fill="auto"/>
            <w:noWrap/>
            <w:vAlign w:val="bottom"/>
            <w:hideMark/>
          </w:tcPr>
          <w:p w14:paraId="071609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9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2E" w14:textId="77777777" w:rsidR="00214CC2" w:rsidRPr="008677B1" w:rsidRDefault="006453C1" w:rsidP="005F005A">
            <w:pPr>
              <w:spacing w:after="0"/>
              <w:rPr>
                <w:rFonts w:ascii="Times New Roman" w:eastAsia="Times New Roman" w:hAnsi="Times New Roman" w:cs="Times New Roman"/>
                <w:sz w:val="20"/>
              </w:rPr>
            </w:pPr>
          </w:p>
        </w:tc>
      </w:tr>
      <w:tr w:rsidR="006222AF" w14:paraId="07160937" w14:textId="77777777">
        <w:trPr>
          <w:trHeight w:val="300"/>
        </w:trPr>
        <w:tc>
          <w:tcPr>
            <w:tcW w:w="1036" w:type="dxa"/>
            <w:tcBorders>
              <w:top w:val="nil"/>
              <w:left w:val="nil"/>
              <w:bottom w:val="nil"/>
              <w:right w:val="nil"/>
            </w:tcBorders>
            <w:shd w:val="clear" w:color="auto" w:fill="auto"/>
            <w:noWrap/>
            <w:vAlign w:val="bottom"/>
            <w:hideMark/>
          </w:tcPr>
          <w:p w14:paraId="071609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9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36" w14:textId="77777777" w:rsidR="00214CC2" w:rsidRPr="008677B1" w:rsidRDefault="006453C1" w:rsidP="005F005A">
            <w:pPr>
              <w:spacing w:after="0"/>
              <w:rPr>
                <w:rFonts w:ascii="Times New Roman" w:eastAsia="Times New Roman" w:hAnsi="Times New Roman" w:cs="Times New Roman"/>
                <w:sz w:val="20"/>
              </w:rPr>
            </w:pPr>
          </w:p>
        </w:tc>
      </w:tr>
      <w:tr w:rsidR="006222AF" w14:paraId="0716093F" w14:textId="77777777">
        <w:trPr>
          <w:trHeight w:val="300"/>
        </w:trPr>
        <w:tc>
          <w:tcPr>
            <w:tcW w:w="1036" w:type="dxa"/>
            <w:tcBorders>
              <w:top w:val="nil"/>
              <w:left w:val="nil"/>
              <w:bottom w:val="nil"/>
              <w:right w:val="nil"/>
            </w:tcBorders>
            <w:shd w:val="clear" w:color="auto" w:fill="auto"/>
            <w:noWrap/>
            <w:vAlign w:val="bottom"/>
            <w:hideMark/>
          </w:tcPr>
          <w:p w14:paraId="071609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9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3E" w14:textId="77777777" w:rsidR="00214CC2" w:rsidRPr="008677B1" w:rsidRDefault="006453C1" w:rsidP="005F005A">
            <w:pPr>
              <w:spacing w:after="0"/>
              <w:rPr>
                <w:rFonts w:ascii="Times New Roman" w:eastAsia="Times New Roman" w:hAnsi="Times New Roman" w:cs="Times New Roman"/>
                <w:sz w:val="20"/>
              </w:rPr>
            </w:pPr>
          </w:p>
        </w:tc>
      </w:tr>
      <w:tr w:rsidR="006222AF" w14:paraId="07160947" w14:textId="77777777">
        <w:trPr>
          <w:trHeight w:val="300"/>
        </w:trPr>
        <w:tc>
          <w:tcPr>
            <w:tcW w:w="1036" w:type="dxa"/>
            <w:tcBorders>
              <w:top w:val="nil"/>
              <w:left w:val="nil"/>
              <w:bottom w:val="nil"/>
              <w:right w:val="nil"/>
            </w:tcBorders>
            <w:shd w:val="clear" w:color="auto" w:fill="auto"/>
            <w:noWrap/>
            <w:vAlign w:val="bottom"/>
            <w:hideMark/>
          </w:tcPr>
          <w:p w14:paraId="071609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9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46" w14:textId="77777777" w:rsidR="00214CC2" w:rsidRPr="008677B1" w:rsidRDefault="006453C1" w:rsidP="005F005A">
            <w:pPr>
              <w:spacing w:after="0"/>
              <w:rPr>
                <w:rFonts w:ascii="Times New Roman" w:eastAsia="Times New Roman" w:hAnsi="Times New Roman" w:cs="Times New Roman"/>
                <w:sz w:val="20"/>
              </w:rPr>
            </w:pPr>
          </w:p>
        </w:tc>
      </w:tr>
      <w:tr w:rsidR="006222AF" w14:paraId="0716094F" w14:textId="77777777">
        <w:trPr>
          <w:trHeight w:val="300"/>
        </w:trPr>
        <w:tc>
          <w:tcPr>
            <w:tcW w:w="1036" w:type="dxa"/>
            <w:tcBorders>
              <w:top w:val="nil"/>
              <w:left w:val="nil"/>
              <w:bottom w:val="nil"/>
              <w:right w:val="nil"/>
            </w:tcBorders>
            <w:shd w:val="clear" w:color="auto" w:fill="auto"/>
            <w:noWrap/>
            <w:vAlign w:val="bottom"/>
            <w:hideMark/>
          </w:tcPr>
          <w:p w14:paraId="071609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9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4E" w14:textId="77777777" w:rsidR="00214CC2" w:rsidRPr="008677B1" w:rsidRDefault="006453C1" w:rsidP="005F005A">
            <w:pPr>
              <w:spacing w:after="0"/>
              <w:rPr>
                <w:rFonts w:ascii="Times New Roman" w:eastAsia="Times New Roman" w:hAnsi="Times New Roman" w:cs="Times New Roman"/>
                <w:sz w:val="20"/>
              </w:rPr>
            </w:pPr>
          </w:p>
        </w:tc>
      </w:tr>
      <w:tr w:rsidR="006222AF" w14:paraId="07160957" w14:textId="77777777">
        <w:trPr>
          <w:trHeight w:val="300"/>
        </w:trPr>
        <w:tc>
          <w:tcPr>
            <w:tcW w:w="1036" w:type="dxa"/>
            <w:tcBorders>
              <w:top w:val="nil"/>
              <w:left w:val="nil"/>
              <w:bottom w:val="nil"/>
              <w:right w:val="nil"/>
            </w:tcBorders>
            <w:shd w:val="clear" w:color="auto" w:fill="auto"/>
            <w:noWrap/>
            <w:vAlign w:val="bottom"/>
            <w:hideMark/>
          </w:tcPr>
          <w:p w14:paraId="071609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9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56" w14:textId="77777777" w:rsidR="00214CC2" w:rsidRPr="008677B1" w:rsidRDefault="006453C1" w:rsidP="005F005A">
            <w:pPr>
              <w:spacing w:after="0"/>
              <w:rPr>
                <w:rFonts w:ascii="Times New Roman" w:eastAsia="Times New Roman" w:hAnsi="Times New Roman" w:cs="Times New Roman"/>
                <w:sz w:val="20"/>
              </w:rPr>
            </w:pPr>
          </w:p>
        </w:tc>
      </w:tr>
      <w:tr w:rsidR="006222AF" w14:paraId="0716095F" w14:textId="77777777">
        <w:trPr>
          <w:trHeight w:val="300"/>
        </w:trPr>
        <w:tc>
          <w:tcPr>
            <w:tcW w:w="1036" w:type="dxa"/>
            <w:tcBorders>
              <w:top w:val="nil"/>
              <w:left w:val="nil"/>
              <w:bottom w:val="nil"/>
              <w:right w:val="nil"/>
            </w:tcBorders>
            <w:shd w:val="clear" w:color="auto" w:fill="auto"/>
            <w:noWrap/>
            <w:vAlign w:val="bottom"/>
            <w:hideMark/>
          </w:tcPr>
          <w:p w14:paraId="071609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9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5E" w14:textId="77777777" w:rsidR="00214CC2" w:rsidRPr="008677B1" w:rsidRDefault="006453C1" w:rsidP="005F005A">
            <w:pPr>
              <w:spacing w:after="0"/>
              <w:rPr>
                <w:rFonts w:ascii="Times New Roman" w:eastAsia="Times New Roman" w:hAnsi="Times New Roman" w:cs="Times New Roman"/>
                <w:sz w:val="20"/>
              </w:rPr>
            </w:pPr>
          </w:p>
        </w:tc>
      </w:tr>
      <w:tr w:rsidR="006222AF" w14:paraId="07160966" w14:textId="77777777">
        <w:trPr>
          <w:trHeight w:val="300"/>
        </w:trPr>
        <w:tc>
          <w:tcPr>
            <w:tcW w:w="2051" w:type="dxa"/>
            <w:gridSpan w:val="2"/>
            <w:tcBorders>
              <w:top w:val="nil"/>
              <w:left w:val="nil"/>
              <w:bottom w:val="nil"/>
              <w:right w:val="nil"/>
            </w:tcBorders>
            <w:shd w:val="clear" w:color="auto" w:fill="auto"/>
            <w:noWrap/>
            <w:vAlign w:val="bottom"/>
            <w:hideMark/>
          </w:tcPr>
          <w:p w14:paraId="071609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9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65" w14:textId="77777777" w:rsidR="00214CC2" w:rsidRPr="008677B1" w:rsidRDefault="006453C1" w:rsidP="005F005A">
            <w:pPr>
              <w:spacing w:after="0"/>
              <w:rPr>
                <w:rFonts w:ascii="Times New Roman" w:eastAsia="Times New Roman" w:hAnsi="Times New Roman" w:cs="Times New Roman"/>
                <w:sz w:val="20"/>
              </w:rPr>
            </w:pPr>
          </w:p>
        </w:tc>
      </w:tr>
      <w:tr w:rsidR="006222AF" w14:paraId="0716096E" w14:textId="77777777">
        <w:trPr>
          <w:trHeight w:val="300"/>
        </w:trPr>
        <w:tc>
          <w:tcPr>
            <w:tcW w:w="1036" w:type="dxa"/>
            <w:tcBorders>
              <w:top w:val="nil"/>
              <w:left w:val="nil"/>
              <w:bottom w:val="nil"/>
              <w:right w:val="nil"/>
            </w:tcBorders>
            <w:shd w:val="clear" w:color="auto" w:fill="auto"/>
            <w:noWrap/>
            <w:vAlign w:val="bottom"/>
            <w:hideMark/>
          </w:tcPr>
          <w:p w14:paraId="071609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6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96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9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6D" w14:textId="77777777" w:rsidR="00214CC2" w:rsidRPr="008677B1" w:rsidRDefault="006453C1" w:rsidP="005F005A">
            <w:pPr>
              <w:spacing w:after="0"/>
              <w:rPr>
                <w:rFonts w:ascii="Times New Roman" w:eastAsia="Times New Roman" w:hAnsi="Times New Roman" w:cs="Times New Roman"/>
                <w:sz w:val="20"/>
              </w:rPr>
            </w:pPr>
          </w:p>
        </w:tc>
      </w:tr>
      <w:tr w:rsidR="006222AF" w14:paraId="07160972" w14:textId="77777777">
        <w:trPr>
          <w:trHeight w:val="300"/>
        </w:trPr>
        <w:tc>
          <w:tcPr>
            <w:tcW w:w="1036" w:type="dxa"/>
            <w:tcBorders>
              <w:top w:val="nil"/>
              <w:left w:val="nil"/>
              <w:bottom w:val="nil"/>
              <w:right w:val="nil"/>
            </w:tcBorders>
            <w:shd w:val="clear" w:color="auto" w:fill="auto"/>
            <w:noWrap/>
            <w:vAlign w:val="bottom"/>
            <w:hideMark/>
          </w:tcPr>
          <w:p w14:paraId="0716096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9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44 όπως τροπ.    ΔΕΚΤΟ ΚΑΤΑ ΠΛΕΙΟΨΗΦΙΑ</w:t>
            </w:r>
          </w:p>
        </w:tc>
        <w:tc>
          <w:tcPr>
            <w:tcW w:w="1015" w:type="dxa"/>
            <w:tcBorders>
              <w:top w:val="nil"/>
              <w:left w:val="nil"/>
              <w:bottom w:val="nil"/>
              <w:right w:val="nil"/>
            </w:tcBorders>
            <w:shd w:val="clear" w:color="auto" w:fill="auto"/>
            <w:noWrap/>
            <w:vAlign w:val="bottom"/>
            <w:hideMark/>
          </w:tcPr>
          <w:p w14:paraId="0716097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97A" w14:textId="77777777">
        <w:trPr>
          <w:trHeight w:val="300"/>
        </w:trPr>
        <w:tc>
          <w:tcPr>
            <w:tcW w:w="1036" w:type="dxa"/>
            <w:tcBorders>
              <w:top w:val="nil"/>
              <w:left w:val="nil"/>
              <w:bottom w:val="nil"/>
              <w:right w:val="nil"/>
            </w:tcBorders>
            <w:shd w:val="clear" w:color="auto" w:fill="auto"/>
            <w:noWrap/>
            <w:vAlign w:val="bottom"/>
            <w:hideMark/>
          </w:tcPr>
          <w:p w14:paraId="071609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9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79" w14:textId="77777777" w:rsidR="00214CC2" w:rsidRPr="008677B1" w:rsidRDefault="006453C1" w:rsidP="005F005A">
            <w:pPr>
              <w:spacing w:after="0"/>
              <w:rPr>
                <w:rFonts w:ascii="Times New Roman" w:eastAsia="Times New Roman" w:hAnsi="Times New Roman" w:cs="Times New Roman"/>
                <w:sz w:val="20"/>
              </w:rPr>
            </w:pPr>
          </w:p>
        </w:tc>
      </w:tr>
      <w:tr w:rsidR="006222AF" w14:paraId="07160982" w14:textId="77777777">
        <w:trPr>
          <w:trHeight w:val="300"/>
        </w:trPr>
        <w:tc>
          <w:tcPr>
            <w:tcW w:w="1036" w:type="dxa"/>
            <w:tcBorders>
              <w:top w:val="nil"/>
              <w:left w:val="nil"/>
              <w:bottom w:val="nil"/>
              <w:right w:val="nil"/>
            </w:tcBorders>
            <w:shd w:val="clear" w:color="auto" w:fill="auto"/>
            <w:noWrap/>
            <w:vAlign w:val="bottom"/>
            <w:hideMark/>
          </w:tcPr>
          <w:p w14:paraId="071609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9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7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81" w14:textId="77777777" w:rsidR="00214CC2" w:rsidRPr="008677B1" w:rsidRDefault="006453C1" w:rsidP="005F005A">
            <w:pPr>
              <w:spacing w:after="0"/>
              <w:rPr>
                <w:rFonts w:ascii="Times New Roman" w:eastAsia="Times New Roman" w:hAnsi="Times New Roman" w:cs="Times New Roman"/>
                <w:sz w:val="20"/>
              </w:rPr>
            </w:pPr>
          </w:p>
        </w:tc>
      </w:tr>
      <w:tr w:rsidR="006222AF" w14:paraId="0716098A" w14:textId="77777777">
        <w:trPr>
          <w:trHeight w:val="300"/>
        </w:trPr>
        <w:tc>
          <w:tcPr>
            <w:tcW w:w="1036" w:type="dxa"/>
            <w:tcBorders>
              <w:top w:val="nil"/>
              <w:left w:val="nil"/>
              <w:bottom w:val="nil"/>
              <w:right w:val="nil"/>
            </w:tcBorders>
            <w:shd w:val="clear" w:color="auto" w:fill="auto"/>
            <w:noWrap/>
            <w:vAlign w:val="bottom"/>
            <w:hideMark/>
          </w:tcPr>
          <w:p w14:paraId="071609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9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89" w14:textId="77777777" w:rsidR="00214CC2" w:rsidRPr="008677B1" w:rsidRDefault="006453C1" w:rsidP="005F005A">
            <w:pPr>
              <w:spacing w:after="0"/>
              <w:rPr>
                <w:rFonts w:ascii="Times New Roman" w:eastAsia="Times New Roman" w:hAnsi="Times New Roman" w:cs="Times New Roman"/>
                <w:sz w:val="20"/>
              </w:rPr>
            </w:pPr>
          </w:p>
        </w:tc>
      </w:tr>
      <w:tr w:rsidR="006222AF" w14:paraId="07160992" w14:textId="77777777">
        <w:trPr>
          <w:trHeight w:val="300"/>
        </w:trPr>
        <w:tc>
          <w:tcPr>
            <w:tcW w:w="1036" w:type="dxa"/>
            <w:tcBorders>
              <w:top w:val="nil"/>
              <w:left w:val="nil"/>
              <w:bottom w:val="nil"/>
              <w:right w:val="nil"/>
            </w:tcBorders>
            <w:shd w:val="clear" w:color="auto" w:fill="auto"/>
            <w:noWrap/>
            <w:vAlign w:val="bottom"/>
            <w:hideMark/>
          </w:tcPr>
          <w:p w14:paraId="071609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9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91" w14:textId="77777777" w:rsidR="00214CC2" w:rsidRPr="008677B1" w:rsidRDefault="006453C1" w:rsidP="005F005A">
            <w:pPr>
              <w:spacing w:after="0"/>
              <w:rPr>
                <w:rFonts w:ascii="Times New Roman" w:eastAsia="Times New Roman" w:hAnsi="Times New Roman" w:cs="Times New Roman"/>
                <w:sz w:val="20"/>
              </w:rPr>
            </w:pPr>
          </w:p>
        </w:tc>
      </w:tr>
      <w:tr w:rsidR="006222AF" w14:paraId="0716099A" w14:textId="77777777">
        <w:trPr>
          <w:trHeight w:val="300"/>
        </w:trPr>
        <w:tc>
          <w:tcPr>
            <w:tcW w:w="1036" w:type="dxa"/>
            <w:tcBorders>
              <w:top w:val="nil"/>
              <w:left w:val="nil"/>
              <w:bottom w:val="nil"/>
              <w:right w:val="nil"/>
            </w:tcBorders>
            <w:shd w:val="clear" w:color="auto" w:fill="auto"/>
            <w:noWrap/>
            <w:vAlign w:val="bottom"/>
            <w:hideMark/>
          </w:tcPr>
          <w:p w14:paraId="071609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9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99" w14:textId="77777777" w:rsidR="00214CC2" w:rsidRPr="008677B1" w:rsidRDefault="006453C1" w:rsidP="005F005A">
            <w:pPr>
              <w:spacing w:after="0"/>
              <w:rPr>
                <w:rFonts w:ascii="Times New Roman" w:eastAsia="Times New Roman" w:hAnsi="Times New Roman" w:cs="Times New Roman"/>
                <w:sz w:val="20"/>
              </w:rPr>
            </w:pPr>
          </w:p>
        </w:tc>
      </w:tr>
      <w:tr w:rsidR="006222AF" w14:paraId="071609A2" w14:textId="77777777">
        <w:trPr>
          <w:trHeight w:val="300"/>
        </w:trPr>
        <w:tc>
          <w:tcPr>
            <w:tcW w:w="1036" w:type="dxa"/>
            <w:tcBorders>
              <w:top w:val="nil"/>
              <w:left w:val="nil"/>
              <w:bottom w:val="nil"/>
              <w:right w:val="nil"/>
            </w:tcBorders>
            <w:shd w:val="clear" w:color="auto" w:fill="auto"/>
            <w:noWrap/>
            <w:vAlign w:val="bottom"/>
            <w:hideMark/>
          </w:tcPr>
          <w:p w14:paraId="071609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9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A1" w14:textId="77777777" w:rsidR="00214CC2" w:rsidRPr="008677B1" w:rsidRDefault="006453C1" w:rsidP="005F005A">
            <w:pPr>
              <w:spacing w:after="0"/>
              <w:rPr>
                <w:rFonts w:ascii="Times New Roman" w:eastAsia="Times New Roman" w:hAnsi="Times New Roman" w:cs="Times New Roman"/>
                <w:sz w:val="20"/>
              </w:rPr>
            </w:pPr>
          </w:p>
        </w:tc>
      </w:tr>
      <w:tr w:rsidR="006222AF" w14:paraId="071609AA" w14:textId="77777777">
        <w:trPr>
          <w:trHeight w:val="300"/>
        </w:trPr>
        <w:tc>
          <w:tcPr>
            <w:tcW w:w="1036" w:type="dxa"/>
            <w:tcBorders>
              <w:top w:val="nil"/>
              <w:left w:val="nil"/>
              <w:bottom w:val="nil"/>
              <w:right w:val="nil"/>
            </w:tcBorders>
            <w:shd w:val="clear" w:color="auto" w:fill="auto"/>
            <w:noWrap/>
            <w:vAlign w:val="bottom"/>
            <w:hideMark/>
          </w:tcPr>
          <w:p w14:paraId="071609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09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A9" w14:textId="77777777" w:rsidR="00214CC2" w:rsidRPr="008677B1" w:rsidRDefault="006453C1" w:rsidP="005F005A">
            <w:pPr>
              <w:spacing w:after="0"/>
              <w:rPr>
                <w:rFonts w:ascii="Times New Roman" w:eastAsia="Times New Roman" w:hAnsi="Times New Roman" w:cs="Times New Roman"/>
                <w:sz w:val="20"/>
              </w:rPr>
            </w:pPr>
          </w:p>
        </w:tc>
      </w:tr>
      <w:tr w:rsidR="006222AF" w14:paraId="071609B1" w14:textId="77777777">
        <w:trPr>
          <w:trHeight w:val="300"/>
        </w:trPr>
        <w:tc>
          <w:tcPr>
            <w:tcW w:w="2051" w:type="dxa"/>
            <w:gridSpan w:val="2"/>
            <w:tcBorders>
              <w:top w:val="nil"/>
              <w:left w:val="nil"/>
              <w:bottom w:val="nil"/>
              <w:right w:val="nil"/>
            </w:tcBorders>
            <w:shd w:val="clear" w:color="auto" w:fill="auto"/>
            <w:noWrap/>
            <w:vAlign w:val="bottom"/>
            <w:hideMark/>
          </w:tcPr>
          <w:p w14:paraId="071609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9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B0" w14:textId="77777777" w:rsidR="00214CC2" w:rsidRPr="008677B1" w:rsidRDefault="006453C1" w:rsidP="005F005A">
            <w:pPr>
              <w:spacing w:after="0"/>
              <w:rPr>
                <w:rFonts w:ascii="Times New Roman" w:eastAsia="Times New Roman" w:hAnsi="Times New Roman" w:cs="Times New Roman"/>
                <w:sz w:val="20"/>
              </w:rPr>
            </w:pPr>
          </w:p>
        </w:tc>
      </w:tr>
      <w:tr w:rsidR="006222AF" w14:paraId="071609B9" w14:textId="77777777">
        <w:trPr>
          <w:trHeight w:val="300"/>
        </w:trPr>
        <w:tc>
          <w:tcPr>
            <w:tcW w:w="1036" w:type="dxa"/>
            <w:tcBorders>
              <w:top w:val="nil"/>
              <w:left w:val="nil"/>
              <w:bottom w:val="nil"/>
              <w:right w:val="nil"/>
            </w:tcBorders>
            <w:shd w:val="clear" w:color="auto" w:fill="auto"/>
            <w:noWrap/>
            <w:vAlign w:val="bottom"/>
            <w:hideMark/>
          </w:tcPr>
          <w:p w14:paraId="071609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B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9B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9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B8" w14:textId="77777777" w:rsidR="00214CC2" w:rsidRPr="008677B1" w:rsidRDefault="006453C1" w:rsidP="005F005A">
            <w:pPr>
              <w:spacing w:after="0"/>
              <w:rPr>
                <w:rFonts w:ascii="Times New Roman" w:eastAsia="Times New Roman" w:hAnsi="Times New Roman" w:cs="Times New Roman"/>
                <w:sz w:val="20"/>
              </w:rPr>
            </w:pPr>
          </w:p>
        </w:tc>
      </w:tr>
      <w:tr w:rsidR="006222AF" w14:paraId="071609BD" w14:textId="77777777">
        <w:trPr>
          <w:trHeight w:val="300"/>
        </w:trPr>
        <w:tc>
          <w:tcPr>
            <w:tcW w:w="1036" w:type="dxa"/>
            <w:tcBorders>
              <w:top w:val="nil"/>
              <w:left w:val="nil"/>
              <w:bottom w:val="nil"/>
              <w:right w:val="nil"/>
            </w:tcBorders>
            <w:shd w:val="clear" w:color="auto" w:fill="auto"/>
            <w:noWrap/>
            <w:vAlign w:val="bottom"/>
            <w:hideMark/>
          </w:tcPr>
          <w:p w14:paraId="071609B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9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w:t>
            </w:r>
            <w:r w:rsidRPr="008677B1">
              <w:rPr>
                <w:rFonts w:ascii="Calibri" w:eastAsia="Times New Roman" w:hAnsi="Calibri" w:cs="Times New Roman"/>
                <w:color w:val="000000"/>
                <w:sz w:val="22"/>
                <w:szCs w:val="22"/>
              </w:rPr>
              <w:t xml:space="preserve"> 47 ως έχει   ΔΕΚΤΟ ΚΑΤΑ ΠΛΕΙΟΨΗΦΙΑ</w:t>
            </w:r>
          </w:p>
        </w:tc>
        <w:tc>
          <w:tcPr>
            <w:tcW w:w="1015" w:type="dxa"/>
            <w:tcBorders>
              <w:top w:val="nil"/>
              <w:left w:val="nil"/>
              <w:bottom w:val="nil"/>
              <w:right w:val="nil"/>
            </w:tcBorders>
            <w:shd w:val="clear" w:color="auto" w:fill="auto"/>
            <w:noWrap/>
            <w:vAlign w:val="bottom"/>
            <w:hideMark/>
          </w:tcPr>
          <w:p w14:paraId="071609B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9C5" w14:textId="77777777">
        <w:trPr>
          <w:trHeight w:val="300"/>
        </w:trPr>
        <w:tc>
          <w:tcPr>
            <w:tcW w:w="1036" w:type="dxa"/>
            <w:tcBorders>
              <w:top w:val="nil"/>
              <w:left w:val="nil"/>
              <w:bottom w:val="nil"/>
              <w:right w:val="nil"/>
            </w:tcBorders>
            <w:shd w:val="clear" w:color="auto" w:fill="auto"/>
            <w:noWrap/>
            <w:vAlign w:val="bottom"/>
            <w:hideMark/>
          </w:tcPr>
          <w:p w14:paraId="071609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9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C4" w14:textId="77777777" w:rsidR="00214CC2" w:rsidRPr="008677B1" w:rsidRDefault="006453C1" w:rsidP="005F005A">
            <w:pPr>
              <w:spacing w:after="0"/>
              <w:rPr>
                <w:rFonts w:ascii="Times New Roman" w:eastAsia="Times New Roman" w:hAnsi="Times New Roman" w:cs="Times New Roman"/>
                <w:sz w:val="20"/>
              </w:rPr>
            </w:pPr>
          </w:p>
        </w:tc>
      </w:tr>
      <w:tr w:rsidR="006222AF" w14:paraId="071609CD" w14:textId="77777777">
        <w:trPr>
          <w:trHeight w:val="300"/>
        </w:trPr>
        <w:tc>
          <w:tcPr>
            <w:tcW w:w="1036" w:type="dxa"/>
            <w:tcBorders>
              <w:top w:val="nil"/>
              <w:left w:val="nil"/>
              <w:bottom w:val="nil"/>
              <w:right w:val="nil"/>
            </w:tcBorders>
            <w:shd w:val="clear" w:color="auto" w:fill="auto"/>
            <w:noWrap/>
            <w:vAlign w:val="bottom"/>
            <w:hideMark/>
          </w:tcPr>
          <w:p w14:paraId="071609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9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CC" w14:textId="77777777" w:rsidR="00214CC2" w:rsidRPr="008677B1" w:rsidRDefault="006453C1" w:rsidP="005F005A">
            <w:pPr>
              <w:spacing w:after="0"/>
              <w:rPr>
                <w:rFonts w:ascii="Times New Roman" w:eastAsia="Times New Roman" w:hAnsi="Times New Roman" w:cs="Times New Roman"/>
                <w:sz w:val="20"/>
              </w:rPr>
            </w:pPr>
          </w:p>
        </w:tc>
      </w:tr>
      <w:tr w:rsidR="006222AF" w14:paraId="071609D5" w14:textId="77777777">
        <w:trPr>
          <w:trHeight w:val="300"/>
        </w:trPr>
        <w:tc>
          <w:tcPr>
            <w:tcW w:w="1036" w:type="dxa"/>
            <w:tcBorders>
              <w:top w:val="nil"/>
              <w:left w:val="nil"/>
              <w:bottom w:val="nil"/>
              <w:right w:val="nil"/>
            </w:tcBorders>
            <w:shd w:val="clear" w:color="auto" w:fill="auto"/>
            <w:noWrap/>
            <w:vAlign w:val="bottom"/>
            <w:hideMark/>
          </w:tcPr>
          <w:p w14:paraId="071609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9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D4" w14:textId="77777777" w:rsidR="00214CC2" w:rsidRPr="008677B1" w:rsidRDefault="006453C1" w:rsidP="005F005A">
            <w:pPr>
              <w:spacing w:after="0"/>
              <w:rPr>
                <w:rFonts w:ascii="Times New Roman" w:eastAsia="Times New Roman" w:hAnsi="Times New Roman" w:cs="Times New Roman"/>
                <w:sz w:val="20"/>
              </w:rPr>
            </w:pPr>
          </w:p>
        </w:tc>
      </w:tr>
      <w:tr w:rsidR="006222AF" w14:paraId="071609DD" w14:textId="77777777">
        <w:trPr>
          <w:trHeight w:val="300"/>
        </w:trPr>
        <w:tc>
          <w:tcPr>
            <w:tcW w:w="1036" w:type="dxa"/>
            <w:tcBorders>
              <w:top w:val="nil"/>
              <w:left w:val="nil"/>
              <w:bottom w:val="nil"/>
              <w:right w:val="nil"/>
            </w:tcBorders>
            <w:shd w:val="clear" w:color="auto" w:fill="auto"/>
            <w:noWrap/>
            <w:vAlign w:val="bottom"/>
            <w:hideMark/>
          </w:tcPr>
          <w:p w14:paraId="071609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9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DC" w14:textId="77777777" w:rsidR="00214CC2" w:rsidRPr="008677B1" w:rsidRDefault="006453C1" w:rsidP="005F005A">
            <w:pPr>
              <w:spacing w:after="0"/>
              <w:rPr>
                <w:rFonts w:ascii="Times New Roman" w:eastAsia="Times New Roman" w:hAnsi="Times New Roman" w:cs="Times New Roman"/>
                <w:sz w:val="20"/>
              </w:rPr>
            </w:pPr>
          </w:p>
        </w:tc>
      </w:tr>
      <w:tr w:rsidR="006222AF" w14:paraId="071609E5" w14:textId="77777777">
        <w:trPr>
          <w:trHeight w:val="300"/>
        </w:trPr>
        <w:tc>
          <w:tcPr>
            <w:tcW w:w="1036" w:type="dxa"/>
            <w:tcBorders>
              <w:top w:val="nil"/>
              <w:left w:val="nil"/>
              <w:bottom w:val="nil"/>
              <w:right w:val="nil"/>
            </w:tcBorders>
            <w:shd w:val="clear" w:color="auto" w:fill="auto"/>
            <w:noWrap/>
            <w:vAlign w:val="bottom"/>
            <w:hideMark/>
          </w:tcPr>
          <w:p w14:paraId="071609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9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E4" w14:textId="77777777" w:rsidR="00214CC2" w:rsidRPr="008677B1" w:rsidRDefault="006453C1" w:rsidP="005F005A">
            <w:pPr>
              <w:spacing w:after="0"/>
              <w:rPr>
                <w:rFonts w:ascii="Times New Roman" w:eastAsia="Times New Roman" w:hAnsi="Times New Roman" w:cs="Times New Roman"/>
                <w:sz w:val="20"/>
              </w:rPr>
            </w:pPr>
          </w:p>
        </w:tc>
      </w:tr>
      <w:tr w:rsidR="006222AF" w14:paraId="071609ED" w14:textId="77777777">
        <w:trPr>
          <w:trHeight w:val="300"/>
        </w:trPr>
        <w:tc>
          <w:tcPr>
            <w:tcW w:w="1036" w:type="dxa"/>
            <w:tcBorders>
              <w:top w:val="nil"/>
              <w:left w:val="nil"/>
              <w:bottom w:val="nil"/>
              <w:right w:val="nil"/>
            </w:tcBorders>
            <w:shd w:val="clear" w:color="auto" w:fill="auto"/>
            <w:noWrap/>
            <w:vAlign w:val="bottom"/>
            <w:hideMark/>
          </w:tcPr>
          <w:p w14:paraId="071609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9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9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EC" w14:textId="77777777" w:rsidR="00214CC2" w:rsidRPr="008677B1" w:rsidRDefault="006453C1" w:rsidP="005F005A">
            <w:pPr>
              <w:spacing w:after="0"/>
              <w:rPr>
                <w:rFonts w:ascii="Times New Roman" w:eastAsia="Times New Roman" w:hAnsi="Times New Roman" w:cs="Times New Roman"/>
                <w:sz w:val="20"/>
              </w:rPr>
            </w:pPr>
          </w:p>
        </w:tc>
      </w:tr>
      <w:tr w:rsidR="006222AF" w14:paraId="071609F5" w14:textId="77777777">
        <w:trPr>
          <w:trHeight w:val="300"/>
        </w:trPr>
        <w:tc>
          <w:tcPr>
            <w:tcW w:w="1036" w:type="dxa"/>
            <w:tcBorders>
              <w:top w:val="nil"/>
              <w:left w:val="nil"/>
              <w:bottom w:val="nil"/>
              <w:right w:val="nil"/>
            </w:tcBorders>
            <w:shd w:val="clear" w:color="auto" w:fill="auto"/>
            <w:noWrap/>
            <w:vAlign w:val="bottom"/>
            <w:hideMark/>
          </w:tcPr>
          <w:p w14:paraId="071609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9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F4" w14:textId="77777777" w:rsidR="00214CC2" w:rsidRPr="008677B1" w:rsidRDefault="006453C1" w:rsidP="005F005A">
            <w:pPr>
              <w:spacing w:after="0"/>
              <w:rPr>
                <w:rFonts w:ascii="Times New Roman" w:eastAsia="Times New Roman" w:hAnsi="Times New Roman" w:cs="Times New Roman"/>
                <w:sz w:val="20"/>
              </w:rPr>
            </w:pPr>
          </w:p>
        </w:tc>
      </w:tr>
      <w:tr w:rsidR="006222AF" w14:paraId="071609FC" w14:textId="77777777">
        <w:trPr>
          <w:trHeight w:val="300"/>
        </w:trPr>
        <w:tc>
          <w:tcPr>
            <w:tcW w:w="2051" w:type="dxa"/>
            <w:gridSpan w:val="2"/>
            <w:tcBorders>
              <w:top w:val="nil"/>
              <w:left w:val="nil"/>
              <w:bottom w:val="nil"/>
              <w:right w:val="nil"/>
            </w:tcBorders>
            <w:shd w:val="clear" w:color="auto" w:fill="auto"/>
            <w:noWrap/>
            <w:vAlign w:val="bottom"/>
            <w:hideMark/>
          </w:tcPr>
          <w:p w14:paraId="071609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9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9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9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9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FB" w14:textId="77777777" w:rsidR="00214CC2" w:rsidRPr="008677B1" w:rsidRDefault="006453C1" w:rsidP="005F005A">
            <w:pPr>
              <w:spacing w:after="0"/>
              <w:rPr>
                <w:rFonts w:ascii="Times New Roman" w:eastAsia="Times New Roman" w:hAnsi="Times New Roman" w:cs="Times New Roman"/>
                <w:sz w:val="20"/>
              </w:rPr>
            </w:pPr>
          </w:p>
        </w:tc>
      </w:tr>
      <w:tr w:rsidR="006222AF" w14:paraId="07160A04" w14:textId="77777777">
        <w:trPr>
          <w:trHeight w:val="300"/>
        </w:trPr>
        <w:tc>
          <w:tcPr>
            <w:tcW w:w="1036" w:type="dxa"/>
            <w:tcBorders>
              <w:top w:val="nil"/>
              <w:left w:val="nil"/>
              <w:bottom w:val="nil"/>
              <w:right w:val="nil"/>
            </w:tcBorders>
            <w:shd w:val="clear" w:color="auto" w:fill="auto"/>
            <w:noWrap/>
            <w:vAlign w:val="bottom"/>
            <w:hideMark/>
          </w:tcPr>
          <w:p w14:paraId="071609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9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0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A0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A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03" w14:textId="77777777" w:rsidR="00214CC2" w:rsidRPr="008677B1" w:rsidRDefault="006453C1" w:rsidP="005F005A">
            <w:pPr>
              <w:spacing w:after="0"/>
              <w:rPr>
                <w:rFonts w:ascii="Times New Roman" w:eastAsia="Times New Roman" w:hAnsi="Times New Roman" w:cs="Times New Roman"/>
                <w:sz w:val="20"/>
              </w:rPr>
            </w:pPr>
          </w:p>
        </w:tc>
      </w:tr>
      <w:tr w:rsidR="006222AF" w14:paraId="07160A08" w14:textId="77777777">
        <w:trPr>
          <w:trHeight w:val="300"/>
        </w:trPr>
        <w:tc>
          <w:tcPr>
            <w:tcW w:w="1036" w:type="dxa"/>
            <w:tcBorders>
              <w:top w:val="nil"/>
              <w:left w:val="nil"/>
              <w:bottom w:val="nil"/>
              <w:right w:val="nil"/>
            </w:tcBorders>
            <w:shd w:val="clear" w:color="auto" w:fill="auto"/>
            <w:noWrap/>
            <w:vAlign w:val="bottom"/>
            <w:hideMark/>
          </w:tcPr>
          <w:p w14:paraId="07160A0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A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48 όπως τροπ.    ΔΕΚΤΟ ΚΑΤΑ ΠΛΕΙΟΨΗΦΙΑ</w:t>
            </w:r>
          </w:p>
        </w:tc>
        <w:tc>
          <w:tcPr>
            <w:tcW w:w="1015" w:type="dxa"/>
            <w:tcBorders>
              <w:top w:val="nil"/>
              <w:left w:val="nil"/>
              <w:bottom w:val="nil"/>
              <w:right w:val="nil"/>
            </w:tcBorders>
            <w:shd w:val="clear" w:color="auto" w:fill="auto"/>
            <w:noWrap/>
            <w:vAlign w:val="bottom"/>
            <w:hideMark/>
          </w:tcPr>
          <w:p w14:paraId="07160A0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A10" w14:textId="77777777">
        <w:trPr>
          <w:trHeight w:val="300"/>
        </w:trPr>
        <w:tc>
          <w:tcPr>
            <w:tcW w:w="1036" w:type="dxa"/>
            <w:tcBorders>
              <w:top w:val="nil"/>
              <w:left w:val="nil"/>
              <w:bottom w:val="nil"/>
              <w:right w:val="nil"/>
            </w:tcBorders>
            <w:shd w:val="clear" w:color="auto" w:fill="auto"/>
            <w:noWrap/>
            <w:vAlign w:val="bottom"/>
            <w:hideMark/>
          </w:tcPr>
          <w:p w14:paraId="07160A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A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0F" w14:textId="77777777" w:rsidR="00214CC2" w:rsidRPr="008677B1" w:rsidRDefault="006453C1" w:rsidP="005F005A">
            <w:pPr>
              <w:spacing w:after="0"/>
              <w:rPr>
                <w:rFonts w:ascii="Times New Roman" w:eastAsia="Times New Roman" w:hAnsi="Times New Roman" w:cs="Times New Roman"/>
                <w:sz w:val="20"/>
              </w:rPr>
            </w:pPr>
          </w:p>
        </w:tc>
      </w:tr>
      <w:tr w:rsidR="006222AF" w14:paraId="07160A18" w14:textId="77777777">
        <w:trPr>
          <w:trHeight w:val="300"/>
        </w:trPr>
        <w:tc>
          <w:tcPr>
            <w:tcW w:w="1036" w:type="dxa"/>
            <w:tcBorders>
              <w:top w:val="nil"/>
              <w:left w:val="nil"/>
              <w:bottom w:val="nil"/>
              <w:right w:val="nil"/>
            </w:tcBorders>
            <w:shd w:val="clear" w:color="auto" w:fill="auto"/>
            <w:noWrap/>
            <w:vAlign w:val="bottom"/>
            <w:hideMark/>
          </w:tcPr>
          <w:p w14:paraId="07160A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A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1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17" w14:textId="77777777" w:rsidR="00214CC2" w:rsidRPr="008677B1" w:rsidRDefault="006453C1" w:rsidP="005F005A">
            <w:pPr>
              <w:spacing w:after="0"/>
              <w:rPr>
                <w:rFonts w:ascii="Times New Roman" w:eastAsia="Times New Roman" w:hAnsi="Times New Roman" w:cs="Times New Roman"/>
                <w:sz w:val="20"/>
              </w:rPr>
            </w:pPr>
          </w:p>
        </w:tc>
      </w:tr>
      <w:tr w:rsidR="006222AF" w14:paraId="07160A20" w14:textId="77777777">
        <w:trPr>
          <w:trHeight w:val="300"/>
        </w:trPr>
        <w:tc>
          <w:tcPr>
            <w:tcW w:w="1036" w:type="dxa"/>
            <w:tcBorders>
              <w:top w:val="nil"/>
              <w:left w:val="nil"/>
              <w:bottom w:val="nil"/>
              <w:right w:val="nil"/>
            </w:tcBorders>
            <w:shd w:val="clear" w:color="auto" w:fill="auto"/>
            <w:noWrap/>
            <w:vAlign w:val="bottom"/>
            <w:hideMark/>
          </w:tcPr>
          <w:p w14:paraId="07160A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A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1F" w14:textId="77777777" w:rsidR="00214CC2" w:rsidRPr="008677B1" w:rsidRDefault="006453C1" w:rsidP="005F005A">
            <w:pPr>
              <w:spacing w:after="0"/>
              <w:rPr>
                <w:rFonts w:ascii="Times New Roman" w:eastAsia="Times New Roman" w:hAnsi="Times New Roman" w:cs="Times New Roman"/>
                <w:sz w:val="20"/>
              </w:rPr>
            </w:pPr>
          </w:p>
        </w:tc>
      </w:tr>
      <w:tr w:rsidR="006222AF" w14:paraId="07160A28" w14:textId="77777777">
        <w:trPr>
          <w:trHeight w:val="300"/>
        </w:trPr>
        <w:tc>
          <w:tcPr>
            <w:tcW w:w="1036" w:type="dxa"/>
            <w:tcBorders>
              <w:top w:val="nil"/>
              <w:left w:val="nil"/>
              <w:bottom w:val="nil"/>
              <w:right w:val="nil"/>
            </w:tcBorders>
            <w:shd w:val="clear" w:color="auto" w:fill="auto"/>
            <w:noWrap/>
            <w:vAlign w:val="bottom"/>
            <w:hideMark/>
          </w:tcPr>
          <w:p w14:paraId="07160A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A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27" w14:textId="77777777" w:rsidR="00214CC2" w:rsidRPr="008677B1" w:rsidRDefault="006453C1" w:rsidP="005F005A">
            <w:pPr>
              <w:spacing w:after="0"/>
              <w:rPr>
                <w:rFonts w:ascii="Times New Roman" w:eastAsia="Times New Roman" w:hAnsi="Times New Roman" w:cs="Times New Roman"/>
                <w:sz w:val="20"/>
              </w:rPr>
            </w:pPr>
          </w:p>
        </w:tc>
      </w:tr>
      <w:tr w:rsidR="006222AF" w14:paraId="07160A30" w14:textId="77777777">
        <w:trPr>
          <w:trHeight w:val="300"/>
        </w:trPr>
        <w:tc>
          <w:tcPr>
            <w:tcW w:w="1036" w:type="dxa"/>
            <w:tcBorders>
              <w:top w:val="nil"/>
              <w:left w:val="nil"/>
              <w:bottom w:val="nil"/>
              <w:right w:val="nil"/>
            </w:tcBorders>
            <w:shd w:val="clear" w:color="auto" w:fill="auto"/>
            <w:noWrap/>
            <w:vAlign w:val="bottom"/>
            <w:hideMark/>
          </w:tcPr>
          <w:p w14:paraId="07160A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A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2F" w14:textId="77777777" w:rsidR="00214CC2" w:rsidRPr="008677B1" w:rsidRDefault="006453C1" w:rsidP="005F005A">
            <w:pPr>
              <w:spacing w:after="0"/>
              <w:rPr>
                <w:rFonts w:ascii="Times New Roman" w:eastAsia="Times New Roman" w:hAnsi="Times New Roman" w:cs="Times New Roman"/>
                <w:sz w:val="20"/>
              </w:rPr>
            </w:pPr>
          </w:p>
        </w:tc>
      </w:tr>
      <w:tr w:rsidR="006222AF" w14:paraId="07160A38" w14:textId="77777777">
        <w:trPr>
          <w:trHeight w:val="300"/>
        </w:trPr>
        <w:tc>
          <w:tcPr>
            <w:tcW w:w="1036" w:type="dxa"/>
            <w:tcBorders>
              <w:top w:val="nil"/>
              <w:left w:val="nil"/>
              <w:bottom w:val="nil"/>
              <w:right w:val="nil"/>
            </w:tcBorders>
            <w:shd w:val="clear" w:color="auto" w:fill="auto"/>
            <w:noWrap/>
            <w:vAlign w:val="bottom"/>
            <w:hideMark/>
          </w:tcPr>
          <w:p w14:paraId="07160A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A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37" w14:textId="77777777" w:rsidR="00214CC2" w:rsidRPr="008677B1" w:rsidRDefault="006453C1" w:rsidP="005F005A">
            <w:pPr>
              <w:spacing w:after="0"/>
              <w:rPr>
                <w:rFonts w:ascii="Times New Roman" w:eastAsia="Times New Roman" w:hAnsi="Times New Roman" w:cs="Times New Roman"/>
                <w:sz w:val="20"/>
              </w:rPr>
            </w:pPr>
          </w:p>
        </w:tc>
      </w:tr>
      <w:tr w:rsidR="006222AF" w14:paraId="07160A40" w14:textId="77777777">
        <w:trPr>
          <w:trHeight w:val="300"/>
        </w:trPr>
        <w:tc>
          <w:tcPr>
            <w:tcW w:w="1036" w:type="dxa"/>
            <w:tcBorders>
              <w:top w:val="nil"/>
              <w:left w:val="nil"/>
              <w:bottom w:val="nil"/>
              <w:right w:val="nil"/>
            </w:tcBorders>
            <w:shd w:val="clear" w:color="auto" w:fill="auto"/>
            <w:noWrap/>
            <w:vAlign w:val="bottom"/>
            <w:hideMark/>
          </w:tcPr>
          <w:p w14:paraId="07160A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A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3F" w14:textId="77777777" w:rsidR="00214CC2" w:rsidRPr="008677B1" w:rsidRDefault="006453C1" w:rsidP="005F005A">
            <w:pPr>
              <w:spacing w:after="0"/>
              <w:rPr>
                <w:rFonts w:ascii="Times New Roman" w:eastAsia="Times New Roman" w:hAnsi="Times New Roman" w:cs="Times New Roman"/>
                <w:sz w:val="20"/>
              </w:rPr>
            </w:pPr>
          </w:p>
        </w:tc>
      </w:tr>
      <w:tr w:rsidR="006222AF" w14:paraId="07160A47" w14:textId="77777777">
        <w:trPr>
          <w:trHeight w:val="300"/>
        </w:trPr>
        <w:tc>
          <w:tcPr>
            <w:tcW w:w="2051" w:type="dxa"/>
            <w:gridSpan w:val="2"/>
            <w:tcBorders>
              <w:top w:val="nil"/>
              <w:left w:val="nil"/>
              <w:bottom w:val="nil"/>
              <w:right w:val="nil"/>
            </w:tcBorders>
            <w:shd w:val="clear" w:color="auto" w:fill="auto"/>
            <w:noWrap/>
            <w:vAlign w:val="bottom"/>
            <w:hideMark/>
          </w:tcPr>
          <w:p w14:paraId="07160A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A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46" w14:textId="77777777" w:rsidR="00214CC2" w:rsidRPr="008677B1" w:rsidRDefault="006453C1" w:rsidP="005F005A">
            <w:pPr>
              <w:spacing w:after="0"/>
              <w:rPr>
                <w:rFonts w:ascii="Times New Roman" w:eastAsia="Times New Roman" w:hAnsi="Times New Roman" w:cs="Times New Roman"/>
                <w:sz w:val="20"/>
              </w:rPr>
            </w:pPr>
          </w:p>
        </w:tc>
      </w:tr>
      <w:tr w:rsidR="006222AF" w14:paraId="07160A4F" w14:textId="77777777">
        <w:trPr>
          <w:trHeight w:val="300"/>
        </w:trPr>
        <w:tc>
          <w:tcPr>
            <w:tcW w:w="1036" w:type="dxa"/>
            <w:tcBorders>
              <w:top w:val="nil"/>
              <w:left w:val="nil"/>
              <w:bottom w:val="nil"/>
              <w:right w:val="nil"/>
            </w:tcBorders>
            <w:shd w:val="clear" w:color="auto" w:fill="auto"/>
            <w:noWrap/>
            <w:vAlign w:val="bottom"/>
            <w:hideMark/>
          </w:tcPr>
          <w:p w14:paraId="07160A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4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A4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A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4E" w14:textId="77777777" w:rsidR="00214CC2" w:rsidRPr="008677B1" w:rsidRDefault="006453C1" w:rsidP="005F005A">
            <w:pPr>
              <w:spacing w:after="0"/>
              <w:rPr>
                <w:rFonts w:ascii="Times New Roman" w:eastAsia="Times New Roman" w:hAnsi="Times New Roman" w:cs="Times New Roman"/>
                <w:sz w:val="20"/>
              </w:rPr>
            </w:pPr>
          </w:p>
        </w:tc>
      </w:tr>
      <w:tr w:rsidR="006222AF" w14:paraId="07160A53" w14:textId="77777777">
        <w:trPr>
          <w:trHeight w:val="300"/>
        </w:trPr>
        <w:tc>
          <w:tcPr>
            <w:tcW w:w="1036" w:type="dxa"/>
            <w:tcBorders>
              <w:top w:val="nil"/>
              <w:left w:val="nil"/>
              <w:bottom w:val="nil"/>
              <w:right w:val="nil"/>
            </w:tcBorders>
            <w:shd w:val="clear" w:color="auto" w:fill="auto"/>
            <w:noWrap/>
            <w:vAlign w:val="bottom"/>
            <w:hideMark/>
          </w:tcPr>
          <w:p w14:paraId="07160A5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A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49 ως έχει   ΔΕΚΤΟ ΚΑΤΑ ΠΛΕΙΟΨΗΦΙΑ</w:t>
            </w:r>
          </w:p>
        </w:tc>
        <w:tc>
          <w:tcPr>
            <w:tcW w:w="1015" w:type="dxa"/>
            <w:tcBorders>
              <w:top w:val="nil"/>
              <w:left w:val="nil"/>
              <w:bottom w:val="nil"/>
              <w:right w:val="nil"/>
            </w:tcBorders>
            <w:shd w:val="clear" w:color="auto" w:fill="auto"/>
            <w:noWrap/>
            <w:vAlign w:val="bottom"/>
            <w:hideMark/>
          </w:tcPr>
          <w:p w14:paraId="07160A5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A5B" w14:textId="77777777">
        <w:trPr>
          <w:trHeight w:val="300"/>
        </w:trPr>
        <w:tc>
          <w:tcPr>
            <w:tcW w:w="1036" w:type="dxa"/>
            <w:tcBorders>
              <w:top w:val="nil"/>
              <w:left w:val="nil"/>
              <w:bottom w:val="nil"/>
              <w:right w:val="nil"/>
            </w:tcBorders>
            <w:shd w:val="clear" w:color="auto" w:fill="auto"/>
            <w:noWrap/>
            <w:vAlign w:val="bottom"/>
            <w:hideMark/>
          </w:tcPr>
          <w:p w14:paraId="07160A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A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5A" w14:textId="77777777" w:rsidR="00214CC2" w:rsidRPr="008677B1" w:rsidRDefault="006453C1" w:rsidP="005F005A">
            <w:pPr>
              <w:spacing w:after="0"/>
              <w:rPr>
                <w:rFonts w:ascii="Times New Roman" w:eastAsia="Times New Roman" w:hAnsi="Times New Roman" w:cs="Times New Roman"/>
                <w:sz w:val="20"/>
              </w:rPr>
            </w:pPr>
          </w:p>
        </w:tc>
      </w:tr>
      <w:tr w:rsidR="006222AF" w14:paraId="07160A63" w14:textId="77777777">
        <w:trPr>
          <w:trHeight w:val="300"/>
        </w:trPr>
        <w:tc>
          <w:tcPr>
            <w:tcW w:w="1036" w:type="dxa"/>
            <w:tcBorders>
              <w:top w:val="nil"/>
              <w:left w:val="nil"/>
              <w:bottom w:val="nil"/>
              <w:right w:val="nil"/>
            </w:tcBorders>
            <w:shd w:val="clear" w:color="auto" w:fill="auto"/>
            <w:noWrap/>
            <w:vAlign w:val="bottom"/>
            <w:hideMark/>
          </w:tcPr>
          <w:p w14:paraId="07160A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A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62" w14:textId="77777777" w:rsidR="00214CC2" w:rsidRPr="008677B1" w:rsidRDefault="006453C1" w:rsidP="005F005A">
            <w:pPr>
              <w:spacing w:after="0"/>
              <w:rPr>
                <w:rFonts w:ascii="Times New Roman" w:eastAsia="Times New Roman" w:hAnsi="Times New Roman" w:cs="Times New Roman"/>
                <w:sz w:val="20"/>
              </w:rPr>
            </w:pPr>
          </w:p>
        </w:tc>
      </w:tr>
      <w:tr w:rsidR="006222AF" w14:paraId="07160A6B" w14:textId="77777777">
        <w:trPr>
          <w:trHeight w:val="300"/>
        </w:trPr>
        <w:tc>
          <w:tcPr>
            <w:tcW w:w="1036" w:type="dxa"/>
            <w:tcBorders>
              <w:top w:val="nil"/>
              <w:left w:val="nil"/>
              <w:bottom w:val="nil"/>
              <w:right w:val="nil"/>
            </w:tcBorders>
            <w:shd w:val="clear" w:color="auto" w:fill="auto"/>
            <w:noWrap/>
            <w:vAlign w:val="bottom"/>
            <w:hideMark/>
          </w:tcPr>
          <w:p w14:paraId="07160A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A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6A" w14:textId="77777777" w:rsidR="00214CC2" w:rsidRPr="008677B1" w:rsidRDefault="006453C1" w:rsidP="005F005A">
            <w:pPr>
              <w:spacing w:after="0"/>
              <w:rPr>
                <w:rFonts w:ascii="Times New Roman" w:eastAsia="Times New Roman" w:hAnsi="Times New Roman" w:cs="Times New Roman"/>
                <w:sz w:val="20"/>
              </w:rPr>
            </w:pPr>
          </w:p>
        </w:tc>
      </w:tr>
      <w:tr w:rsidR="006222AF" w14:paraId="07160A73" w14:textId="77777777">
        <w:trPr>
          <w:trHeight w:val="300"/>
        </w:trPr>
        <w:tc>
          <w:tcPr>
            <w:tcW w:w="1036" w:type="dxa"/>
            <w:tcBorders>
              <w:top w:val="nil"/>
              <w:left w:val="nil"/>
              <w:bottom w:val="nil"/>
              <w:right w:val="nil"/>
            </w:tcBorders>
            <w:shd w:val="clear" w:color="auto" w:fill="auto"/>
            <w:noWrap/>
            <w:vAlign w:val="bottom"/>
            <w:hideMark/>
          </w:tcPr>
          <w:p w14:paraId="07160A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A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72" w14:textId="77777777" w:rsidR="00214CC2" w:rsidRPr="008677B1" w:rsidRDefault="006453C1" w:rsidP="005F005A">
            <w:pPr>
              <w:spacing w:after="0"/>
              <w:rPr>
                <w:rFonts w:ascii="Times New Roman" w:eastAsia="Times New Roman" w:hAnsi="Times New Roman" w:cs="Times New Roman"/>
                <w:sz w:val="20"/>
              </w:rPr>
            </w:pPr>
          </w:p>
        </w:tc>
      </w:tr>
      <w:tr w:rsidR="006222AF" w14:paraId="07160A7B" w14:textId="77777777">
        <w:trPr>
          <w:trHeight w:val="300"/>
        </w:trPr>
        <w:tc>
          <w:tcPr>
            <w:tcW w:w="1036" w:type="dxa"/>
            <w:tcBorders>
              <w:top w:val="nil"/>
              <w:left w:val="nil"/>
              <w:bottom w:val="nil"/>
              <w:right w:val="nil"/>
            </w:tcBorders>
            <w:shd w:val="clear" w:color="auto" w:fill="auto"/>
            <w:noWrap/>
            <w:vAlign w:val="bottom"/>
            <w:hideMark/>
          </w:tcPr>
          <w:p w14:paraId="07160A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A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7A" w14:textId="77777777" w:rsidR="00214CC2" w:rsidRPr="008677B1" w:rsidRDefault="006453C1" w:rsidP="005F005A">
            <w:pPr>
              <w:spacing w:after="0"/>
              <w:rPr>
                <w:rFonts w:ascii="Times New Roman" w:eastAsia="Times New Roman" w:hAnsi="Times New Roman" w:cs="Times New Roman"/>
                <w:sz w:val="20"/>
              </w:rPr>
            </w:pPr>
          </w:p>
        </w:tc>
      </w:tr>
      <w:tr w:rsidR="006222AF" w14:paraId="07160A83" w14:textId="77777777">
        <w:trPr>
          <w:trHeight w:val="300"/>
        </w:trPr>
        <w:tc>
          <w:tcPr>
            <w:tcW w:w="1036" w:type="dxa"/>
            <w:tcBorders>
              <w:top w:val="nil"/>
              <w:left w:val="nil"/>
              <w:bottom w:val="nil"/>
              <w:right w:val="nil"/>
            </w:tcBorders>
            <w:shd w:val="clear" w:color="auto" w:fill="auto"/>
            <w:noWrap/>
            <w:vAlign w:val="bottom"/>
            <w:hideMark/>
          </w:tcPr>
          <w:p w14:paraId="07160A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A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82" w14:textId="77777777" w:rsidR="00214CC2" w:rsidRPr="008677B1" w:rsidRDefault="006453C1" w:rsidP="005F005A">
            <w:pPr>
              <w:spacing w:after="0"/>
              <w:rPr>
                <w:rFonts w:ascii="Times New Roman" w:eastAsia="Times New Roman" w:hAnsi="Times New Roman" w:cs="Times New Roman"/>
                <w:sz w:val="20"/>
              </w:rPr>
            </w:pPr>
          </w:p>
        </w:tc>
      </w:tr>
      <w:tr w:rsidR="006222AF" w14:paraId="07160A8B" w14:textId="77777777">
        <w:trPr>
          <w:trHeight w:val="300"/>
        </w:trPr>
        <w:tc>
          <w:tcPr>
            <w:tcW w:w="1036" w:type="dxa"/>
            <w:tcBorders>
              <w:top w:val="nil"/>
              <w:left w:val="nil"/>
              <w:bottom w:val="nil"/>
              <w:right w:val="nil"/>
            </w:tcBorders>
            <w:shd w:val="clear" w:color="auto" w:fill="auto"/>
            <w:noWrap/>
            <w:vAlign w:val="bottom"/>
            <w:hideMark/>
          </w:tcPr>
          <w:p w14:paraId="07160A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A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8A" w14:textId="77777777" w:rsidR="00214CC2" w:rsidRPr="008677B1" w:rsidRDefault="006453C1" w:rsidP="005F005A">
            <w:pPr>
              <w:spacing w:after="0"/>
              <w:rPr>
                <w:rFonts w:ascii="Times New Roman" w:eastAsia="Times New Roman" w:hAnsi="Times New Roman" w:cs="Times New Roman"/>
                <w:sz w:val="20"/>
              </w:rPr>
            </w:pPr>
          </w:p>
        </w:tc>
      </w:tr>
      <w:tr w:rsidR="006222AF" w14:paraId="07160A92" w14:textId="77777777">
        <w:trPr>
          <w:trHeight w:val="300"/>
        </w:trPr>
        <w:tc>
          <w:tcPr>
            <w:tcW w:w="2051" w:type="dxa"/>
            <w:gridSpan w:val="2"/>
            <w:tcBorders>
              <w:top w:val="nil"/>
              <w:left w:val="nil"/>
              <w:bottom w:val="nil"/>
              <w:right w:val="nil"/>
            </w:tcBorders>
            <w:shd w:val="clear" w:color="auto" w:fill="auto"/>
            <w:noWrap/>
            <w:vAlign w:val="bottom"/>
            <w:hideMark/>
          </w:tcPr>
          <w:p w14:paraId="07160A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A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91" w14:textId="77777777" w:rsidR="00214CC2" w:rsidRPr="008677B1" w:rsidRDefault="006453C1" w:rsidP="005F005A">
            <w:pPr>
              <w:spacing w:after="0"/>
              <w:rPr>
                <w:rFonts w:ascii="Times New Roman" w:eastAsia="Times New Roman" w:hAnsi="Times New Roman" w:cs="Times New Roman"/>
                <w:sz w:val="20"/>
              </w:rPr>
            </w:pPr>
          </w:p>
        </w:tc>
      </w:tr>
      <w:tr w:rsidR="006222AF" w14:paraId="07160A9A" w14:textId="77777777">
        <w:trPr>
          <w:trHeight w:val="300"/>
        </w:trPr>
        <w:tc>
          <w:tcPr>
            <w:tcW w:w="1036" w:type="dxa"/>
            <w:tcBorders>
              <w:top w:val="nil"/>
              <w:left w:val="nil"/>
              <w:bottom w:val="nil"/>
              <w:right w:val="nil"/>
            </w:tcBorders>
            <w:shd w:val="clear" w:color="auto" w:fill="auto"/>
            <w:noWrap/>
            <w:vAlign w:val="bottom"/>
            <w:hideMark/>
          </w:tcPr>
          <w:p w14:paraId="07160A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9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A9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A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99" w14:textId="77777777" w:rsidR="00214CC2" w:rsidRPr="008677B1" w:rsidRDefault="006453C1" w:rsidP="005F005A">
            <w:pPr>
              <w:spacing w:after="0"/>
              <w:rPr>
                <w:rFonts w:ascii="Times New Roman" w:eastAsia="Times New Roman" w:hAnsi="Times New Roman" w:cs="Times New Roman"/>
                <w:sz w:val="20"/>
              </w:rPr>
            </w:pPr>
          </w:p>
        </w:tc>
      </w:tr>
      <w:tr w:rsidR="006222AF" w14:paraId="07160A9E" w14:textId="77777777">
        <w:trPr>
          <w:trHeight w:val="300"/>
        </w:trPr>
        <w:tc>
          <w:tcPr>
            <w:tcW w:w="1036" w:type="dxa"/>
            <w:tcBorders>
              <w:top w:val="nil"/>
              <w:left w:val="nil"/>
              <w:bottom w:val="nil"/>
              <w:right w:val="nil"/>
            </w:tcBorders>
            <w:shd w:val="clear" w:color="auto" w:fill="auto"/>
            <w:noWrap/>
            <w:vAlign w:val="bottom"/>
            <w:hideMark/>
          </w:tcPr>
          <w:p w14:paraId="07160A9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A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50 όπως τροπ.    ΔΕΚΤΟ ΚΑΤΑ ΠΛΕΙΟΨΗΦΙΑ</w:t>
            </w:r>
          </w:p>
        </w:tc>
        <w:tc>
          <w:tcPr>
            <w:tcW w:w="1015" w:type="dxa"/>
            <w:tcBorders>
              <w:top w:val="nil"/>
              <w:left w:val="nil"/>
              <w:bottom w:val="nil"/>
              <w:right w:val="nil"/>
            </w:tcBorders>
            <w:shd w:val="clear" w:color="auto" w:fill="auto"/>
            <w:noWrap/>
            <w:vAlign w:val="bottom"/>
            <w:hideMark/>
          </w:tcPr>
          <w:p w14:paraId="07160A9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AA6" w14:textId="77777777">
        <w:trPr>
          <w:trHeight w:val="300"/>
        </w:trPr>
        <w:tc>
          <w:tcPr>
            <w:tcW w:w="1036" w:type="dxa"/>
            <w:tcBorders>
              <w:top w:val="nil"/>
              <w:left w:val="nil"/>
              <w:bottom w:val="nil"/>
              <w:right w:val="nil"/>
            </w:tcBorders>
            <w:shd w:val="clear" w:color="auto" w:fill="auto"/>
            <w:noWrap/>
            <w:vAlign w:val="bottom"/>
            <w:hideMark/>
          </w:tcPr>
          <w:p w14:paraId="07160A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A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A5" w14:textId="77777777" w:rsidR="00214CC2" w:rsidRPr="008677B1" w:rsidRDefault="006453C1" w:rsidP="005F005A">
            <w:pPr>
              <w:spacing w:after="0"/>
              <w:rPr>
                <w:rFonts w:ascii="Times New Roman" w:eastAsia="Times New Roman" w:hAnsi="Times New Roman" w:cs="Times New Roman"/>
                <w:sz w:val="20"/>
              </w:rPr>
            </w:pPr>
          </w:p>
        </w:tc>
      </w:tr>
      <w:tr w:rsidR="006222AF" w14:paraId="07160AAE" w14:textId="77777777">
        <w:trPr>
          <w:trHeight w:val="300"/>
        </w:trPr>
        <w:tc>
          <w:tcPr>
            <w:tcW w:w="1036" w:type="dxa"/>
            <w:tcBorders>
              <w:top w:val="nil"/>
              <w:left w:val="nil"/>
              <w:bottom w:val="nil"/>
              <w:right w:val="nil"/>
            </w:tcBorders>
            <w:shd w:val="clear" w:color="auto" w:fill="auto"/>
            <w:noWrap/>
            <w:vAlign w:val="bottom"/>
            <w:hideMark/>
          </w:tcPr>
          <w:p w14:paraId="07160A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A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AD" w14:textId="77777777" w:rsidR="00214CC2" w:rsidRPr="008677B1" w:rsidRDefault="006453C1" w:rsidP="005F005A">
            <w:pPr>
              <w:spacing w:after="0"/>
              <w:rPr>
                <w:rFonts w:ascii="Times New Roman" w:eastAsia="Times New Roman" w:hAnsi="Times New Roman" w:cs="Times New Roman"/>
                <w:sz w:val="20"/>
              </w:rPr>
            </w:pPr>
          </w:p>
        </w:tc>
      </w:tr>
      <w:tr w:rsidR="006222AF" w14:paraId="07160AB6" w14:textId="77777777">
        <w:trPr>
          <w:trHeight w:val="300"/>
        </w:trPr>
        <w:tc>
          <w:tcPr>
            <w:tcW w:w="1036" w:type="dxa"/>
            <w:tcBorders>
              <w:top w:val="nil"/>
              <w:left w:val="nil"/>
              <w:bottom w:val="nil"/>
              <w:right w:val="nil"/>
            </w:tcBorders>
            <w:shd w:val="clear" w:color="auto" w:fill="auto"/>
            <w:noWrap/>
            <w:vAlign w:val="bottom"/>
            <w:hideMark/>
          </w:tcPr>
          <w:p w14:paraId="07160A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A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B5" w14:textId="77777777" w:rsidR="00214CC2" w:rsidRPr="008677B1" w:rsidRDefault="006453C1" w:rsidP="005F005A">
            <w:pPr>
              <w:spacing w:after="0"/>
              <w:rPr>
                <w:rFonts w:ascii="Times New Roman" w:eastAsia="Times New Roman" w:hAnsi="Times New Roman" w:cs="Times New Roman"/>
                <w:sz w:val="20"/>
              </w:rPr>
            </w:pPr>
          </w:p>
        </w:tc>
      </w:tr>
      <w:tr w:rsidR="006222AF" w14:paraId="07160ABE" w14:textId="77777777">
        <w:trPr>
          <w:trHeight w:val="300"/>
        </w:trPr>
        <w:tc>
          <w:tcPr>
            <w:tcW w:w="1036" w:type="dxa"/>
            <w:tcBorders>
              <w:top w:val="nil"/>
              <w:left w:val="nil"/>
              <w:bottom w:val="nil"/>
              <w:right w:val="nil"/>
            </w:tcBorders>
            <w:shd w:val="clear" w:color="auto" w:fill="auto"/>
            <w:noWrap/>
            <w:vAlign w:val="bottom"/>
            <w:hideMark/>
          </w:tcPr>
          <w:p w14:paraId="07160A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A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BD" w14:textId="77777777" w:rsidR="00214CC2" w:rsidRPr="008677B1" w:rsidRDefault="006453C1" w:rsidP="005F005A">
            <w:pPr>
              <w:spacing w:after="0"/>
              <w:rPr>
                <w:rFonts w:ascii="Times New Roman" w:eastAsia="Times New Roman" w:hAnsi="Times New Roman" w:cs="Times New Roman"/>
                <w:sz w:val="20"/>
              </w:rPr>
            </w:pPr>
          </w:p>
        </w:tc>
      </w:tr>
      <w:tr w:rsidR="006222AF" w14:paraId="07160AC6" w14:textId="77777777">
        <w:trPr>
          <w:trHeight w:val="300"/>
        </w:trPr>
        <w:tc>
          <w:tcPr>
            <w:tcW w:w="1036" w:type="dxa"/>
            <w:tcBorders>
              <w:top w:val="nil"/>
              <w:left w:val="nil"/>
              <w:bottom w:val="nil"/>
              <w:right w:val="nil"/>
            </w:tcBorders>
            <w:shd w:val="clear" w:color="auto" w:fill="auto"/>
            <w:noWrap/>
            <w:vAlign w:val="bottom"/>
            <w:hideMark/>
          </w:tcPr>
          <w:p w14:paraId="07160A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A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C5" w14:textId="77777777" w:rsidR="00214CC2" w:rsidRPr="008677B1" w:rsidRDefault="006453C1" w:rsidP="005F005A">
            <w:pPr>
              <w:spacing w:after="0"/>
              <w:rPr>
                <w:rFonts w:ascii="Times New Roman" w:eastAsia="Times New Roman" w:hAnsi="Times New Roman" w:cs="Times New Roman"/>
                <w:sz w:val="20"/>
              </w:rPr>
            </w:pPr>
          </w:p>
        </w:tc>
      </w:tr>
      <w:tr w:rsidR="006222AF" w14:paraId="07160ACE" w14:textId="77777777">
        <w:trPr>
          <w:trHeight w:val="300"/>
        </w:trPr>
        <w:tc>
          <w:tcPr>
            <w:tcW w:w="1036" w:type="dxa"/>
            <w:tcBorders>
              <w:top w:val="nil"/>
              <w:left w:val="nil"/>
              <w:bottom w:val="nil"/>
              <w:right w:val="nil"/>
            </w:tcBorders>
            <w:shd w:val="clear" w:color="auto" w:fill="auto"/>
            <w:noWrap/>
            <w:vAlign w:val="bottom"/>
            <w:hideMark/>
          </w:tcPr>
          <w:p w14:paraId="07160A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A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CD" w14:textId="77777777" w:rsidR="00214CC2" w:rsidRPr="008677B1" w:rsidRDefault="006453C1" w:rsidP="005F005A">
            <w:pPr>
              <w:spacing w:after="0"/>
              <w:rPr>
                <w:rFonts w:ascii="Times New Roman" w:eastAsia="Times New Roman" w:hAnsi="Times New Roman" w:cs="Times New Roman"/>
                <w:sz w:val="20"/>
              </w:rPr>
            </w:pPr>
          </w:p>
        </w:tc>
      </w:tr>
      <w:tr w:rsidR="006222AF" w14:paraId="07160AD6" w14:textId="77777777">
        <w:trPr>
          <w:trHeight w:val="300"/>
        </w:trPr>
        <w:tc>
          <w:tcPr>
            <w:tcW w:w="1036" w:type="dxa"/>
            <w:tcBorders>
              <w:top w:val="nil"/>
              <w:left w:val="nil"/>
              <w:bottom w:val="nil"/>
              <w:right w:val="nil"/>
            </w:tcBorders>
            <w:shd w:val="clear" w:color="auto" w:fill="auto"/>
            <w:noWrap/>
            <w:vAlign w:val="bottom"/>
            <w:hideMark/>
          </w:tcPr>
          <w:p w14:paraId="07160A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A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D5" w14:textId="77777777" w:rsidR="00214CC2" w:rsidRPr="008677B1" w:rsidRDefault="006453C1" w:rsidP="005F005A">
            <w:pPr>
              <w:spacing w:after="0"/>
              <w:rPr>
                <w:rFonts w:ascii="Times New Roman" w:eastAsia="Times New Roman" w:hAnsi="Times New Roman" w:cs="Times New Roman"/>
                <w:sz w:val="20"/>
              </w:rPr>
            </w:pPr>
          </w:p>
        </w:tc>
      </w:tr>
      <w:tr w:rsidR="006222AF" w14:paraId="07160ADD" w14:textId="77777777">
        <w:trPr>
          <w:trHeight w:val="300"/>
        </w:trPr>
        <w:tc>
          <w:tcPr>
            <w:tcW w:w="2051" w:type="dxa"/>
            <w:gridSpan w:val="2"/>
            <w:tcBorders>
              <w:top w:val="nil"/>
              <w:left w:val="nil"/>
              <w:bottom w:val="nil"/>
              <w:right w:val="nil"/>
            </w:tcBorders>
            <w:shd w:val="clear" w:color="auto" w:fill="auto"/>
            <w:noWrap/>
            <w:vAlign w:val="bottom"/>
            <w:hideMark/>
          </w:tcPr>
          <w:p w14:paraId="07160A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A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DC" w14:textId="77777777" w:rsidR="00214CC2" w:rsidRPr="008677B1" w:rsidRDefault="006453C1" w:rsidP="005F005A">
            <w:pPr>
              <w:spacing w:after="0"/>
              <w:rPr>
                <w:rFonts w:ascii="Times New Roman" w:eastAsia="Times New Roman" w:hAnsi="Times New Roman" w:cs="Times New Roman"/>
                <w:sz w:val="20"/>
              </w:rPr>
            </w:pPr>
          </w:p>
        </w:tc>
      </w:tr>
      <w:tr w:rsidR="006222AF" w14:paraId="07160AE5" w14:textId="77777777">
        <w:trPr>
          <w:trHeight w:val="300"/>
        </w:trPr>
        <w:tc>
          <w:tcPr>
            <w:tcW w:w="1036" w:type="dxa"/>
            <w:tcBorders>
              <w:top w:val="nil"/>
              <w:left w:val="nil"/>
              <w:bottom w:val="nil"/>
              <w:right w:val="nil"/>
            </w:tcBorders>
            <w:shd w:val="clear" w:color="auto" w:fill="auto"/>
            <w:noWrap/>
            <w:vAlign w:val="bottom"/>
            <w:hideMark/>
          </w:tcPr>
          <w:p w14:paraId="07160A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E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AE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A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E4" w14:textId="77777777" w:rsidR="00214CC2" w:rsidRPr="008677B1" w:rsidRDefault="006453C1" w:rsidP="005F005A">
            <w:pPr>
              <w:spacing w:after="0"/>
              <w:rPr>
                <w:rFonts w:ascii="Times New Roman" w:eastAsia="Times New Roman" w:hAnsi="Times New Roman" w:cs="Times New Roman"/>
                <w:sz w:val="20"/>
              </w:rPr>
            </w:pPr>
          </w:p>
        </w:tc>
      </w:tr>
      <w:tr w:rsidR="006222AF" w14:paraId="07160AE9" w14:textId="77777777">
        <w:trPr>
          <w:trHeight w:val="300"/>
        </w:trPr>
        <w:tc>
          <w:tcPr>
            <w:tcW w:w="1036" w:type="dxa"/>
            <w:tcBorders>
              <w:top w:val="nil"/>
              <w:left w:val="nil"/>
              <w:bottom w:val="nil"/>
              <w:right w:val="nil"/>
            </w:tcBorders>
            <w:shd w:val="clear" w:color="auto" w:fill="auto"/>
            <w:noWrap/>
            <w:vAlign w:val="bottom"/>
            <w:hideMark/>
          </w:tcPr>
          <w:p w14:paraId="07160AE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A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51 ως έχει   ΔΕΚΤΟ ΚΑΤΑ ΠΛΕΙΟΨΗΦΙΑ</w:t>
            </w:r>
          </w:p>
        </w:tc>
        <w:tc>
          <w:tcPr>
            <w:tcW w:w="1015" w:type="dxa"/>
            <w:tcBorders>
              <w:top w:val="nil"/>
              <w:left w:val="nil"/>
              <w:bottom w:val="nil"/>
              <w:right w:val="nil"/>
            </w:tcBorders>
            <w:shd w:val="clear" w:color="auto" w:fill="auto"/>
            <w:noWrap/>
            <w:vAlign w:val="bottom"/>
            <w:hideMark/>
          </w:tcPr>
          <w:p w14:paraId="07160AE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AF1" w14:textId="77777777">
        <w:trPr>
          <w:trHeight w:val="300"/>
        </w:trPr>
        <w:tc>
          <w:tcPr>
            <w:tcW w:w="1036" w:type="dxa"/>
            <w:tcBorders>
              <w:top w:val="nil"/>
              <w:left w:val="nil"/>
              <w:bottom w:val="nil"/>
              <w:right w:val="nil"/>
            </w:tcBorders>
            <w:shd w:val="clear" w:color="auto" w:fill="auto"/>
            <w:noWrap/>
            <w:vAlign w:val="bottom"/>
            <w:hideMark/>
          </w:tcPr>
          <w:p w14:paraId="07160A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A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F0" w14:textId="77777777" w:rsidR="00214CC2" w:rsidRPr="008677B1" w:rsidRDefault="006453C1" w:rsidP="005F005A">
            <w:pPr>
              <w:spacing w:after="0"/>
              <w:rPr>
                <w:rFonts w:ascii="Times New Roman" w:eastAsia="Times New Roman" w:hAnsi="Times New Roman" w:cs="Times New Roman"/>
                <w:sz w:val="20"/>
              </w:rPr>
            </w:pPr>
          </w:p>
        </w:tc>
      </w:tr>
      <w:tr w:rsidR="006222AF" w14:paraId="07160AF9" w14:textId="77777777">
        <w:trPr>
          <w:trHeight w:val="300"/>
        </w:trPr>
        <w:tc>
          <w:tcPr>
            <w:tcW w:w="1036" w:type="dxa"/>
            <w:tcBorders>
              <w:top w:val="nil"/>
              <w:left w:val="nil"/>
              <w:bottom w:val="nil"/>
              <w:right w:val="nil"/>
            </w:tcBorders>
            <w:shd w:val="clear" w:color="auto" w:fill="auto"/>
            <w:noWrap/>
            <w:vAlign w:val="bottom"/>
            <w:hideMark/>
          </w:tcPr>
          <w:p w14:paraId="07160A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A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A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F8" w14:textId="77777777" w:rsidR="00214CC2" w:rsidRPr="008677B1" w:rsidRDefault="006453C1" w:rsidP="005F005A">
            <w:pPr>
              <w:spacing w:after="0"/>
              <w:rPr>
                <w:rFonts w:ascii="Times New Roman" w:eastAsia="Times New Roman" w:hAnsi="Times New Roman" w:cs="Times New Roman"/>
                <w:sz w:val="20"/>
              </w:rPr>
            </w:pPr>
          </w:p>
        </w:tc>
      </w:tr>
      <w:tr w:rsidR="006222AF" w14:paraId="07160B01" w14:textId="77777777">
        <w:trPr>
          <w:trHeight w:val="300"/>
        </w:trPr>
        <w:tc>
          <w:tcPr>
            <w:tcW w:w="1036" w:type="dxa"/>
            <w:tcBorders>
              <w:top w:val="nil"/>
              <w:left w:val="nil"/>
              <w:bottom w:val="nil"/>
              <w:right w:val="nil"/>
            </w:tcBorders>
            <w:shd w:val="clear" w:color="auto" w:fill="auto"/>
            <w:noWrap/>
            <w:vAlign w:val="bottom"/>
            <w:hideMark/>
          </w:tcPr>
          <w:p w14:paraId="07160A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A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A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A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A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A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00" w14:textId="77777777" w:rsidR="00214CC2" w:rsidRPr="008677B1" w:rsidRDefault="006453C1" w:rsidP="005F005A">
            <w:pPr>
              <w:spacing w:after="0"/>
              <w:rPr>
                <w:rFonts w:ascii="Times New Roman" w:eastAsia="Times New Roman" w:hAnsi="Times New Roman" w:cs="Times New Roman"/>
                <w:sz w:val="20"/>
              </w:rPr>
            </w:pPr>
          </w:p>
        </w:tc>
      </w:tr>
      <w:tr w:rsidR="006222AF" w14:paraId="07160B09" w14:textId="77777777">
        <w:trPr>
          <w:trHeight w:val="300"/>
        </w:trPr>
        <w:tc>
          <w:tcPr>
            <w:tcW w:w="1036" w:type="dxa"/>
            <w:tcBorders>
              <w:top w:val="nil"/>
              <w:left w:val="nil"/>
              <w:bottom w:val="nil"/>
              <w:right w:val="nil"/>
            </w:tcBorders>
            <w:shd w:val="clear" w:color="auto" w:fill="auto"/>
            <w:noWrap/>
            <w:vAlign w:val="bottom"/>
            <w:hideMark/>
          </w:tcPr>
          <w:p w14:paraId="07160B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B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08" w14:textId="77777777" w:rsidR="00214CC2" w:rsidRPr="008677B1" w:rsidRDefault="006453C1" w:rsidP="005F005A">
            <w:pPr>
              <w:spacing w:after="0"/>
              <w:rPr>
                <w:rFonts w:ascii="Times New Roman" w:eastAsia="Times New Roman" w:hAnsi="Times New Roman" w:cs="Times New Roman"/>
                <w:sz w:val="20"/>
              </w:rPr>
            </w:pPr>
          </w:p>
        </w:tc>
      </w:tr>
      <w:tr w:rsidR="006222AF" w14:paraId="07160B11" w14:textId="77777777">
        <w:trPr>
          <w:trHeight w:val="300"/>
        </w:trPr>
        <w:tc>
          <w:tcPr>
            <w:tcW w:w="1036" w:type="dxa"/>
            <w:tcBorders>
              <w:top w:val="nil"/>
              <w:left w:val="nil"/>
              <w:bottom w:val="nil"/>
              <w:right w:val="nil"/>
            </w:tcBorders>
            <w:shd w:val="clear" w:color="auto" w:fill="auto"/>
            <w:noWrap/>
            <w:vAlign w:val="bottom"/>
            <w:hideMark/>
          </w:tcPr>
          <w:p w14:paraId="07160B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B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10" w14:textId="77777777" w:rsidR="00214CC2" w:rsidRPr="008677B1" w:rsidRDefault="006453C1" w:rsidP="005F005A">
            <w:pPr>
              <w:spacing w:after="0"/>
              <w:rPr>
                <w:rFonts w:ascii="Times New Roman" w:eastAsia="Times New Roman" w:hAnsi="Times New Roman" w:cs="Times New Roman"/>
                <w:sz w:val="20"/>
              </w:rPr>
            </w:pPr>
          </w:p>
        </w:tc>
      </w:tr>
      <w:tr w:rsidR="006222AF" w14:paraId="07160B19" w14:textId="77777777">
        <w:trPr>
          <w:trHeight w:val="300"/>
        </w:trPr>
        <w:tc>
          <w:tcPr>
            <w:tcW w:w="1036" w:type="dxa"/>
            <w:tcBorders>
              <w:top w:val="nil"/>
              <w:left w:val="nil"/>
              <w:bottom w:val="nil"/>
              <w:right w:val="nil"/>
            </w:tcBorders>
            <w:shd w:val="clear" w:color="auto" w:fill="auto"/>
            <w:noWrap/>
            <w:vAlign w:val="bottom"/>
            <w:hideMark/>
          </w:tcPr>
          <w:p w14:paraId="07160B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B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18" w14:textId="77777777" w:rsidR="00214CC2" w:rsidRPr="008677B1" w:rsidRDefault="006453C1" w:rsidP="005F005A">
            <w:pPr>
              <w:spacing w:after="0"/>
              <w:rPr>
                <w:rFonts w:ascii="Times New Roman" w:eastAsia="Times New Roman" w:hAnsi="Times New Roman" w:cs="Times New Roman"/>
                <w:sz w:val="20"/>
              </w:rPr>
            </w:pPr>
          </w:p>
        </w:tc>
      </w:tr>
      <w:tr w:rsidR="006222AF" w14:paraId="07160B21" w14:textId="77777777">
        <w:trPr>
          <w:trHeight w:val="300"/>
        </w:trPr>
        <w:tc>
          <w:tcPr>
            <w:tcW w:w="1036" w:type="dxa"/>
            <w:tcBorders>
              <w:top w:val="nil"/>
              <w:left w:val="nil"/>
              <w:bottom w:val="nil"/>
              <w:right w:val="nil"/>
            </w:tcBorders>
            <w:shd w:val="clear" w:color="auto" w:fill="auto"/>
            <w:noWrap/>
            <w:vAlign w:val="bottom"/>
            <w:hideMark/>
          </w:tcPr>
          <w:p w14:paraId="07160B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B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20" w14:textId="77777777" w:rsidR="00214CC2" w:rsidRPr="008677B1" w:rsidRDefault="006453C1" w:rsidP="005F005A">
            <w:pPr>
              <w:spacing w:after="0"/>
              <w:rPr>
                <w:rFonts w:ascii="Times New Roman" w:eastAsia="Times New Roman" w:hAnsi="Times New Roman" w:cs="Times New Roman"/>
                <w:sz w:val="20"/>
              </w:rPr>
            </w:pPr>
          </w:p>
        </w:tc>
      </w:tr>
      <w:tr w:rsidR="006222AF" w14:paraId="07160B28" w14:textId="77777777">
        <w:trPr>
          <w:trHeight w:val="300"/>
        </w:trPr>
        <w:tc>
          <w:tcPr>
            <w:tcW w:w="2051" w:type="dxa"/>
            <w:gridSpan w:val="2"/>
            <w:tcBorders>
              <w:top w:val="nil"/>
              <w:left w:val="nil"/>
              <w:bottom w:val="nil"/>
              <w:right w:val="nil"/>
            </w:tcBorders>
            <w:shd w:val="clear" w:color="auto" w:fill="auto"/>
            <w:noWrap/>
            <w:vAlign w:val="bottom"/>
            <w:hideMark/>
          </w:tcPr>
          <w:p w14:paraId="07160B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B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27" w14:textId="77777777" w:rsidR="00214CC2" w:rsidRPr="008677B1" w:rsidRDefault="006453C1" w:rsidP="005F005A">
            <w:pPr>
              <w:spacing w:after="0"/>
              <w:rPr>
                <w:rFonts w:ascii="Times New Roman" w:eastAsia="Times New Roman" w:hAnsi="Times New Roman" w:cs="Times New Roman"/>
                <w:sz w:val="20"/>
              </w:rPr>
            </w:pPr>
          </w:p>
        </w:tc>
      </w:tr>
      <w:tr w:rsidR="006222AF" w14:paraId="07160B30" w14:textId="77777777">
        <w:trPr>
          <w:trHeight w:val="300"/>
        </w:trPr>
        <w:tc>
          <w:tcPr>
            <w:tcW w:w="1036" w:type="dxa"/>
            <w:tcBorders>
              <w:top w:val="nil"/>
              <w:left w:val="nil"/>
              <w:bottom w:val="nil"/>
              <w:right w:val="nil"/>
            </w:tcBorders>
            <w:shd w:val="clear" w:color="auto" w:fill="auto"/>
            <w:noWrap/>
            <w:vAlign w:val="bottom"/>
            <w:hideMark/>
          </w:tcPr>
          <w:p w14:paraId="07160B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2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B2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B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2F" w14:textId="77777777" w:rsidR="00214CC2" w:rsidRPr="008677B1" w:rsidRDefault="006453C1" w:rsidP="005F005A">
            <w:pPr>
              <w:spacing w:after="0"/>
              <w:rPr>
                <w:rFonts w:ascii="Times New Roman" w:eastAsia="Times New Roman" w:hAnsi="Times New Roman" w:cs="Times New Roman"/>
                <w:sz w:val="20"/>
              </w:rPr>
            </w:pPr>
          </w:p>
        </w:tc>
      </w:tr>
      <w:tr w:rsidR="006222AF" w14:paraId="07160B34" w14:textId="77777777">
        <w:trPr>
          <w:trHeight w:val="300"/>
        </w:trPr>
        <w:tc>
          <w:tcPr>
            <w:tcW w:w="1036" w:type="dxa"/>
            <w:tcBorders>
              <w:top w:val="nil"/>
              <w:left w:val="nil"/>
              <w:bottom w:val="nil"/>
              <w:right w:val="nil"/>
            </w:tcBorders>
            <w:shd w:val="clear" w:color="auto" w:fill="auto"/>
            <w:noWrap/>
            <w:vAlign w:val="bottom"/>
            <w:hideMark/>
          </w:tcPr>
          <w:p w14:paraId="07160B3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B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53 ως έχει   ΔΕΚΤΟ ΚΑΤΑ ΠΛΕΙΟΨΗΦΙΑ</w:t>
            </w:r>
          </w:p>
        </w:tc>
        <w:tc>
          <w:tcPr>
            <w:tcW w:w="1015" w:type="dxa"/>
            <w:tcBorders>
              <w:top w:val="nil"/>
              <w:left w:val="nil"/>
              <w:bottom w:val="nil"/>
              <w:right w:val="nil"/>
            </w:tcBorders>
            <w:shd w:val="clear" w:color="auto" w:fill="auto"/>
            <w:noWrap/>
            <w:vAlign w:val="bottom"/>
            <w:hideMark/>
          </w:tcPr>
          <w:p w14:paraId="07160B3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B3C" w14:textId="77777777">
        <w:trPr>
          <w:trHeight w:val="300"/>
        </w:trPr>
        <w:tc>
          <w:tcPr>
            <w:tcW w:w="1036" w:type="dxa"/>
            <w:tcBorders>
              <w:top w:val="nil"/>
              <w:left w:val="nil"/>
              <w:bottom w:val="nil"/>
              <w:right w:val="nil"/>
            </w:tcBorders>
            <w:shd w:val="clear" w:color="auto" w:fill="auto"/>
            <w:noWrap/>
            <w:vAlign w:val="bottom"/>
            <w:hideMark/>
          </w:tcPr>
          <w:p w14:paraId="07160B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B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3B" w14:textId="77777777" w:rsidR="00214CC2" w:rsidRPr="008677B1" w:rsidRDefault="006453C1" w:rsidP="005F005A">
            <w:pPr>
              <w:spacing w:after="0"/>
              <w:rPr>
                <w:rFonts w:ascii="Times New Roman" w:eastAsia="Times New Roman" w:hAnsi="Times New Roman" w:cs="Times New Roman"/>
                <w:sz w:val="20"/>
              </w:rPr>
            </w:pPr>
          </w:p>
        </w:tc>
      </w:tr>
      <w:tr w:rsidR="006222AF" w14:paraId="07160B44" w14:textId="77777777">
        <w:trPr>
          <w:trHeight w:val="300"/>
        </w:trPr>
        <w:tc>
          <w:tcPr>
            <w:tcW w:w="1036" w:type="dxa"/>
            <w:tcBorders>
              <w:top w:val="nil"/>
              <w:left w:val="nil"/>
              <w:bottom w:val="nil"/>
              <w:right w:val="nil"/>
            </w:tcBorders>
            <w:shd w:val="clear" w:color="auto" w:fill="auto"/>
            <w:noWrap/>
            <w:vAlign w:val="bottom"/>
            <w:hideMark/>
          </w:tcPr>
          <w:p w14:paraId="07160B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B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43" w14:textId="77777777" w:rsidR="00214CC2" w:rsidRPr="008677B1" w:rsidRDefault="006453C1" w:rsidP="005F005A">
            <w:pPr>
              <w:spacing w:after="0"/>
              <w:rPr>
                <w:rFonts w:ascii="Times New Roman" w:eastAsia="Times New Roman" w:hAnsi="Times New Roman" w:cs="Times New Roman"/>
                <w:sz w:val="20"/>
              </w:rPr>
            </w:pPr>
          </w:p>
        </w:tc>
      </w:tr>
      <w:tr w:rsidR="006222AF" w14:paraId="07160B4C" w14:textId="77777777">
        <w:trPr>
          <w:trHeight w:val="300"/>
        </w:trPr>
        <w:tc>
          <w:tcPr>
            <w:tcW w:w="1036" w:type="dxa"/>
            <w:tcBorders>
              <w:top w:val="nil"/>
              <w:left w:val="nil"/>
              <w:bottom w:val="nil"/>
              <w:right w:val="nil"/>
            </w:tcBorders>
            <w:shd w:val="clear" w:color="auto" w:fill="auto"/>
            <w:noWrap/>
            <w:vAlign w:val="bottom"/>
            <w:hideMark/>
          </w:tcPr>
          <w:p w14:paraId="07160B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B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4B" w14:textId="77777777" w:rsidR="00214CC2" w:rsidRPr="008677B1" w:rsidRDefault="006453C1" w:rsidP="005F005A">
            <w:pPr>
              <w:spacing w:after="0"/>
              <w:rPr>
                <w:rFonts w:ascii="Times New Roman" w:eastAsia="Times New Roman" w:hAnsi="Times New Roman" w:cs="Times New Roman"/>
                <w:sz w:val="20"/>
              </w:rPr>
            </w:pPr>
          </w:p>
        </w:tc>
      </w:tr>
      <w:tr w:rsidR="006222AF" w14:paraId="07160B54" w14:textId="77777777">
        <w:trPr>
          <w:trHeight w:val="300"/>
        </w:trPr>
        <w:tc>
          <w:tcPr>
            <w:tcW w:w="1036" w:type="dxa"/>
            <w:tcBorders>
              <w:top w:val="nil"/>
              <w:left w:val="nil"/>
              <w:bottom w:val="nil"/>
              <w:right w:val="nil"/>
            </w:tcBorders>
            <w:shd w:val="clear" w:color="auto" w:fill="auto"/>
            <w:noWrap/>
            <w:vAlign w:val="bottom"/>
            <w:hideMark/>
          </w:tcPr>
          <w:p w14:paraId="07160B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B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53" w14:textId="77777777" w:rsidR="00214CC2" w:rsidRPr="008677B1" w:rsidRDefault="006453C1" w:rsidP="005F005A">
            <w:pPr>
              <w:spacing w:after="0"/>
              <w:rPr>
                <w:rFonts w:ascii="Times New Roman" w:eastAsia="Times New Roman" w:hAnsi="Times New Roman" w:cs="Times New Roman"/>
                <w:sz w:val="20"/>
              </w:rPr>
            </w:pPr>
          </w:p>
        </w:tc>
      </w:tr>
      <w:tr w:rsidR="006222AF" w14:paraId="07160B5C" w14:textId="77777777">
        <w:trPr>
          <w:trHeight w:val="300"/>
        </w:trPr>
        <w:tc>
          <w:tcPr>
            <w:tcW w:w="1036" w:type="dxa"/>
            <w:tcBorders>
              <w:top w:val="nil"/>
              <w:left w:val="nil"/>
              <w:bottom w:val="nil"/>
              <w:right w:val="nil"/>
            </w:tcBorders>
            <w:shd w:val="clear" w:color="auto" w:fill="auto"/>
            <w:noWrap/>
            <w:vAlign w:val="bottom"/>
            <w:hideMark/>
          </w:tcPr>
          <w:p w14:paraId="07160B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B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5B" w14:textId="77777777" w:rsidR="00214CC2" w:rsidRPr="008677B1" w:rsidRDefault="006453C1" w:rsidP="005F005A">
            <w:pPr>
              <w:spacing w:after="0"/>
              <w:rPr>
                <w:rFonts w:ascii="Times New Roman" w:eastAsia="Times New Roman" w:hAnsi="Times New Roman" w:cs="Times New Roman"/>
                <w:sz w:val="20"/>
              </w:rPr>
            </w:pPr>
          </w:p>
        </w:tc>
      </w:tr>
      <w:tr w:rsidR="006222AF" w14:paraId="07160B64" w14:textId="77777777">
        <w:trPr>
          <w:trHeight w:val="300"/>
        </w:trPr>
        <w:tc>
          <w:tcPr>
            <w:tcW w:w="1036" w:type="dxa"/>
            <w:tcBorders>
              <w:top w:val="nil"/>
              <w:left w:val="nil"/>
              <w:bottom w:val="nil"/>
              <w:right w:val="nil"/>
            </w:tcBorders>
            <w:shd w:val="clear" w:color="auto" w:fill="auto"/>
            <w:noWrap/>
            <w:vAlign w:val="bottom"/>
            <w:hideMark/>
          </w:tcPr>
          <w:p w14:paraId="07160B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B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63" w14:textId="77777777" w:rsidR="00214CC2" w:rsidRPr="008677B1" w:rsidRDefault="006453C1" w:rsidP="005F005A">
            <w:pPr>
              <w:spacing w:after="0"/>
              <w:rPr>
                <w:rFonts w:ascii="Times New Roman" w:eastAsia="Times New Roman" w:hAnsi="Times New Roman" w:cs="Times New Roman"/>
                <w:sz w:val="20"/>
              </w:rPr>
            </w:pPr>
          </w:p>
        </w:tc>
      </w:tr>
      <w:tr w:rsidR="006222AF" w14:paraId="07160B6C" w14:textId="77777777">
        <w:trPr>
          <w:trHeight w:val="300"/>
        </w:trPr>
        <w:tc>
          <w:tcPr>
            <w:tcW w:w="1036" w:type="dxa"/>
            <w:tcBorders>
              <w:top w:val="nil"/>
              <w:left w:val="nil"/>
              <w:bottom w:val="nil"/>
              <w:right w:val="nil"/>
            </w:tcBorders>
            <w:shd w:val="clear" w:color="auto" w:fill="auto"/>
            <w:noWrap/>
            <w:vAlign w:val="bottom"/>
            <w:hideMark/>
          </w:tcPr>
          <w:p w14:paraId="07160B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B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6B" w14:textId="77777777" w:rsidR="00214CC2" w:rsidRPr="008677B1" w:rsidRDefault="006453C1" w:rsidP="005F005A">
            <w:pPr>
              <w:spacing w:after="0"/>
              <w:rPr>
                <w:rFonts w:ascii="Times New Roman" w:eastAsia="Times New Roman" w:hAnsi="Times New Roman" w:cs="Times New Roman"/>
                <w:sz w:val="20"/>
              </w:rPr>
            </w:pPr>
          </w:p>
        </w:tc>
      </w:tr>
      <w:tr w:rsidR="006222AF" w14:paraId="07160B73" w14:textId="77777777">
        <w:trPr>
          <w:trHeight w:val="300"/>
        </w:trPr>
        <w:tc>
          <w:tcPr>
            <w:tcW w:w="2051" w:type="dxa"/>
            <w:gridSpan w:val="2"/>
            <w:tcBorders>
              <w:top w:val="nil"/>
              <w:left w:val="nil"/>
              <w:bottom w:val="nil"/>
              <w:right w:val="nil"/>
            </w:tcBorders>
            <w:shd w:val="clear" w:color="auto" w:fill="auto"/>
            <w:noWrap/>
            <w:vAlign w:val="bottom"/>
            <w:hideMark/>
          </w:tcPr>
          <w:p w14:paraId="07160B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B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72" w14:textId="77777777" w:rsidR="00214CC2" w:rsidRPr="008677B1" w:rsidRDefault="006453C1" w:rsidP="005F005A">
            <w:pPr>
              <w:spacing w:after="0"/>
              <w:rPr>
                <w:rFonts w:ascii="Times New Roman" w:eastAsia="Times New Roman" w:hAnsi="Times New Roman" w:cs="Times New Roman"/>
                <w:sz w:val="20"/>
              </w:rPr>
            </w:pPr>
          </w:p>
        </w:tc>
      </w:tr>
      <w:tr w:rsidR="006222AF" w14:paraId="07160B7B" w14:textId="77777777">
        <w:trPr>
          <w:trHeight w:val="300"/>
        </w:trPr>
        <w:tc>
          <w:tcPr>
            <w:tcW w:w="1036" w:type="dxa"/>
            <w:tcBorders>
              <w:top w:val="nil"/>
              <w:left w:val="nil"/>
              <w:bottom w:val="nil"/>
              <w:right w:val="nil"/>
            </w:tcBorders>
            <w:shd w:val="clear" w:color="auto" w:fill="auto"/>
            <w:noWrap/>
            <w:vAlign w:val="bottom"/>
            <w:hideMark/>
          </w:tcPr>
          <w:p w14:paraId="07160B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7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B7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B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7A" w14:textId="77777777" w:rsidR="00214CC2" w:rsidRPr="008677B1" w:rsidRDefault="006453C1" w:rsidP="005F005A">
            <w:pPr>
              <w:spacing w:after="0"/>
              <w:rPr>
                <w:rFonts w:ascii="Times New Roman" w:eastAsia="Times New Roman" w:hAnsi="Times New Roman" w:cs="Times New Roman"/>
                <w:sz w:val="20"/>
              </w:rPr>
            </w:pPr>
          </w:p>
        </w:tc>
      </w:tr>
      <w:tr w:rsidR="006222AF" w14:paraId="07160B7F" w14:textId="77777777">
        <w:trPr>
          <w:trHeight w:val="300"/>
        </w:trPr>
        <w:tc>
          <w:tcPr>
            <w:tcW w:w="1036" w:type="dxa"/>
            <w:tcBorders>
              <w:top w:val="nil"/>
              <w:left w:val="nil"/>
              <w:bottom w:val="nil"/>
              <w:right w:val="nil"/>
            </w:tcBorders>
            <w:shd w:val="clear" w:color="auto" w:fill="auto"/>
            <w:noWrap/>
            <w:vAlign w:val="bottom"/>
            <w:hideMark/>
          </w:tcPr>
          <w:p w14:paraId="07160B7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B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54 όπως τροπ.    ΔΕΚΤΟ ΚΑΤΑ ΠΛΕΙΟΨΗΦΙΑ</w:t>
            </w:r>
          </w:p>
        </w:tc>
        <w:tc>
          <w:tcPr>
            <w:tcW w:w="1015" w:type="dxa"/>
            <w:tcBorders>
              <w:top w:val="nil"/>
              <w:left w:val="nil"/>
              <w:bottom w:val="nil"/>
              <w:right w:val="nil"/>
            </w:tcBorders>
            <w:shd w:val="clear" w:color="auto" w:fill="auto"/>
            <w:noWrap/>
            <w:vAlign w:val="bottom"/>
            <w:hideMark/>
          </w:tcPr>
          <w:p w14:paraId="07160B7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B87" w14:textId="77777777">
        <w:trPr>
          <w:trHeight w:val="300"/>
        </w:trPr>
        <w:tc>
          <w:tcPr>
            <w:tcW w:w="1036" w:type="dxa"/>
            <w:tcBorders>
              <w:top w:val="nil"/>
              <w:left w:val="nil"/>
              <w:bottom w:val="nil"/>
              <w:right w:val="nil"/>
            </w:tcBorders>
            <w:shd w:val="clear" w:color="auto" w:fill="auto"/>
            <w:noWrap/>
            <w:vAlign w:val="bottom"/>
            <w:hideMark/>
          </w:tcPr>
          <w:p w14:paraId="07160B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B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86" w14:textId="77777777" w:rsidR="00214CC2" w:rsidRPr="008677B1" w:rsidRDefault="006453C1" w:rsidP="005F005A">
            <w:pPr>
              <w:spacing w:after="0"/>
              <w:rPr>
                <w:rFonts w:ascii="Times New Roman" w:eastAsia="Times New Roman" w:hAnsi="Times New Roman" w:cs="Times New Roman"/>
                <w:sz w:val="20"/>
              </w:rPr>
            </w:pPr>
          </w:p>
        </w:tc>
      </w:tr>
      <w:tr w:rsidR="006222AF" w14:paraId="07160B8F" w14:textId="77777777">
        <w:trPr>
          <w:trHeight w:val="300"/>
        </w:trPr>
        <w:tc>
          <w:tcPr>
            <w:tcW w:w="1036" w:type="dxa"/>
            <w:tcBorders>
              <w:top w:val="nil"/>
              <w:left w:val="nil"/>
              <w:bottom w:val="nil"/>
              <w:right w:val="nil"/>
            </w:tcBorders>
            <w:shd w:val="clear" w:color="auto" w:fill="auto"/>
            <w:noWrap/>
            <w:vAlign w:val="bottom"/>
            <w:hideMark/>
          </w:tcPr>
          <w:p w14:paraId="07160B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B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8E" w14:textId="77777777" w:rsidR="00214CC2" w:rsidRPr="008677B1" w:rsidRDefault="006453C1" w:rsidP="005F005A">
            <w:pPr>
              <w:spacing w:after="0"/>
              <w:rPr>
                <w:rFonts w:ascii="Times New Roman" w:eastAsia="Times New Roman" w:hAnsi="Times New Roman" w:cs="Times New Roman"/>
                <w:sz w:val="20"/>
              </w:rPr>
            </w:pPr>
          </w:p>
        </w:tc>
      </w:tr>
      <w:tr w:rsidR="006222AF" w14:paraId="07160B97" w14:textId="77777777">
        <w:trPr>
          <w:trHeight w:val="300"/>
        </w:trPr>
        <w:tc>
          <w:tcPr>
            <w:tcW w:w="1036" w:type="dxa"/>
            <w:tcBorders>
              <w:top w:val="nil"/>
              <w:left w:val="nil"/>
              <w:bottom w:val="nil"/>
              <w:right w:val="nil"/>
            </w:tcBorders>
            <w:shd w:val="clear" w:color="auto" w:fill="auto"/>
            <w:noWrap/>
            <w:vAlign w:val="bottom"/>
            <w:hideMark/>
          </w:tcPr>
          <w:p w14:paraId="07160B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B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96" w14:textId="77777777" w:rsidR="00214CC2" w:rsidRPr="008677B1" w:rsidRDefault="006453C1" w:rsidP="005F005A">
            <w:pPr>
              <w:spacing w:after="0"/>
              <w:rPr>
                <w:rFonts w:ascii="Times New Roman" w:eastAsia="Times New Roman" w:hAnsi="Times New Roman" w:cs="Times New Roman"/>
                <w:sz w:val="20"/>
              </w:rPr>
            </w:pPr>
          </w:p>
        </w:tc>
      </w:tr>
      <w:tr w:rsidR="006222AF" w14:paraId="07160B9F" w14:textId="77777777">
        <w:trPr>
          <w:trHeight w:val="300"/>
        </w:trPr>
        <w:tc>
          <w:tcPr>
            <w:tcW w:w="1036" w:type="dxa"/>
            <w:tcBorders>
              <w:top w:val="nil"/>
              <w:left w:val="nil"/>
              <w:bottom w:val="nil"/>
              <w:right w:val="nil"/>
            </w:tcBorders>
            <w:shd w:val="clear" w:color="auto" w:fill="auto"/>
            <w:noWrap/>
            <w:vAlign w:val="bottom"/>
            <w:hideMark/>
          </w:tcPr>
          <w:p w14:paraId="07160B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B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9E" w14:textId="77777777" w:rsidR="00214CC2" w:rsidRPr="008677B1" w:rsidRDefault="006453C1" w:rsidP="005F005A">
            <w:pPr>
              <w:spacing w:after="0"/>
              <w:rPr>
                <w:rFonts w:ascii="Times New Roman" w:eastAsia="Times New Roman" w:hAnsi="Times New Roman" w:cs="Times New Roman"/>
                <w:sz w:val="20"/>
              </w:rPr>
            </w:pPr>
          </w:p>
        </w:tc>
      </w:tr>
      <w:tr w:rsidR="006222AF" w14:paraId="07160BA7" w14:textId="77777777">
        <w:trPr>
          <w:trHeight w:val="300"/>
        </w:trPr>
        <w:tc>
          <w:tcPr>
            <w:tcW w:w="1036" w:type="dxa"/>
            <w:tcBorders>
              <w:top w:val="nil"/>
              <w:left w:val="nil"/>
              <w:bottom w:val="nil"/>
              <w:right w:val="nil"/>
            </w:tcBorders>
            <w:shd w:val="clear" w:color="auto" w:fill="auto"/>
            <w:noWrap/>
            <w:vAlign w:val="bottom"/>
            <w:hideMark/>
          </w:tcPr>
          <w:p w14:paraId="07160B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B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A6" w14:textId="77777777" w:rsidR="00214CC2" w:rsidRPr="008677B1" w:rsidRDefault="006453C1" w:rsidP="005F005A">
            <w:pPr>
              <w:spacing w:after="0"/>
              <w:rPr>
                <w:rFonts w:ascii="Times New Roman" w:eastAsia="Times New Roman" w:hAnsi="Times New Roman" w:cs="Times New Roman"/>
                <w:sz w:val="20"/>
              </w:rPr>
            </w:pPr>
          </w:p>
        </w:tc>
      </w:tr>
      <w:tr w:rsidR="006222AF" w14:paraId="07160BAF" w14:textId="77777777">
        <w:trPr>
          <w:trHeight w:val="300"/>
        </w:trPr>
        <w:tc>
          <w:tcPr>
            <w:tcW w:w="1036" w:type="dxa"/>
            <w:tcBorders>
              <w:top w:val="nil"/>
              <w:left w:val="nil"/>
              <w:bottom w:val="nil"/>
              <w:right w:val="nil"/>
            </w:tcBorders>
            <w:shd w:val="clear" w:color="auto" w:fill="auto"/>
            <w:noWrap/>
            <w:vAlign w:val="bottom"/>
            <w:hideMark/>
          </w:tcPr>
          <w:p w14:paraId="07160B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B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AE" w14:textId="77777777" w:rsidR="00214CC2" w:rsidRPr="008677B1" w:rsidRDefault="006453C1" w:rsidP="005F005A">
            <w:pPr>
              <w:spacing w:after="0"/>
              <w:rPr>
                <w:rFonts w:ascii="Times New Roman" w:eastAsia="Times New Roman" w:hAnsi="Times New Roman" w:cs="Times New Roman"/>
                <w:sz w:val="20"/>
              </w:rPr>
            </w:pPr>
          </w:p>
        </w:tc>
      </w:tr>
      <w:tr w:rsidR="006222AF" w14:paraId="07160BB7" w14:textId="77777777">
        <w:trPr>
          <w:trHeight w:val="300"/>
        </w:trPr>
        <w:tc>
          <w:tcPr>
            <w:tcW w:w="1036" w:type="dxa"/>
            <w:tcBorders>
              <w:top w:val="nil"/>
              <w:left w:val="nil"/>
              <w:bottom w:val="nil"/>
              <w:right w:val="nil"/>
            </w:tcBorders>
            <w:shd w:val="clear" w:color="auto" w:fill="auto"/>
            <w:noWrap/>
            <w:vAlign w:val="bottom"/>
            <w:hideMark/>
          </w:tcPr>
          <w:p w14:paraId="07160B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B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B6" w14:textId="77777777" w:rsidR="00214CC2" w:rsidRPr="008677B1" w:rsidRDefault="006453C1" w:rsidP="005F005A">
            <w:pPr>
              <w:spacing w:after="0"/>
              <w:rPr>
                <w:rFonts w:ascii="Times New Roman" w:eastAsia="Times New Roman" w:hAnsi="Times New Roman" w:cs="Times New Roman"/>
                <w:sz w:val="20"/>
              </w:rPr>
            </w:pPr>
          </w:p>
        </w:tc>
      </w:tr>
      <w:tr w:rsidR="006222AF" w14:paraId="07160BBE" w14:textId="77777777">
        <w:trPr>
          <w:trHeight w:val="300"/>
        </w:trPr>
        <w:tc>
          <w:tcPr>
            <w:tcW w:w="2051" w:type="dxa"/>
            <w:gridSpan w:val="2"/>
            <w:tcBorders>
              <w:top w:val="nil"/>
              <w:left w:val="nil"/>
              <w:bottom w:val="nil"/>
              <w:right w:val="nil"/>
            </w:tcBorders>
            <w:shd w:val="clear" w:color="auto" w:fill="auto"/>
            <w:noWrap/>
            <w:vAlign w:val="bottom"/>
            <w:hideMark/>
          </w:tcPr>
          <w:p w14:paraId="07160B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B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BD" w14:textId="77777777" w:rsidR="00214CC2" w:rsidRPr="008677B1" w:rsidRDefault="006453C1" w:rsidP="005F005A">
            <w:pPr>
              <w:spacing w:after="0"/>
              <w:rPr>
                <w:rFonts w:ascii="Times New Roman" w:eastAsia="Times New Roman" w:hAnsi="Times New Roman" w:cs="Times New Roman"/>
                <w:sz w:val="20"/>
              </w:rPr>
            </w:pPr>
          </w:p>
        </w:tc>
      </w:tr>
      <w:tr w:rsidR="006222AF" w14:paraId="07160BC6" w14:textId="77777777">
        <w:trPr>
          <w:trHeight w:val="300"/>
        </w:trPr>
        <w:tc>
          <w:tcPr>
            <w:tcW w:w="1036" w:type="dxa"/>
            <w:tcBorders>
              <w:top w:val="nil"/>
              <w:left w:val="nil"/>
              <w:bottom w:val="nil"/>
              <w:right w:val="nil"/>
            </w:tcBorders>
            <w:shd w:val="clear" w:color="auto" w:fill="auto"/>
            <w:noWrap/>
            <w:vAlign w:val="bottom"/>
            <w:hideMark/>
          </w:tcPr>
          <w:p w14:paraId="07160B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C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BC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B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C5" w14:textId="77777777" w:rsidR="00214CC2" w:rsidRPr="008677B1" w:rsidRDefault="006453C1" w:rsidP="005F005A">
            <w:pPr>
              <w:spacing w:after="0"/>
              <w:rPr>
                <w:rFonts w:ascii="Times New Roman" w:eastAsia="Times New Roman" w:hAnsi="Times New Roman" w:cs="Times New Roman"/>
                <w:sz w:val="20"/>
              </w:rPr>
            </w:pPr>
          </w:p>
        </w:tc>
      </w:tr>
      <w:tr w:rsidR="006222AF" w14:paraId="07160BCA" w14:textId="77777777">
        <w:trPr>
          <w:trHeight w:val="300"/>
        </w:trPr>
        <w:tc>
          <w:tcPr>
            <w:tcW w:w="1036" w:type="dxa"/>
            <w:tcBorders>
              <w:top w:val="nil"/>
              <w:left w:val="nil"/>
              <w:bottom w:val="nil"/>
              <w:right w:val="nil"/>
            </w:tcBorders>
            <w:shd w:val="clear" w:color="auto" w:fill="auto"/>
            <w:noWrap/>
            <w:vAlign w:val="bottom"/>
            <w:hideMark/>
          </w:tcPr>
          <w:p w14:paraId="07160BC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B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55 ως έχει   ΔΕΚΤΟ ΚΑΤΑ ΠΛΕΙΟΨΗΦΙΑ</w:t>
            </w:r>
          </w:p>
        </w:tc>
        <w:tc>
          <w:tcPr>
            <w:tcW w:w="1015" w:type="dxa"/>
            <w:tcBorders>
              <w:top w:val="nil"/>
              <w:left w:val="nil"/>
              <w:bottom w:val="nil"/>
              <w:right w:val="nil"/>
            </w:tcBorders>
            <w:shd w:val="clear" w:color="auto" w:fill="auto"/>
            <w:noWrap/>
            <w:vAlign w:val="bottom"/>
            <w:hideMark/>
          </w:tcPr>
          <w:p w14:paraId="07160BC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BD2" w14:textId="77777777">
        <w:trPr>
          <w:trHeight w:val="300"/>
        </w:trPr>
        <w:tc>
          <w:tcPr>
            <w:tcW w:w="1036" w:type="dxa"/>
            <w:tcBorders>
              <w:top w:val="nil"/>
              <w:left w:val="nil"/>
              <w:bottom w:val="nil"/>
              <w:right w:val="nil"/>
            </w:tcBorders>
            <w:shd w:val="clear" w:color="auto" w:fill="auto"/>
            <w:noWrap/>
            <w:vAlign w:val="bottom"/>
            <w:hideMark/>
          </w:tcPr>
          <w:p w14:paraId="07160B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B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D1" w14:textId="77777777" w:rsidR="00214CC2" w:rsidRPr="008677B1" w:rsidRDefault="006453C1" w:rsidP="005F005A">
            <w:pPr>
              <w:spacing w:after="0"/>
              <w:rPr>
                <w:rFonts w:ascii="Times New Roman" w:eastAsia="Times New Roman" w:hAnsi="Times New Roman" w:cs="Times New Roman"/>
                <w:sz w:val="20"/>
              </w:rPr>
            </w:pPr>
          </w:p>
        </w:tc>
      </w:tr>
      <w:tr w:rsidR="006222AF" w14:paraId="07160BDA" w14:textId="77777777">
        <w:trPr>
          <w:trHeight w:val="300"/>
        </w:trPr>
        <w:tc>
          <w:tcPr>
            <w:tcW w:w="1036" w:type="dxa"/>
            <w:tcBorders>
              <w:top w:val="nil"/>
              <w:left w:val="nil"/>
              <w:bottom w:val="nil"/>
              <w:right w:val="nil"/>
            </w:tcBorders>
            <w:shd w:val="clear" w:color="auto" w:fill="auto"/>
            <w:noWrap/>
            <w:vAlign w:val="bottom"/>
            <w:hideMark/>
          </w:tcPr>
          <w:p w14:paraId="07160B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0B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D9" w14:textId="77777777" w:rsidR="00214CC2" w:rsidRPr="008677B1" w:rsidRDefault="006453C1" w:rsidP="005F005A">
            <w:pPr>
              <w:spacing w:after="0"/>
              <w:rPr>
                <w:rFonts w:ascii="Times New Roman" w:eastAsia="Times New Roman" w:hAnsi="Times New Roman" w:cs="Times New Roman"/>
                <w:sz w:val="20"/>
              </w:rPr>
            </w:pPr>
          </w:p>
        </w:tc>
      </w:tr>
      <w:tr w:rsidR="006222AF" w14:paraId="07160BE2" w14:textId="77777777">
        <w:trPr>
          <w:trHeight w:val="300"/>
        </w:trPr>
        <w:tc>
          <w:tcPr>
            <w:tcW w:w="1036" w:type="dxa"/>
            <w:tcBorders>
              <w:top w:val="nil"/>
              <w:left w:val="nil"/>
              <w:bottom w:val="nil"/>
              <w:right w:val="nil"/>
            </w:tcBorders>
            <w:shd w:val="clear" w:color="auto" w:fill="auto"/>
            <w:noWrap/>
            <w:vAlign w:val="bottom"/>
            <w:hideMark/>
          </w:tcPr>
          <w:p w14:paraId="07160B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B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E1" w14:textId="77777777" w:rsidR="00214CC2" w:rsidRPr="008677B1" w:rsidRDefault="006453C1" w:rsidP="005F005A">
            <w:pPr>
              <w:spacing w:after="0"/>
              <w:rPr>
                <w:rFonts w:ascii="Times New Roman" w:eastAsia="Times New Roman" w:hAnsi="Times New Roman" w:cs="Times New Roman"/>
                <w:sz w:val="20"/>
              </w:rPr>
            </w:pPr>
          </w:p>
        </w:tc>
      </w:tr>
      <w:tr w:rsidR="006222AF" w14:paraId="07160BEA" w14:textId="77777777">
        <w:trPr>
          <w:trHeight w:val="300"/>
        </w:trPr>
        <w:tc>
          <w:tcPr>
            <w:tcW w:w="1036" w:type="dxa"/>
            <w:tcBorders>
              <w:top w:val="nil"/>
              <w:left w:val="nil"/>
              <w:bottom w:val="nil"/>
              <w:right w:val="nil"/>
            </w:tcBorders>
            <w:shd w:val="clear" w:color="auto" w:fill="auto"/>
            <w:noWrap/>
            <w:vAlign w:val="bottom"/>
            <w:hideMark/>
          </w:tcPr>
          <w:p w14:paraId="07160B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B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E9" w14:textId="77777777" w:rsidR="00214CC2" w:rsidRPr="008677B1" w:rsidRDefault="006453C1" w:rsidP="005F005A">
            <w:pPr>
              <w:spacing w:after="0"/>
              <w:rPr>
                <w:rFonts w:ascii="Times New Roman" w:eastAsia="Times New Roman" w:hAnsi="Times New Roman" w:cs="Times New Roman"/>
                <w:sz w:val="20"/>
              </w:rPr>
            </w:pPr>
          </w:p>
        </w:tc>
      </w:tr>
      <w:tr w:rsidR="006222AF" w14:paraId="07160BF2" w14:textId="77777777">
        <w:trPr>
          <w:trHeight w:val="300"/>
        </w:trPr>
        <w:tc>
          <w:tcPr>
            <w:tcW w:w="1036" w:type="dxa"/>
            <w:tcBorders>
              <w:top w:val="nil"/>
              <w:left w:val="nil"/>
              <w:bottom w:val="nil"/>
              <w:right w:val="nil"/>
            </w:tcBorders>
            <w:shd w:val="clear" w:color="auto" w:fill="auto"/>
            <w:noWrap/>
            <w:vAlign w:val="bottom"/>
            <w:hideMark/>
          </w:tcPr>
          <w:p w14:paraId="07160B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B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B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F1" w14:textId="77777777" w:rsidR="00214CC2" w:rsidRPr="008677B1" w:rsidRDefault="006453C1" w:rsidP="005F005A">
            <w:pPr>
              <w:spacing w:after="0"/>
              <w:rPr>
                <w:rFonts w:ascii="Times New Roman" w:eastAsia="Times New Roman" w:hAnsi="Times New Roman" w:cs="Times New Roman"/>
                <w:sz w:val="20"/>
              </w:rPr>
            </w:pPr>
          </w:p>
        </w:tc>
      </w:tr>
      <w:tr w:rsidR="006222AF" w14:paraId="07160BFA" w14:textId="77777777">
        <w:trPr>
          <w:trHeight w:val="300"/>
        </w:trPr>
        <w:tc>
          <w:tcPr>
            <w:tcW w:w="1036" w:type="dxa"/>
            <w:tcBorders>
              <w:top w:val="nil"/>
              <w:left w:val="nil"/>
              <w:bottom w:val="nil"/>
              <w:right w:val="nil"/>
            </w:tcBorders>
            <w:shd w:val="clear" w:color="auto" w:fill="auto"/>
            <w:noWrap/>
            <w:vAlign w:val="bottom"/>
            <w:hideMark/>
          </w:tcPr>
          <w:p w14:paraId="07160B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B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B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F9" w14:textId="77777777" w:rsidR="00214CC2" w:rsidRPr="008677B1" w:rsidRDefault="006453C1" w:rsidP="005F005A">
            <w:pPr>
              <w:spacing w:after="0"/>
              <w:rPr>
                <w:rFonts w:ascii="Times New Roman" w:eastAsia="Times New Roman" w:hAnsi="Times New Roman" w:cs="Times New Roman"/>
                <w:sz w:val="20"/>
              </w:rPr>
            </w:pPr>
          </w:p>
        </w:tc>
      </w:tr>
      <w:tr w:rsidR="006222AF" w14:paraId="07160C02" w14:textId="77777777">
        <w:trPr>
          <w:trHeight w:val="300"/>
        </w:trPr>
        <w:tc>
          <w:tcPr>
            <w:tcW w:w="1036" w:type="dxa"/>
            <w:tcBorders>
              <w:top w:val="nil"/>
              <w:left w:val="nil"/>
              <w:bottom w:val="nil"/>
              <w:right w:val="nil"/>
            </w:tcBorders>
            <w:shd w:val="clear" w:color="auto" w:fill="auto"/>
            <w:noWrap/>
            <w:vAlign w:val="bottom"/>
            <w:hideMark/>
          </w:tcPr>
          <w:p w14:paraId="07160B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B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B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B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B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01" w14:textId="77777777" w:rsidR="00214CC2" w:rsidRPr="008677B1" w:rsidRDefault="006453C1" w:rsidP="005F005A">
            <w:pPr>
              <w:spacing w:after="0"/>
              <w:rPr>
                <w:rFonts w:ascii="Times New Roman" w:eastAsia="Times New Roman" w:hAnsi="Times New Roman" w:cs="Times New Roman"/>
                <w:sz w:val="20"/>
              </w:rPr>
            </w:pPr>
          </w:p>
        </w:tc>
      </w:tr>
      <w:tr w:rsidR="006222AF" w14:paraId="07160C09" w14:textId="77777777">
        <w:trPr>
          <w:trHeight w:val="300"/>
        </w:trPr>
        <w:tc>
          <w:tcPr>
            <w:tcW w:w="2051" w:type="dxa"/>
            <w:gridSpan w:val="2"/>
            <w:tcBorders>
              <w:top w:val="nil"/>
              <w:left w:val="nil"/>
              <w:bottom w:val="nil"/>
              <w:right w:val="nil"/>
            </w:tcBorders>
            <w:shd w:val="clear" w:color="auto" w:fill="auto"/>
            <w:noWrap/>
            <w:vAlign w:val="bottom"/>
            <w:hideMark/>
          </w:tcPr>
          <w:p w14:paraId="07160C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C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08" w14:textId="77777777" w:rsidR="00214CC2" w:rsidRPr="008677B1" w:rsidRDefault="006453C1" w:rsidP="005F005A">
            <w:pPr>
              <w:spacing w:after="0"/>
              <w:rPr>
                <w:rFonts w:ascii="Times New Roman" w:eastAsia="Times New Roman" w:hAnsi="Times New Roman" w:cs="Times New Roman"/>
                <w:sz w:val="20"/>
              </w:rPr>
            </w:pPr>
          </w:p>
        </w:tc>
      </w:tr>
      <w:tr w:rsidR="006222AF" w14:paraId="07160C11" w14:textId="77777777">
        <w:trPr>
          <w:trHeight w:val="300"/>
        </w:trPr>
        <w:tc>
          <w:tcPr>
            <w:tcW w:w="1036" w:type="dxa"/>
            <w:tcBorders>
              <w:top w:val="nil"/>
              <w:left w:val="nil"/>
              <w:bottom w:val="nil"/>
              <w:right w:val="nil"/>
            </w:tcBorders>
            <w:shd w:val="clear" w:color="auto" w:fill="auto"/>
            <w:noWrap/>
            <w:vAlign w:val="bottom"/>
            <w:hideMark/>
          </w:tcPr>
          <w:p w14:paraId="07160C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0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C0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C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10" w14:textId="77777777" w:rsidR="00214CC2" w:rsidRPr="008677B1" w:rsidRDefault="006453C1" w:rsidP="005F005A">
            <w:pPr>
              <w:spacing w:after="0"/>
              <w:rPr>
                <w:rFonts w:ascii="Times New Roman" w:eastAsia="Times New Roman" w:hAnsi="Times New Roman" w:cs="Times New Roman"/>
                <w:sz w:val="20"/>
              </w:rPr>
            </w:pPr>
          </w:p>
        </w:tc>
      </w:tr>
      <w:tr w:rsidR="006222AF" w14:paraId="07160C15" w14:textId="77777777">
        <w:trPr>
          <w:trHeight w:val="300"/>
        </w:trPr>
        <w:tc>
          <w:tcPr>
            <w:tcW w:w="1036" w:type="dxa"/>
            <w:tcBorders>
              <w:top w:val="nil"/>
              <w:left w:val="nil"/>
              <w:bottom w:val="nil"/>
              <w:right w:val="nil"/>
            </w:tcBorders>
            <w:shd w:val="clear" w:color="auto" w:fill="auto"/>
            <w:noWrap/>
            <w:vAlign w:val="bottom"/>
            <w:hideMark/>
          </w:tcPr>
          <w:p w14:paraId="07160C1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C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57 ως έχει   ΔΕΚΤΟ ΚΑΤΑ ΠΛΕΙΟΨΗΦΙΑ</w:t>
            </w:r>
          </w:p>
        </w:tc>
        <w:tc>
          <w:tcPr>
            <w:tcW w:w="1015" w:type="dxa"/>
            <w:tcBorders>
              <w:top w:val="nil"/>
              <w:left w:val="nil"/>
              <w:bottom w:val="nil"/>
              <w:right w:val="nil"/>
            </w:tcBorders>
            <w:shd w:val="clear" w:color="auto" w:fill="auto"/>
            <w:noWrap/>
            <w:vAlign w:val="bottom"/>
            <w:hideMark/>
          </w:tcPr>
          <w:p w14:paraId="07160C1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C1D" w14:textId="77777777">
        <w:trPr>
          <w:trHeight w:val="300"/>
        </w:trPr>
        <w:tc>
          <w:tcPr>
            <w:tcW w:w="1036" w:type="dxa"/>
            <w:tcBorders>
              <w:top w:val="nil"/>
              <w:left w:val="nil"/>
              <w:bottom w:val="nil"/>
              <w:right w:val="nil"/>
            </w:tcBorders>
            <w:shd w:val="clear" w:color="auto" w:fill="auto"/>
            <w:noWrap/>
            <w:vAlign w:val="bottom"/>
            <w:hideMark/>
          </w:tcPr>
          <w:p w14:paraId="07160C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C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1C" w14:textId="77777777" w:rsidR="00214CC2" w:rsidRPr="008677B1" w:rsidRDefault="006453C1" w:rsidP="005F005A">
            <w:pPr>
              <w:spacing w:after="0"/>
              <w:rPr>
                <w:rFonts w:ascii="Times New Roman" w:eastAsia="Times New Roman" w:hAnsi="Times New Roman" w:cs="Times New Roman"/>
                <w:sz w:val="20"/>
              </w:rPr>
            </w:pPr>
          </w:p>
        </w:tc>
      </w:tr>
      <w:tr w:rsidR="006222AF" w14:paraId="07160C25" w14:textId="77777777">
        <w:trPr>
          <w:trHeight w:val="300"/>
        </w:trPr>
        <w:tc>
          <w:tcPr>
            <w:tcW w:w="1036" w:type="dxa"/>
            <w:tcBorders>
              <w:top w:val="nil"/>
              <w:left w:val="nil"/>
              <w:bottom w:val="nil"/>
              <w:right w:val="nil"/>
            </w:tcBorders>
            <w:shd w:val="clear" w:color="auto" w:fill="auto"/>
            <w:noWrap/>
            <w:vAlign w:val="bottom"/>
            <w:hideMark/>
          </w:tcPr>
          <w:p w14:paraId="07160C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C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24" w14:textId="77777777" w:rsidR="00214CC2" w:rsidRPr="008677B1" w:rsidRDefault="006453C1" w:rsidP="005F005A">
            <w:pPr>
              <w:spacing w:after="0"/>
              <w:rPr>
                <w:rFonts w:ascii="Times New Roman" w:eastAsia="Times New Roman" w:hAnsi="Times New Roman" w:cs="Times New Roman"/>
                <w:sz w:val="20"/>
              </w:rPr>
            </w:pPr>
          </w:p>
        </w:tc>
      </w:tr>
      <w:tr w:rsidR="006222AF" w14:paraId="07160C2D" w14:textId="77777777">
        <w:trPr>
          <w:trHeight w:val="300"/>
        </w:trPr>
        <w:tc>
          <w:tcPr>
            <w:tcW w:w="1036" w:type="dxa"/>
            <w:tcBorders>
              <w:top w:val="nil"/>
              <w:left w:val="nil"/>
              <w:bottom w:val="nil"/>
              <w:right w:val="nil"/>
            </w:tcBorders>
            <w:shd w:val="clear" w:color="auto" w:fill="auto"/>
            <w:noWrap/>
            <w:vAlign w:val="bottom"/>
            <w:hideMark/>
          </w:tcPr>
          <w:p w14:paraId="07160C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C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2C" w14:textId="77777777" w:rsidR="00214CC2" w:rsidRPr="008677B1" w:rsidRDefault="006453C1" w:rsidP="005F005A">
            <w:pPr>
              <w:spacing w:after="0"/>
              <w:rPr>
                <w:rFonts w:ascii="Times New Roman" w:eastAsia="Times New Roman" w:hAnsi="Times New Roman" w:cs="Times New Roman"/>
                <w:sz w:val="20"/>
              </w:rPr>
            </w:pPr>
          </w:p>
        </w:tc>
      </w:tr>
      <w:tr w:rsidR="006222AF" w14:paraId="07160C35" w14:textId="77777777">
        <w:trPr>
          <w:trHeight w:val="300"/>
        </w:trPr>
        <w:tc>
          <w:tcPr>
            <w:tcW w:w="1036" w:type="dxa"/>
            <w:tcBorders>
              <w:top w:val="nil"/>
              <w:left w:val="nil"/>
              <w:bottom w:val="nil"/>
              <w:right w:val="nil"/>
            </w:tcBorders>
            <w:shd w:val="clear" w:color="auto" w:fill="auto"/>
            <w:noWrap/>
            <w:vAlign w:val="bottom"/>
            <w:hideMark/>
          </w:tcPr>
          <w:p w14:paraId="07160C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C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34" w14:textId="77777777" w:rsidR="00214CC2" w:rsidRPr="008677B1" w:rsidRDefault="006453C1" w:rsidP="005F005A">
            <w:pPr>
              <w:spacing w:after="0"/>
              <w:rPr>
                <w:rFonts w:ascii="Times New Roman" w:eastAsia="Times New Roman" w:hAnsi="Times New Roman" w:cs="Times New Roman"/>
                <w:sz w:val="20"/>
              </w:rPr>
            </w:pPr>
          </w:p>
        </w:tc>
      </w:tr>
      <w:tr w:rsidR="006222AF" w14:paraId="07160C3D" w14:textId="77777777">
        <w:trPr>
          <w:trHeight w:val="300"/>
        </w:trPr>
        <w:tc>
          <w:tcPr>
            <w:tcW w:w="1036" w:type="dxa"/>
            <w:tcBorders>
              <w:top w:val="nil"/>
              <w:left w:val="nil"/>
              <w:bottom w:val="nil"/>
              <w:right w:val="nil"/>
            </w:tcBorders>
            <w:shd w:val="clear" w:color="auto" w:fill="auto"/>
            <w:noWrap/>
            <w:vAlign w:val="bottom"/>
            <w:hideMark/>
          </w:tcPr>
          <w:p w14:paraId="07160C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C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3C" w14:textId="77777777" w:rsidR="00214CC2" w:rsidRPr="008677B1" w:rsidRDefault="006453C1" w:rsidP="005F005A">
            <w:pPr>
              <w:spacing w:after="0"/>
              <w:rPr>
                <w:rFonts w:ascii="Times New Roman" w:eastAsia="Times New Roman" w:hAnsi="Times New Roman" w:cs="Times New Roman"/>
                <w:sz w:val="20"/>
              </w:rPr>
            </w:pPr>
          </w:p>
        </w:tc>
      </w:tr>
      <w:tr w:rsidR="006222AF" w14:paraId="07160C45" w14:textId="77777777">
        <w:trPr>
          <w:trHeight w:val="300"/>
        </w:trPr>
        <w:tc>
          <w:tcPr>
            <w:tcW w:w="1036" w:type="dxa"/>
            <w:tcBorders>
              <w:top w:val="nil"/>
              <w:left w:val="nil"/>
              <w:bottom w:val="nil"/>
              <w:right w:val="nil"/>
            </w:tcBorders>
            <w:shd w:val="clear" w:color="auto" w:fill="auto"/>
            <w:noWrap/>
            <w:vAlign w:val="bottom"/>
            <w:hideMark/>
          </w:tcPr>
          <w:p w14:paraId="07160C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C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44" w14:textId="77777777" w:rsidR="00214CC2" w:rsidRPr="008677B1" w:rsidRDefault="006453C1" w:rsidP="005F005A">
            <w:pPr>
              <w:spacing w:after="0"/>
              <w:rPr>
                <w:rFonts w:ascii="Times New Roman" w:eastAsia="Times New Roman" w:hAnsi="Times New Roman" w:cs="Times New Roman"/>
                <w:sz w:val="20"/>
              </w:rPr>
            </w:pPr>
          </w:p>
        </w:tc>
      </w:tr>
      <w:tr w:rsidR="006222AF" w14:paraId="07160C4D" w14:textId="77777777">
        <w:trPr>
          <w:trHeight w:val="300"/>
        </w:trPr>
        <w:tc>
          <w:tcPr>
            <w:tcW w:w="1036" w:type="dxa"/>
            <w:tcBorders>
              <w:top w:val="nil"/>
              <w:left w:val="nil"/>
              <w:bottom w:val="nil"/>
              <w:right w:val="nil"/>
            </w:tcBorders>
            <w:shd w:val="clear" w:color="auto" w:fill="auto"/>
            <w:noWrap/>
            <w:vAlign w:val="bottom"/>
            <w:hideMark/>
          </w:tcPr>
          <w:p w14:paraId="07160C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C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4C" w14:textId="77777777" w:rsidR="00214CC2" w:rsidRPr="008677B1" w:rsidRDefault="006453C1" w:rsidP="005F005A">
            <w:pPr>
              <w:spacing w:after="0"/>
              <w:rPr>
                <w:rFonts w:ascii="Times New Roman" w:eastAsia="Times New Roman" w:hAnsi="Times New Roman" w:cs="Times New Roman"/>
                <w:sz w:val="20"/>
              </w:rPr>
            </w:pPr>
          </w:p>
        </w:tc>
      </w:tr>
      <w:tr w:rsidR="006222AF" w14:paraId="07160C54" w14:textId="77777777">
        <w:trPr>
          <w:trHeight w:val="300"/>
        </w:trPr>
        <w:tc>
          <w:tcPr>
            <w:tcW w:w="2051" w:type="dxa"/>
            <w:gridSpan w:val="2"/>
            <w:tcBorders>
              <w:top w:val="nil"/>
              <w:left w:val="nil"/>
              <w:bottom w:val="nil"/>
              <w:right w:val="nil"/>
            </w:tcBorders>
            <w:shd w:val="clear" w:color="auto" w:fill="auto"/>
            <w:noWrap/>
            <w:vAlign w:val="bottom"/>
            <w:hideMark/>
          </w:tcPr>
          <w:p w14:paraId="07160C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C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53" w14:textId="77777777" w:rsidR="00214CC2" w:rsidRPr="008677B1" w:rsidRDefault="006453C1" w:rsidP="005F005A">
            <w:pPr>
              <w:spacing w:after="0"/>
              <w:rPr>
                <w:rFonts w:ascii="Times New Roman" w:eastAsia="Times New Roman" w:hAnsi="Times New Roman" w:cs="Times New Roman"/>
                <w:sz w:val="20"/>
              </w:rPr>
            </w:pPr>
          </w:p>
        </w:tc>
      </w:tr>
      <w:tr w:rsidR="006222AF" w14:paraId="07160C5C" w14:textId="77777777">
        <w:trPr>
          <w:trHeight w:val="300"/>
        </w:trPr>
        <w:tc>
          <w:tcPr>
            <w:tcW w:w="1036" w:type="dxa"/>
            <w:tcBorders>
              <w:top w:val="nil"/>
              <w:left w:val="nil"/>
              <w:bottom w:val="nil"/>
              <w:right w:val="nil"/>
            </w:tcBorders>
            <w:shd w:val="clear" w:color="auto" w:fill="auto"/>
            <w:noWrap/>
            <w:vAlign w:val="bottom"/>
            <w:hideMark/>
          </w:tcPr>
          <w:p w14:paraId="07160C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5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C5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C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5B" w14:textId="77777777" w:rsidR="00214CC2" w:rsidRPr="008677B1" w:rsidRDefault="006453C1" w:rsidP="005F005A">
            <w:pPr>
              <w:spacing w:after="0"/>
              <w:rPr>
                <w:rFonts w:ascii="Times New Roman" w:eastAsia="Times New Roman" w:hAnsi="Times New Roman" w:cs="Times New Roman"/>
                <w:sz w:val="20"/>
              </w:rPr>
            </w:pPr>
          </w:p>
        </w:tc>
      </w:tr>
      <w:tr w:rsidR="006222AF" w14:paraId="07160C60" w14:textId="77777777">
        <w:trPr>
          <w:trHeight w:val="300"/>
        </w:trPr>
        <w:tc>
          <w:tcPr>
            <w:tcW w:w="1036" w:type="dxa"/>
            <w:tcBorders>
              <w:top w:val="nil"/>
              <w:left w:val="nil"/>
              <w:bottom w:val="nil"/>
              <w:right w:val="nil"/>
            </w:tcBorders>
            <w:shd w:val="clear" w:color="auto" w:fill="auto"/>
            <w:noWrap/>
            <w:vAlign w:val="bottom"/>
            <w:hideMark/>
          </w:tcPr>
          <w:p w14:paraId="07160C5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C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58 ως έχει   ΔΕΚΤΟ ΚΑΤΑ ΠΛΕΙΟΨΗΦΙΑ</w:t>
            </w:r>
          </w:p>
        </w:tc>
        <w:tc>
          <w:tcPr>
            <w:tcW w:w="1015" w:type="dxa"/>
            <w:tcBorders>
              <w:top w:val="nil"/>
              <w:left w:val="nil"/>
              <w:bottom w:val="nil"/>
              <w:right w:val="nil"/>
            </w:tcBorders>
            <w:shd w:val="clear" w:color="auto" w:fill="auto"/>
            <w:noWrap/>
            <w:vAlign w:val="bottom"/>
            <w:hideMark/>
          </w:tcPr>
          <w:p w14:paraId="07160C5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C68" w14:textId="77777777">
        <w:trPr>
          <w:trHeight w:val="300"/>
        </w:trPr>
        <w:tc>
          <w:tcPr>
            <w:tcW w:w="1036" w:type="dxa"/>
            <w:tcBorders>
              <w:top w:val="nil"/>
              <w:left w:val="nil"/>
              <w:bottom w:val="nil"/>
              <w:right w:val="nil"/>
            </w:tcBorders>
            <w:shd w:val="clear" w:color="auto" w:fill="auto"/>
            <w:noWrap/>
            <w:vAlign w:val="bottom"/>
            <w:hideMark/>
          </w:tcPr>
          <w:p w14:paraId="07160C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C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67" w14:textId="77777777" w:rsidR="00214CC2" w:rsidRPr="008677B1" w:rsidRDefault="006453C1" w:rsidP="005F005A">
            <w:pPr>
              <w:spacing w:after="0"/>
              <w:rPr>
                <w:rFonts w:ascii="Times New Roman" w:eastAsia="Times New Roman" w:hAnsi="Times New Roman" w:cs="Times New Roman"/>
                <w:sz w:val="20"/>
              </w:rPr>
            </w:pPr>
          </w:p>
        </w:tc>
      </w:tr>
      <w:tr w:rsidR="006222AF" w14:paraId="07160C70" w14:textId="77777777">
        <w:trPr>
          <w:trHeight w:val="300"/>
        </w:trPr>
        <w:tc>
          <w:tcPr>
            <w:tcW w:w="1036" w:type="dxa"/>
            <w:tcBorders>
              <w:top w:val="nil"/>
              <w:left w:val="nil"/>
              <w:bottom w:val="nil"/>
              <w:right w:val="nil"/>
            </w:tcBorders>
            <w:shd w:val="clear" w:color="auto" w:fill="auto"/>
            <w:noWrap/>
            <w:vAlign w:val="bottom"/>
            <w:hideMark/>
          </w:tcPr>
          <w:p w14:paraId="07160C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C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6F" w14:textId="77777777" w:rsidR="00214CC2" w:rsidRPr="008677B1" w:rsidRDefault="006453C1" w:rsidP="005F005A">
            <w:pPr>
              <w:spacing w:after="0"/>
              <w:rPr>
                <w:rFonts w:ascii="Times New Roman" w:eastAsia="Times New Roman" w:hAnsi="Times New Roman" w:cs="Times New Roman"/>
                <w:sz w:val="20"/>
              </w:rPr>
            </w:pPr>
          </w:p>
        </w:tc>
      </w:tr>
      <w:tr w:rsidR="006222AF" w14:paraId="07160C78" w14:textId="77777777">
        <w:trPr>
          <w:trHeight w:val="300"/>
        </w:trPr>
        <w:tc>
          <w:tcPr>
            <w:tcW w:w="1036" w:type="dxa"/>
            <w:tcBorders>
              <w:top w:val="nil"/>
              <w:left w:val="nil"/>
              <w:bottom w:val="nil"/>
              <w:right w:val="nil"/>
            </w:tcBorders>
            <w:shd w:val="clear" w:color="auto" w:fill="auto"/>
            <w:noWrap/>
            <w:vAlign w:val="bottom"/>
            <w:hideMark/>
          </w:tcPr>
          <w:p w14:paraId="07160C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C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77" w14:textId="77777777" w:rsidR="00214CC2" w:rsidRPr="008677B1" w:rsidRDefault="006453C1" w:rsidP="005F005A">
            <w:pPr>
              <w:spacing w:after="0"/>
              <w:rPr>
                <w:rFonts w:ascii="Times New Roman" w:eastAsia="Times New Roman" w:hAnsi="Times New Roman" w:cs="Times New Roman"/>
                <w:sz w:val="20"/>
              </w:rPr>
            </w:pPr>
          </w:p>
        </w:tc>
      </w:tr>
      <w:tr w:rsidR="006222AF" w14:paraId="07160C80" w14:textId="77777777">
        <w:trPr>
          <w:trHeight w:val="300"/>
        </w:trPr>
        <w:tc>
          <w:tcPr>
            <w:tcW w:w="1036" w:type="dxa"/>
            <w:tcBorders>
              <w:top w:val="nil"/>
              <w:left w:val="nil"/>
              <w:bottom w:val="nil"/>
              <w:right w:val="nil"/>
            </w:tcBorders>
            <w:shd w:val="clear" w:color="auto" w:fill="auto"/>
            <w:noWrap/>
            <w:vAlign w:val="bottom"/>
            <w:hideMark/>
          </w:tcPr>
          <w:p w14:paraId="07160C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C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7F" w14:textId="77777777" w:rsidR="00214CC2" w:rsidRPr="008677B1" w:rsidRDefault="006453C1" w:rsidP="005F005A">
            <w:pPr>
              <w:spacing w:after="0"/>
              <w:rPr>
                <w:rFonts w:ascii="Times New Roman" w:eastAsia="Times New Roman" w:hAnsi="Times New Roman" w:cs="Times New Roman"/>
                <w:sz w:val="20"/>
              </w:rPr>
            </w:pPr>
          </w:p>
        </w:tc>
      </w:tr>
      <w:tr w:rsidR="006222AF" w14:paraId="07160C88" w14:textId="77777777">
        <w:trPr>
          <w:trHeight w:val="300"/>
        </w:trPr>
        <w:tc>
          <w:tcPr>
            <w:tcW w:w="1036" w:type="dxa"/>
            <w:tcBorders>
              <w:top w:val="nil"/>
              <w:left w:val="nil"/>
              <w:bottom w:val="nil"/>
              <w:right w:val="nil"/>
            </w:tcBorders>
            <w:shd w:val="clear" w:color="auto" w:fill="auto"/>
            <w:noWrap/>
            <w:vAlign w:val="bottom"/>
            <w:hideMark/>
          </w:tcPr>
          <w:p w14:paraId="07160C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C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87" w14:textId="77777777" w:rsidR="00214CC2" w:rsidRPr="008677B1" w:rsidRDefault="006453C1" w:rsidP="005F005A">
            <w:pPr>
              <w:spacing w:after="0"/>
              <w:rPr>
                <w:rFonts w:ascii="Times New Roman" w:eastAsia="Times New Roman" w:hAnsi="Times New Roman" w:cs="Times New Roman"/>
                <w:sz w:val="20"/>
              </w:rPr>
            </w:pPr>
          </w:p>
        </w:tc>
      </w:tr>
      <w:tr w:rsidR="006222AF" w14:paraId="07160C90" w14:textId="77777777">
        <w:trPr>
          <w:trHeight w:val="300"/>
        </w:trPr>
        <w:tc>
          <w:tcPr>
            <w:tcW w:w="1036" w:type="dxa"/>
            <w:tcBorders>
              <w:top w:val="nil"/>
              <w:left w:val="nil"/>
              <w:bottom w:val="nil"/>
              <w:right w:val="nil"/>
            </w:tcBorders>
            <w:shd w:val="clear" w:color="auto" w:fill="auto"/>
            <w:noWrap/>
            <w:vAlign w:val="bottom"/>
            <w:hideMark/>
          </w:tcPr>
          <w:p w14:paraId="07160C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C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8F" w14:textId="77777777" w:rsidR="00214CC2" w:rsidRPr="008677B1" w:rsidRDefault="006453C1" w:rsidP="005F005A">
            <w:pPr>
              <w:spacing w:after="0"/>
              <w:rPr>
                <w:rFonts w:ascii="Times New Roman" w:eastAsia="Times New Roman" w:hAnsi="Times New Roman" w:cs="Times New Roman"/>
                <w:sz w:val="20"/>
              </w:rPr>
            </w:pPr>
          </w:p>
        </w:tc>
      </w:tr>
      <w:tr w:rsidR="006222AF" w14:paraId="07160C98" w14:textId="77777777">
        <w:trPr>
          <w:trHeight w:val="300"/>
        </w:trPr>
        <w:tc>
          <w:tcPr>
            <w:tcW w:w="1036" w:type="dxa"/>
            <w:tcBorders>
              <w:top w:val="nil"/>
              <w:left w:val="nil"/>
              <w:bottom w:val="nil"/>
              <w:right w:val="nil"/>
            </w:tcBorders>
            <w:shd w:val="clear" w:color="auto" w:fill="auto"/>
            <w:noWrap/>
            <w:vAlign w:val="bottom"/>
            <w:hideMark/>
          </w:tcPr>
          <w:p w14:paraId="07160C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C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97" w14:textId="77777777" w:rsidR="00214CC2" w:rsidRPr="008677B1" w:rsidRDefault="006453C1" w:rsidP="005F005A">
            <w:pPr>
              <w:spacing w:after="0"/>
              <w:rPr>
                <w:rFonts w:ascii="Times New Roman" w:eastAsia="Times New Roman" w:hAnsi="Times New Roman" w:cs="Times New Roman"/>
                <w:sz w:val="20"/>
              </w:rPr>
            </w:pPr>
          </w:p>
        </w:tc>
      </w:tr>
      <w:tr w:rsidR="006222AF" w14:paraId="07160C9F" w14:textId="77777777">
        <w:trPr>
          <w:trHeight w:val="300"/>
        </w:trPr>
        <w:tc>
          <w:tcPr>
            <w:tcW w:w="2051" w:type="dxa"/>
            <w:gridSpan w:val="2"/>
            <w:tcBorders>
              <w:top w:val="nil"/>
              <w:left w:val="nil"/>
              <w:bottom w:val="nil"/>
              <w:right w:val="nil"/>
            </w:tcBorders>
            <w:shd w:val="clear" w:color="auto" w:fill="auto"/>
            <w:noWrap/>
            <w:vAlign w:val="bottom"/>
            <w:hideMark/>
          </w:tcPr>
          <w:p w14:paraId="07160C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C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9E" w14:textId="77777777" w:rsidR="00214CC2" w:rsidRPr="008677B1" w:rsidRDefault="006453C1" w:rsidP="005F005A">
            <w:pPr>
              <w:spacing w:after="0"/>
              <w:rPr>
                <w:rFonts w:ascii="Times New Roman" w:eastAsia="Times New Roman" w:hAnsi="Times New Roman" w:cs="Times New Roman"/>
                <w:sz w:val="20"/>
              </w:rPr>
            </w:pPr>
          </w:p>
        </w:tc>
      </w:tr>
      <w:tr w:rsidR="006222AF" w14:paraId="07160CA7" w14:textId="77777777">
        <w:trPr>
          <w:trHeight w:val="300"/>
        </w:trPr>
        <w:tc>
          <w:tcPr>
            <w:tcW w:w="1036" w:type="dxa"/>
            <w:tcBorders>
              <w:top w:val="nil"/>
              <w:left w:val="nil"/>
              <w:bottom w:val="nil"/>
              <w:right w:val="nil"/>
            </w:tcBorders>
            <w:shd w:val="clear" w:color="auto" w:fill="auto"/>
            <w:noWrap/>
            <w:vAlign w:val="bottom"/>
            <w:hideMark/>
          </w:tcPr>
          <w:p w14:paraId="07160C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A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CA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C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A6" w14:textId="77777777" w:rsidR="00214CC2" w:rsidRPr="008677B1" w:rsidRDefault="006453C1" w:rsidP="005F005A">
            <w:pPr>
              <w:spacing w:after="0"/>
              <w:rPr>
                <w:rFonts w:ascii="Times New Roman" w:eastAsia="Times New Roman" w:hAnsi="Times New Roman" w:cs="Times New Roman"/>
                <w:sz w:val="20"/>
              </w:rPr>
            </w:pPr>
          </w:p>
        </w:tc>
      </w:tr>
      <w:tr w:rsidR="006222AF" w14:paraId="07160CAB" w14:textId="77777777">
        <w:trPr>
          <w:trHeight w:val="300"/>
        </w:trPr>
        <w:tc>
          <w:tcPr>
            <w:tcW w:w="1036" w:type="dxa"/>
            <w:tcBorders>
              <w:top w:val="nil"/>
              <w:left w:val="nil"/>
              <w:bottom w:val="nil"/>
              <w:right w:val="nil"/>
            </w:tcBorders>
            <w:shd w:val="clear" w:color="auto" w:fill="auto"/>
            <w:noWrap/>
            <w:vAlign w:val="bottom"/>
            <w:hideMark/>
          </w:tcPr>
          <w:p w14:paraId="07160CA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C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59 ως έχει   ΔΕΚΤΟ ΚΑΤΑ ΠΛΕΙΟΨΗΦΙΑ</w:t>
            </w:r>
          </w:p>
        </w:tc>
        <w:tc>
          <w:tcPr>
            <w:tcW w:w="1015" w:type="dxa"/>
            <w:tcBorders>
              <w:top w:val="nil"/>
              <w:left w:val="nil"/>
              <w:bottom w:val="nil"/>
              <w:right w:val="nil"/>
            </w:tcBorders>
            <w:shd w:val="clear" w:color="auto" w:fill="auto"/>
            <w:noWrap/>
            <w:vAlign w:val="bottom"/>
            <w:hideMark/>
          </w:tcPr>
          <w:p w14:paraId="07160CA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CB3" w14:textId="77777777">
        <w:trPr>
          <w:trHeight w:val="300"/>
        </w:trPr>
        <w:tc>
          <w:tcPr>
            <w:tcW w:w="1036" w:type="dxa"/>
            <w:tcBorders>
              <w:top w:val="nil"/>
              <w:left w:val="nil"/>
              <w:bottom w:val="nil"/>
              <w:right w:val="nil"/>
            </w:tcBorders>
            <w:shd w:val="clear" w:color="auto" w:fill="auto"/>
            <w:noWrap/>
            <w:vAlign w:val="bottom"/>
            <w:hideMark/>
          </w:tcPr>
          <w:p w14:paraId="07160C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C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B2" w14:textId="77777777" w:rsidR="00214CC2" w:rsidRPr="008677B1" w:rsidRDefault="006453C1" w:rsidP="005F005A">
            <w:pPr>
              <w:spacing w:after="0"/>
              <w:rPr>
                <w:rFonts w:ascii="Times New Roman" w:eastAsia="Times New Roman" w:hAnsi="Times New Roman" w:cs="Times New Roman"/>
                <w:sz w:val="20"/>
              </w:rPr>
            </w:pPr>
          </w:p>
        </w:tc>
      </w:tr>
      <w:tr w:rsidR="006222AF" w14:paraId="07160CBB" w14:textId="77777777">
        <w:trPr>
          <w:trHeight w:val="300"/>
        </w:trPr>
        <w:tc>
          <w:tcPr>
            <w:tcW w:w="1036" w:type="dxa"/>
            <w:tcBorders>
              <w:top w:val="nil"/>
              <w:left w:val="nil"/>
              <w:bottom w:val="nil"/>
              <w:right w:val="nil"/>
            </w:tcBorders>
            <w:shd w:val="clear" w:color="auto" w:fill="auto"/>
            <w:noWrap/>
            <w:vAlign w:val="bottom"/>
            <w:hideMark/>
          </w:tcPr>
          <w:p w14:paraId="07160C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C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BA" w14:textId="77777777" w:rsidR="00214CC2" w:rsidRPr="008677B1" w:rsidRDefault="006453C1" w:rsidP="005F005A">
            <w:pPr>
              <w:spacing w:after="0"/>
              <w:rPr>
                <w:rFonts w:ascii="Times New Roman" w:eastAsia="Times New Roman" w:hAnsi="Times New Roman" w:cs="Times New Roman"/>
                <w:sz w:val="20"/>
              </w:rPr>
            </w:pPr>
          </w:p>
        </w:tc>
      </w:tr>
      <w:tr w:rsidR="006222AF" w14:paraId="07160CC3" w14:textId="77777777">
        <w:trPr>
          <w:trHeight w:val="300"/>
        </w:trPr>
        <w:tc>
          <w:tcPr>
            <w:tcW w:w="1036" w:type="dxa"/>
            <w:tcBorders>
              <w:top w:val="nil"/>
              <w:left w:val="nil"/>
              <w:bottom w:val="nil"/>
              <w:right w:val="nil"/>
            </w:tcBorders>
            <w:shd w:val="clear" w:color="auto" w:fill="auto"/>
            <w:noWrap/>
            <w:vAlign w:val="bottom"/>
            <w:hideMark/>
          </w:tcPr>
          <w:p w14:paraId="07160C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C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C2" w14:textId="77777777" w:rsidR="00214CC2" w:rsidRPr="008677B1" w:rsidRDefault="006453C1" w:rsidP="005F005A">
            <w:pPr>
              <w:spacing w:after="0"/>
              <w:rPr>
                <w:rFonts w:ascii="Times New Roman" w:eastAsia="Times New Roman" w:hAnsi="Times New Roman" w:cs="Times New Roman"/>
                <w:sz w:val="20"/>
              </w:rPr>
            </w:pPr>
          </w:p>
        </w:tc>
      </w:tr>
      <w:tr w:rsidR="006222AF" w14:paraId="07160CCB" w14:textId="77777777">
        <w:trPr>
          <w:trHeight w:val="300"/>
        </w:trPr>
        <w:tc>
          <w:tcPr>
            <w:tcW w:w="1036" w:type="dxa"/>
            <w:tcBorders>
              <w:top w:val="nil"/>
              <w:left w:val="nil"/>
              <w:bottom w:val="nil"/>
              <w:right w:val="nil"/>
            </w:tcBorders>
            <w:shd w:val="clear" w:color="auto" w:fill="auto"/>
            <w:noWrap/>
            <w:vAlign w:val="bottom"/>
            <w:hideMark/>
          </w:tcPr>
          <w:p w14:paraId="07160C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C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CA" w14:textId="77777777" w:rsidR="00214CC2" w:rsidRPr="008677B1" w:rsidRDefault="006453C1" w:rsidP="005F005A">
            <w:pPr>
              <w:spacing w:after="0"/>
              <w:rPr>
                <w:rFonts w:ascii="Times New Roman" w:eastAsia="Times New Roman" w:hAnsi="Times New Roman" w:cs="Times New Roman"/>
                <w:sz w:val="20"/>
              </w:rPr>
            </w:pPr>
          </w:p>
        </w:tc>
      </w:tr>
      <w:tr w:rsidR="006222AF" w14:paraId="07160CD3" w14:textId="77777777">
        <w:trPr>
          <w:trHeight w:val="300"/>
        </w:trPr>
        <w:tc>
          <w:tcPr>
            <w:tcW w:w="1036" w:type="dxa"/>
            <w:tcBorders>
              <w:top w:val="nil"/>
              <w:left w:val="nil"/>
              <w:bottom w:val="nil"/>
              <w:right w:val="nil"/>
            </w:tcBorders>
            <w:shd w:val="clear" w:color="auto" w:fill="auto"/>
            <w:noWrap/>
            <w:vAlign w:val="bottom"/>
            <w:hideMark/>
          </w:tcPr>
          <w:p w14:paraId="07160C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C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D2" w14:textId="77777777" w:rsidR="00214CC2" w:rsidRPr="008677B1" w:rsidRDefault="006453C1" w:rsidP="005F005A">
            <w:pPr>
              <w:spacing w:after="0"/>
              <w:rPr>
                <w:rFonts w:ascii="Times New Roman" w:eastAsia="Times New Roman" w:hAnsi="Times New Roman" w:cs="Times New Roman"/>
                <w:sz w:val="20"/>
              </w:rPr>
            </w:pPr>
          </w:p>
        </w:tc>
      </w:tr>
      <w:tr w:rsidR="006222AF" w14:paraId="07160CDB" w14:textId="77777777">
        <w:trPr>
          <w:trHeight w:val="300"/>
        </w:trPr>
        <w:tc>
          <w:tcPr>
            <w:tcW w:w="1036" w:type="dxa"/>
            <w:tcBorders>
              <w:top w:val="nil"/>
              <w:left w:val="nil"/>
              <w:bottom w:val="nil"/>
              <w:right w:val="nil"/>
            </w:tcBorders>
            <w:shd w:val="clear" w:color="auto" w:fill="auto"/>
            <w:noWrap/>
            <w:vAlign w:val="bottom"/>
            <w:hideMark/>
          </w:tcPr>
          <w:p w14:paraId="07160C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C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DA" w14:textId="77777777" w:rsidR="00214CC2" w:rsidRPr="008677B1" w:rsidRDefault="006453C1" w:rsidP="005F005A">
            <w:pPr>
              <w:spacing w:after="0"/>
              <w:rPr>
                <w:rFonts w:ascii="Times New Roman" w:eastAsia="Times New Roman" w:hAnsi="Times New Roman" w:cs="Times New Roman"/>
                <w:sz w:val="20"/>
              </w:rPr>
            </w:pPr>
          </w:p>
        </w:tc>
      </w:tr>
      <w:tr w:rsidR="006222AF" w14:paraId="07160CE3" w14:textId="77777777">
        <w:trPr>
          <w:trHeight w:val="300"/>
        </w:trPr>
        <w:tc>
          <w:tcPr>
            <w:tcW w:w="1036" w:type="dxa"/>
            <w:tcBorders>
              <w:top w:val="nil"/>
              <w:left w:val="nil"/>
              <w:bottom w:val="nil"/>
              <w:right w:val="nil"/>
            </w:tcBorders>
            <w:shd w:val="clear" w:color="auto" w:fill="auto"/>
            <w:noWrap/>
            <w:vAlign w:val="bottom"/>
            <w:hideMark/>
          </w:tcPr>
          <w:p w14:paraId="07160C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C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E2" w14:textId="77777777" w:rsidR="00214CC2" w:rsidRPr="008677B1" w:rsidRDefault="006453C1" w:rsidP="005F005A">
            <w:pPr>
              <w:spacing w:after="0"/>
              <w:rPr>
                <w:rFonts w:ascii="Times New Roman" w:eastAsia="Times New Roman" w:hAnsi="Times New Roman" w:cs="Times New Roman"/>
                <w:sz w:val="20"/>
              </w:rPr>
            </w:pPr>
          </w:p>
        </w:tc>
      </w:tr>
      <w:tr w:rsidR="006222AF" w14:paraId="07160CEA" w14:textId="77777777">
        <w:trPr>
          <w:trHeight w:val="300"/>
        </w:trPr>
        <w:tc>
          <w:tcPr>
            <w:tcW w:w="2051" w:type="dxa"/>
            <w:gridSpan w:val="2"/>
            <w:tcBorders>
              <w:top w:val="nil"/>
              <w:left w:val="nil"/>
              <w:bottom w:val="nil"/>
              <w:right w:val="nil"/>
            </w:tcBorders>
            <w:shd w:val="clear" w:color="auto" w:fill="auto"/>
            <w:noWrap/>
            <w:vAlign w:val="bottom"/>
            <w:hideMark/>
          </w:tcPr>
          <w:p w14:paraId="07160C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C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C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E9" w14:textId="77777777" w:rsidR="00214CC2" w:rsidRPr="008677B1" w:rsidRDefault="006453C1" w:rsidP="005F005A">
            <w:pPr>
              <w:spacing w:after="0"/>
              <w:rPr>
                <w:rFonts w:ascii="Times New Roman" w:eastAsia="Times New Roman" w:hAnsi="Times New Roman" w:cs="Times New Roman"/>
                <w:sz w:val="20"/>
              </w:rPr>
            </w:pPr>
          </w:p>
        </w:tc>
      </w:tr>
      <w:tr w:rsidR="006222AF" w14:paraId="07160CF2" w14:textId="77777777">
        <w:trPr>
          <w:trHeight w:val="300"/>
        </w:trPr>
        <w:tc>
          <w:tcPr>
            <w:tcW w:w="1036" w:type="dxa"/>
            <w:tcBorders>
              <w:top w:val="nil"/>
              <w:left w:val="nil"/>
              <w:bottom w:val="nil"/>
              <w:right w:val="nil"/>
            </w:tcBorders>
            <w:shd w:val="clear" w:color="auto" w:fill="auto"/>
            <w:noWrap/>
            <w:vAlign w:val="bottom"/>
            <w:hideMark/>
          </w:tcPr>
          <w:p w14:paraId="07160C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E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CE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C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F1" w14:textId="77777777" w:rsidR="00214CC2" w:rsidRPr="008677B1" w:rsidRDefault="006453C1" w:rsidP="005F005A">
            <w:pPr>
              <w:spacing w:after="0"/>
              <w:rPr>
                <w:rFonts w:ascii="Times New Roman" w:eastAsia="Times New Roman" w:hAnsi="Times New Roman" w:cs="Times New Roman"/>
                <w:sz w:val="20"/>
              </w:rPr>
            </w:pPr>
          </w:p>
        </w:tc>
      </w:tr>
      <w:tr w:rsidR="006222AF" w14:paraId="07160CF6" w14:textId="77777777">
        <w:trPr>
          <w:trHeight w:val="300"/>
        </w:trPr>
        <w:tc>
          <w:tcPr>
            <w:tcW w:w="1036" w:type="dxa"/>
            <w:tcBorders>
              <w:top w:val="nil"/>
              <w:left w:val="nil"/>
              <w:bottom w:val="nil"/>
              <w:right w:val="nil"/>
            </w:tcBorders>
            <w:shd w:val="clear" w:color="auto" w:fill="auto"/>
            <w:noWrap/>
            <w:vAlign w:val="bottom"/>
            <w:hideMark/>
          </w:tcPr>
          <w:p w14:paraId="07160CF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C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60 ως έχει   ΔΕΚΤΟ ΚΑΤΑ ΠΛΕΙΟΨΗΦΙΑ</w:t>
            </w:r>
          </w:p>
        </w:tc>
        <w:tc>
          <w:tcPr>
            <w:tcW w:w="1015" w:type="dxa"/>
            <w:tcBorders>
              <w:top w:val="nil"/>
              <w:left w:val="nil"/>
              <w:bottom w:val="nil"/>
              <w:right w:val="nil"/>
            </w:tcBorders>
            <w:shd w:val="clear" w:color="auto" w:fill="auto"/>
            <w:noWrap/>
            <w:vAlign w:val="bottom"/>
            <w:hideMark/>
          </w:tcPr>
          <w:p w14:paraId="07160CF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CFE" w14:textId="77777777">
        <w:trPr>
          <w:trHeight w:val="300"/>
        </w:trPr>
        <w:tc>
          <w:tcPr>
            <w:tcW w:w="1036" w:type="dxa"/>
            <w:tcBorders>
              <w:top w:val="nil"/>
              <w:left w:val="nil"/>
              <w:bottom w:val="nil"/>
              <w:right w:val="nil"/>
            </w:tcBorders>
            <w:shd w:val="clear" w:color="auto" w:fill="auto"/>
            <w:noWrap/>
            <w:vAlign w:val="bottom"/>
            <w:hideMark/>
          </w:tcPr>
          <w:p w14:paraId="07160C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C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C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C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C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CFD" w14:textId="77777777" w:rsidR="00214CC2" w:rsidRPr="008677B1" w:rsidRDefault="006453C1" w:rsidP="005F005A">
            <w:pPr>
              <w:spacing w:after="0"/>
              <w:rPr>
                <w:rFonts w:ascii="Times New Roman" w:eastAsia="Times New Roman" w:hAnsi="Times New Roman" w:cs="Times New Roman"/>
                <w:sz w:val="20"/>
              </w:rPr>
            </w:pPr>
          </w:p>
        </w:tc>
      </w:tr>
      <w:tr w:rsidR="006222AF" w14:paraId="07160D06" w14:textId="77777777">
        <w:trPr>
          <w:trHeight w:val="300"/>
        </w:trPr>
        <w:tc>
          <w:tcPr>
            <w:tcW w:w="1036" w:type="dxa"/>
            <w:tcBorders>
              <w:top w:val="nil"/>
              <w:left w:val="nil"/>
              <w:bottom w:val="nil"/>
              <w:right w:val="nil"/>
            </w:tcBorders>
            <w:shd w:val="clear" w:color="auto" w:fill="auto"/>
            <w:noWrap/>
            <w:vAlign w:val="bottom"/>
            <w:hideMark/>
          </w:tcPr>
          <w:p w14:paraId="07160C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D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05" w14:textId="77777777" w:rsidR="00214CC2" w:rsidRPr="008677B1" w:rsidRDefault="006453C1" w:rsidP="005F005A">
            <w:pPr>
              <w:spacing w:after="0"/>
              <w:rPr>
                <w:rFonts w:ascii="Times New Roman" w:eastAsia="Times New Roman" w:hAnsi="Times New Roman" w:cs="Times New Roman"/>
                <w:sz w:val="20"/>
              </w:rPr>
            </w:pPr>
          </w:p>
        </w:tc>
      </w:tr>
      <w:tr w:rsidR="006222AF" w14:paraId="07160D0E" w14:textId="77777777">
        <w:trPr>
          <w:trHeight w:val="300"/>
        </w:trPr>
        <w:tc>
          <w:tcPr>
            <w:tcW w:w="1036" w:type="dxa"/>
            <w:tcBorders>
              <w:top w:val="nil"/>
              <w:left w:val="nil"/>
              <w:bottom w:val="nil"/>
              <w:right w:val="nil"/>
            </w:tcBorders>
            <w:shd w:val="clear" w:color="auto" w:fill="auto"/>
            <w:noWrap/>
            <w:vAlign w:val="bottom"/>
            <w:hideMark/>
          </w:tcPr>
          <w:p w14:paraId="07160D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D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0D" w14:textId="77777777" w:rsidR="00214CC2" w:rsidRPr="008677B1" w:rsidRDefault="006453C1" w:rsidP="005F005A">
            <w:pPr>
              <w:spacing w:after="0"/>
              <w:rPr>
                <w:rFonts w:ascii="Times New Roman" w:eastAsia="Times New Roman" w:hAnsi="Times New Roman" w:cs="Times New Roman"/>
                <w:sz w:val="20"/>
              </w:rPr>
            </w:pPr>
          </w:p>
        </w:tc>
      </w:tr>
      <w:tr w:rsidR="006222AF" w14:paraId="07160D16" w14:textId="77777777">
        <w:trPr>
          <w:trHeight w:val="300"/>
        </w:trPr>
        <w:tc>
          <w:tcPr>
            <w:tcW w:w="1036" w:type="dxa"/>
            <w:tcBorders>
              <w:top w:val="nil"/>
              <w:left w:val="nil"/>
              <w:bottom w:val="nil"/>
              <w:right w:val="nil"/>
            </w:tcBorders>
            <w:shd w:val="clear" w:color="auto" w:fill="auto"/>
            <w:noWrap/>
            <w:vAlign w:val="bottom"/>
            <w:hideMark/>
          </w:tcPr>
          <w:p w14:paraId="07160D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D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15" w14:textId="77777777" w:rsidR="00214CC2" w:rsidRPr="008677B1" w:rsidRDefault="006453C1" w:rsidP="005F005A">
            <w:pPr>
              <w:spacing w:after="0"/>
              <w:rPr>
                <w:rFonts w:ascii="Times New Roman" w:eastAsia="Times New Roman" w:hAnsi="Times New Roman" w:cs="Times New Roman"/>
                <w:sz w:val="20"/>
              </w:rPr>
            </w:pPr>
          </w:p>
        </w:tc>
      </w:tr>
      <w:tr w:rsidR="006222AF" w14:paraId="07160D1E" w14:textId="77777777">
        <w:trPr>
          <w:trHeight w:val="300"/>
        </w:trPr>
        <w:tc>
          <w:tcPr>
            <w:tcW w:w="1036" w:type="dxa"/>
            <w:tcBorders>
              <w:top w:val="nil"/>
              <w:left w:val="nil"/>
              <w:bottom w:val="nil"/>
              <w:right w:val="nil"/>
            </w:tcBorders>
            <w:shd w:val="clear" w:color="auto" w:fill="auto"/>
            <w:noWrap/>
            <w:vAlign w:val="bottom"/>
            <w:hideMark/>
          </w:tcPr>
          <w:p w14:paraId="07160D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D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1D" w14:textId="77777777" w:rsidR="00214CC2" w:rsidRPr="008677B1" w:rsidRDefault="006453C1" w:rsidP="005F005A">
            <w:pPr>
              <w:spacing w:after="0"/>
              <w:rPr>
                <w:rFonts w:ascii="Times New Roman" w:eastAsia="Times New Roman" w:hAnsi="Times New Roman" w:cs="Times New Roman"/>
                <w:sz w:val="20"/>
              </w:rPr>
            </w:pPr>
          </w:p>
        </w:tc>
      </w:tr>
      <w:tr w:rsidR="006222AF" w14:paraId="07160D26" w14:textId="77777777">
        <w:trPr>
          <w:trHeight w:val="300"/>
        </w:trPr>
        <w:tc>
          <w:tcPr>
            <w:tcW w:w="1036" w:type="dxa"/>
            <w:tcBorders>
              <w:top w:val="nil"/>
              <w:left w:val="nil"/>
              <w:bottom w:val="nil"/>
              <w:right w:val="nil"/>
            </w:tcBorders>
            <w:shd w:val="clear" w:color="auto" w:fill="auto"/>
            <w:noWrap/>
            <w:vAlign w:val="bottom"/>
            <w:hideMark/>
          </w:tcPr>
          <w:p w14:paraId="07160D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D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D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25" w14:textId="77777777" w:rsidR="00214CC2" w:rsidRPr="008677B1" w:rsidRDefault="006453C1" w:rsidP="005F005A">
            <w:pPr>
              <w:spacing w:after="0"/>
              <w:rPr>
                <w:rFonts w:ascii="Times New Roman" w:eastAsia="Times New Roman" w:hAnsi="Times New Roman" w:cs="Times New Roman"/>
                <w:sz w:val="20"/>
              </w:rPr>
            </w:pPr>
          </w:p>
        </w:tc>
      </w:tr>
      <w:tr w:rsidR="006222AF" w14:paraId="07160D2E" w14:textId="77777777">
        <w:trPr>
          <w:trHeight w:val="300"/>
        </w:trPr>
        <w:tc>
          <w:tcPr>
            <w:tcW w:w="1036" w:type="dxa"/>
            <w:tcBorders>
              <w:top w:val="nil"/>
              <w:left w:val="nil"/>
              <w:bottom w:val="nil"/>
              <w:right w:val="nil"/>
            </w:tcBorders>
            <w:shd w:val="clear" w:color="auto" w:fill="auto"/>
            <w:noWrap/>
            <w:vAlign w:val="bottom"/>
            <w:hideMark/>
          </w:tcPr>
          <w:p w14:paraId="07160D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D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D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2D" w14:textId="77777777" w:rsidR="00214CC2" w:rsidRPr="008677B1" w:rsidRDefault="006453C1" w:rsidP="005F005A">
            <w:pPr>
              <w:spacing w:after="0"/>
              <w:rPr>
                <w:rFonts w:ascii="Times New Roman" w:eastAsia="Times New Roman" w:hAnsi="Times New Roman" w:cs="Times New Roman"/>
                <w:sz w:val="20"/>
              </w:rPr>
            </w:pPr>
          </w:p>
        </w:tc>
      </w:tr>
      <w:tr w:rsidR="006222AF" w14:paraId="07160D35" w14:textId="77777777">
        <w:trPr>
          <w:trHeight w:val="300"/>
        </w:trPr>
        <w:tc>
          <w:tcPr>
            <w:tcW w:w="2051" w:type="dxa"/>
            <w:gridSpan w:val="2"/>
            <w:tcBorders>
              <w:top w:val="nil"/>
              <w:left w:val="nil"/>
              <w:bottom w:val="nil"/>
              <w:right w:val="nil"/>
            </w:tcBorders>
            <w:shd w:val="clear" w:color="auto" w:fill="auto"/>
            <w:noWrap/>
            <w:vAlign w:val="bottom"/>
            <w:hideMark/>
          </w:tcPr>
          <w:p w14:paraId="07160D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D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34" w14:textId="77777777" w:rsidR="00214CC2" w:rsidRPr="008677B1" w:rsidRDefault="006453C1" w:rsidP="005F005A">
            <w:pPr>
              <w:spacing w:after="0"/>
              <w:rPr>
                <w:rFonts w:ascii="Times New Roman" w:eastAsia="Times New Roman" w:hAnsi="Times New Roman" w:cs="Times New Roman"/>
                <w:sz w:val="20"/>
              </w:rPr>
            </w:pPr>
          </w:p>
        </w:tc>
      </w:tr>
      <w:tr w:rsidR="006222AF" w14:paraId="07160D3D" w14:textId="77777777">
        <w:trPr>
          <w:trHeight w:val="300"/>
        </w:trPr>
        <w:tc>
          <w:tcPr>
            <w:tcW w:w="1036" w:type="dxa"/>
            <w:tcBorders>
              <w:top w:val="nil"/>
              <w:left w:val="nil"/>
              <w:bottom w:val="nil"/>
              <w:right w:val="nil"/>
            </w:tcBorders>
            <w:shd w:val="clear" w:color="auto" w:fill="auto"/>
            <w:noWrap/>
            <w:vAlign w:val="bottom"/>
            <w:hideMark/>
          </w:tcPr>
          <w:p w14:paraId="07160D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3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D3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D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3C" w14:textId="77777777" w:rsidR="00214CC2" w:rsidRPr="008677B1" w:rsidRDefault="006453C1" w:rsidP="005F005A">
            <w:pPr>
              <w:spacing w:after="0"/>
              <w:rPr>
                <w:rFonts w:ascii="Times New Roman" w:eastAsia="Times New Roman" w:hAnsi="Times New Roman" w:cs="Times New Roman"/>
                <w:sz w:val="20"/>
              </w:rPr>
            </w:pPr>
          </w:p>
        </w:tc>
      </w:tr>
      <w:tr w:rsidR="006222AF" w14:paraId="07160D41" w14:textId="77777777">
        <w:trPr>
          <w:trHeight w:val="300"/>
        </w:trPr>
        <w:tc>
          <w:tcPr>
            <w:tcW w:w="1036" w:type="dxa"/>
            <w:tcBorders>
              <w:top w:val="nil"/>
              <w:left w:val="nil"/>
              <w:bottom w:val="nil"/>
              <w:right w:val="nil"/>
            </w:tcBorders>
            <w:shd w:val="clear" w:color="auto" w:fill="auto"/>
            <w:noWrap/>
            <w:vAlign w:val="bottom"/>
            <w:hideMark/>
          </w:tcPr>
          <w:p w14:paraId="07160D3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D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61 ως έχει   ΔΕΚΤΟ ΚΑΤΑ ΠΛΕΙΟΨΗΦΙΑ</w:t>
            </w:r>
          </w:p>
        </w:tc>
        <w:tc>
          <w:tcPr>
            <w:tcW w:w="1015" w:type="dxa"/>
            <w:tcBorders>
              <w:top w:val="nil"/>
              <w:left w:val="nil"/>
              <w:bottom w:val="nil"/>
              <w:right w:val="nil"/>
            </w:tcBorders>
            <w:shd w:val="clear" w:color="auto" w:fill="auto"/>
            <w:noWrap/>
            <w:vAlign w:val="bottom"/>
            <w:hideMark/>
          </w:tcPr>
          <w:p w14:paraId="07160D4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D49" w14:textId="77777777">
        <w:trPr>
          <w:trHeight w:val="300"/>
        </w:trPr>
        <w:tc>
          <w:tcPr>
            <w:tcW w:w="1036" w:type="dxa"/>
            <w:tcBorders>
              <w:top w:val="nil"/>
              <w:left w:val="nil"/>
              <w:bottom w:val="nil"/>
              <w:right w:val="nil"/>
            </w:tcBorders>
            <w:shd w:val="clear" w:color="auto" w:fill="auto"/>
            <w:noWrap/>
            <w:vAlign w:val="bottom"/>
            <w:hideMark/>
          </w:tcPr>
          <w:p w14:paraId="07160D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D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D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48" w14:textId="77777777" w:rsidR="00214CC2" w:rsidRPr="008677B1" w:rsidRDefault="006453C1" w:rsidP="005F005A">
            <w:pPr>
              <w:spacing w:after="0"/>
              <w:rPr>
                <w:rFonts w:ascii="Times New Roman" w:eastAsia="Times New Roman" w:hAnsi="Times New Roman" w:cs="Times New Roman"/>
                <w:sz w:val="20"/>
              </w:rPr>
            </w:pPr>
          </w:p>
        </w:tc>
      </w:tr>
      <w:tr w:rsidR="006222AF" w14:paraId="07160D51" w14:textId="77777777">
        <w:trPr>
          <w:trHeight w:val="300"/>
        </w:trPr>
        <w:tc>
          <w:tcPr>
            <w:tcW w:w="1036" w:type="dxa"/>
            <w:tcBorders>
              <w:top w:val="nil"/>
              <w:left w:val="nil"/>
              <w:bottom w:val="nil"/>
              <w:right w:val="nil"/>
            </w:tcBorders>
            <w:shd w:val="clear" w:color="auto" w:fill="auto"/>
            <w:noWrap/>
            <w:vAlign w:val="bottom"/>
            <w:hideMark/>
          </w:tcPr>
          <w:p w14:paraId="07160D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D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50" w14:textId="77777777" w:rsidR="00214CC2" w:rsidRPr="008677B1" w:rsidRDefault="006453C1" w:rsidP="005F005A">
            <w:pPr>
              <w:spacing w:after="0"/>
              <w:rPr>
                <w:rFonts w:ascii="Times New Roman" w:eastAsia="Times New Roman" w:hAnsi="Times New Roman" w:cs="Times New Roman"/>
                <w:sz w:val="20"/>
              </w:rPr>
            </w:pPr>
          </w:p>
        </w:tc>
      </w:tr>
      <w:tr w:rsidR="006222AF" w14:paraId="07160D59" w14:textId="77777777">
        <w:trPr>
          <w:trHeight w:val="300"/>
        </w:trPr>
        <w:tc>
          <w:tcPr>
            <w:tcW w:w="1036" w:type="dxa"/>
            <w:tcBorders>
              <w:top w:val="nil"/>
              <w:left w:val="nil"/>
              <w:bottom w:val="nil"/>
              <w:right w:val="nil"/>
            </w:tcBorders>
            <w:shd w:val="clear" w:color="auto" w:fill="auto"/>
            <w:noWrap/>
            <w:vAlign w:val="bottom"/>
            <w:hideMark/>
          </w:tcPr>
          <w:p w14:paraId="07160D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D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58" w14:textId="77777777" w:rsidR="00214CC2" w:rsidRPr="008677B1" w:rsidRDefault="006453C1" w:rsidP="005F005A">
            <w:pPr>
              <w:spacing w:after="0"/>
              <w:rPr>
                <w:rFonts w:ascii="Times New Roman" w:eastAsia="Times New Roman" w:hAnsi="Times New Roman" w:cs="Times New Roman"/>
                <w:sz w:val="20"/>
              </w:rPr>
            </w:pPr>
          </w:p>
        </w:tc>
      </w:tr>
      <w:tr w:rsidR="006222AF" w14:paraId="07160D61" w14:textId="77777777">
        <w:trPr>
          <w:trHeight w:val="300"/>
        </w:trPr>
        <w:tc>
          <w:tcPr>
            <w:tcW w:w="1036" w:type="dxa"/>
            <w:tcBorders>
              <w:top w:val="nil"/>
              <w:left w:val="nil"/>
              <w:bottom w:val="nil"/>
              <w:right w:val="nil"/>
            </w:tcBorders>
            <w:shd w:val="clear" w:color="auto" w:fill="auto"/>
            <w:noWrap/>
            <w:vAlign w:val="bottom"/>
            <w:hideMark/>
          </w:tcPr>
          <w:p w14:paraId="07160D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D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60" w14:textId="77777777" w:rsidR="00214CC2" w:rsidRPr="008677B1" w:rsidRDefault="006453C1" w:rsidP="005F005A">
            <w:pPr>
              <w:spacing w:after="0"/>
              <w:rPr>
                <w:rFonts w:ascii="Times New Roman" w:eastAsia="Times New Roman" w:hAnsi="Times New Roman" w:cs="Times New Roman"/>
                <w:sz w:val="20"/>
              </w:rPr>
            </w:pPr>
          </w:p>
        </w:tc>
      </w:tr>
      <w:tr w:rsidR="006222AF" w14:paraId="07160D69" w14:textId="77777777">
        <w:trPr>
          <w:trHeight w:val="300"/>
        </w:trPr>
        <w:tc>
          <w:tcPr>
            <w:tcW w:w="1036" w:type="dxa"/>
            <w:tcBorders>
              <w:top w:val="nil"/>
              <w:left w:val="nil"/>
              <w:bottom w:val="nil"/>
              <w:right w:val="nil"/>
            </w:tcBorders>
            <w:shd w:val="clear" w:color="auto" w:fill="auto"/>
            <w:noWrap/>
            <w:vAlign w:val="bottom"/>
            <w:hideMark/>
          </w:tcPr>
          <w:p w14:paraId="07160D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D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68" w14:textId="77777777" w:rsidR="00214CC2" w:rsidRPr="008677B1" w:rsidRDefault="006453C1" w:rsidP="005F005A">
            <w:pPr>
              <w:spacing w:after="0"/>
              <w:rPr>
                <w:rFonts w:ascii="Times New Roman" w:eastAsia="Times New Roman" w:hAnsi="Times New Roman" w:cs="Times New Roman"/>
                <w:sz w:val="20"/>
              </w:rPr>
            </w:pPr>
          </w:p>
        </w:tc>
      </w:tr>
      <w:tr w:rsidR="006222AF" w14:paraId="07160D71" w14:textId="77777777">
        <w:trPr>
          <w:trHeight w:val="300"/>
        </w:trPr>
        <w:tc>
          <w:tcPr>
            <w:tcW w:w="1036" w:type="dxa"/>
            <w:tcBorders>
              <w:top w:val="nil"/>
              <w:left w:val="nil"/>
              <w:bottom w:val="nil"/>
              <w:right w:val="nil"/>
            </w:tcBorders>
            <w:shd w:val="clear" w:color="auto" w:fill="auto"/>
            <w:noWrap/>
            <w:vAlign w:val="bottom"/>
            <w:hideMark/>
          </w:tcPr>
          <w:p w14:paraId="07160D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D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D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70" w14:textId="77777777" w:rsidR="00214CC2" w:rsidRPr="008677B1" w:rsidRDefault="006453C1" w:rsidP="005F005A">
            <w:pPr>
              <w:spacing w:after="0"/>
              <w:rPr>
                <w:rFonts w:ascii="Times New Roman" w:eastAsia="Times New Roman" w:hAnsi="Times New Roman" w:cs="Times New Roman"/>
                <w:sz w:val="20"/>
              </w:rPr>
            </w:pPr>
          </w:p>
        </w:tc>
      </w:tr>
      <w:tr w:rsidR="006222AF" w14:paraId="07160D79" w14:textId="77777777">
        <w:trPr>
          <w:trHeight w:val="300"/>
        </w:trPr>
        <w:tc>
          <w:tcPr>
            <w:tcW w:w="1036" w:type="dxa"/>
            <w:tcBorders>
              <w:top w:val="nil"/>
              <w:left w:val="nil"/>
              <w:bottom w:val="nil"/>
              <w:right w:val="nil"/>
            </w:tcBorders>
            <w:shd w:val="clear" w:color="auto" w:fill="auto"/>
            <w:noWrap/>
            <w:vAlign w:val="bottom"/>
            <w:hideMark/>
          </w:tcPr>
          <w:p w14:paraId="07160D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D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78" w14:textId="77777777" w:rsidR="00214CC2" w:rsidRPr="008677B1" w:rsidRDefault="006453C1" w:rsidP="005F005A">
            <w:pPr>
              <w:spacing w:after="0"/>
              <w:rPr>
                <w:rFonts w:ascii="Times New Roman" w:eastAsia="Times New Roman" w:hAnsi="Times New Roman" w:cs="Times New Roman"/>
                <w:sz w:val="20"/>
              </w:rPr>
            </w:pPr>
          </w:p>
        </w:tc>
      </w:tr>
      <w:tr w:rsidR="006222AF" w14:paraId="07160D80" w14:textId="77777777">
        <w:trPr>
          <w:trHeight w:val="300"/>
        </w:trPr>
        <w:tc>
          <w:tcPr>
            <w:tcW w:w="2051" w:type="dxa"/>
            <w:gridSpan w:val="2"/>
            <w:tcBorders>
              <w:top w:val="nil"/>
              <w:left w:val="nil"/>
              <w:bottom w:val="nil"/>
              <w:right w:val="nil"/>
            </w:tcBorders>
            <w:shd w:val="clear" w:color="auto" w:fill="auto"/>
            <w:noWrap/>
            <w:vAlign w:val="bottom"/>
            <w:hideMark/>
          </w:tcPr>
          <w:p w14:paraId="07160D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D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7F" w14:textId="77777777" w:rsidR="00214CC2" w:rsidRPr="008677B1" w:rsidRDefault="006453C1" w:rsidP="005F005A">
            <w:pPr>
              <w:spacing w:after="0"/>
              <w:rPr>
                <w:rFonts w:ascii="Times New Roman" w:eastAsia="Times New Roman" w:hAnsi="Times New Roman" w:cs="Times New Roman"/>
                <w:sz w:val="20"/>
              </w:rPr>
            </w:pPr>
          </w:p>
        </w:tc>
      </w:tr>
      <w:tr w:rsidR="006222AF" w14:paraId="07160D88" w14:textId="77777777">
        <w:trPr>
          <w:trHeight w:val="300"/>
        </w:trPr>
        <w:tc>
          <w:tcPr>
            <w:tcW w:w="1036" w:type="dxa"/>
            <w:tcBorders>
              <w:top w:val="nil"/>
              <w:left w:val="nil"/>
              <w:bottom w:val="nil"/>
              <w:right w:val="nil"/>
            </w:tcBorders>
            <w:shd w:val="clear" w:color="auto" w:fill="auto"/>
            <w:noWrap/>
            <w:vAlign w:val="bottom"/>
            <w:hideMark/>
          </w:tcPr>
          <w:p w14:paraId="07160D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8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D8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D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87" w14:textId="77777777" w:rsidR="00214CC2" w:rsidRPr="008677B1" w:rsidRDefault="006453C1" w:rsidP="005F005A">
            <w:pPr>
              <w:spacing w:after="0"/>
              <w:rPr>
                <w:rFonts w:ascii="Times New Roman" w:eastAsia="Times New Roman" w:hAnsi="Times New Roman" w:cs="Times New Roman"/>
                <w:sz w:val="20"/>
              </w:rPr>
            </w:pPr>
          </w:p>
        </w:tc>
      </w:tr>
      <w:tr w:rsidR="006222AF" w14:paraId="07160D8C" w14:textId="77777777">
        <w:trPr>
          <w:trHeight w:val="300"/>
        </w:trPr>
        <w:tc>
          <w:tcPr>
            <w:tcW w:w="1036" w:type="dxa"/>
            <w:tcBorders>
              <w:top w:val="nil"/>
              <w:left w:val="nil"/>
              <w:bottom w:val="nil"/>
              <w:right w:val="nil"/>
            </w:tcBorders>
            <w:shd w:val="clear" w:color="auto" w:fill="auto"/>
            <w:noWrap/>
            <w:vAlign w:val="bottom"/>
            <w:hideMark/>
          </w:tcPr>
          <w:p w14:paraId="07160D8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D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62 ως έχει   ΔΕΚΤΟ ΚΑΤΑ ΠΛΕΙΟΨΗΦΙΑ</w:t>
            </w:r>
          </w:p>
        </w:tc>
        <w:tc>
          <w:tcPr>
            <w:tcW w:w="1015" w:type="dxa"/>
            <w:tcBorders>
              <w:top w:val="nil"/>
              <w:left w:val="nil"/>
              <w:bottom w:val="nil"/>
              <w:right w:val="nil"/>
            </w:tcBorders>
            <w:shd w:val="clear" w:color="auto" w:fill="auto"/>
            <w:noWrap/>
            <w:vAlign w:val="bottom"/>
            <w:hideMark/>
          </w:tcPr>
          <w:p w14:paraId="07160D8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D94" w14:textId="77777777">
        <w:trPr>
          <w:trHeight w:val="300"/>
        </w:trPr>
        <w:tc>
          <w:tcPr>
            <w:tcW w:w="1036" w:type="dxa"/>
            <w:tcBorders>
              <w:top w:val="nil"/>
              <w:left w:val="nil"/>
              <w:bottom w:val="nil"/>
              <w:right w:val="nil"/>
            </w:tcBorders>
            <w:shd w:val="clear" w:color="auto" w:fill="auto"/>
            <w:noWrap/>
            <w:vAlign w:val="bottom"/>
            <w:hideMark/>
          </w:tcPr>
          <w:p w14:paraId="07160D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D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D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93" w14:textId="77777777" w:rsidR="00214CC2" w:rsidRPr="008677B1" w:rsidRDefault="006453C1" w:rsidP="005F005A">
            <w:pPr>
              <w:spacing w:after="0"/>
              <w:rPr>
                <w:rFonts w:ascii="Times New Roman" w:eastAsia="Times New Roman" w:hAnsi="Times New Roman" w:cs="Times New Roman"/>
                <w:sz w:val="20"/>
              </w:rPr>
            </w:pPr>
          </w:p>
        </w:tc>
      </w:tr>
      <w:tr w:rsidR="006222AF" w14:paraId="07160D9C" w14:textId="77777777">
        <w:trPr>
          <w:trHeight w:val="300"/>
        </w:trPr>
        <w:tc>
          <w:tcPr>
            <w:tcW w:w="1036" w:type="dxa"/>
            <w:tcBorders>
              <w:top w:val="nil"/>
              <w:left w:val="nil"/>
              <w:bottom w:val="nil"/>
              <w:right w:val="nil"/>
            </w:tcBorders>
            <w:shd w:val="clear" w:color="auto" w:fill="auto"/>
            <w:noWrap/>
            <w:vAlign w:val="bottom"/>
            <w:hideMark/>
          </w:tcPr>
          <w:p w14:paraId="07160D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D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9B" w14:textId="77777777" w:rsidR="00214CC2" w:rsidRPr="008677B1" w:rsidRDefault="006453C1" w:rsidP="005F005A">
            <w:pPr>
              <w:spacing w:after="0"/>
              <w:rPr>
                <w:rFonts w:ascii="Times New Roman" w:eastAsia="Times New Roman" w:hAnsi="Times New Roman" w:cs="Times New Roman"/>
                <w:sz w:val="20"/>
              </w:rPr>
            </w:pPr>
          </w:p>
        </w:tc>
      </w:tr>
      <w:tr w:rsidR="006222AF" w14:paraId="07160DA4" w14:textId="77777777">
        <w:trPr>
          <w:trHeight w:val="300"/>
        </w:trPr>
        <w:tc>
          <w:tcPr>
            <w:tcW w:w="1036" w:type="dxa"/>
            <w:tcBorders>
              <w:top w:val="nil"/>
              <w:left w:val="nil"/>
              <w:bottom w:val="nil"/>
              <w:right w:val="nil"/>
            </w:tcBorders>
            <w:shd w:val="clear" w:color="auto" w:fill="auto"/>
            <w:noWrap/>
            <w:vAlign w:val="bottom"/>
            <w:hideMark/>
          </w:tcPr>
          <w:p w14:paraId="07160D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D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A3" w14:textId="77777777" w:rsidR="00214CC2" w:rsidRPr="008677B1" w:rsidRDefault="006453C1" w:rsidP="005F005A">
            <w:pPr>
              <w:spacing w:after="0"/>
              <w:rPr>
                <w:rFonts w:ascii="Times New Roman" w:eastAsia="Times New Roman" w:hAnsi="Times New Roman" w:cs="Times New Roman"/>
                <w:sz w:val="20"/>
              </w:rPr>
            </w:pPr>
          </w:p>
        </w:tc>
      </w:tr>
      <w:tr w:rsidR="006222AF" w14:paraId="07160DAC" w14:textId="77777777">
        <w:trPr>
          <w:trHeight w:val="300"/>
        </w:trPr>
        <w:tc>
          <w:tcPr>
            <w:tcW w:w="1036" w:type="dxa"/>
            <w:tcBorders>
              <w:top w:val="nil"/>
              <w:left w:val="nil"/>
              <w:bottom w:val="nil"/>
              <w:right w:val="nil"/>
            </w:tcBorders>
            <w:shd w:val="clear" w:color="auto" w:fill="auto"/>
            <w:noWrap/>
            <w:vAlign w:val="bottom"/>
            <w:hideMark/>
          </w:tcPr>
          <w:p w14:paraId="07160D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D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AB" w14:textId="77777777" w:rsidR="00214CC2" w:rsidRPr="008677B1" w:rsidRDefault="006453C1" w:rsidP="005F005A">
            <w:pPr>
              <w:spacing w:after="0"/>
              <w:rPr>
                <w:rFonts w:ascii="Times New Roman" w:eastAsia="Times New Roman" w:hAnsi="Times New Roman" w:cs="Times New Roman"/>
                <w:sz w:val="20"/>
              </w:rPr>
            </w:pPr>
          </w:p>
        </w:tc>
      </w:tr>
      <w:tr w:rsidR="006222AF" w14:paraId="07160DB4" w14:textId="77777777">
        <w:trPr>
          <w:trHeight w:val="300"/>
        </w:trPr>
        <w:tc>
          <w:tcPr>
            <w:tcW w:w="1036" w:type="dxa"/>
            <w:tcBorders>
              <w:top w:val="nil"/>
              <w:left w:val="nil"/>
              <w:bottom w:val="nil"/>
              <w:right w:val="nil"/>
            </w:tcBorders>
            <w:shd w:val="clear" w:color="auto" w:fill="auto"/>
            <w:noWrap/>
            <w:vAlign w:val="bottom"/>
            <w:hideMark/>
          </w:tcPr>
          <w:p w14:paraId="07160D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D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B3" w14:textId="77777777" w:rsidR="00214CC2" w:rsidRPr="008677B1" w:rsidRDefault="006453C1" w:rsidP="005F005A">
            <w:pPr>
              <w:spacing w:after="0"/>
              <w:rPr>
                <w:rFonts w:ascii="Times New Roman" w:eastAsia="Times New Roman" w:hAnsi="Times New Roman" w:cs="Times New Roman"/>
                <w:sz w:val="20"/>
              </w:rPr>
            </w:pPr>
          </w:p>
        </w:tc>
      </w:tr>
      <w:tr w:rsidR="006222AF" w14:paraId="07160DBC" w14:textId="77777777">
        <w:trPr>
          <w:trHeight w:val="300"/>
        </w:trPr>
        <w:tc>
          <w:tcPr>
            <w:tcW w:w="1036" w:type="dxa"/>
            <w:tcBorders>
              <w:top w:val="nil"/>
              <w:left w:val="nil"/>
              <w:bottom w:val="nil"/>
              <w:right w:val="nil"/>
            </w:tcBorders>
            <w:shd w:val="clear" w:color="auto" w:fill="auto"/>
            <w:noWrap/>
            <w:vAlign w:val="bottom"/>
            <w:hideMark/>
          </w:tcPr>
          <w:p w14:paraId="07160D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D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D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BB" w14:textId="77777777" w:rsidR="00214CC2" w:rsidRPr="008677B1" w:rsidRDefault="006453C1" w:rsidP="005F005A">
            <w:pPr>
              <w:spacing w:after="0"/>
              <w:rPr>
                <w:rFonts w:ascii="Times New Roman" w:eastAsia="Times New Roman" w:hAnsi="Times New Roman" w:cs="Times New Roman"/>
                <w:sz w:val="20"/>
              </w:rPr>
            </w:pPr>
          </w:p>
        </w:tc>
      </w:tr>
      <w:tr w:rsidR="006222AF" w14:paraId="07160DC4" w14:textId="77777777">
        <w:trPr>
          <w:trHeight w:val="300"/>
        </w:trPr>
        <w:tc>
          <w:tcPr>
            <w:tcW w:w="1036" w:type="dxa"/>
            <w:tcBorders>
              <w:top w:val="nil"/>
              <w:left w:val="nil"/>
              <w:bottom w:val="nil"/>
              <w:right w:val="nil"/>
            </w:tcBorders>
            <w:shd w:val="clear" w:color="auto" w:fill="auto"/>
            <w:noWrap/>
            <w:vAlign w:val="bottom"/>
            <w:hideMark/>
          </w:tcPr>
          <w:p w14:paraId="07160D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D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D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C3" w14:textId="77777777" w:rsidR="00214CC2" w:rsidRPr="008677B1" w:rsidRDefault="006453C1" w:rsidP="005F005A">
            <w:pPr>
              <w:spacing w:after="0"/>
              <w:rPr>
                <w:rFonts w:ascii="Times New Roman" w:eastAsia="Times New Roman" w:hAnsi="Times New Roman" w:cs="Times New Roman"/>
                <w:sz w:val="20"/>
              </w:rPr>
            </w:pPr>
          </w:p>
        </w:tc>
      </w:tr>
      <w:tr w:rsidR="006222AF" w14:paraId="07160DCB" w14:textId="77777777">
        <w:trPr>
          <w:trHeight w:val="300"/>
        </w:trPr>
        <w:tc>
          <w:tcPr>
            <w:tcW w:w="2051" w:type="dxa"/>
            <w:gridSpan w:val="2"/>
            <w:tcBorders>
              <w:top w:val="nil"/>
              <w:left w:val="nil"/>
              <w:bottom w:val="nil"/>
              <w:right w:val="nil"/>
            </w:tcBorders>
            <w:shd w:val="clear" w:color="auto" w:fill="auto"/>
            <w:noWrap/>
            <w:vAlign w:val="bottom"/>
            <w:hideMark/>
          </w:tcPr>
          <w:p w14:paraId="07160D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D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CA" w14:textId="77777777" w:rsidR="00214CC2" w:rsidRPr="008677B1" w:rsidRDefault="006453C1" w:rsidP="005F005A">
            <w:pPr>
              <w:spacing w:after="0"/>
              <w:rPr>
                <w:rFonts w:ascii="Times New Roman" w:eastAsia="Times New Roman" w:hAnsi="Times New Roman" w:cs="Times New Roman"/>
                <w:sz w:val="20"/>
              </w:rPr>
            </w:pPr>
          </w:p>
        </w:tc>
      </w:tr>
      <w:tr w:rsidR="006222AF" w14:paraId="07160DD3" w14:textId="77777777">
        <w:trPr>
          <w:trHeight w:val="300"/>
        </w:trPr>
        <w:tc>
          <w:tcPr>
            <w:tcW w:w="1036" w:type="dxa"/>
            <w:tcBorders>
              <w:top w:val="nil"/>
              <w:left w:val="nil"/>
              <w:bottom w:val="nil"/>
              <w:right w:val="nil"/>
            </w:tcBorders>
            <w:shd w:val="clear" w:color="auto" w:fill="auto"/>
            <w:noWrap/>
            <w:vAlign w:val="bottom"/>
            <w:hideMark/>
          </w:tcPr>
          <w:p w14:paraId="07160D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C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DD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D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D2" w14:textId="77777777" w:rsidR="00214CC2" w:rsidRPr="008677B1" w:rsidRDefault="006453C1" w:rsidP="005F005A">
            <w:pPr>
              <w:spacing w:after="0"/>
              <w:rPr>
                <w:rFonts w:ascii="Times New Roman" w:eastAsia="Times New Roman" w:hAnsi="Times New Roman" w:cs="Times New Roman"/>
                <w:sz w:val="20"/>
              </w:rPr>
            </w:pPr>
          </w:p>
        </w:tc>
      </w:tr>
      <w:tr w:rsidR="006222AF" w14:paraId="07160DD7" w14:textId="77777777">
        <w:trPr>
          <w:trHeight w:val="300"/>
        </w:trPr>
        <w:tc>
          <w:tcPr>
            <w:tcW w:w="1036" w:type="dxa"/>
            <w:tcBorders>
              <w:top w:val="nil"/>
              <w:left w:val="nil"/>
              <w:bottom w:val="nil"/>
              <w:right w:val="nil"/>
            </w:tcBorders>
            <w:shd w:val="clear" w:color="auto" w:fill="auto"/>
            <w:noWrap/>
            <w:vAlign w:val="bottom"/>
            <w:hideMark/>
          </w:tcPr>
          <w:p w14:paraId="07160DD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D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63 ως έχει   ΔΕΚΤΟ ΚΑΤΑ ΠΛΕΙΟΨΗΦΙΑ</w:t>
            </w:r>
          </w:p>
        </w:tc>
        <w:tc>
          <w:tcPr>
            <w:tcW w:w="1015" w:type="dxa"/>
            <w:tcBorders>
              <w:top w:val="nil"/>
              <w:left w:val="nil"/>
              <w:bottom w:val="nil"/>
              <w:right w:val="nil"/>
            </w:tcBorders>
            <w:shd w:val="clear" w:color="auto" w:fill="auto"/>
            <w:noWrap/>
            <w:vAlign w:val="bottom"/>
            <w:hideMark/>
          </w:tcPr>
          <w:p w14:paraId="07160DD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DDF" w14:textId="77777777">
        <w:trPr>
          <w:trHeight w:val="300"/>
        </w:trPr>
        <w:tc>
          <w:tcPr>
            <w:tcW w:w="1036" w:type="dxa"/>
            <w:tcBorders>
              <w:top w:val="nil"/>
              <w:left w:val="nil"/>
              <w:bottom w:val="nil"/>
              <w:right w:val="nil"/>
            </w:tcBorders>
            <w:shd w:val="clear" w:color="auto" w:fill="auto"/>
            <w:noWrap/>
            <w:vAlign w:val="bottom"/>
            <w:hideMark/>
          </w:tcPr>
          <w:p w14:paraId="07160D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D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D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DE" w14:textId="77777777" w:rsidR="00214CC2" w:rsidRPr="008677B1" w:rsidRDefault="006453C1" w:rsidP="005F005A">
            <w:pPr>
              <w:spacing w:after="0"/>
              <w:rPr>
                <w:rFonts w:ascii="Times New Roman" w:eastAsia="Times New Roman" w:hAnsi="Times New Roman" w:cs="Times New Roman"/>
                <w:sz w:val="20"/>
              </w:rPr>
            </w:pPr>
          </w:p>
        </w:tc>
      </w:tr>
      <w:tr w:rsidR="006222AF" w14:paraId="07160DE7" w14:textId="77777777">
        <w:trPr>
          <w:trHeight w:val="300"/>
        </w:trPr>
        <w:tc>
          <w:tcPr>
            <w:tcW w:w="1036" w:type="dxa"/>
            <w:tcBorders>
              <w:top w:val="nil"/>
              <w:left w:val="nil"/>
              <w:bottom w:val="nil"/>
              <w:right w:val="nil"/>
            </w:tcBorders>
            <w:shd w:val="clear" w:color="auto" w:fill="auto"/>
            <w:noWrap/>
            <w:vAlign w:val="bottom"/>
            <w:hideMark/>
          </w:tcPr>
          <w:p w14:paraId="07160D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D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E6" w14:textId="77777777" w:rsidR="00214CC2" w:rsidRPr="008677B1" w:rsidRDefault="006453C1" w:rsidP="005F005A">
            <w:pPr>
              <w:spacing w:after="0"/>
              <w:rPr>
                <w:rFonts w:ascii="Times New Roman" w:eastAsia="Times New Roman" w:hAnsi="Times New Roman" w:cs="Times New Roman"/>
                <w:sz w:val="20"/>
              </w:rPr>
            </w:pPr>
          </w:p>
        </w:tc>
      </w:tr>
      <w:tr w:rsidR="006222AF" w14:paraId="07160DEF" w14:textId="77777777">
        <w:trPr>
          <w:trHeight w:val="300"/>
        </w:trPr>
        <w:tc>
          <w:tcPr>
            <w:tcW w:w="1036" w:type="dxa"/>
            <w:tcBorders>
              <w:top w:val="nil"/>
              <w:left w:val="nil"/>
              <w:bottom w:val="nil"/>
              <w:right w:val="nil"/>
            </w:tcBorders>
            <w:shd w:val="clear" w:color="auto" w:fill="auto"/>
            <w:noWrap/>
            <w:vAlign w:val="bottom"/>
            <w:hideMark/>
          </w:tcPr>
          <w:p w14:paraId="07160D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D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EE" w14:textId="77777777" w:rsidR="00214CC2" w:rsidRPr="008677B1" w:rsidRDefault="006453C1" w:rsidP="005F005A">
            <w:pPr>
              <w:spacing w:after="0"/>
              <w:rPr>
                <w:rFonts w:ascii="Times New Roman" w:eastAsia="Times New Roman" w:hAnsi="Times New Roman" w:cs="Times New Roman"/>
                <w:sz w:val="20"/>
              </w:rPr>
            </w:pPr>
          </w:p>
        </w:tc>
      </w:tr>
      <w:tr w:rsidR="006222AF" w14:paraId="07160DF7" w14:textId="77777777">
        <w:trPr>
          <w:trHeight w:val="300"/>
        </w:trPr>
        <w:tc>
          <w:tcPr>
            <w:tcW w:w="1036" w:type="dxa"/>
            <w:tcBorders>
              <w:top w:val="nil"/>
              <w:left w:val="nil"/>
              <w:bottom w:val="nil"/>
              <w:right w:val="nil"/>
            </w:tcBorders>
            <w:shd w:val="clear" w:color="auto" w:fill="auto"/>
            <w:noWrap/>
            <w:vAlign w:val="bottom"/>
            <w:hideMark/>
          </w:tcPr>
          <w:p w14:paraId="07160D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D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F6" w14:textId="77777777" w:rsidR="00214CC2" w:rsidRPr="008677B1" w:rsidRDefault="006453C1" w:rsidP="005F005A">
            <w:pPr>
              <w:spacing w:after="0"/>
              <w:rPr>
                <w:rFonts w:ascii="Times New Roman" w:eastAsia="Times New Roman" w:hAnsi="Times New Roman" w:cs="Times New Roman"/>
                <w:sz w:val="20"/>
              </w:rPr>
            </w:pPr>
          </w:p>
        </w:tc>
      </w:tr>
      <w:tr w:rsidR="006222AF" w14:paraId="07160DFF" w14:textId="77777777">
        <w:trPr>
          <w:trHeight w:val="300"/>
        </w:trPr>
        <w:tc>
          <w:tcPr>
            <w:tcW w:w="1036" w:type="dxa"/>
            <w:tcBorders>
              <w:top w:val="nil"/>
              <w:left w:val="nil"/>
              <w:bottom w:val="nil"/>
              <w:right w:val="nil"/>
            </w:tcBorders>
            <w:shd w:val="clear" w:color="auto" w:fill="auto"/>
            <w:noWrap/>
            <w:vAlign w:val="bottom"/>
            <w:hideMark/>
          </w:tcPr>
          <w:p w14:paraId="07160D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D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D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D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D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DFE" w14:textId="77777777" w:rsidR="00214CC2" w:rsidRPr="008677B1" w:rsidRDefault="006453C1" w:rsidP="005F005A">
            <w:pPr>
              <w:spacing w:after="0"/>
              <w:rPr>
                <w:rFonts w:ascii="Times New Roman" w:eastAsia="Times New Roman" w:hAnsi="Times New Roman" w:cs="Times New Roman"/>
                <w:sz w:val="20"/>
              </w:rPr>
            </w:pPr>
          </w:p>
        </w:tc>
      </w:tr>
      <w:tr w:rsidR="006222AF" w14:paraId="07160E07" w14:textId="77777777">
        <w:trPr>
          <w:trHeight w:val="300"/>
        </w:trPr>
        <w:tc>
          <w:tcPr>
            <w:tcW w:w="1036" w:type="dxa"/>
            <w:tcBorders>
              <w:top w:val="nil"/>
              <w:left w:val="nil"/>
              <w:bottom w:val="nil"/>
              <w:right w:val="nil"/>
            </w:tcBorders>
            <w:shd w:val="clear" w:color="auto" w:fill="auto"/>
            <w:noWrap/>
            <w:vAlign w:val="bottom"/>
            <w:hideMark/>
          </w:tcPr>
          <w:p w14:paraId="07160E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E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06" w14:textId="77777777" w:rsidR="00214CC2" w:rsidRPr="008677B1" w:rsidRDefault="006453C1" w:rsidP="005F005A">
            <w:pPr>
              <w:spacing w:after="0"/>
              <w:rPr>
                <w:rFonts w:ascii="Times New Roman" w:eastAsia="Times New Roman" w:hAnsi="Times New Roman" w:cs="Times New Roman"/>
                <w:sz w:val="20"/>
              </w:rPr>
            </w:pPr>
          </w:p>
        </w:tc>
      </w:tr>
      <w:tr w:rsidR="006222AF" w14:paraId="07160E0F" w14:textId="77777777">
        <w:trPr>
          <w:trHeight w:val="300"/>
        </w:trPr>
        <w:tc>
          <w:tcPr>
            <w:tcW w:w="1036" w:type="dxa"/>
            <w:tcBorders>
              <w:top w:val="nil"/>
              <w:left w:val="nil"/>
              <w:bottom w:val="nil"/>
              <w:right w:val="nil"/>
            </w:tcBorders>
            <w:shd w:val="clear" w:color="auto" w:fill="auto"/>
            <w:noWrap/>
            <w:vAlign w:val="bottom"/>
            <w:hideMark/>
          </w:tcPr>
          <w:p w14:paraId="07160E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0E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E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0E" w14:textId="77777777" w:rsidR="00214CC2" w:rsidRPr="008677B1" w:rsidRDefault="006453C1" w:rsidP="005F005A">
            <w:pPr>
              <w:spacing w:after="0"/>
              <w:rPr>
                <w:rFonts w:ascii="Times New Roman" w:eastAsia="Times New Roman" w:hAnsi="Times New Roman" w:cs="Times New Roman"/>
                <w:sz w:val="20"/>
              </w:rPr>
            </w:pPr>
          </w:p>
        </w:tc>
      </w:tr>
      <w:tr w:rsidR="006222AF" w14:paraId="07160E16" w14:textId="77777777">
        <w:trPr>
          <w:trHeight w:val="300"/>
        </w:trPr>
        <w:tc>
          <w:tcPr>
            <w:tcW w:w="2051" w:type="dxa"/>
            <w:gridSpan w:val="2"/>
            <w:tcBorders>
              <w:top w:val="nil"/>
              <w:left w:val="nil"/>
              <w:bottom w:val="nil"/>
              <w:right w:val="nil"/>
            </w:tcBorders>
            <w:shd w:val="clear" w:color="auto" w:fill="auto"/>
            <w:noWrap/>
            <w:vAlign w:val="bottom"/>
            <w:hideMark/>
          </w:tcPr>
          <w:p w14:paraId="07160E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E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15" w14:textId="77777777" w:rsidR="00214CC2" w:rsidRPr="008677B1" w:rsidRDefault="006453C1" w:rsidP="005F005A">
            <w:pPr>
              <w:spacing w:after="0"/>
              <w:rPr>
                <w:rFonts w:ascii="Times New Roman" w:eastAsia="Times New Roman" w:hAnsi="Times New Roman" w:cs="Times New Roman"/>
                <w:sz w:val="20"/>
              </w:rPr>
            </w:pPr>
          </w:p>
        </w:tc>
      </w:tr>
      <w:tr w:rsidR="006222AF" w14:paraId="07160E1E" w14:textId="77777777">
        <w:trPr>
          <w:trHeight w:val="300"/>
        </w:trPr>
        <w:tc>
          <w:tcPr>
            <w:tcW w:w="1036" w:type="dxa"/>
            <w:tcBorders>
              <w:top w:val="nil"/>
              <w:left w:val="nil"/>
              <w:bottom w:val="nil"/>
              <w:right w:val="nil"/>
            </w:tcBorders>
            <w:shd w:val="clear" w:color="auto" w:fill="auto"/>
            <w:noWrap/>
            <w:vAlign w:val="bottom"/>
            <w:hideMark/>
          </w:tcPr>
          <w:p w14:paraId="07160E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1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E1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E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1D" w14:textId="77777777" w:rsidR="00214CC2" w:rsidRPr="008677B1" w:rsidRDefault="006453C1" w:rsidP="005F005A">
            <w:pPr>
              <w:spacing w:after="0"/>
              <w:rPr>
                <w:rFonts w:ascii="Times New Roman" w:eastAsia="Times New Roman" w:hAnsi="Times New Roman" w:cs="Times New Roman"/>
                <w:sz w:val="20"/>
              </w:rPr>
            </w:pPr>
          </w:p>
        </w:tc>
      </w:tr>
      <w:tr w:rsidR="006222AF" w14:paraId="07160E22" w14:textId="77777777">
        <w:trPr>
          <w:trHeight w:val="300"/>
        </w:trPr>
        <w:tc>
          <w:tcPr>
            <w:tcW w:w="1036" w:type="dxa"/>
            <w:tcBorders>
              <w:top w:val="nil"/>
              <w:left w:val="nil"/>
              <w:bottom w:val="nil"/>
              <w:right w:val="nil"/>
            </w:tcBorders>
            <w:shd w:val="clear" w:color="auto" w:fill="auto"/>
            <w:noWrap/>
            <w:vAlign w:val="bottom"/>
            <w:hideMark/>
          </w:tcPr>
          <w:p w14:paraId="07160E1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E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64 ως έχει   ΔΕΚΤΟ ΚΑΤΑ ΠΛΕΙΟΨΗΦΙΑ</w:t>
            </w:r>
          </w:p>
        </w:tc>
        <w:tc>
          <w:tcPr>
            <w:tcW w:w="1015" w:type="dxa"/>
            <w:tcBorders>
              <w:top w:val="nil"/>
              <w:left w:val="nil"/>
              <w:bottom w:val="nil"/>
              <w:right w:val="nil"/>
            </w:tcBorders>
            <w:shd w:val="clear" w:color="auto" w:fill="auto"/>
            <w:noWrap/>
            <w:vAlign w:val="bottom"/>
            <w:hideMark/>
          </w:tcPr>
          <w:p w14:paraId="07160E2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E2A" w14:textId="77777777">
        <w:trPr>
          <w:trHeight w:val="300"/>
        </w:trPr>
        <w:tc>
          <w:tcPr>
            <w:tcW w:w="1036" w:type="dxa"/>
            <w:tcBorders>
              <w:top w:val="nil"/>
              <w:left w:val="nil"/>
              <w:bottom w:val="nil"/>
              <w:right w:val="nil"/>
            </w:tcBorders>
            <w:shd w:val="clear" w:color="auto" w:fill="auto"/>
            <w:noWrap/>
            <w:vAlign w:val="bottom"/>
            <w:hideMark/>
          </w:tcPr>
          <w:p w14:paraId="07160E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E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29" w14:textId="77777777" w:rsidR="00214CC2" w:rsidRPr="008677B1" w:rsidRDefault="006453C1" w:rsidP="005F005A">
            <w:pPr>
              <w:spacing w:after="0"/>
              <w:rPr>
                <w:rFonts w:ascii="Times New Roman" w:eastAsia="Times New Roman" w:hAnsi="Times New Roman" w:cs="Times New Roman"/>
                <w:sz w:val="20"/>
              </w:rPr>
            </w:pPr>
          </w:p>
        </w:tc>
      </w:tr>
      <w:tr w:rsidR="006222AF" w14:paraId="07160E32" w14:textId="77777777">
        <w:trPr>
          <w:trHeight w:val="300"/>
        </w:trPr>
        <w:tc>
          <w:tcPr>
            <w:tcW w:w="1036" w:type="dxa"/>
            <w:tcBorders>
              <w:top w:val="nil"/>
              <w:left w:val="nil"/>
              <w:bottom w:val="nil"/>
              <w:right w:val="nil"/>
            </w:tcBorders>
            <w:shd w:val="clear" w:color="auto" w:fill="auto"/>
            <w:noWrap/>
            <w:vAlign w:val="bottom"/>
            <w:hideMark/>
          </w:tcPr>
          <w:p w14:paraId="07160E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E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31" w14:textId="77777777" w:rsidR="00214CC2" w:rsidRPr="008677B1" w:rsidRDefault="006453C1" w:rsidP="005F005A">
            <w:pPr>
              <w:spacing w:after="0"/>
              <w:rPr>
                <w:rFonts w:ascii="Times New Roman" w:eastAsia="Times New Roman" w:hAnsi="Times New Roman" w:cs="Times New Roman"/>
                <w:sz w:val="20"/>
              </w:rPr>
            </w:pPr>
          </w:p>
        </w:tc>
      </w:tr>
      <w:tr w:rsidR="006222AF" w14:paraId="07160E3A" w14:textId="77777777">
        <w:trPr>
          <w:trHeight w:val="300"/>
        </w:trPr>
        <w:tc>
          <w:tcPr>
            <w:tcW w:w="1036" w:type="dxa"/>
            <w:tcBorders>
              <w:top w:val="nil"/>
              <w:left w:val="nil"/>
              <w:bottom w:val="nil"/>
              <w:right w:val="nil"/>
            </w:tcBorders>
            <w:shd w:val="clear" w:color="auto" w:fill="auto"/>
            <w:noWrap/>
            <w:vAlign w:val="bottom"/>
            <w:hideMark/>
          </w:tcPr>
          <w:p w14:paraId="07160E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E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39" w14:textId="77777777" w:rsidR="00214CC2" w:rsidRPr="008677B1" w:rsidRDefault="006453C1" w:rsidP="005F005A">
            <w:pPr>
              <w:spacing w:after="0"/>
              <w:rPr>
                <w:rFonts w:ascii="Times New Roman" w:eastAsia="Times New Roman" w:hAnsi="Times New Roman" w:cs="Times New Roman"/>
                <w:sz w:val="20"/>
              </w:rPr>
            </w:pPr>
          </w:p>
        </w:tc>
      </w:tr>
      <w:tr w:rsidR="006222AF" w14:paraId="07160E42" w14:textId="77777777">
        <w:trPr>
          <w:trHeight w:val="300"/>
        </w:trPr>
        <w:tc>
          <w:tcPr>
            <w:tcW w:w="1036" w:type="dxa"/>
            <w:tcBorders>
              <w:top w:val="nil"/>
              <w:left w:val="nil"/>
              <w:bottom w:val="nil"/>
              <w:right w:val="nil"/>
            </w:tcBorders>
            <w:shd w:val="clear" w:color="auto" w:fill="auto"/>
            <w:noWrap/>
            <w:vAlign w:val="bottom"/>
            <w:hideMark/>
          </w:tcPr>
          <w:p w14:paraId="07160E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E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41" w14:textId="77777777" w:rsidR="00214CC2" w:rsidRPr="008677B1" w:rsidRDefault="006453C1" w:rsidP="005F005A">
            <w:pPr>
              <w:spacing w:after="0"/>
              <w:rPr>
                <w:rFonts w:ascii="Times New Roman" w:eastAsia="Times New Roman" w:hAnsi="Times New Roman" w:cs="Times New Roman"/>
                <w:sz w:val="20"/>
              </w:rPr>
            </w:pPr>
          </w:p>
        </w:tc>
      </w:tr>
      <w:tr w:rsidR="006222AF" w14:paraId="07160E4A" w14:textId="77777777">
        <w:trPr>
          <w:trHeight w:val="300"/>
        </w:trPr>
        <w:tc>
          <w:tcPr>
            <w:tcW w:w="1036" w:type="dxa"/>
            <w:tcBorders>
              <w:top w:val="nil"/>
              <w:left w:val="nil"/>
              <w:bottom w:val="nil"/>
              <w:right w:val="nil"/>
            </w:tcBorders>
            <w:shd w:val="clear" w:color="auto" w:fill="auto"/>
            <w:noWrap/>
            <w:vAlign w:val="bottom"/>
            <w:hideMark/>
          </w:tcPr>
          <w:p w14:paraId="07160E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E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49" w14:textId="77777777" w:rsidR="00214CC2" w:rsidRPr="008677B1" w:rsidRDefault="006453C1" w:rsidP="005F005A">
            <w:pPr>
              <w:spacing w:after="0"/>
              <w:rPr>
                <w:rFonts w:ascii="Times New Roman" w:eastAsia="Times New Roman" w:hAnsi="Times New Roman" w:cs="Times New Roman"/>
                <w:sz w:val="20"/>
              </w:rPr>
            </w:pPr>
          </w:p>
        </w:tc>
      </w:tr>
      <w:tr w:rsidR="006222AF" w14:paraId="07160E52" w14:textId="77777777">
        <w:trPr>
          <w:trHeight w:val="300"/>
        </w:trPr>
        <w:tc>
          <w:tcPr>
            <w:tcW w:w="1036" w:type="dxa"/>
            <w:tcBorders>
              <w:top w:val="nil"/>
              <w:left w:val="nil"/>
              <w:bottom w:val="nil"/>
              <w:right w:val="nil"/>
            </w:tcBorders>
            <w:shd w:val="clear" w:color="auto" w:fill="auto"/>
            <w:noWrap/>
            <w:vAlign w:val="bottom"/>
            <w:hideMark/>
          </w:tcPr>
          <w:p w14:paraId="07160E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E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51" w14:textId="77777777" w:rsidR="00214CC2" w:rsidRPr="008677B1" w:rsidRDefault="006453C1" w:rsidP="005F005A">
            <w:pPr>
              <w:spacing w:after="0"/>
              <w:rPr>
                <w:rFonts w:ascii="Times New Roman" w:eastAsia="Times New Roman" w:hAnsi="Times New Roman" w:cs="Times New Roman"/>
                <w:sz w:val="20"/>
              </w:rPr>
            </w:pPr>
          </w:p>
        </w:tc>
      </w:tr>
      <w:tr w:rsidR="006222AF" w14:paraId="07160E5A" w14:textId="77777777">
        <w:trPr>
          <w:trHeight w:val="300"/>
        </w:trPr>
        <w:tc>
          <w:tcPr>
            <w:tcW w:w="1036" w:type="dxa"/>
            <w:tcBorders>
              <w:top w:val="nil"/>
              <w:left w:val="nil"/>
              <w:bottom w:val="nil"/>
              <w:right w:val="nil"/>
            </w:tcBorders>
            <w:shd w:val="clear" w:color="auto" w:fill="auto"/>
            <w:noWrap/>
            <w:vAlign w:val="bottom"/>
            <w:hideMark/>
          </w:tcPr>
          <w:p w14:paraId="07160E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E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E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59" w14:textId="77777777" w:rsidR="00214CC2" w:rsidRPr="008677B1" w:rsidRDefault="006453C1" w:rsidP="005F005A">
            <w:pPr>
              <w:spacing w:after="0"/>
              <w:rPr>
                <w:rFonts w:ascii="Times New Roman" w:eastAsia="Times New Roman" w:hAnsi="Times New Roman" w:cs="Times New Roman"/>
                <w:sz w:val="20"/>
              </w:rPr>
            </w:pPr>
          </w:p>
        </w:tc>
      </w:tr>
      <w:tr w:rsidR="006222AF" w14:paraId="07160E61" w14:textId="77777777">
        <w:trPr>
          <w:trHeight w:val="300"/>
        </w:trPr>
        <w:tc>
          <w:tcPr>
            <w:tcW w:w="2051" w:type="dxa"/>
            <w:gridSpan w:val="2"/>
            <w:tcBorders>
              <w:top w:val="nil"/>
              <w:left w:val="nil"/>
              <w:bottom w:val="nil"/>
              <w:right w:val="nil"/>
            </w:tcBorders>
            <w:shd w:val="clear" w:color="auto" w:fill="auto"/>
            <w:noWrap/>
            <w:vAlign w:val="bottom"/>
            <w:hideMark/>
          </w:tcPr>
          <w:p w14:paraId="07160E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E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60" w14:textId="77777777" w:rsidR="00214CC2" w:rsidRPr="008677B1" w:rsidRDefault="006453C1" w:rsidP="005F005A">
            <w:pPr>
              <w:spacing w:after="0"/>
              <w:rPr>
                <w:rFonts w:ascii="Times New Roman" w:eastAsia="Times New Roman" w:hAnsi="Times New Roman" w:cs="Times New Roman"/>
                <w:sz w:val="20"/>
              </w:rPr>
            </w:pPr>
          </w:p>
        </w:tc>
      </w:tr>
      <w:tr w:rsidR="006222AF" w14:paraId="07160E69" w14:textId="77777777">
        <w:trPr>
          <w:trHeight w:val="300"/>
        </w:trPr>
        <w:tc>
          <w:tcPr>
            <w:tcW w:w="1036" w:type="dxa"/>
            <w:tcBorders>
              <w:top w:val="nil"/>
              <w:left w:val="nil"/>
              <w:bottom w:val="nil"/>
              <w:right w:val="nil"/>
            </w:tcBorders>
            <w:shd w:val="clear" w:color="auto" w:fill="auto"/>
            <w:noWrap/>
            <w:vAlign w:val="bottom"/>
            <w:hideMark/>
          </w:tcPr>
          <w:p w14:paraId="07160E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6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E6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E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68" w14:textId="77777777" w:rsidR="00214CC2" w:rsidRPr="008677B1" w:rsidRDefault="006453C1" w:rsidP="005F005A">
            <w:pPr>
              <w:spacing w:after="0"/>
              <w:rPr>
                <w:rFonts w:ascii="Times New Roman" w:eastAsia="Times New Roman" w:hAnsi="Times New Roman" w:cs="Times New Roman"/>
                <w:sz w:val="20"/>
              </w:rPr>
            </w:pPr>
          </w:p>
        </w:tc>
      </w:tr>
      <w:tr w:rsidR="006222AF" w14:paraId="07160E6D" w14:textId="77777777">
        <w:trPr>
          <w:trHeight w:val="300"/>
        </w:trPr>
        <w:tc>
          <w:tcPr>
            <w:tcW w:w="1036" w:type="dxa"/>
            <w:tcBorders>
              <w:top w:val="nil"/>
              <w:left w:val="nil"/>
              <w:bottom w:val="nil"/>
              <w:right w:val="nil"/>
            </w:tcBorders>
            <w:shd w:val="clear" w:color="auto" w:fill="auto"/>
            <w:noWrap/>
            <w:vAlign w:val="bottom"/>
            <w:hideMark/>
          </w:tcPr>
          <w:p w14:paraId="07160E6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E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65 ως έχει   ΔΕΚΤΟ ΚΑΤΑ ΠΛΕΙΟΨΗΦΙΑ</w:t>
            </w:r>
          </w:p>
        </w:tc>
        <w:tc>
          <w:tcPr>
            <w:tcW w:w="1015" w:type="dxa"/>
            <w:tcBorders>
              <w:top w:val="nil"/>
              <w:left w:val="nil"/>
              <w:bottom w:val="nil"/>
              <w:right w:val="nil"/>
            </w:tcBorders>
            <w:shd w:val="clear" w:color="auto" w:fill="auto"/>
            <w:noWrap/>
            <w:vAlign w:val="bottom"/>
            <w:hideMark/>
          </w:tcPr>
          <w:p w14:paraId="07160E6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E75" w14:textId="77777777">
        <w:trPr>
          <w:trHeight w:val="300"/>
        </w:trPr>
        <w:tc>
          <w:tcPr>
            <w:tcW w:w="1036" w:type="dxa"/>
            <w:tcBorders>
              <w:top w:val="nil"/>
              <w:left w:val="nil"/>
              <w:bottom w:val="nil"/>
              <w:right w:val="nil"/>
            </w:tcBorders>
            <w:shd w:val="clear" w:color="auto" w:fill="auto"/>
            <w:noWrap/>
            <w:vAlign w:val="bottom"/>
            <w:hideMark/>
          </w:tcPr>
          <w:p w14:paraId="07160E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E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74" w14:textId="77777777" w:rsidR="00214CC2" w:rsidRPr="008677B1" w:rsidRDefault="006453C1" w:rsidP="005F005A">
            <w:pPr>
              <w:spacing w:after="0"/>
              <w:rPr>
                <w:rFonts w:ascii="Times New Roman" w:eastAsia="Times New Roman" w:hAnsi="Times New Roman" w:cs="Times New Roman"/>
                <w:sz w:val="20"/>
              </w:rPr>
            </w:pPr>
          </w:p>
        </w:tc>
      </w:tr>
      <w:tr w:rsidR="006222AF" w14:paraId="07160E7D" w14:textId="77777777">
        <w:trPr>
          <w:trHeight w:val="300"/>
        </w:trPr>
        <w:tc>
          <w:tcPr>
            <w:tcW w:w="1036" w:type="dxa"/>
            <w:tcBorders>
              <w:top w:val="nil"/>
              <w:left w:val="nil"/>
              <w:bottom w:val="nil"/>
              <w:right w:val="nil"/>
            </w:tcBorders>
            <w:shd w:val="clear" w:color="auto" w:fill="auto"/>
            <w:noWrap/>
            <w:vAlign w:val="bottom"/>
            <w:hideMark/>
          </w:tcPr>
          <w:p w14:paraId="07160E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E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7C" w14:textId="77777777" w:rsidR="00214CC2" w:rsidRPr="008677B1" w:rsidRDefault="006453C1" w:rsidP="005F005A">
            <w:pPr>
              <w:spacing w:after="0"/>
              <w:rPr>
                <w:rFonts w:ascii="Times New Roman" w:eastAsia="Times New Roman" w:hAnsi="Times New Roman" w:cs="Times New Roman"/>
                <w:sz w:val="20"/>
              </w:rPr>
            </w:pPr>
          </w:p>
        </w:tc>
      </w:tr>
      <w:tr w:rsidR="006222AF" w14:paraId="07160E85" w14:textId="77777777">
        <w:trPr>
          <w:trHeight w:val="300"/>
        </w:trPr>
        <w:tc>
          <w:tcPr>
            <w:tcW w:w="1036" w:type="dxa"/>
            <w:tcBorders>
              <w:top w:val="nil"/>
              <w:left w:val="nil"/>
              <w:bottom w:val="nil"/>
              <w:right w:val="nil"/>
            </w:tcBorders>
            <w:shd w:val="clear" w:color="auto" w:fill="auto"/>
            <w:noWrap/>
            <w:vAlign w:val="bottom"/>
            <w:hideMark/>
          </w:tcPr>
          <w:p w14:paraId="07160E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E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84" w14:textId="77777777" w:rsidR="00214CC2" w:rsidRPr="008677B1" w:rsidRDefault="006453C1" w:rsidP="005F005A">
            <w:pPr>
              <w:spacing w:after="0"/>
              <w:rPr>
                <w:rFonts w:ascii="Times New Roman" w:eastAsia="Times New Roman" w:hAnsi="Times New Roman" w:cs="Times New Roman"/>
                <w:sz w:val="20"/>
              </w:rPr>
            </w:pPr>
          </w:p>
        </w:tc>
      </w:tr>
      <w:tr w:rsidR="006222AF" w14:paraId="07160E8D" w14:textId="77777777">
        <w:trPr>
          <w:trHeight w:val="300"/>
        </w:trPr>
        <w:tc>
          <w:tcPr>
            <w:tcW w:w="1036" w:type="dxa"/>
            <w:tcBorders>
              <w:top w:val="nil"/>
              <w:left w:val="nil"/>
              <w:bottom w:val="nil"/>
              <w:right w:val="nil"/>
            </w:tcBorders>
            <w:shd w:val="clear" w:color="auto" w:fill="auto"/>
            <w:noWrap/>
            <w:vAlign w:val="bottom"/>
            <w:hideMark/>
          </w:tcPr>
          <w:p w14:paraId="07160E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E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8C" w14:textId="77777777" w:rsidR="00214CC2" w:rsidRPr="008677B1" w:rsidRDefault="006453C1" w:rsidP="005F005A">
            <w:pPr>
              <w:spacing w:after="0"/>
              <w:rPr>
                <w:rFonts w:ascii="Times New Roman" w:eastAsia="Times New Roman" w:hAnsi="Times New Roman" w:cs="Times New Roman"/>
                <w:sz w:val="20"/>
              </w:rPr>
            </w:pPr>
          </w:p>
        </w:tc>
      </w:tr>
      <w:tr w:rsidR="006222AF" w14:paraId="07160E95" w14:textId="77777777">
        <w:trPr>
          <w:trHeight w:val="300"/>
        </w:trPr>
        <w:tc>
          <w:tcPr>
            <w:tcW w:w="1036" w:type="dxa"/>
            <w:tcBorders>
              <w:top w:val="nil"/>
              <w:left w:val="nil"/>
              <w:bottom w:val="nil"/>
              <w:right w:val="nil"/>
            </w:tcBorders>
            <w:shd w:val="clear" w:color="auto" w:fill="auto"/>
            <w:noWrap/>
            <w:vAlign w:val="bottom"/>
            <w:hideMark/>
          </w:tcPr>
          <w:p w14:paraId="07160E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E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94" w14:textId="77777777" w:rsidR="00214CC2" w:rsidRPr="008677B1" w:rsidRDefault="006453C1" w:rsidP="005F005A">
            <w:pPr>
              <w:spacing w:after="0"/>
              <w:rPr>
                <w:rFonts w:ascii="Times New Roman" w:eastAsia="Times New Roman" w:hAnsi="Times New Roman" w:cs="Times New Roman"/>
                <w:sz w:val="20"/>
              </w:rPr>
            </w:pPr>
          </w:p>
        </w:tc>
      </w:tr>
      <w:tr w:rsidR="006222AF" w14:paraId="07160E9D" w14:textId="77777777">
        <w:trPr>
          <w:trHeight w:val="300"/>
        </w:trPr>
        <w:tc>
          <w:tcPr>
            <w:tcW w:w="1036" w:type="dxa"/>
            <w:tcBorders>
              <w:top w:val="nil"/>
              <w:left w:val="nil"/>
              <w:bottom w:val="nil"/>
              <w:right w:val="nil"/>
            </w:tcBorders>
            <w:shd w:val="clear" w:color="auto" w:fill="auto"/>
            <w:noWrap/>
            <w:vAlign w:val="bottom"/>
            <w:hideMark/>
          </w:tcPr>
          <w:p w14:paraId="07160E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E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9C" w14:textId="77777777" w:rsidR="00214CC2" w:rsidRPr="008677B1" w:rsidRDefault="006453C1" w:rsidP="005F005A">
            <w:pPr>
              <w:spacing w:after="0"/>
              <w:rPr>
                <w:rFonts w:ascii="Times New Roman" w:eastAsia="Times New Roman" w:hAnsi="Times New Roman" w:cs="Times New Roman"/>
                <w:sz w:val="20"/>
              </w:rPr>
            </w:pPr>
          </w:p>
        </w:tc>
      </w:tr>
      <w:tr w:rsidR="006222AF" w14:paraId="07160EA5" w14:textId="77777777">
        <w:trPr>
          <w:trHeight w:val="300"/>
        </w:trPr>
        <w:tc>
          <w:tcPr>
            <w:tcW w:w="1036" w:type="dxa"/>
            <w:tcBorders>
              <w:top w:val="nil"/>
              <w:left w:val="nil"/>
              <w:bottom w:val="nil"/>
              <w:right w:val="nil"/>
            </w:tcBorders>
            <w:shd w:val="clear" w:color="auto" w:fill="auto"/>
            <w:noWrap/>
            <w:vAlign w:val="bottom"/>
            <w:hideMark/>
          </w:tcPr>
          <w:p w14:paraId="07160E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E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A4" w14:textId="77777777" w:rsidR="00214CC2" w:rsidRPr="008677B1" w:rsidRDefault="006453C1" w:rsidP="005F005A">
            <w:pPr>
              <w:spacing w:after="0"/>
              <w:rPr>
                <w:rFonts w:ascii="Times New Roman" w:eastAsia="Times New Roman" w:hAnsi="Times New Roman" w:cs="Times New Roman"/>
                <w:sz w:val="20"/>
              </w:rPr>
            </w:pPr>
          </w:p>
        </w:tc>
      </w:tr>
      <w:tr w:rsidR="006222AF" w14:paraId="07160EAC" w14:textId="77777777">
        <w:trPr>
          <w:trHeight w:val="300"/>
        </w:trPr>
        <w:tc>
          <w:tcPr>
            <w:tcW w:w="2051" w:type="dxa"/>
            <w:gridSpan w:val="2"/>
            <w:tcBorders>
              <w:top w:val="nil"/>
              <w:left w:val="nil"/>
              <w:bottom w:val="nil"/>
              <w:right w:val="nil"/>
            </w:tcBorders>
            <w:shd w:val="clear" w:color="auto" w:fill="auto"/>
            <w:noWrap/>
            <w:vAlign w:val="bottom"/>
            <w:hideMark/>
          </w:tcPr>
          <w:p w14:paraId="07160E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E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AB" w14:textId="77777777" w:rsidR="00214CC2" w:rsidRPr="008677B1" w:rsidRDefault="006453C1" w:rsidP="005F005A">
            <w:pPr>
              <w:spacing w:after="0"/>
              <w:rPr>
                <w:rFonts w:ascii="Times New Roman" w:eastAsia="Times New Roman" w:hAnsi="Times New Roman" w:cs="Times New Roman"/>
                <w:sz w:val="20"/>
              </w:rPr>
            </w:pPr>
          </w:p>
        </w:tc>
      </w:tr>
      <w:tr w:rsidR="006222AF" w14:paraId="07160EB4" w14:textId="77777777">
        <w:trPr>
          <w:trHeight w:val="300"/>
        </w:trPr>
        <w:tc>
          <w:tcPr>
            <w:tcW w:w="1036" w:type="dxa"/>
            <w:tcBorders>
              <w:top w:val="nil"/>
              <w:left w:val="nil"/>
              <w:bottom w:val="nil"/>
              <w:right w:val="nil"/>
            </w:tcBorders>
            <w:shd w:val="clear" w:color="auto" w:fill="auto"/>
            <w:noWrap/>
            <w:vAlign w:val="bottom"/>
            <w:hideMark/>
          </w:tcPr>
          <w:p w14:paraId="07160E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B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EB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E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B3" w14:textId="77777777" w:rsidR="00214CC2" w:rsidRPr="008677B1" w:rsidRDefault="006453C1" w:rsidP="005F005A">
            <w:pPr>
              <w:spacing w:after="0"/>
              <w:rPr>
                <w:rFonts w:ascii="Times New Roman" w:eastAsia="Times New Roman" w:hAnsi="Times New Roman" w:cs="Times New Roman"/>
                <w:sz w:val="20"/>
              </w:rPr>
            </w:pPr>
          </w:p>
        </w:tc>
      </w:tr>
      <w:tr w:rsidR="006222AF" w14:paraId="07160EB8" w14:textId="77777777">
        <w:trPr>
          <w:trHeight w:val="300"/>
        </w:trPr>
        <w:tc>
          <w:tcPr>
            <w:tcW w:w="1036" w:type="dxa"/>
            <w:tcBorders>
              <w:top w:val="nil"/>
              <w:left w:val="nil"/>
              <w:bottom w:val="nil"/>
              <w:right w:val="nil"/>
            </w:tcBorders>
            <w:shd w:val="clear" w:color="auto" w:fill="auto"/>
            <w:noWrap/>
            <w:vAlign w:val="bottom"/>
            <w:hideMark/>
          </w:tcPr>
          <w:p w14:paraId="07160EB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E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66 ως έχει   ΔΕΚΤΟ ΚΑΤΑ ΠΛΕΙΟΨΗΦΙΑ</w:t>
            </w:r>
          </w:p>
        </w:tc>
        <w:tc>
          <w:tcPr>
            <w:tcW w:w="1015" w:type="dxa"/>
            <w:tcBorders>
              <w:top w:val="nil"/>
              <w:left w:val="nil"/>
              <w:bottom w:val="nil"/>
              <w:right w:val="nil"/>
            </w:tcBorders>
            <w:shd w:val="clear" w:color="auto" w:fill="auto"/>
            <w:noWrap/>
            <w:vAlign w:val="bottom"/>
            <w:hideMark/>
          </w:tcPr>
          <w:p w14:paraId="07160EB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EC0" w14:textId="77777777">
        <w:trPr>
          <w:trHeight w:val="300"/>
        </w:trPr>
        <w:tc>
          <w:tcPr>
            <w:tcW w:w="1036" w:type="dxa"/>
            <w:tcBorders>
              <w:top w:val="nil"/>
              <w:left w:val="nil"/>
              <w:bottom w:val="nil"/>
              <w:right w:val="nil"/>
            </w:tcBorders>
            <w:shd w:val="clear" w:color="auto" w:fill="auto"/>
            <w:noWrap/>
            <w:vAlign w:val="bottom"/>
            <w:hideMark/>
          </w:tcPr>
          <w:p w14:paraId="07160E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E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BF" w14:textId="77777777" w:rsidR="00214CC2" w:rsidRPr="008677B1" w:rsidRDefault="006453C1" w:rsidP="005F005A">
            <w:pPr>
              <w:spacing w:after="0"/>
              <w:rPr>
                <w:rFonts w:ascii="Times New Roman" w:eastAsia="Times New Roman" w:hAnsi="Times New Roman" w:cs="Times New Roman"/>
                <w:sz w:val="20"/>
              </w:rPr>
            </w:pPr>
          </w:p>
        </w:tc>
      </w:tr>
      <w:tr w:rsidR="006222AF" w14:paraId="07160EC8" w14:textId="77777777">
        <w:trPr>
          <w:trHeight w:val="300"/>
        </w:trPr>
        <w:tc>
          <w:tcPr>
            <w:tcW w:w="1036" w:type="dxa"/>
            <w:tcBorders>
              <w:top w:val="nil"/>
              <w:left w:val="nil"/>
              <w:bottom w:val="nil"/>
              <w:right w:val="nil"/>
            </w:tcBorders>
            <w:shd w:val="clear" w:color="auto" w:fill="auto"/>
            <w:noWrap/>
            <w:vAlign w:val="bottom"/>
            <w:hideMark/>
          </w:tcPr>
          <w:p w14:paraId="07160E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E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C7" w14:textId="77777777" w:rsidR="00214CC2" w:rsidRPr="008677B1" w:rsidRDefault="006453C1" w:rsidP="005F005A">
            <w:pPr>
              <w:spacing w:after="0"/>
              <w:rPr>
                <w:rFonts w:ascii="Times New Roman" w:eastAsia="Times New Roman" w:hAnsi="Times New Roman" w:cs="Times New Roman"/>
                <w:sz w:val="20"/>
              </w:rPr>
            </w:pPr>
          </w:p>
        </w:tc>
      </w:tr>
      <w:tr w:rsidR="006222AF" w14:paraId="07160ED0" w14:textId="77777777">
        <w:trPr>
          <w:trHeight w:val="300"/>
        </w:trPr>
        <w:tc>
          <w:tcPr>
            <w:tcW w:w="1036" w:type="dxa"/>
            <w:tcBorders>
              <w:top w:val="nil"/>
              <w:left w:val="nil"/>
              <w:bottom w:val="nil"/>
              <w:right w:val="nil"/>
            </w:tcBorders>
            <w:shd w:val="clear" w:color="auto" w:fill="auto"/>
            <w:noWrap/>
            <w:vAlign w:val="bottom"/>
            <w:hideMark/>
          </w:tcPr>
          <w:p w14:paraId="07160E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E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CF" w14:textId="77777777" w:rsidR="00214CC2" w:rsidRPr="008677B1" w:rsidRDefault="006453C1" w:rsidP="005F005A">
            <w:pPr>
              <w:spacing w:after="0"/>
              <w:rPr>
                <w:rFonts w:ascii="Times New Roman" w:eastAsia="Times New Roman" w:hAnsi="Times New Roman" w:cs="Times New Roman"/>
                <w:sz w:val="20"/>
              </w:rPr>
            </w:pPr>
          </w:p>
        </w:tc>
      </w:tr>
      <w:tr w:rsidR="006222AF" w14:paraId="07160ED8" w14:textId="77777777">
        <w:trPr>
          <w:trHeight w:val="300"/>
        </w:trPr>
        <w:tc>
          <w:tcPr>
            <w:tcW w:w="1036" w:type="dxa"/>
            <w:tcBorders>
              <w:top w:val="nil"/>
              <w:left w:val="nil"/>
              <w:bottom w:val="nil"/>
              <w:right w:val="nil"/>
            </w:tcBorders>
            <w:shd w:val="clear" w:color="auto" w:fill="auto"/>
            <w:noWrap/>
            <w:vAlign w:val="bottom"/>
            <w:hideMark/>
          </w:tcPr>
          <w:p w14:paraId="07160E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E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D7" w14:textId="77777777" w:rsidR="00214CC2" w:rsidRPr="008677B1" w:rsidRDefault="006453C1" w:rsidP="005F005A">
            <w:pPr>
              <w:spacing w:after="0"/>
              <w:rPr>
                <w:rFonts w:ascii="Times New Roman" w:eastAsia="Times New Roman" w:hAnsi="Times New Roman" w:cs="Times New Roman"/>
                <w:sz w:val="20"/>
              </w:rPr>
            </w:pPr>
          </w:p>
        </w:tc>
      </w:tr>
      <w:tr w:rsidR="006222AF" w14:paraId="07160EE0" w14:textId="77777777">
        <w:trPr>
          <w:trHeight w:val="300"/>
        </w:trPr>
        <w:tc>
          <w:tcPr>
            <w:tcW w:w="1036" w:type="dxa"/>
            <w:tcBorders>
              <w:top w:val="nil"/>
              <w:left w:val="nil"/>
              <w:bottom w:val="nil"/>
              <w:right w:val="nil"/>
            </w:tcBorders>
            <w:shd w:val="clear" w:color="auto" w:fill="auto"/>
            <w:noWrap/>
            <w:vAlign w:val="bottom"/>
            <w:hideMark/>
          </w:tcPr>
          <w:p w14:paraId="07160E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E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DF" w14:textId="77777777" w:rsidR="00214CC2" w:rsidRPr="008677B1" w:rsidRDefault="006453C1" w:rsidP="005F005A">
            <w:pPr>
              <w:spacing w:after="0"/>
              <w:rPr>
                <w:rFonts w:ascii="Times New Roman" w:eastAsia="Times New Roman" w:hAnsi="Times New Roman" w:cs="Times New Roman"/>
                <w:sz w:val="20"/>
              </w:rPr>
            </w:pPr>
          </w:p>
        </w:tc>
      </w:tr>
      <w:tr w:rsidR="006222AF" w14:paraId="07160EE8" w14:textId="77777777">
        <w:trPr>
          <w:trHeight w:val="300"/>
        </w:trPr>
        <w:tc>
          <w:tcPr>
            <w:tcW w:w="1036" w:type="dxa"/>
            <w:tcBorders>
              <w:top w:val="nil"/>
              <w:left w:val="nil"/>
              <w:bottom w:val="nil"/>
              <w:right w:val="nil"/>
            </w:tcBorders>
            <w:shd w:val="clear" w:color="auto" w:fill="auto"/>
            <w:noWrap/>
            <w:vAlign w:val="bottom"/>
            <w:hideMark/>
          </w:tcPr>
          <w:p w14:paraId="07160E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E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E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E7" w14:textId="77777777" w:rsidR="00214CC2" w:rsidRPr="008677B1" w:rsidRDefault="006453C1" w:rsidP="005F005A">
            <w:pPr>
              <w:spacing w:after="0"/>
              <w:rPr>
                <w:rFonts w:ascii="Times New Roman" w:eastAsia="Times New Roman" w:hAnsi="Times New Roman" w:cs="Times New Roman"/>
                <w:sz w:val="20"/>
              </w:rPr>
            </w:pPr>
          </w:p>
        </w:tc>
      </w:tr>
      <w:tr w:rsidR="006222AF" w14:paraId="07160EF0" w14:textId="77777777">
        <w:trPr>
          <w:trHeight w:val="300"/>
        </w:trPr>
        <w:tc>
          <w:tcPr>
            <w:tcW w:w="1036" w:type="dxa"/>
            <w:tcBorders>
              <w:top w:val="nil"/>
              <w:left w:val="nil"/>
              <w:bottom w:val="nil"/>
              <w:right w:val="nil"/>
            </w:tcBorders>
            <w:shd w:val="clear" w:color="auto" w:fill="auto"/>
            <w:noWrap/>
            <w:vAlign w:val="bottom"/>
            <w:hideMark/>
          </w:tcPr>
          <w:p w14:paraId="07160E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E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EF" w14:textId="77777777" w:rsidR="00214CC2" w:rsidRPr="008677B1" w:rsidRDefault="006453C1" w:rsidP="005F005A">
            <w:pPr>
              <w:spacing w:after="0"/>
              <w:rPr>
                <w:rFonts w:ascii="Times New Roman" w:eastAsia="Times New Roman" w:hAnsi="Times New Roman" w:cs="Times New Roman"/>
                <w:sz w:val="20"/>
              </w:rPr>
            </w:pPr>
          </w:p>
        </w:tc>
      </w:tr>
      <w:tr w:rsidR="006222AF" w14:paraId="07160EF7" w14:textId="77777777">
        <w:trPr>
          <w:trHeight w:val="300"/>
        </w:trPr>
        <w:tc>
          <w:tcPr>
            <w:tcW w:w="2051" w:type="dxa"/>
            <w:gridSpan w:val="2"/>
            <w:tcBorders>
              <w:top w:val="nil"/>
              <w:left w:val="nil"/>
              <w:bottom w:val="nil"/>
              <w:right w:val="nil"/>
            </w:tcBorders>
            <w:shd w:val="clear" w:color="auto" w:fill="auto"/>
            <w:noWrap/>
            <w:vAlign w:val="bottom"/>
            <w:hideMark/>
          </w:tcPr>
          <w:p w14:paraId="07160E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E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E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E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E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F6" w14:textId="77777777" w:rsidR="00214CC2" w:rsidRPr="008677B1" w:rsidRDefault="006453C1" w:rsidP="005F005A">
            <w:pPr>
              <w:spacing w:after="0"/>
              <w:rPr>
                <w:rFonts w:ascii="Times New Roman" w:eastAsia="Times New Roman" w:hAnsi="Times New Roman" w:cs="Times New Roman"/>
                <w:sz w:val="20"/>
              </w:rPr>
            </w:pPr>
          </w:p>
        </w:tc>
      </w:tr>
      <w:tr w:rsidR="006222AF" w14:paraId="07160EFF" w14:textId="77777777">
        <w:trPr>
          <w:trHeight w:val="300"/>
        </w:trPr>
        <w:tc>
          <w:tcPr>
            <w:tcW w:w="1036" w:type="dxa"/>
            <w:tcBorders>
              <w:top w:val="nil"/>
              <w:left w:val="nil"/>
              <w:bottom w:val="nil"/>
              <w:right w:val="nil"/>
            </w:tcBorders>
            <w:shd w:val="clear" w:color="auto" w:fill="auto"/>
            <w:noWrap/>
            <w:vAlign w:val="bottom"/>
            <w:hideMark/>
          </w:tcPr>
          <w:p w14:paraId="07160E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F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EF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E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EFE" w14:textId="77777777" w:rsidR="00214CC2" w:rsidRPr="008677B1" w:rsidRDefault="006453C1" w:rsidP="005F005A">
            <w:pPr>
              <w:spacing w:after="0"/>
              <w:rPr>
                <w:rFonts w:ascii="Times New Roman" w:eastAsia="Times New Roman" w:hAnsi="Times New Roman" w:cs="Times New Roman"/>
                <w:sz w:val="20"/>
              </w:rPr>
            </w:pPr>
          </w:p>
        </w:tc>
      </w:tr>
      <w:tr w:rsidR="006222AF" w14:paraId="07160F03" w14:textId="77777777">
        <w:trPr>
          <w:trHeight w:val="300"/>
        </w:trPr>
        <w:tc>
          <w:tcPr>
            <w:tcW w:w="1036" w:type="dxa"/>
            <w:tcBorders>
              <w:top w:val="nil"/>
              <w:left w:val="nil"/>
              <w:bottom w:val="nil"/>
              <w:right w:val="nil"/>
            </w:tcBorders>
            <w:shd w:val="clear" w:color="auto" w:fill="auto"/>
            <w:noWrap/>
            <w:vAlign w:val="bottom"/>
            <w:hideMark/>
          </w:tcPr>
          <w:p w14:paraId="07160F0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F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67 όπως τροπ.    ΔΕΚΤΟ ΚΑΤΑ ΠΛΕΙΟΨΗΦΙΑ</w:t>
            </w:r>
          </w:p>
        </w:tc>
        <w:tc>
          <w:tcPr>
            <w:tcW w:w="1015" w:type="dxa"/>
            <w:tcBorders>
              <w:top w:val="nil"/>
              <w:left w:val="nil"/>
              <w:bottom w:val="nil"/>
              <w:right w:val="nil"/>
            </w:tcBorders>
            <w:shd w:val="clear" w:color="auto" w:fill="auto"/>
            <w:noWrap/>
            <w:vAlign w:val="bottom"/>
            <w:hideMark/>
          </w:tcPr>
          <w:p w14:paraId="07160F0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F0B" w14:textId="77777777">
        <w:trPr>
          <w:trHeight w:val="300"/>
        </w:trPr>
        <w:tc>
          <w:tcPr>
            <w:tcW w:w="1036" w:type="dxa"/>
            <w:tcBorders>
              <w:top w:val="nil"/>
              <w:left w:val="nil"/>
              <w:bottom w:val="nil"/>
              <w:right w:val="nil"/>
            </w:tcBorders>
            <w:shd w:val="clear" w:color="auto" w:fill="auto"/>
            <w:noWrap/>
            <w:vAlign w:val="bottom"/>
            <w:hideMark/>
          </w:tcPr>
          <w:p w14:paraId="07160F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F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0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0A" w14:textId="77777777" w:rsidR="00214CC2" w:rsidRPr="008677B1" w:rsidRDefault="006453C1" w:rsidP="005F005A">
            <w:pPr>
              <w:spacing w:after="0"/>
              <w:rPr>
                <w:rFonts w:ascii="Times New Roman" w:eastAsia="Times New Roman" w:hAnsi="Times New Roman" w:cs="Times New Roman"/>
                <w:sz w:val="20"/>
              </w:rPr>
            </w:pPr>
          </w:p>
        </w:tc>
      </w:tr>
      <w:tr w:rsidR="006222AF" w14:paraId="07160F13" w14:textId="77777777">
        <w:trPr>
          <w:trHeight w:val="300"/>
        </w:trPr>
        <w:tc>
          <w:tcPr>
            <w:tcW w:w="1036" w:type="dxa"/>
            <w:tcBorders>
              <w:top w:val="nil"/>
              <w:left w:val="nil"/>
              <w:bottom w:val="nil"/>
              <w:right w:val="nil"/>
            </w:tcBorders>
            <w:shd w:val="clear" w:color="auto" w:fill="auto"/>
            <w:noWrap/>
            <w:vAlign w:val="bottom"/>
            <w:hideMark/>
          </w:tcPr>
          <w:p w14:paraId="07160F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F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12" w14:textId="77777777" w:rsidR="00214CC2" w:rsidRPr="008677B1" w:rsidRDefault="006453C1" w:rsidP="005F005A">
            <w:pPr>
              <w:spacing w:after="0"/>
              <w:rPr>
                <w:rFonts w:ascii="Times New Roman" w:eastAsia="Times New Roman" w:hAnsi="Times New Roman" w:cs="Times New Roman"/>
                <w:sz w:val="20"/>
              </w:rPr>
            </w:pPr>
          </w:p>
        </w:tc>
      </w:tr>
      <w:tr w:rsidR="006222AF" w14:paraId="07160F1B" w14:textId="77777777">
        <w:trPr>
          <w:trHeight w:val="300"/>
        </w:trPr>
        <w:tc>
          <w:tcPr>
            <w:tcW w:w="1036" w:type="dxa"/>
            <w:tcBorders>
              <w:top w:val="nil"/>
              <w:left w:val="nil"/>
              <w:bottom w:val="nil"/>
              <w:right w:val="nil"/>
            </w:tcBorders>
            <w:shd w:val="clear" w:color="auto" w:fill="auto"/>
            <w:noWrap/>
            <w:vAlign w:val="bottom"/>
            <w:hideMark/>
          </w:tcPr>
          <w:p w14:paraId="07160F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F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1A" w14:textId="77777777" w:rsidR="00214CC2" w:rsidRPr="008677B1" w:rsidRDefault="006453C1" w:rsidP="005F005A">
            <w:pPr>
              <w:spacing w:after="0"/>
              <w:rPr>
                <w:rFonts w:ascii="Times New Roman" w:eastAsia="Times New Roman" w:hAnsi="Times New Roman" w:cs="Times New Roman"/>
                <w:sz w:val="20"/>
              </w:rPr>
            </w:pPr>
          </w:p>
        </w:tc>
      </w:tr>
      <w:tr w:rsidR="006222AF" w14:paraId="07160F23" w14:textId="77777777">
        <w:trPr>
          <w:trHeight w:val="300"/>
        </w:trPr>
        <w:tc>
          <w:tcPr>
            <w:tcW w:w="1036" w:type="dxa"/>
            <w:tcBorders>
              <w:top w:val="nil"/>
              <w:left w:val="nil"/>
              <w:bottom w:val="nil"/>
              <w:right w:val="nil"/>
            </w:tcBorders>
            <w:shd w:val="clear" w:color="auto" w:fill="auto"/>
            <w:noWrap/>
            <w:vAlign w:val="bottom"/>
            <w:hideMark/>
          </w:tcPr>
          <w:p w14:paraId="07160F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F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22" w14:textId="77777777" w:rsidR="00214CC2" w:rsidRPr="008677B1" w:rsidRDefault="006453C1" w:rsidP="005F005A">
            <w:pPr>
              <w:spacing w:after="0"/>
              <w:rPr>
                <w:rFonts w:ascii="Times New Roman" w:eastAsia="Times New Roman" w:hAnsi="Times New Roman" w:cs="Times New Roman"/>
                <w:sz w:val="20"/>
              </w:rPr>
            </w:pPr>
          </w:p>
        </w:tc>
      </w:tr>
      <w:tr w:rsidR="006222AF" w14:paraId="07160F2B" w14:textId="77777777">
        <w:trPr>
          <w:trHeight w:val="300"/>
        </w:trPr>
        <w:tc>
          <w:tcPr>
            <w:tcW w:w="1036" w:type="dxa"/>
            <w:tcBorders>
              <w:top w:val="nil"/>
              <w:left w:val="nil"/>
              <w:bottom w:val="nil"/>
              <w:right w:val="nil"/>
            </w:tcBorders>
            <w:shd w:val="clear" w:color="auto" w:fill="auto"/>
            <w:noWrap/>
            <w:vAlign w:val="bottom"/>
            <w:hideMark/>
          </w:tcPr>
          <w:p w14:paraId="07160F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F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2A" w14:textId="77777777" w:rsidR="00214CC2" w:rsidRPr="008677B1" w:rsidRDefault="006453C1" w:rsidP="005F005A">
            <w:pPr>
              <w:spacing w:after="0"/>
              <w:rPr>
                <w:rFonts w:ascii="Times New Roman" w:eastAsia="Times New Roman" w:hAnsi="Times New Roman" w:cs="Times New Roman"/>
                <w:sz w:val="20"/>
              </w:rPr>
            </w:pPr>
          </w:p>
        </w:tc>
      </w:tr>
      <w:tr w:rsidR="006222AF" w14:paraId="07160F33" w14:textId="77777777">
        <w:trPr>
          <w:trHeight w:val="300"/>
        </w:trPr>
        <w:tc>
          <w:tcPr>
            <w:tcW w:w="1036" w:type="dxa"/>
            <w:tcBorders>
              <w:top w:val="nil"/>
              <w:left w:val="nil"/>
              <w:bottom w:val="nil"/>
              <w:right w:val="nil"/>
            </w:tcBorders>
            <w:shd w:val="clear" w:color="auto" w:fill="auto"/>
            <w:noWrap/>
            <w:vAlign w:val="bottom"/>
            <w:hideMark/>
          </w:tcPr>
          <w:p w14:paraId="07160F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F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32" w14:textId="77777777" w:rsidR="00214CC2" w:rsidRPr="008677B1" w:rsidRDefault="006453C1" w:rsidP="005F005A">
            <w:pPr>
              <w:spacing w:after="0"/>
              <w:rPr>
                <w:rFonts w:ascii="Times New Roman" w:eastAsia="Times New Roman" w:hAnsi="Times New Roman" w:cs="Times New Roman"/>
                <w:sz w:val="20"/>
              </w:rPr>
            </w:pPr>
          </w:p>
        </w:tc>
      </w:tr>
      <w:tr w:rsidR="006222AF" w14:paraId="07160F3B" w14:textId="77777777">
        <w:trPr>
          <w:trHeight w:val="300"/>
        </w:trPr>
        <w:tc>
          <w:tcPr>
            <w:tcW w:w="1036" w:type="dxa"/>
            <w:tcBorders>
              <w:top w:val="nil"/>
              <w:left w:val="nil"/>
              <w:bottom w:val="nil"/>
              <w:right w:val="nil"/>
            </w:tcBorders>
            <w:shd w:val="clear" w:color="auto" w:fill="auto"/>
            <w:noWrap/>
            <w:vAlign w:val="bottom"/>
            <w:hideMark/>
          </w:tcPr>
          <w:p w14:paraId="07160F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F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3A" w14:textId="77777777" w:rsidR="00214CC2" w:rsidRPr="008677B1" w:rsidRDefault="006453C1" w:rsidP="005F005A">
            <w:pPr>
              <w:spacing w:after="0"/>
              <w:rPr>
                <w:rFonts w:ascii="Times New Roman" w:eastAsia="Times New Roman" w:hAnsi="Times New Roman" w:cs="Times New Roman"/>
                <w:sz w:val="20"/>
              </w:rPr>
            </w:pPr>
          </w:p>
        </w:tc>
      </w:tr>
      <w:tr w:rsidR="006222AF" w14:paraId="07160F42" w14:textId="77777777">
        <w:trPr>
          <w:trHeight w:val="300"/>
        </w:trPr>
        <w:tc>
          <w:tcPr>
            <w:tcW w:w="2051" w:type="dxa"/>
            <w:gridSpan w:val="2"/>
            <w:tcBorders>
              <w:top w:val="nil"/>
              <w:left w:val="nil"/>
              <w:bottom w:val="nil"/>
              <w:right w:val="nil"/>
            </w:tcBorders>
            <w:shd w:val="clear" w:color="auto" w:fill="auto"/>
            <w:noWrap/>
            <w:vAlign w:val="bottom"/>
            <w:hideMark/>
          </w:tcPr>
          <w:p w14:paraId="07160F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F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41" w14:textId="77777777" w:rsidR="00214CC2" w:rsidRPr="008677B1" w:rsidRDefault="006453C1" w:rsidP="005F005A">
            <w:pPr>
              <w:spacing w:after="0"/>
              <w:rPr>
                <w:rFonts w:ascii="Times New Roman" w:eastAsia="Times New Roman" w:hAnsi="Times New Roman" w:cs="Times New Roman"/>
                <w:sz w:val="20"/>
              </w:rPr>
            </w:pPr>
          </w:p>
        </w:tc>
      </w:tr>
      <w:tr w:rsidR="006222AF" w14:paraId="07160F4A" w14:textId="77777777">
        <w:trPr>
          <w:trHeight w:val="300"/>
        </w:trPr>
        <w:tc>
          <w:tcPr>
            <w:tcW w:w="1036" w:type="dxa"/>
            <w:tcBorders>
              <w:top w:val="nil"/>
              <w:left w:val="nil"/>
              <w:bottom w:val="nil"/>
              <w:right w:val="nil"/>
            </w:tcBorders>
            <w:shd w:val="clear" w:color="auto" w:fill="auto"/>
            <w:noWrap/>
            <w:vAlign w:val="bottom"/>
            <w:hideMark/>
          </w:tcPr>
          <w:p w14:paraId="07160F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4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F4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F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49" w14:textId="77777777" w:rsidR="00214CC2" w:rsidRPr="008677B1" w:rsidRDefault="006453C1" w:rsidP="005F005A">
            <w:pPr>
              <w:spacing w:after="0"/>
              <w:rPr>
                <w:rFonts w:ascii="Times New Roman" w:eastAsia="Times New Roman" w:hAnsi="Times New Roman" w:cs="Times New Roman"/>
                <w:sz w:val="20"/>
              </w:rPr>
            </w:pPr>
          </w:p>
        </w:tc>
      </w:tr>
      <w:tr w:rsidR="006222AF" w14:paraId="07160F4E" w14:textId="77777777">
        <w:trPr>
          <w:trHeight w:val="300"/>
        </w:trPr>
        <w:tc>
          <w:tcPr>
            <w:tcW w:w="1036" w:type="dxa"/>
            <w:tcBorders>
              <w:top w:val="nil"/>
              <w:left w:val="nil"/>
              <w:bottom w:val="nil"/>
              <w:right w:val="nil"/>
            </w:tcBorders>
            <w:shd w:val="clear" w:color="auto" w:fill="auto"/>
            <w:noWrap/>
            <w:vAlign w:val="bottom"/>
            <w:hideMark/>
          </w:tcPr>
          <w:p w14:paraId="07160F4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F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68 ως έχει   ΔΕΚΤΟ ΚΑΤΑ ΠΛΕΙΟΨΗΦΙΑ</w:t>
            </w:r>
          </w:p>
        </w:tc>
        <w:tc>
          <w:tcPr>
            <w:tcW w:w="1015" w:type="dxa"/>
            <w:tcBorders>
              <w:top w:val="nil"/>
              <w:left w:val="nil"/>
              <w:bottom w:val="nil"/>
              <w:right w:val="nil"/>
            </w:tcBorders>
            <w:shd w:val="clear" w:color="auto" w:fill="auto"/>
            <w:noWrap/>
            <w:vAlign w:val="bottom"/>
            <w:hideMark/>
          </w:tcPr>
          <w:p w14:paraId="07160F4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F56" w14:textId="77777777">
        <w:trPr>
          <w:trHeight w:val="300"/>
        </w:trPr>
        <w:tc>
          <w:tcPr>
            <w:tcW w:w="1036" w:type="dxa"/>
            <w:tcBorders>
              <w:top w:val="nil"/>
              <w:left w:val="nil"/>
              <w:bottom w:val="nil"/>
              <w:right w:val="nil"/>
            </w:tcBorders>
            <w:shd w:val="clear" w:color="auto" w:fill="auto"/>
            <w:noWrap/>
            <w:vAlign w:val="bottom"/>
            <w:hideMark/>
          </w:tcPr>
          <w:p w14:paraId="07160F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F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5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55" w14:textId="77777777" w:rsidR="00214CC2" w:rsidRPr="008677B1" w:rsidRDefault="006453C1" w:rsidP="005F005A">
            <w:pPr>
              <w:spacing w:after="0"/>
              <w:rPr>
                <w:rFonts w:ascii="Times New Roman" w:eastAsia="Times New Roman" w:hAnsi="Times New Roman" w:cs="Times New Roman"/>
                <w:sz w:val="20"/>
              </w:rPr>
            </w:pPr>
          </w:p>
        </w:tc>
      </w:tr>
      <w:tr w:rsidR="006222AF" w14:paraId="07160F5E" w14:textId="77777777">
        <w:trPr>
          <w:trHeight w:val="300"/>
        </w:trPr>
        <w:tc>
          <w:tcPr>
            <w:tcW w:w="1036" w:type="dxa"/>
            <w:tcBorders>
              <w:top w:val="nil"/>
              <w:left w:val="nil"/>
              <w:bottom w:val="nil"/>
              <w:right w:val="nil"/>
            </w:tcBorders>
            <w:shd w:val="clear" w:color="auto" w:fill="auto"/>
            <w:noWrap/>
            <w:vAlign w:val="bottom"/>
            <w:hideMark/>
          </w:tcPr>
          <w:p w14:paraId="07160F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F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5D" w14:textId="77777777" w:rsidR="00214CC2" w:rsidRPr="008677B1" w:rsidRDefault="006453C1" w:rsidP="005F005A">
            <w:pPr>
              <w:spacing w:after="0"/>
              <w:rPr>
                <w:rFonts w:ascii="Times New Roman" w:eastAsia="Times New Roman" w:hAnsi="Times New Roman" w:cs="Times New Roman"/>
                <w:sz w:val="20"/>
              </w:rPr>
            </w:pPr>
          </w:p>
        </w:tc>
      </w:tr>
      <w:tr w:rsidR="006222AF" w14:paraId="07160F66" w14:textId="77777777">
        <w:trPr>
          <w:trHeight w:val="300"/>
        </w:trPr>
        <w:tc>
          <w:tcPr>
            <w:tcW w:w="1036" w:type="dxa"/>
            <w:tcBorders>
              <w:top w:val="nil"/>
              <w:left w:val="nil"/>
              <w:bottom w:val="nil"/>
              <w:right w:val="nil"/>
            </w:tcBorders>
            <w:shd w:val="clear" w:color="auto" w:fill="auto"/>
            <w:noWrap/>
            <w:vAlign w:val="bottom"/>
            <w:hideMark/>
          </w:tcPr>
          <w:p w14:paraId="07160F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F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65" w14:textId="77777777" w:rsidR="00214CC2" w:rsidRPr="008677B1" w:rsidRDefault="006453C1" w:rsidP="005F005A">
            <w:pPr>
              <w:spacing w:after="0"/>
              <w:rPr>
                <w:rFonts w:ascii="Times New Roman" w:eastAsia="Times New Roman" w:hAnsi="Times New Roman" w:cs="Times New Roman"/>
                <w:sz w:val="20"/>
              </w:rPr>
            </w:pPr>
          </w:p>
        </w:tc>
      </w:tr>
      <w:tr w:rsidR="006222AF" w14:paraId="07160F6E" w14:textId="77777777">
        <w:trPr>
          <w:trHeight w:val="300"/>
        </w:trPr>
        <w:tc>
          <w:tcPr>
            <w:tcW w:w="1036" w:type="dxa"/>
            <w:tcBorders>
              <w:top w:val="nil"/>
              <w:left w:val="nil"/>
              <w:bottom w:val="nil"/>
              <w:right w:val="nil"/>
            </w:tcBorders>
            <w:shd w:val="clear" w:color="auto" w:fill="auto"/>
            <w:noWrap/>
            <w:vAlign w:val="bottom"/>
            <w:hideMark/>
          </w:tcPr>
          <w:p w14:paraId="07160F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F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6D" w14:textId="77777777" w:rsidR="00214CC2" w:rsidRPr="008677B1" w:rsidRDefault="006453C1" w:rsidP="005F005A">
            <w:pPr>
              <w:spacing w:after="0"/>
              <w:rPr>
                <w:rFonts w:ascii="Times New Roman" w:eastAsia="Times New Roman" w:hAnsi="Times New Roman" w:cs="Times New Roman"/>
                <w:sz w:val="20"/>
              </w:rPr>
            </w:pPr>
          </w:p>
        </w:tc>
      </w:tr>
      <w:tr w:rsidR="006222AF" w14:paraId="07160F76" w14:textId="77777777">
        <w:trPr>
          <w:trHeight w:val="300"/>
        </w:trPr>
        <w:tc>
          <w:tcPr>
            <w:tcW w:w="1036" w:type="dxa"/>
            <w:tcBorders>
              <w:top w:val="nil"/>
              <w:left w:val="nil"/>
              <w:bottom w:val="nil"/>
              <w:right w:val="nil"/>
            </w:tcBorders>
            <w:shd w:val="clear" w:color="auto" w:fill="auto"/>
            <w:noWrap/>
            <w:vAlign w:val="bottom"/>
            <w:hideMark/>
          </w:tcPr>
          <w:p w14:paraId="07160F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F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75" w14:textId="77777777" w:rsidR="00214CC2" w:rsidRPr="008677B1" w:rsidRDefault="006453C1" w:rsidP="005F005A">
            <w:pPr>
              <w:spacing w:after="0"/>
              <w:rPr>
                <w:rFonts w:ascii="Times New Roman" w:eastAsia="Times New Roman" w:hAnsi="Times New Roman" w:cs="Times New Roman"/>
                <w:sz w:val="20"/>
              </w:rPr>
            </w:pPr>
          </w:p>
        </w:tc>
      </w:tr>
      <w:tr w:rsidR="006222AF" w14:paraId="07160F7E" w14:textId="77777777">
        <w:trPr>
          <w:trHeight w:val="300"/>
        </w:trPr>
        <w:tc>
          <w:tcPr>
            <w:tcW w:w="1036" w:type="dxa"/>
            <w:tcBorders>
              <w:top w:val="nil"/>
              <w:left w:val="nil"/>
              <w:bottom w:val="nil"/>
              <w:right w:val="nil"/>
            </w:tcBorders>
            <w:shd w:val="clear" w:color="auto" w:fill="auto"/>
            <w:noWrap/>
            <w:vAlign w:val="bottom"/>
            <w:hideMark/>
          </w:tcPr>
          <w:p w14:paraId="07160F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F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7D" w14:textId="77777777" w:rsidR="00214CC2" w:rsidRPr="008677B1" w:rsidRDefault="006453C1" w:rsidP="005F005A">
            <w:pPr>
              <w:spacing w:after="0"/>
              <w:rPr>
                <w:rFonts w:ascii="Times New Roman" w:eastAsia="Times New Roman" w:hAnsi="Times New Roman" w:cs="Times New Roman"/>
                <w:sz w:val="20"/>
              </w:rPr>
            </w:pPr>
          </w:p>
        </w:tc>
      </w:tr>
      <w:tr w:rsidR="006222AF" w14:paraId="07160F86" w14:textId="77777777">
        <w:trPr>
          <w:trHeight w:val="300"/>
        </w:trPr>
        <w:tc>
          <w:tcPr>
            <w:tcW w:w="1036" w:type="dxa"/>
            <w:tcBorders>
              <w:top w:val="nil"/>
              <w:left w:val="nil"/>
              <w:bottom w:val="nil"/>
              <w:right w:val="nil"/>
            </w:tcBorders>
            <w:shd w:val="clear" w:color="auto" w:fill="auto"/>
            <w:noWrap/>
            <w:vAlign w:val="bottom"/>
            <w:hideMark/>
          </w:tcPr>
          <w:p w14:paraId="07160F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F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F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85" w14:textId="77777777" w:rsidR="00214CC2" w:rsidRPr="008677B1" w:rsidRDefault="006453C1" w:rsidP="005F005A">
            <w:pPr>
              <w:spacing w:after="0"/>
              <w:rPr>
                <w:rFonts w:ascii="Times New Roman" w:eastAsia="Times New Roman" w:hAnsi="Times New Roman" w:cs="Times New Roman"/>
                <w:sz w:val="20"/>
              </w:rPr>
            </w:pPr>
          </w:p>
        </w:tc>
      </w:tr>
      <w:tr w:rsidR="006222AF" w14:paraId="07160F8D" w14:textId="77777777">
        <w:trPr>
          <w:trHeight w:val="300"/>
        </w:trPr>
        <w:tc>
          <w:tcPr>
            <w:tcW w:w="2051" w:type="dxa"/>
            <w:gridSpan w:val="2"/>
            <w:tcBorders>
              <w:top w:val="nil"/>
              <w:left w:val="nil"/>
              <w:bottom w:val="nil"/>
              <w:right w:val="nil"/>
            </w:tcBorders>
            <w:shd w:val="clear" w:color="auto" w:fill="auto"/>
            <w:noWrap/>
            <w:vAlign w:val="bottom"/>
            <w:hideMark/>
          </w:tcPr>
          <w:p w14:paraId="07160F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0F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8C" w14:textId="77777777" w:rsidR="00214CC2" w:rsidRPr="008677B1" w:rsidRDefault="006453C1" w:rsidP="005F005A">
            <w:pPr>
              <w:spacing w:after="0"/>
              <w:rPr>
                <w:rFonts w:ascii="Times New Roman" w:eastAsia="Times New Roman" w:hAnsi="Times New Roman" w:cs="Times New Roman"/>
                <w:sz w:val="20"/>
              </w:rPr>
            </w:pPr>
          </w:p>
        </w:tc>
      </w:tr>
      <w:tr w:rsidR="006222AF" w14:paraId="07160F95" w14:textId="77777777">
        <w:trPr>
          <w:trHeight w:val="300"/>
        </w:trPr>
        <w:tc>
          <w:tcPr>
            <w:tcW w:w="1036" w:type="dxa"/>
            <w:tcBorders>
              <w:top w:val="nil"/>
              <w:left w:val="nil"/>
              <w:bottom w:val="nil"/>
              <w:right w:val="nil"/>
            </w:tcBorders>
            <w:shd w:val="clear" w:color="auto" w:fill="auto"/>
            <w:noWrap/>
            <w:vAlign w:val="bottom"/>
            <w:hideMark/>
          </w:tcPr>
          <w:p w14:paraId="07160F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9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F9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F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94" w14:textId="77777777" w:rsidR="00214CC2" w:rsidRPr="008677B1" w:rsidRDefault="006453C1" w:rsidP="005F005A">
            <w:pPr>
              <w:spacing w:after="0"/>
              <w:rPr>
                <w:rFonts w:ascii="Times New Roman" w:eastAsia="Times New Roman" w:hAnsi="Times New Roman" w:cs="Times New Roman"/>
                <w:sz w:val="20"/>
              </w:rPr>
            </w:pPr>
          </w:p>
        </w:tc>
      </w:tr>
      <w:tr w:rsidR="006222AF" w14:paraId="07160F99" w14:textId="77777777">
        <w:trPr>
          <w:trHeight w:val="300"/>
        </w:trPr>
        <w:tc>
          <w:tcPr>
            <w:tcW w:w="1036" w:type="dxa"/>
            <w:tcBorders>
              <w:top w:val="nil"/>
              <w:left w:val="nil"/>
              <w:bottom w:val="nil"/>
              <w:right w:val="nil"/>
            </w:tcBorders>
            <w:shd w:val="clear" w:color="auto" w:fill="auto"/>
            <w:noWrap/>
            <w:vAlign w:val="bottom"/>
            <w:hideMark/>
          </w:tcPr>
          <w:p w14:paraId="07160F9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F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70 ως έχει   ΔΕΚΤΟ ΚΑΤΑ ΠΛΕΙΟΨΗΦΙΑ</w:t>
            </w:r>
          </w:p>
        </w:tc>
        <w:tc>
          <w:tcPr>
            <w:tcW w:w="1015" w:type="dxa"/>
            <w:tcBorders>
              <w:top w:val="nil"/>
              <w:left w:val="nil"/>
              <w:bottom w:val="nil"/>
              <w:right w:val="nil"/>
            </w:tcBorders>
            <w:shd w:val="clear" w:color="auto" w:fill="auto"/>
            <w:noWrap/>
            <w:vAlign w:val="bottom"/>
            <w:hideMark/>
          </w:tcPr>
          <w:p w14:paraId="07160F9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FA1" w14:textId="77777777">
        <w:trPr>
          <w:trHeight w:val="300"/>
        </w:trPr>
        <w:tc>
          <w:tcPr>
            <w:tcW w:w="1036" w:type="dxa"/>
            <w:tcBorders>
              <w:top w:val="nil"/>
              <w:left w:val="nil"/>
              <w:bottom w:val="nil"/>
              <w:right w:val="nil"/>
            </w:tcBorders>
            <w:shd w:val="clear" w:color="auto" w:fill="auto"/>
            <w:noWrap/>
            <w:vAlign w:val="bottom"/>
            <w:hideMark/>
          </w:tcPr>
          <w:p w14:paraId="07160F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F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A0" w14:textId="77777777" w:rsidR="00214CC2" w:rsidRPr="008677B1" w:rsidRDefault="006453C1" w:rsidP="005F005A">
            <w:pPr>
              <w:spacing w:after="0"/>
              <w:rPr>
                <w:rFonts w:ascii="Times New Roman" w:eastAsia="Times New Roman" w:hAnsi="Times New Roman" w:cs="Times New Roman"/>
                <w:sz w:val="20"/>
              </w:rPr>
            </w:pPr>
          </w:p>
        </w:tc>
      </w:tr>
      <w:tr w:rsidR="006222AF" w14:paraId="07160FA9" w14:textId="77777777">
        <w:trPr>
          <w:trHeight w:val="300"/>
        </w:trPr>
        <w:tc>
          <w:tcPr>
            <w:tcW w:w="1036" w:type="dxa"/>
            <w:tcBorders>
              <w:top w:val="nil"/>
              <w:left w:val="nil"/>
              <w:bottom w:val="nil"/>
              <w:right w:val="nil"/>
            </w:tcBorders>
            <w:shd w:val="clear" w:color="auto" w:fill="auto"/>
            <w:noWrap/>
            <w:vAlign w:val="bottom"/>
            <w:hideMark/>
          </w:tcPr>
          <w:p w14:paraId="07160F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F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A8" w14:textId="77777777" w:rsidR="00214CC2" w:rsidRPr="008677B1" w:rsidRDefault="006453C1" w:rsidP="005F005A">
            <w:pPr>
              <w:spacing w:after="0"/>
              <w:rPr>
                <w:rFonts w:ascii="Times New Roman" w:eastAsia="Times New Roman" w:hAnsi="Times New Roman" w:cs="Times New Roman"/>
                <w:sz w:val="20"/>
              </w:rPr>
            </w:pPr>
          </w:p>
        </w:tc>
      </w:tr>
      <w:tr w:rsidR="006222AF" w14:paraId="07160FB1" w14:textId="77777777">
        <w:trPr>
          <w:trHeight w:val="300"/>
        </w:trPr>
        <w:tc>
          <w:tcPr>
            <w:tcW w:w="1036" w:type="dxa"/>
            <w:tcBorders>
              <w:top w:val="nil"/>
              <w:left w:val="nil"/>
              <w:bottom w:val="nil"/>
              <w:right w:val="nil"/>
            </w:tcBorders>
            <w:shd w:val="clear" w:color="auto" w:fill="auto"/>
            <w:noWrap/>
            <w:vAlign w:val="bottom"/>
            <w:hideMark/>
          </w:tcPr>
          <w:p w14:paraId="07160F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F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B0" w14:textId="77777777" w:rsidR="00214CC2" w:rsidRPr="008677B1" w:rsidRDefault="006453C1" w:rsidP="005F005A">
            <w:pPr>
              <w:spacing w:after="0"/>
              <w:rPr>
                <w:rFonts w:ascii="Times New Roman" w:eastAsia="Times New Roman" w:hAnsi="Times New Roman" w:cs="Times New Roman"/>
                <w:sz w:val="20"/>
              </w:rPr>
            </w:pPr>
          </w:p>
        </w:tc>
      </w:tr>
      <w:tr w:rsidR="006222AF" w14:paraId="07160FB9" w14:textId="77777777">
        <w:trPr>
          <w:trHeight w:val="300"/>
        </w:trPr>
        <w:tc>
          <w:tcPr>
            <w:tcW w:w="1036" w:type="dxa"/>
            <w:tcBorders>
              <w:top w:val="nil"/>
              <w:left w:val="nil"/>
              <w:bottom w:val="nil"/>
              <w:right w:val="nil"/>
            </w:tcBorders>
            <w:shd w:val="clear" w:color="auto" w:fill="auto"/>
            <w:noWrap/>
            <w:vAlign w:val="bottom"/>
            <w:hideMark/>
          </w:tcPr>
          <w:p w14:paraId="07160F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F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B8" w14:textId="77777777" w:rsidR="00214CC2" w:rsidRPr="008677B1" w:rsidRDefault="006453C1" w:rsidP="005F005A">
            <w:pPr>
              <w:spacing w:after="0"/>
              <w:rPr>
                <w:rFonts w:ascii="Times New Roman" w:eastAsia="Times New Roman" w:hAnsi="Times New Roman" w:cs="Times New Roman"/>
                <w:sz w:val="20"/>
              </w:rPr>
            </w:pPr>
          </w:p>
        </w:tc>
      </w:tr>
      <w:tr w:rsidR="006222AF" w14:paraId="07160FC1" w14:textId="77777777">
        <w:trPr>
          <w:trHeight w:val="300"/>
        </w:trPr>
        <w:tc>
          <w:tcPr>
            <w:tcW w:w="1036" w:type="dxa"/>
            <w:tcBorders>
              <w:top w:val="nil"/>
              <w:left w:val="nil"/>
              <w:bottom w:val="nil"/>
              <w:right w:val="nil"/>
            </w:tcBorders>
            <w:shd w:val="clear" w:color="auto" w:fill="auto"/>
            <w:noWrap/>
            <w:vAlign w:val="bottom"/>
            <w:hideMark/>
          </w:tcPr>
          <w:p w14:paraId="07160F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0F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C0" w14:textId="77777777" w:rsidR="00214CC2" w:rsidRPr="008677B1" w:rsidRDefault="006453C1" w:rsidP="005F005A">
            <w:pPr>
              <w:spacing w:after="0"/>
              <w:rPr>
                <w:rFonts w:ascii="Times New Roman" w:eastAsia="Times New Roman" w:hAnsi="Times New Roman" w:cs="Times New Roman"/>
                <w:sz w:val="20"/>
              </w:rPr>
            </w:pPr>
          </w:p>
        </w:tc>
      </w:tr>
      <w:tr w:rsidR="006222AF" w14:paraId="07160FC9" w14:textId="77777777">
        <w:trPr>
          <w:trHeight w:val="300"/>
        </w:trPr>
        <w:tc>
          <w:tcPr>
            <w:tcW w:w="1036" w:type="dxa"/>
            <w:tcBorders>
              <w:top w:val="nil"/>
              <w:left w:val="nil"/>
              <w:bottom w:val="nil"/>
              <w:right w:val="nil"/>
            </w:tcBorders>
            <w:shd w:val="clear" w:color="auto" w:fill="auto"/>
            <w:noWrap/>
            <w:vAlign w:val="bottom"/>
            <w:hideMark/>
          </w:tcPr>
          <w:p w14:paraId="07160F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0F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C8" w14:textId="77777777" w:rsidR="00214CC2" w:rsidRPr="008677B1" w:rsidRDefault="006453C1" w:rsidP="005F005A">
            <w:pPr>
              <w:spacing w:after="0"/>
              <w:rPr>
                <w:rFonts w:ascii="Times New Roman" w:eastAsia="Times New Roman" w:hAnsi="Times New Roman" w:cs="Times New Roman"/>
                <w:sz w:val="20"/>
              </w:rPr>
            </w:pPr>
          </w:p>
        </w:tc>
      </w:tr>
      <w:tr w:rsidR="006222AF" w14:paraId="07160FD1" w14:textId="77777777">
        <w:trPr>
          <w:trHeight w:val="300"/>
        </w:trPr>
        <w:tc>
          <w:tcPr>
            <w:tcW w:w="1036" w:type="dxa"/>
            <w:tcBorders>
              <w:top w:val="nil"/>
              <w:left w:val="nil"/>
              <w:bottom w:val="nil"/>
              <w:right w:val="nil"/>
            </w:tcBorders>
            <w:shd w:val="clear" w:color="auto" w:fill="auto"/>
            <w:noWrap/>
            <w:vAlign w:val="bottom"/>
            <w:hideMark/>
          </w:tcPr>
          <w:p w14:paraId="07160F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0F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0F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D0" w14:textId="77777777" w:rsidR="00214CC2" w:rsidRPr="008677B1" w:rsidRDefault="006453C1" w:rsidP="005F005A">
            <w:pPr>
              <w:spacing w:after="0"/>
              <w:rPr>
                <w:rFonts w:ascii="Times New Roman" w:eastAsia="Times New Roman" w:hAnsi="Times New Roman" w:cs="Times New Roman"/>
                <w:sz w:val="20"/>
              </w:rPr>
            </w:pPr>
          </w:p>
        </w:tc>
      </w:tr>
      <w:tr w:rsidR="006222AF" w14:paraId="07160FD8" w14:textId="77777777">
        <w:trPr>
          <w:trHeight w:val="300"/>
        </w:trPr>
        <w:tc>
          <w:tcPr>
            <w:tcW w:w="2051" w:type="dxa"/>
            <w:gridSpan w:val="2"/>
            <w:tcBorders>
              <w:top w:val="nil"/>
              <w:left w:val="nil"/>
              <w:bottom w:val="nil"/>
              <w:right w:val="nil"/>
            </w:tcBorders>
            <w:shd w:val="clear" w:color="auto" w:fill="auto"/>
            <w:noWrap/>
            <w:vAlign w:val="bottom"/>
            <w:hideMark/>
          </w:tcPr>
          <w:p w14:paraId="07160F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0F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D7" w14:textId="77777777" w:rsidR="00214CC2" w:rsidRPr="008677B1" w:rsidRDefault="006453C1" w:rsidP="005F005A">
            <w:pPr>
              <w:spacing w:after="0"/>
              <w:rPr>
                <w:rFonts w:ascii="Times New Roman" w:eastAsia="Times New Roman" w:hAnsi="Times New Roman" w:cs="Times New Roman"/>
                <w:sz w:val="20"/>
              </w:rPr>
            </w:pPr>
          </w:p>
        </w:tc>
      </w:tr>
      <w:tr w:rsidR="006222AF" w14:paraId="07160FE0" w14:textId="77777777">
        <w:trPr>
          <w:trHeight w:val="300"/>
        </w:trPr>
        <w:tc>
          <w:tcPr>
            <w:tcW w:w="1036" w:type="dxa"/>
            <w:tcBorders>
              <w:top w:val="nil"/>
              <w:left w:val="nil"/>
              <w:bottom w:val="nil"/>
              <w:right w:val="nil"/>
            </w:tcBorders>
            <w:shd w:val="clear" w:color="auto" w:fill="auto"/>
            <w:noWrap/>
            <w:vAlign w:val="bottom"/>
            <w:hideMark/>
          </w:tcPr>
          <w:p w14:paraId="07160F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D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0FD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0F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DF" w14:textId="77777777" w:rsidR="00214CC2" w:rsidRPr="008677B1" w:rsidRDefault="006453C1" w:rsidP="005F005A">
            <w:pPr>
              <w:spacing w:after="0"/>
              <w:rPr>
                <w:rFonts w:ascii="Times New Roman" w:eastAsia="Times New Roman" w:hAnsi="Times New Roman" w:cs="Times New Roman"/>
                <w:sz w:val="20"/>
              </w:rPr>
            </w:pPr>
          </w:p>
        </w:tc>
      </w:tr>
      <w:tr w:rsidR="006222AF" w14:paraId="07160FE4" w14:textId="77777777">
        <w:trPr>
          <w:trHeight w:val="300"/>
        </w:trPr>
        <w:tc>
          <w:tcPr>
            <w:tcW w:w="1036" w:type="dxa"/>
            <w:tcBorders>
              <w:top w:val="nil"/>
              <w:left w:val="nil"/>
              <w:bottom w:val="nil"/>
              <w:right w:val="nil"/>
            </w:tcBorders>
            <w:shd w:val="clear" w:color="auto" w:fill="auto"/>
            <w:noWrap/>
            <w:vAlign w:val="bottom"/>
            <w:hideMark/>
          </w:tcPr>
          <w:p w14:paraId="07160FE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0F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71 ως έχει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0FE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0FEC" w14:textId="77777777">
        <w:trPr>
          <w:trHeight w:val="300"/>
        </w:trPr>
        <w:tc>
          <w:tcPr>
            <w:tcW w:w="1036" w:type="dxa"/>
            <w:tcBorders>
              <w:top w:val="nil"/>
              <w:left w:val="nil"/>
              <w:bottom w:val="nil"/>
              <w:right w:val="nil"/>
            </w:tcBorders>
            <w:shd w:val="clear" w:color="auto" w:fill="auto"/>
            <w:noWrap/>
            <w:vAlign w:val="bottom"/>
            <w:hideMark/>
          </w:tcPr>
          <w:p w14:paraId="07160F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0F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0F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EB" w14:textId="77777777" w:rsidR="00214CC2" w:rsidRPr="008677B1" w:rsidRDefault="006453C1" w:rsidP="005F005A">
            <w:pPr>
              <w:spacing w:after="0"/>
              <w:rPr>
                <w:rFonts w:ascii="Times New Roman" w:eastAsia="Times New Roman" w:hAnsi="Times New Roman" w:cs="Times New Roman"/>
                <w:sz w:val="20"/>
              </w:rPr>
            </w:pPr>
          </w:p>
        </w:tc>
      </w:tr>
      <w:tr w:rsidR="006222AF" w14:paraId="07160FF4" w14:textId="77777777">
        <w:trPr>
          <w:trHeight w:val="300"/>
        </w:trPr>
        <w:tc>
          <w:tcPr>
            <w:tcW w:w="1036" w:type="dxa"/>
            <w:tcBorders>
              <w:top w:val="nil"/>
              <w:left w:val="nil"/>
              <w:bottom w:val="nil"/>
              <w:right w:val="nil"/>
            </w:tcBorders>
            <w:shd w:val="clear" w:color="auto" w:fill="auto"/>
            <w:noWrap/>
            <w:vAlign w:val="bottom"/>
            <w:hideMark/>
          </w:tcPr>
          <w:p w14:paraId="07160F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0F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F3" w14:textId="77777777" w:rsidR="00214CC2" w:rsidRPr="008677B1" w:rsidRDefault="006453C1" w:rsidP="005F005A">
            <w:pPr>
              <w:spacing w:after="0"/>
              <w:rPr>
                <w:rFonts w:ascii="Times New Roman" w:eastAsia="Times New Roman" w:hAnsi="Times New Roman" w:cs="Times New Roman"/>
                <w:sz w:val="20"/>
              </w:rPr>
            </w:pPr>
          </w:p>
        </w:tc>
      </w:tr>
      <w:tr w:rsidR="006222AF" w14:paraId="07160FFC" w14:textId="77777777">
        <w:trPr>
          <w:trHeight w:val="300"/>
        </w:trPr>
        <w:tc>
          <w:tcPr>
            <w:tcW w:w="1036" w:type="dxa"/>
            <w:tcBorders>
              <w:top w:val="nil"/>
              <w:left w:val="nil"/>
              <w:bottom w:val="nil"/>
              <w:right w:val="nil"/>
            </w:tcBorders>
            <w:shd w:val="clear" w:color="auto" w:fill="auto"/>
            <w:noWrap/>
            <w:vAlign w:val="bottom"/>
            <w:hideMark/>
          </w:tcPr>
          <w:p w14:paraId="07160F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0F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0F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0F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0FFB" w14:textId="77777777" w:rsidR="00214CC2" w:rsidRPr="008677B1" w:rsidRDefault="006453C1" w:rsidP="005F005A">
            <w:pPr>
              <w:spacing w:after="0"/>
              <w:rPr>
                <w:rFonts w:ascii="Times New Roman" w:eastAsia="Times New Roman" w:hAnsi="Times New Roman" w:cs="Times New Roman"/>
                <w:sz w:val="20"/>
              </w:rPr>
            </w:pPr>
          </w:p>
        </w:tc>
      </w:tr>
      <w:tr w:rsidR="006222AF" w14:paraId="07161004" w14:textId="77777777">
        <w:trPr>
          <w:trHeight w:val="300"/>
        </w:trPr>
        <w:tc>
          <w:tcPr>
            <w:tcW w:w="1036" w:type="dxa"/>
            <w:tcBorders>
              <w:top w:val="nil"/>
              <w:left w:val="nil"/>
              <w:bottom w:val="nil"/>
              <w:right w:val="nil"/>
            </w:tcBorders>
            <w:shd w:val="clear" w:color="auto" w:fill="auto"/>
            <w:noWrap/>
            <w:vAlign w:val="bottom"/>
            <w:hideMark/>
          </w:tcPr>
          <w:p w14:paraId="07160F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0F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0F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03" w14:textId="77777777" w:rsidR="00214CC2" w:rsidRPr="008677B1" w:rsidRDefault="006453C1" w:rsidP="005F005A">
            <w:pPr>
              <w:spacing w:after="0"/>
              <w:rPr>
                <w:rFonts w:ascii="Times New Roman" w:eastAsia="Times New Roman" w:hAnsi="Times New Roman" w:cs="Times New Roman"/>
                <w:sz w:val="20"/>
              </w:rPr>
            </w:pPr>
          </w:p>
        </w:tc>
      </w:tr>
      <w:tr w:rsidR="006222AF" w14:paraId="0716100C" w14:textId="77777777">
        <w:trPr>
          <w:trHeight w:val="300"/>
        </w:trPr>
        <w:tc>
          <w:tcPr>
            <w:tcW w:w="1036" w:type="dxa"/>
            <w:tcBorders>
              <w:top w:val="nil"/>
              <w:left w:val="nil"/>
              <w:bottom w:val="nil"/>
              <w:right w:val="nil"/>
            </w:tcBorders>
            <w:shd w:val="clear" w:color="auto" w:fill="auto"/>
            <w:noWrap/>
            <w:vAlign w:val="bottom"/>
            <w:hideMark/>
          </w:tcPr>
          <w:p w14:paraId="071610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0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0B" w14:textId="77777777" w:rsidR="00214CC2" w:rsidRPr="008677B1" w:rsidRDefault="006453C1" w:rsidP="005F005A">
            <w:pPr>
              <w:spacing w:after="0"/>
              <w:rPr>
                <w:rFonts w:ascii="Times New Roman" w:eastAsia="Times New Roman" w:hAnsi="Times New Roman" w:cs="Times New Roman"/>
                <w:sz w:val="20"/>
              </w:rPr>
            </w:pPr>
          </w:p>
        </w:tc>
      </w:tr>
      <w:tr w:rsidR="006222AF" w14:paraId="07161014" w14:textId="77777777">
        <w:trPr>
          <w:trHeight w:val="300"/>
        </w:trPr>
        <w:tc>
          <w:tcPr>
            <w:tcW w:w="1036" w:type="dxa"/>
            <w:tcBorders>
              <w:top w:val="nil"/>
              <w:left w:val="nil"/>
              <w:bottom w:val="nil"/>
              <w:right w:val="nil"/>
            </w:tcBorders>
            <w:shd w:val="clear" w:color="auto" w:fill="auto"/>
            <w:noWrap/>
            <w:vAlign w:val="bottom"/>
            <w:hideMark/>
          </w:tcPr>
          <w:p w14:paraId="071610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0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13" w14:textId="77777777" w:rsidR="00214CC2" w:rsidRPr="008677B1" w:rsidRDefault="006453C1" w:rsidP="005F005A">
            <w:pPr>
              <w:spacing w:after="0"/>
              <w:rPr>
                <w:rFonts w:ascii="Times New Roman" w:eastAsia="Times New Roman" w:hAnsi="Times New Roman" w:cs="Times New Roman"/>
                <w:sz w:val="20"/>
              </w:rPr>
            </w:pPr>
          </w:p>
        </w:tc>
      </w:tr>
      <w:tr w:rsidR="006222AF" w14:paraId="0716101C" w14:textId="77777777">
        <w:trPr>
          <w:trHeight w:val="300"/>
        </w:trPr>
        <w:tc>
          <w:tcPr>
            <w:tcW w:w="1036" w:type="dxa"/>
            <w:tcBorders>
              <w:top w:val="nil"/>
              <w:left w:val="nil"/>
              <w:bottom w:val="nil"/>
              <w:right w:val="nil"/>
            </w:tcBorders>
            <w:shd w:val="clear" w:color="auto" w:fill="auto"/>
            <w:noWrap/>
            <w:vAlign w:val="bottom"/>
            <w:hideMark/>
          </w:tcPr>
          <w:p w14:paraId="071610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0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1B" w14:textId="77777777" w:rsidR="00214CC2" w:rsidRPr="008677B1" w:rsidRDefault="006453C1" w:rsidP="005F005A">
            <w:pPr>
              <w:spacing w:after="0"/>
              <w:rPr>
                <w:rFonts w:ascii="Times New Roman" w:eastAsia="Times New Roman" w:hAnsi="Times New Roman" w:cs="Times New Roman"/>
                <w:sz w:val="20"/>
              </w:rPr>
            </w:pPr>
          </w:p>
        </w:tc>
      </w:tr>
      <w:tr w:rsidR="006222AF" w14:paraId="07161023" w14:textId="77777777">
        <w:trPr>
          <w:trHeight w:val="300"/>
        </w:trPr>
        <w:tc>
          <w:tcPr>
            <w:tcW w:w="2051" w:type="dxa"/>
            <w:gridSpan w:val="2"/>
            <w:tcBorders>
              <w:top w:val="nil"/>
              <w:left w:val="nil"/>
              <w:bottom w:val="nil"/>
              <w:right w:val="nil"/>
            </w:tcBorders>
            <w:shd w:val="clear" w:color="auto" w:fill="auto"/>
            <w:noWrap/>
            <w:vAlign w:val="bottom"/>
            <w:hideMark/>
          </w:tcPr>
          <w:p w14:paraId="071610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0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22" w14:textId="77777777" w:rsidR="00214CC2" w:rsidRPr="008677B1" w:rsidRDefault="006453C1" w:rsidP="005F005A">
            <w:pPr>
              <w:spacing w:after="0"/>
              <w:rPr>
                <w:rFonts w:ascii="Times New Roman" w:eastAsia="Times New Roman" w:hAnsi="Times New Roman" w:cs="Times New Roman"/>
                <w:sz w:val="20"/>
              </w:rPr>
            </w:pPr>
          </w:p>
        </w:tc>
      </w:tr>
      <w:tr w:rsidR="006222AF" w14:paraId="0716102B" w14:textId="77777777">
        <w:trPr>
          <w:trHeight w:val="300"/>
        </w:trPr>
        <w:tc>
          <w:tcPr>
            <w:tcW w:w="1036" w:type="dxa"/>
            <w:tcBorders>
              <w:top w:val="nil"/>
              <w:left w:val="nil"/>
              <w:bottom w:val="nil"/>
              <w:right w:val="nil"/>
            </w:tcBorders>
            <w:shd w:val="clear" w:color="auto" w:fill="auto"/>
            <w:noWrap/>
            <w:vAlign w:val="bottom"/>
            <w:hideMark/>
          </w:tcPr>
          <w:p w14:paraId="071610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2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02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0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2A" w14:textId="77777777" w:rsidR="00214CC2" w:rsidRPr="008677B1" w:rsidRDefault="006453C1" w:rsidP="005F005A">
            <w:pPr>
              <w:spacing w:after="0"/>
              <w:rPr>
                <w:rFonts w:ascii="Times New Roman" w:eastAsia="Times New Roman" w:hAnsi="Times New Roman" w:cs="Times New Roman"/>
                <w:sz w:val="20"/>
              </w:rPr>
            </w:pPr>
          </w:p>
        </w:tc>
      </w:tr>
      <w:tr w:rsidR="006222AF" w14:paraId="0716102F" w14:textId="77777777">
        <w:trPr>
          <w:trHeight w:val="300"/>
        </w:trPr>
        <w:tc>
          <w:tcPr>
            <w:tcW w:w="1036" w:type="dxa"/>
            <w:tcBorders>
              <w:top w:val="nil"/>
              <w:left w:val="nil"/>
              <w:bottom w:val="nil"/>
              <w:right w:val="nil"/>
            </w:tcBorders>
            <w:shd w:val="clear" w:color="auto" w:fill="auto"/>
            <w:noWrap/>
            <w:vAlign w:val="bottom"/>
            <w:hideMark/>
          </w:tcPr>
          <w:p w14:paraId="0716102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0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72 ως έχει   ΔΕΚΤΟ ΚΑΤΑ ΠΛΕΙΟΨΗΦΙΑ</w:t>
            </w:r>
          </w:p>
        </w:tc>
        <w:tc>
          <w:tcPr>
            <w:tcW w:w="1015" w:type="dxa"/>
            <w:tcBorders>
              <w:top w:val="nil"/>
              <w:left w:val="nil"/>
              <w:bottom w:val="nil"/>
              <w:right w:val="nil"/>
            </w:tcBorders>
            <w:shd w:val="clear" w:color="auto" w:fill="auto"/>
            <w:noWrap/>
            <w:vAlign w:val="bottom"/>
            <w:hideMark/>
          </w:tcPr>
          <w:p w14:paraId="0716102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037" w14:textId="77777777">
        <w:trPr>
          <w:trHeight w:val="300"/>
        </w:trPr>
        <w:tc>
          <w:tcPr>
            <w:tcW w:w="1036" w:type="dxa"/>
            <w:tcBorders>
              <w:top w:val="nil"/>
              <w:left w:val="nil"/>
              <w:bottom w:val="nil"/>
              <w:right w:val="nil"/>
            </w:tcBorders>
            <w:shd w:val="clear" w:color="auto" w:fill="auto"/>
            <w:noWrap/>
            <w:vAlign w:val="bottom"/>
            <w:hideMark/>
          </w:tcPr>
          <w:p w14:paraId="071610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0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36" w14:textId="77777777" w:rsidR="00214CC2" w:rsidRPr="008677B1" w:rsidRDefault="006453C1" w:rsidP="005F005A">
            <w:pPr>
              <w:spacing w:after="0"/>
              <w:rPr>
                <w:rFonts w:ascii="Times New Roman" w:eastAsia="Times New Roman" w:hAnsi="Times New Roman" w:cs="Times New Roman"/>
                <w:sz w:val="20"/>
              </w:rPr>
            </w:pPr>
          </w:p>
        </w:tc>
      </w:tr>
      <w:tr w:rsidR="006222AF" w14:paraId="0716103F" w14:textId="77777777">
        <w:trPr>
          <w:trHeight w:val="300"/>
        </w:trPr>
        <w:tc>
          <w:tcPr>
            <w:tcW w:w="1036" w:type="dxa"/>
            <w:tcBorders>
              <w:top w:val="nil"/>
              <w:left w:val="nil"/>
              <w:bottom w:val="nil"/>
              <w:right w:val="nil"/>
            </w:tcBorders>
            <w:shd w:val="clear" w:color="auto" w:fill="auto"/>
            <w:noWrap/>
            <w:vAlign w:val="bottom"/>
            <w:hideMark/>
          </w:tcPr>
          <w:p w14:paraId="071610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10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3E" w14:textId="77777777" w:rsidR="00214CC2" w:rsidRPr="008677B1" w:rsidRDefault="006453C1" w:rsidP="005F005A">
            <w:pPr>
              <w:spacing w:after="0"/>
              <w:rPr>
                <w:rFonts w:ascii="Times New Roman" w:eastAsia="Times New Roman" w:hAnsi="Times New Roman" w:cs="Times New Roman"/>
                <w:sz w:val="20"/>
              </w:rPr>
            </w:pPr>
          </w:p>
        </w:tc>
      </w:tr>
      <w:tr w:rsidR="006222AF" w14:paraId="07161047" w14:textId="77777777">
        <w:trPr>
          <w:trHeight w:val="300"/>
        </w:trPr>
        <w:tc>
          <w:tcPr>
            <w:tcW w:w="1036" w:type="dxa"/>
            <w:tcBorders>
              <w:top w:val="nil"/>
              <w:left w:val="nil"/>
              <w:bottom w:val="nil"/>
              <w:right w:val="nil"/>
            </w:tcBorders>
            <w:shd w:val="clear" w:color="auto" w:fill="auto"/>
            <w:noWrap/>
            <w:vAlign w:val="bottom"/>
            <w:hideMark/>
          </w:tcPr>
          <w:p w14:paraId="071610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0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46" w14:textId="77777777" w:rsidR="00214CC2" w:rsidRPr="008677B1" w:rsidRDefault="006453C1" w:rsidP="005F005A">
            <w:pPr>
              <w:spacing w:after="0"/>
              <w:rPr>
                <w:rFonts w:ascii="Times New Roman" w:eastAsia="Times New Roman" w:hAnsi="Times New Roman" w:cs="Times New Roman"/>
                <w:sz w:val="20"/>
              </w:rPr>
            </w:pPr>
          </w:p>
        </w:tc>
      </w:tr>
      <w:tr w:rsidR="006222AF" w14:paraId="0716104F" w14:textId="77777777">
        <w:trPr>
          <w:trHeight w:val="300"/>
        </w:trPr>
        <w:tc>
          <w:tcPr>
            <w:tcW w:w="1036" w:type="dxa"/>
            <w:tcBorders>
              <w:top w:val="nil"/>
              <w:left w:val="nil"/>
              <w:bottom w:val="nil"/>
              <w:right w:val="nil"/>
            </w:tcBorders>
            <w:shd w:val="clear" w:color="auto" w:fill="auto"/>
            <w:noWrap/>
            <w:vAlign w:val="bottom"/>
            <w:hideMark/>
          </w:tcPr>
          <w:p w14:paraId="071610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0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4E" w14:textId="77777777" w:rsidR="00214CC2" w:rsidRPr="008677B1" w:rsidRDefault="006453C1" w:rsidP="005F005A">
            <w:pPr>
              <w:spacing w:after="0"/>
              <w:rPr>
                <w:rFonts w:ascii="Times New Roman" w:eastAsia="Times New Roman" w:hAnsi="Times New Roman" w:cs="Times New Roman"/>
                <w:sz w:val="20"/>
              </w:rPr>
            </w:pPr>
          </w:p>
        </w:tc>
      </w:tr>
      <w:tr w:rsidR="006222AF" w14:paraId="07161057" w14:textId="77777777">
        <w:trPr>
          <w:trHeight w:val="300"/>
        </w:trPr>
        <w:tc>
          <w:tcPr>
            <w:tcW w:w="1036" w:type="dxa"/>
            <w:tcBorders>
              <w:top w:val="nil"/>
              <w:left w:val="nil"/>
              <w:bottom w:val="nil"/>
              <w:right w:val="nil"/>
            </w:tcBorders>
            <w:shd w:val="clear" w:color="auto" w:fill="auto"/>
            <w:noWrap/>
            <w:vAlign w:val="bottom"/>
            <w:hideMark/>
          </w:tcPr>
          <w:p w14:paraId="071610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0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56" w14:textId="77777777" w:rsidR="00214CC2" w:rsidRPr="008677B1" w:rsidRDefault="006453C1" w:rsidP="005F005A">
            <w:pPr>
              <w:spacing w:after="0"/>
              <w:rPr>
                <w:rFonts w:ascii="Times New Roman" w:eastAsia="Times New Roman" w:hAnsi="Times New Roman" w:cs="Times New Roman"/>
                <w:sz w:val="20"/>
              </w:rPr>
            </w:pPr>
          </w:p>
        </w:tc>
      </w:tr>
      <w:tr w:rsidR="006222AF" w14:paraId="0716105F" w14:textId="77777777">
        <w:trPr>
          <w:trHeight w:val="300"/>
        </w:trPr>
        <w:tc>
          <w:tcPr>
            <w:tcW w:w="1036" w:type="dxa"/>
            <w:tcBorders>
              <w:top w:val="nil"/>
              <w:left w:val="nil"/>
              <w:bottom w:val="nil"/>
              <w:right w:val="nil"/>
            </w:tcBorders>
            <w:shd w:val="clear" w:color="auto" w:fill="auto"/>
            <w:noWrap/>
            <w:vAlign w:val="bottom"/>
            <w:hideMark/>
          </w:tcPr>
          <w:p w14:paraId="071610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0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5E" w14:textId="77777777" w:rsidR="00214CC2" w:rsidRPr="008677B1" w:rsidRDefault="006453C1" w:rsidP="005F005A">
            <w:pPr>
              <w:spacing w:after="0"/>
              <w:rPr>
                <w:rFonts w:ascii="Times New Roman" w:eastAsia="Times New Roman" w:hAnsi="Times New Roman" w:cs="Times New Roman"/>
                <w:sz w:val="20"/>
              </w:rPr>
            </w:pPr>
          </w:p>
        </w:tc>
      </w:tr>
      <w:tr w:rsidR="006222AF" w14:paraId="07161067" w14:textId="77777777">
        <w:trPr>
          <w:trHeight w:val="300"/>
        </w:trPr>
        <w:tc>
          <w:tcPr>
            <w:tcW w:w="1036" w:type="dxa"/>
            <w:tcBorders>
              <w:top w:val="nil"/>
              <w:left w:val="nil"/>
              <w:bottom w:val="nil"/>
              <w:right w:val="nil"/>
            </w:tcBorders>
            <w:shd w:val="clear" w:color="auto" w:fill="auto"/>
            <w:noWrap/>
            <w:vAlign w:val="bottom"/>
            <w:hideMark/>
          </w:tcPr>
          <w:p w14:paraId="071610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0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0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66" w14:textId="77777777" w:rsidR="00214CC2" w:rsidRPr="008677B1" w:rsidRDefault="006453C1" w:rsidP="005F005A">
            <w:pPr>
              <w:spacing w:after="0"/>
              <w:rPr>
                <w:rFonts w:ascii="Times New Roman" w:eastAsia="Times New Roman" w:hAnsi="Times New Roman" w:cs="Times New Roman"/>
                <w:sz w:val="20"/>
              </w:rPr>
            </w:pPr>
          </w:p>
        </w:tc>
      </w:tr>
      <w:tr w:rsidR="006222AF" w14:paraId="0716106E" w14:textId="77777777">
        <w:trPr>
          <w:trHeight w:val="300"/>
        </w:trPr>
        <w:tc>
          <w:tcPr>
            <w:tcW w:w="2051" w:type="dxa"/>
            <w:gridSpan w:val="2"/>
            <w:tcBorders>
              <w:top w:val="nil"/>
              <w:left w:val="nil"/>
              <w:bottom w:val="nil"/>
              <w:right w:val="nil"/>
            </w:tcBorders>
            <w:shd w:val="clear" w:color="auto" w:fill="auto"/>
            <w:noWrap/>
            <w:vAlign w:val="bottom"/>
            <w:hideMark/>
          </w:tcPr>
          <w:p w14:paraId="071610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0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6D" w14:textId="77777777" w:rsidR="00214CC2" w:rsidRPr="008677B1" w:rsidRDefault="006453C1" w:rsidP="005F005A">
            <w:pPr>
              <w:spacing w:after="0"/>
              <w:rPr>
                <w:rFonts w:ascii="Times New Roman" w:eastAsia="Times New Roman" w:hAnsi="Times New Roman" w:cs="Times New Roman"/>
                <w:sz w:val="20"/>
              </w:rPr>
            </w:pPr>
          </w:p>
        </w:tc>
      </w:tr>
      <w:tr w:rsidR="006222AF" w14:paraId="07161076" w14:textId="77777777">
        <w:trPr>
          <w:trHeight w:val="300"/>
        </w:trPr>
        <w:tc>
          <w:tcPr>
            <w:tcW w:w="1036" w:type="dxa"/>
            <w:tcBorders>
              <w:top w:val="nil"/>
              <w:left w:val="nil"/>
              <w:bottom w:val="nil"/>
              <w:right w:val="nil"/>
            </w:tcBorders>
            <w:shd w:val="clear" w:color="auto" w:fill="auto"/>
            <w:noWrap/>
            <w:vAlign w:val="bottom"/>
            <w:hideMark/>
          </w:tcPr>
          <w:p w14:paraId="071610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7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07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0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75" w14:textId="77777777" w:rsidR="00214CC2" w:rsidRPr="008677B1" w:rsidRDefault="006453C1" w:rsidP="005F005A">
            <w:pPr>
              <w:spacing w:after="0"/>
              <w:rPr>
                <w:rFonts w:ascii="Times New Roman" w:eastAsia="Times New Roman" w:hAnsi="Times New Roman" w:cs="Times New Roman"/>
                <w:sz w:val="20"/>
              </w:rPr>
            </w:pPr>
          </w:p>
        </w:tc>
      </w:tr>
      <w:tr w:rsidR="006222AF" w14:paraId="0716107A" w14:textId="77777777">
        <w:trPr>
          <w:trHeight w:val="300"/>
        </w:trPr>
        <w:tc>
          <w:tcPr>
            <w:tcW w:w="1036" w:type="dxa"/>
            <w:tcBorders>
              <w:top w:val="nil"/>
              <w:left w:val="nil"/>
              <w:bottom w:val="nil"/>
              <w:right w:val="nil"/>
            </w:tcBorders>
            <w:shd w:val="clear" w:color="auto" w:fill="auto"/>
            <w:noWrap/>
            <w:vAlign w:val="bottom"/>
            <w:hideMark/>
          </w:tcPr>
          <w:p w14:paraId="0716107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0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74 ως έχει   ΔΕΚΤΟ ΚΑΤΑ ΠΛΕΙΟΨΗΦΙΑ</w:t>
            </w:r>
          </w:p>
        </w:tc>
        <w:tc>
          <w:tcPr>
            <w:tcW w:w="1015" w:type="dxa"/>
            <w:tcBorders>
              <w:top w:val="nil"/>
              <w:left w:val="nil"/>
              <w:bottom w:val="nil"/>
              <w:right w:val="nil"/>
            </w:tcBorders>
            <w:shd w:val="clear" w:color="auto" w:fill="auto"/>
            <w:noWrap/>
            <w:vAlign w:val="bottom"/>
            <w:hideMark/>
          </w:tcPr>
          <w:p w14:paraId="0716107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082" w14:textId="77777777">
        <w:trPr>
          <w:trHeight w:val="300"/>
        </w:trPr>
        <w:tc>
          <w:tcPr>
            <w:tcW w:w="1036" w:type="dxa"/>
            <w:tcBorders>
              <w:top w:val="nil"/>
              <w:left w:val="nil"/>
              <w:bottom w:val="nil"/>
              <w:right w:val="nil"/>
            </w:tcBorders>
            <w:shd w:val="clear" w:color="auto" w:fill="auto"/>
            <w:noWrap/>
            <w:vAlign w:val="bottom"/>
            <w:hideMark/>
          </w:tcPr>
          <w:p w14:paraId="071610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0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7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81" w14:textId="77777777" w:rsidR="00214CC2" w:rsidRPr="008677B1" w:rsidRDefault="006453C1" w:rsidP="005F005A">
            <w:pPr>
              <w:spacing w:after="0"/>
              <w:rPr>
                <w:rFonts w:ascii="Times New Roman" w:eastAsia="Times New Roman" w:hAnsi="Times New Roman" w:cs="Times New Roman"/>
                <w:sz w:val="20"/>
              </w:rPr>
            </w:pPr>
          </w:p>
        </w:tc>
      </w:tr>
      <w:tr w:rsidR="006222AF" w14:paraId="0716108A" w14:textId="77777777">
        <w:trPr>
          <w:trHeight w:val="300"/>
        </w:trPr>
        <w:tc>
          <w:tcPr>
            <w:tcW w:w="1036" w:type="dxa"/>
            <w:tcBorders>
              <w:top w:val="nil"/>
              <w:left w:val="nil"/>
              <w:bottom w:val="nil"/>
              <w:right w:val="nil"/>
            </w:tcBorders>
            <w:shd w:val="clear" w:color="auto" w:fill="auto"/>
            <w:noWrap/>
            <w:vAlign w:val="bottom"/>
            <w:hideMark/>
          </w:tcPr>
          <w:p w14:paraId="071610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0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89" w14:textId="77777777" w:rsidR="00214CC2" w:rsidRPr="008677B1" w:rsidRDefault="006453C1" w:rsidP="005F005A">
            <w:pPr>
              <w:spacing w:after="0"/>
              <w:rPr>
                <w:rFonts w:ascii="Times New Roman" w:eastAsia="Times New Roman" w:hAnsi="Times New Roman" w:cs="Times New Roman"/>
                <w:sz w:val="20"/>
              </w:rPr>
            </w:pPr>
          </w:p>
        </w:tc>
      </w:tr>
      <w:tr w:rsidR="006222AF" w14:paraId="07161092" w14:textId="77777777">
        <w:trPr>
          <w:trHeight w:val="300"/>
        </w:trPr>
        <w:tc>
          <w:tcPr>
            <w:tcW w:w="1036" w:type="dxa"/>
            <w:tcBorders>
              <w:top w:val="nil"/>
              <w:left w:val="nil"/>
              <w:bottom w:val="nil"/>
              <w:right w:val="nil"/>
            </w:tcBorders>
            <w:shd w:val="clear" w:color="auto" w:fill="auto"/>
            <w:noWrap/>
            <w:vAlign w:val="bottom"/>
            <w:hideMark/>
          </w:tcPr>
          <w:p w14:paraId="071610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0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91" w14:textId="77777777" w:rsidR="00214CC2" w:rsidRPr="008677B1" w:rsidRDefault="006453C1" w:rsidP="005F005A">
            <w:pPr>
              <w:spacing w:after="0"/>
              <w:rPr>
                <w:rFonts w:ascii="Times New Roman" w:eastAsia="Times New Roman" w:hAnsi="Times New Roman" w:cs="Times New Roman"/>
                <w:sz w:val="20"/>
              </w:rPr>
            </w:pPr>
          </w:p>
        </w:tc>
      </w:tr>
      <w:tr w:rsidR="006222AF" w14:paraId="0716109A" w14:textId="77777777">
        <w:trPr>
          <w:trHeight w:val="300"/>
        </w:trPr>
        <w:tc>
          <w:tcPr>
            <w:tcW w:w="1036" w:type="dxa"/>
            <w:tcBorders>
              <w:top w:val="nil"/>
              <w:left w:val="nil"/>
              <w:bottom w:val="nil"/>
              <w:right w:val="nil"/>
            </w:tcBorders>
            <w:shd w:val="clear" w:color="auto" w:fill="auto"/>
            <w:noWrap/>
            <w:vAlign w:val="bottom"/>
            <w:hideMark/>
          </w:tcPr>
          <w:p w14:paraId="071610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0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99" w14:textId="77777777" w:rsidR="00214CC2" w:rsidRPr="008677B1" w:rsidRDefault="006453C1" w:rsidP="005F005A">
            <w:pPr>
              <w:spacing w:after="0"/>
              <w:rPr>
                <w:rFonts w:ascii="Times New Roman" w:eastAsia="Times New Roman" w:hAnsi="Times New Roman" w:cs="Times New Roman"/>
                <w:sz w:val="20"/>
              </w:rPr>
            </w:pPr>
          </w:p>
        </w:tc>
      </w:tr>
      <w:tr w:rsidR="006222AF" w14:paraId="071610A2" w14:textId="77777777">
        <w:trPr>
          <w:trHeight w:val="300"/>
        </w:trPr>
        <w:tc>
          <w:tcPr>
            <w:tcW w:w="1036" w:type="dxa"/>
            <w:tcBorders>
              <w:top w:val="nil"/>
              <w:left w:val="nil"/>
              <w:bottom w:val="nil"/>
              <w:right w:val="nil"/>
            </w:tcBorders>
            <w:shd w:val="clear" w:color="auto" w:fill="auto"/>
            <w:noWrap/>
            <w:vAlign w:val="bottom"/>
            <w:hideMark/>
          </w:tcPr>
          <w:p w14:paraId="071610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0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A1" w14:textId="77777777" w:rsidR="00214CC2" w:rsidRPr="008677B1" w:rsidRDefault="006453C1" w:rsidP="005F005A">
            <w:pPr>
              <w:spacing w:after="0"/>
              <w:rPr>
                <w:rFonts w:ascii="Times New Roman" w:eastAsia="Times New Roman" w:hAnsi="Times New Roman" w:cs="Times New Roman"/>
                <w:sz w:val="20"/>
              </w:rPr>
            </w:pPr>
          </w:p>
        </w:tc>
      </w:tr>
      <w:tr w:rsidR="006222AF" w14:paraId="071610AA" w14:textId="77777777">
        <w:trPr>
          <w:trHeight w:val="300"/>
        </w:trPr>
        <w:tc>
          <w:tcPr>
            <w:tcW w:w="1036" w:type="dxa"/>
            <w:tcBorders>
              <w:top w:val="nil"/>
              <w:left w:val="nil"/>
              <w:bottom w:val="nil"/>
              <w:right w:val="nil"/>
            </w:tcBorders>
            <w:shd w:val="clear" w:color="auto" w:fill="auto"/>
            <w:noWrap/>
            <w:vAlign w:val="bottom"/>
            <w:hideMark/>
          </w:tcPr>
          <w:p w14:paraId="071610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0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A9" w14:textId="77777777" w:rsidR="00214CC2" w:rsidRPr="008677B1" w:rsidRDefault="006453C1" w:rsidP="005F005A">
            <w:pPr>
              <w:spacing w:after="0"/>
              <w:rPr>
                <w:rFonts w:ascii="Times New Roman" w:eastAsia="Times New Roman" w:hAnsi="Times New Roman" w:cs="Times New Roman"/>
                <w:sz w:val="20"/>
              </w:rPr>
            </w:pPr>
          </w:p>
        </w:tc>
      </w:tr>
      <w:tr w:rsidR="006222AF" w14:paraId="071610B2" w14:textId="77777777">
        <w:trPr>
          <w:trHeight w:val="300"/>
        </w:trPr>
        <w:tc>
          <w:tcPr>
            <w:tcW w:w="1036" w:type="dxa"/>
            <w:tcBorders>
              <w:top w:val="nil"/>
              <w:left w:val="nil"/>
              <w:bottom w:val="nil"/>
              <w:right w:val="nil"/>
            </w:tcBorders>
            <w:shd w:val="clear" w:color="auto" w:fill="auto"/>
            <w:noWrap/>
            <w:vAlign w:val="bottom"/>
            <w:hideMark/>
          </w:tcPr>
          <w:p w14:paraId="071610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0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B1" w14:textId="77777777" w:rsidR="00214CC2" w:rsidRPr="008677B1" w:rsidRDefault="006453C1" w:rsidP="005F005A">
            <w:pPr>
              <w:spacing w:after="0"/>
              <w:rPr>
                <w:rFonts w:ascii="Times New Roman" w:eastAsia="Times New Roman" w:hAnsi="Times New Roman" w:cs="Times New Roman"/>
                <w:sz w:val="20"/>
              </w:rPr>
            </w:pPr>
          </w:p>
        </w:tc>
      </w:tr>
      <w:tr w:rsidR="006222AF" w14:paraId="071610B9" w14:textId="77777777">
        <w:trPr>
          <w:trHeight w:val="300"/>
        </w:trPr>
        <w:tc>
          <w:tcPr>
            <w:tcW w:w="2051" w:type="dxa"/>
            <w:gridSpan w:val="2"/>
            <w:tcBorders>
              <w:top w:val="nil"/>
              <w:left w:val="nil"/>
              <w:bottom w:val="nil"/>
              <w:right w:val="nil"/>
            </w:tcBorders>
            <w:shd w:val="clear" w:color="auto" w:fill="auto"/>
            <w:noWrap/>
            <w:vAlign w:val="bottom"/>
            <w:hideMark/>
          </w:tcPr>
          <w:p w14:paraId="071610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0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B8" w14:textId="77777777" w:rsidR="00214CC2" w:rsidRPr="008677B1" w:rsidRDefault="006453C1" w:rsidP="005F005A">
            <w:pPr>
              <w:spacing w:after="0"/>
              <w:rPr>
                <w:rFonts w:ascii="Times New Roman" w:eastAsia="Times New Roman" w:hAnsi="Times New Roman" w:cs="Times New Roman"/>
                <w:sz w:val="20"/>
              </w:rPr>
            </w:pPr>
          </w:p>
        </w:tc>
      </w:tr>
      <w:tr w:rsidR="006222AF" w14:paraId="071610C1" w14:textId="77777777">
        <w:trPr>
          <w:trHeight w:val="300"/>
        </w:trPr>
        <w:tc>
          <w:tcPr>
            <w:tcW w:w="1036" w:type="dxa"/>
            <w:tcBorders>
              <w:top w:val="nil"/>
              <w:left w:val="nil"/>
              <w:bottom w:val="nil"/>
              <w:right w:val="nil"/>
            </w:tcBorders>
            <w:shd w:val="clear" w:color="auto" w:fill="auto"/>
            <w:noWrap/>
            <w:vAlign w:val="bottom"/>
            <w:hideMark/>
          </w:tcPr>
          <w:p w14:paraId="071610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B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0B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0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C0" w14:textId="77777777" w:rsidR="00214CC2" w:rsidRPr="008677B1" w:rsidRDefault="006453C1" w:rsidP="005F005A">
            <w:pPr>
              <w:spacing w:after="0"/>
              <w:rPr>
                <w:rFonts w:ascii="Times New Roman" w:eastAsia="Times New Roman" w:hAnsi="Times New Roman" w:cs="Times New Roman"/>
                <w:sz w:val="20"/>
              </w:rPr>
            </w:pPr>
          </w:p>
        </w:tc>
      </w:tr>
      <w:tr w:rsidR="006222AF" w14:paraId="071610C5" w14:textId="77777777">
        <w:trPr>
          <w:trHeight w:val="300"/>
        </w:trPr>
        <w:tc>
          <w:tcPr>
            <w:tcW w:w="1036" w:type="dxa"/>
            <w:tcBorders>
              <w:top w:val="nil"/>
              <w:left w:val="nil"/>
              <w:bottom w:val="nil"/>
              <w:right w:val="nil"/>
            </w:tcBorders>
            <w:shd w:val="clear" w:color="auto" w:fill="auto"/>
            <w:noWrap/>
            <w:vAlign w:val="bottom"/>
            <w:hideMark/>
          </w:tcPr>
          <w:p w14:paraId="071610C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0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75 ως έχει   ΔΕΚΤΟ ΚΑΤΑ ΠΛΕΙΟΨΗΦΙΑ</w:t>
            </w:r>
          </w:p>
        </w:tc>
        <w:tc>
          <w:tcPr>
            <w:tcW w:w="1015" w:type="dxa"/>
            <w:tcBorders>
              <w:top w:val="nil"/>
              <w:left w:val="nil"/>
              <w:bottom w:val="nil"/>
              <w:right w:val="nil"/>
            </w:tcBorders>
            <w:shd w:val="clear" w:color="auto" w:fill="auto"/>
            <w:noWrap/>
            <w:vAlign w:val="bottom"/>
            <w:hideMark/>
          </w:tcPr>
          <w:p w14:paraId="071610C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0CD" w14:textId="77777777">
        <w:trPr>
          <w:trHeight w:val="300"/>
        </w:trPr>
        <w:tc>
          <w:tcPr>
            <w:tcW w:w="1036" w:type="dxa"/>
            <w:tcBorders>
              <w:top w:val="nil"/>
              <w:left w:val="nil"/>
              <w:bottom w:val="nil"/>
              <w:right w:val="nil"/>
            </w:tcBorders>
            <w:shd w:val="clear" w:color="auto" w:fill="auto"/>
            <w:noWrap/>
            <w:vAlign w:val="bottom"/>
            <w:hideMark/>
          </w:tcPr>
          <w:p w14:paraId="071610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0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CC" w14:textId="77777777" w:rsidR="00214CC2" w:rsidRPr="008677B1" w:rsidRDefault="006453C1" w:rsidP="005F005A">
            <w:pPr>
              <w:spacing w:after="0"/>
              <w:rPr>
                <w:rFonts w:ascii="Times New Roman" w:eastAsia="Times New Roman" w:hAnsi="Times New Roman" w:cs="Times New Roman"/>
                <w:sz w:val="20"/>
              </w:rPr>
            </w:pPr>
          </w:p>
        </w:tc>
      </w:tr>
      <w:tr w:rsidR="006222AF" w14:paraId="071610D5" w14:textId="77777777">
        <w:trPr>
          <w:trHeight w:val="300"/>
        </w:trPr>
        <w:tc>
          <w:tcPr>
            <w:tcW w:w="1036" w:type="dxa"/>
            <w:tcBorders>
              <w:top w:val="nil"/>
              <w:left w:val="nil"/>
              <w:bottom w:val="nil"/>
              <w:right w:val="nil"/>
            </w:tcBorders>
            <w:shd w:val="clear" w:color="auto" w:fill="auto"/>
            <w:noWrap/>
            <w:vAlign w:val="bottom"/>
            <w:hideMark/>
          </w:tcPr>
          <w:p w14:paraId="071610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0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D4" w14:textId="77777777" w:rsidR="00214CC2" w:rsidRPr="008677B1" w:rsidRDefault="006453C1" w:rsidP="005F005A">
            <w:pPr>
              <w:spacing w:after="0"/>
              <w:rPr>
                <w:rFonts w:ascii="Times New Roman" w:eastAsia="Times New Roman" w:hAnsi="Times New Roman" w:cs="Times New Roman"/>
                <w:sz w:val="20"/>
              </w:rPr>
            </w:pPr>
          </w:p>
        </w:tc>
      </w:tr>
      <w:tr w:rsidR="006222AF" w14:paraId="071610DD" w14:textId="77777777">
        <w:trPr>
          <w:trHeight w:val="300"/>
        </w:trPr>
        <w:tc>
          <w:tcPr>
            <w:tcW w:w="1036" w:type="dxa"/>
            <w:tcBorders>
              <w:top w:val="nil"/>
              <w:left w:val="nil"/>
              <w:bottom w:val="nil"/>
              <w:right w:val="nil"/>
            </w:tcBorders>
            <w:shd w:val="clear" w:color="auto" w:fill="auto"/>
            <w:noWrap/>
            <w:vAlign w:val="bottom"/>
            <w:hideMark/>
          </w:tcPr>
          <w:p w14:paraId="071610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0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DC" w14:textId="77777777" w:rsidR="00214CC2" w:rsidRPr="008677B1" w:rsidRDefault="006453C1" w:rsidP="005F005A">
            <w:pPr>
              <w:spacing w:after="0"/>
              <w:rPr>
                <w:rFonts w:ascii="Times New Roman" w:eastAsia="Times New Roman" w:hAnsi="Times New Roman" w:cs="Times New Roman"/>
                <w:sz w:val="20"/>
              </w:rPr>
            </w:pPr>
          </w:p>
        </w:tc>
      </w:tr>
      <w:tr w:rsidR="006222AF" w14:paraId="071610E5" w14:textId="77777777">
        <w:trPr>
          <w:trHeight w:val="300"/>
        </w:trPr>
        <w:tc>
          <w:tcPr>
            <w:tcW w:w="1036" w:type="dxa"/>
            <w:tcBorders>
              <w:top w:val="nil"/>
              <w:left w:val="nil"/>
              <w:bottom w:val="nil"/>
              <w:right w:val="nil"/>
            </w:tcBorders>
            <w:shd w:val="clear" w:color="auto" w:fill="auto"/>
            <w:noWrap/>
            <w:vAlign w:val="bottom"/>
            <w:hideMark/>
          </w:tcPr>
          <w:p w14:paraId="071610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0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E4" w14:textId="77777777" w:rsidR="00214CC2" w:rsidRPr="008677B1" w:rsidRDefault="006453C1" w:rsidP="005F005A">
            <w:pPr>
              <w:spacing w:after="0"/>
              <w:rPr>
                <w:rFonts w:ascii="Times New Roman" w:eastAsia="Times New Roman" w:hAnsi="Times New Roman" w:cs="Times New Roman"/>
                <w:sz w:val="20"/>
              </w:rPr>
            </w:pPr>
          </w:p>
        </w:tc>
      </w:tr>
      <w:tr w:rsidR="006222AF" w14:paraId="071610ED" w14:textId="77777777">
        <w:trPr>
          <w:trHeight w:val="300"/>
        </w:trPr>
        <w:tc>
          <w:tcPr>
            <w:tcW w:w="1036" w:type="dxa"/>
            <w:tcBorders>
              <w:top w:val="nil"/>
              <w:left w:val="nil"/>
              <w:bottom w:val="nil"/>
              <w:right w:val="nil"/>
            </w:tcBorders>
            <w:shd w:val="clear" w:color="auto" w:fill="auto"/>
            <w:noWrap/>
            <w:vAlign w:val="bottom"/>
            <w:hideMark/>
          </w:tcPr>
          <w:p w14:paraId="071610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0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0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EC" w14:textId="77777777" w:rsidR="00214CC2" w:rsidRPr="008677B1" w:rsidRDefault="006453C1" w:rsidP="005F005A">
            <w:pPr>
              <w:spacing w:after="0"/>
              <w:rPr>
                <w:rFonts w:ascii="Times New Roman" w:eastAsia="Times New Roman" w:hAnsi="Times New Roman" w:cs="Times New Roman"/>
                <w:sz w:val="20"/>
              </w:rPr>
            </w:pPr>
          </w:p>
        </w:tc>
      </w:tr>
      <w:tr w:rsidR="006222AF" w14:paraId="071610F5" w14:textId="77777777">
        <w:trPr>
          <w:trHeight w:val="300"/>
        </w:trPr>
        <w:tc>
          <w:tcPr>
            <w:tcW w:w="1036" w:type="dxa"/>
            <w:tcBorders>
              <w:top w:val="nil"/>
              <w:left w:val="nil"/>
              <w:bottom w:val="nil"/>
              <w:right w:val="nil"/>
            </w:tcBorders>
            <w:shd w:val="clear" w:color="auto" w:fill="auto"/>
            <w:noWrap/>
            <w:vAlign w:val="bottom"/>
            <w:hideMark/>
          </w:tcPr>
          <w:p w14:paraId="071610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0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0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F4" w14:textId="77777777" w:rsidR="00214CC2" w:rsidRPr="008677B1" w:rsidRDefault="006453C1" w:rsidP="005F005A">
            <w:pPr>
              <w:spacing w:after="0"/>
              <w:rPr>
                <w:rFonts w:ascii="Times New Roman" w:eastAsia="Times New Roman" w:hAnsi="Times New Roman" w:cs="Times New Roman"/>
                <w:sz w:val="20"/>
              </w:rPr>
            </w:pPr>
          </w:p>
        </w:tc>
      </w:tr>
      <w:tr w:rsidR="006222AF" w14:paraId="071610FD" w14:textId="77777777">
        <w:trPr>
          <w:trHeight w:val="300"/>
        </w:trPr>
        <w:tc>
          <w:tcPr>
            <w:tcW w:w="1036" w:type="dxa"/>
            <w:tcBorders>
              <w:top w:val="nil"/>
              <w:left w:val="nil"/>
              <w:bottom w:val="nil"/>
              <w:right w:val="nil"/>
            </w:tcBorders>
            <w:shd w:val="clear" w:color="auto" w:fill="auto"/>
            <w:noWrap/>
            <w:vAlign w:val="bottom"/>
            <w:hideMark/>
          </w:tcPr>
          <w:p w14:paraId="071610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0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0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0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0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0FC" w14:textId="77777777" w:rsidR="00214CC2" w:rsidRPr="008677B1" w:rsidRDefault="006453C1" w:rsidP="005F005A">
            <w:pPr>
              <w:spacing w:after="0"/>
              <w:rPr>
                <w:rFonts w:ascii="Times New Roman" w:eastAsia="Times New Roman" w:hAnsi="Times New Roman" w:cs="Times New Roman"/>
                <w:sz w:val="20"/>
              </w:rPr>
            </w:pPr>
          </w:p>
        </w:tc>
      </w:tr>
      <w:tr w:rsidR="006222AF" w14:paraId="07161104" w14:textId="77777777">
        <w:trPr>
          <w:trHeight w:val="300"/>
        </w:trPr>
        <w:tc>
          <w:tcPr>
            <w:tcW w:w="2051" w:type="dxa"/>
            <w:gridSpan w:val="2"/>
            <w:tcBorders>
              <w:top w:val="nil"/>
              <w:left w:val="nil"/>
              <w:bottom w:val="nil"/>
              <w:right w:val="nil"/>
            </w:tcBorders>
            <w:shd w:val="clear" w:color="auto" w:fill="auto"/>
            <w:noWrap/>
            <w:vAlign w:val="bottom"/>
            <w:hideMark/>
          </w:tcPr>
          <w:p w14:paraId="071610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0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03" w14:textId="77777777" w:rsidR="00214CC2" w:rsidRPr="008677B1" w:rsidRDefault="006453C1" w:rsidP="005F005A">
            <w:pPr>
              <w:spacing w:after="0"/>
              <w:rPr>
                <w:rFonts w:ascii="Times New Roman" w:eastAsia="Times New Roman" w:hAnsi="Times New Roman" w:cs="Times New Roman"/>
                <w:sz w:val="20"/>
              </w:rPr>
            </w:pPr>
          </w:p>
        </w:tc>
      </w:tr>
      <w:tr w:rsidR="006222AF" w14:paraId="0716110C" w14:textId="77777777">
        <w:trPr>
          <w:trHeight w:val="300"/>
        </w:trPr>
        <w:tc>
          <w:tcPr>
            <w:tcW w:w="1036" w:type="dxa"/>
            <w:tcBorders>
              <w:top w:val="nil"/>
              <w:left w:val="nil"/>
              <w:bottom w:val="nil"/>
              <w:right w:val="nil"/>
            </w:tcBorders>
            <w:shd w:val="clear" w:color="auto" w:fill="auto"/>
            <w:noWrap/>
            <w:vAlign w:val="bottom"/>
            <w:hideMark/>
          </w:tcPr>
          <w:p w14:paraId="071611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0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10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1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0B" w14:textId="77777777" w:rsidR="00214CC2" w:rsidRPr="008677B1" w:rsidRDefault="006453C1" w:rsidP="005F005A">
            <w:pPr>
              <w:spacing w:after="0"/>
              <w:rPr>
                <w:rFonts w:ascii="Times New Roman" w:eastAsia="Times New Roman" w:hAnsi="Times New Roman" w:cs="Times New Roman"/>
                <w:sz w:val="20"/>
              </w:rPr>
            </w:pPr>
          </w:p>
        </w:tc>
      </w:tr>
      <w:tr w:rsidR="006222AF" w14:paraId="07161110" w14:textId="77777777">
        <w:trPr>
          <w:trHeight w:val="300"/>
        </w:trPr>
        <w:tc>
          <w:tcPr>
            <w:tcW w:w="1036" w:type="dxa"/>
            <w:tcBorders>
              <w:top w:val="nil"/>
              <w:left w:val="nil"/>
              <w:bottom w:val="nil"/>
              <w:right w:val="nil"/>
            </w:tcBorders>
            <w:shd w:val="clear" w:color="auto" w:fill="auto"/>
            <w:noWrap/>
            <w:vAlign w:val="bottom"/>
            <w:hideMark/>
          </w:tcPr>
          <w:p w14:paraId="0716110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1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77 ως έχει   ΔΕΚΤΟ ΚΑΤΑ</w:t>
            </w:r>
            <w:r w:rsidRPr="008677B1">
              <w:rPr>
                <w:rFonts w:ascii="Calibri" w:eastAsia="Times New Roman" w:hAnsi="Calibri" w:cs="Times New Roman"/>
                <w:color w:val="000000"/>
                <w:sz w:val="22"/>
                <w:szCs w:val="22"/>
              </w:rPr>
              <w:t xml:space="preserve"> ΠΛΕΙΟΨΗΦΙΑ</w:t>
            </w:r>
          </w:p>
        </w:tc>
        <w:tc>
          <w:tcPr>
            <w:tcW w:w="1015" w:type="dxa"/>
            <w:tcBorders>
              <w:top w:val="nil"/>
              <w:left w:val="nil"/>
              <w:bottom w:val="nil"/>
              <w:right w:val="nil"/>
            </w:tcBorders>
            <w:shd w:val="clear" w:color="auto" w:fill="auto"/>
            <w:noWrap/>
            <w:vAlign w:val="bottom"/>
            <w:hideMark/>
          </w:tcPr>
          <w:p w14:paraId="0716110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118" w14:textId="77777777">
        <w:trPr>
          <w:trHeight w:val="300"/>
        </w:trPr>
        <w:tc>
          <w:tcPr>
            <w:tcW w:w="1036" w:type="dxa"/>
            <w:tcBorders>
              <w:top w:val="nil"/>
              <w:left w:val="nil"/>
              <w:bottom w:val="nil"/>
              <w:right w:val="nil"/>
            </w:tcBorders>
            <w:shd w:val="clear" w:color="auto" w:fill="auto"/>
            <w:noWrap/>
            <w:vAlign w:val="bottom"/>
            <w:hideMark/>
          </w:tcPr>
          <w:p w14:paraId="071611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1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1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17" w14:textId="77777777" w:rsidR="00214CC2" w:rsidRPr="008677B1" w:rsidRDefault="006453C1" w:rsidP="005F005A">
            <w:pPr>
              <w:spacing w:after="0"/>
              <w:rPr>
                <w:rFonts w:ascii="Times New Roman" w:eastAsia="Times New Roman" w:hAnsi="Times New Roman" w:cs="Times New Roman"/>
                <w:sz w:val="20"/>
              </w:rPr>
            </w:pPr>
          </w:p>
        </w:tc>
      </w:tr>
      <w:tr w:rsidR="006222AF" w14:paraId="07161120" w14:textId="77777777">
        <w:trPr>
          <w:trHeight w:val="300"/>
        </w:trPr>
        <w:tc>
          <w:tcPr>
            <w:tcW w:w="1036" w:type="dxa"/>
            <w:tcBorders>
              <w:top w:val="nil"/>
              <w:left w:val="nil"/>
              <w:bottom w:val="nil"/>
              <w:right w:val="nil"/>
            </w:tcBorders>
            <w:shd w:val="clear" w:color="auto" w:fill="auto"/>
            <w:noWrap/>
            <w:vAlign w:val="bottom"/>
            <w:hideMark/>
          </w:tcPr>
          <w:p w14:paraId="071611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1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1F" w14:textId="77777777" w:rsidR="00214CC2" w:rsidRPr="008677B1" w:rsidRDefault="006453C1" w:rsidP="005F005A">
            <w:pPr>
              <w:spacing w:after="0"/>
              <w:rPr>
                <w:rFonts w:ascii="Times New Roman" w:eastAsia="Times New Roman" w:hAnsi="Times New Roman" w:cs="Times New Roman"/>
                <w:sz w:val="20"/>
              </w:rPr>
            </w:pPr>
          </w:p>
        </w:tc>
      </w:tr>
      <w:tr w:rsidR="006222AF" w14:paraId="07161128" w14:textId="77777777">
        <w:trPr>
          <w:trHeight w:val="300"/>
        </w:trPr>
        <w:tc>
          <w:tcPr>
            <w:tcW w:w="1036" w:type="dxa"/>
            <w:tcBorders>
              <w:top w:val="nil"/>
              <w:left w:val="nil"/>
              <w:bottom w:val="nil"/>
              <w:right w:val="nil"/>
            </w:tcBorders>
            <w:shd w:val="clear" w:color="auto" w:fill="auto"/>
            <w:noWrap/>
            <w:vAlign w:val="bottom"/>
            <w:hideMark/>
          </w:tcPr>
          <w:p w14:paraId="071611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1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27" w14:textId="77777777" w:rsidR="00214CC2" w:rsidRPr="008677B1" w:rsidRDefault="006453C1" w:rsidP="005F005A">
            <w:pPr>
              <w:spacing w:after="0"/>
              <w:rPr>
                <w:rFonts w:ascii="Times New Roman" w:eastAsia="Times New Roman" w:hAnsi="Times New Roman" w:cs="Times New Roman"/>
                <w:sz w:val="20"/>
              </w:rPr>
            </w:pPr>
          </w:p>
        </w:tc>
      </w:tr>
      <w:tr w:rsidR="006222AF" w14:paraId="07161130" w14:textId="77777777">
        <w:trPr>
          <w:trHeight w:val="300"/>
        </w:trPr>
        <w:tc>
          <w:tcPr>
            <w:tcW w:w="1036" w:type="dxa"/>
            <w:tcBorders>
              <w:top w:val="nil"/>
              <w:left w:val="nil"/>
              <w:bottom w:val="nil"/>
              <w:right w:val="nil"/>
            </w:tcBorders>
            <w:shd w:val="clear" w:color="auto" w:fill="auto"/>
            <w:noWrap/>
            <w:vAlign w:val="bottom"/>
            <w:hideMark/>
          </w:tcPr>
          <w:p w14:paraId="071611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1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2F" w14:textId="77777777" w:rsidR="00214CC2" w:rsidRPr="008677B1" w:rsidRDefault="006453C1" w:rsidP="005F005A">
            <w:pPr>
              <w:spacing w:after="0"/>
              <w:rPr>
                <w:rFonts w:ascii="Times New Roman" w:eastAsia="Times New Roman" w:hAnsi="Times New Roman" w:cs="Times New Roman"/>
                <w:sz w:val="20"/>
              </w:rPr>
            </w:pPr>
          </w:p>
        </w:tc>
      </w:tr>
      <w:tr w:rsidR="006222AF" w14:paraId="07161138" w14:textId="77777777">
        <w:trPr>
          <w:trHeight w:val="300"/>
        </w:trPr>
        <w:tc>
          <w:tcPr>
            <w:tcW w:w="1036" w:type="dxa"/>
            <w:tcBorders>
              <w:top w:val="nil"/>
              <w:left w:val="nil"/>
              <w:bottom w:val="nil"/>
              <w:right w:val="nil"/>
            </w:tcBorders>
            <w:shd w:val="clear" w:color="auto" w:fill="auto"/>
            <w:noWrap/>
            <w:vAlign w:val="bottom"/>
            <w:hideMark/>
          </w:tcPr>
          <w:p w14:paraId="071611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1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37" w14:textId="77777777" w:rsidR="00214CC2" w:rsidRPr="008677B1" w:rsidRDefault="006453C1" w:rsidP="005F005A">
            <w:pPr>
              <w:spacing w:after="0"/>
              <w:rPr>
                <w:rFonts w:ascii="Times New Roman" w:eastAsia="Times New Roman" w:hAnsi="Times New Roman" w:cs="Times New Roman"/>
                <w:sz w:val="20"/>
              </w:rPr>
            </w:pPr>
          </w:p>
        </w:tc>
      </w:tr>
      <w:tr w:rsidR="006222AF" w14:paraId="07161140" w14:textId="77777777">
        <w:trPr>
          <w:trHeight w:val="300"/>
        </w:trPr>
        <w:tc>
          <w:tcPr>
            <w:tcW w:w="1036" w:type="dxa"/>
            <w:tcBorders>
              <w:top w:val="nil"/>
              <w:left w:val="nil"/>
              <w:bottom w:val="nil"/>
              <w:right w:val="nil"/>
            </w:tcBorders>
            <w:shd w:val="clear" w:color="auto" w:fill="auto"/>
            <w:noWrap/>
            <w:vAlign w:val="bottom"/>
            <w:hideMark/>
          </w:tcPr>
          <w:p w14:paraId="071611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1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3F" w14:textId="77777777" w:rsidR="00214CC2" w:rsidRPr="008677B1" w:rsidRDefault="006453C1" w:rsidP="005F005A">
            <w:pPr>
              <w:spacing w:after="0"/>
              <w:rPr>
                <w:rFonts w:ascii="Times New Roman" w:eastAsia="Times New Roman" w:hAnsi="Times New Roman" w:cs="Times New Roman"/>
                <w:sz w:val="20"/>
              </w:rPr>
            </w:pPr>
          </w:p>
        </w:tc>
      </w:tr>
      <w:tr w:rsidR="006222AF" w14:paraId="07161148" w14:textId="77777777">
        <w:trPr>
          <w:trHeight w:val="300"/>
        </w:trPr>
        <w:tc>
          <w:tcPr>
            <w:tcW w:w="1036" w:type="dxa"/>
            <w:tcBorders>
              <w:top w:val="nil"/>
              <w:left w:val="nil"/>
              <w:bottom w:val="nil"/>
              <w:right w:val="nil"/>
            </w:tcBorders>
            <w:shd w:val="clear" w:color="auto" w:fill="auto"/>
            <w:noWrap/>
            <w:vAlign w:val="bottom"/>
            <w:hideMark/>
          </w:tcPr>
          <w:p w14:paraId="071611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1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47" w14:textId="77777777" w:rsidR="00214CC2" w:rsidRPr="008677B1" w:rsidRDefault="006453C1" w:rsidP="005F005A">
            <w:pPr>
              <w:spacing w:after="0"/>
              <w:rPr>
                <w:rFonts w:ascii="Times New Roman" w:eastAsia="Times New Roman" w:hAnsi="Times New Roman" w:cs="Times New Roman"/>
                <w:sz w:val="20"/>
              </w:rPr>
            </w:pPr>
          </w:p>
        </w:tc>
      </w:tr>
      <w:tr w:rsidR="006222AF" w14:paraId="0716114F" w14:textId="77777777">
        <w:trPr>
          <w:trHeight w:val="300"/>
        </w:trPr>
        <w:tc>
          <w:tcPr>
            <w:tcW w:w="2051" w:type="dxa"/>
            <w:gridSpan w:val="2"/>
            <w:tcBorders>
              <w:top w:val="nil"/>
              <w:left w:val="nil"/>
              <w:bottom w:val="nil"/>
              <w:right w:val="nil"/>
            </w:tcBorders>
            <w:shd w:val="clear" w:color="auto" w:fill="auto"/>
            <w:noWrap/>
            <w:vAlign w:val="bottom"/>
            <w:hideMark/>
          </w:tcPr>
          <w:p w14:paraId="071611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1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4E" w14:textId="77777777" w:rsidR="00214CC2" w:rsidRPr="008677B1" w:rsidRDefault="006453C1" w:rsidP="005F005A">
            <w:pPr>
              <w:spacing w:after="0"/>
              <w:rPr>
                <w:rFonts w:ascii="Times New Roman" w:eastAsia="Times New Roman" w:hAnsi="Times New Roman" w:cs="Times New Roman"/>
                <w:sz w:val="20"/>
              </w:rPr>
            </w:pPr>
          </w:p>
        </w:tc>
      </w:tr>
      <w:tr w:rsidR="006222AF" w14:paraId="07161157" w14:textId="77777777">
        <w:trPr>
          <w:trHeight w:val="300"/>
        </w:trPr>
        <w:tc>
          <w:tcPr>
            <w:tcW w:w="1036" w:type="dxa"/>
            <w:tcBorders>
              <w:top w:val="nil"/>
              <w:left w:val="nil"/>
              <w:bottom w:val="nil"/>
              <w:right w:val="nil"/>
            </w:tcBorders>
            <w:shd w:val="clear" w:color="auto" w:fill="auto"/>
            <w:noWrap/>
            <w:vAlign w:val="bottom"/>
            <w:hideMark/>
          </w:tcPr>
          <w:p w14:paraId="071611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5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15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1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56" w14:textId="77777777" w:rsidR="00214CC2" w:rsidRPr="008677B1" w:rsidRDefault="006453C1" w:rsidP="005F005A">
            <w:pPr>
              <w:spacing w:after="0"/>
              <w:rPr>
                <w:rFonts w:ascii="Times New Roman" w:eastAsia="Times New Roman" w:hAnsi="Times New Roman" w:cs="Times New Roman"/>
                <w:sz w:val="20"/>
              </w:rPr>
            </w:pPr>
          </w:p>
        </w:tc>
      </w:tr>
      <w:tr w:rsidR="006222AF" w14:paraId="0716115B" w14:textId="77777777">
        <w:trPr>
          <w:trHeight w:val="300"/>
        </w:trPr>
        <w:tc>
          <w:tcPr>
            <w:tcW w:w="1036" w:type="dxa"/>
            <w:tcBorders>
              <w:top w:val="nil"/>
              <w:left w:val="nil"/>
              <w:bottom w:val="nil"/>
              <w:right w:val="nil"/>
            </w:tcBorders>
            <w:shd w:val="clear" w:color="auto" w:fill="auto"/>
            <w:noWrap/>
            <w:vAlign w:val="bottom"/>
            <w:hideMark/>
          </w:tcPr>
          <w:p w14:paraId="0716115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1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78 ως έχει   ΔΕΚΤΟ ΚΑΤΑ ΠΛΕΙΟΨΗΦΙΑ</w:t>
            </w:r>
          </w:p>
        </w:tc>
        <w:tc>
          <w:tcPr>
            <w:tcW w:w="1015" w:type="dxa"/>
            <w:tcBorders>
              <w:top w:val="nil"/>
              <w:left w:val="nil"/>
              <w:bottom w:val="nil"/>
              <w:right w:val="nil"/>
            </w:tcBorders>
            <w:shd w:val="clear" w:color="auto" w:fill="auto"/>
            <w:noWrap/>
            <w:vAlign w:val="bottom"/>
            <w:hideMark/>
          </w:tcPr>
          <w:p w14:paraId="0716115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163" w14:textId="77777777">
        <w:trPr>
          <w:trHeight w:val="300"/>
        </w:trPr>
        <w:tc>
          <w:tcPr>
            <w:tcW w:w="1036" w:type="dxa"/>
            <w:tcBorders>
              <w:top w:val="nil"/>
              <w:left w:val="nil"/>
              <w:bottom w:val="nil"/>
              <w:right w:val="nil"/>
            </w:tcBorders>
            <w:shd w:val="clear" w:color="auto" w:fill="auto"/>
            <w:noWrap/>
            <w:vAlign w:val="bottom"/>
            <w:hideMark/>
          </w:tcPr>
          <w:p w14:paraId="071611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1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62" w14:textId="77777777" w:rsidR="00214CC2" w:rsidRPr="008677B1" w:rsidRDefault="006453C1" w:rsidP="005F005A">
            <w:pPr>
              <w:spacing w:after="0"/>
              <w:rPr>
                <w:rFonts w:ascii="Times New Roman" w:eastAsia="Times New Roman" w:hAnsi="Times New Roman" w:cs="Times New Roman"/>
                <w:sz w:val="20"/>
              </w:rPr>
            </w:pPr>
          </w:p>
        </w:tc>
      </w:tr>
      <w:tr w:rsidR="006222AF" w14:paraId="0716116B" w14:textId="77777777">
        <w:trPr>
          <w:trHeight w:val="300"/>
        </w:trPr>
        <w:tc>
          <w:tcPr>
            <w:tcW w:w="1036" w:type="dxa"/>
            <w:tcBorders>
              <w:top w:val="nil"/>
              <w:left w:val="nil"/>
              <w:bottom w:val="nil"/>
              <w:right w:val="nil"/>
            </w:tcBorders>
            <w:shd w:val="clear" w:color="auto" w:fill="auto"/>
            <w:noWrap/>
            <w:vAlign w:val="bottom"/>
            <w:hideMark/>
          </w:tcPr>
          <w:p w14:paraId="071611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1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6A" w14:textId="77777777" w:rsidR="00214CC2" w:rsidRPr="008677B1" w:rsidRDefault="006453C1" w:rsidP="005F005A">
            <w:pPr>
              <w:spacing w:after="0"/>
              <w:rPr>
                <w:rFonts w:ascii="Times New Roman" w:eastAsia="Times New Roman" w:hAnsi="Times New Roman" w:cs="Times New Roman"/>
                <w:sz w:val="20"/>
              </w:rPr>
            </w:pPr>
          </w:p>
        </w:tc>
      </w:tr>
      <w:tr w:rsidR="006222AF" w14:paraId="07161173" w14:textId="77777777">
        <w:trPr>
          <w:trHeight w:val="300"/>
        </w:trPr>
        <w:tc>
          <w:tcPr>
            <w:tcW w:w="1036" w:type="dxa"/>
            <w:tcBorders>
              <w:top w:val="nil"/>
              <w:left w:val="nil"/>
              <w:bottom w:val="nil"/>
              <w:right w:val="nil"/>
            </w:tcBorders>
            <w:shd w:val="clear" w:color="auto" w:fill="auto"/>
            <w:noWrap/>
            <w:vAlign w:val="bottom"/>
            <w:hideMark/>
          </w:tcPr>
          <w:p w14:paraId="071611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1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72" w14:textId="77777777" w:rsidR="00214CC2" w:rsidRPr="008677B1" w:rsidRDefault="006453C1" w:rsidP="005F005A">
            <w:pPr>
              <w:spacing w:after="0"/>
              <w:rPr>
                <w:rFonts w:ascii="Times New Roman" w:eastAsia="Times New Roman" w:hAnsi="Times New Roman" w:cs="Times New Roman"/>
                <w:sz w:val="20"/>
              </w:rPr>
            </w:pPr>
          </w:p>
        </w:tc>
      </w:tr>
      <w:tr w:rsidR="006222AF" w14:paraId="0716117B" w14:textId="77777777">
        <w:trPr>
          <w:trHeight w:val="300"/>
        </w:trPr>
        <w:tc>
          <w:tcPr>
            <w:tcW w:w="1036" w:type="dxa"/>
            <w:tcBorders>
              <w:top w:val="nil"/>
              <w:left w:val="nil"/>
              <w:bottom w:val="nil"/>
              <w:right w:val="nil"/>
            </w:tcBorders>
            <w:shd w:val="clear" w:color="auto" w:fill="auto"/>
            <w:noWrap/>
            <w:vAlign w:val="bottom"/>
            <w:hideMark/>
          </w:tcPr>
          <w:p w14:paraId="071611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1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7A" w14:textId="77777777" w:rsidR="00214CC2" w:rsidRPr="008677B1" w:rsidRDefault="006453C1" w:rsidP="005F005A">
            <w:pPr>
              <w:spacing w:after="0"/>
              <w:rPr>
                <w:rFonts w:ascii="Times New Roman" w:eastAsia="Times New Roman" w:hAnsi="Times New Roman" w:cs="Times New Roman"/>
                <w:sz w:val="20"/>
              </w:rPr>
            </w:pPr>
          </w:p>
        </w:tc>
      </w:tr>
      <w:tr w:rsidR="006222AF" w14:paraId="07161183" w14:textId="77777777">
        <w:trPr>
          <w:trHeight w:val="300"/>
        </w:trPr>
        <w:tc>
          <w:tcPr>
            <w:tcW w:w="1036" w:type="dxa"/>
            <w:tcBorders>
              <w:top w:val="nil"/>
              <w:left w:val="nil"/>
              <w:bottom w:val="nil"/>
              <w:right w:val="nil"/>
            </w:tcBorders>
            <w:shd w:val="clear" w:color="auto" w:fill="auto"/>
            <w:noWrap/>
            <w:vAlign w:val="bottom"/>
            <w:hideMark/>
          </w:tcPr>
          <w:p w14:paraId="071611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1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82" w14:textId="77777777" w:rsidR="00214CC2" w:rsidRPr="008677B1" w:rsidRDefault="006453C1" w:rsidP="005F005A">
            <w:pPr>
              <w:spacing w:after="0"/>
              <w:rPr>
                <w:rFonts w:ascii="Times New Roman" w:eastAsia="Times New Roman" w:hAnsi="Times New Roman" w:cs="Times New Roman"/>
                <w:sz w:val="20"/>
              </w:rPr>
            </w:pPr>
          </w:p>
        </w:tc>
      </w:tr>
      <w:tr w:rsidR="006222AF" w14:paraId="0716118B" w14:textId="77777777">
        <w:trPr>
          <w:trHeight w:val="300"/>
        </w:trPr>
        <w:tc>
          <w:tcPr>
            <w:tcW w:w="1036" w:type="dxa"/>
            <w:tcBorders>
              <w:top w:val="nil"/>
              <w:left w:val="nil"/>
              <w:bottom w:val="nil"/>
              <w:right w:val="nil"/>
            </w:tcBorders>
            <w:shd w:val="clear" w:color="auto" w:fill="auto"/>
            <w:noWrap/>
            <w:vAlign w:val="bottom"/>
            <w:hideMark/>
          </w:tcPr>
          <w:p w14:paraId="071611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1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8A" w14:textId="77777777" w:rsidR="00214CC2" w:rsidRPr="008677B1" w:rsidRDefault="006453C1" w:rsidP="005F005A">
            <w:pPr>
              <w:spacing w:after="0"/>
              <w:rPr>
                <w:rFonts w:ascii="Times New Roman" w:eastAsia="Times New Roman" w:hAnsi="Times New Roman" w:cs="Times New Roman"/>
                <w:sz w:val="20"/>
              </w:rPr>
            </w:pPr>
          </w:p>
        </w:tc>
      </w:tr>
      <w:tr w:rsidR="006222AF" w14:paraId="07161193" w14:textId="77777777">
        <w:trPr>
          <w:trHeight w:val="300"/>
        </w:trPr>
        <w:tc>
          <w:tcPr>
            <w:tcW w:w="1036" w:type="dxa"/>
            <w:tcBorders>
              <w:top w:val="nil"/>
              <w:left w:val="nil"/>
              <w:bottom w:val="nil"/>
              <w:right w:val="nil"/>
            </w:tcBorders>
            <w:shd w:val="clear" w:color="auto" w:fill="auto"/>
            <w:noWrap/>
            <w:vAlign w:val="bottom"/>
            <w:hideMark/>
          </w:tcPr>
          <w:p w14:paraId="071611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1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92" w14:textId="77777777" w:rsidR="00214CC2" w:rsidRPr="008677B1" w:rsidRDefault="006453C1" w:rsidP="005F005A">
            <w:pPr>
              <w:spacing w:after="0"/>
              <w:rPr>
                <w:rFonts w:ascii="Times New Roman" w:eastAsia="Times New Roman" w:hAnsi="Times New Roman" w:cs="Times New Roman"/>
                <w:sz w:val="20"/>
              </w:rPr>
            </w:pPr>
          </w:p>
        </w:tc>
      </w:tr>
      <w:tr w:rsidR="006222AF" w14:paraId="0716119A" w14:textId="77777777">
        <w:trPr>
          <w:trHeight w:val="300"/>
        </w:trPr>
        <w:tc>
          <w:tcPr>
            <w:tcW w:w="2051" w:type="dxa"/>
            <w:gridSpan w:val="2"/>
            <w:tcBorders>
              <w:top w:val="nil"/>
              <w:left w:val="nil"/>
              <w:bottom w:val="nil"/>
              <w:right w:val="nil"/>
            </w:tcBorders>
            <w:shd w:val="clear" w:color="auto" w:fill="auto"/>
            <w:noWrap/>
            <w:vAlign w:val="bottom"/>
            <w:hideMark/>
          </w:tcPr>
          <w:p w14:paraId="071611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1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99" w14:textId="77777777" w:rsidR="00214CC2" w:rsidRPr="008677B1" w:rsidRDefault="006453C1" w:rsidP="005F005A">
            <w:pPr>
              <w:spacing w:after="0"/>
              <w:rPr>
                <w:rFonts w:ascii="Times New Roman" w:eastAsia="Times New Roman" w:hAnsi="Times New Roman" w:cs="Times New Roman"/>
                <w:sz w:val="20"/>
              </w:rPr>
            </w:pPr>
          </w:p>
        </w:tc>
      </w:tr>
      <w:tr w:rsidR="006222AF" w14:paraId="071611A2" w14:textId="77777777">
        <w:trPr>
          <w:trHeight w:val="300"/>
        </w:trPr>
        <w:tc>
          <w:tcPr>
            <w:tcW w:w="1036" w:type="dxa"/>
            <w:tcBorders>
              <w:top w:val="nil"/>
              <w:left w:val="nil"/>
              <w:bottom w:val="nil"/>
              <w:right w:val="nil"/>
            </w:tcBorders>
            <w:shd w:val="clear" w:color="auto" w:fill="auto"/>
            <w:noWrap/>
            <w:vAlign w:val="bottom"/>
            <w:hideMark/>
          </w:tcPr>
          <w:p w14:paraId="071611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9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19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1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A1" w14:textId="77777777" w:rsidR="00214CC2" w:rsidRPr="008677B1" w:rsidRDefault="006453C1" w:rsidP="005F005A">
            <w:pPr>
              <w:spacing w:after="0"/>
              <w:rPr>
                <w:rFonts w:ascii="Times New Roman" w:eastAsia="Times New Roman" w:hAnsi="Times New Roman" w:cs="Times New Roman"/>
                <w:sz w:val="20"/>
              </w:rPr>
            </w:pPr>
          </w:p>
        </w:tc>
      </w:tr>
      <w:tr w:rsidR="006222AF" w14:paraId="071611A6" w14:textId="77777777">
        <w:trPr>
          <w:trHeight w:val="300"/>
        </w:trPr>
        <w:tc>
          <w:tcPr>
            <w:tcW w:w="1036" w:type="dxa"/>
            <w:tcBorders>
              <w:top w:val="nil"/>
              <w:left w:val="nil"/>
              <w:bottom w:val="nil"/>
              <w:right w:val="nil"/>
            </w:tcBorders>
            <w:shd w:val="clear" w:color="auto" w:fill="auto"/>
            <w:noWrap/>
            <w:vAlign w:val="bottom"/>
            <w:hideMark/>
          </w:tcPr>
          <w:p w14:paraId="071611A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1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79 ως έχει   ΔΕΚΤΟ ΚΑΤΑ ΠΛΕΙΟΨΗΦΙΑ</w:t>
            </w:r>
          </w:p>
        </w:tc>
        <w:tc>
          <w:tcPr>
            <w:tcW w:w="1015" w:type="dxa"/>
            <w:tcBorders>
              <w:top w:val="nil"/>
              <w:left w:val="nil"/>
              <w:bottom w:val="nil"/>
              <w:right w:val="nil"/>
            </w:tcBorders>
            <w:shd w:val="clear" w:color="auto" w:fill="auto"/>
            <w:noWrap/>
            <w:vAlign w:val="bottom"/>
            <w:hideMark/>
          </w:tcPr>
          <w:p w14:paraId="071611A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1AE" w14:textId="77777777">
        <w:trPr>
          <w:trHeight w:val="300"/>
        </w:trPr>
        <w:tc>
          <w:tcPr>
            <w:tcW w:w="1036" w:type="dxa"/>
            <w:tcBorders>
              <w:top w:val="nil"/>
              <w:left w:val="nil"/>
              <w:bottom w:val="nil"/>
              <w:right w:val="nil"/>
            </w:tcBorders>
            <w:shd w:val="clear" w:color="auto" w:fill="auto"/>
            <w:noWrap/>
            <w:vAlign w:val="bottom"/>
            <w:hideMark/>
          </w:tcPr>
          <w:p w14:paraId="071611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1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AD" w14:textId="77777777" w:rsidR="00214CC2" w:rsidRPr="008677B1" w:rsidRDefault="006453C1" w:rsidP="005F005A">
            <w:pPr>
              <w:spacing w:after="0"/>
              <w:rPr>
                <w:rFonts w:ascii="Times New Roman" w:eastAsia="Times New Roman" w:hAnsi="Times New Roman" w:cs="Times New Roman"/>
                <w:sz w:val="20"/>
              </w:rPr>
            </w:pPr>
          </w:p>
        </w:tc>
      </w:tr>
      <w:tr w:rsidR="006222AF" w14:paraId="071611B6" w14:textId="77777777">
        <w:trPr>
          <w:trHeight w:val="300"/>
        </w:trPr>
        <w:tc>
          <w:tcPr>
            <w:tcW w:w="1036" w:type="dxa"/>
            <w:tcBorders>
              <w:top w:val="nil"/>
              <w:left w:val="nil"/>
              <w:bottom w:val="nil"/>
              <w:right w:val="nil"/>
            </w:tcBorders>
            <w:shd w:val="clear" w:color="auto" w:fill="auto"/>
            <w:noWrap/>
            <w:vAlign w:val="bottom"/>
            <w:hideMark/>
          </w:tcPr>
          <w:p w14:paraId="071611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1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B5" w14:textId="77777777" w:rsidR="00214CC2" w:rsidRPr="008677B1" w:rsidRDefault="006453C1" w:rsidP="005F005A">
            <w:pPr>
              <w:spacing w:after="0"/>
              <w:rPr>
                <w:rFonts w:ascii="Times New Roman" w:eastAsia="Times New Roman" w:hAnsi="Times New Roman" w:cs="Times New Roman"/>
                <w:sz w:val="20"/>
              </w:rPr>
            </w:pPr>
          </w:p>
        </w:tc>
      </w:tr>
      <w:tr w:rsidR="006222AF" w14:paraId="071611BE" w14:textId="77777777">
        <w:trPr>
          <w:trHeight w:val="300"/>
        </w:trPr>
        <w:tc>
          <w:tcPr>
            <w:tcW w:w="1036" w:type="dxa"/>
            <w:tcBorders>
              <w:top w:val="nil"/>
              <w:left w:val="nil"/>
              <w:bottom w:val="nil"/>
              <w:right w:val="nil"/>
            </w:tcBorders>
            <w:shd w:val="clear" w:color="auto" w:fill="auto"/>
            <w:noWrap/>
            <w:vAlign w:val="bottom"/>
            <w:hideMark/>
          </w:tcPr>
          <w:p w14:paraId="071611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1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BD" w14:textId="77777777" w:rsidR="00214CC2" w:rsidRPr="008677B1" w:rsidRDefault="006453C1" w:rsidP="005F005A">
            <w:pPr>
              <w:spacing w:after="0"/>
              <w:rPr>
                <w:rFonts w:ascii="Times New Roman" w:eastAsia="Times New Roman" w:hAnsi="Times New Roman" w:cs="Times New Roman"/>
                <w:sz w:val="20"/>
              </w:rPr>
            </w:pPr>
          </w:p>
        </w:tc>
      </w:tr>
      <w:tr w:rsidR="006222AF" w14:paraId="071611C6" w14:textId="77777777">
        <w:trPr>
          <w:trHeight w:val="300"/>
        </w:trPr>
        <w:tc>
          <w:tcPr>
            <w:tcW w:w="1036" w:type="dxa"/>
            <w:tcBorders>
              <w:top w:val="nil"/>
              <w:left w:val="nil"/>
              <w:bottom w:val="nil"/>
              <w:right w:val="nil"/>
            </w:tcBorders>
            <w:shd w:val="clear" w:color="auto" w:fill="auto"/>
            <w:noWrap/>
            <w:vAlign w:val="bottom"/>
            <w:hideMark/>
          </w:tcPr>
          <w:p w14:paraId="071611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1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C5" w14:textId="77777777" w:rsidR="00214CC2" w:rsidRPr="008677B1" w:rsidRDefault="006453C1" w:rsidP="005F005A">
            <w:pPr>
              <w:spacing w:after="0"/>
              <w:rPr>
                <w:rFonts w:ascii="Times New Roman" w:eastAsia="Times New Roman" w:hAnsi="Times New Roman" w:cs="Times New Roman"/>
                <w:sz w:val="20"/>
              </w:rPr>
            </w:pPr>
          </w:p>
        </w:tc>
      </w:tr>
      <w:tr w:rsidR="006222AF" w14:paraId="071611CE" w14:textId="77777777">
        <w:trPr>
          <w:trHeight w:val="300"/>
        </w:trPr>
        <w:tc>
          <w:tcPr>
            <w:tcW w:w="1036" w:type="dxa"/>
            <w:tcBorders>
              <w:top w:val="nil"/>
              <w:left w:val="nil"/>
              <w:bottom w:val="nil"/>
              <w:right w:val="nil"/>
            </w:tcBorders>
            <w:shd w:val="clear" w:color="auto" w:fill="auto"/>
            <w:noWrap/>
            <w:vAlign w:val="bottom"/>
            <w:hideMark/>
          </w:tcPr>
          <w:p w14:paraId="071611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1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CD" w14:textId="77777777" w:rsidR="00214CC2" w:rsidRPr="008677B1" w:rsidRDefault="006453C1" w:rsidP="005F005A">
            <w:pPr>
              <w:spacing w:after="0"/>
              <w:rPr>
                <w:rFonts w:ascii="Times New Roman" w:eastAsia="Times New Roman" w:hAnsi="Times New Roman" w:cs="Times New Roman"/>
                <w:sz w:val="20"/>
              </w:rPr>
            </w:pPr>
          </w:p>
        </w:tc>
      </w:tr>
      <w:tr w:rsidR="006222AF" w14:paraId="071611D6" w14:textId="77777777">
        <w:trPr>
          <w:trHeight w:val="300"/>
        </w:trPr>
        <w:tc>
          <w:tcPr>
            <w:tcW w:w="1036" w:type="dxa"/>
            <w:tcBorders>
              <w:top w:val="nil"/>
              <w:left w:val="nil"/>
              <w:bottom w:val="nil"/>
              <w:right w:val="nil"/>
            </w:tcBorders>
            <w:shd w:val="clear" w:color="auto" w:fill="auto"/>
            <w:noWrap/>
            <w:vAlign w:val="bottom"/>
            <w:hideMark/>
          </w:tcPr>
          <w:p w14:paraId="071611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1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D5" w14:textId="77777777" w:rsidR="00214CC2" w:rsidRPr="008677B1" w:rsidRDefault="006453C1" w:rsidP="005F005A">
            <w:pPr>
              <w:spacing w:after="0"/>
              <w:rPr>
                <w:rFonts w:ascii="Times New Roman" w:eastAsia="Times New Roman" w:hAnsi="Times New Roman" w:cs="Times New Roman"/>
                <w:sz w:val="20"/>
              </w:rPr>
            </w:pPr>
          </w:p>
        </w:tc>
      </w:tr>
      <w:tr w:rsidR="006222AF" w14:paraId="071611DE" w14:textId="77777777">
        <w:trPr>
          <w:trHeight w:val="300"/>
        </w:trPr>
        <w:tc>
          <w:tcPr>
            <w:tcW w:w="1036" w:type="dxa"/>
            <w:tcBorders>
              <w:top w:val="nil"/>
              <w:left w:val="nil"/>
              <w:bottom w:val="nil"/>
              <w:right w:val="nil"/>
            </w:tcBorders>
            <w:shd w:val="clear" w:color="auto" w:fill="auto"/>
            <w:noWrap/>
            <w:vAlign w:val="bottom"/>
            <w:hideMark/>
          </w:tcPr>
          <w:p w14:paraId="071611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1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DD" w14:textId="77777777" w:rsidR="00214CC2" w:rsidRPr="008677B1" w:rsidRDefault="006453C1" w:rsidP="005F005A">
            <w:pPr>
              <w:spacing w:after="0"/>
              <w:rPr>
                <w:rFonts w:ascii="Times New Roman" w:eastAsia="Times New Roman" w:hAnsi="Times New Roman" w:cs="Times New Roman"/>
                <w:sz w:val="20"/>
              </w:rPr>
            </w:pPr>
          </w:p>
        </w:tc>
      </w:tr>
      <w:tr w:rsidR="006222AF" w14:paraId="071611E5" w14:textId="77777777">
        <w:trPr>
          <w:trHeight w:val="300"/>
        </w:trPr>
        <w:tc>
          <w:tcPr>
            <w:tcW w:w="2051" w:type="dxa"/>
            <w:gridSpan w:val="2"/>
            <w:tcBorders>
              <w:top w:val="nil"/>
              <w:left w:val="nil"/>
              <w:bottom w:val="nil"/>
              <w:right w:val="nil"/>
            </w:tcBorders>
            <w:shd w:val="clear" w:color="auto" w:fill="auto"/>
            <w:noWrap/>
            <w:vAlign w:val="bottom"/>
            <w:hideMark/>
          </w:tcPr>
          <w:p w14:paraId="071611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1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E4" w14:textId="77777777" w:rsidR="00214CC2" w:rsidRPr="008677B1" w:rsidRDefault="006453C1" w:rsidP="005F005A">
            <w:pPr>
              <w:spacing w:after="0"/>
              <w:rPr>
                <w:rFonts w:ascii="Times New Roman" w:eastAsia="Times New Roman" w:hAnsi="Times New Roman" w:cs="Times New Roman"/>
                <w:sz w:val="20"/>
              </w:rPr>
            </w:pPr>
          </w:p>
        </w:tc>
      </w:tr>
      <w:tr w:rsidR="006222AF" w14:paraId="071611ED" w14:textId="77777777">
        <w:trPr>
          <w:trHeight w:val="300"/>
        </w:trPr>
        <w:tc>
          <w:tcPr>
            <w:tcW w:w="1036" w:type="dxa"/>
            <w:tcBorders>
              <w:top w:val="nil"/>
              <w:left w:val="nil"/>
              <w:bottom w:val="nil"/>
              <w:right w:val="nil"/>
            </w:tcBorders>
            <w:shd w:val="clear" w:color="auto" w:fill="auto"/>
            <w:noWrap/>
            <w:vAlign w:val="bottom"/>
            <w:hideMark/>
          </w:tcPr>
          <w:p w14:paraId="071611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E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1E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1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EC" w14:textId="77777777" w:rsidR="00214CC2" w:rsidRPr="008677B1" w:rsidRDefault="006453C1" w:rsidP="005F005A">
            <w:pPr>
              <w:spacing w:after="0"/>
              <w:rPr>
                <w:rFonts w:ascii="Times New Roman" w:eastAsia="Times New Roman" w:hAnsi="Times New Roman" w:cs="Times New Roman"/>
                <w:sz w:val="20"/>
              </w:rPr>
            </w:pPr>
          </w:p>
        </w:tc>
      </w:tr>
      <w:tr w:rsidR="006222AF" w14:paraId="071611F1" w14:textId="77777777">
        <w:trPr>
          <w:trHeight w:val="300"/>
        </w:trPr>
        <w:tc>
          <w:tcPr>
            <w:tcW w:w="1036" w:type="dxa"/>
            <w:tcBorders>
              <w:top w:val="nil"/>
              <w:left w:val="nil"/>
              <w:bottom w:val="nil"/>
              <w:right w:val="nil"/>
            </w:tcBorders>
            <w:shd w:val="clear" w:color="auto" w:fill="auto"/>
            <w:noWrap/>
            <w:vAlign w:val="bottom"/>
            <w:hideMark/>
          </w:tcPr>
          <w:p w14:paraId="071611E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1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80 ως έχει   ΔΕΚΤΟ ΚΑΤΑ ΠΛΕΙΟΨΗΦΙΑ</w:t>
            </w:r>
          </w:p>
        </w:tc>
        <w:tc>
          <w:tcPr>
            <w:tcW w:w="1015" w:type="dxa"/>
            <w:tcBorders>
              <w:top w:val="nil"/>
              <w:left w:val="nil"/>
              <w:bottom w:val="nil"/>
              <w:right w:val="nil"/>
            </w:tcBorders>
            <w:shd w:val="clear" w:color="auto" w:fill="auto"/>
            <w:noWrap/>
            <w:vAlign w:val="bottom"/>
            <w:hideMark/>
          </w:tcPr>
          <w:p w14:paraId="071611F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1F9" w14:textId="77777777">
        <w:trPr>
          <w:trHeight w:val="300"/>
        </w:trPr>
        <w:tc>
          <w:tcPr>
            <w:tcW w:w="1036" w:type="dxa"/>
            <w:tcBorders>
              <w:top w:val="nil"/>
              <w:left w:val="nil"/>
              <w:bottom w:val="nil"/>
              <w:right w:val="nil"/>
            </w:tcBorders>
            <w:shd w:val="clear" w:color="auto" w:fill="auto"/>
            <w:noWrap/>
            <w:vAlign w:val="bottom"/>
            <w:hideMark/>
          </w:tcPr>
          <w:p w14:paraId="071611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1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1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F8" w14:textId="77777777" w:rsidR="00214CC2" w:rsidRPr="008677B1" w:rsidRDefault="006453C1" w:rsidP="005F005A">
            <w:pPr>
              <w:spacing w:after="0"/>
              <w:rPr>
                <w:rFonts w:ascii="Times New Roman" w:eastAsia="Times New Roman" w:hAnsi="Times New Roman" w:cs="Times New Roman"/>
                <w:sz w:val="20"/>
              </w:rPr>
            </w:pPr>
          </w:p>
        </w:tc>
      </w:tr>
      <w:tr w:rsidR="006222AF" w14:paraId="07161201" w14:textId="77777777">
        <w:trPr>
          <w:trHeight w:val="300"/>
        </w:trPr>
        <w:tc>
          <w:tcPr>
            <w:tcW w:w="1036" w:type="dxa"/>
            <w:tcBorders>
              <w:top w:val="nil"/>
              <w:left w:val="nil"/>
              <w:bottom w:val="nil"/>
              <w:right w:val="nil"/>
            </w:tcBorders>
            <w:shd w:val="clear" w:color="auto" w:fill="auto"/>
            <w:noWrap/>
            <w:vAlign w:val="bottom"/>
            <w:hideMark/>
          </w:tcPr>
          <w:p w14:paraId="071611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1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1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1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1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1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00" w14:textId="77777777" w:rsidR="00214CC2" w:rsidRPr="008677B1" w:rsidRDefault="006453C1" w:rsidP="005F005A">
            <w:pPr>
              <w:spacing w:after="0"/>
              <w:rPr>
                <w:rFonts w:ascii="Times New Roman" w:eastAsia="Times New Roman" w:hAnsi="Times New Roman" w:cs="Times New Roman"/>
                <w:sz w:val="20"/>
              </w:rPr>
            </w:pPr>
          </w:p>
        </w:tc>
      </w:tr>
      <w:tr w:rsidR="006222AF" w14:paraId="07161209" w14:textId="77777777">
        <w:trPr>
          <w:trHeight w:val="300"/>
        </w:trPr>
        <w:tc>
          <w:tcPr>
            <w:tcW w:w="1036" w:type="dxa"/>
            <w:tcBorders>
              <w:top w:val="nil"/>
              <w:left w:val="nil"/>
              <w:bottom w:val="nil"/>
              <w:right w:val="nil"/>
            </w:tcBorders>
            <w:shd w:val="clear" w:color="auto" w:fill="auto"/>
            <w:noWrap/>
            <w:vAlign w:val="bottom"/>
            <w:hideMark/>
          </w:tcPr>
          <w:p w14:paraId="071612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2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08" w14:textId="77777777" w:rsidR="00214CC2" w:rsidRPr="008677B1" w:rsidRDefault="006453C1" w:rsidP="005F005A">
            <w:pPr>
              <w:spacing w:after="0"/>
              <w:rPr>
                <w:rFonts w:ascii="Times New Roman" w:eastAsia="Times New Roman" w:hAnsi="Times New Roman" w:cs="Times New Roman"/>
                <w:sz w:val="20"/>
              </w:rPr>
            </w:pPr>
          </w:p>
        </w:tc>
      </w:tr>
      <w:tr w:rsidR="006222AF" w14:paraId="07161211" w14:textId="77777777">
        <w:trPr>
          <w:trHeight w:val="300"/>
        </w:trPr>
        <w:tc>
          <w:tcPr>
            <w:tcW w:w="1036" w:type="dxa"/>
            <w:tcBorders>
              <w:top w:val="nil"/>
              <w:left w:val="nil"/>
              <w:bottom w:val="nil"/>
              <w:right w:val="nil"/>
            </w:tcBorders>
            <w:shd w:val="clear" w:color="auto" w:fill="auto"/>
            <w:noWrap/>
            <w:vAlign w:val="bottom"/>
            <w:hideMark/>
          </w:tcPr>
          <w:p w14:paraId="071612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2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10" w14:textId="77777777" w:rsidR="00214CC2" w:rsidRPr="008677B1" w:rsidRDefault="006453C1" w:rsidP="005F005A">
            <w:pPr>
              <w:spacing w:after="0"/>
              <w:rPr>
                <w:rFonts w:ascii="Times New Roman" w:eastAsia="Times New Roman" w:hAnsi="Times New Roman" w:cs="Times New Roman"/>
                <w:sz w:val="20"/>
              </w:rPr>
            </w:pPr>
          </w:p>
        </w:tc>
      </w:tr>
      <w:tr w:rsidR="006222AF" w14:paraId="07161219" w14:textId="77777777">
        <w:trPr>
          <w:trHeight w:val="300"/>
        </w:trPr>
        <w:tc>
          <w:tcPr>
            <w:tcW w:w="1036" w:type="dxa"/>
            <w:tcBorders>
              <w:top w:val="nil"/>
              <w:left w:val="nil"/>
              <w:bottom w:val="nil"/>
              <w:right w:val="nil"/>
            </w:tcBorders>
            <w:shd w:val="clear" w:color="auto" w:fill="auto"/>
            <w:noWrap/>
            <w:vAlign w:val="bottom"/>
            <w:hideMark/>
          </w:tcPr>
          <w:p w14:paraId="071612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2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18" w14:textId="77777777" w:rsidR="00214CC2" w:rsidRPr="008677B1" w:rsidRDefault="006453C1" w:rsidP="005F005A">
            <w:pPr>
              <w:spacing w:after="0"/>
              <w:rPr>
                <w:rFonts w:ascii="Times New Roman" w:eastAsia="Times New Roman" w:hAnsi="Times New Roman" w:cs="Times New Roman"/>
                <w:sz w:val="20"/>
              </w:rPr>
            </w:pPr>
          </w:p>
        </w:tc>
      </w:tr>
      <w:tr w:rsidR="006222AF" w14:paraId="07161221" w14:textId="77777777">
        <w:trPr>
          <w:trHeight w:val="300"/>
        </w:trPr>
        <w:tc>
          <w:tcPr>
            <w:tcW w:w="1036" w:type="dxa"/>
            <w:tcBorders>
              <w:top w:val="nil"/>
              <w:left w:val="nil"/>
              <w:bottom w:val="nil"/>
              <w:right w:val="nil"/>
            </w:tcBorders>
            <w:shd w:val="clear" w:color="auto" w:fill="auto"/>
            <w:noWrap/>
            <w:vAlign w:val="bottom"/>
            <w:hideMark/>
          </w:tcPr>
          <w:p w14:paraId="071612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2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20" w14:textId="77777777" w:rsidR="00214CC2" w:rsidRPr="008677B1" w:rsidRDefault="006453C1" w:rsidP="005F005A">
            <w:pPr>
              <w:spacing w:after="0"/>
              <w:rPr>
                <w:rFonts w:ascii="Times New Roman" w:eastAsia="Times New Roman" w:hAnsi="Times New Roman" w:cs="Times New Roman"/>
                <w:sz w:val="20"/>
              </w:rPr>
            </w:pPr>
          </w:p>
        </w:tc>
      </w:tr>
      <w:tr w:rsidR="006222AF" w14:paraId="07161229" w14:textId="77777777">
        <w:trPr>
          <w:trHeight w:val="300"/>
        </w:trPr>
        <w:tc>
          <w:tcPr>
            <w:tcW w:w="1036" w:type="dxa"/>
            <w:tcBorders>
              <w:top w:val="nil"/>
              <w:left w:val="nil"/>
              <w:bottom w:val="nil"/>
              <w:right w:val="nil"/>
            </w:tcBorders>
            <w:shd w:val="clear" w:color="auto" w:fill="auto"/>
            <w:noWrap/>
            <w:vAlign w:val="bottom"/>
            <w:hideMark/>
          </w:tcPr>
          <w:p w14:paraId="071612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2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2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28" w14:textId="77777777" w:rsidR="00214CC2" w:rsidRPr="008677B1" w:rsidRDefault="006453C1" w:rsidP="005F005A">
            <w:pPr>
              <w:spacing w:after="0"/>
              <w:rPr>
                <w:rFonts w:ascii="Times New Roman" w:eastAsia="Times New Roman" w:hAnsi="Times New Roman" w:cs="Times New Roman"/>
                <w:sz w:val="20"/>
              </w:rPr>
            </w:pPr>
          </w:p>
        </w:tc>
      </w:tr>
      <w:tr w:rsidR="006222AF" w14:paraId="07161230" w14:textId="77777777">
        <w:trPr>
          <w:trHeight w:val="300"/>
        </w:trPr>
        <w:tc>
          <w:tcPr>
            <w:tcW w:w="2051" w:type="dxa"/>
            <w:gridSpan w:val="2"/>
            <w:tcBorders>
              <w:top w:val="nil"/>
              <w:left w:val="nil"/>
              <w:bottom w:val="nil"/>
              <w:right w:val="nil"/>
            </w:tcBorders>
            <w:shd w:val="clear" w:color="auto" w:fill="auto"/>
            <w:noWrap/>
            <w:vAlign w:val="bottom"/>
            <w:hideMark/>
          </w:tcPr>
          <w:p w14:paraId="071612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2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2F" w14:textId="77777777" w:rsidR="00214CC2" w:rsidRPr="008677B1" w:rsidRDefault="006453C1" w:rsidP="005F005A">
            <w:pPr>
              <w:spacing w:after="0"/>
              <w:rPr>
                <w:rFonts w:ascii="Times New Roman" w:eastAsia="Times New Roman" w:hAnsi="Times New Roman" w:cs="Times New Roman"/>
                <w:sz w:val="20"/>
              </w:rPr>
            </w:pPr>
          </w:p>
        </w:tc>
      </w:tr>
      <w:tr w:rsidR="006222AF" w14:paraId="07161238" w14:textId="77777777">
        <w:trPr>
          <w:trHeight w:val="300"/>
        </w:trPr>
        <w:tc>
          <w:tcPr>
            <w:tcW w:w="1036" w:type="dxa"/>
            <w:tcBorders>
              <w:top w:val="nil"/>
              <w:left w:val="nil"/>
              <w:bottom w:val="nil"/>
              <w:right w:val="nil"/>
            </w:tcBorders>
            <w:shd w:val="clear" w:color="auto" w:fill="auto"/>
            <w:noWrap/>
            <w:vAlign w:val="bottom"/>
            <w:hideMark/>
          </w:tcPr>
          <w:p w14:paraId="071612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3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23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2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37" w14:textId="77777777" w:rsidR="00214CC2" w:rsidRPr="008677B1" w:rsidRDefault="006453C1" w:rsidP="005F005A">
            <w:pPr>
              <w:spacing w:after="0"/>
              <w:rPr>
                <w:rFonts w:ascii="Times New Roman" w:eastAsia="Times New Roman" w:hAnsi="Times New Roman" w:cs="Times New Roman"/>
                <w:sz w:val="20"/>
              </w:rPr>
            </w:pPr>
          </w:p>
        </w:tc>
      </w:tr>
      <w:tr w:rsidR="006222AF" w14:paraId="0716123C" w14:textId="77777777">
        <w:trPr>
          <w:trHeight w:val="300"/>
        </w:trPr>
        <w:tc>
          <w:tcPr>
            <w:tcW w:w="1036" w:type="dxa"/>
            <w:tcBorders>
              <w:top w:val="nil"/>
              <w:left w:val="nil"/>
              <w:bottom w:val="nil"/>
              <w:right w:val="nil"/>
            </w:tcBorders>
            <w:shd w:val="clear" w:color="auto" w:fill="auto"/>
            <w:noWrap/>
            <w:vAlign w:val="bottom"/>
            <w:hideMark/>
          </w:tcPr>
          <w:p w14:paraId="0716123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2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81 ως έχει   ΔΕΚΤΟ ΚΑΤΑ</w:t>
            </w:r>
            <w:r w:rsidRPr="008677B1">
              <w:rPr>
                <w:rFonts w:ascii="Calibri" w:eastAsia="Times New Roman" w:hAnsi="Calibri" w:cs="Times New Roman"/>
                <w:color w:val="000000"/>
                <w:sz w:val="22"/>
                <w:szCs w:val="22"/>
              </w:rPr>
              <w:t xml:space="preserve"> ΠΛΕΙΟΨΗΦΙΑ</w:t>
            </w:r>
          </w:p>
        </w:tc>
        <w:tc>
          <w:tcPr>
            <w:tcW w:w="1015" w:type="dxa"/>
            <w:tcBorders>
              <w:top w:val="nil"/>
              <w:left w:val="nil"/>
              <w:bottom w:val="nil"/>
              <w:right w:val="nil"/>
            </w:tcBorders>
            <w:shd w:val="clear" w:color="auto" w:fill="auto"/>
            <w:noWrap/>
            <w:vAlign w:val="bottom"/>
            <w:hideMark/>
          </w:tcPr>
          <w:p w14:paraId="0716123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244" w14:textId="77777777">
        <w:trPr>
          <w:trHeight w:val="300"/>
        </w:trPr>
        <w:tc>
          <w:tcPr>
            <w:tcW w:w="1036" w:type="dxa"/>
            <w:tcBorders>
              <w:top w:val="nil"/>
              <w:left w:val="nil"/>
              <w:bottom w:val="nil"/>
              <w:right w:val="nil"/>
            </w:tcBorders>
            <w:shd w:val="clear" w:color="auto" w:fill="auto"/>
            <w:noWrap/>
            <w:vAlign w:val="bottom"/>
            <w:hideMark/>
          </w:tcPr>
          <w:p w14:paraId="071612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2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43" w14:textId="77777777" w:rsidR="00214CC2" w:rsidRPr="008677B1" w:rsidRDefault="006453C1" w:rsidP="005F005A">
            <w:pPr>
              <w:spacing w:after="0"/>
              <w:rPr>
                <w:rFonts w:ascii="Times New Roman" w:eastAsia="Times New Roman" w:hAnsi="Times New Roman" w:cs="Times New Roman"/>
                <w:sz w:val="20"/>
              </w:rPr>
            </w:pPr>
          </w:p>
        </w:tc>
      </w:tr>
      <w:tr w:rsidR="006222AF" w14:paraId="0716124C" w14:textId="77777777">
        <w:trPr>
          <w:trHeight w:val="300"/>
        </w:trPr>
        <w:tc>
          <w:tcPr>
            <w:tcW w:w="1036" w:type="dxa"/>
            <w:tcBorders>
              <w:top w:val="nil"/>
              <w:left w:val="nil"/>
              <w:bottom w:val="nil"/>
              <w:right w:val="nil"/>
            </w:tcBorders>
            <w:shd w:val="clear" w:color="auto" w:fill="auto"/>
            <w:noWrap/>
            <w:vAlign w:val="bottom"/>
            <w:hideMark/>
          </w:tcPr>
          <w:p w14:paraId="071612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2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4B" w14:textId="77777777" w:rsidR="00214CC2" w:rsidRPr="008677B1" w:rsidRDefault="006453C1" w:rsidP="005F005A">
            <w:pPr>
              <w:spacing w:after="0"/>
              <w:rPr>
                <w:rFonts w:ascii="Times New Roman" w:eastAsia="Times New Roman" w:hAnsi="Times New Roman" w:cs="Times New Roman"/>
                <w:sz w:val="20"/>
              </w:rPr>
            </w:pPr>
          </w:p>
        </w:tc>
      </w:tr>
      <w:tr w:rsidR="006222AF" w14:paraId="07161254" w14:textId="77777777">
        <w:trPr>
          <w:trHeight w:val="300"/>
        </w:trPr>
        <w:tc>
          <w:tcPr>
            <w:tcW w:w="1036" w:type="dxa"/>
            <w:tcBorders>
              <w:top w:val="nil"/>
              <w:left w:val="nil"/>
              <w:bottom w:val="nil"/>
              <w:right w:val="nil"/>
            </w:tcBorders>
            <w:shd w:val="clear" w:color="auto" w:fill="auto"/>
            <w:noWrap/>
            <w:vAlign w:val="bottom"/>
            <w:hideMark/>
          </w:tcPr>
          <w:p w14:paraId="071612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2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53" w14:textId="77777777" w:rsidR="00214CC2" w:rsidRPr="008677B1" w:rsidRDefault="006453C1" w:rsidP="005F005A">
            <w:pPr>
              <w:spacing w:after="0"/>
              <w:rPr>
                <w:rFonts w:ascii="Times New Roman" w:eastAsia="Times New Roman" w:hAnsi="Times New Roman" w:cs="Times New Roman"/>
                <w:sz w:val="20"/>
              </w:rPr>
            </w:pPr>
          </w:p>
        </w:tc>
      </w:tr>
      <w:tr w:rsidR="006222AF" w14:paraId="0716125C" w14:textId="77777777">
        <w:trPr>
          <w:trHeight w:val="300"/>
        </w:trPr>
        <w:tc>
          <w:tcPr>
            <w:tcW w:w="1036" w:type="dxa"/>
            <w:tcBorders>
              <w:top w:val="nil"/>
              <w:left w:val="nil"/>
              <w:bottom w:val="nil"/>
              <w:right w:val="nil"/>
            </w:tcBorders>
            <w:shd w:val="clear" w:color="auto" w:fill="auto"/>
            <w:noWrap/>
            <w:vAlign w:val="bottom"/>
            <w:hideMark/>
          </w:tcPr>
          <w:p w14:paraId="071612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2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5B" w14:textId="77777777" w:rsidR="00214CC2" w:rsidRPr="008677B1" w:rsidRDefault="006453C1" w:rsidP="005F005A">
            <w:pPr>
              <w:spacing w:after="0"/>
              <w:rPr>
                <w:rFonts w:ascii="Times New Roman" w:eastAsia="Times New Roman" w:hAnsi="Times New Roman" w:cs="Times New Roman"/>
                <w:sz w:val="20"/>
              </w:rPr>
            </w:pPr>
          </w:p>
        </w:tc>
      </w:tr>
      <w:tr w:rsidR="006222AF" w14:paraId="07161264" w14:textId="77777777">
        <w:trPr>
          <w:trHeight w:val="300"/>
        </w:trPr>
        <w:tc>
          <w:tcPr>
            <w:tcW w:w="1036" w:type="dxa"/>
            <w:tcBorders>
              <w:top w:val="nil"/>
              <w:left w:val="nil"/>
              <w:bottom w:val="nil"/>
              <w:right w:val="nil"/>
            </w:tcBorders>
            <w:shd w:val="clear" w:color="auto" w:fill="auto"/>
            <w:noWrap/>
            <w:vAlign w:val="bottom"/>
            <w:hideMark/>
          </w:tcPr>
          <w:p w14:paraId="071612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2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63" w14:textId="77777777" w:rsidR="00214CC2" w:rsidRPr="008677B1" w:rsidRDefault="006453C1" w:rsidP="005F005A">
            <w:pPr>
              <w:spacing w:after="0"/>
              <w:rPr>
                <w:rFonts w:ascii="Times New Roman" w:eastAsia="Times New Roman" w:hAnsi="Times New Roman" w:cs="Times New Roman"/>
                <w:sz w:val="20"/>
              </w:rPr>
            </w:pPr>
          </w:p>
        </w:tc>
      </w:tr>
      <w:tr w:rsidR="006222AF" w14:paraId="0716126C" w14:textId="77777777">
        <w:trPr>
          <w:trHeight w:val="300"/>
        </w:trPr>
        <w:tc>
          <w:tcPr>
            <w:tcW w:w="1036" w:type="dxa"/>
            <w:tcBorders>
              <w:top w:val="nil"/>
              <w:left w:val="nil"/>
              <w:bottom w:val="nil"/>
              <w:right w:val="nil"/>
            </w:tcBorders>
            <w:shd w:val="clear" w:color="auto" w:fill="auto"/>
            <w:noWrap/>
            <w:vAlign w:val="bottom"/>
            <w:hideMark/>
          </w:tcPr>
          <w:p w14:paraId="071612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2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6B" w14:textId="77777777" w:rsidR="00214CC2" w:rsidRPr="008677B1" w:rsidRDefault="006453C1" w:rsidP="005F005A">
            <w:pPr>
              <w:spacing w:after="0"/>
              <w:rPr>
                <w:rFonts w:ascii="Times New Roman" w:eastAsia="Times New Roman" w:hAnsi="Times New Roman" w:cs="Times New Roman"/>
                <w:sz w:val="20"/>
              </w:rPr>
            </w:pPr>
          </w:p>
        </w:tc>
      </w:tr>
      <w:tr w:rsidR="006222AF" w14:paraId="07161274" w14:textId="77777777">
        <w:trPr>
          <w:trHeight w:val="300"/>
        </w:trPr>
        <w:tc>
          <w:tcPr>
            <w:tcW w:w="1036" w:type="dxa"/>
            <w:tcBorders>
              <w:top w:val="nil"/>
              <w:left w:val="nil"/>
              <w:bottom w:val="nil"/>
              <w:right w:val="nil"/>
            </w:tcBorders>
            <w:shd w:val="clear" w:color="auto" w:fill="auto"/>
            <w:noWrap/>
            <w:vAlign w:val="bottom"/>
            <w:hideMark/>
          </w:tcPr>
          <w:p w14:paraId="071612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12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2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73" w14:textId="77777777" w:rsidR="00214CC2" w:rsidRPr="008677B1" w:rsidRDefault="006453C1" w:rsidP="005F005A">
            <w:pPr>
              <w:spacing w:after="0"/>
              <w:rPr>
                <w:rFonts w:ascii="Times New Roman" w:eastAsia="Times New Roman" w:hAnsi="Times New Roman" w:cs="Times New Roman"/>
                <w:sz w:val="20"/>
              </w:rPr>
            </w:pPr>
          </w:p>
        </w:tc>
      </w:tr>
      <w:tr w:rsidR="006222AF" w14:paraId="0716127B" w14:textId="77777777">
        <w:trPr>
          <w:trHeight w:val="300"/>
        </w:trPr>
        <w:tc>
          <w:tcPr>
            <w:tcW w:w="2051" w:type="dxa"/>
            <w:gridSpan w:val="2"/>
            <w:tcBorders>
              <w:top w:val="nil"/>
              <w:left w:val="nil"/>
              <w:bottom w:val="nil"/>
              <w:right w:val="nil"/>
            </w:tcBorders>
            <w:shd w:val="clear" w:color="auto" w:fill="auto"/>
            <w:noWrap/>
            <w:vAlign w:val="bottom"/>
            <w:hideMark/>
          </w:tcPr>
          <w:p w14:paraId="071612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2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7A" w14:textId="77777777" w:rsidR="00214CC2" w:rsidRPr="008677B1" w:rsidRDefault="006453C1" w:rsidP="005F005A">
            <w:pPr>
              <w:spacing w:after="0"/>
              <w:rPr>
                <w:rFonts w:ascii="Times New Roman" w:eastAsia="Times New Roman" w:hAnsi="Times New Roman" w:cs="Times New Roman"/>
                <w:sz w:val="20"/>
              </w:rPr>
            </w:pPr>
          </w:p>
        </w:tc>
      </w:tr>
      <w:tr w:rsidR="006222AF" w14:paraId="07161283" w14:textId="77777777">
        <w:trPr>
          <w:trHeight w:val="300"/>
        </w:trPr>
        <w:tc>
          <w:tcPr>
            <w:tcW w:w="1036" w:type="dxa"/>
            <w:tcBorders>
              <w:top w:val="nil"/>
              <w:left w:val="nil"/>
              <w:bottom w:val="nil"/>
              <w:right w:val="nil"/>
            </w:tcBorders>
            <w:shd w:val="clear" w:color="auto" w:fill="auto"/>
            <w:noWrap/>
            <w:vAlign w:val="bottom"/>
            <w:hideMark/>
          </w:tcPr>
          <w:p w14:paraId="071612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7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28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2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82" w14:textId="77777777" w:rsidR="00214CC2" w:rsidRPr="008677B1" w:rsidRDefault="006453C1" w:rsidP="005F005A">
            <w:pPr>
              <w:spacing w:after="0"/>
              <w:rPr>
                <w:rFonts w:ascii="Times New Roman" w:eastAsia="Times New Roman" w:hAnsi="Times New Roman" w:cs="Times New Roman"/>
                <w:sz w:val="20"/>
              </w:rPr>
            </w:pPr>
          </w:p>
        </w:tc>
      </w:tr>
      <w:tr w:rsidR="006222AF" w14:paraId="07161287" w14:textId="77777777">
        <w:trPr>
          <w:trHeight w:val="300"/>
        </w:trPr>
        <w:tc>
          <w:tcPr>
            <w:tcW w:w="1036" w:type="dxa"/>
            <w:tcBorders>
              <w:top w:val="nil"/>
              <w:left w:val="nil"/>
              <w:bottom w:val="nil"/>
              <w:right w:val="nil"/>
            </w:tcBorders>
            <w:shd w:val="clear" w:color="auto" w:fill="auto"/>
            <w:noWrap/>
            <w:vAlign w:val="bottom"/>
            <w:hideMark/>
          </w:tcPr>
          <w:p w14:paraId="0716128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2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82 ως έχει   ΔΕΚΤΟ ΚΑΤΑ ΠΛΕΙΟΨΗΦΙΑ</w:t>
            </w:r>
          </w:p>
        </w:tc>
        <w:tc>
          <w:tcPr>
            <w:tcW w:w="1015" w:type="dxa"/>
            <w:tcBorders>
              <w:top w:val="nil"/>
              <w:left w:val="nil"/>
              <w:bottom w:val="nil"/>
              <w:right w:val="nil"/>
            </w:tcBorders>
            <w:shd w:val="clear" w:color="auto" w:fill="auto"/>
            <w:noWrap/>
            <w:vAlign w:val="bottom"/>
            <w:hideMark/>
          </w:tcPr>
          <w:p w14:paraId="0716128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28F" w14:textId="77777777">
        <w:trPr>
          <w:trHeight w:val="300"/>
        </w:trPr>
        <w:tc>
          <w:tcPr>
            <w:tcW w:w="1036" w:type="dxa"/>
            <w:tcBorders>
              <w:top w:val="nil"/>
              <w:left w:val="nil"/>
              <w:bottom w:val="nil"/>
              <w:right w:val="nil"/>
            </w:tcBorders>
            <w:shd w:val="clear" w:color="auto" w:fill="auto"/>
            <w:noWrap/>
            <w:vAlign w:val="bottom"/>
            <w:hideMark/>
          </w:tcPr>
          <w:p w14:paraId="071612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2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8E" w14:textId="77777777" w:rsidR="00214CC2" w:rsidRPr="008677B1" w:rsidRDefault="006453C1" w:rsidP="005F005A">
            <w:pPr>
              <w:spacing w:after="0"/>
              <w:rPr>
                <w:rFonts w:ascii="Times New Roman" w:eastAsia="Times New Roman" w:hAnsi="Times New Roman" w:cs="Times New Roman"/>
                <w:sz w:val="20"/>
              </w:rPr>
            </w:pPr>
          </w:p>
        </w:tc>
      </w:tr>
      <w:tr w:rsidR="006222AF" w14:paraId="07161297" w14:textId="77777777">
        <w:trPr>
          <w:trHeight w:val="300"/>
        </w:trPr>
        <w:tc>
          <w:tcPr>
            <w:tcW w:w="1036" w:type="dxa"/>
            <w:tcBorders>
              <w:top w:val="nil"/>
              <w:left w:val="nil"/>
              <w:bottom w:val="nil"/>
              <w:right w:val="nil"/>
            </w:tcBorders>
            <w:shd w:val="clear" w:color="auto" w:fill="auto"/>
            <w:noWrap/>
            <w:vAlign w:val="bottom"/>
            <w:hideMark/>
          </w:tcPr>
          <w:p w14:paraId="071612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2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96" w14:textId="77777777" w:rsidR="00214CC2" w:rsidRPr="008677B1" w:rsidRDefault="006453C1" w:rsidP="005F005A">
            <w:pPr>
              <w:spacing w:after="0"/>
              <w:rPr>
                <w:rFonts w:ascii="Times New Roman" w:eastAsia="Times New Roman" w:hAnsi="Times New Roman" w:cs="Times New Roman"/>
                <w:sz w:val="20"/>
              </w:rPr>
            </w:pPr>
          </w:p>
        </w:tc>
      </w:tr>
      <w:tr w:rsidR="006222AF" w14:paraId="0716129F" w14:textId="77777777">
        <w:trPr>
          <w:trHeight w:val="300"/>
        </w:trPr>
        <w:tc>
          <w:tcPr>
            <w:tcW w:w="1036" w:type="dxa"/>
            <w:tcBorders>
              <w:top w:val="nil"/>
              <w:left w:val="nil"/>
              <w:bottom w:val="nil"/>
              <w:right w:val="nil"/>
            </w:tcBorders>
            <w:shd w:val="clear" w:color="auto" w:fill="auto"/>
            <w:noWrap/>
            <w:vAlign w:val="bottom"/>
            <w:hideMark/>
          </w:tcPr>
          <w:p w14:paraId="071612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2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9E" w14:textId="77777777" w:rsidR="00214CC2" w:rsidRPr="008677B1" w:rsidRDefault="006453C1" w:rsidP="005F005A">
            <w:pPr>
              <w:spacing w:after="0"/>
              <w:rPr>
                <w:rFonts w:ascii="Times New Roman" w:eastAsia="Times New Roman" w:hAnsi="Times New Roman" w:cs="Times New Roman"/>
                <w:sz w:val="20"/>
              </w:rPr>
            </w:pPr>
          </w:p>
        </w:tc>
      </w:tr>
      <w:tr w:rsidR="006222AF" w14:paraId="071612A7" w14:textId="77777777">
        <w:trPr>
          <w:trHeight w:val="300"/>
        </w:trPr>
        <w:tc>
          <w:tcPr>
            <w:tcW w:w="1036" w:type="dxa"/>
            <w:tcBorders>
              <w:top w:val="nil"/>
              <w:left w:val="nil"/>
              <w:bottom w:val="nil"/>
              <w:right w:val="nil"/>
            </w:tcBorders>
            <w:shd w:val="clear" w:color="auto" w:fill="auto"/>
            <w:noWrap/>
            <w:vAlign w:val="bottom"/>
            <w:hideMark/>
          </w:tcPr>
          <w:p w14:paraId="071612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2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A6" w14:textId="77777777" w:rsidR="00214CC2" w:rsidRPr="008677B1" w:rsidRDefault="006453C1" w:rsidP="005F005A">
            <w:pPr>
              <w:spacing w:after="0"/>
              <w:rPr>
                <w:rFonts w:ascii="Times New Roman" w:eastAsia="Times New Roman" w:hAnsi="Times New Roman" w:cs="Times New Roman"/>
                <w:sz w:val="20"/>
              </w:rPr>
            </w:pPr>
          </w:p>
        </w:tc>
      </w:tr>
      <w:tr w:rsidR="006222AF" w14:paraId="071612AF" w14:textId="77777777">
        <w:trPr>
          <w:trHeight w:val="300"/>
        </w:trPr>
        <w:tc>
          <w:tcPr>
            <w:tcW w:w="1036" w:type="dxa"/>
            <w:tcBorders>
              <w:top w:val="nil"/>
              <w:left w:val="nil"/>
              <w:bottom w:val="nil"/>
              <w:right w:val="nil"/>
            </w:tcBorders>
            <w:shd w:val="clear" w:color="auto" w:fill="auto"/>
            <w:noWrap/>
            <w:vAlign w:val="bottom"/>
            <w:hideMark/>
          </w:tcPr>
          <w:p w14:paraId="071612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2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AE" w14:textId="77777777" w:rsidR="00214CC2" w:rsidRPr="008677B1" w:rsidRDefault="006453C1" w:rsidP="005F005A">
            <w:pPr>
              <w:spacing w:after="0"/>
              <w:rPr>
                <w:rFonts w:ascii="Times New Roman" w:eastAsia="Times New Roman" w:hAnsi="Times New Roman" w:cs="Times New Roman"/>
                <w:sz w:val="20"/>
              </w:rPr>
            </w:pPr>
          </w:p>
        </w:tc>
      </w:tr>
      <w:tr w:rsidR="006222AF" w14:paraId="071612B7" w14:textId="77777777">
        <w:trPr>
          <w:trHeight w:val="300"/>
        </w:trPr>
        <w:tc>
          <w:tcPr>
            <w:tcW w:w="1036" w:type="dxa"/>
            <w:tcBorders>
              <w:top w:val="nil"/>
              <w:left w:val="nil"/>
              <w:bottom w:val="nil"/>
              <w:right w:val="nil"/>
            </w:tcBorders>
            <w:shd w:val="clear" w:color="auto" w:fill="auto"/>
            <w:noWrap/>
            <w:vAlign w:val="bottom"/>
            <w:hideMark/>
          </w:tcPr>
          <w:p w14:paraId="071612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2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B6" w14:textId="77777777" w:rsidR="00214CC2" w:rsidRPr="008677B1" w:rsidRDefault="006453C1" w:rsidP="005F005A">
            <w:pPr>
              <w:spacing w:after="0"/>
              <w:rPr>
                <w:rFonts w:ascii="Times New Roman" w:eastAsia="Times New Roman" w:hAnsi="Times New Roman" w:cs="Times New Roman"/>
                <w:sz w:val="20"/>
              </w:rPr>
            </w:pPr>
          </w:p>
        </w:tc>
      </w:tr>
      <w:tr w:rsidR="006222AF" w14:paraId="071612BF" w14:textId="77777777">
        <w:trPr>
          <w:trHeight w:val="300"/>
        </w:trPr>
        <w:tc>
          <w:tcPr>
            <w:tcW w:w="1036" w:type="dxa"/>
            <w:tcBorders>
              <w:top w:val="nil"/>
              <w:left w:val="nil"/>
              <w:bottom w:val="nil"/>
              <w:right w:val="nil"/>
            </w:tcBorders>
            <w:shd w:val="clear" w:color="auto" w:fill="auto"/>
            <w:noWrap/>
            <w:vAlign w:val="bottom"/>
            <w:hideMark/>
          </w:tcPr>
          <w:p w14:paraId="071612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2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2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BE" w14:textId="77777777" w:rsidR="00214CC2" w:rsidRPr="008677B1" w:rsidRDefault="006453C1" w:rsidP="005F005A">
            <w:pPr>
              <w:spacing w:after="0"/>
              <w:rPr>
                <w:rFonts w:ascii="Times New Roman" w:eastAsia="Times New Roman" w:hAnsi="Times New Roman" w:cs="Times New Roman"/>
                <w:sz w:val="20"/>
              </w:rPr>
            </w:pPr>
          </w:p>
        </w:tc>
      </w:tr>
      <w:tr w:rsidR="006222AF" w14:paraId="071612C6" w14:textId="77777777">
        <w:trPr>
          <w:trHeight w:val="300"/>
        </w:trPr>
        <w:tc>
          <w:tcPr>
            <w:tcW w:w="2051" w:type="dxa"/>
            <w:gridSpan w:val="2"/>
            <w:tcBorders>
              <w:top w:val="nil"/>
              <w:left w:val="nil"/>
              <w:bottom w:val="nil"/>
              <w:right w:val="nil"/>
            </w:tcBorders>
            <w:shd w:val="clear" w:color="auto" w:fill="auto"/>
            <w:noWrap/>
            <w:vAlign w:val="bottom"/>
            <w:hideMark/>
          </w:tcPr>
          <w:p w14:paraId="071612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2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C5" w14:textId="77777777" w:rsidR="00214CC2" w:rsidRPr="008677B1" w:rsidRDefault="006453C1" w:rsidP="005F005A">
            <w:pPr>
              <w:spacing w:after="0"/>
              <w:rPr>
                <w:rFonts w:ascii="Times New Roman" w:eastAsia="Times New Roman" w:hAnsi="Times New Roman" w:cs="Times New Roman"/>
                <w:sz w:val="20"/>
              </w:rPr>
            </w:pPr>
          </w:p>
        </w:tc>
      </w:tr>
      <w:tr w:rsidR="006222AF" w14:paraId="071612CE" w14:textId="77777777">
        <w:trPr>
          <w:trHeight w:val="300"/>
        </w:trPr>
        <w:tc>
          <w:tcPr>
            <w:tcW w:w="1036" w:type="dxa"/>
            <w:tcBorders>
              <w:top w:val="nil"/>
              <w:left w:val="nil"/>
              <w:bottom w:val="nil"/>
              <w:right w:val="nil"/>
            </w:tcBorders>
            <w:shd w:val="clear" w:color="auto" w:fill="auto"/>
            <w:noWrap/>
            <w:vAlign w:val="bottom"/>
            <w:hideMark/>
          </w:tcPr>
          <w:p w14:paraId="071612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C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2C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2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CD" w14:textId="77777777" w:rsidR="00214CC2" w:rsidRPr="008677B1" w:rsidRDefault="006453C1" w:rsidP="005F005A">
            <w:pPr>
              <w:spacing w:after="0"/>
              <w:rPr>
                <w:rFonts w:ascii="Times New Roman" w:eastAsia="Times New Roman" w:hAnsi="Times New Roman" w:cs="Times New Roman"/>
                <w:sz w:val="20"/>
              </w:rPr>
            </w:pPr>
          </w:p>
        </w:tc>
      </w:tr>
      <w:tr w:rsidR="006222AF" w14:paraId="071612D2" w14:textId="77777777">
        <w:trPr>
          <w:trHeight w:val="300"/>
        </w:trPr>
        <w:tc>
          <w:tcPr>
            <w:tcW w:w="1036" w:type="dxa"/>
            <w:tcBorders>
              <w:top w:val="nil"/>
              <w:left w:val="nil"/>
              <w:bottom w:val="nil"/>
              <w:right w:val="nil"/>
            </w:tcBorders>
            <w:shd w:val="clear" w:color="auto" w:fill="auto"/>
            <w:noWrap/>
            <w:vAlign w:val="bottom"/>
            <w:hideMark/>
          </w:tcPr>
          <w:p w14:paraId="071612C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2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83 ως έχει   ΔΕΚΤΟ ΚΑΤΑ ΠΛΕΙΟΨΗΦΙΑ</w:t>
            </w:r>
          </w:p>
        </w:tc>
        <w:tc>
          <w:tcPr>
            <w:tcW w:w="1015" w:type="dxa"/>
            <w:tcBorders>
              <w:top w:val="nil"/>
              <w:left w:val="nil"/>
              <w:bottom w:val="nil"/>
              <w:right w:val="nil"/>
            </w:tcBorders>
            <w:shd w:val="clear" w:color="auto" w:fill="auto"/>
            <w:noWrap/>
            <w:vAlign w:val="bottom"/>
            <w:hideMark/>
          </w:tcPr>
          <w:p w14:paraId="071612D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2DA" w14:textId="77777777">
        <w:trPr>
          <w:trHeight w:val="300"/>
        </w:trPr>
        <w:tc>
          <w:tcPr>
            <w:tcW w:w="1036" w:type="dxa"/>
            <w:tcBorders>
              <w:top w:val="nil"/>
              <w:left w:val="nil"/>
              <w:bottom w:val="nil"/>
              <w:right w:val="nil"/>
            </w:tcBorders>
            <w:shd w:val="clear" w:color="auto" w:fill="auto"/>
            <w:noWrap/>
            <w:vAlign w:val="bottom"/>
            <w:hideMark/>
          </w:tcPr>
          <w:p w14:paraId="071612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2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D9" w14:textId="77777777" w:rsidR="00214CC2" w:rsidRPr="008677B1" w:rsidRDefault="006453C1" w:rsidP="005F005A">
            <w:pPr>
              <w:spacing w:after="0"/>
              <w:rPr>
                <w:rFonts w:ascii="Times New Roman" w:eastAsia="Times New Roman" w:hAnsi="Times New Roman" w:cs="Times New Roman"/>
                <w:sz w:val="20"/>
              </w:rPr>
            </w:pPr>
          </w:p>
        </w:tc>
      </w:tr>
      <w:tr w:rsidR="006222AF" w14:paraId="071612E2" w14:textId="77777777">
        <w:trPr>
          <w:trHeight w:val="300"/>
        </w:trPr>
        <w:tc>
          <w:tcPr>
            <w:tcW w:w="1036" w:type="dxa"/>
            <w:tcBorders>
              <w:top w:val="nil"/>
              <w:left w:val="nil"/>
              <w:bottom w:val="nil"/>
              <w:right w:val="nil"/>
            </w:tcBorders>
            <w:shd w:val="clear" w:color="auto" w:fill="auto"/>
            <w:noWrap/>
            <w:vAlign w:val="bottom"/>
            <w:hideMark/>
          </w:tcPr>
          <w:p w14:paraId="071612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2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E1" w14:textId="77777777" w:rsidR="00214CC2" w:rsidRPr="008677B1" w:rsidRDefault="006453C1" w:rsidP="005F005A">
            <w:pPr>
              <w:spacing w:after="0"/>
              <w:rPr>
                <w:rFonts w:ascii="Times New Roman" w:eastAsia="Times New Roman" w:hAnsi="Times New Roman" w:cs="Times New Roman"/>
                <w:sz w:val="20"/>
              </w:rPr>
            </w:pPr>
          </w:p>
        </w:tc>
      </w:tr>
      <w:tr w:rsidR="006222AF" w14:paraId="071612EA" w14:textId="77777777">
        <w:trPr>
          <w:trHeight w:val="300"/>
        </w:trPr>
        <w:tc>
          <w:tcPr>
            <w:tcW w:w="1036" w:type="dxa"/>
            <w:tcBorders>
              <w:top w:val="nil"/>
              <w:left w:val="nil"/>
              <w:bottom w:val="nil"/>
              <w:right w:val="nil"/>
            </w:tcBorders>
            <w:shd w:val="clear" w:color="auto" w:fill="auto"/>
            <w:noWrap/>
            <w:vAlign w:val="bottom"/>
            <w:hideMark/>
          </w:tcPr>
          <w:p w14:paraId="071612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2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E9" w14:textId="77777777" w:rsidR="00214CC2" w:rsidRPr="008677B1" w:rsidRDefault="006453C1" w:rsidP="005F005A">
            <w:pPr>
              <w:spacing w:after="0"/>
              <w:rPr>
                <w:rFonts w:ascii="Times New Roman" w:eastAsia="Times New Roman" w:hAnsi="Times New Roman" w:cs="Times New Roman"/>
                <w:sz w:val="20"/>
              </w:rPr>
            </w:pPr>
          </w:p>
        </w:tc>
      </w:tr>
      <w:tr w:rsidR="006222AF" w14:paraId="071612F2" w14:textId="77777777">
        <w:trPr>
          <w:trHeight w:val="300"/>
        </w:trPr>
        <w:tc>
          <w:tcPr>
            <w:tcW w:w="1036" w:type="dxa"/>
            <w:tcBorders>
              <w:top w:val="nil"/>
              <w:left w:val="nil"/>
              <w:bottom w:val="nil"/>
              <w:right w:val="nil"/>
            </w:tcBorders>
            <w:shd w:val="clear" w:color="auto" w:fill="auto"/>
            <w:noWrap/>
            <w:vAlign w:val="bottom"/>
            <w:hideMark/>
          </w:tcPr>
          <w:p w14:paraId="071612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2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F1" w14:textId="77777777" w:rsidR="00214CC2" w:rsidRPr="008677B1" w:rsidRDefault="006453C1" w:rsidP="005F005A">
            <w:pPr>
              <w:spacing w:after="0"/>
              <w:rPr>
                <w:rFonts w:ascii="Times New Roman" w:eastAsia="Times New Roman" w:hAnsi="Times New Roman" w:cs="Times New Roman"/>
                <w:sz w:val="20"/>
              </w:rPr>
            </w:pPr>
          </w:p>
        </w:tc>
      </w:tr>
      <w:tr w:rsidR="006222AF" w14:paraId="071612FA" w14:textId="77777777">
        <w:trPr>
          <w:trHeight w:val="300"/>
        </w:trPr>
        <w:tc>
          <w:tcPr>
            <w:tcW w:w="1036" w:type="dxa"/>
            <w:tcBorders>
              <w:top w:val="nil"/>
              <w:left w:val="nil"/>
              <w:bottom w:val="nil"/>
              <w:right w:val="nil"/>
            </w:tcBorders>
            <w:shd w:val="clear" w:color="auto" w:fill="auto"/>
            <w:noWrap/>
            <w:vAlign w:val="bottom"/>
            <w:hideMark/>
          </w:tcPr>
          <w:p w14:paraId="071612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2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2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2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F9" w14:textId="77777777" w:rsidR="00214CC2" w:rsidRPr="008677B1" w:rsidRDefault="006453C1" w:rsidP="005F005A">
            <w:pPr>
              <w:spacing w:after="0"/>
              <w:rPr>
                <w:rFonts w:ascii="Times New Roman" w:eastAsia="Times New Roman" w:hAnsi="Times New Roman" w:cs="Times New Roman"/>
                <w:sz w:val="20"/>
              </w:rPr>
            </w:pPr>
          </w:p>
        </w:tc>
      </w:tr>
      <w:tr w:rsidR="006222AF" w14:paraId="07161302" w14:textId="77777777">
        <w:trPr>
          <w:trHeight w:val="300"/>
        </w:trPr>
        <w:tc>
          <w:tcPr>
            <w:tcW w:w="1036" w:type="dxa"/>
            <w:tcBorders>
              <w:top w:val="nil"/>
              <w:left w:val="nil"/>
              <w:bottom w:val="nil"/>
              <w:right w:val="nil"/>
            </w:tcBorders>
            <w:shd w:val="clear" w:color="auto" w:fill="auto"/>
            <w:noWrap/>
            <w:vAlign w:val="bottom"/>
            <w:hideMark/>
          </w:tcPr>
          <w:p w14:paraId="071612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2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2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2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2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01" w14:textId="77777777" w:rsidR="00214CC2" w:rsidRPr="008677B1" w:rsidRDefault="006453C1" w:rsidP="005F005A">
            <w:pPr>
              <w:spacing w:after="0"/>
              <w:rPr>
                <w:rFonts w:ascii="Times New Roman" w:eastAsia="Times New Roman" w:hAnsi="Times New Roman" w:cs="Times New Roman"/>
                <w:sz w:val="20"/>
              </w:rPr>
            </w:pPr>
          </w:p>
        </w:tc>
      </w:tr>
      <w:tr w:rsidR="006222AF" w14:paraId="0716130A" w14:textId="77777777">
        <w:trPr>
          <w:trHeight w:val="300"/>
        </w:trPr>
        <w:tc>
          <w:tcPr>
            <w:tcW w:w="1036" w:type="dxa"/>
            <w:tcBorders>
              <w:top w:val="nil"/>
              <w:left w:val="nil"/>
              <w:bottom w:val="nil"/>
              <w:right w:val="nil"/>
            </w:tcBorders>
            <w:shd w:val="clear" w:color="auto" w:fill="auto"/>
            <w:noWrap/>
            <w:vAlign w:val="bottom"/>
            <w:hideMark/>
          </w:tcPr>
          <w:p w14:paraId="071613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3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3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09" w14:textId="77777777" w:rsidR="00214CC2" w:rsidRPr="008677B1" w:rsidRDefault="006453C1" w:rsidP="005F005A">
            <w:pPr>
              <w:spacing w:after="0"/>
              <w:rPr>
                <w:rFonts w:ascii="Times New Roman" w:eastAsia="Times New Roman" w:hAnsi="Times New Roman" w:cs="Times New Roman"/>
                <w:sz w:val="20"/>
              </w:rPr>
            </w:pPr>
          </w:p>
        </w:tc>
      </w:tr>
      <w:tr w:rsidR="006222AF" w14:paraId="07161311" w14:textId="77777777">
        <w:trPr>
          <w:trHeight w:val="300"/>
        </w:trPr>
        <w:tc>
          <w:tcPr>
            <w:tcW w:w="2051" w:type="dxa"/>
            <w:gridSpan w:val="2"/>
            <w:tcBorders>
              <w:top w:val="nil"/>
              <w:left w:val="nil"/>
              <w:bottom w:val="nil"/>
              <w:right w:val="nil"/>
            </w:tcBorders>
            <w:shd w:val="clear" w:color="auto" w:fill="auto"/>
            <w:noWrap/>
            <w:vAlign w:val="bottom"/>
            <w:hideMark/>
          </w:tcPr>
          <w:p w14:paraId="071613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3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10" w14:textId="77777777" w:rsidR="00214CC2" w:rsidRPr="008677B1" w:rsidRDefault="006453C1" w:rsidP="005F005A">
            <w:pPr>
              <w:spacing w:after="0"/>
              <w:rPr>
                <w:rFonts w:ascii="Times New Roman" w:eastAsia="Times New Roman" w:hAnsi="Times New Roman" w:cs="Times New Roman"/>
                <w:sz w:val="20"/>
              </w:rPr>
            </w:pPr>
          </w:p>
        </w:tc>
      </w:tr>
      <w:tr w:rsidR="006222AF" w14:paraId="07161319" w14:textId="77777777">
        <w:trPr>
          <w:trHeight w:val="300"/>
        </w:trPr>
        <w:tc>
          <w:tcPr>
            <w:tcW w:w="1036" w:type="dxa"/>
            <w:tcBorders>
              <w:top w:val="nil"/>
              <w:left w:val="nil"/>
              <w:bottom w:val="nil"/>
              <w:right w:val="nil"/>
            </w:tcBorders>
            <w:shd w:val="clear" w:color="auto" w:fill="auto"/>
            <w:noWrap/>
            <w:vAlign w:val="bottom"/>
            <w:hideMark/>
          </w:tcPr>
          <w:p w14:paraId="071613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1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31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3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18" w14:textId="77777777" w:rsidR="00214CC2" w:rsidRPr="008677B1" w:rsidRDefault="006453C1" w:rsidP="005F005A">
            <w:pPr>
              <w:spacing w:after="0"/>
              <w:rPr>
                <w:rFonts w:ascii="Times New Roman" w:eastAsia="Times New Roman" w:hAnsi="Times New Roman" w:cs="Times New Roman"/>
                <w:sz w:val="20"/>
              </w:rPr>
            </w:pPr>
          </w:p>
        </w:tc>
      </w:tr>
      <w:tr w:rsidR="006222AF" w14:paraId="0716131D" w14:textId="77777777">
        <w:trPr>
          <w:trHeight w:val="300"/>
        </w:trPr>
        <w:tc>
          <w:tcPr>
            <w:tcW w:w="1036" w:type="dxa"/>
            <w:tcBorders>
              <w:top w:val="nil"/>
              <w:left w:val="nil"/>
              <w:bottom w:val="nil"/>
              <w:right w:val="nil"/>
            </w:tcBorders>
            <w:shd w:val="clear" w:color="auto" w:fill="auto"/>
            <w:noWrap/>
            <w:vAlign w:val="bottom"/>
            <w:hideMark/>
          </w:tcPr>
          <w:p w14:paraId="0716131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3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84 ως έχει   ΔΕΚΤΟ ΚΑΤΑ ΠΛΕΙΟΨΗΦΙΑ</w:t>
            </w:r>
          </w:p>
        </w:tc>
        <w:tc>
          <w:tcPr>
            <w:tcW w:w="1015" w:type="dxa"/>
            <w:tcBorders>
              <w:top w:val="nil"/>
              <w:left w:val="nil"/>
              <w:bottom w:val="nil"/>
              <w:right w:val="nil"/>
            </w:tcBorders>
            <w:shd w:val="clear" w:color="auto" w:fill="auto"/>
            <w:noWrap/>
            <w:vAlign w:val="bottom"/>
            <w:hideMark/>
          </w:tcPr>
          <w:p w14:paraId="0716131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325" w14:textId="77777777">
        <w:trPr>
          <w:trHeight w:val="300"/>
        </w:trPr>
        <w:tc>
          <w:tcPr>
            <w:tcW w:w="1036" w:type="dxa"/>
            <w:tcBorders>
              <w:top w:val="nil"/>
              <w:left w:val="nil"/>
              <w:bottom w:val="nil"/>
              <w:right w:val="nil"/>
            </w:tcBorders>
            <w:shd w:val="clear" w:color="auto" w:fill="auto"/>
            <w:noWrap/>
            <w:vAlign w:val="bottom"/>
            <w:hideMark/>
          </w:tcPr>
          <w:p w14:paraId="071613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3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3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24" w14:textId="77777777" w:rsidR="00214CC2" w:rsidRPr="008677B1" w:rsidRDefault="006453C1" w:rsidP="005F005A">
            <w:pPr>
              <w:spacing w:after="0"/>
              <w:rPr>
                <w:rFonts w:ascii="Times New Roman" w:eastAsia="Times New Roman" w:hAnsi="Times New Roman" w:cs="Times New Roman"/>
                <w:sz w:val="20"/>
              </w:rPr>
            </w:pPr>
          </w:p>
        </w:tc>
      </w:tr>
      <w:tr w:rsidR="006222AF" w14:paraId="0716132D" w14:textId="77777777">
        <w:trPr>
          <w:trHeight w:val="300"/>
        </w:trPr>
        <w:tc>
          <w:tcPr>
            <w:tcW w:w="1036" w:type="dxa"/>
            <w:tcBorders>
              <w:top w:val="nil"/>
              <w:left w:val="nil"/>
              <w:bottom w:val="nil"/>
              <w:right w:val="nil"/>
            </w:tcBorders>
            <w:shd w:val="clear" w:color="auto" w:fill="auto"/>
            <w:noWrap/>
            <w:vAlign w:val="bottom"/>
            <w:hideMark/>
          </w:tcPr>
          <w:p w14:paraId="071613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3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2C" w14:textId="77777777" w:rsidR="00214CC2" w:rsidRPr="008677B1" w:rsidRDefault="006453C1" w:rsidP="005F005A">
            <w:pPr>
              <w:spacing w:after="0"/>
              <w:rPr>
                <w:rFonts w:ascii="Times New Roman" w:eastAsia="Times New Roman" w:hAnsi="Times New Roman" w:cs="Times New Roman"/>
                <w:sz w:val="20"/>
              </w:rPr>
            </w:pPr>
          </w:p>
        </w:tc>
      </w:tr>
      <w:tr w:rsidR="006222AF" w14:paraId="07161335" w14:textId="77777777">
        <w:trPr>
          <w:trHeight w:val="300"/>
        </w:trPr>
        <w:tc>
          <w:tcPr>
            <w:tcW w:w="1036" w:type="dxa"/>
            <w:tcBorders>
              <w:top w:val="nil"/>
              <w:left w:val="nil"/>
              <w:bottom w:val="nil"/>
              <w:right w:val="nil"/>
            </w:tcBorders>
            <w:shd w:val="clear" w:color="auto" w:fill="auto"/>
            <w:noWrap/>
            <w:vAlign w:val="bottom"/>
            <w:hideMark/>
          </w:tcPr>
          <w:p w14:paraId="071613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3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34" w14:textId="77777777" w:rsidR="00214CC2" w:rsidRPr="008677B1" w:rsidRDefault="006453C1" w:rsidP="005F005A">
            <w:pPr>
              <w:spacing w:after="0"/>
              <w:rPr>
                <w:rFonts w:ascii="Times New Roman" w:eastAsia="Times New Roman" w:hAnsi="Times New Roman" w:cs="Times New Roman"/>
                <w:sz w:val="20"/>
              </w:rPr>
            </w:pPr>
          </w:p>
        </w:tc>
      </w:tr>
      <w:tr w:rsidR="006222AF" w14:paraId="0716133D" w14:textId="77777777">
        <w:trPr>
          <w:trHeight w:val="300"/>
        </w:trPr>
        <w:tc>
          <w:tcPr>
            <w:tcW w:w="1036" w:type="dxa"/>
            <w:tcBorders>
              <w:top w:val="nil"/>
              <w:left w:val="nil"/>
              <w:bottom w:val="nil"/>
              <w:right w:val="nil"/>
            </w:tcBorders>
            <w:shd w:val="clear" w:color="auto" w:fill="auto"/>
            <w:noWrap/>
            <w:vAlign w:val="bottom"/>
            <w:hideMark/>
          </w:tcPr>
          <w:p w14:paraId="071613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3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3C" w14:textId="77777777" w:rsidR="00214CC2" w:rsidRPr="008677B1" w:rsidRDefault="006453C1" w:rsidP="005F005A">
            <w:pPr>
              <w:spacing w:after="0"/>
              <w:rPr>
                <w:rFonts w:ascii="Times New Roman" w:eastAsia="Times New Roman" w:hAnsi="Times New Roman" w:cs="Times New Roman"/>
                <w:sz w:val="20"/>
              </w:rPr>
            </w:pPr>
          </w:p>
        </w:tc>
      </w:tr>
      <w:tr w:rsidR="006222AF" w14:paraId="07161345" w14:textId="77777777">
        <w:trPr>
          <w:trHeight w:val="300"/>
        </w:trPr>
        <w:tc>
          <w:tcPr>
            <w:tcW w:w="1036" w:type="dxa"/>
            <w:tcBorders>
              <w:top w:val="nil"/>
              <w:left w:val="nil"/>
              <w:bottom w:val="nil"/>
              <w:right w:val="nil"/>
            </w:tcBorders>
            <w:shd w:val="clear" w:color="auto" w:fill="auto"/>
            <w:noWrap/>
            <w:vAlign w:val="bottom"/>
            <w:hideMark/>
          </w:tcPr>
          <w:p w14:paraId="071613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3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44" w14:textId="77777777" w:rsidR="00214CC2" w:rsidRPr="008677B1" w:rsidRDefault="006453C1" w:rsidP="005F005A">
            <w:pPr>
              <w:spacing w:after="0"/>
              <w:rPr>
                <w:rFonts w:ascii="Times New Roman" w:eastAsia="Times New Roman" w:hAnsi="Times New Roman" w:cs="Times New Roman"/>
                <w:sz w:val="20"/>
              </w:rPr>
            </w:pPr>
          </w:p>
        </w:tc>
      </w:tr>
      <w:tr w:rsidR="006222AF" w14:paraId="0716134D" w14:textId="77777777">
        <w:trPr>
          <w:trHeight w:val="300"/>
        </w:trPr>
        <w:tc>
          <w:tcPr>
            <w:tcW w:w="1036" w:type="dxa"/>
            <w:tcBorders>
              <w:top w:val="nil"/>
              <w:left w:val="nil"/>
              <w:bottom w:val="nil"/>
              <w:right w:val="nil"/>
            </w:tcBorders>
            <w:shd w:val="clear" w:color="auto" w:fill="auto"/>
            <w:noWrap/>
            <w:vAlign w:val="bottom"/>
            <w:hideMark/>
          </w:tcPr>
          <w:p w14:paraId="071613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3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3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4C" w14:textId="77777777" w:rsidR="00214CC2" w:rsidRPr="008677B1" w:rsidRDefault="006453C1" w:rsidP="005F005A">
            <w:pPr>
              <w:spacing w:after="0"/>
              <w:rPr>
                <w:rFonts w:ascii="Times New Roman" w:eastAsia="Times New Roman" w:hAnsi="Times New Roman" w:cs="Times New Roman"/>
                <w:sz w:val="20"/>
              </w:rPr>
            </w:pPr>
          </w:p>
        </w:tc>
      </w:tr>
      <w:tr w:rsidR="006222AF" w14:paraId="07161355" w14:textId="77777777">
        <w:trPr>
          <w:trHeight w:val="300"/>
        </w:trPr>
        <w:tc>
          <w:tcPr>
            <w:tcW w:w="1036" w:type="dxa"/>
            <w:tcBorders>
              <w:top w:val="nil"/>
              <w:left w:val="nil"/>
              <w:bottom w:val="nil"/>
              <w:right w:val="nil"/>
            </w:tcBorders>
            <w:shd w:val="clear" w:color="auto" w:fill="auto"/>
            <w:noWrap/>
            <w:vAlign w:val="bottom"/>
            <w:hideMark/>
          </w:tcPr>
          <w:p w14:paraId="071613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3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3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54" w14:textId="77777777" w:rsidR="00214CC2" w:rsidRPr="008677B1" w:rsidRDefault="006453C1" w:rsidP="005F005A">
            <w:pPr>
              <w:spacing w:after="0"/>
              <w:rPr>
                <w:rFonts w:ascii="Times New Roman" w:eastAsia="Times New Roman" w:hAnsi="Times New Roman" w:cs="Times New Roman"/>
                <w:sz w:val="20"/>
              </w:rPr>
            </w:pPr>
          </w:p>
        </w:tc>
      </w:tr>
      <w:tr w:rsidR="006222AF" w14:paraId="0716135C" w14:textId="77777777">
        <w:trPr>
          <w:trHeight w:val="300"/>
        </w:trPr>
        <w:tc>
          <w:tcPr>
            <w:tcW w:w="2051" w:type="dxa"/>
            <w:gridSpan w:val="2"/>
            <w:tcBorders>
              <w:top w:val="nil"/>
              <w:left w:val="nil"/>
              <w:bottom w:val="nil"/>
              <w:right w:val="nil"/>
            </w:tcBorders>
            <w:shd w:val="clear" w:color="auto" w:fill="auto"/>
            <w:noWrap/>
            <w:vAlign w:val="bottom"/>
            <w:hideMark/>
          </w:tcPr>
          <w:p w14:paraId="071613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3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5B" w14:textId="77777777" w:rsidR="00214CC2" w:rsidRPr="008677B1" w:rsidRDefault="006453C1" w:rsidP="005F005A">
            <w:pPr>
              <w:spacing w:after="0"/>
              <w:rPr>
                <w:rFonts w:ascii="Times New Roman" w:eastAsia="Times New Roman" w:hAnsi="Times New Roman" w:cs="Times New Roman"/>
                <w:sz w:val="20"/>
              </w:rPr>
            </w:pPr>
          </w:p>
        </w:tc>
      </w:tr>
      <w:tr w:rsidR="006222AF" w14:paraId="07161364" w14:textId="77777777">
        <w:trPr>
          <w:trHeight w:val="300"/>
        </w:trPr>
        <w:tc>
          <w:tcPr>
            <w:tcW w:w="1036" w:type="dxa"/>
            <w:tcBorders>
              <w:top w:val="nil"/>
              <w:left w:val="nil"/>
              <w:bottom w:val="nil"/>
              <w:right w:val="nil"/>
            </w:tcBorders>
            <w:shd w:val="clear" w:color="auto" w:fill="auto"/>
            <w:noWrap/>
            <w:vAlign w:val="bottom"/>
            <w:hideMark/>
          </w:tcPr>
          <w:p w14:paraId="071613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6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36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3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63" w14:textId="77777777" w:rsidR="00214CC2" w:rsidRPr="008677B1" w:rsidRDefault="006453C1" w:rsidP="005F005A">
            <w:pPr>
              <w:spacing w:after="0"/>
              <w:rPr>
                <w:rFonts w:ascii="Times New Roman" w:eastAsia="Times New Roman" w:hAnsi="Times New Roman" w:cs="Times New Roman"/>
                <w:sz w:val="20"/>
              </w:rPr>
            </w:pPr>
          </w:p>
        </w:tc>
      </w:tr>
      <w:tr w:rsidR="006222AF" w14:paraId="07161368" w14:textId="77777777">
        <w:trPr>
          <w:trHeight w:val="300"/>
        </w:trPr>
        <w:tc>
          <w:tcPr>
            <w:tcW w:w="1036" w:type="dxa"/>
            <w:tcBorders>
              <w:top w:val="nil"/>
              <w:left w:val="nil"/>
              <w:bottom w:val="nil"/>
              <w:right w:val="nil"/>
            </w:tcBorders>
            <w:shd w:val="clear" w:color="auto" w:fill="auto"/>
            <w:noWrap/>
            <w:vAlign w:val="bottom"/>
            <w:hideMark/>
          </w:tcPr>
          <w:p w14:paraId="0716136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3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85 ως έχει   ΔΕΚΤΟ ΚΑΤΑ</w:t>
            </w:r>
            <w:r w:rsidRPr="008677B1">
              <w:rPr>
                <w:rFonts w:ascii="Calibri" w:eastAsia="Times New Roman" w:hAnsi="Calibri" w:cs="Times New Roman"/>
                <w:color w:val="000000"/>
                <w:sz w:val="22"/>
                <w:szCs w:val="22"/>
              </w:rPr>
              <w:t xml:space="preserve"> ΠΛΕΙΟΨΗΦΙΑ</w:t>
            </w:r>
          </w:p>
        </w:tc>
        <w:tc>
          <w:tcPr>
            <w:tcW w:w="1015" w:type="dxa"/>
            <w:tcBorders>
              <w:top w:val="nil"/>
              <w:left w:val="nil"/>
              <w:bottom w:val="nil"/>
              <w:right w:val="nil"/>
            </w:tcBorders>
            <w:shd w:val="clear" w:color="auto" w:fill="auto"/>
            <w:noWrap/>
            <w:vAlign w:val="bottom"/>
            <w:hideMark/>
          </w:tcPr>
          <w:p w14:paraId="0716136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370" w14:textId="77777777">
        <w:trPr>
          <w:trHeight w:val="300"/>
        </w:trPr>
        <w:tc>
          <w:tcPr>
            <w:tcW w:w="1036" w:type="dxa"/>
            <w:tcBorders>
              <w:top w:val="nil"/>
              <w:left w:val="nil"/>
              <w:bottom w:val="nil"/>
              <w:right w:val="nil"/>
            </w:tcBorders>
            <w:shd w:val="clear" w:color="auto" w:fill="auto"/>
            <w:noWrap/>
            <w:vAlign w:val="bottom"/>
            <w:hideMark/>
          </w:tcPr>
          <w:p w14:paraId="071613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3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3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6F" w14:textId="77777777" w:rsidR="00214CC2" w:rsidRPr="008677B1" w:rsidRDefault="006453C1" w:rsidP="005F005A">
            <w:pPr>
              <w:spacing w:after="0"/>
              <w:rPr>
                <w:rFonts w:ascii="Times New Roman" w:eastAsia="Times New Roman" w:hAnsi="Times New Roman" w:cs="Times New Roman"/>
                <w:sz w:val="20"/>
              </w:rPr>
            </w:pPr>
          </w:p>
        </w:tc>
      </w:tr>
      <w:tr w:rsidR="006222AF" w14:paraId="07161378" w14:textId="77777777">
        <w:trPr>
          <w:trHeight w:val="300"/>
        </w:trPr>
        <w:tc>
          <w:tcPr>
            <w:tcW w:w="1036" w:type="dxa"/>
            <w:tcBorders>
              <w:top w:val="nil"/>
              <w:left w:val="nil"/>
              <w:bottom w:val="nil"/>
              <w:right w:val="nil"/>
            </w:tcBorders>
            <w:shd w:val="clear" w:color="auto" w:fill="auto"/>
            <w:noWrap/>
            <w:vAlign w:val="bottom"/>
            <w:hideMark/>
          </w:tcPr>
          <w:p w14:paraId="071613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3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77" w14:textId="77777777" w:rsidR="00214CC2" w:rsidRPr="008677B1" w:rsidRDefault="006453C1" w:rsidP="005F005A">
            <w:pPr>
              <w:spacing w:after="0"/>
              <w:rPr>
                <w:rFonts w:ascii="Times New Roman" w:eastAsia="Times New Roman" w:hAnsi="Times New Roman" w:cs="Times New Roman"/>
                <w:sz w:val="20"/>
              </w:rPr>
            </w:pPr>
          </w:p>
        </w:tc>
      </w:tr>
      <w:tr w:rsidR="006222AF" w14:paraId="07161380" w14:textId="77777777">
        <w:trPr>
          <w:trHeight w:val="300"/>
        </w:trPr>
        <w:tc>
          <w:tcPr>
            <w:tcW w:w="1036" w:type="dxa"/>
            <w:tcBorders>
              <w:top w:val="nil"/>
              <w:left w:val="nil"/>
              <w:bottom w:val="nil"/>
              <w:right w:val="nil"/>
            </w:tcBorders>
            <w:shd w:val="clear" w:color="auto" w:fill="auto"/>
            <w:noWrap/>
            <w:vAlign w:val="bottom"/>
            <w:hideMark/>
          </w:tcPr>
          <w:p w14:paraId="071613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3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7F" w14:textId="77777777" w:rsidR="00214CC2" w:rsidRPr="008677B1" w:rsidRDefault="006453C1" w:rsidP="005F005A">
            <w:pPr>
              <w:spacing w:after="0"/>
              <w:rPr>
                <w:rFonts w:ascii="Times New Roman" w:eastAsia="Times New Roman" w:hAnsi="Times New Roman" w:cs="Times New Roman"/>
                <w:sz w:val="20"/>
              </w:rPr>
            </w:pPr>
          </w:p>
        </w:tc>
      </w:tr>
      <w:tr w:rsidR="006222AF" w14:paraId="07161388" w14:textId="77777777">
        <w:trPr>
          <w:trHeight w:val="300"/>
        </w:trPr>
        <w:tc>
          <w:tcPr>
            <w:tcW w:w="1036" w:type="dxa"/>
            <w:tcBorders>
              <w:top w:val="nil"/>
              <w:left w:val="nil"/>
              <w:bottom w:val="nil"/>
              <w:right w:val="nil"/>
            </w:tcBorders>
            <w:shd w:val="clear" w:color="auto" w:fill="auto"/>
            <w:noWrap/>
            <w:vAlign w:val="bottom"/>
            <w:hideMark/>
          </w:tcPr>
          <w:p w14:paraId="071613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3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87" w14:textId="77777777" w:rsidR="00214CC2" w:rsidRPr="008677B1" w:rsidRDefault="006453C1" w:rsidP="005F005A">
            <w:pPr>
              <w:spacing w:after="0"/>
              <w:rPr>
                <w:rFonts w:ascii="Times New Roman" w:eastAsia="Times New Roman" w:hAnsi="Times New Roman" w:cs="Times New Roman"/>
                <w:sz w:val="20"/>
              </w:rPr>
            </w:pPr>
          </w:p>
        </w:tc>
      </w:tr>
      <w:tr w:rsidR="006222AF" w14:paraId="07161390" w14:textId="77777777">
        <w:trPr>
          <w:trHeight w:val="300"/>
        </w:trPr>
        <w:tc>
          <w:tcPr>
            <w:tcW w:w="1036" w:type="dxa"/>
            <w:tcBorders>
              <w:top w:val="nil"/>
              <w:left w:val="nil"/>
              <w:bottom w:val="nil"/>
              <w:right w:val="nil"/>
            </w:tcBorders>
            <w:shd w:val="clear" w:color="auto" w:fill="auto"/>
            <w:noWrap/>
            <w:vAlign w:val="bottom"/>
            <w:hideMark/>
          </w:tcPr>
          <w:p w14:paraId="071613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3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8F" w14:textId="77777777" w:rsidR="00214CC2" w:rsidRPr="008677B1" w:rsidRDefault="006453C1" w:rsidP="005F005A">
            <w:pPr>
              <w:spacing w:after="0"/>
              <w:rPr>
                <w:rFonts w:ascii="Times New Roman" w:eastAsia="Times New Roman" w:hAnsi="Times New Roman" w:cs="Times New Roman"/>
                <w:sz w:val="20"/>
              </w:rPr>
            </w:pPr>
          </w:p>
        </w:tc>
      </w:tr>
      <w:tr w:rsidR="006222AF" w14:paraId="07161398" w14:textId="77777777">
        <w:trPr>
          <w:trHeight w:val="300"/>
        </w:trPr>
        <w:tc>
          <w:tcPr>
            <w:tcW w:w="1036" w:type="dxa"/>
            <w:tcBorders>
              <w:top w:val="nil"/>
              <w:left w:val="nil"/>
              <w:bottom w:val="nil"/>
              <w:right w:val="nil"/>
            </w:tcBorders>
            <w:shd w:val="clear" w:color="auto" w:fill="auto"/>
            <w:noWrap/>
            <w:vAlign w:val="bottom"/>
            <w:hideMark/>
          </w:tcPr>
          <w:p w14:paraId="071613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3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3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97" w14:textId="77777777" w:rsidR="00214CC2" w:rsidRPr="008677B1" w:rsidRDefault="006453C1" w:rsidP="005F005A">
            <w:pPr>
              <w:spacing w:after="0"/>
              <w:rPr>
                <w:rFonts w:ascii="Times New Roman" w:eastAsia="Times New Roman" w:hAnsi="Times New Roman" w:cs="Times New Roman"/>
                <w:sz w:val="20"/>
              </w:rPr>
            </w:pPr>
          </w:p>
        </w:tc>
      </w:tr>
      <w:tr w:rsidR="006222AF" w14:paraId="071613A0" w14:textId="77777777">
        <w:trPr>
          <w:trHeight w:val="300"/>
        </w:trPr>
        <w:tc>
          <w:tcPr>
            <w:tcW w:w="1036" w:type="dxa"/>
            <w:tcBorders>
              <w:top w:val="nil"/>
              <w:left w:val="nil"/>
              <w:bottom w:val="nil"/>
              <w:right w:val="nil"/>
            </w:tcBorders>
            <w:shd w:val="clear" w:color="auto" w:fill="auto"/>
            <w:noWrap/>
            <w:vAlign w:val="bottom"/>
            <w:hideMark/>
          </w:tcPr>
          <w:p w14:paraId="071613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3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3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9F" w14:textId="77777777" w:rsidR="00214CC2" w:rsidRPr="008677B1" w:rsidRDefault="006453C1" w:rsidP="005F005A">
            <w:pPr>
              <w:spacing w:after="0"/>
              <w:rPr>
                <w:rFonts w:ascii="Times New Roman" w:eastAsia="Times New Roman" w:hAnsi="Times New Roman" w:cs="Times New Roman"/>
                <w:sz w:val="20"/>
              </w:rPr>
            </w:pPr>
          </w:p>
        </w:tc>
      </w:tr>
      <w:tr w:rsidR="006222AF" w14:paraId="071613A7" w14:textId="77777777">
        <w:trPr>
          <w:trHeight w:val="300"/>
        </w:trPr>
        <w:tc>
          <w:tcPr>
            <w:tcW w:w="2051" w:type="dxa"/>
            <w:gridSpan w:val="2"/>
            <w:tcBorders>
              <w:top w:val="nil"/>
              <w:left w:val="nil"/>
              <w:bottom w:val="nil"/>
              <w:right w:val="nil"/>
            </w:tcBorders>
            <w:shd w:val="clear" w:color="auto" w:fill="auto"/>
            <w:noWrap/>
            <w:vAlign w:val="bottom"/>
            <w:hideMark/>
          </w:tcPr>
          <w:p w14:paraId="071613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3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A6" w14:textId="77777777" w:rsidR="00214CC2" w:rsidRPr="008677B1" w:rsidRDefault="006453C1" w:rsidP="005F005A">
            <w:pPr>
              <w:spacing w:after="0"/>
              <w:rPr>
                <w:rFonts w:ascii="Times New Roman" w:eastAsia="Times New Roman" w:hAnsi="Times New Roman" w:cs="Times New Roman"/>
                <w:sz w:val="20"/>
              </w:rPr>
            </w:pPr>
          </w:p>
        </w:tc>
      </w:tr>
      <w:tr w:rsidR="006222AF" w14:paraId="071613AF" w14:textId="77777777">
        <w:trPr>
          <w:trHeight w:val="300"/>
        </w:trPr>
        <w:tc>
          <w:tcPr>
            <w:tcW w:w="1036" w:type="dxa"/>
            <w:tcBorders>
              <w:top w:val="nil"/>
              <w:left w:val="nil"/>
              <w:bottom w:val="nil"/>
              <w:right w:val="nil"/>
            </w:tcBorders>
            <w:shd w:val="clear" w:color="auto" w:fill="auto"/>
            <w:noWrap/>
            <w:vAlign w:val="bottom"/>
            <w:hideMark/>
          </w:tcPr>
          <w:p w14:paraId="071613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A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3A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3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AE" w14:textId="77777777" w:rsidR="00214CC2" w:rsidRPr="008677B1" w:rsidRDefault="006453C1" w:rsidP="005F005A">
            <w:pPr>
              <w:spacing w:after="0"/>
              <w:rPr>
                <w:rFonts w:ascii="Times New Roman" w:eastAsia="Times New Roman" w:hAnsi="Times New Roman" w:cs="Times New Roman"/>
                <w:sz w:val="20"/>
              </w:rPr>
            </w:pPr>
          </w:p>
        </w:tc>
      </w:tr>
      <w:tr w:rsidR="006222AF" w14:paraId="071613B3" w14:textId="77777777">
        <w:trPr>
          <w:trHeight w:val="300"/>
        </w:trPr>
        <w:tc>
          <w:tcPr>
            <w:tcW w:w="1036" w:type="dxa"/>
            <w:tcBorders>
              <w:top w:val="nil"/>
              <w:left w:val="nil"/>
              <w:bottom w:val="nil"/>
              <w:right w:val="nil"/>
            </w:tcBorders>
            <w:shd w:val="clear" w:color="auto" w:fill="auto"/>
            <w:noWrap/>
            <w:vAlign w:val="bottom"/>
            <w:hideMark/>
          </w:tcPr>
          <w:p w14:paraId="071613B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3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86 ως έχει   ΔΕΚΤΟ ΚΑΤΑ ΠΛΕΙΟΨΗΦΙΑ</w:t>
            </w:r>
          </w:p>
        </w:tc>
        <w:tc>
          <w:tcPr>
            <w:tcW w:w="1015" w:type="dxa"/>
            <w:tcBorders>
              <w:top w:val="nil"/>
              <w:left w:val="nil"/>
              <w:bottom w:val="nil"/>
              <w:right w:val="nil"/>
            </w:tcBorders>
            <w:shd w:val="clear" w:color="auto" w:fill="auto"/>
            <w:noWrap/>
            <w:vAlign w:val="bottom"/>
            <w:hideMark/>
          </w:tcPr>
          <w:p w14:paraId="071613B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3BB" w14:textId="77777777">
        <w:trPr>
          <w:trHeight w:val="300"/>
        </w:trPr>
        <w:tc>
          <w:tcPr>
            <w:tcW w:w="1036" w:type="dxa"/>
            <w:tcBorders>
              <w:top w:val="nil"/>
              <w:left w:val="nil"/>
              <w:bottom w:val="nil"/>
              <w:right w:val="nil"/>
            </w:tcBorders>
            <w:shd w:val="clear" w:color="auto" w:fill="auto"/>
            <w:noWrap/>
            <w:vAlign w:val="bottom"/>
            <w:hideMark/>
          </w:tcPr>
          <w:p w14:paraId="071613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3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3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BA" w14:textId="77777777" w:rsidR="00214CC2" w:rsidRPr="008677B1" w:rsidRDefault="006453C1" w:rsidP="005F005A">
            <w:pPr>
              <w:spacing w:after="0"/>
              <w:rPr>
                <w:rFonts w:ascii="Times New Roman" w:eastAsia="Times New Roman" w:hAnsi="Times New Roman" w:cs="Times New Roman"/>
                <w:sz w:val="20"/>
              </w:rPr>
            </w:pPr>
          </w:p>
        </w:tc>
      </w:tr>
      <w:tr w:rsidR="006222AF" w14:paraId="071613C3" w14:textId="77777777">
        <w:trPr>
          <w:trHeight w:val="300"/>
        </w:trPr>
        <w:tc>
          <w:tcPr>
            <w:tcW w:w="1036" w:type="dxa"/>
            <w:tcBorders>
              <w:top w:val="nil"/>
              <w:left w:val="nil"/>
              <w:bottom w:val="nil"/>
              <w:right w:val="nil"/>
            </w:tcBorders>
            <w:shd w:val="clear" w:color="auto" w:fill="auto"/>
            <w:noWrap/>
            <w:vAlign w:val="bottom"/>
            <w:hideMark/>
          </w:tcPr>
          <w:p w14:paraId="071613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3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C2" w14:textId="77777777" w:rsidR="00214CC2" w:rsidRPr="008677B1" w:rsidRDefault="006453C1" w:rsidP="005F005A">
            <w:pPr>
              <w:spacing w:after="0"/>
              <w:rPr>
                <w:rFonts w:ascii="Times New Roman" w:eastAsia="Times New Roman" w:hAnsi="Times New Roman" w:cs="Times New Roman"/>
                <w:sz w:val="20"/>
              </w:rPr>
            </w:pPr>
          </w:p>
        </w:tc>
      </w:tr>
      <w:tr w:rsidR="006222AF" w14:paraId="071613CB" w14:textId="77777777">
        <w:trPr>
          <w:trHeight w:val="300"/>
        </w:trPr>
        <w:tc>
          <w:tcPr>
            <w:tcW w:w="1036" w:type="dxa"/>
            <w:tcBorders>
              <w:top w:val="nil"/>
              <w:left w:val="nil"/>
              <w:bottom w:val="nil"/>
              <w:right w:val="nil"/>
            </w:tcBorders>
            <w:shd w:val="clear" w:color="auto" w:fill="auto"/>
            <w:noWrap/>
            <w:vAlign w:val="bottom"/>
            <w:hideMark/>
          </w:tcPr>
          <w:p w14:paraId="071613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3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CA" w14:textId="77777777" w:rsidR="00214CC2" w:rsidRPr="008677B1" w:rsidRDefault="006453C1" w:rsidP="005F005A">
            <w:pPr>
              <w:spacing w:after="0"/>
              <w:rPr>
                <w:rFonts w:ascii="Times New Roman" w:eastAsia="Times New Roman" w:hAnsi="Times New Roman" w:cs="Times New Roman"/>
                <w:sz w:val="20"/>
              </w:rPr>
            </w:pPr>
          </w:p>
        </w:tc>
      </w:tr>
      <w:tr w:rsidR="006222AF" w14:paraId="071613D3" w14:textId="77777777">
        <w:trPr>
          <w:trHeight w:val="300"/>
        </w:trPr>
        <w:tc>
          <w:tcPr>
            <w:tcW w:w="1036" w:type="dxa"/>
            <w:tcBorders>
              <w:top w:val="nil"/>
              <w:left w:val="nil"/>
              <w:bottom w:val="nil"/>
              <w:right w:val="nil"/>
            </w:tcBorders>
            <w:shd w:val="clear" w:color="auto" w:fill="auto"/>
            <w:noWrap/>
            <w:vAlign w:val="bottom"/>
            <w:hideMark/>
          </w:tcPr>
          <w:p w14:paraId="071613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3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D2" w14:textId="77777777" w:rsidR="00214CC2" w:rsidRPr="008677B1" w:rsidRDefault="006453C1" w:rsidP="005F005A">
            <w:pPr>
              <w:spacing w:after="0"/>
              <w:rPr>
                <w:rFonts w:ascii="Times New Roman" w:eastAsia="Times New Roman" w:hAnsi="Times New Roman" w:cs="Times New Roman"/>
                <w:sz w:val="20"/>
              </w:rPr>
            </w:pPr>
          </w:p>
        </w:tc>
      </w:tr>
      <w:tr w:rsidR="006222AF" w14:paraId="071613DB" w14:textId="77777777">
        <w:trPr>
          <w:trHeight w:val="300"/>
        </w:trPr>
        <w:tc>
          <w:tcPr>
            <w:tcW w:w="1036" w:type="dxa"/>
            <w:tcBorders>
              <w:top w:val="nil"/>
              <w:left w:val="nil"/>
              <w:bottom w:val="nil"/>
              <w:right w:val="nil"/>
            </w:tcBorders>
            <w:shd w:val="clear" w:color="auto" w:fill="auto"/>
            <w:noWrap/>
            <w:vAlign w:val="bottom"/>
            <w:hideMark/>
          </w:tcPr>
          <w:p w14:paraId="071613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3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DA" w14:textId="77777777" w:rsidR="00214CC2" w:rsidRPr="008677B1" w:rsidRDefault="006453C1" w:rsidP="005F005A">
            <w:pPr>
              <w:spacing w:after="0"/>
              <w:rPr>
                <w:rFonts w:ascii="Times New Roman" w:eastAsia="Times New Roman" w:hAnsi="Times New Roman" w:cs="Times New Roman"/>
                <w:sz w:val="20"/>
              </w:rPr>
            </w:pPr>
          </w:p>
        </w:tc>
      </w:tr>
      <w:tr w:rsidR="006222AF" w14:paraId="071613E3" w14:textId="77777777">
        <w:trPr>
          <w:trHeight w:val="300"/>
        </w:trPr>
        <w:tc>
          <w:tcPr>
            <w:tcW w:w="1036" w:type="dxa"/>
            <w:tcBorders>
              <w:top w:val="nil"/>
              <w:left w:val="nil"/>
              <w:bottom w:val="nil"/>
              <w:right w:val="nil"/>
            </w:tcBorders>
            <w:shd w:val="clear" w:color="auto" w:fill="auto"/>
            <w:noWrap/>
            <w:vAlign w:val="bottom"/>
            <w:hideMark/>
          </w:tcPr>
          <w:p w14:paraId="071613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3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3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E2" w14:textId="77777777" w:rsidR="00214CC2" w:rsidRPr="008677B1" w:rsidRDefault="006453C1" w:rsidP="005F005A">
            <w:pPr>
              <w:spacing w:after="0"/>
              <w:rPr>
                <w:rFonts w:ascii="Times New Roman" w:eastAsia="Times New Roman" w:hAnsi="Times New Roman" w:cs="Times New Roman"/>
                <w:sz w:val="20"/>
              </w:rPr>
            </w:pPr>
          </w:p>
        </w:tc>
      </w:tr>
      <w:tr w:rsidR="006222AF" w14:paraId="071613EB" w14:textId="77777777">
        <w:trPr>
          <w:trHeight w:val="300"/>
        </w:trPr>
        <w:tc>
          <w:tcPr>
            <w:tcW w:w="1036" w:type="dxa"/>
            <w:tcBorders>
              <w:top w:val="nil"/>
              <w:left w:val="nil"/>
              <w:bottom w:val="nil"/>
              <w:right w:val="nil"/>
            </w:tcBorders>
            <w:shd w:val="clear" w:color="auto" w:fill="auto"/>
            <w:noWrap/>
            <w:vAlign w:val="bottom"/>
            <w:hideMark/>
          </w:tcPr>
          <w:p w14:paraId="071613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3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3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EA" w14:textId="77777777" w:rsidR="00214CC2" w:rsidRPr="008677B1" w:rsidRDefault="006453C1" w:rsidP="005F005A">
            <w:pPr>
              <w:spacing w:after="0"/>
              <w:rPr>
                <w:rFonts w:ascii="Times New Roman" w:eastAsia="Times New Roman" w:hAnsi="Times New Roman" w:cs="Times New Roman"/>
                <w:sz w:val="20"/>
              </w:rPr>
            </w:pPr>
          </w:p>
        </w:tc>
      </w:tr>
      <w:tr w:rsidR="006222AF" w14:paraId="071613F2" w14:textId="77777777">
        <w:trPr>
          <w:trHeight w:val="300"/>
        </w:trPr>
        <w:tc>
          <w:tcPr>
            <w:tcW w:w="2051" w:type="dxa"/>
            <w:gridSpan w:val="2"/>
            <w:tcBorders>
              <w:top w:val="nil"/>
              <w:left w:val="nil"/>
              <w:bottom w:val="nil"/>
              <w:right w:val="nil"/>
            </w:tcBorders>
            <w:shd w:val="clear" w:color="auto" w:fill="auto"/>
            <w:noWrap/>
            <w:vAlign w:val="bottom"/>
            <w:hideMark/>
          </w:tcPr>
          <w:p w14:paraId="071613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3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3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3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3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F1" w14:textId="77777777" w:rsidR="00214CC2" w:rsidRPr="008677B1" w:rsidRDefault="006453C1" w:rsidP="005F005A">
            <w:pPr>
              <w:spacing w:after="0"/>
              <w:rPr>
                <w:rFonts w:ascii="Times New Roman" w:eastAsia="Times New Roman" w:hAnsi="Times New Roman" w:cs="Times New Roman"/>
                <w:sz w:val="20"/>
              </w:rPr>
            </w:pPr>
          </w:p>
        </w:tc>
      </w:tr>
      <w:tr w:rsidR="006222AF" w14:paraId="071613FA" w14:textId="77777777">
        <w:trPr>
          <w:trHeight w:val="300"/>
        </w:trPr>
        <w:tc>
          <w:tcPr>
            <w:tcW w:w="1036" w:type="dxa"/>
            <w:tcBorders>
              <w:top w:val="nil"/>
              <w:left w:val="nil"/>
              <w:bottom w:val="nil"/>
              <w:right w:val="nil"/>
            </w:tcBorders>
            <w:shd w:val="clear" w:color="auto" w:fill="auto"/>
            <w:noWrap/>
            <w:vAlign w:val="bottom"/>
            <w:hideMark/>
          </w:tcPr>
          <w:p w14:paraId="071613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F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3F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3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3F9" w14:textId="77777777" w:rsidR="00214CC2" w:rsidRPr="008677B1" w:rsidRDefault="006453C1" w:rsidP="005F005A">
            <w:pPr>
              <w:spacing w:after="0"/>
              <w:rPr>
                <w:rFonts w:ascii="Times New Roman" w:eastAsia="Times New Roman" w:hAnsi="Times New Roman" w:cs="Times New Roman"/>
                <w:sz w:val="20"/>
              </w:rPr>
            </w:pPr>
          </w:p>
        </w:tc>
      </w:tr>
      <w:tr w:rsidR="006222AF" w14:paraId="071613FE" w14:textId="77777777">
        <w:trPr>
          <w:trHeight w:val="300"/>
        </w:trPr>
        <w:tc>
          <w:tcPr>
            <w:tcW w:w="1036" w:type="dxa"/>
            <w:tcBorders>
              <w:top w:val="nil"/>
              <w:left w:val="nil"/>
              <w:bottom w:val="nil"/>
              <w:right w:val="nil"/>
            </w:tcBorders>
            <w:shd w:val="clear" w:color="auto" w:fill="auto"/>
            <w:noWrap/>
            <w:vAlign w:val="bottom"/>
            <w:hideMark/>
          </w:tcPr>
          <w:p w14:paraId="071613F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3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87 ως έχει   ΔΕΚΤΟ ΚΑΤΑ ΠΛΕΙΟΨΗΦΙΑ</w:t>
            </w:r>
          </w:p>
        </w:tc>
        <w:tc>
          <w:tcPr>
            <w:tcW w:w="1015" w:type="dxa"/>
            <w:tcBorders>
              <w:top w:val="nil"/>
              <w:left w:val="nil"/>
              <w:bottom w:val="nil"/>
              <w:right w:val="nil"/>
            </w:tcBorders>
            <w:shd w:val="clear" w:color="auto" w:fill="auto"/>
            <w:noWrap/>
            <w:vAlign w:val="bottom"/>
            <w:hideMark/>
          </w:tcPr>
          <w:p w14:paraId="071613F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406" w14:textId="77777777">
        <w:trPr>
          <w:trHeight w:val="300"/>
        </w:trPr>
        <w:tc>
          <w:tcPr>
            <w:tcW w:w="1036" w:type="dxa"/>
            <w:tcBorders>
              <w:top w:val="nil"/>
              <w:left w:val="nil"/>
              <w:bottom w:val="nil"/>
              <w:right w:val="nil"/>
            </w:tcBorders>
            <w:shd w:val="clear" w:color="auto" w:fill="auto"/>
            <w:noWrap/>
            <w:vAlign w:val="bottom"/>
            <w:hideMark/>
          </w:tcPr>
          <w:p w14:paraId="071613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4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05" w14:textId="77777777" w:rsidR="00214CC2" w:rsidRPr="008677B1" w:rsidRDefault="006453C1" w:rsidP="005F005A">
            <w:pPr>
              <w:spacing w:after="0"/>
              <w:rPr>
                <w:rFonts w:ascii="Times New Roman" w:eastAsia="Times New Roman" w:hAnsi="Times New Roman" w:cs="Times New Roman"/>
                <w:sz w:val="20"/>
              </w:rPr>
            </w:pPr>
          </w:p>
        </w:tc>
      </w:tr>
      <w:tr w:rsidR="006222AF" w14:paraId="0716140E" w14:textId="77777777">
        <w:trPr>
          <w:trHeight w:val="300"/>
        </w:trPr>
        <w:tc>
          <w:tcPr>
            <w:tcW w:w="1036" w:type="dxa"/>
            <w:tcBorders>
              <w:top w:val="nil"/>
              <w:left w:val="nil"/>
              <w:bottom w:val="nil"/>
              <w:right w:val="nil"/>
            </w:tcBorders>
            <w:shd w:val="clear" w:color="auto" w:fill="auto"/>
            <w:noWrap/>
            <w:vAlign w:val="bottom"/>
            <w:hideMark/>
          </w:tcPr>
          <w:p w14:paraId="071614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4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0D" w14:textId="77777777" w:rsidR="00214CC2" w:rsidRPr="008677B1" w:rsidRDefault="006453C1" w:rsidP="005F005A">
            <w:pPr>
              <w:spacing w:after="0"/>
              <w:rPr>
                <w:rFonts w:ascii="Times New Roman" w:eastAsia="Times New Roman" w:hAnsi="Times New Roman" w:cs="Times New Roman"/>
                <w:sz w:val="20"/>
              </w:rPr>
            </w:pPr>
          </w:p>
        </w:tc>
      </w:tr>
      <w:tr w:rsidR="006222AF" w14:paraId="07161416" w14:textId="77777777">
        <w:trPr>
          <w:trHeight w:val="300"/>
        </w:trPr>
        <w:tc>
          <w:tcPr>
            <w:tcW w:w="1036" w:type="dxa"/>
            <w:tcBorders>
              <w:top w:val="nil"/>
              <w:left w:val="nil"/>
              <w:bottom w:val="nil"/>
              <w:right w:val="nil"/>
            </w:tcBorders>
            <w:shd w:val="clear" w:color="auto" w:fill="auto"/>
            <w:noWrap/>
            <w:vAlign w:val="bottom"/>
            <w:hideMark/>
          </w:tcPr>
          <w:p w14:paraId="071614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4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15" w14:textId="77777777" w:rsidR="00214CC2" w:rsidRPr="008677B1" w:rsidRDefault="006453C1" w:rsidP="005F005A">
            <w:pPr>
              <w:spacing w:after="0"/>
              <w:rPr>
                <w:rFonts w:ascii="Times New Roman" w:eastAsia="Times New Roman" w:hAnsi="Times New Roman" w:cs="Times New Roman"/>
                <w:sz w:val="20"/>
              </w:rPr>
            </w:pPr>
          </w:p>
        </w:tc>
      </w:tr>
      <w:tr w:rsidR="006222AF" w14:paraId="0716141E" w14:textId="77777777">
        <w:trPr>
          <w:trHeight w:val="300"/>
        </w:trPr>
        <w:tc>
          <w:tcPr>
            <w:tcW w:w="1036" w:type="dxa"/>
            <w:tcBorders>
              <w:top w:val="nil"/>
              <w:left w:val="nil"/>
              <w:bottom w:val="nil"/>
              <w:right w:val="nil"/>
            </w:tcBorders>
            <w:shd w:val="clear" w:color="auto" w:fill="auto"/>
            <w:noWrap/>
            <w:vAlign w:val="bottom"/>
            <w:hideMark/>
          </w:tcPr>
          <w:p w14:paraId="071614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4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1D" w14:textId="77777777" w:rsidR="00214CC2" w:rsidRPr="008677B1" w:rsidRDefault="006453C1" w:rsidP="005F005A">
            <w:pPr>
              <w:spacing w:after="0"/>
              <w:rPr>
                <w:rFonts w:ascii="Times New Roman" w:eastAsia="Times New Roman" w:hAnsi="Times New Roman" w:cs="Times New Roman"/>
                <w:sz w:val="20"/>
              </w:rPr>
            </w:pPr>
          </w:p>
        </w:tc>
      </w:tr>
      <w:tr w:rsidR="006222AF" w14:paraId="07161426" w14:textId="77777777">
        <w:trPr>
          <w:trHeight w:val="300"/>
        </w:trPr>
        <w:tc>
          <w:tcPr>
            <w:tcW w:w="1036" w:type="dxa"/>
            <w:tcBorders>
              <w:top w:val="nil"/>
              <w:left w:val="nil"/>
              <w:bottom w:val="nil"/>
              <w:right w:val="nil"/>
            </w:tcBorders>
            <w:shd w:val="clear" w:color="auto" w:fill="auto"/>
            <w:noWrap/>
            <w:vAlign w:val="bottom"/>
            <w:hideMark/>
          </w:tcPr>
          <w:p w14:paraId="071614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4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25" w14:textId="77777777" w:rsidR="00214CC2" w:rsidRPr="008677B1" w:rsidRDefault="006453C1" w:rsidP="005F005A">
            <w:pPr>
              <w:spacing w:after="0"/>
              <w:rPr>
                <w:rFonts w:ascii="Times New Roman" w:eastAsia="Times New Roman" w:hAnsi="Times New Roman" w:cs="Times New Roman"/>
                <w:sz w:val="20"/>
              </w:rPr>
            </w:pPr>
          </w:p>
        </w:tc>
      </w:tr>
      <w:tr w:rsidR="006222AF" w14:paraId="0716142E" w14:textId="77777777">
        <w:trPr>
          <w:trHeight w:val="300"/>
        </w:trPr>
        <w:tc>
          <w:tcPr>
            <w:tcW w:w="1036" w:type="dxa"/>
            <w:tcBorders>
              <w:top w:val="nil"/>
              <w:left w:val="nil"/>
              <w:bottom w:val="nil"/>
              <w:right w:val="nil"/>
            </w:tcBorders>
            <w:shd w:val="clear" w:color="auto" w:fill="auto"/>
            <w:noWrap/>
            <w:vAlign w:val="bottom"/>
            <w:hideMark/>
          </w:tcPr>
          <w:p w14:paraId="071614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4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2D" w14:textId="77777777" w:rsidR="00214CC2" w:rsidRPr="008677B1" w:rsidRDefault="006453C1" w:rsidP="005F005A">
            <w:pPr>
              <w:spacing w:after="0"/>
              <w:rPr>
                <w:rFonts w:ascii="Times New Roman" w:eastAsia="Times New Roman" w:hAnsi="Times New Roman" w:cs="Times New Roman"/>
                <w:sz w:val="20"/>
              </w:rPr>
            </w:pPr>
          </w:p>
        </w:tc>
      </w:tr>
      <w:tr w:rsidR="006222AF" w14:paraId="07161436" w14:textId="77777777">
        <w:trPr>
          <w:trHeight w:val="300"/>
        </w:trPr>
        <w:tc>
          <w:tcPr>
            <w:tcW w:w="1036" w:type="dxa"/>
            <w:tcBorders>
              <w:top w:val="nil"/>
              <w:left w:val="nil"/>
              <w:bottom w:val="nil"/>
              <w:right w:val="nil"/>
            </w:tcBorders>
            <w:shd w:val="clear" w:color="auto" w:fill="auto"/>
            <w:noWrap/>
            <w:vAlign w:val="bottom"/>
            <w:hideMark/>
          </w:tcPr>
          <w:p w14:paraId="071614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4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4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35" w14:textId="77777777" w:rsidR="00214CC2" w:rsidRPr="008677B1" w:rsidRDefault="006453C1" w:rsidP="005F005A">
            <w:pPr>
              <w:spacing w:after="0"/>
              <w:rPr>
                <w:rFonts w:ascii="Times New Roman" w:eastAsia="Times New Roman" w:hAnsi="Times New Roman" w:cs="Times New Roman"/>
                <w:sz w:val="20"/>
              </w:rPr>
            </w:pPr>
          </w:p>
        </w:tc>
      </w:tr>
      <w:tr w:rsidR="006222AF" w14:paraId="0716143D" w14:textId="77777777">
        <w:trPr>
          <w:trHeight w:val="300"/>
        </w:trPr>
        <w:tc>
          <w:tcPr>
            <w:tcW w:w="2051" w:type="dxa"/>
            <w:gridSpan w:val="2"/>
            <w:tcBorders>
              <w:top w:val="nil"/>
              <w:left w:val="nil"/>
              <w:bottom w:val="nil"/>
              <w:right w:val="nil"/>
            </w:tcBorders>
            <w:shd w:val="clear" w:color="auto" w:fill="auto"/>
            <w:noWrap/>
            <w:vAlign w:val="bottom"/>
            <w:hideMark/>
          </w:tcPr>
          <w:p w14:paraId="071614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4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3C" w14:textId="77777777" w:rsidR="00214CC2" w:rsidRPr="008677B1" w:rsidRDefault="006453C1" w:rsidP="005F005A">
            <w:pPr>
              <w:spacing w:after="0"/>
              <w:rPr>
                <w:rFonts w:ascii="Times New Roman" w:eastAsia="Times New Roman" w:hAnsi="Times New Roman" w:cs="Times New Roman"/>
                <w:sz w:val="20"/>
              </w:rPr>
            </w:pPr>
          </w:p>
        </w:tc>
      </w:tr>
      <w:tr w:rsidR="006222AF" w14:paraId="07161445" w14:textId="77777777">
        <w:trPr>
          <w:trHeight w:val="300"/>
        </w:trPr>
        <w:tc>
          <w:tcPr>
            <w:tcW w:w="1036" w:type="dxa"/>
            <w:tcBorders>
              <w:top w:val="nil"/>
              <w:left w:val="nil"/>
              <w:bottom w:val="nil"/>
              <w:right w:val="nil"/>
            </w:tcBorders>
            <w:shd w:val="clear" w:color="auto" w:fill="auto"/>
            <w:noWrap/>
            <w:vAlign w:val="bottom"/>
            <w:hideMark/>
          </w:tcPr>
          <w:p w14:paraId="071614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4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44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4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44" w14:textId="77777777" w:rsidR="00214CC2" w:rsidRPr="008677B1" w:rsidRDefault="006453C1" w:rsidP="005F005A">
            <w:pPr>
              <w:spacing w:after="0"/>
              <w:rPr>
                <w:rFonts w:ascii="Times New Roman" w:eastAsia="Times New Roman" w:hAnsi="Times New Roman" w:cs="Times New Roman"/>
                <w:sz w:val="20"/>
              </w:rPr>
            </w:pPr>
          </w:p>
        </w:tc>
      </w:tr>
      <w:tr w:rsidR="006222AF" w14:paraId="07161449" w14:textId="77777777">
        <w:trPr>
          <w:trHeight w:val="300"/>
        </w:trPr>
        <w:tc>
          <w:tcPr>
            <w:tcW w:w="1036" w:type="dxa"/>
            <w:tcBorders>
              <w:top w:val="nil"/>
              <w:left w:val="nil"/>
              <w:bottom w:val="nil"/>
              <w:right w:val="nil"/>
            </w:tcBorders>
            <w:shd w:val="clear" w:color="auto" w:fill="auto"/>
            <w:noWrap/>
            <w:vAlign w:val="bottom"/>
            <w:hideMark/>
          </w:tcPr>
          <w:p w14:paraId="0716144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4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88 ως έχει   ΔΕΚΤΟ ΚΑΤΑ ΠΛΕΙΟΨΗΦΙΑ</w:t>
            </w:r>
          </w:p>
        </w:tc>
        <w:tc>
          <w:tcPr>
            <w:tcW w:w="1015" w:type="dxa"/>
            <w:tcBorders>
              <w:top w:val="nil"/>
              <w:left w:val="nil"/>
              <w:bottom w:val="nil"/>
              <w:right w:val="nil"/>
            </w:tcBorders>
            <w:shd w:val="clear" w:color="auto" w:fill="auto"/>
            <w:noWrap/>
            <w:vAlign w:val="bottom"/>
            <w:hideMark/>
          </w:tcPr>
          <w:p w14:paraId="0716144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451" w14:textId="77777777">
        <w:trPr>
          <w:trHeight w:val="300"/>
        </w:trPr>
        <w:tc>
          <w:tcPr>
            <w:tcW w:w="1036" w:type="dxa"/>
            <w:tcBorders>
              <w:top w:val="nil"/>
              <w:left w:val="nil"/>
              <w:bottom w:val="nil"/>
              <w:right w:val="nil"/>
            </w:tcBorders>
            <w:shd w:val="clear" w:color="auto" w:fill="auto"/>
            <w:noWrap/>
            <w:vAlign w:val="bottom"/>
            <w:hideMark/>
          </w:tcPr>
          <w:p w14:paraId="071614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4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50" w14:textId="77777777" w:rsidR="00214CC2" w:rsidRPr="008677B1" w:rsidRDefault="006453C1" w:rsidP="005F005A">
            <w:pPr>
              <w:spacing w:after="0"/>
              <w:rPr>
                <w:rFonts w:ascii="Times New Roman" w:eastAsia="Times New Roman" w:hAnsi="Times New Roman" w:cs="Times New Roman"/>
                <w:sz w:val="20"/>
              </w:rPr>
            </w:pPr>
          </w:p>
        </w:tc>
      </w:tr>
      <w:tr w:rsidR="006222AF" w14:paraId="07161459" w14:textId="77777777">
        <w:trPr>
          <w:trHeight w:val="300"/>
        </w:trPr>
        <w:tc>
          <w:tcPr>
            <w:tcW w:w="1036" w:type="dxa"/>
            <w:tcBorders>
              <w:top w:val="nil"/>
              <w:left w:val="nil"/>
              <w:bottom w:val="nil"/>
              <w:right w:val="nil"/>
            </w:tcBorders>
            <w:shd w:val="clear" w:color="auto" w:fill="auto"/>
            <w:noWrap/>
            <w:vAlign w:val="bottom"/>
            <w:hideMark/>
          </w:tcPr>
          <w:p w14:paraId="071614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4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58" w14:textId="77777777" w:rsidR="00214CC2" w:rsidRPr="008677B1" w:rsidRDefault="006453C1" w:rsidP="005F005A">
            <w:pPr>
              <w:spacing w:after="0"/>
              <w:rPr>
                <w:rFonts w:ascii="Times New Roman" w:eastAsia="Times New Roman" w:hAnsi="Times New Roman" w:cs="Times New Roman"/>
                <w:sz w:val="20"/>
              </w:rPr>
            </w:pPr>
          </w:p>
        </w:tc>
      </w:tr>
      <w:tr w:rsidR="006222AF" w14:paraId="07161461" w14:textId="77777777">
        <w:trPr>
          <w:trHeight w:val="300"/>
        </w:trPr>
        <w:tc>
          <w:tcPr>
            <w:tcW w:w="1036" w:type="dxa"/>
            <w:tcBorders>
              <w:top w:val="nil"/>
              <w:left w:val="nil"/>
              <w:bottom w:val="nil"/>
              <w:right w:val="nil"/>
            </w:tcBorders>
            <w:shd w:val="clear" w:color="auto" w:fill="auto"/>
            <w:noWrap/>
            <w:vAlign w:val="bottom"/>
            <w:hideMark/>
          </w:tcPr>
          <w:p w14:paraId="071614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4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60" w14:textId="77777777" w:rsidR="00214CC2" w:rsidRPr="008677B1" w:rsidRDefault="006453C1" w:rsidP="005F005A">
            <w:pPr>
              <w:spacing w:after="0"/>
              <w:rPr>
                <w:rFonts w:ascii="Times New Roman" w:eastAsia="Times New Roman" w:hAnsi="Times New Roman" w:cs="Times New Roman"/>
                <w:sz w:val="20"/>
              </w:rPr>
            </w:pPr>
          </w:p>
        </w:tc>
      </w:tr>
      <w:tr w:rsidR="006222AF" w14:paraId="07161469" w14:textId="77777777">
        <w:trPr>
          <w:trHeight w:val="300"/>
        </w:trPr>
        <w:tc>
          <w:tcPr>
            <w:tcW w:w="1036" w:type="dxa"/>
            <w:tcBorders>
              <w:top w:val="nil"/>
              <w:left w:val="nil"/>
              <w:bottom w:val="nil"/>
              <w:right w:val="nil"/>
            </w:tcBorders>
            <w:shd w:val="clear" w:color="auto" w:fill="auto"/>
            <w:noWrap/>
            <w:vAlign w:val="bottom"/>
            <w:hideMark/>
          </w:tcPr>
          <w:p w14:paraId="071614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4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68" w14:textId="77777777" w:rsidR="00214CC2" w:rsidRPr="008677B1" w:rsidRDefault="006453C1" w:rsidP="005F005A">
            <w:pPr>
              <w:spacing w:after="0"/>
              <w:rPr>
                <w:rFonts w:ascii="Times New Roman" w:eastAsia="Times New Roman" w:hAnsi="Times New Roman" w:cs="Times New Roman"/>
                <w:sz w:val="20"/>
              </w:rPr>
            </w:pPr>
          </w:p>
        </w:tc>
      </w:tr>
      <w:tr w:rsidR="006222AF" w14:paraId="07161471" w14:textId="77777777">
        <w:trPr>
          <w:trHeight w:val="300"/>
        </w:trPr>
        <w:tc>
          <w:tcPr>
            <w:tcW w:w="1036" w:type="dxa"/>
            <w:tcBorders>
              <w:top w:val="nil"/>
              <w:left w:val="nil"/>
              <w:bottom w:val="nil"/>
              <w:right w:val="nil"/>
            </w:tcBorders>
            <w:shd w:val="clear" w:color="auto" w:fill="auto"/>
            <w:noWrap/>
            <w:vAlign w:val="bottom"/>
            <w:hideMark/>
          </w:tcPr>
          <w:p w14:paraId="071614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4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70" w14:textId="77777777" w:rsidR="00214CC2" w:rsidRPr="008677B1" w:rsidRDefault="006453C1" w:rsidP="005F005A">
            <w:pPr>
              <w:spacing w:after="0"/>
              <w:rPr>
                <w:rFonts w:ascii="Times New Roman" w:eastAsia="Times New Roman" w:hAnsi="Times New Roman" w:cs="Times New Roman"/>
                <w:sz w:val="20"/>
              </w:rPr>
            </w:pPr>
          </w:p>
        </w:tc>
      </w:tr>
      <w:tr w:rsidR="006222AF" w14:paraId="07161479" w14:textId="77777777">
        <w:trPr>
          <w:trHeight w:val="300"/>
        </w:trPr>
        <w:tc>
          <w:tcPr>
            <w:tcW w:w="1036" w:type="dxa"/>
            <w:tcBorders>
              <w:top w:val="nil"/>
              <w:left w:val="nil"/>
              <w:bottom w:val="nil"/>
              <w:right w:val="nil"/>
            </w:tcBorders>
            <w:shd w:val="clear" w:color="auto" w:fill="auto"/>
            <w:noWrap/>
            <w:vAlign w:val="bottom"/>
            <w:hideMark/>
          </w:tcPr>
          <w:p w14:paraId="071614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4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78" w14:textId="77777777" w:rsidR="00214CC2" w:rsidRPr="008677B1" w:rsidRDefault="006453C1" w:rsidP="005F005A">
            <w:pPr>
              <w:spacing w:after="0"/>
              <w:rPr>
                <w:rFonts w:ascii="Times New Roman" w:eastAsia="Times New Roman" w:hAnsi="Times New Roman" w:cs="Times New Roman"/>
                <w:sz w:val="20"/>
              </w:rPr>
            </w:pPr>
          </w:p>
        </w:tc>
      </w:tr>
      <w:tr w:rsidR="006222AF" w14:paraId="07161481" w14:textId="77777777">
        <w:trPr>
          <w:trHeight w:val="300"/>
        </w:trPr>
        <w:tc>
          <w:tcPr>
            <w:tcW w:w="1036" w:type="dxa"/>
            <w:tcBorders>
              <w:top w:val="nil"/>
              <w:left w:val="nil"/>
              <w:bottom w:val="nil"/>
              <w:right w:val="nil"/>
            </w:tcBorders>
            <w:shd w:val="clear" w:color="auto" w:fill="auto"/>
            <w:noWrap/>
            <w:vAlign w:val="bottom"/>
            <w:hideMark/>
          </w:tcPr>
          <w:p w14:paraId="071614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4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4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80" w14:textId="77777777" w:rsidR="00214CC2" w:rsidRPr="008677B1" w:rsidRDefault="006453C1" w:rsidP="005F005A">
            <w:pPr>
              <w:spacing w:after="0"/>
              <w:rPr>
                <w:rFonts w:ascii="Times New Roman" w:eastAsia="Times New Roman" w:hAnsi="Times New Roman" w:cs="Times New Roman"/>
                <w:sz w:val="20"/>
              </w:rPr>
            </w:pPr>
          </w:p>
        </w:tc>
      </w:tr>
      <w:tr w:rsidR="006222AF" w14:paraId="07161488" w14:textId="77777777">
        <w:trPr>
          <w:trHeight w:val="300"/>
        </w:trPr>
        <w:tc>
          <w:tcPr>
            <w:tcW w:w="2051" w:type="dxa"/>
            <w:gridSpan w:val="2"/>
            <w:tcBorders>
              <w:top w:val="nil"/>
              <w:left w:val="nil"/>
              <w:bottom w:val="nil"/>
              <w:right w:val="nil"/>
            </w:tcBorders>
            <w:shd w:val="clear" w:color="auto" w:fill="auto"/>
            <w:noWrap/>
            <w:vAlign w:val="bottom"/>
            <w:hideMark/>
          </w:tcPr>
          <w:p w14:paraId="071614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4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87" w14:textId="77777777" w:rsidR="00214CC2" w:rsidRPr="008677B1" w:rsidRDefault="006453C1" w:rsidP="005F005A">
            <w:pPr>
              <w:spacing w:after="0"/>
              <w:rPr>
                <w:rFonts w:ascii="Times New Roman" w:eastAsia="Times New Roman" w:hAnsi="Times New Roman" w:cs="Times New Roman"/>
                <w:sz w:val="20"/>
              </w:rPr>
            </w:pPr>
          </w:p>
        </w:tc>
      </w:tr>
      <w:tr w:rsidR="006222AF" w14:paraId="07161490" w14:textId="77777777">
        <w:trPr>
          <w:trHeight w:val="300"/>
        </w:trPr>
        <w:tc>
          <w:tcPr>
            <w:tcW w:w="1036" w:type="dxa"/>
            <w:tcBorders>
              <w:top w:val="nil"/>
              <w:left w:val="nil"/>
              <w:bottom w:val="nil"/>
              <w:right w:val="nil"/>
            </w:tcBorders>
            <w:shd w:val="clear" w:color="auto" w:fill="auto"/>
            <w:noWrap/>
            <w:vAlign w:val="bottom"/>
            <w:hideMark/>
          </w:tcPr>
          <w:p w14:paraId="071614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8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48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4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8F" w14:textId="77777777" w:rsidR="00214CC2" w:rsidRPr="008677B1" w:rsidRDefault="006453C1" w:rsidP="005F005A">
            <w:pPr>
              <w:spacing w:after="0"/>
              <w:rPr>
                <w:rFonts w:ascii="Times New Roman" w:eastAsia="Times New Roman" w:hAnsi="Times New Roman" w:cs="Times New Roman"/>
                <w:sz w:val="20"/>
              </w:rPr>
            </w:pPr>
          </w:p>
        </w:tc>
      </w:tr>
      <w:tr w:rsidR="006222AF" w14:paraId="07161494" w14:textId="77777777">
        <w:trPr>
          <w:trHeight w:val="300"/>
        </w:trPr>
        <w:tc>
          <w:tcPr>
            <w:tcW w:w="1036" w:type="dxa"/>
            <w:tcBorders>
              <w:top w:val="nil"/>
              <w:left w:val="nil"/>
              <w:bottom w:val="nil"/>
              <w:right w:val="nil"/>
            </w:tcBorders>
            <w:shd w:val="clear" w:color="auto" w:fill="auto"/>
            <w:noWrap/>
            <w:vAlign w:val="bottom"/>
            <w:hideMark/>
          </w:tcPr>
          <w:p w14:paraId="0716149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4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89 ως έχει   ΔΕΚΤΟ ΚΑΤΑ</w:t>
            </w:r>
            <w:r w:rsidRPr="008677B1">
              <w:rPr>
                <w:rFonts w:ascii="Calibri" w:eastAsia="Times New Roman" w:hAnsi="Calibri" w:cs="Times New Roman"/>
                <w:color w:val="000000"/>
                <w:sz w:val="22"/>
                <w:szCs w:val="22"/>
              </w:rPr>
              <w:t xml:space="preserve"> ΠΛΕΙΟΨΗΦΙΑ</w:t>
            </w:r>
          </w:p>
        </w:tc>
        <w:tc>
          <w:tcPr>
            <w:tcW w:w="1015" w:type="dxa"/>
            <w:tcBorders>
              <w:top w:val="nil"/>
              <w:left w:val="nil"/>
              <w:bottom w:val="nil"/>
              <w:right w:val="nil"/>
            </w:tcBorders>
            <w:shd w:val="clear" w:color="auto" w:fill="auto"/>
            <w:noWrap/>
            <w:vAlign w:val="bottom"/>
            <w:hideMark/>
          </w:tcPr>
          <w:p w14:paraId="0716149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49C" w14:textId="77777777">
        <w:trPr>
          <w:trHeight w:val="300"/>
        </w:trPr>
        <w:tc>
          <w:tcPr>
            <w:tcW w:w="1036" w:type="dxa"/>
            <w:tcBorders>
              <w:top w:val="nil"/>
              <w:left w:val="nil"/>
              <w:bottom w:val="nil"/>
              <w:right w:val="nil"/>
            </w:tcBorders>
            <w:shd w:val="clear" w:color="auto" w:fill="auto"/>
            <w:noWrap/>
            <w:vAlign w:val="bottom"/>
            <w:hideMark/>
          </w:tcPr>
          <w:p w14:paraId="071614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4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9B" w14:textId="77777777" w:rsidR="00214CC2" w:rsidRPr="008677B1" w:rsidRDefault="006453C1" w:rsidP="005F005A">
            <w:pPr>
              <w:spacing w:after="0"/>
              <w:rPr>
                <w:rFonts w:ascii="Times New Roman" w:eastAsia="Times New Roman" w:hAnsi="Times New Roman" w:cs="Times New Roman"/>
                <w:sz w:val="20"/>
              </w:rPr>
            </w:pPr>
          </w:p>
        </w:tc>
      </w:tr>
      <w:tr w:rsidR="006222AF" w14:paraId="071614A4" w14:textId="77777777">
        <w:trPr>
          <w:trHeight w:val="300"/>
        </w:trPr>
        <w:tc>
          <w:tcPr>
            <w:tcW w:w="1036" w:type="dxa"/>
            <w:tcBorders>
              <w:top w:val="nil"/>
              <w:left w:val="nil"/>
              <w:bottom w:val="nil"/>
              <w:right w:val="nil"/>
            </w:tcBorders>
            <w:shd w:val="clear" w:color="auto" w:fill="auto"/>
            <w:noWrap/>
            <w:vAlign w:val="bottom"/>
            <w:hideMark/>
          </w:tcPr>
          <w:p w14:paraId="071614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14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A3" w14:textId="77777777" w:rsidR="00214CC2" w:rsidRPr="008677B1" w:rsidRDefault="006453C1" w:rsidP="005F005A">
            <w:pPr>
              <w:spacing w:after="0"/>
              <w:rPr>
                <w:rFonts w:ascii="Times New Roman" w:eastAsia="Times New Roman" w:hAnsi="Times New Roman" w:cs="Times New Roman"/>
                <w:sz w:val="20"/>
              </w:rPr>
            </w:pPr>
          </w:p>
        </w:tc>
      </w:tr>
      <w:tr w:rsidR="006222AF" w14:paraId="071614AC" w14:textId="77777777">
        <w:trPr>
          <w:trHeight w:val="300"/>
        </w:trPr>
        <w:tc>
          <w:tcPr>
            <w:tcW w:w="1036" w:type="dxa"/>
            <w:tcBorders>
              <w:top w:val="nil"/>
              <w:left w:val="nil"/>
              <w:bottom w:val="nil"/>
              <w:right w:val="nil"/>
            </w:tcBorders>
            <w:shd w:val="clear" w:color="auto" w:fill="auto"/>
            <w:noWrap/>
            <w:vAlign w:val="bottom"/>
            <w:hideMark/>
          </w:tcPr>
          <w:p w14:paraId="071614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4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AB" w14:textId="77777777" w:rsidR="00214CC2" w:rsidRPr="008677B1" w:rsidRDefault="006453C1" w:rsidP="005F005A">
            <w:pPr>
              <w:spacing w:after="0"/>
              <w:rPr>
                <w:rFonts w:ascii="Times New Roman" w:eastAsia="Times New Roman" w:hAnsi="Times New Roman" w:cs="Times New Roman"/>
                <w:sz w:val="20"/>
              </w:rPr>
            </w:pPr>
          </w:p>
        </w:tc>
      </w:tr>
      <w:tr w:rsidR="006222AF" w14:paraId="071614B4" w14:textId="77777777">
        <w:trPr>
          <w:trHeight w:val="300"/>
        </w:trPr>
        <w:tc>
          <w:tcPr>
            <w:tcW w:w="1036" w:type="dxa"/>
            <w:tcBorders>
              <w:top w:val="nil"/>
              <w:left w:val="nil"/>
              <w:bottom w:val="nil"/>
              <w:right w:val="nil"/>
            </w:tcBorders>
            <w:shd w:val="clear" w:color="auto" w:fill="auto"/>
            <w:noWrap/>
            <w:vAlign w:val="bottom"/>
            <w:hideMark/>
          </w:tcPr>
          <w:p w14:paraId="071614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4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B3" w14:textId="77777777" w:rsidR="00214CC2" w:rsidRPr="008677B1" w:rsidRDefault="006453C1" w:rsidP="005F005A">
            <w:pPr>
              <w:spacing w:after="0"/>
              <w:rPr>
                <w:rFonts w:ascii="Times New Roman" w:eastAsia="Times New Roman" w:hAnsi="Times New Roman" w:cs="Times New Roman"/>
                <w:sz w:val="20"/>
              </w:rPr>
            </w:pPr>
          </w:p>
        </w:tc>
      </w:tr>
      <w:tr w:rsidR="006222AF" w14:paraId="071614BC" w14:textId="77777777">
        <w:trPr>
          <w:trHeight w:val="300"/>
        </w:trPr>
        <w:tc>
          <w:tcPr>
            <w:tcW w:w="1036" w:type="dxa"/>
            <w:tcBorders>
              <w:top w:val="nil"/>
              <w:left w:val="nil"/>
              <w:bottom w:val="nil"/>
              <w:right w:val="nil"/>
            </w:tcBorders>
            <w:shd w:val="clear" w:color="auto" w:fill="auto"/>
            <w:noWrap/>
            <w:vAlign w:val="bottom"/>
            <w:hideMark/>
          </w:tcPr>
          <w:p w14:paraId="071614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4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BB" w14:textId="77777777" w:rsidR="00214CC2" w:rsidRPr="008677B1" w:rsidRDefault="006453C1" w:rsidP="005F005A">
            <w:pPr>
              <w:spacing w:after="0"/>
              <w:rPr>
                <w:rFonts w:ascii="Times New Roman" w:eastAsia="Times New Roman" w:hAnsi="Times New Roman" w:cs="Times New Roman"/>
                <w:sz w:val="20"/>
              </w:rPr>
            </w:pPr>
          </w:p>
        </w:tc>
      </w:tr>
      <w:tr w:rsidR="006222AF" w14:paraId="071614C4" w14:textId="77777777">
        <w:trPr>
          <w:trHeight w:val="300"/>
        </w:trPr>
        <w:tc>
          <w:tcPr>
            <w:tcW w:w="1036" w:type="dxa"/>
            <w:tcBorders>
              <w:top w:val="nil"/>
              <w:left w:val="nil"/>
              <w:bottom w:val="nil"/>
              <w:right w:val="nil"/>
            </w:tcBorders>
            <w:shd w:val="clear" w:color="auto" w:fill="auto"/>
            <w:noWrap/>
            <w:vAlign w:val="bottom"/>
            <w:hideMark/>
          </w:tcPr>
          <w:p w14:paraId="071614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4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C3" w14:textId="77777777" w:rsidR="00214CC2" w:rsidRPr="008677B1" w:rsidRDefault="006453C1" w:rsidP="005F005A">
            <w:pPr>
              <w:spacing w:after="0"/>
              <w:rPr>
                <w:rFonts w:ascii="Times New Roman" w:eastAsia="Times New Roman" w:hAnsi="Times New Roman" w:cs="Times New Roman"/>
                <w:sz w:val="20"/>
              </w:rPr>
            </w:pPr>
          </w:p>
        </w:tc>
      </w:tr>
      <w:tr w:rsidR="006222AF" w14:paraId="071614CC" w14:textId="77777777">
        <w:trPr>
          <w:trHeight w:val="300"/>
        </w:trPr>
        <w:tc>
          <w:tcPr>
            <w:tcW w:w="1036" w:type="dxa"/>
            <w:tcBorders>
              <w:top w:val="nil"/>
              <w:left w:val="nil"/>
              <w:bottom w:val="nil"/>
              <w:right w:val="nil"/>
            </w:tcBorders>
            <w:shd w:val="clear" w:color="auto" w:fill="auto"/>
            <w:noWrap/>
            <w:vAlign w:val="bottom"/>
            <w:hideMark/>
          </w:tcPr>
          <w:p w14:paraId="071614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4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4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CB" w14:textId="77777777" w:rsidR="00214CC2" w:rsidRPr="008677B1" w:rsidRDefault="006453C1" w:rsidP="005F005A">
            <w:pPr>
              <w:spacing w:after="0"/>
              <w:rPr>
                <w:rFonts w:ascii="Times New Roman" w:eastAsia="Times New Roman" w:hAnsi="Times New Roman" w:cs="Times New Roman"/>
                <w:sz w:val="20"/>
              </w:rPr>
            </w:pPr>
          </w:p>
        </w:tc>
      </w:tr>
      <w:tr w:rsidR="006222AF" w14:paraId="071614D3" w14:textId="77777777">
        <w:trPr>
          <w:trHeight w:val="300"/>
        </w:trPr>
        <w:tc>
          <w:tcPr>
            <w:tcW w:w="2051" w:type="dxa"/>
            <w:gridSpan w:val="2"/>
            <w:tcBorders>
              <w:top w:val="nil"/>
              <w:left w:val="nil"/>
              <w:bottom w:val="nil"/>
              <w:right w:val="nil"/>
            </w:tcBorders>
            <w:shd w:val="clear" w:color="auto" w:fill="auto"/>
            <w:noWrap/>
            <w:vAlign w:val="bottom"/>
            <w:hideMark/>
          </w:tcPr>
          <w:p w14:paraId="071614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4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D2" w14:textId="77777777" w:rsidR="00214CC2" w:rsidRPr="008677B1" w:rsidRDefault="006453C1" w:rsidP="005F005A">
            <w:pPr>
              <w:spacing w:after="0"/>
              <w:rPr>
                <w:rFonts w:ascii="Times New Roman" w:eastAsia="Times New Roman" w:hAnsi="Times New Roman" w:cs="Times New Roman"/>
                <w:sz w:val="20"/>
              </w:rPr>
            </w:pPr>
          </w:p>
        </w:tc>
      </w:tr>
      <w:tr w:rsidR="006222AF" w14:paraId="071614DB" w14:textId="77777777">
        <w:trPr>
          <w:trHeight w:val="300"/>
        </w:trPr>
        <w:tc>
          <w:tcPr>
            <w:tcW w:w="1036" w:type="dxa"/>
            <w:tcBorders>
              <w:top w:val="nil"/>
              <w:left w:val="nil"/>
              <w:bottom w:val="nil"/>
              <w:right w:val="nil"/>
            </w:tcBorders>
            <w:shd w:val="clear" w:color="auto" w:fill="auto"/>
            <w:noWrap/>
            <w:vAlign w:val="bottom"/>
            <w:hideMark/>
          </w:tcPr>
          <w:p w14:paraId="071614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D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4D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4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DA" w14:textId="77777777" w:rsidR="00214CC2" w:rsidRPr="008677B1" w:rsidRDefault="006453C1" w:rsidP="005F005A">
            <w:pPr>
              <w:spacing w:after="0"/>
              <w:rPr>
                <w:rFonts w:ascii="Times New Roman" w:eastAsia="Times New Roman" w:hAnsi="Times New Roman" w:cs="Times New Roman"/>
                <w:sz w:val="20"/>
              </w:rPr>
            </w:pPr>
          </w:p>
        </w:tc>
      </w:tr>
      <w:tr w:rsidR="006222AF" w14:paraId="071614DF" w14:textId="77777777">
        <w:trPr>
          <w:trHeight w:val="300"/>
        </w:trPr>
        <w:tc>
          <w:tcPr>
            <w:tcW w:w="1036" w:type="dxa"/>
            <w:tcBorders>
              <w:top w:val="nil"/>
              <w:left w:val="nil"/>
              <w:bottom w:val="nil"/>
              <w:right w:val="nil"/>
            </w:tcBorders>
            <w:shd w:val="clear" w:color="auto" w:fill="auto"/>
            <w:noWrap/>
            <w:vAlign w:val="bottom"/>
            <w:hideMark/>
          </w:tcPr>
          <w:p w14:paraId="071614D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4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90 ως έχει   ΔΕΚΤΟ ΚΑΤΑ ΠΛΕΙΟΨΗΦΙΑ</w:t>
            </w:r>
          </w:p>
        </w:tc>
        <w:tc>
          <w:tcPr>
            <w:tcW w:w="1015" w:type="dxa"/>
            <w:tcBorders>
              <w:top w:val="nil"/>
              <w:left w:val="nil"/>
              <w:bottom w:val="nil"/>
              <w:right w:val="nil"/>
            </w:tcBorders>
            <w:shd w:val="clear" w:color="auto" w:fill="auto"/>
            <w:noWrap/>
            <w:vAlign w:val="bottom"/>
            <w:hideMark/>
          </w:tcPr>
          <w:p w14:paraId="071614D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4E7" w14:textId="77777777">
        <w:trPr>
          <w:trHeight w:val="300"/>
        </w:trPr>
        <w:tc>
          <w:tcPr>
            <w:tcW w:w="1036" w:type="dxa"/>
            <w:tcBorders>
              <w:top w:val="nil"/>
              <w:left w:val="nil"/>
              <w:bottom w:val="nil"/>
              <w:right w:val="nil"/>
            </w:tcBorders>
            <w:shd w:val="clear" w:color="auto" w:fill="auto"/>
            <w:noWrap/>
            <w:vAlign w:val="bottom"/>
            <w:hideMark/>
          </w:tcPr>
          <w:p w14:paraId="071614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4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4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E6" w14:textId="77777777" w:rsidR="00214CC2" w:rsidRPr="008677B1" w:rsidRDefault="006453C1" w:rsidP="005F005A">
            <w:pPr>
              <w:spacing w:after="0"/>
              <w:rPr>
                <w:rFonts w:ascii="Times New Roman" w:eastAsia="Times New Roman" w:hAnsi="Times New Roman" w:cs="Times New Roman"/>
                <w:sz w:val="20"/>
              </w:rPr>
            </w:pPr>
          </w:p>
        </w:tc>
      </w:tr>
      <w:tr w:rsidR="006222AF" w14:paraId="071614EF" w14:textId="77777777">
        <w:trPr>
          <w:trHeight w:val="300"/>
        </w:trPr>
        <w:tc>
          <w:tcPr>
            <w:tcW w:w="1036" w:type="dxa"/>
            <w:tcBorders>
              <w:top w:val="nil"/>
              <w:left w:val="nil"/>
              <w:bottom w:val="nil"/>
              <w:right w:val="nil"/>
            </w:tcBorders>
            <w:shd w:val="clear" w:color="auto" w:fill="auto"/>
            <w:noWrap/>
            <w:vAlign w:val="bottom"/>
            <w:hideMark/>
          </w:tcPr>
          <w:p w14:paraId="071614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4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EE" w14:textId="77777777" w:rsidR="00214CC2" w:rsidRPr="008677B1" w:rsidRDefault="006453C1" w:rsidP="005F005A">
            <w:pPr>
              <w:spacing w:after="0"/>
              <w:rPr>
                <w:rFonts w:ascii="Times New Roman" w:eastAsia="Times New Roman" w:hAnsi="Times New Roman" w:cs="Times New Roman"/>
                <w:sz w:val="20"/>
              </w:rPr>
            </w:pPr>
          </w:p>
        </w:tc>
      </w:tr>
      <w:tr w:rsidR="006222AF" w14:paraId="071614F7" w14:textId="77777777">
        <w:trPr>
          <w:trHeight w:val="300"/>
        </w:trPr>
        <w:tc>
          <w:tcPr>
            <w:tcW w:w="1036" w:type="dxa"/>
            <w:tcBorders>
              <w:top w:val="nil"/>
              <w:left w:val="nil"/>
              <w:bottom w:val="nil"/>
              <w:right w:val="nil"/>
            </w:tcBorders>
            <w:shd w:val="clear" w:color="auto" w:fill="auto"/>
            <w:noWrap/>
            <w:vAlign w:val="bottom"/>
            <w:hideMark/>
          </w:tcPr>
          <w:p w14:paraId="071614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4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F6" w14:textId="77777777" w:rsidR="00214CC2" w:rsidRPr="008677B1" w:rsidRDefault="006453C1" w:rsidP="005F005A">
            <w:pPr>
              <w:spacing w:after="0"/>
              <w:rPr>
                <w:rFonts w:ascii="Times New Roman" w:eastAsia="Times New Roman" w:hAnsi="Times New Roman" w:cs="Times New Roman"/>
                <w:sz w:val="20"/>
              </w:rPr>
            </w:pPr>
          </w:p>
        </w:tc>
      </w:tr>
      <w:tr w:rsidR="006222AF" w14:paraId="071614FF" w14:textId="77777777">
        <w:trPr>
          <w:trHeight w:val="300"/>
        </w:trPr>
        <w:tc>
          <w:tcPr>
            <w:tcW w:w="1036" w:type="dxa"/>
            <w:tcBorders>
              <w:top w:val="nil"/>
              <w:left w:val="nil"/>
              <w:bottom w:val="nil"/>
              <w:right w:val="nil"/>
            </w:tcBorders>
            <w:shd w:val="clear" w:color="auto" w:fill="auto"/>
            <w:noWrap/>
            <w:vAlign w:val="bottom"/>
            <w:hideMark/>
          </w:tcPr>
          <w:p w14:paraId="071614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4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4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4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4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4FE" w14:textId="77777777" w:rsidR="00214CC2" w:rsidRPr="008677B1" w:rsidRDefault="006453C1" w:rsidP="005F005A">
            <w:pPr>
              <w:spacing w:after="0"/>
              <w:rPr>
                <w:rFonts w:ascii="Times New Roman" w:eastAsia="Times New Roman" w:hAnsi="Times New Roman" w:cs="Times New Roman"/>
                <w:sz w:val="20"/>
              </w:rPr>
            </w:pPr>
          </w:p>
        </w:tc>
      </w:tr>
      <w:tr w:rsidR="006222AF" w14:paraId="07161507" w14:textId="77777777">
        <w:trPr>
          <w:trHeight w:val="300"/>
        </w:trPr>
        <w:tc>
          <w:tcPr>
            <w:tcW w:w="1036" w:type="dxa"/>
            <w:tcBorders>
              <w:top w:val="nil"/>
              <w:left w:val="nil"/>
              <w:bottom w:val="nil"/>
              <w:right w:val="nil"/>
            </w:tcBorders>
            <w:shd w:val="clear" w:color="auto" w:fill="auto"/>
            <w:noWrap/>
            <w:vAlign w:val="bottom"/>
            <w:hideMark/>
          </w:tcPr>
          <w:p w14:paraId="071615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5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06" w14:textId="77777777" w:rsidR="00214CC2" w:rsidRPr="008677B1" w:rsidRDefault="006453C1" w:rsidP="005F005A">
            <w:pPr>
              <w:spacing w:after="0"/>
              <w:rPr>
                <w:rFonts w:ascii="Times New Roman" w:eastAsia="Times New Roman" w:hAnsi="Times New Roman" w:cs="Times New Roman"/>
                <w:sz w:val="20"/>
              </w:rPr>
            </w:pPr>
          </w:p>
        </w:tc>
      </w:tr>
      <w:tr w:rsidR="006222AF" w14:paraId="0716150F" w14:textId="77777777">
        <w:trPr>
          <w:trHeight w:val="300"/>
        </w:trPr>
        <w:tc>
          <w:tcPr>
            <w:tcW w:w="1036" w:type="dxa"/>
            <w:tcBorders>
              <w:top w:val="nil"/>
              <w:left w:val="nil"/>
              <w:bottom w:val="nil"/>
              <w:right w:val="nil"/>
            </w:tcBorders>
            <w:shd w:val="clear" w:color="auto" w:fill="auto"/>
            <w:noWrap/>
            <w:vAlign w:val="bottom"/>
            <w:hideMark/>
          </w:tcPr>
          <w:p w14:paraId="071615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5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0E" w14:textId="77777777" w:rsidR="00214CC2" w:rsidRPr="008677B1" w:rsidRDefault="006453C1" w:rsidP="005F005A">
            <w:pPr>
              <w:spacing w:after="0"/>
              <w:rPr>
                <w:rFonts w:ascii="Times New Roman" w:eastAsia="Times New Roman" w:hAnsi="Times New Roman" w:cs="Times New Roman"/>
                <w:sz w:val="20"/>
              </w:rPr>
            </w:pPr>
          </w:p>
        </w:tc>
      </w:tr>
      <w:tr w:rsidR="006222AF" w14:paraId="07161517" w14:textId="77777777">
        <w:trPr>
          <w:trHeight w:val="300"/>
        </w:trPr>
        <w:tc>
          <w:tcPr>
            <w:tcW w:w="1036" w:type="dxa"/>
            <w:tcBorders>
              <w:top w:val="nil"/>
              <w:left w:val="nil"/>
              <w:bottom w:val="nil"/>
              <w:right w:val="nil"/>
            </w:tcBorders>
            <w:shd w:val="clear" w:color="auto" w:fill="auto"/>
            <w:noWrap/>
            <w:vAlign w:val="bottom"/>
            <w:hideMark/>
          </w:tcPr>
          <w:p w14:paraId="071615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5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5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16" w14:textId="77777777" w:rsidR="00214CC2" w:rsidRPr="008677B1" w:rsidRDefault="006453C1" w:rsidP="005F005A">
            <w:pPr>
              <w:spacing w:after="0"/>
              <w:rPr>
                <w:rFonts w:ascii="Times New Roman" w:eastAsia="Times New Roman" w:hAnsi="Times New Roman" w:cs="Times New Roman"/>
                <w:sz w:val="20"/>
              </w:rPr>
            </w:pPr>
          </w:p>
        </w:tc>
      </w:tr>
      <w:tr w:rsidR="006222AF" w14:paraId="0716151E" w14:textId="77777777">
        <w:trPr>
          <w:trHeight w:val="300"/>
        </w:trPr>
        <w:tc>
          <w:tcPr>
            <w:tcW w:w="2051" w:type="dxa"/>
            <w:gridSpan w:val="2"/>
            <w:tcBorders>
              <w:top w:val="nil"/>
              <w:left w:val="nil"/>
              <w:bottom w:val="nil"/>
              <w:right w:val="nil"/>
            </w:tcBorders>
            <w:shd w:val="clear" w:color="auto" w:fill="auto"/>
            <w:noWrap/>
            <w:vAlign w:val="bottom"/>
            <w:hideMark/>
          </w:tcPr>
          <w:p w14:paraId="071615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5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1D" w14:textId="77777777" w:rsidR="00214CC2" w:rsidRPr="008677B1" w:rsidRDefault="006453C1" w:rsidP="005F005A">
            <w:pPr>
              <w:spacing w:after="0"/>
              <w:rPr>
                <w:rFonts w:ascii="Times New Roman" w:eastAsia="Times New Roman" w:hAnsi="Times New Roman" w:cs="Times New Roman"/>
                <w:sz w:val="20"/>
              </w:rPr>
            </w:pPr>
          </w:p>
        </w:tc>
      </w:tr>
      <w:tr w:rsidR="006222AF" w14:paraId="07161526" w14:textId="77777777">
        <w:trPr>
          <w:trHeight w:val="300"/>
        </w:trPr>
        <w:tc>
          <w:tcPr>
            <w:tcW w:w="1036" w:type="dxa"/>
            <w:tcBorders>
              <w:top w:val="nil"/>
              <w:left w:val="nil"/>
              <w:bottom w:val="nil"/>
              <w:right w:val="nil"/>
            </w:tcBorders>
            <w:shd w:val="clear" w:color="auto" w:fill="auto"/>
            <w:noWrap/>
            <w:vAlign w:val="bottom"/>
            <w:hideMark/>
          </w:tcPr>
          <w:p w14:paraId="071615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2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52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5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25" w14:textId="77777777" w:rsidR="00214CC2" w:rsidRPr="008677B1" w:rsidRDefault="006453C1" w:rsidP="005F005A">
            <w:pPr>
              <w:spacing w:after="0"/>
              <w:rPr>
                <w:rFonts w:ascii="Times New Roman" w:eastAsia="Times New Roman" w:hAnsi="Times New Roman" w:cs="Times New Roman"/>
                <w:sz w:val="20"/>
              </w:rPr>
            </w:pPr>
          </w:p>
        </w:tc>
      </w:tr>
      <w:tr w:rsidR="006222AF" w14:paraId="0716152A" w14:textId="77777777">
        <w:trPr>
          <w:trHeight w:val="300"/>
        </w:trPr>
        <w:tc>
          <w:tcPr>
            <w:tcW w:w="1036" w:type="dxa"/>
            <w:tcBorders>
              <w:top w:val="nil"/>
              <w:left w:val="nil"/>
              <w:bottom w:val="nil"/>
              <w:right w:val="nil"/>
            </w:tcBorders>
            <w:shd w:val="clear" w:color="auto" w:fill="auto"/>
            <w:noWrap/>
            <w:vAlign w:val="bottom"/>
            <w:hideMark/>
          </w:tcPr>
          <w:p w14:paraId="0716152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5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91 ως έχει   ΔΕΚΤΟ ΚΑΤΑ ΠΛΕΙΟΨΗΦΙΑ</w:t>
            </w:r>
          </w:p>
        </w:tc>
        <w:tc>
          <w:tcPr>
            <w:tcW w:w="1015" w:type="dxa"/>
            <w:tcBorders>
              <w:top w:val="nil"/>
              <w:left w:val="nil"/>
              <w:bottom w:val="nil"/>
              <w:right w:val="nil"/>
            </w:tcBorders>
            <w:shd w:val="clear" w:color="auto" w:fill="auto"/>
            <w:noWrap/>
            <w:vAlign w:val="bottom"/>
            <w:hideMark/>
          </w:tcPr>
          <w:p w14:paraId="0716152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532" w14:textId="77777777">
        <w:trPr>
          <w:trHeight w:val="300"/>
        </w:trPr>
        <w:tc>
          <w:tcPr>
            <w:tcW w:w="1036" w:type="dxa"/>
            <w:tcBorders>
              <w:top w:val="nil"/>
              <w:left w:val="nil"/>
              <w:bottom w:val="nil"/>
              <w:right w:val="nil"/>
            </w:tcBorders>
            <w:shd w:val="clear" w:color="auto" w:fill="auto"/>
            <w:noWrap/>
            <w:vAlign w:val="bottom"/>
            <w:hideMark/>
          </w:tcPr>
          <w:p w14:paraId="071615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5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31" w14:textId="77777777" w:rsidR="00214CC2" w:rsidRPr="008677B1" w:rsidRDefault="006453C1" w:rsidP="005F005A">
            <w:pPr>
              <w:spacing w:after="0"/>
              <w:rPr>
                <w:rFonts w:ascii="Times New Roman" w:eastAsia="Times New Roman" w:hAnsi="Times New Roman" w:cs="Times New Roman"/>
                <w:sz w:val="20"/>
              </w:rPr>
            </w:pPr>
          </w:p>
        </w:tc>
      </w:tr>
      <w:tr w:rsidR="006222AF" w14:paraId="0716153A" w14:textId="77777777">
        <w:trPr>
          <w:trHeight w:val="300"/>
        </w:trPr>
        <w:tc>
          <w:tcPr>
            <w:tcW w:w="1036" w:type="dxa"/>
            <w:tcBorders>
              <w:top w:val="nil"/>
              <w:left w:val="nil"/>
              <w:bottom w:val="nil"/>
              <w:right w:val="nil"/>
            </w:tcBorders>
            <w:shd w:val="clear" w:color="auto" w:fill="auto"/>
            <w:noWrap/>
            <w:vAlign w:val="bottom"/>
            <w:hideMark/>
          </w:tcPr>
          <w:p w14:paraId="071615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5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39" w14:textId="77777777" w:rsidR="00214CC2" w:rsidRPr="008677B1" w:rsidRDefault="006453C1" w:rsidP="005F005A">
            <w:pPr>
              <w:spacing w:after="0"/>
              <w:rPr>
                <w:rFonts w:ascii="Times New Roman" w:eastAsia="Times New Roman" w:hAnsi="Times New Roman" w:cs="Times New Roman"/>
                <w:sz w:val="20"/>
              </w:rPr>
            </w:pPr>
          </w:p>
        </w:tc>
      </w:tr>
      <w:tr w:rsidR="006222AF" w14:paraId="07161542" w14:textId="77777777">
        <w:trPr>
          <w:trHeight w:val="300"/>
        </w:trPr>
        <w:tc>
          <w:tcPr>
            <w:tcW w:w="1036" w:type="dxa"/>
            <w:tcBorders>
              <w:top w:val="nil"/>
              <w:left w:val="nil"/>
              <w:bottom w:val="nil"/>
              <w:right w:val="nil"/>
            </w:tcBorders>
            <w:shd w:val="clear" w:color="auto" w:fill="auto"/>
            <w:noWrap/>
            <w:vAlign w:val="bottom"/>
            <w:hideMark/>
          </w:tcPr>
          <w:p w14:paraId="071615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5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41" w14:textId="77777777" w:rsidR="00214CC2" w:rsidRPr="008677B1" w:rsidRDefault="006453C1" w:rsidP="005F005A">
            <w:pPr>
              <w:spacing w:after="0"/>
              <w:rPr>
                <w:rFonts w:ascii="Times New Roman" w:eastAsia="Times New Roman" w:hAnsi="Times New Roman" w:cs="Times New Roman"/>
                <w:sz w:val="20"/>
              </w:rPr>
            </w:pPr>
          </w:p>
        </w:tc>
      </w:tr>
      <w:tr w:rsidR="006222AF" w14:paraId="0716154A" w14:textId="77777777">
        <w:trPr>
          <w:trHeight w:val="300"/>
        </w:trPr>
        <w:tc>
          <w:tcPr>
            <w:tcW w:w="1036" w:type="dxa"/>
            <w:tcBorders>
              <w:top w:val="nil"/>
              <w:left w:val="nil"/>
              <w:bottom w:val="nil"/>
              <w:right w:val="nil"/>
            </w:tcBorders>
            <w:shd w:val="clear" w:color="auto" w:fill="auto"/>
            <w:noWrap/>
            <w:vAlign w:val="bottom"/>
            <w:hideMark/>
          </w:tcPr>
          <w:p w14:paraId="071615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5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49" w14:textId="77777777" w:rsidR="00214CC2" w:rsidRPr="008677B1" w:rsidRDefault="006453C1" w:rsidP="005F005A">
            <w:pPr>
              <w:spacing w:after="0"/>
              <w:rPr>
                <w:rFonts w:ascii="Times New Roman" w:eastAsia="Times New Roman" w:hAnsi="Times New Roman" w:cs="Times New Roman"/>
                <w:sz w:val="20"/>
              </w:rPr>
            </w:pPr>
          </w:p>
        </w:tc>
      </w:tr>
      <w:tr w:rsidR="006222AF" w14:paraId="07161552" w14:textId="77777777">
        <w:trPr>
          <w:trHeight w:val="300"/>
        </w:trPr>
        <w:tc>
          <w:tcPr>
            <w:tcW w:w="1036" w:type="dxa"/>
            <w:tcBorders>
              <w:top w:val="nil"/>
              <w:left w:val="nil"/>
              <w:bottom w:val="nil"/>
              <w:right w:val="nil"/>
            </w:tcBorders>
            <w:shd w:val="clear" w:color="auto" w:fill="auto"/>
            <w:noWrap/>
            <w:vAlign w:val="bottom"/>
            <w:hideMark/>
          </w:tcPr>
          <w:p w14:paraId="071615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5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51" w14:textId="77777777" w:rsidR="00214CC2" w:rsidRPr="008677B1" w:rsidRDefault="006453C1" w:rsidP="005F005A">
            <w:pPr>
              <w:spacing w:after="0"/>
              <w:rPr>
                <w:rFonts w:ascii="Times New Roman" w:eastAsia="Times New Roman" w:hAnsi="Times New Roman" w:cs="Times New Roman"/>
                <w:sz w:val="20"/>
              </w:rPr>
            </w:pPr>
          </w:p>
        </w:tc>
      </w:tr>
      <w:tr w:rsidR="006222AF" w14:paraId="0716155A" w14:textId="77777777">
        <w:trPr>
          <w:trHeight w:val="300"/>
        </w:trPr>
        <w:tc>
          <w:tcPr>
            <w:tcW w:w="1036" w:type="dxa"/>
            <w:tcBorders>
              <w:top w:val="nil"/>
              <w:left w:val="nil"/>
              <w:bottom w:val="nil"/>
              <w:right w:val="nil"/>
            </w:tcBorders>
            <w:shd w:val="clear" w:color="auto" w:fill="auto"/>
            <w:noWrap/>
            <w:vAlign w:val="bottom"/>
            <w:hideMark/>
          </w:tcPr>
          <w:p w14:paraId="071615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5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59" w14:textId="77777777" w:rsidR="00214CC2" w:rsidRPr="008677B1" w:rsidRDefault="006453C1" w:rsidP="005F005A">
            <w:pPr>
              <w:spacing w:after="0"/>
              <w:rPr>
                <w:rFonts w:ascii="Times New Roman" w:eastAsia="Times New Roman" w:hAnsi="Times New Roman" w:cs="Times New Roman"/>
                <w:sz w:val="20"/>
              </w:rPr>
            </w:pPr>
          </w:p>
        </w:tc>
      </w:tr>
      <w:tr w:rsidR="006222AF" w14:paraId="07161562" w14:textId="77777777">
        <w:trPr>
          <w:trHeight w:val="300"/>
        </w:trPr>
        <w:tc>
          <w:tcPr>
            <w:tcW w:w="1036" w:type="dxa"/>
            <w:tcBorders>
              <w:top w:val="nil"/>
              <w:left w:val="nil"/>
              <w:bottom w:val="nil"/>
              <w:right w:val="nil"/>
            </w:tcBorders>
            <w:shd w:val="clear" w:color="auto" w:fill="auto"/>
            <w:noWrap/>
            <w:vAlign w:val="bottom"/>
            <w:hideMark/>
          </w:tcPr>
          <w:p w14:paraId="071615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5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61" w14:textId="77777777" w:rsidR="00214CC2" w:rsidRPr="008677B1" w:rsidRDefault="006453C1" w:rsidP="005F005A">
            <w:pPr>
              <w:spacing w:after="0"/>
              <w:rPr>
                <w:rFonts w:ascii="Times New Roman" w:eastAsia="Times New Roman" w:hAnsi="Times New Roman" w:cs="Times New Roman"/>
                <w:sz w:val="20"/>
              </w:rPr>
            </w:pPr>
          </w:p>
        </w:tc>
      </w:tr>
      <w:tr w:rsidR="006222AF" w14:paraId="07161569" w14:textId="77777777">
        <w:trPr>
          <w:trHeight w:val="300"/>
        </w:trPr>
        <w:tc>
          <w:tcPr>
            <w:tcW w:w="2051" w:type="dxa"/>
            <w:gridSpan w:val="2"/>
            <w:tcBorders>
              <w:top w:val="nil"/>
              <w:left w:val="nil"/>
              <w:bottom w:val="nil"/>
              <w:right w:val="nil"/>
            </w:tcBorders>
            <w:shd w:val="clear" w:color="auto" w:fill="auto"/>
            <w:noWrap/>
            <w:vAlign w:val="bottom"/>
            <w:hideMark/>
          </w:tcPr>
          <w:p w14:paraId="071615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5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68" w14:textId="77777777" w:rsidR="00214CC2" w:rsidRPr="008677B1" w:rsidRDefault="006453C1" w:rsidP="005F005A">
            <w:pPr>
              <w:spacing w:after="0"/>
              <w:rPr>
                <w:rFonts w:ascii="Times New Roman" w:eastAsia="Times New Roman" w:hAnsi="Times New Roman" w:cs="Times New Roman"/>
                <w:sz w:val="20"/>
              </w:rPr>
            </w:pPr>
          </w:p>
        </w:tc>
      </w:tr>
      <w:tr w:rsidR="006222AF" w14:paraId="07161571" w14:textId="77777777">
        <w:trPr>
          <w:trHeight w:val="300"/>
        </w:trPr>
        <w:tc>
          <w:tcPr>
            <w:tcW w:w="1036" w:type="dxa"/>
            <w:tcBorders>
              <w:top w:val="nil"/>
              <w:left w:val="nil"/>
              <w:bottom w:val="nil"/>
              <w:right w:val="nil"/>
            </w:tcBorders>
            <w:shd w:val="clear" w:color="auto" w:fill="auto"/>
            <w:noWrap/>
            <w:vAlign w:val="bottom"/>
            <w:hideMark/>
          </w:tcPr>
          <w:p w14:paraId="071615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6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56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5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70" w14:textId="77777777" w:rsidR="00214CC2" w:rsidRPr="008677B1" w:rsidRDefault="006453C1" w:rsidP="005F005A">
            <w:pPr>
              <w:spacing w:after="0"/>
              <w:rPr>
                <w:rFonts w:ascii="Times New Roman" w:eastAsia="Times New Roman" w:hAnsi="Times New Roman" w:cs="Times New Roman"/>
                <w:sz w:val="20"/>
              </w:rPr>
            </w:pPr>
          </w:p>
        </w:tc>
      </w:tr>
      <w:tr w:rsidR="006222AF" w14:paraId="07161575" w14:textId="77777777">
        <w:trPr>
          <w:trHeight w:val="300"/>
        </w:trPr>
        <w:tc>
          <w:tcPr>
            <w:tcW w:w="1036" w:type="dxa"/>
            <w:tcBorders>
              <w:top w:val="nil"/>
              <w:left w:val="nil"/>
              <w:bottom w:val="nil"/>
              <w:right w:val="nil"/>
            </w:tcBorders>
            <w:shd w:val="clear" w:color="auto" w:fill="auto"/>
            <w:noWrap/>
            <w:vAlign w:val="bottom"/>
            <w:hideMark/>
          </w:tcPr>
          <w:p w14:paraId="0716157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5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92 ως έχει   ΔΕΚΤΟ ΚΑΤΑ ΠΛΕΙΟΨΗΦΙΑ</w:t>
            </w:r>
          </w:p>
        </w:tc>
        <w:tc>
          <w:tcPr>
            <w:tcW w:w="1015" w:type="dxa"/>
            <w:tcBorders>
              <w:top w:val="nil"/>
              <w:left w:val="nil"/>
              <w:bottom w:val="nil"/>
              <w:right w:val="nil"/>
            </w:tcBorders>
            <w:shd w:val="clear" w:color="auto" w:fill="auto"/>
            <w:noWrap/>
            <w:vAlign w:val="bottom"/>
            <w:hideMark/>
          </w:tcPr>
          <w:p w14:paraId="0716157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57D" w14:textId="77777777">
        <w:trPr>
          <w:trHeight w:val="300"/>
        </w:trPr>
        <w:tc>
          <w:tcPr>
            <w:tcW w:w="1036" w:type="dxa"/>
            <w:tcBorders>
              <w:top w:val="nil"/>
              <w:left w:val="nil"/>
              <w:bottom w:val="nil"/>
              <w:right w:val="nil"/>
            </w:tcBorders>
            <w:shd w:val="clear" w:color="auto" w:fill="auto"/>
            <w:noWrap/>
            <w:vAlign w:val="bottom"/>
            <w:hideMark/>
          </w:tcPr>
          <w:p w14:paraId="071615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5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7C" w14:textId="77777777" w:rsidR="00214CC2" w:rsidRPr="008677B1" w:rsidRDefault="006453C1" w:rsidP="005F005A">
            <w:pPr>
              <w:spacing w:after="0"/>
              <w:rPr>
                <w:rFonts w:ascii="Times New Roman" w:eastAsia="Times New Roman" w:hAnsi="Times New Roman" w:cs="Times New Roman"/>
                <w:sz w:val="20"/>
              </w:rPr>
            </w:pPr>
          </w:p>
        </w:tc>
      </w:tr>
      <w:tr w:rsidR="006222AF" w14:paraId="07161585" w14:textId="77777777">
        <w:trPr>
          <w:trHeight w:val="300"/>
        </w:trPr>
        <w:tc>
          <w:tcPr>
            <w:tcW w:w="1036" w:type="dxa"/>
            <w:tcBorders>
              <w:top w:val="nil"/>
              <w:left w:val="nil"/>
              <w:bottom w:val="nil"/>
              <w:right w:val="nil"/>
            </w:tcBorders>
            <w:shd w:val="clear" w:color="auto" w:fill="auto"/>
            <w:noWrap/>
            <w:vAlign w:val="bottom"/>
            <w:hideMark/>
          </w:tcPr>
          <w:p w14:paraId="071615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5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84" w14:textId="77777777" w:rsidR="00214CC2" w:rsidRPr="008677B1" w:rsidRDefault="006453C1" w:rsidP="005F005A">
            <w:pPr>
              <w:spacing w:after="0"/>
              <w:rPr>
                <w:rFonts w:ascii="Times New Roman" w:eastAsia="Times New Roman" w:hAnsi="Times New Roman" w:cs="Times New Roman"/>
                <w:sz w:val="20"/>
              </w:rPr>
            </w:pPr>
          </w:p>
        </w:tc>
      </w:tr>
      <w:tr w:rsidR="006222AF" w14:paraId="0716158D" w14:textId="77777777">
        <w:trPr>
          <w:trHeight w:val="300"/>
        </w:trPr>
        <w:tc>
          <w:tcPr>
            <w:tcW w:w="1036" w:type="dxa"/>
            <w:tcBorders>
              <w:top w:val="nil"/>
              <w:left w:val="nil"/>
              <w:bottom w:val="nil"/>
              <w:right w:val="nil"/>
            </w:tcBorders>
            <w:shd w:val="clear" w:color="auto" w:fill="auto"/>
            <w:noWrap/>
            <w:vAlign w:val="bottom"/>
            <w:hideMark/>
          </w:tcPr>
          <w:p w14:paraId="071615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5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8C" w14:textId="77777777" w:rsidR="00214CC2" w:rsidRPr="008677B1" w:rsidRDefault="006453C1" w:rsidP="005F005A">
            <w:pPr>
              <w:spacing w:after="0"/>
              <w:rPr>
                <w:rFonts w:ascii="Times New Roman" w:eastAsia="Times New Roman" w:hAnsi="Times New Roman" w:cs="Times New Roman"/>
                <w:sz w:val="20"/>
              </w:rPr>
            </w:pPr>
          </w:p>
        </w:tc>
      </w:tr>
      <w:tr w:rsidR="006222AF" w14:paraId="07161595" w14:textId="77777777">
        <w:trPr>
          <w:trHeight w:val="300"/>
        </w:trPr>
        <w:tc>
          <w:tcPr>
            <w:tcW w:w="1036" w:type="dxa"/>
            <w:tcBorders>
              <w:top w:val="nil"/>
              <w:left w:val="nil"/>
              <w:bottom w:val="nil"/>
              <w:right w:val="nil"/>
            </w:tcBorders>
            <w:shd w:val="clear" w:color="auto" w:fill="auto"/>
            <w:noWrap/>
            <w:vAlign w:val="bottom"/>
            <w:hideMark/>
          </w:tcPr>
          <w:p w14:paraId="071615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5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94" w14:textId="77777777" w:rsidR="00214CC2" w:rsidRPr="008677B1" w:rsidRDefault="006453C1" w:rsidP="005F005A">
            <w:pPr>
              <w:spacing w:after="0"/>
              <w:rPr>
                <w:rFonts w:ascii="Times New Roman" w:eastAsia="Times New Roman" w:hAnsi="Times New Roman" w:cs="Times New Roman"/>
                <w:sz w:val="20"/>
              </w:rPr>
            </w:pPr>
          </w:p>
        </w:tc>
      </w:tr>
      <w:tr w:rsidR="006222AF" w14:paraId="0716159D" w14:textId="77777777">
        <w:trPr>
          <w:trHeight w:val="300"/>
        </w:trPr>
        <w:tc>
          <w:tcPr>
            <w:tcW w:w="1036" w:type="dxa"/>
            <w:tcBorders>
              <w:top w:val="nil"/>
              <w:left w:val="nil"/>
              <w:bottom w:val="nil"/>
              <w:right w:val="nil"/>
            </w:tcBorders>
            <w:shd w:val="clear" w:color="auto" w:fill="auto"/>
            <w:noWrap/>
            <w:vAlign w:val="bottom"/>
            <w:hideMark/>
          </w:tcPr>
          <w:p w14:paraId="071615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5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9C" w14:textId="77777777" w:rsidR="00214CC2" w:rsidRPr="008677B1" w:rsidRDefault="006453C1" w:rsidP="005F005A">
            <w:pPr>
              <w:spacing w:after="0"/>
              <w:rPr>
                <w:rFonts w:ascii="Times New Roman" w:eastAsia="Times New Roman" w:hAnsi="Times New Roman" w:cs="Times New Roman"/>
                <w:sz w:val="20"/>
              </w:rPr>
            </w:pPr>
          </w:p>
        </w:tc>
      </w:tr>
      <w:tr w:rsidR="006222AF" w14:paraId="071615A5" w14:textId="77777777">
        <w:trPr>
          <w:trHeight w:val="300"/>
        </w:trPr>
        <w:tc>
          <w:tcPr>
            <w:tcW w:w="1036" w:type="dxa"/>
            <w:tcBorders>
              <w:top w:val="nil"/>
              <w:left w:val="nil"/>
              <w:bottom w:val="nil"/>
              <w:right w:val="nil"/>
            </w:tcBorders>
            <w:shd w:val="clear" w:color="auto" w:fill="auto"/>
            <w:noWrap/>
            <w:vAlign w:val="bottom"/>
            <w:hideMark/>
          </w:tcPr>
          <w:p w14:paraId="071615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5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A4" w14:textId="77777777" w:rsidR="00214CC2" w:rsidRPr="008677B1" w:rsidRDefault="006453C1" w:rsidP="005F005A">
            <w:pPr>
              <w:spacing w:after="0"/>
              <w:rPr>
                <w:rFonts w:ascii="Times New Roman" w:eastAsia="Times New Roman" w:hAnsi="Times New Roman" w:cs="Times New Roman"/>
                <w:sz w:val="20"/>
              </w:rPr>
            </w:pPr>
          </w:p>
        </w:tc>
      </w:tr>
      <w:tr w:rsidR="006222AF" w14:paraId="071615AD" w14:textId="77777777">
        <w:trPr>
          <w:trHeight w:val="300"/>
        </w:trPr>
        <w:tc>
          <w:tcPr>
            <w:tcW w:w="1036" w:type="dxa"/>
            <w:tcBorders>
              <w:top w:val="nil"/>
              <w:left w:val="nil"/>
              <w:bottom w:val="nil"/>
              <w:right w:val="nil"/>
            </w:tcBorders>
            <w:shd w:val="clear" w:color="auto" w:fill="auto"/>
            <w:noWrap/>
            <w:vAlign w:val="bottom"/>
            <w:hideMark/>
          </w:tcPr>
          <w:p w14:paraId="071615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5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5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AC" w14:textId="77777777" w:rsidR="00214CC2" w:rsidRPr="008677B1" w:rsidRDefault="006453C1" w:rsidP="005F005A">
            <w:pPr>
              <w:spacing w:after="0"/>
              <w:rPr>
                <w:rFonts w:ascii="Times New Roman" w:eastAsia="Times New Roman" w:hAnsi="Times New Roman" w:cs="Times New Roman"/>
                <w:sz w:val="20"/>
              </w:rPr>
            </w:pPr>
          </w:p>
        </w:tc>
      </w:tr>
      <w:tr w:rsidR="006222AF" w14:paraId="071615B4" w14:textId="77777777">
        <w:trPr>
          <w:trHeight w:val="300"/>
        </w:trPr>
        <w:tc>
          <w:tcPr>
            <w:tcW w:w="2051" w:type="dxa"/>
            <w:gridSpan w:val="2"/>
            <w:tcBorders>
              <w:top w:val="nil"/>
              <w:left w:val="nil"/>
              <w:bottom w:val="nil"/>
              <w:right w:val="nil"/>
            </w:tcBorders>
            <w:shd w:val="clear" w:color="auto" w:fill="auto"/>
            <w:noWrap/>
            <w:vAlign w:val="bottom"/>
            <w:hideMark/>
          </w:tcPr>
          <w:p w14:paraId="071615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5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B3" w14:textId="77777777" w:rsidR="00214CC2" w:rsidRPr="008677B1" w:rsidRDefault="006453C1" w:rsidP="005F005A">
            <w:pPr>
              <w:spacing w:after="0"/>
              <w:rPr>
                <w:rFonts w:ascii="Times New Roman" w:eastAsia="Times New Roman" w:hAnsi="Times New Roman" w:cs="Times New Roman"/>
                <w:sz w:val="20"/>
              </w:rPr>
            </w:pPr>
          </w:p>
        </w:tc>
      </w:tr>
      <w:tr w:rsidR="006222AF" w14:paraId="071615BC" w14:textId="77777777">
        <w:trPr>
          <w:trHeight w:val="300"/>
        </w:trPr>
        <w:tc>
          <w:tcPr>
            <w:tcW w:w="1036" w:type="dxa"/>
            <w:tcBorders>
              <w:top w:val="nil"/>
              <w:left w:val="nil"/>
              <w:bottom w:val="nil"/>
              <w:right w:val="nil"/>
            </w:tcBorders>
            <w:shd w:val="clear" w:color="auto" w:fill="auto"/>
            <w:noWrap/>
            <w:vAlign w:val="bottom"/>
            <w:hideMark/>
          </w:tcPr>
          <w:p w14:paraId="071615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B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5B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5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BB" w14:textId="77777777" w:rsidR="00214CC2" w:rsidRPr="008677B1" w:rsidRDefault="006453C1" w:rsidP="005F005A">
            <w:pPr>
              <w:spacing w:after="0"/>
              <w:rPr>
                <w:rFonts w:ascii="Times New Roman" w:eastAsia="Times New Roman" w:hAnsi="Times New Roman" w:cs="Times New Roman"/>
                <w:sz w:val="20"/>
              </w:rPr>
            </w:pPr>
          </w:p>
        </w:tc>
      </w:tr>
      <w:tr w:rsidR="006222AF" w14:paraId="071615C0" w14:textId="77777777">
        <w:trPr>
          <w:trHeight w:val="300"/>
        </w:trPr>
        <w:tc>
          <w:tcPr>
            <w:tcW w:w="1036" w:type="dxa"/>
            <w:tcBorders>
              <w:top w:val="nil"/>
              <w:left w:val="nil"/>
              <w:bottom w:val="nil"/>
              <w:right w:val="nil"/>
            </w:tcBorders>
            <w:shd w:val="clear" w:color="auto" w:fill="auto"/>
            <w:noWrap/>
            <w:vAlign w:val="bottom"/>
            <w:hideMark/>
          </w:tcPr>
          <w:p w14:paraId="071615B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5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93 ως έχει   ΔΕΚΤΟ ΚΑΤΑ</w:t>
            </w:r>
            <w:r w:rsidRPr="008677B1">
              <w:rPr>
                <w:rFonts w:ascii="Calibri" w:eastAsia="Times New Roman" w:hAnsi="Calibri" w:cs="Times New Roman"/>
                <w:color w:val="000000"/>
                <w:sz w:val="22"/>
                <w:szCs w:val="22"/>
              </w:rPr>
              <w:t xml:space="preserve"> ΠΛΕΙΟΨΗΦΙΑ</w:t>
            </w:r>
          </w:p>
        </w:tc>
        <w:tc>
          <w:tcPr>
            <w:tcW w:w="1015" w:type="dxa"/>
            <w:tcBorders>
              <w:top w:val="nil"/>
              <w:left w:val="nil"/>
              <w:bottom w:val="nil"/>
              <w:right w:val="nil"/>
            </w:tcBorders>
            <w:shd w:val="clear" w:color="auto" w:fill="auto"/>
            <w:noWrap/>
            <w:vAlign w:val="bottom"/>
            <w:hideMark/>
          </w:tcPr>
          <w:p w14:paraId="071615B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5C8" w14:textId="77777777">
        <w:trPr>
          <w:trHeight w:val="300"/>
        </w:trPr>
        <w:tc>
          <w:tcPr>
            <w:tcW w:w="1036" w:type="dxa"/>
            <w:tcBorders>
              <w:top w:val="nil"/>
              <w:left w:val="nil"/>
              <w:bottom w:val="nil"/>
              <w:right w:val="nil"/>
            </w:tcBorders>
            <w:shd w:val="clear" w:color="auto" w:fill="auto"/>
            <w:noWrap/>
            <w:vAlign w:val="bottom"/>
            <w:hideMark/>
          </w:tcPr>
          <w:p w14:paraId="071615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5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C7" w14:textId="77777777" w:rsidR="00214CC2" w:rsidRPr="008677B1" w:rsidRDefault="006453C1" w:rsidP="005F005A">
            <w:pPr>
              <w:spacing w:after="0"/>
              <w:rPr>
                <w:rFonts w:ascii="Times New Roman" w:eastAsia="Times New Roman" w:hAnsi="Times New Roman" w:cs="Times New Roman"/>
                <w:sz w:val="20"/>
              </w:rPr>
            </w:pPr>
          </w:p>
        </w:tc>
      </w:tr>
      <w:tr w:rsidR="006222AF" w14:paraId="071615D0" w14:textId="77777777">
        <w:trPr>
          <w:trHeight w:val="300"/>
        </w:trPr>
        <w:tc>
          <w:tcPr>
            <w:tcW w:w="1036" w:type="dxa"/>
            <w:tcBorders>
              <w:top w:val="nil"/>
              <w:left w:val="nil"/>
              <w:bottom w:val="nil"/>
              <w:right w:val="nil"/>
            </w:tcBorders>
            <w:shd w:val="clear" w:color="auto" w:fill="auto"/>
            <w:noWrap/>
            <w:vAlign w:val="bottom"/>
            <w:hideMark/>
          </w:tcPr>
          <w:p w14:paraId="071615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5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CF" w14:textId="77777777" w:rsidR="00214CC2" w:rsidRPr="008677B1" w:rsidRDefault="006453C1" w:rsidP="005F005A">
            <w:pPr>
              <w:spacing w:after="0"/>
              <w:rPr>
                <w:rFonts w:ascii="Times New Roman" w:eastAsia="Times New Roman" w:hAnsi="Times New Roman" w:cs="Times New Roman"/>
                <w:sz w:val="20"/>
              </w:rPr>
            </w:pPr>
          </w:p>
        </w:tc>
      </w:tr>
      <w:tr w:rsidR="006222AF" w14:paraId="071615D8" w14:textId="77777777">
        <w:trPr>
          <w:trHeight w:val="300"/>
        </w:trPr>
        <w:tc>
          <w:tcPr>
            <w:tcW w:w="1036" w:type="dxa"/>
            <w:tcBorders>
              <w:top w:val="nil"/>
              <w:left w:val="nil"/>
              <w:bottom w:val="nil"/>
              <w:right w:val="nil"/>
            </w:tcBorders>
            <w:shd w:val="clear" w:color="auto" w:fill="auto"/>
            <w:noWrap/>
            <w:vAlign w:val="bottom"/>
            <w:hideMark/>
          </w:tcPr>
          <w:p w14:paraId="071615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5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D7" w14:textId="77777777" w:rsidR="00214CC2" w:rsidRPr="008677B1" w:rsidRDefault="006453C1" w:rsidP="005F005A">
            <w:pPr>
              <w:spacing w:after="0"/>
              <w:rPr>
                <w:rFonts w:ascii="Times New Roman" w:eastAsia="Times New Roman" w:hAnsi="Times New Roman" w:cs="Times New Roman"/>
                <w:sz w:val="20"/>
              </w:rPr>
            </w:pPr>
          </w:p>
        </w:tc>
      </w:tr>
      <w:tr w:rsidR="006222AF" w14:paraId="071615E0" w14:textId="77777777">
        <w:trPr>
          <w:trHeight w:val="300"/>
        </w:trPr>
        <w:tc>
          <w:tcPr>
            <w:tcW w:w="1036" w:type="dxa"/>
            <w:tcBorders>
              <w:top w:val="nil"/>
              <w:left w:val="nil"/>
              <w:bottom w:val="nil"/>
              <w:right w:val="nil"/>
            </w:tcBorders>
            <w:shd w:val="clear" w:color="auto" w:fill="auto"/>
            <w:noWrap/>
            <w:vAlign w:val="bottom"/>
            <w:hideMark/>
          </w:tcPr>
          <w:p w14:paraId="071615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5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DF" w14:textId="77777777" w:rsidR="00214CC2" w:rsidRPr="008677B1" w:rsidRDefault="006453C1" w:rsidP="005F005A">
            <w:pPr>
              <w:spacing w:after="0"/>
              <w:rPr>
                <w:rFonts w:ascii="Times New Roman" w:eastAsia="Times New Roman" w:hAnsi="Times New Roman" w:cs="Times New Roman"/>
                <w:sz w:val="20"/>
              </w:rPr>
            </w:pPr>
          </w:p>
        </w:tc>
      </w:tr>
      <w:tr w:rsidR="006222AF" w14:paraId="071615E8" w14:textId="77777777">
        <w:trPr>
          <w:trHeight w:val="300"/>
        </w:trPr>
        <w:tc>
          <w:tcPr>
            <w:tcW w:w="1036" w:type="dxa"/>
            <w:tcBorders>
              <w:top w:val="nil"/>
              <w:left w:val="nil"/>
              <w:bottom w:val="nil"/>
              <w:right w:val="nil"/>
            </w:tcBorders>
            <w:shd w:val="clear" w:color="auto" w:fill="auto"/>
            <w:noWrap/>
            <w:vAlign w:val="bottom"/>
            <w:hideMark/>
          </w:tcPr>
          <w:p w14:paraId="071615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5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E7" w14:textId="77777777" w:rsidR="00214CC2" w:rsidRPr="008677B1" w:rsidRDefault="006453C1" w:rsidP="005F005A">
            <w:pPr>
              <w:spacing w:after="0"/>
              <w:rPr>
                <w:rFonts w:ascii="Times New Roman" w:eastAsia="Times New Roman" w:hAnsi="Times New Roman" w:cs="Times New Roman"/>
                <w:sz w:val="20"/>
              </w:rPr>
            </w:pPr>
          </w:p>
        </w:tc>
      </w:tr>
      <w:tr w:rsidR="006222AF" w14:paraId="071615F0" w14:textId="77777777">
        <w:trPr>
          <w:trHeight w:val="300"/>
        </w:trPr>
        <w:tc>
          <w:tcPr>
            <w:tcW w:w="1036" w:type="dxa"/>
            <w:tcBorders>
              <w:top w:val="nil"/>
              <w:left w:val="nil"/>
              <w:bottom w:val="nil"/>
              <w:right w:val="nil"/>
            </w:tcBorders>
            <w:shd w:val="clear" w:color="auto" w:fill="auto"/>
            <w:noWrap/>
            <w:vAlign w:val="bottom"/>
            <w:hideMark/>
          </w:tcPr>
          <w:p w14:paraId="071615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5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5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EF" w14:textId="77777777" w:rsidR="00214CC2" w:rsidRPr="008677B1" w:rsidRDefault="006453C1" w:rsidP="005F005A">
            <w:pPr>
              <w:spacing w:after="0"/>
              <w:rPr>
                <w:rFonts w:ascii="Times New Roman" w:eastAsia="Times New Roman" w:hAnsi="Times New Roman" w:cs="Times New Roman"/>
                <w:sz w:val="20"/>
              </w:rPr>
            </w:pPr>
          </w:p>
        </w:tc>
      </w:tr>
      <w:tr w:rsidR="006222AF" w14:paraId="071615F8" w14:textId="77777777">
        <w:trPr>
          <w:trHeight w:val="300"/>
        </w:trPr>
        <w:tc>
          <w:tcPr>
            <w:tcW w:w="1036" w:type="dxa"/>
            <w:tcBorders>
              <w:top w:val="nil"/>
              <w:left w:val="nil"/>
              <w:bottom w:val="nil"/>
              <w:right w:val="nil"/>
            </w:tcBorders>
            <w:shd w:val="clear" w:color="auto" w:fill="auto"/>
            <w:noWrap/>
            <w:vAlign w:val="bottom"/>
            <w:hideMark/>
          </w:tcPr>
          <w:p w14:paraId="071615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5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F7" w14:textId="77777777" w:rsidR="00214CC2" w:rsidRPr="008677B1" w:rsidRDefault="006453C1" w:rsidP="005F005A">
            <w:pPr>
              <w:spacing w:after="0"/>
              <w:rPr>
                <w:rFonts w:ascii="Times New Roman" w:eastAsia="Times New Roman" w:hAnsi="Times New Roman" w:cs="Times New Roman"/>
                <w:sz w:val="20"/>
              </w:rPr>
            </w:pPr>
          </w:p>
        </w:tc>
      </w:tr>
      <w:tr w:rsidR="006222AF" w14:paraId="071615FF" w14:textId="77777777">
        <w:trPr>
          <w:trHeight w:val="300"/>
        </w:trPr>
        <w:tc>
          <w:tcPr>
            <w:tcW w:w="2051" w:type="dxa"/>
            <w:gridSpan w:val="2"/>
            <w:tcBorders>
              <w:top w:val="nil"/>
              <w:left w:val="nil"/>
              <w:bottom w:val="nil"/>
              <w:right w:val="nil"/>
            </w:tcBorders>
            <w:shd w:val="clear" w:color="auto" w:fill="auto"/>
            <w:noWrap/>
            <w:vAlign w:val="bottom"/>
            <w:hideMark/>
          </w:tcPr>
          <w:p w14:paraId="071615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5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5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5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5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5FE" w14:textId="77777777" w:rsidR="00214CC2" w:rsidRPr="008677B1" w:rsidRDefault="006453C1" w:rsidP="005F005A">
            <w:pPr>
              <w:spacing w:after="0"/>
              <w:rPr>
                <w:rFonts w:ascii="Times New Roman" w:eastAsia="Times New Roman" w:hAnsi="Times New Roman" w:cs="Times New Roman"/>
                <w:sz w:val="20"/>
              </w:rPr>
            </w:pPr>
          </w:p>
        </w:tc>
      </w:tr>
      <w:tr w:rsidR="006222AF" w14:paraId="07161607" w14:textId="77777777">
        <w:trPr>
          <w:trHeight w:val="300"/>
        </w:trPr>
        <w:tc>
          <w:tcPr>
            <w:tcW w:w="1036" w:type="dxa"/>
            <w:tcBorders>
              <w:top w:val="nil"/>
              <w:left w:val="nil"/>
              <w:bottom w:val="nil"/>
              <w:right w:val="nil"/>
            </w:tcBorders>
            <w:shd w:val="clear" w:color="auto" w:fill="auto"/>
            <w:noWrap/>
            <w:vAlign w:val="bottom"/>
            <w:hideMark/>
          </w:tcPr>
          <w:p w14:paraId="071616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0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60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6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06" w14:textId="77777777" w:rsidR="00214CC2" w:rsidRPr="008677B1" w:rsidRDefault="006453C1" w:rsidP="005F005A">
            <w:pPr>
              <w:spacing w:after="0"/>
              <w:rPr>
                <w:rFonts w:ascii="Times New Roman" w:eastAsia="Times New Roman" w:hAnsi="Times New Roman" w:cs="Times New Roman"/>
                <w:sz w:val="20"/>
              </w:rPr>
            </w:pPr>
          </w:p>
        </w:tc>
      </w:tr>
      <w:tr w:rsidR="006222AF" w14:paraId="0716160B" w14:textId="77777777">
        <w:trPr>
          <w:trHeight w:val="300"/>
        </w:trPr>
        <w:tc>
          <w:tcPr>
            <w:tcW w:w="1036" w:type="dxa"/>
            <w:tcBorders>
              <w:top w:val="nil"/>
              <w:left w:val="nil"/>
              <w:bottom w:val="nil"/>
              <w:right w:val="nil"/>
            </w:tcBorders>
            <w:shd w:val="clear" w:color="auto" w:fill="auto"/>
            <w:noWrap/>
            <w:vAlign w:val="bottom"/>
            <w:hideMark/>
          </w:tcPr>
          <w:p w14:paraId="0716160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6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94 ως έχει   ΔΕΚΤΟ ΚΑΤΑ ΠΛΕΙΟΨΗΦΙΑ</w:t>
            </w:r>
          </w:p>
        </w:tc>
        <w:tc>
          <w:tcPr>
            <w:tcW w:w="1015" w:type="dxa"/>
            <w:tcBorders>
              <w:top w:val="nil"/>
              <w:left w:val="nil"/>
              <w:bottom w:val="nil"/>
              <w:right w:val="nil"/>
            </w:tcBorders>
            <w:shd w:val="clear" w:color="auto" w:fill="auto"/>
            <w:noWrap/>
            <w:vAlign w:val="bottom"/>
            <w:hideMark/>
          </w:tcPr>
          <w:p w14:paraId="0716160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613" w14:textId="77777777">
        <w:trPr>
          <w:trHeight w:val="300"/>
        </w:trPr>
        <w:tc>
          <w:tcPr>
            <w:tcW w:w="1036" w:type="dxa"/>
            <w:tcBorders>
              <w:top w:val="nil"/>
              <w:left w:val="nil"/>
              <w:bottom w:val="nil"/>
              <w:right w:val="nil"/>
            </w:tcBorders>
            <w:shd w:val="clear" w:color="auto" w:fill="auto"/>
            <w:noWrap/>
            <w:vAlign w:val="bottom"/>
            <w:hideMark/>
          </w:tcPr>
          <w:p w14:paraId="071616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6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12" w14:textId="77777777" w:rsidR="00214CC2" w:rsidRPr="008677B1" w:rsidRDefault="006453C1" w:rsidP="005F005A">
            <w:pPr>
              <w:spacing w:after="0"/>
              <w:rPr>
                <w:rFonts w:ascii="Times New Roman" w:eastAsia="Times New Roman" w:hAnsi="Times New Roman" w:cs="Times New Roman"/>
                <w:sz w:val="20"/>
              </w:rPr>
            </w:pPr>
          </w:p>
        </w:tc>
      </w:tr>
      <w:tr w:rsidR="006222AF" w14:paraId="0716161B" w14:textId="77777777">
        <w:trPr>
          <w:trHeight w:val="300"/>
        </w:trPr>
        <w:tc>
          <w:tcPr>
            <w:tcW w:w="1036" w:type="dxa"/>
            <w:tcBorders>
              <w:top w:val="nil"/>
              <w:left w:val="nil"/>
              <w:bottom w:val="nil"/>
              <w:right w:val="nil"/>
            </w:tcBorders>
            <w:shd w:val="clear" w:color="auto" w:fill="auto"/>
            <w:noWrap/>
            <w:vAlign w:val="bottom"/>
            <w:hideMark/>
          </w:tcPr>
          <w:p w14:paraId="071616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6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1A" w14:textId="77777777" w:rsidR="00214CC2" w:rsidRPr="008677B1" w:rsidRDefault="006453C1" w:rsidP="005F005A">
            <w:pPr>
              <w:spacing w:after="0"/>
              <w:rPr>
                <w:rFonts w:ascii="Times New Roman" w:eastAsia="Times New Roman" w:hAnsi="Times New Roman" w:cs="Times New Roman"/>
                <w:sz w:val="20"/>
              </w:rPr>
            </w:pPr>
          </w:p>
        </w:tc>
      </w:tr>
      <w:tr w:rsidR="006222AF" w14:paraId="07161623" w14:textId="77777777">
        <w:trPr>
          <w:trHeight w:val="300"/>
        </w:trPr>
        <w:tc>
          <w:tcPr>
            <w:tcW w:w="1036" w:type="dxa"/>
            <w:tcBorders>
              <w:top w:val="nil"/>
              <w:left w:val="nil"/>
              <w:bottom w:val="nil"/>
              <w:right w:val="nil"/>
            </w:tcBorders>
            <w:shd w:val="clear" w:color="auto" w:fill="auto"/>
            <w:noWrap/>
            <w:vAlign w:val="bottom"/>
            <w:hideMark/>
          </w:tcPr>
          <w:p w14:paraId="071616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6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22" w14:textId="77777777" w:rsidR="00214CC2" w:rsidRPr="008677B1" w:rsidRDefault="006453C1" w:rsidP="005F005A">
            <w:pPr>
              <w:spacing w:after="0"/>
              <w:rPr>
                <w:rFonts w:ascii="Times New Roman" w:eastAsia="Times New Roman" w:hAnsi="Times New Roman" w:cs="Times New Roman"/>
                <w:sz w:val="20"/>
              </w:rPr>
            </w:pPr>
          </w:p>
        </w:tc>
      </w:tr>
      <w:tr w:rsidR="006222AF" w14:paraId="0716162B" w14:textId="77777777">
        <w:trPr>
          <w:trHeight w:val="300"/>
        </w:trPr>
        <w:tc>
          <w:tcPr>
            <w:tcW w:w="1036" w:type="dxa"/>
            <w:tcBorders>
              <w:top w:val="nil"/>
              <w:left w:val="nil"/>
              <w:bottom w:val="nil"/>
              <w:right w:val="nil"/>
            </w:tcBorders>
            <w:shd w:val="clear" w:color="auto" w:fill="auto"/>
            <w:noWrap/>
            <w:vAlign w:val="bottom"/>
            <w:hideMark/>
          </w:tcPr>
          <w:p w14:paraId="071616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6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2A" w14:textId="77777777" w:rsidR="00214CC2" w:rsidRPr="008677B1" w:rsidRDefault="006453C1" w:rsidP="005F005A">
            <w:pPr>
              <w:spacing w:after="0"/>
              <w:rPr>
                <w:rFonts w:ascii="Times New Roman" w:eastAsia="Times New Roman" w:hAnsi="Times New Roman" w:cs="Times New Roman"/>
                <w:sz w:val="20"/>
              </w:rPr>
            </w:pPr>
          </w:p>
        </w:tc>
      </w:tr>
      <w:tr w:rsidR="006222AF" w14:paraId="07161633" w14:textId="77777777">
        <w:trPr>
          <w:trHeight w:val="300"/>
        </w:trPr>
        <w:tc>
          <w:tcPr>
            <w:tcW w:w="1036" w:type="dxa"/>
            <w:tcBorders>
              <w:top w:val="nil"/>
              <w:left w:val="nil"/>
              <w:bottom w:val="nil"/>
              <w:right w:val="nil"/>
            </w:tcBorders>
            <w:shd w:val="clear" w:color="auto" w:fill="auto"/>
            <w:noWrap/>
            <w:vAlign w:val="bottom"/>
            <w:hideMark/>
          </w:tcPr>
          <w:p w14:paraId="071616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6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32" w14:textId="77777777" w:rsidR="00214CC2" w:rsidRPr="008677B1" w:rsidRDefault="006453C1" w:rsidP="005F005A">
            <w:pPr>
              <w:spacing w:after="0"/>
              <w:rPr>
                <w:rFonts w:ascii="Times New Roman" w:eastAsia="Times New Roman" w:hAnsi="Times New Roman" w:cs="Times New Roman"/>
                <w:sz w:val="20"/>
              </w:rPr>
            </w:pPr>
          </w:p>
        </w:tc>
      </w:tr>
      <w:tr w:rsidR="006222AF" w14:paraId="0716163B" w14:textId="77777777">
        <w:trPr>
          <w:trHeight w:val="300"/>
        </w:trPr>
        <w:tc>
          <w:tcPr>
            <w:tcW w:w="1036" w:type="dxa"/>
            <w:tcBorders>
              <w:top w:val="nil"/>
              <w:left w:val="nil"/>
              <w:bottom w:val="nil"/>
              <w:right w:val="nil"/>
            </w:tcBorders>
            <w:shd w:val="clear" w:color="auto" w:fill="auto"/>
            <w:noWrap/>
            <w:vAlign w:val="bottom"/>
            <w:hideMark/>
          </w:tcPr>
          <w:p w14:paraId="071616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6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3A" w14:textId="77777777" w:rsidR="00214CC2" w:rsidRPr="008677B1" w:rsidRDefault="006453C1" w:rsidP="005F005A">
            <w:pPr>
              <w:spacing w:after="0"/>
              <w:rPr>
                <w:rFonts w:ascii="Times New Roman" w:eastAsia="Times New Roman" w:hAnsi="Times New Roman" w:cs="Times New Roman"/>
                <w:sz w:val="20"/>
              </w:rPr>
            </w:pPr>
          </w:p>
        </w:tc>
      </w:tr>
      <w:tr w:rsidR="006222AF" w14:paraId="07161643" w14:textId="77777777">
        <w:trPr>
          <w:trHeight w:val="300"/>
        </w:trPr>
        <w:tc>
          <w:tcPr>
            <w:tcW w:w="1036" w:type="dxa"/>
            <w:tcBorders>
              <w:top w:val="nil"/>
              <w:left w:val="nil"/>
              <w:bottom w:val="nil"/>
              <w:right w:val="nil"/>
            </w:tcBorders>
            <w:shd w:val="clear" w:color="auto" w:fill="auto"/>
            <w:noWrap/>
            <w:vAlign w:val="bottom"/>
            <w:hideMark/>
          </w:tcPr>
          <w:p w14:paraId="071616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6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6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42" w14:textId="77777777" w:rsidR="00214CC2" w:rsidRPr="008677B1" w:rsidRDefault="006453C1" w:rsidP="005F005A">
            <w:pPr>
              <w:spacing w:after="0"/>
              <w:rPr>
                <w:rFonts w:ascii="Times New Roman" w:eastAsia="Times New Roman" w:hAnsi="Times New Roman" w:cs="Times New Roman"/>
                <w:sz w:val="20"/>
              </w:rPr>
            </w:pPr>
          </w:p>
        </w:tc>
      </w:tr>
      <w:tr w:rsidR="006222AF" w14:paraId="0716164A" w14:textId="77777777">
        <w:trPr>
          <w:trHeight w:val="300"/>
        </w:trPr>
        <w:tc>
          <w:tcPr>
            <w:tcW w:w="2051" w:type="dxa"/>
            <w:gridSpan w:val="2"/>
            <w:tcBorders>
              <w:top w:val="nil"/>
              <w:left w:val="nil"/>
              <w:bottom w:val="nil"/>
              <w:right w:val="nil"/>
            </w:tcBorders>
            <w:shd w:val="clear" w:color="auto" w:fill="auto"/>
            <w:noWrap/>
            <w:vAlign w:val="bottom"/>
            <w:hideMark/>
          </w:tcPr>
          <w:p w14:paraId="071616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6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49" w14:textId="77777777" w:rsidR="00214CC2" w:rsidRPr="008677B1" w:rsidRDefault="006453C1" w:rsidP="005F005A">
            <w:pPr>
              <w:spacing w:after="0"/>
              <w:rPr>
                <w:rFonts w:ascii="Times New Roman" w:eastAsia="Times New Roman" w:hAnsi="Times New Roman" w:cs="Times New Roman"/>
                <w:sz w:val="20"/>
              </w:rPr>
            </w:pPr>
          </w:p>
        </w:tc>
      </w:tr>
      <w:tr w:rsidR="006222AF" w14:paraId="07161652" w14:textId="77777777">
        <w:trPr>
          <w:trHeight w:val="300"/>
        </w:trPr>
        <w:tc>
          <w:tcPr>
            <w:tcW w:w="1036" w:type="dxa"/>
            <w:tcBorders>
              <w:top w:val="nil"/>
              <w:left w:val="nil"/>
              <w:bottom w:val="nil"/>
              <w:right w:val="nil"/>
            </w:tcBorders>
            <w:shd w:val="clear" w:color="auto" w:fill="auto"/>
            <w:noWrap/>
            <w:vAlign w:val="bottom"/>
            <w:hideMark/>
          </w:tcPr>
          <w:p w14:paraId="071616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4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64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6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51" w14:textId="77777777" w:rsidR="00214CC2" w:rsidRPr="008677B1" w:rsidRDefault="006453C1" w:rsidP="005F005A">
            <w:pPr>
              <w:spacing w:after="0"/>
              <w:rPr>
                <w:rFonts w:ascii="Times New Roman" w:eastAsia="Times New Roman" w:hAnsi="Times New Roman" w:cs="Times New Roman"/>
                <w:sz w:val="20"/>
              </w:rPr>
            </w:pPr>
          </w:p>
        </w:tc>
      </w:tr>
      <w:tr w:rsidR="006222AF" w14:paraId="07161656" w14:textId="77777777">
        <w:trPr>
          <w:trHeight w:val="300"/>
        </w:trPr>
        <w:tc>
          <w:tcPr>
            <w:tcW w:w="1036" w:type="dxa"/>
            <w:tcBorders>
              <w:top w:val="nil"/>
              <w:left w:val="nil"/>
              <w:bottom w:val="nil"/>
              <w:right w:val="nil"/>
            </w:tcBorders>
            <w:shd w:val="clear" w:color="auto" w:fill="auto"/>
            <w:noWrap/>
            <w:vAlign w:val="bottom"/>
            <w:hideMark/>
          </w:tcPr>
          <w:p w14:paraId="0716165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6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95 ως έχει   ΔΕΚΤΟ ΚΑΤΑ ΠΛΕΙΟΨΗΦΙΑ</w:t>
            </w:r>
          </w:p>
        </w:tc>
        <w:tc>
          <w:tcPr>
            <w:tcW w:w="1015" w:type="dxa"/>
            <w:tcBorders>
              <w:top w:val="nil"/>
              <w:left w:val="nil"/>
              <w:bottom w:val="nil"/>
              <w:right w:val="nil"/>
            </w:tcBorders>
            <w:shd w:val="clear" w:color="auto" w:fill="auto"/>
            <w:noWrap/>
            <w:vAlign w:val="bottom"/>
            <w:hideMark/>
          </w:tcPr>
          <w:p w14:paraId="0716165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65E" w14:textId="77777777">
        <w:trPr>
          <w:trHeight w:val="300"/>
        </w:trPr>
        <w:tc>
          <w:tcPr>
            <w:tcW w:w="1036" w:type="dxa"/>
            <w:tcBorders>
              <w:top w:val="nil"/>
              <w:left w:val="nil"/>
              <w:bottom w:val="nil"/>
              <w:right w:val="nil"/>
            </w:tcBorders>
            <w:shd w:val="clear" w:color="auto" w:fill="auto"/>
            <w:noWrap/>
            <w:vAlign w:val="bottom"/>
            <w:hideMark/>
          </w:tcPr>
          <w:p w14:paraId="071616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6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5D" w14:textId="77777777" w:rsidR="00214CC2" w:rsidRPr="008677B1" w:rsidRDefault="006453C1" w:rsidP="005F005A">
            <w:pPr>
              <w:spacing w:after="0"/>
              <w:rPr>
                <w:rFonts w:ascii="Times New Roman" w:eastAsia="Times New Roman" w:hAnsi="Times New Roman" w:cs="Times New Roman"/>
                <w:sz w:val="20"/>
              </w:rPr>
            </w:pPr>
          </w:p>
        </w:tc>
      </w:tr>
      <w:tr w:rsidR="006222AF" w14:paraId="07161666" w14:textId="77777777">
        <w:trPr>
          <w:trHeight w:val="300"/>
        </w:trPr>
        <w:tc>
          <w:tcPr>
            <w:tcW w:w="1036" w:type="dxa"/>
            <w:tcBorders>
              <w:top w:val="nil"/>
              <w:left w:val="nil"/>
              <w:bottom w:val="nil"/>
              <w:right w:val="nil"/>
            </w:tcBorders>
            <w:shd w:val="clear" w:color="auto" w:fill="auto"/>
            <w:noWrap/>
            <w:vAlign w:val="bottom"/>
            <w:hideMark/>
          </w:tcPr>
          <w:p w14:paraId="071616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6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65" w14:textId="77777777" w:rsidR="00214CC2" w:rsidRPr="008677B1" w:rsidRDefault="006453C1" w:rsidP="005F005A">
            <w:pPr>
              <w:spacing w:after="0"/>
              <w:rPr>
                <w:rFonts w:ascii="Times New Roman" w:eastAsia="Times New Roman" w:hAnsi="Times New Roman" w:cs="Times New Roman"/>
                <w:sz w:val="20"/>
              </w:rPr>
            </w:pPr>
          </w:p>
        </w:tc>
      </w:tr>
      <w:tr w:rsidR="006222AF" w14:paraId="0716166E" w14:textId="77777777">
        <w:trPr>
          <w:trHeight w:val="300"/>
        </w:trPr>
        <w:tc>
          <w:tcPr>
            <w:tcW w:w="1036" w:type="dxa"/>
            <w:tcBorders>
              <w:top w:val="nil"/>
              <w:left w:val="nil"/>
              <w:bottom w:val="nil"/>
              <w:right w:val="nil"/>
            </w:tcBorders>
            <w:shd w:val="clear" w:color="auto" w:fill="auto"/>
            <w:noWrap/>
            <w:vAlign w:val="bottom"/>
            <w:hideMark/>
          </w:tcPr>
          <w:p w14:paraId="071616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6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6D" w14:textId="77777777" w:rsidR="00214CC2" w:rsidRPr="008677B1" w:rsidRDefault="006453C1" w:rsidP="005F005A">
            <w:pPr>
              <w:spacing w:after="0"/>
              <w:rPr>
                <w:rFonts w:ascii="Times New Roman" w:eastAsia="Times New Roman" w:hAnsi="Times New Roman" w:cs="Times New Roman"/>
                <w:sz w:val="20"/>
              </w:rPr>
            </w:pPr>
          </w:p>
        </w:tc>
      </w:tr>
      <w:tr w:rsidR="006222AF" w14:paraId="07161676" w14:textId="77777777">
        <w:trPr>
          <w:trHeight w:val="300"/>
        </w:trPr>
        <w:tc>
          <w:tcPr>
            <w:tcW w:w="1036" w:type="dxa"/>
            <w:tcBorders>
              <w:top w:val="nil"/>
              <w:left w:val="nil"/>
              <w:bottom w:val="nil"/>
              <w:right w:val="nil"/>
            </w:tcBorders>
            <w:shd w:val="clear" w:color="auto" w:fill="auto"/>
            <w:noWrap/>
            <w:vAlign w:val="bottom"/>
            <w:hideMark/>
          </w:tcPr>
          <w:p w14:paraId="071616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6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75" w14:textId="77777777" w:rsidR="00214CC2" w:rsidRPr="008677B1" w:rsidRDefault="006453C1" w:rsidP="005F005A">
            <w:pPr>
              <w:spacing w:after="0"/>
              <w:rPr>
                <w:rFonts w:ascii="Times New Roman" w:eastAsia="Times New Roman" w:hAnsi="Times New Roman" w:cs="Times New Roman"/>
                <w:sz w:val="20"/>
              </w:rPr>
            </w:pPr>
          </w:p>
        </w:tc>
      </w:tr>
      <w:tr w:rsidR="006222AF" w14:paraId="0716167E" w14:textId="77777777">
        <w:trPr>
          <w:trHeight w:val="300"/>
        </w:trPr>
        <w:tc>
          <w:tcPr>
            <w:tcW w:w="1036" w:type="dxa"/>
            <w:tcBorders>
              <w:top w:val="nil"/>
              <w:left w:val="nil"/>
              <w:bottom w:val="nil"/>
              <w:right w:val="nil"/>
            </w:tcBorders>
            <w:shd w:val="clear" w:color="auto" w:fill="auto"/>
            <w:noWrap/>
            <w:vAlign w:val="bottom"/>
            <w:hideMark/>
          </w:tcPr>
          <w:p w14:paraId="071616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6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7D" w14:textId="77777777" w:rsidR="00214CC2" w:rsidRPr="008677B1" w:rsidRDefault="006453C1" w:rsidP="005F005A">
            <w:pPr>
              <w:spacing w:after="0"/>
              <w:rPr>
                <w:rFonts w:ascii="Times New Roman" w:eastAsia="Times New Roman" w:hAnsi="Times New Roman" w:cs="Times New Roman"/>
                <w:sz w:val="20"/>
              </w:rPr>
            </w:pPr>
          </w:p>
        </w:tc>
      </w:tr>
      <w:tr w:rsidR="006222AF" w14:paraId="07161686" w14:textId="77777777">
        <w:trPr>
          <w:trHeight w:val="300"/>
        </w:trPr>
        <w:tc>
          <w:tcPr>
            <w:tcW w:w="1036" w:type="dxa"/>
            <w:tcBorders>
              <w:top w:val="nil"/>
              <w:left w:val="nil"/>
              <w:bottom w:val="nil"/>
              <w:right w:val="nil"/>
            </w:tcBorders>
            <w:shd w:val="clear" w:color="auto" w:fill="auto"/>
            <w:noWrap/>
            <w:vAlign w:val="bottom"/>
            <w:hideMark/>
          </w:tcPr>
          <w:p w14:paraId="071616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6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85" w14:textId="77777777" w:rsidR="00214CC2" w:rsidRPr="008677B1" w:rsidRDefault="006453C1" w:rsidP="005F005A">
            <w:pPr>
              <w:spacing w:after="0"/>
              <w:rPr>
                <w:rFonts w:ascii="Times New Roman" w:eastAsia="Times New Roman" w:hAnsi="Times New Roman" w:cs="Times New Roman"/>
                <w:sz w:val="20"/>
              </w:rPr>
            </w:pPr>
          </w:p>
        </w:tc>
      </w:tr>
      <w:tr w:rsidR="006222AF" w14:paraId="0716168E" w14:textId="77777777">
        <w:trPr>
          <w:trHeight w:val="300"/>
        </w:trPr>
        <w:tc>
          <w:tcPr>
            <w:tcW w:w="1036" w:type="dxa"/>
            <w:tcBorders>
              <w:top w:val="nil"/>
              <w:left w:val="nil"/>
              <w:bottom w:val="nil"/>
              <w:right w:val="nil"/>
            </w:tcBorders>
            <w:shd w:val="clear" w:color="auto" w:fill="auto"/>
            <w:noWrap/>
            <w:vAlign w:val="bottom"/>
            <w:hideMark/>
          </w:tcPr>
          <w:p w14:paraId="071616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6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8D" w14:textId="77777777" w:rsidR="00214CC2" w:rsidRPr="008677B1" w:rsidRDefault="006453C1" w:rsidP="005F005A">
            <w:pPr>
              <w:spacing w:after="0"/>
              <w:rPr>
                <w:rFonts w:ascii="Times New Roman" w:eastAsia="Times New Roman" w:hAnsi="Times New Roman" w:cs="Times New Roman"/>
                <w:sz w:val="20"/>
              </w:rPr>
            </w:pPr>
          </w:p>
        </w:tc>
      </w:tr>
      <w:tr w:rsidR="006222AF" w14:paraId="07161695" w14:textId="77777777">
        <w:trPr>
          <w:trHeight w:val="300"/>
        </w:trPr>
        <w:tc>
          <w:tcPr>
            <w:tcW w:w="2051" w:type="dxa"/>
            <w:gridSpan w:val="2"/>
            <w:tcBorders>
              <w:top w:val="nil"/>
              <w:left w:val="nil"/>
              <w:bottom w:val="nil"/>
              <w:right w:val="nil"/>
            </w:tcBorders>
            <w:shd w:val="clear" w:color="auto" w:fill="auto"/>
            <w:noWrap/>
            <w:vAlign w:val="bottom"/>
            <w:hideMark/>
          </w:tcPr>
          <w:p w14:paraId="071616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6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94" w14:textId="77777777" w:rsidR="00214CC2" w:rsidRPr="008677B1" w:rsidRDefault="006453C1" w:rsidP="005F005A">
            <w:pPr>
              <w:spacing w:after="0"/>
              <w:rPr>
                <w:rFonts w:ascii="Times New Roman" w:eastAsia="Times New Roman" w:hAnsi="Times New Roman" w:cs="Times New Roman"/>
                <w:sz w:val="20"/>
              </w:rPr>
            </w:pPr>
          </w:p>
        </w:tc>
      </w:tr>
      <w:tr w:rsidR="006222AF" w14:paraId="0716169D" w14:textId="77777777">
        <w:trPr>
          <w:trHeight w:val="300"/>
        </w:trPr>
        <w:tc>
          <w:tcPr>
            <w:tcW w:w="1036" w:type="dxa"/>
            <w:tcBorders>
              <w:top w:val="nil"/>
              <w:left w:val="nil"/>
              <w:bottom w:val="nil"/>
              <w:right w:val="nil"/>
            </w:tcBorders>
            <w:shd w:val="clear" w:color="auto" w:fill="auto"/>
            <w:noWrap/>
            <w:vAlign w:val="bottom"/>
            <w:hideMark/>
          </w:tcPr>
          <w:p w14:paraId="071616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9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69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6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9C" w14:textId="77777777" w:rsidR="00214CC2" w:rsidRPr="008677B1" w:rsidRDefault="006453C1" w:rsidP="005F005A">
            <w:pPr>
              <w:spacing w:after="0"/>
              <w:rPr>
                <w:rFonts w:ascii="Times New Roman" w:eastAsia="Times New Roman" w:hAnsi="Times New Roman" w:cs="Times New Roman"/>
                <w:sz w:val="20"/>
              </w:rPr>
            </w:pPr>
          </w:p>
        </w:tc>
      </w:tr>
      <w:tr w:rsidR="006222AF" w14:paraId="071616A1" w14:textId="77777777">
        <w:trPr>
          <w:trHeight w:val="300"/>
        </w:trPr>
        <w:tc>
          <w:tcPr>
            <w:tcW w:w="1036" w:type="dxa"/>
            <w:tcBorders>
              <w:top w:val="nil"/>
              <w:left w:val="nil"/>
              <w:bottom w:val="nil"/>
              <w:right w:val="nil"/>
            </w:tcBorders>
            <w:shd w:val="clear" w:color="auto" w:fill="auto"/>
            <w:noWrap/>
            <w:vAlign w:val="bottom"/>
            <w:hideMark/>
          </w:tcPr>
          <w:p w14:paraId="0716169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6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96 ως έχει   ΔΕΚΤΟ ΚΑΤΑ ΠΛΕΙΟΨΗΦΙΑ</w:t>
            </w:r>
          </w:p>
        </w:tc>
        <w:tc>
          <w:tcPr>
            <w:tcW w:w="1015" w:type="dxa"/>
            <w:tcBorders>
              <w:top w:val="nil"/>
              <w:left w:val="nil"/>
              <w:bottom w:val="nil"/>
              <w:right w:val="nil"/>
            </w:tcBorders>
            <w:shd w:val="clear" w:color="auto" w:fill="auto"/>
            <w:noWrap/>
            <w:vAlign w:val="bottom"/>
            <w:hideMark/>
          </w:tcPr>
          <w:p w14:paraId="071616A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6A9" w14:textId="77777777">
        <w:trPr>
          <w:trHeight w:val="300"/>
        </w:trPr>
        <w:tc>
          <w:tcPr>
            <w:tcW w:w="1036" w:type="dxa"/>
            <w:tcBorders>
              <w:top w:val="nil"/>
              <w:left w:val="nil"/>
              <w:bottom w:val="nil"/>
              <w:right w:val="nil"/>
            </w:tcBorders>
            <w:shd w:val="clear" w:color="auto" w:fill="auto"/>
            <w:noWrap/>
            <w:vAlign w:val="bottom"/>
            <w:hideMark/>
          </w:tcPr>
          <w:p w14:paraId="071616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6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A8" w14:textId="77777777" w:rsidR="00214CC2" w:rsidRPr="008677B1" w:rsidRDefault="006453C1" w:rsidP="005F005A">
            <w:pPr>
              <w:spacing w:after="0"/>
              <w:rPr>
                <w:rFonts w:ascii="Times New Roman" w:eastAsia="Times New Roman" w:hAnsi="Times New Roman" w:cs="Times New Roman"/>
                <w:sz w:val="20"/>
              </w:rPr>
            </w:pPr>
          </w:p>
        </w:tc>
      </w:tr>
      <w:tr w:rsidR="006222AF" w14:paraId="071616B1" w14:textId="77777777">
        <w:trPr>
          <w:trHeight w:val="300"/>
        </w:trPr>
        <w:tc>
          <w:tcPr>
            <w:tcW w:w="1036" w:type="dxa"/>
            <w:tcBorders>
              <w:top w:val="nil"/>
              <w:left w:val="nil"/>
              <w:bottom w:val="nil"/>
              <w:right w:val="nil"/>
            </w:tcBorders>
            <w:shd w:val="clear" w:color="auto" w:fill="auto"/>
            <w:noWrap/>
            <w:vAlign w:val="bottom"/>
            <w:hideMark/>
          </w:tcPr>
          <w:p w14:paraId="071616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6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B0" w14:textId="77777777" w:rsidR="00214CC2" w:rsidRPr="008677B1" w:rsidRDefault="006453C1" w:rsidP="005F005A">
            <w:pPr>
              <w:spacing w:after="0"/>
              <w:rPr>
                <w:rFonts w:ascii="Times New Roman" w:eastAsia="Times New Roman" w:hAnsi="Times New Roman" w:cs="Times New Roman"/>
                <w:sz w:val="20"/>
              </w:rPr>
            </w:pPr>
          </w:p>
        </w:tc>
      </w:tr>
      <w:tr w:rsidR="006222AF" w14:paraId="071616B9" w14:textId="77777777">
        <w:trPr>
          <w:trHeight w:val="300"/>
        </w:trPr>
        <w:tc>
          <w:tcPr>
            <w:tcW w:w="1036" w:type="dxa"/>
            <w:tcBorders>
              <w:top w:val="nil"/>
              <w:left w:val="nil"/>
              <w:bottom w:val="nil"/>
              <w:right w:val="nil"/>
            </w:tcBorders>
            <w:shd w:val="clear" w:color="auto" w:fill="auto"/>
            <w:noWrap/>
            <w:vAlign w:val="bottom"/>
            <w:hideMark/>
          </w:tcPr>
          <w:p w14:paraId="071616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6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B8" w14:textId="77777777" w:rsidR="00214CC2" w:rsidRPr="008677B1" w:rsidRDefault="006453C1" w:rsidP="005F005A">
            <w:pPr>
              <w:spacing w:after="0"/>
              <w:rPr>
                <w:rFonts w:ascii="Times New Roman" w:eastAsia="Times New Roman" w:hAnsi="Times New Roman" w:cs="Times New Roman"/>
                <w:sz w:val="20"/>
              </w:rPr>
            </w:pPr>
          </w:p>
        </w:tc>
      </w:tr>
      <w:tr w:rsidR="006222AF" w14:paraId="071616C1" w14:textId="77777777">
        <w:trPr>
          <w:trHeight w:val="300"/>
        </w:trPr>
        <w:tc>
          <w:tcPr>
            <w:tcW w:w="1036" w:type="dxa"/>
            <w:tcBorders>
              <w:top w:val="nil"/>
              <w:left w:val="nil"/>
              <w:bottom w:val="nil"/>
              <w:right w:val="nil"/>
            </w:tcBorders>
            <w:shd w:val="clear" w:color="auto" w:fill="auto"/>
            <w:noWrap/>
            <w:vAlign w:val="bottom"/>
            <w:hideMark/>
          </w:tcPr>
          <w:p w14:paraId="071616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6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C0" w14:textId="77777777" w:rsidR="00214CC2" w:rsidRPr="008677B1" w:rsidRDefault="006453C1" w:rsidP="005F005A">
            <w:pPr>
              <w:spacing w:after="0"/>
              <w:rPr>
                <w:rFonts w:ascii="Times New Roman" w:eastAsia="Times New Roman" w:hAnsi="Times New Roman" w:cs="Times New Roman"/>
                <w:sz w:val="20"/>
              </w:rPr>
            </w:pPr>
          </w:p>
        </w:tc>
      </w:tr>
      <w:tr w:rsidR="006222AF" w14:paraId="071616C9" w14:textId="77777777">
        <w:trPr>
          <w:trHeight w:val="300"/>
        </w:trPr>
        <w:tc>
          <w:tcPr>
            <w:tcW w:w="1036" w:type="dxa"/>
            <w:tcBorders>
              <w:top w:val="nil"/>
              <w:left w:val="nil"/>
              <w:bottom w:val="nil"/>
              <w:right w:val="nil"/>
            </w:tcBorders>
            <w:shd w:val="clear" w:color="auto" w:fill="auto"/>
            <w:noWrap/>
            <w:vAlign w:val="bottom"/>
            <w:hideMark/>
          </w:tcPr>
          <w:p w14:paraId="071616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6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C8" w14:textId="77777777" w:rsidR="00214CC2" w:rsidRPr="008677B1" w:rsidRDefault="006453C1" w:rsidP="005F005A">
            <w:pPr>
              <w:spacing w:after="0"/>
              <w:rPr>
                <w:rFonts w:ascii="Times New Roman" w:eastAsia="Times New Roman" w:hAnsi="Times New Roman" w:cs="Times New Roman"/>
                <w:sz w:val="20"/>
              </w:rPr>
            </w:pPr>
          </w:p>
        </w:tc>
      </w:tr>
      <w:tr w:rsidR="006222AF" w14:paraId="071616D1" w14:textId="77777777">
        <w:trPr>
          <w:trHeight w:val="300"/>
        </w:trPr>
        <w:tc>
          <w:tcPr>
            <w:tcW w:w="1036" w:type="dxa"/>
            <w:tcBorders>
              <w:top w:val="nil"/>
              <w:left w:val="nil"/>
              <w:bottom w:val="nil"/>
              <w:right w:val="nil"/>
            </w:tcBorders>
            <w:shd w:val="clear" w:color="auto" w:fill="auto"/>
            <w:noWrap/>
            <w:vAlign w:val="bottom"/>
            <w:hideMark/>
          </w:tcPr>
          <w:p w14:paraId="071616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6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D0" w14:textId="77777777" w:rsidR="00214CC2" w:rsidRPr="008677B1" w:rsidRDefault="006453C1" w:rsidP="005F005A">
            <w:pPr>
              <w:spacing w:after="0"/>
              <w:rPr>
                <w:rFonts w:ascii="Times New Roman" w:eastAsia="Times New Roman" w:hAnsi="Times New Roman" w:cs="Times New Roman"/>
                <w:sz w:val="20"/>
              </w:rPr>
            </w:pPr>
          </w:p>
        </w:tc>
      </w:tr>
      <w:tr w:rsidR="006222AF" w14:paraId="071616D9" w14:textId="77777777">
        <w:trPr>
          <w:trHeight w:val="300"/>
        </w:trPr>
        <w:tc>
          <w:tcPr>
            <w:tcW w:w="1036" w:type="dxa"/>
            <w:tcBorders>
              <w:top w:val="nil"/>
              <w:left w:val="nil"/>
              <w:bottom w:val="nil"/>
              <w:right w:val="nil"/>
            </w:tcBorders>
            <w:shd w:val="clear" w:color="auto" w:fill="auto"/>
            <w:noWrap/>
            <w:vAlign w:val="bottom"/>
            <w:hideMark/>
          </w:tcPr>
          <w:p w14:paraId="071616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16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6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D8" w14:textId="77777777" w:rsidR="00214CC2" w:rsidRPr="008677B1" w:rsidRDefault="006453C1" w:rsidP="005F005A">
            <w:pPr>
              <w:spacing w:after="0"/>
              <w:rPr>
                <w:rFonts w:ascii="Times New Roman" w:eastAsia="Times New Roman" w:hAnsi="Times New Roman" w:cs="Times New Roman"/>
                <w:sz w:val="20"/>
              </w:rPr>
            </w:pPr>
          </w:p>
        </w:tc>
      </w:tr>
      <w:tr w:rsidR="006222AF" w14:paraId="071616E0" w14:textId="77777777">
        <w:trPr>
          <w:trHeight w:val="300"/>
        </w:trPr>
        <w:tc>
          <w:tcPr>
            <w:tcW w:w="2051" w:type="dxa"/>
            <w:gridSpan w:val="2"/>
            <w:tcBorders>
              <w:top w:val="nil"/>
              <w:left w:val="nil"/>
              <w:bottom w:val="nil"/>
              <w:right w:val="nil"/>
            </w:tcBorders>
            <w:shd w:val="clear" w:color="auto" w:fill="auto"/>
            <w:noWrap/>
            <w:vAlign w:val="bottom"/>
            <w:hideMark/>
          </w:tcPr>
          <w:p w14:paraId="071616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6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DF" w14:textId="77777777" w:rsidR="00214CC2" w:rsidRPr="008677B1" w:rsidRDefault="006453C1" w:rsidP="005F005A">
            <w:pPr>
              <w:spacing w:after="0"/>
              <w:rPr>
                <w:rFonts w:ascii="Times New Roman" w:eastAsia="Times New Roman" w:hAnsi="Times New Roman" w:cs="Times New Roman"/>
                <w:sz w:val="20"/>
              </w:rPr>
            </w:pPr>
          </w:p>
        </w:tc>
      </w:tr>
      <w:tr w:rsidR="006222AF" w14:paraId="071616E8" w14:textId="77777777">
        <w:trPr>
          <w:trHeight w:val="300"/>
        </w:trPr>
        <w:tc>
          <w:tcPr>
            <w:tcW w:w="1036" w:type="dxa"/>
            <w:tcBorders>
              <w:top w:val="nil"/>
              <w:left w:val="nil"/>
              <w:bottom w:val="nil"/>
              <w:right w:val="nil"/>
            </w:tcBorders>
            <w:shd w:val="clear" w:color="auto" w:fill="auto"/>
            <w:noWrap/>
            <w:vAlign w:val="bottom"/>
            <w:hideMark/>
          </w:tcPr>
          <w:p w14:paraId="071616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E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6E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6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E7" w14:textId="77777777" w:rsidR="00214CC2" w:rsidRPr="008677B1" w:rsidRDefault="006453C1" w:rsidP="005F005A">
            <w:pPr>
              <w:spacing w:after="0"/>
              <w:rPr>
                <w:rFonts w:ascii="Times New Roman" w:eastAsia="Times New Roman" w:hAnsi="Times New Roman" w:cs="Times New Roman"/>
                <w:sz w:val="20"/>
              </w:rPr>
            </w:pPr>
          </w:p>
        </w:tc>
      </w:tr>
      <w:tr w:rsidR="006222AF" w14:paraId="071616EC" w14:textId="77777777">
        <w:trPr>
          <w:trHeight w:val="300"/>
        </w:trPr>
        <w:tc>
          <w:tcPr>
            <w:tcW w:w="1036" w:type="dxa"/>
            <w:tcBorders>
              <w:top w:val="nil"/>
              <w:left w:val="nil"/>
              <w:bottom w:val="nil"/>
              <w:right w:val="nil"/>
            </w:tcBorders>
            <w:shd w:val="clear" w:color="auto" w:fill="auto"/>
            <w:noWrap/>
            <w:vAlign w:val="bottom"/>
            <w:hideMark/>
          </w:tcPr>
          <w:p w14:paraId="071616E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6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97 ως έχει   ΔΕΚΤΟ ΚΑΤΑ</w:t>
            </w:r>
            <w:r w:rsidRPr="008677B1">
              <w:rPr>
                <w:rFonts w:ascii="Calibri" w:eastAsia="Times New Roman" w:hAnsi="Calibri" w:cs="Times New Roman"/>
                <w:color w:val="000000"/>
                <w:sz w:val="22"/>
                <w:szCs w:val="22"/>
              </w:rPr>
              <w:t xml:space="preserve"> ΠΛΕΙΟΨΗΦΙΑ</w:t>
            </w:r>
          </w:p>
        </w:tc>
        <w:tc>
          <w:tcPr>
            <w:tcW w:w="1015" w:type="dxa"/>
            <w:tcBorders>
              <w:top w:val="nil"/>
              <w:left w:val="nil"/>
              <w:bottom w:val="nil"/>
              <w:right w:val="nil"/>
            </w:tcBorders>
            <w:shd w:val="clear" w:color="auto" w:fill="auto"/>
            <w:noWrap/>
            <w:vAlign w:val="bottom"/>
            <w:hideMark/>
          </w:tcPr>
          <w:p w14:paraId="071616E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6F4" w14:textId="77777777">
        <w:trPr>
          <w:trHeight w:val="300"/>
        </w:trPr>
        <w:tc>
          <w:tcPr>
            <w:tcW w:w="1036" w:type="dxa"/>
            <w:tcBorders>
              <w:top w:val="nil"/>
              <w:left w:val="nil"/>
              <w:bottom w:val="nil"/>
              <w:right w:val="nil"/>
            </w:tcBorders>
            <w:shd w:val="clear" w:color="auto" w:fill="auto"/>
            <w:noWrap/>
            <w:vAlign w:val="bottom"/>
            <w:hideMark/>
          </w:tcPr>
          <w:p w14:paraId="071616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6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6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F3" w14:textId="77777777" w:rsidR="00214CC2" w:rsidRPr="008677B1" w:rsidRDefault="006453C1" w:rsidP="005F005A">
            <w:pPr>
              <w:spacing w:after="0"/>
              <w:rPr>
                <w:rFonts w:ascii="Times New Roman" w:eastAsia="Times New Roman" w:hAnsi="Times New Roman" w:cs="Times New Roman"/>
                <w:sz w:val="20"/>
              </w:rPr>
            </w:pPr>
          </w:p>
        </w:tc>
      </w:tr>
      <w:tr w:rsidR="006222AF" w14:paraId="071616FC" w14:textId="77777777">
        <w:trPr>
          <w:trHeight w:val="300"/>
        </w:trPr>
        <w:tc>
          <w:tcPr>
            <w:tcW w:w="1036" w:type="dxa"/>
            <w:tcBorders>
              <w:top w:val="nil"/>
              <w:left w:val="nil"/>
              <w:bottom w:val="nil"/>
              <w:right w:val="nil"/>
            </w:tcBorders>
            <w:shd w:val="clear" w:color="auto" w:fill="auto"/>
            <w:noWrap/>
            <w:vAlign w:val="bottom"/>
            <w:hideMark/>
          </w:tcPr>
          <w:p w14:paraId="071616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6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6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6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6FB" w14:textId="77777777" w:rsidR="00214CC2" w:rsidRPr="008677B1" w:rsidRDefault="006453C1" w:rsidP="005F005A">
            <w:pPr>
              <w:spacing w:after="0"/>
              <w:rPr>
                <w:rFonts w:ascii="Times New Roman" w:eastAsia="Times New Roman" w:hAnsi="Times New Roman" w:cs="Times New Roman"/>
                <w:sz w:val="20"/>
              </w:rPr>
            </w:pPr>
          </w:p>
        </w:tc>
      </w:tr>
      <w:tr w:rsidR="006222AF" w14:paraId="07161704" w14:textId="77777777">
        <w:trPr>
          <w:trHeight w:val="300"/>
        </w:trPr>
        <w:tc>
          <w:tcPr>
            <w:tcW w:w="1036" w:type="dxa"/>
            <w:tcBorders>
              <w:top w:val="nil"/>
              <w:left w:val="nil"/>
              <w:bottom w:val="nil"/>
              <w:right w:val="nil"/>
            </w:tcBorders>
            <w:shd w:val="clear" w:color="auto" w:fill="auto"/>
            <w:noWrap/>
            <w:vAlign w:val="bottom"/>
            <w:hideMark/>
          </w:tcPr>
          <w:p w14:paraId="071616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6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6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03" w14:textId="77777777" w:rsidR="00214CC2" w:rsidRPr="008677B1" w:rsidRDefault="006453C1" w:rsidP="005F005A">
            <w:pPr>
              <w:spacing w:after="0"/>
              <w:rPr>
                <w:rFonts w:ascii="Times New Roman" w:eastAsia="Times New Roman" w:hAnsi="Times New Roman" w:cs="Times New Roman"/>
                <w:sz w:val="20"/>
              </w:rPr>
            </w:pPr>
          </w:p>
        </w:tc>
      </w:tr>
      <w:tr w:rsidR="006222AF" w14:paraId="0716170C" w14:textId="77777777">
        <w:trPr>
          <w:trHeight w:val="300"/>
        </w:trPr>
        <w:tc>
          <w:tcPr>
            <w:tcW w:w="1036" w:type="dxa"/>
            <w:tcBorders>
              <w:top w:val="nil"/>
              <w:left w:val="nil"/>
              <w:bottom w:val="nil"/>
              <w:right w:val="nil"/>
            </w:tcBorders>
            <w:shd w:val="clear" w:color="auto" w:fill="auto"/>
            <w:noWrap/>
            <w:vAlign w:val="bottom"/>
            <w:hideMark/>
          </w:tcPr>
          <w:p w14:paraId="071617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7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0B" w14:textId="77777777" w:rsidR="00214CC2" w:rsidRPr="008677B1" w:rsidRDefault="006453C1" w:rsidP="005F005A">
            <w:pPr>
              <w:spacing w:after="0"/>
              <w:rPr>
                <w:rFonts w:ascii="Times New Roman" w:eastAsia="Times New Roman" w:hAnsi="Times New Roman" w:cs="Times New Roman"/>
                <w:sz w:val="20"/>
              </w:rPr>
            </w:pPr>
          </w:p>
        </w:tc>
      </w:tr>
      <w:tr w:rsidR="006222AF" w14:paraId="07161714" w14:textId="77777777">
        <w:trPr>
          <w:trHeight w:val="300"/>
        </w:trPr>
        <w:tc>
          <w:tcPr>
            <w:tcW w:w="1036" w:type="dxa"/>
            <w:tcBorders>
              <w:top w:val="nil"/>
              <w:left w:val="nil"/>
              <w:bottom w:val="nil"/>
              <w:right w:val="nil"/>
            </w:tcBorders>
            <w:shd w:val="clear" w:color="auto" w:fill="auto"/>
            <w:noWrap/>
            <w:vAlign w:val="bottom"/>
            <w:hideMark/>
          </w:tcPr>
          <w:p w14:paraId="071617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7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13" w14:textId="77777777" w:rsidR="00214CC2" w:rsidRPr="008677B1" w:rsidRDefault="006453C1" w:rsidP="005F005A">
            <w:pPr>
              <w:spacing w:after="0"/>
              <w:rPr>
                <w:rFonts w:ascii="Times New Roman" w:eastAsia="Times New Roman" w:hAnsi="Times New Roman" w:cs="Times New Roman"/>
                <w:sz w:val="20"/>
              </w:rPr>
            </w:pPr>
          </w:p>
        </w:tc>
      </w:tr>
      <w:tr w:rsidR="006222AF" w14:paraId="0716171C" w14:textId="77777777">
        <w:trPr>
          <w:trHeight w:val="300"/>
        </w:trPr>
        <w:tc>
          <w:tcPr>
            <w:tcW w:w="1036" w:type="dxa"/>
            <w:tcBorders>
              <w:top w:val="nil"/>
              <w:left w:val="nil"/>
              <w:bottom w:val="nil"/>
              <w:right w:val="nil"/>
            </w:tcBorders>
            <w:shd w:val="clear" w:color="auto" w:fill="auto"/>
            <w:noWrap/>
            <w:vAlign w:val="bottom"/>
            <w:hideMark/>
          </w:tcPr>
          <w:p w14:paraId="071617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7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1B" w14:textId="77777777" w:rsidR="00214CC2" w:rsidRPr="008677B1" w:rsidRDefault="006453C1" w:rsidP="005F005A">
            <w:pPr>
              <w:spacing w:after="0"/>
              <w:rPr>
                <w:rFonts w:ascii="Times New Roman" w:eastAsia="Times New Roman" w:hAnsi="Times New Roman" w:cs="Times New Roman"/>
                <w:sz w:val="20"/>
              </w:rPr>
            </w:pPr>
          </w:p>
        </w:tc>
      </w:tr>
      <w:tr w:rsidR="006222AF" w14:paraId="07161724" w14:textId="77777777">
        <w:trPr>
          <w:trHeight w:val="300"/>
        </w:trPr>
        <w:tc>
          <w:tcPr>
            <w:tcW w:w="1036" w:type="dxa"/>
            <w:tcBorders>
              <w:top w:val="nil"/>
              <w:left w:val="nil"/>
              <w:bottom w:val="nil"/>
              <w:right w:val="nil"/>
            </w:tcBorders>
            <w:shd w:val="clear" w:color="auto" w:fill="auto"/>
            <w:noWrap/>
            <w:vAlign w:val="bottom"/>
            <w:hideMark/>
          </w:tcPr>
          <w:p w14:paraId="071617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7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23" w14:textId="77777777" w:rsidR="00214CC2" w:rsidRPr="008677B1" w:rsidRDefault="006453C1" w:rsidP="005F005A">
            <w:pPr>
              <w:spacing w:after="0"/>
              <w:rPr>
                <w:rFonts w:ascii="Times New Roman" w:eastAsia="Times New Roman" w:hAnsi="Times New Roman" w:cs="Times New Roman"/>
                <w:sz w:val="20"/>
              </w:rPr>
            </w:pPr>
          </w:p>
        </w:tc>
      </w:tr>
      <w:tr w:rsidR="006222AF" w14:paraId="0716172B" w14:textId="77777777">
        <w:trPr>
          <w:trHeight w:val="300"/>
        </w:trPr>
        <w:tc>
          <w:tcPr>
            <w:tcW w:w="2051" w:type="dxa"/>
            <w:gridSpan w:val="2"/>
            <w:tcBorders>
              <w:top w:val="nil"/>
              <w:left w:val="nil"/>
              <w:bottom w:val="nil"/>
              <w:right w:val="nil"/>
            </w:tcBorders>
            <w:shd w:val="clear" w:color="auto" w:fill="auto"/>
            <w:noWrap/>
            <w:vAlign w:val="bottom"/>
            <w:hideMark/>
          </w:tcPr>
          <w:p w14:paraId="071617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7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2A" w14:textId="77777777" w:rsidR="00214CC2" w:rsidRPr="008677B1" w:rsidRDefault="006453C1" w:rsidP="005F005A">
            <w:pPr>
              <w:spacing w:after="0"/>
              <w:rPr>
                <w:rFonts w:ascii="Times New Roman" w:eastAsia="Times New Roman" w:hAnsi="Times New Roman" w:cs="Times New Roman"/>
                <w:sz w:val="20"/>
              </w:rPr>
            </w:pPr>
          </w:p>
        </w:tc>
      </w:tr>
      <w:tr w:rsidR="006222AF" w14:paraId="07161733" w14:textId="77777777">
        <w:trPr>
          <w:trHeight w:val="300"/>
        </w:trPr>
        <w:tc>
          <w:tcPr>
            <w:tcW w:w="1036" w:type="dxa"/>
            <w:tcBorders>
              <w:top w:val="nil"/>
              <w:left w:val="nil"/>
              <w:bottom w:val="nil"/>
              <w:right w:val="nil"/>
            </w:tcBorders>
            <w:shd w:val="clear" w:color="auto" w:fill="auto"/>
            <w:noWrap/>
            <w:vAlign w:val="bottom"/>
            <w:hideMark/>
          </w:tcPr>
          <w:p w14:paraId="071617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2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73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7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32" w14:textId="77777777" w:rsidR="00214CC2" w:rsidRPr="008677B1" w:rsidRDefault="006453C1" w:rsidP="005F005A">
            <w:pPr>
              <w:spacing w:after="0"/>
              <w:rPr>
                <w:rFonts w:ascii="Times New Roman" w:eastAsia="Times New Roman" w:hAnsi="Times New Roman" w:cs="Times New Roman"/>
                <w:sz w:val="20"/>
              </w:rPr>
            </w:pPr>
          </w:p>
        </w:tc>
      </w:tr>
      <w:tr w:rsidR="006222AF" w14:paraId="07161737" w14:textId="77777777">
        <w:trPr>
          <w:trHeight w:val="300"/>
        </w:trPr>
        <w:tc>
          <w:tcPr>
            <w:tcW w:w="1036" w:type="dxa"/>
            <w:tcBorders>
              <w:top w:val="nil"/>
              <w:left w:val="nil"/>
              <w:bottom w:val="nil"/>
              <w:right w:val="nil"/>
            </w:tcBorders>
            <w:shd w:val="clear" w:color="auto" w:fill="auto"/>
            <w:noWrap/>
            <w:vAlign w:val="bottom"/>
            <w:hideMark/>
          </w:tcPr>
          <w:p w14:paraId="0716173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7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98 ως έχει   ΔΕΚΤΟ ΚΑΤΑ ΠΛΕΙΟΨΗΦΙΑ</w:t>
            </w:r>
          </w:p>
        </w:tc>
        <w:tc>
          <w:tcPr>
            <w:tcW w:w="1015" w:type="dxa"/>
            <w:tcBorders>
              <w:top w:val="nil"/>
              <w:left w:val="nil"/>
              <w:bottom w:val="nil"/>
              <w:right w:val="nil"/>
            </w:tcBorders>
            <w:shd w:val="clear" w:color="auto" w:fill="auto"/>
            <w:noWrap/>
            <w:vAlign w:val="bottom"/>
            <w:hideMark/>
          </w:tcPr>
          <w:p w14:paraId="0716173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73F" w14:textId="77777777">
        <w:trPr>
          <w:trHeight w:val="300"/>
        </w:trPr>
        <w:tc>
          <w:tcPr>
            <w:tcW w:w="1036" w:type="dxa"/>
            <w:tcBorders>
              <w:top w:val="nil"/>
              <w:left w:val="nil"/>
              <w:bottom w:val="nil"/>
              <w:right w:val="nil"/>
            </w:tcBorders>
            <w:shd w:val="clear" w:color="auto" w:fill="auto"/>
            <w:noWrap/>
            <w:vAlign w:val="bottom"/>
            <w:hideMark/>
          </w:tcPr>
          <w:p w14:paraId="071617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7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3E" w14:textId="77777777" w:rsidR="00214CC2" w:rsidRPr="008677B1" w:rsidRDefault="006453C1" w:rsidP="005F005A">
            <w:pPr>
              <w:spacing w:after="0"/>
              <w:rPr>
                <w:rFonts w:ascii="Times New Roman" w:eastAsia="Times New Roman" w:hAnsi="Times New Roman" w:cs="Times New Roman"/>
                <w:sz w:val="20"/>
              </w:rPr>
            </w:pPr>
          </w:p>
        </w:tc>
      </w:tr>
      <w:tr w:rsidR="006222AF" w14:paraId="07161747" w14:textId="77777777">
        <w:trPr>
          <w:trHeight w:val="300"/>
        </w:trPr>
        <w:tc>
          <w:tcPr>
            <w:tcW w:w="1036" w:type="dxa"/>
            <w:tcBorders>
              <w:top w:val="nil"/>
              <w:left w:val="nil"/>
              <w:bottom w:val="nil"/>
              <w:right w:val="nil"/>
            </w:tcBorders>
            <w:shd w:val="clear" w:color="auto" w:fill="auto"/>
            <w:noWrap/>
            <w:vAlign w:val="bottom"/>
            <w:hideMark/>
          </w:tcPr>
          <w:p w14:paraId="071617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7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46" w14:textId="77777777" w:rsidR="00214CC2" w:rsidRPr="008677B1" w:rsidRDefault="006453C1" w:rsidP="005F005A">
            <w:pPr>
              <w:spacing w:after="0"/>
              <w:rPr>
                <w:rFonts w:ascii="Times New Roman" w:eastAsia="Times New Roman" w:hAnsi="Times New Roman" w:cs="Times New Roman"/>
                <w:sz w:val="20"/>
              </w:rPr>
            </w:pPr>
          </w:p>
        </w:tc>
      </w:tr>
      <w:tr w:rsidR="006222AF" w14:paraId="0716174F" w14:textId="77777777">
        <w:trPr>
          <w:trHeight w:val="300"/>
        </w:trPr>
        <w:tc>
          <w:tcPr>
            <w:tcW w:w="1036" w:type="dxa"/>
            <w:tcBorders>
              <w:top w:val="nil"/>
              <w:left w:val="nil"/>
              <w:bottom w:val="nil"/>
              <w:right w:val="nil"/>
            </w:tcBorders>
            <w:shd w:val="clear" w:color="auto" w:fill="auto"/>
            <w:noWrap/>
            <w:vAlign w:val="bottom"/>
            <w:hideMark/>
          </w:tcPr>
          <w:p w14:paraId="071617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7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4E" w14:textId="77777777" w:rsidR="00214CC2" w:rsidRPr="008677B1" w:rsidRDefault="006453C1" w:rsidP="005F005A">
            <w:pPr>
              <w:spacing w:after="0"/>
              <w:rPr>
                <w:rFonts w:ascii="Times New Roman" w:eastAsia="Times New Roman" w:hAnsi="Times New Roman" w:cs="Times New Roman"/>
                <w:sz w:val="20"/>
              </w:rPr>
            </w:pPr>
          </w:p>
        </w:tc>
      </w:tr>
      <w:tr w:rsidR="006222AF" w14:paraId="07161757" w14:textId="77777777">
        <w:trPr>
          <w:trHeight w:val="300"/>
        </w:trPr>
        <w:tc>
          <w:tcPr>
            <w:tcW w:w="1036" w:type="dxa"/>
            <w:tcBorders>
              <w:top w:val="nil"/>
              <w:left w:val="nil"/>
              <w:bottom w:val="nil"/>
              <w:right w:val="nil"/>
            </w:tcBorders>
            <w:shd w:val="clear" w:color="auto" w:fill="auto"/>
            <w:noWrap/>
            <w:vAlign w:val="bottom"/>
            <w:hideMark/>
          </w:tcPr>
          <w:p w14:paraId="071617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7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56" w14:textId="77777777" w:rsidR="00214CC2" w:rsidRPr="008677B1" w:rsidRDefault="006453C1" w:rsidP="005F005A">
            <w:pPr>
              <w:spacing w:after="0"/>
              <w:rPr>
                <w:rFonts w:ascii="Times New Roman" w:eastAsia="Times New Roman" w:hAnsi="Times New Roman" w:cs="Times New Roman"/>
                <w:sz w:val="20"/>
              </w:rPr>
            </w:pPr>
          </w:p>
        </w:tc>
      </w:tr>
      <w:tr w:rsidR="006222AF" w14:paraId="0716175F" w14:textId="77777777">
        <w:trPr>
          <w:trHeight w:val="300"/>
        </w:trPr>
        <w:tc>
          <w:tcPr>
            <w:tcW w:w="1036" w:type="dxa"/>
            <w:tcBorders>
              <w:top w:val="nil"/>
              <w:left w:val="nil"/>
              <w:bottom w:val="nil"/>
              <w:right w:val="nil"/>
            </w:tcBorders>
            <w:shd w:val="clear" w:color="auto" w:fill="auto"/>
            <w:noWrap/>
            <w:vAlign w:val="bottom"/>
            <w:hideMark/>
          </w:tcPr>
          <w:p w14:paraId="071617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7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5E" w14:textId="77777777" w:rsidR="00214CC2" w:rsidRPr="008677B1" w:rsidRDefault="006453C1" w:rsidP="005F005A">
            <w:pPr>
              <w:spacing w:after="0"/>
              <w:rPr>
                <w:rFonts w:ascii="Times New Roman" w:eastAsia="Times New Roman" w:hAnsi="Times New Roman" w:cs="Times New Roman"/>
                <w:sz w:val="20"/>
              </w:rPr>
            </w:pPr>
          </w:p>
        </w:tc>
      </w:tr>
      <w:tr w:rsidR="006222AF" w14:paraId="07161767" w14:textId="77777777">
        <w:trPr>
          <w:trHeight w:val="300"/>
        </w:trPr>
        <w:tc>
          <w:tcPr>
            <w:tcW w:w="1036" w:type="dxa"/>
            <w:tcBorders>
              <w:top w:val="nil"/>
              <w:left w:val="nil"/>
              <w:bottom w:val="nil"/>
              <w:right w:val="nil"/>
            </w:tcBorders>
            <w:shd w:val="clear" w:color="auto" w:fill="auto"/>
            <w:noWrap/>
            <w:vAlign w:val="bottom"/>
            <w:hideMark/>
          </w:tcPr>
          <w:p w14:paraId="071617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7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66" w14:textId="77777777" w:rsidR="00214CC2" w:rsidRPr="008677B1" w:rsidRDefault="006453C1" w:rsidP="005F005A">
            <w:pPr>
              <w:spacing w:after="0"/>
              <w:rPr>
                <w:rFonts w:ascii="Times New Roman" w:eastAsia="Times New Roman" w:hAnsi="Times New Roman" w:cs="Times New Roman"/>
                <w:sz w:val="20"/>
              </w:rPr>
            </w:pPr>
          </w:p>
        </w:tc>
      </w:tr>
      <w:tr w:rsidR="006222AF" w14:paraId="0716176F" w14:textId="77777777">
        <w:trPr>
          <w:trHeight w:val="300"/>
        </w:trPr>
        <w:tc>
          <w:tcPr>
            <w:tcW w:w="1036" w:type="dxa"/>
            <w:tcBorders>
              <w:top w:val="nil"/>
              <w:left w:val="nil"/>
              <w:bottom w:val="nil"/>
              <w:right w:val="nil"/>
            </w:tcBorders>
            <w:shd w:val="clear" w:color="auto" w:fill="auto"/>
            <w:noWrap/>
            <w:vAlign w:val="bottom"/>
            <w:hideMark/>
          </w:tcPr>
          <w:p w14:paraId="071617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7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7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6E" w14:textId="77777777" w:rsidR="00214CC2" w:rsidRPr="008677B1" w:rsidRDefault="006453C1" w:rsidP="005F005A">
            <w:pPr>
              <w:spacing w:after="0"/>
              <w:rPr>
                <w:rFonts w:ascii="Times New Roman" w:eastAsia="Times New Roman" w:hAnsi="Times New Roman" w:cs="Times New Roman"/>
                <w:sz w:val="20"/>
              </w:rPr>
            </w:pPr>
          </w:p>
        </w:tc>
      </w:tr>
      <w:tr w:rsidR="006222AF" w14:paraId="07161776" w14:textId="77777777">
        <w:trPr>
          <w:trHeight w:val="300"/>
        </w:trPr>
        <w:tc>
          <w:tcPr>
            <w:tcW w:w="2051" w:type="dxa"/>
            <w:gridSpan w:val="2"/>
            <w:tcBorders>
              <w:top w:val="nil"/>
              <w:left w:val="nil"/>
              <w:bottom w:val="nil"/>
              <w:right w:val="nil"/>
            </w:tcBorders>
            <w:shd w:val="clear" w:color="auto" w:fill="auto"/>
            <w:noWrap/>
            <w:vAlign w:val="bottom"/>
            <w:hideMark/>
          </w:tcPr>
          <w:p w14:paraId="071617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7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75" w14:textId="77777777" w:rsidR="00214CC2" w:rsidRPr="008677B1" w:rsidRDefault="006453C1" w:rsidP="005F005A">
            <w:pPr>
              <w:spacing w:after="0"/>
              <w:rPr>
                <w:rFonts w:ascii="Times New Roman" w:eastAsia="Times New Roman" w:hAnsi="Times New Roman" w:cs="Times New Roman"/>
                <w:sz w:val="20"/>
              </w:rPr>
            </w:pPr>
          </w:p>
        </w:tc>
      </w:tr>
      <w:tr w:rsidR="006222AF" w14:paraId="0716177E" w14:textId="77777777">
        <w:trPr>
          <w:trHeight w:val="300"/>
        </w:trPr>
        <w:tc>
          <w:tcPr>
            <w:tcW w:w="1036" w:type="dxa"/>
            <w:tcBorders>
              <w:top w:val="nil"/>
              <w:left w:val="nil"/>
              <w:bottom w:val="nil"/>
              <w:right w:val="nil"/>
            </w:tcBorders>
            <w:shd w:val="clear" w:color="auto" w:fill="auto"/>
            <w:noWrap/>
            <w:vAlign w:val="bottom"/>
            <w:hideMark/>
          </w:tcPr>
          <w:p w14:paraId="071617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7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77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7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7D" w14:textId="77777777" w:rsidR="00214CC2" w:rsidRPr="008677B1" w:rsidRDefault="006453C1" w:rsidP="005F005A">
            <w:pPr>
              <w:spacing w:after="0"/>
              <w:rPr>
                <w:rFonts w:ascii="Times New Roman" w:eastAsia="Times New Roman" w:hAnsi="Times New Roman" w:cs="Times New Roman"/>
                <w:sz w:val="20"/>
              </w:rPr>
            </w:pPr>
          </w:p>
        </w:tc>
      </w:tr>
      <w:tr w:rsidR="006222AF" w14:paraId="07161782" w14:textId="77777777">
        <w:trPr>
          <w:trHeight w:val="300"/>
        </w:trPr>
        <w:tc>
          <w:tcPr>
            <w:tcW w:w="1036" w:type="dxa"/>
            <w:tcBorders>
              <w:top w:val="nil"/>
              <w:left w:val="nil"/>
              <w:bottom w:val="nil"/>
              <w:right w:val="nil"/>
            </w:tcBorders>
            <w:shd w:val="clear" w:color="auto" w:fill="auto"/>
            <w:noWrap/>
            <w:vAlign w:val="bottom"/>
            <w:hideMark/>
          </w:tcPr>
          <w:p w14:paraId="0716177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7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99 ως έχει   ΔΕΚΤΟ ΚΑΤΑ ΠΛΕΙΟΨΗΦΙΑ</w:t>
            </w:r>
          </w:p>
        </w:tc>
        <w:tc>
          <w:tcPr>
            <w:tcW w:w="1015" w:type="dxa"/>
            <w:tcBorders>
              <w:top w:val="nil"/>
              <w:left w:val="nil"/>
              <w:bottom w:val="nil"/>
              <w:right w:val="nil"/>
            </w:tcBorders>
            <w:shd w:val="clear" w:color="auto" w:fill="auto"/>
            <w:noWrap/>
            <w:vAlign w:val="bottom"/>
            <w:hideMark/>
          </w:tcPr>
          <w:p w14:paraId="0716178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78A" w14:textId="77777777">
        <w:trPr>
          <w:trHeight w:val="300"/>
        </w:trPr>
        <w:tc>
          <w:tcPr>
            <w:tcW w:w="1036" w:type="dxa"/>
            <w:tcBorders>
              <w:top w:val="nil"/>
              <w:left w:val="nil"/>
              <w:bottom w:val="nil"/>
              <w:right w:val="nil"/>
            </w:tcBorders>
            <w:shd w:val="clear" w:color="auto" w:fill="auto"/>
            <w:noWrap/>
            <w:vAlign w:val="bottom"/>
            <w:hideMark/>
          </w:tcPr>
          <w:p w14:paraId="071617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7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89" w14:textId="77777777" w:rsidR="00214CC2" w:rsidRPr="008677B1" w:rsidRDefault="006453C1" w:rsidP="005F005A">
            <w:pPr>
              <w:spacing w:after="0"/>
              <w:rPr>
                <w:rFonts w:ascii="Times New Roman" w:eastAsia="Times New Roman" w:hAnsi="Times New Roman" w:cs="Times New Roman"/>
                <w:sz w:val="20"/>
              </w:rPr>
            </w:pPr>
          </w:p>
        </w:tc>
      </w:tr>
      <w:tr w:rsidR="006222AF" w14:paraId="07161792" w14:textId="77777777">
        <w:trPr>
          <w:trHeight w:val="300"/>
        </w:trPr>
        <w:tc>
          <w:tcPr>
            <w:tcW w:w="1036" w:type="dxa"/>
            <w:tcBorders>
              <w:top w:val="nil"/>
              <w:left w:val="nil"/>
              <w:bottom w:val="nil"/>
              <w:right w:val="nil"/>
            </w:tcBorders>
            <w:shd w:val="clear" w:color="auto" w:fill="auto"/>
            <w:noWrap/>
            <w:vAlign w:val="bottom"/>
            <w:hideMark/>
          </w:tcPr>
          <w:p w14:paraId="071617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7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91" w14:textId="77777777" w:rsidR="00214CC2" w:rsidRPr="008677B1" w:rsidRDefault="006453C1" w:rsidP="005F005A">
            <w:pPr>
              <w:spacing w:after="0"/>
              <w:rPr>
                <w:rFonts w:ascii="Times New Roman" w:eastAsia="Times New Roman" w:hAnsi="Times New Roman" w:cs="Times New Roman"/>
                <w:sz w:val="20"/>
              </w:rPr>
            </w:pPr>
          </w:p>
        </w:tc>
      </w:tr>
      <w:tr w:rsidR="006222AF" w14:paraId="0716179A" w14:textId="77777777">
        <w:trPr>
          <w:trHeight w:val="300"/>
        </w:trPr>
        <w:tc>
          <w:tcPr>
            <w:tcW w:w="1036" w:type="dxa"/>
            <w:tcBorders>
              <w:top w:val="nil"/>
              <w:left w:val="nil"/>
              <w:bottom w:val="nil"/>
              <w:right w:val="nil"/>
            </w:tcBorders>
            <w:shd w:val="clear" w:color="auto" w:fill="auto"/>
            <w:noWrap/>
            <w:vAlign w:val="bottom"/>
            <w:hideMark/>
          </w:tcPr>
          <w:p w14:paraId="071617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7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99" w14:textId="77777777" w:rsidR="00214CC2" w:rsidRPr="008677B1" w:rsidRDefault="006453C1" w:rsidP="005F005A">
            <w:pPr>
              <w:spacing w:after="0"/>
              <w:rPr>
                <w:rFonts w:ascii="Times New Roman" w:eastAsia="Times New Roman" w:hAnsi="Times New Roman" w:cs="Times New Roman"/>
                <w:sz w:val="20"/>
              </w:rPr>
            </w:pPr>
          </w:p>
        </w:tc>
      </w:tr>
      <w:tr w:rsidR="006222AF" w14:paraId="071617A2" w14:textId="77777777">
        <w:trPr>
          <w:trHeight w:val="300"/>
        </w:trPr>
        <w:tc>
          <w:tcPr>
            <w:tcW w:w="1036" w:type="dxa"/>
            <w:tcBorders>
              <w:top w:val="nil"/>
              <w:left w:val="nil"/>
              <w:bottom w:val="nil"/>
              <w:right w:val="nil"/>
            </w:tcBorders>
            <w:shd w:val="clear" w:color="auto" w:fill="auto"/>
            <w:noWrap/>
            <w:vAlign w:val="bottom"/>
            <w:hideMark/>
          </w:tcPr>
          <w:p w14:paraId="071617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7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A1" w14:textId="77777777" w:rsidR="00214CC2" w:rsidRPr="008677B1" w:rsidRDefault="006453C1" w:rsidP="005F005A">
            <w:pPr>
              <w:spacing w:after="0"/>
              <w:rPr>
                <w:rFonts w:ascii="Times New Roman" w:eastAsia="Times New Roman" w:hAnsi="Times New Roman" w:cs="Times New Roman"/>
                <w:sz w:val="20"/>
              </w:rPr>
            </w:pPr>
          </w:p>
        </w:tc>
      </w:tr>
      <w:tr w:rsidR="006222AF" w14:paraId="071617AA" w14:textId="77777777">
        <w:trPr>
          <w:trHeight w:val="300"/>
        </w:trPr>
        <w:tc>
          <w:tcPr>
            <w:tcW w:w="1036" w:type="dxa"/>
            <w:tcBorders>
              <w:top w:val="nil"/>
              <w:left w:val="nil"/>
              <w:bottom w:val="nil"/>
              <w:right w:val="nil"/>
            </w:tcBorders>
            <w:shd w:val="clear" w:color="auto" w:fill="auto"/>
            <w:noWrap/>
            <w:vAlign w:val="bottom"/>
            <w:hideMark/>
          </w:tcPr>
          <w:p w14:paraId="071617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7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A9" w14:textId="77777777" w:rsidR="00214CC2" w:rsidRPr="008677B1" w:rsidRDefault="006453C1" w:rsidP="005F005A">
            <w:pPr>
              <w:spacing w:after="0"/>
              <w:rPr>
                <w:rFonts w:ascii="Times New Roman" w:eastAsia="Times New Roman" w:hAnsi="Times New Roman" w:cs="Times New Roman"/>
                <w:sz w:val="20"/>
              </w:rPr>
            </w:pPr>
          </w:p>
        </w:tc>
      </w:tr>
      <w:tr w:rsidR="006222AF" w14:paraId="071617B2" w14:textId="77777777">
        <w:trPr>
          <w:trHeight w:val="300"/>
        </w:trPr>
        <w:tc>
          <w:tcPr>
            <w:tcW w:w="1036" w:type="dxa"/>
            <w:tcBorders>
              <w:top w:val="nil"/>
              <w:left w:val="nil"/>
              <w:bottom w:val="nil"/>
              <w:right w:val="nil"/>
            </w:tcBorders>
            <w:shd w:val="clear" w:color="auto" w:fill="auto"/>
            <w:noWrap/>
            <w:vAlign w:val="bottom"/>
            <w:hideMark/>
          </w:tcPr>
          <w:p w14:paraId="071617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7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B1" w14:textId="77777777" w:rsidR="00214CC2" w:rsidRPr="008677B1" w:rsidRDefault="006453C1" w:rsidP="005F005A">
            <w:pPr>
              <w:spacing w:after="0"/>
              <w:rPr>
                <w:rFonts w:ascii="Times New Roman" w:eastAsia="Times New Roman" w:hAnsi="Times New Roman" w:cs="Times New Roman"/>
                <w:sz w:val="20"/>
              </w:rPr>
            </w:pPr>
          </w:p>
        </w:tc>
      </w:tr>
      <w:tr w:rsidR="006222AF" w14:paraId="071617BA" w14:textId="77777777">
        <w:trPr>
          <w:trHeight w:val="300"/>
        </w:trPr>
        <w:tc>
          <w:tcPr>
            <w:tcW w:w="1036" w:type="dxa"/>
            <w:tcBorders>
              <w:top w:val="nil"/>
              <w:left w:val="nil"/>
              <w:bottom w:val="nil"/>
              <w:right w:val="nil"/>
            </w:tcBorders>
            <w:shd w:val="clear" w:color="auto" w:fill="auto"/>
            <w:noWrap/>
            <w:vAlign w:val="bottom"/>
            <w:hideMark/>
          </w:tcPr>
          <w:p w14:paraId="071617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7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B9" w14:textId="77777777" w:rsidR="00214CC2" w:rsidRPr="008677B1" w:rsidRDefault="006453C1" w:rsidP="005F005A">
            <w:pPr>
              <w:spacing w:after="0"/>
              <w:rPr>
                <w:rFonts w:ascii="Times New Roman" w:eastAsia="Times New Roman" w:hAnsi="Times New Roman" w:cs="Times New Roman"/>
                <w:sz w:val="20"/>
              </w:rPr>
            </w:pPr>
          </w:p>
        </w:tc>
      </w:tr>
      <w:tr w:rsidR="006222AF" w14:paraId="071617C1" w14:textId="77777777">
        <w:trPr>
          <w:trHeight w:val="300"/>
        </w:trPr>
        <w:tc>
          <w:tcPr>
            <w:tcW w:w="2051" w:type="dxa"/>
            <w:gridSpan w:val="2"/>
            <w:tcBorders>
              <w:top w:val="nil"/>
              <w:left w:val="nil"/>
              <w:bottom w:val="nil"/>
              <w:right w:val="nil"/>
            </w:tcBorders>
            <w:shd w:val="clear" w:color="auto" w:fill="auto"/>
            <w:noWrap/>
            <w:vAlign w:val="bottom"/>
            <w:hideMark/>
          </w:tcPr>
          <w:p w14:paraId="071617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7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C0" w14:textId="77777777" w:rsidR="00214CC2" w:rsidRPr="008677B1" w:rsidRDefault="006453C1" w:rsidP="005F005A">
            <w:pPr>
              <w:spacing w:after="0"/>
              <w:rPr>
                <w:rFonts w:ascii="Times New Roman" w:eastAsia="Times New Roman" w:hAnsi="Times New Roman" w:cs="Times New Roman"/>
                <w:sz w:val="20"/>
              </w:rPr>
            </w:pPr>
          </w:p>
        </w:tc>
      </w:tr>
      <w:tr w:rsidR="006222AF" w14:paraId="071617C9" w14:textId="77777777">
        <w:trPr>
          <w:trHeight w:val="300"/>
        </w:trPr>
        <w:tc>
          <w:tcPr>
            <w:tcW w:w="1036" w:type="dxa"/>
            <w:tcBorders>
              <w:top w:val="nil"/>
              <w:left w:val="nil"/>
              <w:bottom w:val="nil"/>
              <w:right w:val="nil"/>
            </w:tcBorders>
            <w:shd w:val="clear" w:color="auto" w:fill="auto"/>
            <w:noWrap/>
            <w:vAlign w:val="bottom"/>
            <w:hideMark/>
          </w:tcPr>
          <w:p w14:paraId="071617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C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7C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7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C8" w14:textId="77777777" w:rsidR="00214CC2" w:rsidRPr="008677B1" w:rsidRDefault="006453C1" w:rsidP="005F005A">
            <w:pPr>
              <w:spacing w:after="0"/>
              <w:rPr>
                <w:rFonts w:ascii="Times New Roman" w:eastAsia="Times New Roman" w:hAnsi="Times New Roman" w:cs="Times New Roman"/>
                <w:sz w:val="20"/>
              </w:rPr>
            </w:pPr>
          </w:p>
        </w:tc>
      </w:tr>
      <w:tr w:rsidR="006222AF" w14:paraId="071617CD" w14:textId="77777777">
        <w:trPr>
          <w:trHeight w:val="300"/>
        </w:trPr>
        <w:tc>
          <w:tcPr>
            <w:tcW w:w="1036" w:type="dxa"/>
            <w:tcBorders>
              <w:top w:val="nil"/>
              <w:left w:val="nil"/>
              <w:bottom w:val="nil"/>
              <w:right w:val="nil"/>
            </w:tcBorders>
            <w:shd w:val="clear" w:color="auto" w:fill="auto"/>
            <w:noWrap/>
            <w:vAlign w:val="bottom"/>
            <w:hideMark/>
          </w:tcPr>
          <w:p w14:paraId="071617C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7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100 ως έχει   ΔΕΚΤΟ ΚΑΤΑ ΠΛΕΙΟΨΗΦΙΑ</w:t>
            </w:r>
          </w:p>
        </w:tc>
        <w:tc>
          <w:tcPr>
            <w:tcW w:w="1015" w:type="dxa"/>
            <w:tcBorders>
              <w:top w:val="nil"/>
              <w:left w:val="nil"/>
              <w:bottom w:val="nil"/>
              <w:right w:val="nil"/>
            </w:tcBorders>
            <w:shd w:val="clear" w:color="auto" w:fill="auto"/>
            <w:noWrap/>
            <w:vAlign w:val="bottom"/>
            <w:hideMark/>
          </w:tcPr>
          <w:p w14:paraId="071617C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7D5" w14:textId="77777777">
        <w:trPr>
          <w:trHeight w:val="300"/>
        </w:trPr>
        <w:tc>
          <w:tcPr>
            <w:tcW w:w="1036" w:type="dxa"/>
            <w:tcBorders>
              <w:top w:val="nil"/>
              <w:left w:val="nil"/>
              <w:bottom w:val="nil"/>
              <w:right w:val="nil"/>
            </w:tcBorders>
            <w:shd w:val="clear" w:color="auto" w:fill="auto"/>
            <w:noWrap/>
            <w:vAlign w:val="bottom"/>
            <w:hideMark/>
          </w:tcPr>
          <w:p w14:paraId="071617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7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D4" w14:textId="77777777" w:rsidR="00214CC2" w:rsidRPr="008677B1" w:rsidRDefault="006453C1" w:rsidP="005F005A">
            <w:pPr>
              <w:spacing w:after="0"/>
              <w:rPr>
                <w:rFonts w:ascii="Times New Roman" w:eastAsia="Times New Roman" w:hAnsi="Times New Roman" w:cs="Times New Roman"/>
                <w:sz w:val="20"/>
              </w:rPr>
            </w:pPr>
          </w:p>
        </w:tc>
      </w:tr>
      <w:tr w:rsidR="006222AF" w14:paraId="071617DD" w14:textId="77777777">
        <w:trPr>
          <w:trHeight w:val="300"/>
        </w:trPr>
        <w:tc>
          <w:tcPr>
            <w:tcW w:w="1036" w:type="dxa"/>
            <w:tcBorders>
              <w:top w:val="nil"/>
              <w:left w:val="nil"/>
              <w:bottom w:val="nil"/>
              <w:right w:val="nil"/>
            </w:tcBorders>
            <w:shd w:val="clear" w:color="auto" w:fill="auto"/>
            <w:noWrap/>
            <w:vAlign w:val="bottom"/>
            <w:hideMark/>
          </w:tcPr>
          <w:p w14:paraId="071617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7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DC" w14:textId="77777777" w:rsidR="00214CC2" w:rsidRPr="008677B1" w:rsidRDefault="006453C1" w:rsidP="005F005A">
            <w:pPr>
              <w:spacing w:after="0"/>
              <w:rPr>
                <w:rFonts w:ascii="Times New Roman" w:eastAsia="Times New Roman" w:hAnsi="Times New Roman" w:cs="Times New Roman"/>
                <w:sz w:val="20"/>
              </w:rPr>
            </w:pPr>
          </w:p>
        </w:tc>
      </w:tr>
      <w:tr w:rsidR="006222AF" w14:paraId="071617E5" w14:textId="77777777">
        <w:trPr>
          <w:trHeight w:val="300"/>
        </w:trPr>
        <w:tc>
          <w:tcPr>
            <w:tcW w:w="1036" w:type="dxa"/>
            <w:tcBorders>
              <w:top w:val="nil"/>
              <w:left w:val="nil"/>
              <w:bottom w:val="nil"/>
              <w:right w:val="nil"/>
            </w:tcBorders>
            <w:shd w:val="clear" w:color="auto" w:fill="auto"/>
            <w:noWrap/>
            <w:vAlign w:val="bottom"/>
            <w:hideMark/>
          </w:tcPr>
          <w:p w14:paraId="071617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7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E4" w14:textId="77777777" w:rsidR="00214CC2" w:rsidRPr="008677B1" w:rsidRDefault="006453C1" w:rsidP="005F005A">
            <w:pPr>
              <w:spacing w:after="0"/>
              <w:rPr>
                <w:rFonts w:ascii="Times New Roman" w:eastAsia="Times New Roman" w:hAnsi="Times New Roman" w:cs="Times New Roman"/>
                <w:sz w:val="20"/>
              </w:rPr>
            </w:pPr>
          </w:p>
        </w:tc>
      </w:tr>
      <w:tr w:rsidR="006222AF" w14:paraId="071617ED" w14:textId="77777777">
        <w:trPr>
          <w:trHeight w:val="300"/>
        </w:trPr>
        <w:tc>
          <w:tcPr>
            <w:tcW w:w="1036" w:type="dxa"/>
            <w:tcBorders>
              <w:top w:val="nil"/>
              <w:left w:val="nil"/>
              <w:bottom w:val="nil"/>
              <w:right w:val="nil"/>
            </w:tcBorders>
            <w:shd w:val="clear" w:color="auto" w:fill="auto"/>
            <w:noWrap/>
            <w:vAlign w:val="bottom"/>
            <w:hideMark/>
          </w:tcPr>
          <w:p w14:paraId="071617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7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EC" w14:textId="77777777" w:rsidR="00214CC2" w:rsidRPr="008677B1" w:rsidRDefault="006453C1" w:rsidP="005F005A">
            <w:pPr>
              <w:spacing w:after="0"/>
              <w:rPr>
                <w:rFonts w:ascii="Times New Roman" w:eastAsia="Times New Roman" w:hAnsi="Times New Roman" w:cs="Times New Roman"/>
                <w:sz w:val="20"/>
              </w:rPr>
            </w:pPr>
          </w:p>
        </w:tc>
      </w:tr>
      <w:tr w:rsidR="006222AF" w14:paraId="071617F5" w14:textId="77777777">
        <w:trPr>
          <w:trHeight w:val="300"/>
        </w:trPr>
        <w:tc>
          <w:tcPr>
            <w:tcW w:w="1036" w:type="dxa"/>
            <w:tcBorders>
              <w:top w:val="nil"/>
              <w:left w:val="nil"/>
              <w:bottom w:val="nil"/>
              <w:right w:val="nil"/>
            </w:tcBorders>
            <w:shd w:val="clear" w:color="auto" w:fill="auto"/>
            <w:noWrap/>
            <w:vAlign w:val="bottom"/>
            <w:hideMark/>
          </w:tcPr>
          <w:p w14:paraId="071617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7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7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F4" w14:textId="77777777" w:rsidR="00214CC2" w:rsidRPr="008677B1" w:rsidRDefault="006453C1" w:rsidP="005F005A">
            <w:pPr>
              <w:spacing w:after="0"/>
              <w:rPr>
                <w:rFonts w:ascii="Times New Roman" w:eastAsia="Times New Roman" w:hAnsi="Times New Roman" w:cs="Times New Roman"/>
                <w:sz w:val="20"/>
              </w:rPr>
            </w:pPr>
          </w:p>
        </w:tc>
      </w:tr>
      <w:tr w:rsidR="006222AF" w14:paraId="071617FD" w14:textId="77777777">
        <w:trPr>
          <w:trHeight w:val="300"/>
        </w:trPr>
        <w:tc>
          <w:tcPr>
            <w:tcW w:w="1036" w:type="dxa"/>
            <w:tcBorders>
              <w:top w:val="nil"/>
              <w:left w:val="nil"/>
              <w:bottom w:val="nil"/>
              <w:right w:val="nil"/>
            </w:tcBorders>
            <w:shd w:val="clear" w:color="auto" w:fill="auto"/>
            <w:noWrap/>
            <w:vAlign w:val="bottom"/>
            <w:hideMark/>
          </w:tcPr>
          <w:p w14:paraId="071617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7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7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7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7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7FC" w14:textId="77777777" w:rsidR="00214CC2" w:rsidRPr="008677B1" w:rsidRDefault="006453C1" w:rsidP="005F005A">
            <w:pPr>
              <w:spacing w:after="0"/>
              <w:rPr>
                <w:rFonts w:ascii="Times New Roman" w:eastAsia="Times New Roman" w:hAnsi="Times New Roman" w:cs="Times New Roman"/>
                <w:sz w:val="20"/>
              </w:rPr>
            </w:pPr>
          </w:p>
        </w:tc>
      </w:tr>
      <w:tr w:rsidR="006222AF" w14:paraId="07161805" w14:textId="77777777">
        <w:trPr>
          <w:trHeight w:val="300"/>
        </w:trPr>
        <w:tc>
          <w:tcPr>
            <w:tcW w:w="1036" w:type="dxa"/>
            <w:tcBorders>
              <w:top w:val="nil"/>
              <w:left w:val="nil"/>
              <w:bottom w:val="nil"/>
              <w:right w:val="nil"/>
            </w:tcBorders>
            <w:shd w:val="clear" w:color="auto" w:fill="auto"/>
            <w:noWrap/>
            <w:vAlign w:val="bottom"/>
            <w:hideMark/>
          </w:tcPr>
          <w:p w14:paraId="071617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7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8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04" w14:textId="77777777" w:rsidR="00214CC2" w:rsidRPr="008677B1" w:rsidRDefault="006453C1" w:rsidP="005F005A">
            <w:pPr>
              <w:spacing w:after="0"/>
              <w:rPr>
                <w:rFonts w:ascii="Times New Roman" w:eastAsia="Times New Roman" w:hAnsi="Times New Roman" w:cs="Times New Roman"/>
                <w:sz w:val="20"/>
              </w:rPr>
            </w:pPr>
          </w:p>
        </w:tc>
      </w:tr>
      <w:tr w:rsidR="006222AF" w14:paraId="0716180C" w14:textId="77777777">
        <w:trPr>
          <w:trHeight w:val="300"/>
        </w:trPr>
        <w:tc>
          <w:tcPr>
            <w:tcW w:w="2051" w:type="dxa"/>
            <w:gridSpan w:val="2"/>
            <w:tcBorders>
              <w:top w:val="nil"/>
              <w:left w:val="nil"/>
              <w:bottom w:val="nil"/>
              <w:right w:val="nil"/>
            </w:tcBorders>
            <w:shd w:val="clear" w:color="auto" w:fill="auto"/>
            <w:noWrap/>
            <w:vAlign w:val="bottom"/>
            <w:hideMark/>
          </w:tcPr>
          <w:p w14:paraId="071618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8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0B" w14:textId="77777777" w:rsidR="00214CC2" w:rsidRPr="008677B1" w:rsidRDefault="006453C1" w:rsidP="005F005A">
            <w:pPr>
              <w:spacing w:after="0"/>
              <w:rPr>
                <w:rFonts w:ascii="Times New Roman" w:eastAsia="Times New Roman" w:hAnsi="Times New Roman" w:cs="Times New Roman"/>
                <w:sz w:val="20"/>
              </w:rPr>
            </w:pPr>
          </w:p>
        </w:tc>
      </w:tr>
      <w:tr w:rsidR="006222AF" w14:paraId="07161814" w14:textId="77777777">
        <w:trPr>
          <w:trHeight w:val="300"/>
        </w:trPr>
        <w:tc>
          <w:tcPr>
            <w:tcW w:w="1036" w:type="dxa"/>
            <w:tcBorders>
              <w:top w:val="nil"/>
              <w:left w:val="nil"/>
              <w:bottom w:val="nil"/>
              <w:right w:val="nil"/>
            </w:tcBorders>
            <w:shd w:val="clear" w:color="auto" w:fill="auto"/>
            <w:noWrap/>
            <w:vAlign w:val="bottom"/>
            <w:hideMark/>
          </w:tcPr>
          <w:p w14:paraId="071618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1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81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8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13" w14:textId="77777777" w:rsidR="00214CC2" w:rsidRPr="008677B1" w:rsidRDefault="006453C1" w:rsidP="005F005A">
            <w:pPr>
              <w:spacing w:after="0"/>
              <w:rPr>
                <w:rFonts w:ascii="Times New Roman" w:eastAsia="Times New Roman" w:hAnsi="Times New Roman" w:cs="Times New Roman"/>
                <w:sz w:val="20"/>
              </w:rPr>
            </w:pPr>
          </w:p>
        </w:tc>
      </w:tr>
      <w:tr w:rsidR="006222AF" w14:paraId="07161818" w14:textId="77777777">
        <w:trPr>
          <w:trHeight w:val="300"/>
        </w:trPr>
        <w:tc>
          <w:tcPr>
            <w:tcW w:w="1036" w:type="dxa"/>
            <w:tcBorders>
              <w:top w:val="nil"/>
              <w:left w:val="nil"/>
              <w:bottom w:val="nil"/>
              <w:right w:val="nil"/>
            </w:tcBorders>
            <w:shd w:val="clear" w:color="auto" w:fill="auto"/>
            <w:noWrap/>
            <w:vAlign w:val="bottom"/>
            <w:hideMark/>
          </w:tcPr>
          <w:p w14:paraId="0716181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8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101 ως έχει   ΔΕΚΤΟ </w:t>
            </w:r>
            <w:r w:rsidRPr="008677B1">
              <w:rPr>
                <w:rFonts w:ascii="Calibri" w:eastAsia="Times New Roman" w:hAnsi="Calibri" w:cs="Times New Roman"/>
                <w:color w:val="000000"/>
                <w:sz w:val="22"/>
                <w:szCs w:val="22"/>
              </w:rPr>
              <w:t>ΚΑΤΑ ΠΛΕΙΟΨΗΦΙΑ</w:t>
            </w:r>
          </w:p>
        </w:tc>
        <w:tc>
          <w:tcPr>
            <w:tcW w:w="1015" w:type="dxa"/>
            <w:tcBorders>
              <w:top w:val="nil"/>
              <w:left w:val="nil"/>
              <w:bottom w:val="nil"/>
              <w:right w:val="nil"/>
            </w:tcBorders>
            <w:shd w:val="clear" w:color="auto" w:fill="auto"/>
            <w:noWrap/>
            <w:vAlign w:val="bottom"/>
            <w:hideMark/>
          </w:tcPr>
          <w:p w14:paraId="0716181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820" w14:textId="77777777">
        <w:trPr>
          <w:trHeight w:val="300"/>
        </w:trPr>
        <w:tc>
          <w:tcPr>
            <w:tcW w:w="1036" w:type="dxa"/>
            <w:tcBorders>
              <w:top w:val="nil"/>
              <w:left w:val="nil"/>
              <w:bottom w:val="nil"/>
              <w:right w:val="nil"/>
            </w:tcBorders>
            <w:shd w:val="clear" w:color="auto" w:fill="auto"/>
            <w:noWrap/>
            <w:vAlign w:val="bottom"/>
            <w:hideMark/>
          </w:tcPr>
          <w:p w14:paraId="071618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8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1F" w14:textId="77777777" w:rsidR="00214CC2" w:rsidRPr="008677B1" w:rsidRDefault="006453C1" w:rsidP="005F005A">
            <w:pPr>
              <w:spacing w:after="0"/>
              <w:rPr>
                <w:rFonts w:ascii="Times New Roman" w:eastAsia="Times New Roman" w:hAnsi="Times New Roman" w:cs="Times New Roman"/>
                <w:sz w:val="20"/>
              </w:rPr>
            </w:pPr>
          </w:p>
        </w:tc>
      </w:tr>
      <w:tr w:rsidR="006222AF" w14:paraId="07161828" w14:textId="77777777">
        <w:trPr>
          <w:trHeight w:val="300"/>
        </w:trPr>
        <w:tc>
          <w:tcPr>
            <w:tcW w:w="1036" w:type="dxa"/>
            <w:tcBorders>
              <w:top w:val="nil"/>
              <w:left w:val="nil"/>
              <w:bottom w:val="nil"/>
              <w:right w:val="nil"/>
            </w:tcBorders>
            <w:shd w:val="clear" w:color="auto" w:fill="auto"/>
            <w:noWrap/>
            <w:vAlign w:val="bottom"/>
            <w:hideMark/>
          </w:tcPr>
          <w:p w14:paraId="071618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8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27" w14:textId="77777777" w:rsidR="00214CC2" w:rsidRPr="008677B1" w:rsidRDefault="006453C1" w:rsidP="005F005A">
            <w:pPr>
              <w:spacing w:after="0"/>
              <w:rPr>
                <w:rFonts w:ascii="Times New Roman" w:eastAsia="Times New Roman" w:hAnsi="Times New Roman" w:cs="Times New Roman"/>
                <w:sz w:val="20"/>
              </w:rPr>
            </w:pPr>
          </w:p>
        </w:tc>
      </w:tr>
      <w:tr w:rsidR="006222AF" w14:paraId="07161830" w14:textId="77777777">
        <w:trPr>
          <w:trHeight w:val="300"/>
        </w:trPr>
        <w:tc>
          <w:tcPr>
            <w:tcW w:w="1036" w:type="dxa"/>
            <w:tcBorders>
              <w:top w:val="nil"/>
              <w:left w:val="nil"/>
              <w:bottom w:val="nil"/>
              <w:right w:val="nil"/>
            </w:tcBorders>
            <w:shd w:val="clear" w:color="auto" w:fill="auto"/>
            <w:noWrap/>
            <w:vAlign w:val="bottom"/>
            <w:hideMark/>
          </w:tcPr>
          <w:p w14:paraId="071618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8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2F" w14:textId="77777777" w:rsidR="00214CC2" w:rsidRPr="008677B1" w:rsidRDefault="006453C1" w:rsidP="005F005A">
            <w:pPr>
              <w:spacing w:after="0"/>
              <w:rPr>
                <w:rFonts w:ascii="Times New Roman" w:eastAsia="Times New Roman" w:hAnsi="Times New Roman" w:cs="Times New Roman"/>
                <w:sz w:val="20"/>
              </w:rPr>
            </w:pPr>
          </w:p>
        </w:tc>
      </w:tr>
      <w:tr w:rsidR="006222AF" w14:paraId="07161838" w14:textId="77777777">
        <w:trPr>
          <w:trHeight w:val="300"/>
        </w:trPr>
        <w:tc>
          <w:tcPr>
            <w:tcW w:w="1036" w:type="dxa"/>
            <w:tcBorders>
              <w:top w:val="nil"/>
              <w:left w:val="nil"/>
              <w:bottom w:val="nil"/>
              <w:right w:val="nil"/>
            </w:tcBorders>
            <w:shd w:val="clear" w:color="auto" w:fill="auto"/>
            <w:noWrap/>
            <w:vAlign w:val="bottom"/>
            <w:hideMark/>
          </w:tcPr>
          <w:p w14:paraId="071618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8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37" w14:textId="77777777" w:rsidR="00214CC2" w:rsidRPr="008677B1" w:rsidRDefault="006453C1" w:rsidP="005F005A">
            <w:pPr>
              <w:spacing w:after="0"/>
              <w:rPr>
                <w:rFonts w:ascii="Times New Roman" w:eastAsia="Times New Roman" w:hAnsi="Times New Roman" w:cs="Times New Roman"/>
                <w:sz w:val="20"/>
              </w:rPr>
            </w:pPr>
          </w:p>
        </w:tc>
      </w:tr>
      <w:tr w:rsidR="006222AF" w14:paraId="07161840" w14:textId="77777777">
        <w:trPr>
          <w:trHeight w:val="300"/>
        </w:trPr>
        <w:tc>
          <w:tcPr>
            <w:tcW w:w="1036" w:type="dxa"/>
            <w:tcBorders>
              <w:top w:val="nil"/>
              <w:left w:val="nil"/>
              <w:bottom w:val="nil"/>
              <w:right w:val="nil"/>
            </w:tcBorders>
            <w:shd w:val="clear" w:color="auto" w:fill="auto"/>
            <w:noWrap/>
            <w:vAlign w:val="bottom"/>
            <w:hideMark/>
          </w:tcPr>
          <w:p w14:paraId="071618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8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3F" w14:textId="77777777" w:rsidR="00214CC2" w:rsidRPr="008677B1" w:rsidRDefault="006453C1" w:rsidP="005F005A">
            <w:pPr>
              <w:spacing w:after="0"/>
              <w:rPr>
                <w:rFonts w:ascii="Times New Roman" w:eastAsia="Times New Roman" w:hAnsi="Times New Roman" w:cs="Times New Roman"/>
                <w:sz w:val="20"/>
              </w:rPr>
            </w:pPr>
          </w:p>
        </w:tc>
      </w:tr>
      <w:tr w:rsidR="006222AF" w14:paraId="07161848" w14:textId="77777777">
        <w:trPr>
          <w:trHeight w:val="300"/>
        </w:trPr>
        <w:tc>
          <w:tcPr>
            <w:tcW w:w="1036" w:type="dxa"/>
            <w:tcBorders>
              <w:top w:val="nil"/>
              <w:left w:val="nil"/>
              <w:bottom w:val="nil"/>
              <w:right w:val="nil"/>
            </w:tcBorders>
            <w:shd w:val="clear" w:color="auto" w:fill="auto"/>
            <w:noWrap/>
            <w:vAlign w:val="bottom"/>
            <w:hideMark/>
          </w:tcPr>
          <w:p w14:paraId="071618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8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47" w14:textId="77777777" w:rsidR="00214CC2" w:rsidRPr="008677B1" w:rsidRDefault="006453C1" w:rsidP="005F005A">
            <w:pPr>
              <w:spacing w:after="0"/>
              <w:rPr>
                <w:rFonts w:ascii="Times New Roman" w:eastAsia="Times New Roman" w:hAnsi="Times New Roman" w:cs="Times New Roman"/>
                <w:sz w:val="20"/>
              </w:rPr>
            </w:pPr>
          </w:p>
        </w:tc>
      </w:tr>
      <w:tr w:rsidR="006222AF" w14:paraId="07161850" w14:textId="77777777">
        <w:trPr>
          <w:trHeight w:val="300"/>
        </w:trPr>
        <w:tc>
          <w:tcPr>
            <w:tcW w:w="1036" w:type="dxa"/>
            <w:tcBorders>
              <w:top w:val="nil"/>
              <w:left w:val="nil"/>
              <w:bottom w:val="nil"/>
              <w:right w:val="nil"/>
            </w:tcBorders>
            <w:shd w:val="clear" w:color="auto" w:fill="auto"/>
            <w:noWrap/>
            <w:vAlign w:val="bottom"/>
            <w:hideMark/>
          </w:tcPr>
          <w:p w14:paraId="071618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8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8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4F" w14:textId="77777777" w:rsidR="00214CC2" w:rsidRPr="008677B1" w:rsidRDefault="006453C1" w:rsidP="005F005A">
            <w:pPr>
              <w:spacing w:after="0"/>
              <w:rPr>
                <w:rFonts w:ascii="Times New Roman" w:eastAsia="Times New Roman" w:hAnsi="Times New Roman" w:cs="Times New Roman"/>
                <w:sz w:val="20"/>
              </w:rPr>
            </w:pPr>
          </w:p>
        </w:tc>
      </w:tr>
      <w:tr w:rsidR="006222AF" w14:paraId="07161857" w14:textId="77777777">
        <w:trPr>
          <w:trHeight w:val="300"/>
        </w:trPr>
        <w:tc>
          <w:tcPr>
            <w:tcW w:w="2051" w:type="dxa"/>
            <w:gridSpan w:val="2"/>
            <w:tcBorders>
              <w:top w:val="nil"/>
              <w:left w:val="nil"/>
              <w:bottom w:val="nil"/>
              <w:right w:val="nil"/>
            </w:tcBorders>
            <w:shd w:val="clear" w:color="auto" w:fill="auto"/>
            <w:noWrap/>
            <w:vAlign w:val="bottom"/>
            <w:hideMark/>
          </w:tcPr>
          <w:p w14:paraId="071618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8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56" w14:textId="77777777" w:rsidR="00214CC2" w:rsidRPr="008677B1" w:rsidRDefault="006453C1" w:rsidP="005F005A">
            <w:pPr>
              <w:spacing w:after="0"/>
              <w:rPr>
                <w:rFonts w:ascii="Times New Roman" w:eastAsia="Times New Roman" w:hAnsi="Times New Roman" w:cs="Times New Roman"/>
                <w:sz w:val="20"/>
              </w:rPr>
            </w:pPr>
          </w:p>
        </w:tc>
      </w:tr>
      <w:tr w:rsidR="006222AF" w14:paraId="0716185F" w14:textId="77777777">
        <w:trPr>
          <w:trHeight w:val="300"/>
        </w:trPr>
        <w:tc>
          <w:tcPr>
            <w:tcW w:w="1036" w:type="dxa"/>
            <w:tcBorders>
              <w:top w:val="nil"/>
              <w:left w:val="nil"/>
              <w:bottom w:val="nil"/>
              <w:right w:val="nil"/>
            </w:tcBorders>
            <w:shd w:val="clear" w:color="auto" w:fill="auto"/>
            <w:noWrap/>
            <w:vAlign w:val="bottom"/>
            <w:hideMark/>
          </w:tcPr>
          <w:p w14:paraId="071618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5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85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8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5E" w14:textId="77777777" w:rsidR="00214CC2" w:rsidRPr="008677B1" w:rsidRDefault="006453C1" w:rsidP="005F005A">
            <w:pPr>
              <w:spacing w:after="0"/>
              <w:rPr>
                <w:rFonts w:ascii="Times New Roman" w:eastAsia="Times New Roman" w:hAnsi="Times New Roman" w:cs="Times New Roman"/>
                <w:sz w:val="20"/>
              </w:rPr>
            </w:pPr>
          </w:p>
        </w:tc>
      </w:tr>
      <w:tr w:rsidR="006222AF" w14:paraId="07161863" w14:textId="77777777">
        <w:trPr>
          <w:trHeight w:val="300"/>
        </w:trPr>
        <w:tc>
          <w:tcPr>
            <w:tcW w:w="1036" w:type="dxa"/>
            <w:tcBorders>
              <w:top w:val="nil"/>
              <w:left w:val="nil"/>
              <w:bottom w:val="nil"/>
              <w:right w:val="nil"/>
            </w:tcBorders>
            <w:shd w:val="clear" w:color="auto" w:fill="auto"/>
            <w:noWrap/>
            <w:vAlign w:val="bottom"/>
            <w:hideMark/>
          </w:tcPr>
          <w:p w14:paraId="0716186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8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102 ως έχει   ΔΕΚΤΟ ΚΑΤΑ ΠΛΕΙΟΨΗΦΙΑ</w:t>
            </w:r>
          </w:p>
        </w:tc>
        <w:tc>
          <w:tcPr>
            <w:tcW w:w="1015" w:type="dxa"/>
            <w:tcBorders>
              <w:top w:val="nil"/>
              <w:left w:val="nil"/>
              <w:bottom w:val="nil"/>
              <w:right w:val="nil"/>
            </w:tcBorders>
            <w:shd w:val="clear" w:color="auto" w:fill="auto"/>
            <w:noWrap/>
            <w:vAlign w:val="bottom"/>
            <w:hideMark/>
          </w:tcPr>
          <w:p w14:paraId="0716186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86B" w14:textId="77777777">
        <w:trPr>
          <w:trHeight w:val="300"/>
        </w:trPr>
        <w:tc>
          <w:tcPr>
            <w:tcW w:w="1036" w:type="dxa"/>
            <w:tcBorders>
              <w:top w:val="nil"/>
              <w:left w:val="nil"/>
              <w:bottom w:val="nil"/>
              <w:right w:val="nil"/>
            </w:tcBorders>
            <w:shd w:val="clear" w:color="auto" w:fill="auto"/>
            <w:noWrap/>
            <w:vAlign w:val="bottom"/>
            <w:hideMark/>
          </w:tcPr>
          <w:p w14:paraId="071618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8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6A" w14:textId="77777777" w:rsidR="00214CC2" w:rsidRPr="008677B1" w:rsidRDefault="006453C1" w:rsidP="005F005A">
            <w:pPr>
              <w:spacing w:after="0"/>
              <w:rPr>
                <w:rFonts w:ascii="Times New Roman" w:eastAsia="Times New Roman" w:hAnsi="Times New Roman" w:cs="Times New Roman"/>
                <w:sz w:val="20"/>
              </w:rPr>
            </w:pPr>
          </w:p>
        </w:tc>
      </w:tr>
      <w:tr w:rsidR="006222AF" w14:paraId="07161873" w14:textId="77777777">
        <w:trPr>
          <w:trHeight w:val="300"/>
        </w:trPr>
        <w:tc>
          <w:tcPr>
            <w:tcW w:w="1036" w:type="dxa"/>
            <w:tcBorders>
              <w:top w:val="nil"/>
              <w:left w:val="nil"/>
              <w:bottom w:val="nil"/>
              <w:right w:val="nil"/>
            </w:tcBorders>
            <w:shd w:val="clear" w:color="auto" w:fill="auto"/>
            <w:noWrap/>
            <w:vAlign w:val="bottom"/>
            <w:hideMark/>
          </w:tcPr>
          <w:p w14:paraId="071618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8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72" w14:textId="77777777" w:rsidR="00214CC2" w:rsidRPr="008677B1" w:rsidRDefault="006453C1" w:rsidP="005F005A">
            <w:pPr>
              <w:spacing w:after="0"/>
              <w:rPr>
                <w:rFonts w:ascii="Times New Roman" w:eastAsia="Times New Roman" w:hAnsi="Times New Roman" w:cs="Times New Roman"/>
                <w:sz w:val="20"/>
              </w:rPr>
            </w:pPr>
          </w:p>
        </w:tc>
      </w:tr>
      <w:tr w:rsidR="006222AF" w14:paraId="0716187B" w14:textId="77777777">
        <w:trPr>
          <w:trHeight w:val="300"/>
        </w:trPr>
        <w:tc>
          <w:tcPr>
            <w:tcW w:w="1036" w:type="dxa"/>
            <w:tcBorders>
              <w:top w:val="nil"/>
              <w:left w:val="nil"/>
              <w:bottom w:val="nil"/>
              <w:right w:val="nil"/>
            </w:tcBorders>
            <w:shd w:val="clear" w:color="auto" w:fill="auto"/>
            <w:noWrap/>
            <w:vAlign w:val="bottom"/>
            <w:hideMark/>
          </w:tcPr>
          <w:p w14:paraId="071618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8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7A" w14:textId="77777777" w:rsidR="00214CC2" w:rsidRPr="008677B1" w:rsidRDefault="006453C1" w:rsidP="005F005A">
            <w:pPr>
              <w:spacing w:after="0"/>
              <w:rPr>
                <w:rFonts w:ascii="Times New Roman" w:eastAsia="Times New Roman" w:hAnsi="Times New Roman" w:cs="Times New Roman"/>
                <w:sz w:val="20"/>
              </w:rPr>
            </w:pPr>
          </w:p>
        </w:tc>
      </w:tr>
      <w:tr w:rsidR="006222AF" w14:paraId="07161883" w14:textId="77777777">
        <w:trPr>
          <w:trHeight w:val="300"/>
        </w:trPr>
        <w:tc>
          <w:tcPr>
            <w:tcW w:w="1036" w:type="dxa"/>
            <w:tcBorders>
              <w:top w:val="nil"/>
              <w:left w:val="nil"/>
              <w:bottom w:val="nil"/>
              <w:right w:val="nil"/>
            </w:tcBorders>
            <w:shd w:val="clear" w:color="auto" w:fill="auto"/>
            <w:noWrap/>
            <w:vAlign w:val="bottom"/>
            <w:hideMark/>
          </w:tcPr>
          <w:p w14:paraId="071618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8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82" w14:textId="77777777" w:rsidR="00214CC2" w:rsidRPr="008677B1" w:rsidRDefault="006453C1" w:rsidP="005F005A">
            <w:pPr>
              <w:spacing w:after="0"/>
              <w:rPr>
                <w:rFonts w:ascii="Times New Roman" w:eastAsia="Times New Roman" w:hAnsi="Times New Roman" w:cs="Times New Roman"/>
                <w:sz w:val="20"/>
              </w:rPr>
            </w:pPr>
          </w:p>
        </w:tc>
      </w:tr>
      <w:tr w:rsidR="006222AF" w14:paraId="0716188B" w14:textId="77777777">
        <w:trPr>
          <w:trHeight w:val="300"/>
        </w:trPr>
        <w:tc>
          <w:tcPr>
            <w:tcW w:w="1036" w:type="dxa"/>
            <w:tcBorders>
              <w:top w:val="nil"/>
              <w:left w:val="nil"/>
              <w:bottom w:val="nil"/>
              <w:right w:val="nil"/>
            </w:tcBorders>
            <w:shd w:val="clear" w:color="auto" w:fill="auto"/>
            <w:noWrap/>
            <w:vAlign w:val="bottom"/>
            <w:hideMark/>
          </w:tcPr>
          <w:p w14:paraId="071618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8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8A" w14:textId="77777777" w:rsidR="00214CC2" w:rsidRPr="008677B1" w:rsidRDefault="006453C1" w:rsidP="005F005A">
            <w:pPr>
              <w:spacing w:after="0"/>
              <w:rPr>
                <w:rFonts w:ascii="Times New Roman" w:eastAsia="Times New Roman" w:hAnsi="Times New Roman" w:cs="Times New Roman"/>
                <w:sz w:val="20"/>
              </w:rPr>
            </w:pPr>
          </w:p>
        </w:tc>
      </w:tr>
      <w:tr w:rsidR="006222AF" w14:paraId="07161893" w14:textId="77777777">
        <w:trPr>
          <w:trHeight w:val="300"/>
        </w:trPr>
        <w:tc>
          <w:tcPr>
            <w:tcW w:w="1036" w:type="dxa"/>
            <w:tcBorders>
              <w:top w:val="nil"/>
              <w:left w:val="nil"/>
              <w:bottom w:val="nil"/>
              <w:right w:val="nil"/>
            </w:tcBorders>
            <w:shd w:val="clear" w:color="auto" w:fill="auto"/>
            <w:noWrap/>
            <w:vAlign w:val="bottom"/>
            <w:hideMark/>
          </w:tcPr>
          <w:p w14:paraId="071618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8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92" w14:textId="77777777" w:rsidR="00214CC2" w:rsidRPr="008677B1" w:rsidRDefault="006453C1" w:rsidP="005F005A">
            <w:pPr>
              <w:spacing w:after="0"/>
              <w:rPr>
                <w:rFonts w:ascii="Times New Roman" w:eastAsia="Times New Roman" w:hAnsi="Times New Roman" w:cs="Times New Roman"/>
                <w:sz w:val="20"/>
              </w:rPr>
            </w:pPr>
          </w:p>
        </w:tc>
      </w:tr>
      <w:tr w:rsidR="006222AF" w14:paraId="0716189B" w14:textId="77777777">
        <w:trPr>
          <w:trHeight w:val="300"/>
        </w:trPr>
        <w:tc>
          <w:tcPr>
            <w:tcW w:w="1036" w:type="dxa"/>
            <w:tcBorders>
              <w:top w:val="nil"/>
              <w:left w:val="nil"/>
              <w:bottom w:val="nil"/>
              <w:right w:val="nil"/>
            </w:tcBorders>
            <w:shd w:val="clear" w:color="auto" w:fill="auto"/>
            <w:noWrap/>
            <w:vAlign w:val="bottom"/>
            <w:hideMark/>
          </w:tcPr>
          <w:p w14:paraId="071618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8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9A" w14:textId="77777777" w:rsidR="00214CC2" w:rsidRPr="008677B1" w:rsidRDefault="006453C1" w:rsidP="005F005A">
            <w:pPr>
              <w:spacing w:after="0"/>
              <w:rPr>
                <w:rFonts w:ascii="Times New Roman" w:eastAsia="Times New Roman" w:hAnsi="Times New Roman" w:cs="Times New Roman"/>
                <w:sz w:val="20"/>
              </w:rPr>
            </w:pPr>
          </w:p>
        </w:tc>
      </w:tr>
      <w:tr w:rsidR="006222AF" w14:paraId="071618A2" w14:textId="77777777">
        <w:trPr>
          <w:trHeight w:val="300"/>
        </w:trPr>
        <w:tc>
          <w:tcPr>
            <w:tcW w:w="2051" w:type="dxa"/>
            <w:gridSpan w:val="2"/>
            <w:tcBorders>
              <w:top w:val="nil"/>
              <w:left w:val="nil"/>
              <w:bottom w:val="nil"/>
              <w:right w:val="nil"/>
            </w:tcBorders>
            <w:shd w:val="clear" w:color="auto" w:fill="auto"/>
            <w:noWrap/>
            <w:vAlign w:val="bottom"/>
            <w:hideMark/>
          </w:tcPr>
          <w:p w14:paraId="071618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8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A1" w14:textId="77777777" w:rsidR="00214CC2" w:rsidRPr="008677B1" w:rsidRDefault="006453C1" w:rsidP="005F005A">
            <w:pPr>
              <w:spacing w:after="0"/>
              <w:rPr>
                <w:rFonts w:ascii="Times New Roman" w:eastAsia="Times New Roman" w:hAnsi="Times New Roman" w:cs="Times New Roman"/>
                <w:sz w:val="20"/>
              </w:rPr>
            </w:pPr>
          </w:p>
        </w:tc>
      </w:tr>
      <w:tr w:rsidR="006222AF" w14:paraId="071618AA" w14:textId="77777777">
        <w:trPr>
          <w:trHeight w:val="300"/>
        </w:trPr>
        <w:tc>
          <w:tcPr>
            <w:tcW w:w="1036" w:type="dxa"/>
            <w:tcBorders>
              <w:top w:val="nil"/>
              <w:left w:val="nil"/>
              <w:bottom w:val="nil"/>
              <w:right w:val="nil"/>
            </w:tcBorders>
            <w:shd w:val="clear" w:color="auto" w:fill="auto"/>
            <w:noWrap/>
            <w:vAlign w:val="bottom"/>
            <w:hideMark/>
          </w:tcPr>
          <w:p w14:paraId="071618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A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8A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8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A9" w14:textId="77777777" w:rsidR="00214CC2" w:rsidRPr="008677B1" w:rsidRDefault="006453C1" w:rsidP="005F005A">
            <w:pPr>
              <w:spacing w:after="0"/>
              <w:rPr>
                <w:rFonts w:ascii="Times New Roman" w:eastAsia="Times New Roman" w:hAnsi="Times New Roman" w:cs="Times New Roman"/>
                <w:sz w:val="20"/>
              </w:rPr>
            </w:pPr>
          </w:p>
        </w:tc>
      </w:tr>
      <w:tr w:rsidR="006222AF" w14:paraId="071618AE" w14:textId="77777777">
        <w:trPr>
          <w:trHeight w:val="300"/>
        </w:trPr>
        <w:tc>
          <w:tcPr>
            <w:tcW w:w="1036" w:type="dxa"/>
            <w:tcBorders>
              <w:top w:val="nil"/>
              <w:left w:val="nil"/>
              <w:bottom w:val="nil"/>
              <w:right w:val="nil"/>
            </w:tcBorders>
            <w:shd w:val="clear" w:color="auto" w:fill="auto"/>
            <w:noWrap/>
            <w:vAlign w:val="bottom"/>
            <w:hideMark/>
          </w:tcPr>
          <w:p w14:paraId="071618A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8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103 ως έχει   ΔΕΚΤΟ ΚΑΤΑ ΠΛΕΙΟΨΗΦΙΑ</w:t>
            </w:r>
          </w:p>
        </w:tc>
        <w:tc>
          <w:tcPr>
            <w:tcW w:w="1015" w:type="dxa"/>
            <w:tcBorders>
              <w:top w:val="nil"/>
              <w:left w:val="nil"/>
              <w:bottom w:val="nil"/>
              <w:right w:val="nil"/>
            </w:tcBorders>
            <w:shd w:val="clear" w:color="auto" w:fill="auto"/>
            <w:noWrap/>
            <w:vAlign w:val="bottom"/>
            <w:hideMark/>
          </w:tcPr>
          <w:p w14:paraId="071618A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8B6" w14:textId="77777777">
        <w:trPr>
          <w:trHeight w:val="300"/>
        </w:trPr>
        <w:tc>
          <w:tcPr>
            <w:tcW w:w="1036" w:type="dxa"/>
            <w:tcBorders>
              <w:top w:val="nil"/>
              <w:left w:val="nil"/>
              <w:bottom w:val="nil"/>
              <w:right w:val="nil"/>
            </w:tcBorders>
            <w:shd w:val="clear" w:color="auto" w:fill="auto"/>
            <w:noWrap/>
            <w:vAlign w:val="bottom"/>
            <w:hideMark/>
          </w:tcPr>
          <w:p w14:paraId="071618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8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B5" w14:textId="77777777" w:rsidR="00214CC2" w:rsidRPr="008677B1" w:rsidRDefault="006453C1" w:rsidP="005F005A">
            <w:pPr>
              <w:spacing w:after="0"/>
              <w:rPr>
                <w:rFonts w:ascii="Times New Roman" w:eastAsia="Times New Roman" w:hAnsi="Times New Roman" w:cs="Times New Roman"/>
                <w:sz w:val="20"/>
              </w:rPr>
            </w:pPr>
          </w:p>
        </w:tc>
      </w:tr>
      <w:tr w:rsidR="006222AF" w14:paraId="071618BE" w14:textId="77777777">
        <w:trPr>
          <w:trHeight w:val="300"/>
        </w:trPr>
        <w:tc>
          <w:tcPr>
            <w:tcW w:w="1036" w:type="dxa"/>
            <w:tcBorders>
              <w:top w:val="nil"/>
              <w:left w:val="nil"/>
              <w:bottom w:val="nil"/>
              <w:right w:val="nil"/>
            </w:tcBorders>
            <w:shd w:val="clear" w:color="auto" w:fill="auto"/>
            <w:noWrap/>
            <w:vAlign w:val="bottom"/>
            <w:hideMark/>
          </w:tcPr>
          <w:p w14:paraId="071618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8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BD" w14:textId="77777777" w:rsidR="00214CC2" w:rsidRPr="008677B1" w:rsidRDefault="006453C1" w:rsidP="005F005A">
            <w:pPr>
              <w:spacing w:after="0"/>
              <w:rPr>
                <w:rFonts w:ascii="Times New Roman" w:eastAsia="Times New Roman" w:hAnsi="Times New Roman" w:cs="Times New Roman"/>
                <w:sz w:val="20"/>
              </w:rPr>
            </w:pPr>
          </w:p>
        </w:tc>
      </w:tr>
      <w:tr w:rsidR="006222AF" w14:paraId="071618C6" w14:textId="77777777">
        <w:trPr>
          <w:trHeight w:val="300"/>
        </w:trPr>
        <w:tc>
          <w:tcPr>
            <w:tcW w:w="1036" w:type="dxa"/>
            <w:tcBorders>
              <w:top w:val="nil"/>
              <w:left w:val="nil"/>
              <w:bottom w:val="nil"/>
              <w:right w:val="nil"/>
            </w:tcBorders>
            <w:shd w:val="clear" w:color="auto" w:fill="auto"/>
            <w:noWrap/>
            <w:vAlign w:val="bottom"/>
            <w:hideMark/>
          </w:tcPr>
          <w:p w14:paraId="071618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8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C5" w14:textId="77777777" w:rsidR="00214CC2" w:rsidRPr="008677B1" w:rsidRDefault="006453C1" w:rsidP="005F005A">
            <w:pPr>
              <w:spacing w:after="0"/>
              <w:rPr>
                <w:rFonts w:ascii="Times New Roman" w:eastAsia="Times New Roman" w:hAnsi="Times New Roman" w:cs="Times New Roman"/>
                <w:sz w:val="20"/>
              </w:rPr>
            </w:pPr>
          </w:p>
        </w:tc>
      </w:tr>
      <w:tr w:rsidR="006222AF" w14:paraId="071618CE" w14:textId="77777777">
        <w:trPr>
          <w:trHeight w:val="300"/>
        </w:trPr>
        <w:tc>
          <w:tcPr>
            <w:tcW w:w="1036" w:type="dxa"/>
            <w:tcBorders>
              <w:top w:val="nil"/>
              <w:left w:val="nil"/>
              <w:bottom w:val="nil"/>
              <w:right w:val="nil"/>
            </w:tcBorders>
            <w:shd w:val="clear" w:color="auto" w:fill="auto"/>
            <w:noWrap/>
            <w:vAlign w:val="bottom"/>
            <w:hideMark/>
          </w:tcPr>
          <w:p w14:paraId="071618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8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CD" w14:textId="77777777" w:rsidR="00214CC2" w:rsidRPr="008677B1" w:rsidRDefault="006453C1" w:rsidP="005F005A">
            <w:pPr>
              <w:spacing w:after="0"/>
              <w:rPr>
                <w:rFonts w:ascii="Times New Roman" w:eastAsia="Times New Roman" w:hAnsi="Times New Roman" w:cs="Times New Roman"/>
                <w:sz w:val="20"/>
              </w:rPr>
            </w:pPr>
          </w:p>
        </w:tc>
      </w:tr>
      <w:tr w:rsidR="006222AF" w14:paraId="071618D6" w14:textId="77777777">
        <w:trPr>
          <w:trHeight w:val="300"/>
        </w:trPr>
        <w:tc>
          <w:tcPr>
            <w:tcW w:w="1036" w:type="dxa"/>
            <w:tcBorders>
              <w:top w:val="nil"/>
              <w:left w:val="nil"/>
              <w:bottom w:val="nil"/>
              <w:right w:val="nil"/>
            </w:tcBorders>
            <w:shd w:val="clear" w:color="auto" w:fill="auto"/>
            <w:noWrap/>
            <w:vAlign w:val="bottom"/>
            <w:hideMark/>
          </w:tcPr>
          <w:p w14:paraId="071618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8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D5" w14:textId="77777777" w:rsidR="00214CC2" w:rsidRPr="008677B1" w:rsidRDefault="006453C1" w:rsidP="005F005A">
            <w:pPr>
              <w:spacing w:after="0"/>
              <w:rPr>
                <w:rFonts w:ascii="Times New Roman" w:eastAsia="Times New Roman" w:hAnsi="Times New Roman" w:cs="Times New Roman"/>
                <w:sz w:val="20"/>
              </w:rPr>
            </w:pPr>
          </w:p>
        </w:tc>
      </w:tr>
      <w:tr w:rsidR="006222AF" w14:paraId="071618DE" w14:textId="77777777">
        <w:trPr>
          <w:trHeight w:val="300"/>
        </w:trPr>
        <w:tc>
          <w:tcPr>
            <w:tcW w:w="1036" w:type="dxa"/>
            <w:tcBorders>
              <w:top w:val="nil"/>
              <w:left w:val="nil"/>
              <w:bottom w:val="nil"/>
              <w:right w:val="nil"/>
            </w:tcBorders>
            <w:shd w:val="clear" w:color="auto" w:fill="auto"/>
            <w:noWrap/>
            <w:vAlign w:val="bottom"/>
            <w:hideMark/>
          </w:tcPr>
          <w:p w14:paraId="071618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8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DD" w14:textId="77777777" w:rsidR="00214CC2" w:rsidRPr="008677B1" w:rsidRDefault="006453C1" w:rsidP="005F005A">
            <w:pPr>
              <w:spacing w:after="0"/>
              <w:rPr>
                <w:rFonts w:ascii="Times New Roman" w:eastAsia="Times New Roman" w:hAnsi="Times New Roman" w:cs="Times New Roman"/>
                <w:sz w:val="20"/>
              </w:rPr>
            </w:pPr>
          </w:p>
        </w:tc>
      </w:tr>
      <w:tr w:rsidR="006222AF" w14:paraId="071618E6" w14:textId="77777777">
        <w:trPr>
          <w:trHeight w:val="300"/>
        </w:trPr>
        <w:tc>
          <w:tcPr>
            <w:tcW w:w="1036" w:type="dxa"/>
            <w:tcBorders>
              <w:top w:val="nil"/>
              <w:left w:val="nil"/>
              <w:bottom w:val="nil"/>
              <w:right w:val="nil"/>
            </w:tcBorders>
            <w:shd w:val="clear" w:color="auto" w:fill="auto"/>
            <w:noWrap/>
            <w:vAlign w:val="bottom"/>
            <w:hideMark/>
          </w:tcPr>
          <w:p w14:paraId="071618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8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8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E5" w14:textId="77777777" w:rsidR="00214CC2" w:rsidRPr="008677B1" w:rsidRDefault="006453C1" w:rsidP="005F005A">
            <w:pPr>
              <w:spacing w:after="0"/>
              <w:rPr>
                <w:rFonts w:ascii="Times New Roman" w:eastAsia="Times New Roman" w:hAnsi="Times New Roman" w:cs="Times New Roman"/>
                <w:sz w:val="20"/>
              </w:rPr>
            </w:pPr>
          </w:p>
        </w:tc>
      </w:tr>
      <w:tr w:rsidR="006222AF" w14:paraId="071618ED" w14:textId="77777777">
        <w:trPr>
          <w:trHeight w:val="300"/>
        </w:trPr>
        <w:tc>
          <w:tcPr>
            <w:tcW w:w="2051" w:type="dxa"/>
            <w:gridSpan w:val="2"/>
            <w:tcBorders>
              <w:top w:val="nil"/>
              <w:left w:val="nil"/>
              <w:bottom w:val="nil"/>
              <w:right w:val="nil"/>
            </w:tcBorders>
            <w:shd w:val="clear" w:color="auto" w:fill="auto"/>
            <w:noWrap/>
            <w:vAlign w:val="bottom"/>
            <w:hideMark/>
          </w:tcPr>
          <w:p w14:paraId="071618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8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8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EC" w14:textId="77777777" w:rsidR="00214CC2" w:rsidRPr="008677B1" w:rsidRDefault="006453C1" w:rsidP="005F005A">
            <w:pPr>
              <w:spacing w:after="0"/>
              <w:rPr>
                <w:rFonts w:ascii="Times New Roman" w:eastAsia="Times New Roman" w:hAnsi="Times New Roman" w:cs="Times New Roman"/>
                <w:sz w:val="20"/>
              </w:rPr>
            </w:pPr>
          </w:p>
        </w:tc>
      </w:tr>
      <w:tr w:rsidR="006222AF" w14:paraId="071618F5" w14:textId="77777777">
        <w:trPr>
          <w:trHeight w:val="300"/>
        </w:trPr>
        <w:tc>
          <w:tcPr>
            <w:tcW w:w="1036" w:type="dxa"/>
            <w:tcBorders>
              <w:top w:val="nil"/>
              <w:left w:val="nil"/>
              <w:bottom w:val="nil"/>
              <w:right w:val="nil"/>
            </w:tcBorders>
            <w:shd w:val="clear" w:color="auto" w:fill="auto"/>
            <w:noWrap/>
            <w:vAlign w:val="bottom"/>
            <w:hideMark/>
          </w:tcPr>
          <w:p w14:paraId="071618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F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8F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8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F4" w14:textId="77777777" w:rsidR="00214CC2" w:rsidRPr="008677B1" w:rsidRDefault="006453C1" w:rsidP="005F005A">
            <w:pPr>
              <w:spacing w:after="0"/>
              <w:rPr>
                <w:rFonts w:ascii="Times New Roman" w:eastAsia="Times New Roman" w:hAnsi="Times New Roman" w:cs="Times New Roman"/>
                <w:sz w:val="20"/>
              </w:rPr>
            </w:pPr>
          </w:p>
        </w:tc>
      </w:tr>
      <w:tr w:rsidR="006222AF" w14:paraId="071618F9" w14:textId="77777777">
        <w:trPr>
          <w:trHeight w:val="300"/>
        </w:trPr>
        <w:tc>
          <w:tcPr>
            <w:tcW w:w="1036" w:type="dxa"/>
            <w:tcBorders>
              <w:top w:val="nil"/>
              <w:left w:val="nil"/>
              <w:bottom w:val="nil"/>
              <w:right w:val="nil"/>
            </w:tcBorders>
            <w:shd w:val="clear" w:color="auto" w:fill="auto"/>
            <w:noWrap/>
            <w:vAlign w:val="bottom"/>
            <w:hideMark/>
          </w:tcPr>
          <w:p w14:paraId="071618F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8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104 ως έχει   ΔΕΚΤΟ ΚΑΤΑ ΠΛΕΙΟΨΗΦΙΑ</w:t>
            </w:r>
          </w:p>
        </w:tc>
        <w:tc>
          <w:tcPr>
            <w:tcW w:w="1015" w:type="dxa"/>
            <w:tcBorders>
              <w:top w:val="nil"/>
              <w:left w:val="nil"/>
              <w:bottom w:val="nil"/>
              <w:right w:val="nil"/>
            </w:tcBorders>
            <w:shd w:val="clear" w:color="auto" w:fill="auto"/>
            <w:noWrap/>
            <w:vAlign w:val="bottom"/>
            <w:hideMark/>
          </w:tcPr>
          <w:p w14:paraId="071618F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901" w14:textId="77777777">
        <w:trPr>
          <w:trHeight w:val="300"/>
        </w:trPr>
        <w:tc>
          <w:tcPr>
            <w:tcW w:w="1036" w:type="dxa"/>
            <w:tcBorders>
              <w:top w:val="nil"/>
              <w:left w:val="nil"/>
              <w:bottom w:val="nil"/>
              <w:right w:val="nil"/>
            </w:tcBorders>
            <w:shd w:val="clear" w:color="auto" w:fill="auto"/>
            <w:noWrap/>
            <w:vAlign w:val="bottom"/>
            <w:hideMark/>
          </w:tcPr>
          <w:p w14:paraId="071618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8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8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8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8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8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00" w14:textId="77777777" w:rsidR="00214CC2" w:rsidRPr="008677B1" w:rsidRDefault="006453C1" w:rsidP="005F005A">
            <w:pPr>
              <w:spacing w:after="0"/>
              <w:rPr>
                <w:rFonts w:ascii="Times New Roman" w:eastAsia="Times New Roman" w:hAnsi="Times New Roman" w:cs="Times New Roman"/>
                <w:sz w:val="20"/>
              </w:rPr>
            </w:pPr>
          </w:p>
        </w:tc>
      </w:tr>
      <w:tr w:rsidR="006222AF" w14:paraId="07161909" w14:textId="77777777">
        <w:trPr>
          <w:trHeight w:val="300"/>
        </w:trPr>
        <w:tc>
          <w:tcPr>
            <w:tcW w:w="1036" w:type="dxa"/>
            <w:tcBorders>
              <w:top w:val="nil"/>
              <w:left w:val="nil"/>
              <w:bottom w:val="nil"/>
              <w:right w:val="nil"/>
            </w:tcBorders>
            <w:shd w:val="clear" w:color="auto" w:fill="auto"/>
            <w:noWrap/>
            <w:vAlign w:val="bottom"/>
            <w:hideMark/>
          </w:tcPr>
          <w:p w14:paraId="071619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19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08" w14:textId="77777777" w:rsidR="00214CC2" w:rsidRPr="008677B1" w:rsidRDefault="006453C1" w:rsidP="005F005A">
            <w:pPr>
              <w:spacing w:after="0"/>
              <w:rPr>
                <w:rFonts w:ascii="Times New Roman" w:eastAsia="Times New Roman" w:hAnsi="Times New Roman" w:cs="Times New Roman"/>
                <w:sz w:val="20"/>
              </w:rPr>
            </w:pPr>
          </w:p>
        </w:tc>
      </w:tr>
      <w:tr w:rsidR="006222AF" w14:paraId="07161911" w14:textId="77777777">
        <w:trPr>
          <w:trHeight w:val="300"/>
        </w:trPr>
        <w:tc>
          <w:tcPr>
            <w:tcW w:w="1036" w:type="dxa"/>
            <w:tcBorders>
              <w:top w:val="nil"/>
              <w:left w:val="nil"/>
              <w:bottom w:val="nil"/>
              <w:right w:val="nil"/>
            </w:tcBorders>
            <w:shd w:val="clear" w:color="auto" w:fill="auto"/>
            <w:noWrap/>
            <w:vAlign w:val="bottom"/>
            <w:hideMark/>
          </w:tcPr>
          <w:p w14:paraId="071619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9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10" w14:textId="77777777" w:rsidR="00214CC2" w:rsidRPr="008677B1" w:rsidRDefault="006453C1" w:rsidP="005F005A">
            <w:pPr>
              <w:spacing w:after="0"/>
              <w:rPr>
                <w:rFonts w:ascii="Times New Roman" w:eastAsia="Times New Roman" w:hAnsi="Times New Roman" w:cs="Times New Roman"/>
                <w:sz w:val="20"/>
              </w:rPr>
            </w:pPr>
          </w:p>
        </w:tc>
      </w:tr>
      <w:tr w:rsidR="006222AF" w14:paraId="07161919" w14:textId="77777777">
        <w:trPr>
          <w:trHeight w:val="300"/>
        </w:trPr>
        <w:tc>
          <w:tcPr>
            <w:tcW w:w="1036" w:type="dxa"/>
            <w:tcBorders>
              <w:top w:val="nil"/>
              <w:left w:val="nil"/>
              <w:bottom w:val="nil"/>
              <w:right w:val="nil"/>
            </w:tcBorders>
            <w:shd w:val="clear" w:color="auto" w:fill="auto"/>
            <w:noWrap/>
            <w:vAlign w:val="bottom"/>
            <w:hideMark/>
          </w:tcPr>
          <w:p w14:paraId="071619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9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18" w14:textId="77777777" w:rsidR="00214CC2" w:rsidRPr="008677B1" w:rsidRDefault="006453C1" w:rsidP="005F005A">
            <w:pPr>
              <w:spacing w:after="0"/>
              <w:rPr>
                <w:rFonts w:ascii="Times New Roman" w:eastAsia="Times New Roman" w:hAnsi="Times New Roman" w:cs="Times New Roman"/>
                <w:sz w:val="20"/>
              </w:rPr>
            </w:pPr>
          </w:p>
        </w:tc>
      </w:tr>
      <w:tr w:rsidR="006222AF" w14:paraId="07161921" w14:textId="77777777">
        <w:trPr>
          <w:trHeight w:val="300"/>
        </w:trPr>
        <w:tc>
          <w:tcPr>
            <w:tcW w:w="1036" w:type="dxa"/>
            <w:tcBorders>
              <w:top w:val="nil"/>
              <w:left w:val="nil"/>
              <w:bottom w:val="nil"/>
              <w:right w:val="nil"/>
            </w:tcBorders>
            <w:shd w:val="clear" w:color="auto" w:fill="auto"/>
            <w:noWrap/>
            <w:vAlign w:val="bottom"/>
            <w:hideMark/>
          </w:tcPr>
          <w:p w14:paraId="071619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9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20" w14:textId="77777777" w:rsidR="00214CC2" w:rsidRPr="008677B1" w:rsidRDefault="006453C1" w:rsidP="005F005A">
            <w:pPr>
              <w:spacing w:after="0"/>
              <w:rPr>
                <w:rFonts w:ascii="Times New Roman" w:eastAsia="Times New Roman" w:hAnsi="Times New Roman" w:cs="Times New Roman"/>
                <w:sz w:val="20"/>
              </w:rPr>
            </w:pPr>
          </w:p>
        </w:tc>
      </w:tr>
      <w:tr w:rsidR="006222AF" w14:paraId="07161929" w14:textId="77777777">
        <w:trPr>
          <w:trHeight w:val="300"/>
        </w:trPr>
        <w:tc>
          <w:tcPr>
            <w:tcW w:w="1036" w:type="dxa"/>
            <w:tcBorders>
              <w:top w:val="nil"/>
              <w:left w:val="nil"/>
              <w:bottom w:val="nil"/>
              <w:right w:val="nil"/>
            </w:tcBorders>
            <w:shd w:val="clear" w:color="auto" w:fill="auto"/>
            <w:noWrap/>
            <w:vAlign w:val="bottom"/>
            <w:hideMark/>
          </w:tcPr>
          <w:p w14:paraId="071619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9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28" w14:textId="77777777" w:rsidR="00214CC2" w:rsidRPr="008677B1" w:rsidRDefault="006453C1" w:rsidP="005F005A">
            <w:pPr>
              <w:spacing w:after="0"/>
              <w:rPr>
                <w:rFonts w:ascii="Times New Roman" w:eastAsia="Times New Roman" w:hAnsi="Times New Roman" w:cs="Times New Roman"/>
                <w:sz w:val="20"/>
              </w:rPr>
            </w:pPr>
          </w:p>
        </w:tc>
      </w:tr>
      <w:tr w:rsidR="006222AF" w14:paraId="07161931" w14:textId="77777777">
        <w:trPr>
          <w:trHeight w:val="300"/>
        </w:trPr>
        <w:tc>
          <w:tcPr>
            <w:tcW w:w="1036" w:type="dxa"/>
            <w:tcBorders>
              <w:top w:val="nil"/>
              <w:left w:val="nil"/>
              <w:bottom w:val="nil"/>
              <w:right w:val="nil"/>
            </w:tcBorders>
            <w:shd w:val="clear" w:color="auto" w:fill="auto"/>
            <w:noWrap/>
            <w:vAlign w:val="bottom"/>
            <w:hideMark/>
          </w:tcPr>
          <w:p w14:paraId="071619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9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9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30" w14:textId="77777777" w:rsidR="00214CC2" w:rsidRPr="008677B1" w:rsidRDefault="006453C1" w:rsidP="005F005A">
            <w:pPr>
              <w:spacing w:after="0"/>
              <w:rPr>
                <w:rFonts w:ascii="Times New Roman" w:eastAsia="Times New Roman" w:hAnsi="Times New Roman" w:cs="Times New Roman"/>
                <w:sz w:val="20"/>
              </w:rPr>
            </w:pPr>
          </w:p>
        </w:tc>
      </w:tr>
      <w:tr w:rsidR="006222AF" w14:paraId="07161938" w14:textId="77777777">
        <w:trPr>
          <w:trHeight w:val="300"/>
        </w:trPr>
        <w:tc>
          <w:tcPr>
            <w:tcW w:w="2051" w:type="dxa"/>
            <w:gridSpan w:val="2"/>
            <w:tcBorders>
              <w:top w:val="nil"/>
              <w:left w:val="nil"/>
              <w:bottom w:val="nil"/>
              <w:right w:val="nil"/>
            </w:tcBorders>
            <w:shd w:val="clear" w:color="auto" w:fill="auto"/>
            <w:noWrap/>
            <w:vAlign w:val="bottom"/>
            <w:hideMark/>
          </w:tcPr>
          <w:p w14:paraId="071619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9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37" w14:textId="77777777" w:rsidR="00214CC2" w:rsidRPr="008677B1" w:rsidRDefault="006453C1" w:rsidP="005F005A">
            <w:pPr>
              <w:spacing w:after="0"/>
              <w:rPr>
                <w:rFonts w:ascii="Times New Roman" w:eastAsia="Times New Roman" w:hAnsi="Times New Roman" w:cs="Times New Roman"/>
                <w:sz w:val="20"/>
              </w:rPr>
            </w:pPr>
          </w:p>
        </w:tc>
      </w:tr>
      <w:tr w:rsidR="006222AF" w14:paraId="07161940" w14:textId="77777777">
        <w:trPr>
          <w:trHeight w:val="300"/>
        </w:trPr>
        <w:tc>
          <w:tcPr>
            <w:tcW w:w="1036" w:type="dxa"/>
            <w:tcBorders>
              <w:top w:val="nil"/>
              <w:left w:val="nil"/>
              <w:bottom w:val="nil"/>
              <w:right w:val="nil"/>
            </w:tcBorders>
            <w:shd w:val="clear" w:color="auto" w:fill="auto"/>
            <w:noWrap/>
            <w:vAlign w:val="bottom"/>
            <w:hideMark/>
          </w:tcPr>
          <w:p w14:paraId="071619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3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93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9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3F" w14:textId="77777777" w:rsidR="00214CC2" w:rsidRPr="008677B1" w:rsidRDefault="006453C1" w:rsidP="005F005A">
            <w:pPr>
              <w:spacing w:after="0"/>
              <w:rPr>
                <w:rFonts w:ascii="Times New Roman" w:eastAsia="Times New Roman" w:hAnsi="Times New Roman" w:cs="Times New Roman"/>
                <w:sz w:val="20"/>
              </w:rPr>
            </w:pPr>
          </w:p>
        </w:tc>
      </w:tr>
      <w:tr w:rsidR="006222AF" w14:paraId="07161944" w14:textId="77777777">
        <w:trPr>
          <w:trHeight w:val="300"/>
        </w:trPr>
        <w:tc>
          <w:tcPr>
            <w:tcW w:w="1036" w:type="dxa"/>
            <w:tcBorders>
              <w:top w:val="nil"/>
              <w:left w:val="nil"/>
              <w:bottom w:val="nil"/>
              <w:right w:val="nil"/>
            </w:tcBorders>
            <w:shd w:val="clear" w:color="auto" w:fill="auto"/>
            <w:noWrap/>
            <w:vAlign w:val="bottom"/>
            <w:hideMark/>
          </w:tcPr>
          <w:p w14:paraId="0716194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9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105 ως έχει   </w:t>
            </w:r>
            <w:r w:rsidRPr="008677B1">
              <w:rPr>
                <w:rFonts w:ascii="Calibri" w:eastAsia="Times New Roman" w:hAnsi="Calibri" w:cs="Times New Roman"/>
                <w:color w:val="000000"/>
                <w:sz w:val="22"/>
                <w:szCs w:val="22"/>
              </w:rPr>
              <w:t>ΔΕΚΤΟ ΚΑΤΑ ΠΛΕΙΟΨΗΦΙΑ</w:t>
            </w:r>
          </w:p>
        </w:tc>
        <w:tc>
          <w:tcPr>
            <w:tcW w:w="1015" w:type="dxa"/>
            <w:tcBorders>
              <w:top w:val="nil"/>
              <w:left w:val="nil"/>
              <w:bottom w:val="nil"/>
              <w:right w:val="nil"/>
            </w:tcBorders>
            <w:shd w:val="clear" w:color="auto" w:fill="auto"/>
            <w:noWrap/>
            <w:vAlign w:val="bottom"/>
            <w:hideMark/>
          </w:tcPr>
          <w:p w14:paraId="0716194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94C" w14:textId="77777777">
        <w:trPr>
          <w:trHeight w:val="300"/>
        </w:trPr>
        <w:tc>
          <w:tcPr>
            <w:tcW w:w="1036" w:type="dxa"/>
            <w:tcBorders>
              <w:top w:val="nil"/>
              <w:left w:val="nil"/>
              <w:bottom w:val="nil"/>
              <w:right w:val="nil"/>
            </w:tcBorders>
            <w:shd w:val="clear" w:color="auto" w:fill="auto"/>
            <w:noWrap/>
            <w:vAlign w:val="bottom"/>
            <w:hideMark/>
          </w:tcPr>
          <w:p w14:paraId="071619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9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4B" w14:textId="77777777" w:rsidR="00214CC2" w:rsidRPr="008677B1" w:rsidRDefault="006453C1" w:rsidP="005F005A">
            <w:pPr>
              <w:spacing w:after="0"/>
              <w:rPr>
                <w:rFonts w:ascii="Times New Roman" w:eastAsia="Times New Roman" w:hAnsi="Times New Roman" w:cs="Times New Roman"/>
                <w:sz w:val="20"/>
              </w:rPr>
            </w:pPr>
          </w:p>
        </w:tc>
      </w:tr>
      <w:tr w:rsidR="006222AF" w14:paraId="07161954" w14:textId="77777777">
        <w:trPr>
          <w:trHeight w:val="300"/>
        </w:trPr>
        <w:tc>
          <w:tcPr>
            <w:tcW w:w="1036" w:type="dxa"/>
            <w:tcBorders>
              <w:top w:val="nil"/>
              <w:left w:val="nil"/>
              <w:bottom w:val="nil"/>
              <w:right w:val="nil"/>
            </w:tcBorders>
            <w:shd w:val="clear" w:color="auto" w:fill="auto"/>
            <w:noWrap/>
            <w:vAlign w:val="bottom"/>
            <w:hideMark/>
          </w:tcPr>
          <w:p w14:paraId="071619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9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53" w14:textId="77777777" w:rsidR="00214CC2" w:rsidRPr="008677B1" w:rsidRDefault="006453C1" w:rsidP="005F005A">
            <w:pPr>
              <w:spacing w:after="0"/>
              <w:rPr>
                <w:rFonts w:ascii="Times New Roman" w:eastAsia="Times New Roman" w:hAnsi="Times New Roman" w:cs="Times New Roman"/>
                <w:sz w:val="20"/>
              </w:rPr>
            </w:pPr>
          </w:p>
        </w:tc>
      </w:tr>
      <w:tr w:rsidR="006222AF" w14:paraId="0716195C" w14:textId="77777777">
        <w:trPr>
          <w:trHeight w:val="300"/>
        </w:trPr>
        <w:tc>
          <w:tcPr>
            <w:tcW w:w="1036" w:type="dxa"/>
            <w:tcBorders>
              <w:top w:val="nil"/>
              <w:left w:val="nil"/>
              <w:bottom w:val="nil"/>
              <w:right w:val="nil"/>
            </w:tcBorders>
            <w:shd w:val="clear" w:color="auto" w:fill="auto"/>
            <w:noWrap/>
            <w:vAlign w:val="bottom"/>
            <w:hideMark/>
          </w:tcPr>
          <w:p w14:paraId="071619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9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5B" w14:textId="77777777" w:rsidR="00214CC2" w:rsidRPr="008677B1" w:rsidRDefault="006453C1" w:rsidP="005F005A">
            <w:pPr>
              <w:spacing w:after="0"/>
              <w:rPr>
                <w:rFonts w:ascii="Times New Roman" w:eastAsia="Times New Roman" w:hAnsi="Times New Roman" w:cs="Times New Roman"/>
                <w:sz w:val="20"/>
              </w:rPr>
            </w:pPr>
          </w:p>
        </w:tc>
      </w:tr>
      <w:tr w:rsidR="006222AF" w14:paraId="07161964" w14:textId="77777777">
        <w:trPr>
          <w:trHeight w:val="300"/>
        </w:trPr>
        <w:tc>
          <w:tcPr>
            <w:tcW w:w="1036" w:type="dxa"/>
            <w:tcBorders>
              <w:top w:val="nil"/>
              <w:left w:val="nil"/>
              <w:bottom w:val="nil"/>
              <w:right w:val="nil"/>
            </w:tcBorders>
            <w:shd w:val="clear" w:color="auto" w:fill="auto"/>
            <w:noWrap/>
            <w:vAlign w:val="bottom"/>
            <w:hideMark/>
          </w:tcPr>
          <w:p w14:paraId="071619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9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63" w14:textId="77777777" w:rsidR="00214CC2" w:rsidRPr="008677B1" w:rsidRDefault="006453C1" w:rsidP="005F005A">
            <w:pPr>
              <w:spacing w:after="0"/>
              <w:rPr>
                <w:rFonts w:ascii="Times New Roman" w:eastAsia="Times New Roman" w:hAnsi="Times New Roman" w:cs="Times New Roman"/>
                <w:sz w:val="20"/>
              </w:rPr>
            </w:pPr>
          </w:p>
        </w:tc>
      </w:tr>
      <w:tr w:rsidR="006222AF" w14:paraId="0716196C" w14:textId="77777777">
        <w:trPr>
          <w:trHeight w:val="300"/>
        </w:trPr>
        <w:tc>
          <w:tcPr>
            <w:tcW w:w="1036" w:type="dxa"/>
            <w:tcBorders>
              <w:top w:val="nil"/>
              <w:left w:val="nil"/>
              <w:bottom w:val="nil"/>
              <w:right w:val="nil"/>
            </w:tcBorders>
            <w:shd w:val="clear" w:color="auto" w:fill="auto"/>
            <w:noWrap/>
            <w:vAlign w:val="bottom"/>
            <w:hideMark/>
          </w:tcPr>
          <w:p w14:paraId="071619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9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6B" w14:textId="77777777" w:rsidR="00214CC2" w:rsidRPr="008677B1" w:rsidRDefault="006453C1" w:rsidP="005F005A">
            <w:pPr>
              <w:spacing w:after="0"/>
              <w:rPr>
                <w:rFonts w:ascii="Times New Roman" w:eastAsia="Times New Roman" w:hAnsi="Times New Roman" w:cs="Times New Roman"/>
                <w:sz w:val="20"/>
              </w:rPr>
            </w:pPr>
          </w:p>
        </w:tc>
      </w:tr>
      <w:tr w:rsidR="006222AF" w14:paraId="07161974" w14:textId="77777777">
        <w:trPr>
          <w:trHeight w:val="300"/>
        </w:trPr>
        <w:tc>
          <w:tcPr>
            <w:tcW w:w="1036" w:type="dxa"/>
            <w:tcBorders>
              <w:top w:val="nil"/>
              <w:left w:val="nil"/>
              <w:bottom w:val="nil"/>
              <w:right w:val="nil"/>
            </w:tcBorders>
            <w:shd w:val="clear" w:color="auto" w:fill="auto"/>
            <w:noWrap/>
            <w:vAlign w:val="bottom"/>
            <w:hideMark/>
          </w:tcPr>
          <w:p w14:paraId="071619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9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73" w14:textId="77777777" w:rsidR="00214CC2" w:rsidRPr="008677B1" w:rsidRDefault="006453C1" w:rsidP="005F005A">
            <w:pPr>
              <w:spacing w:after="0"/>
              <w:rPr>
                <w:rFonts w:ascii="Times New Roman" w:eastAsia="Times New Roman" w:hAnsi="Times New Roman" w:cs="Times New Roman"/>
                <w:sz w:val="20"/>
              </w:rPr>
            </w:pPr>
          </w:p>
        </w:tc>
      </w:tr>
      <w:tr w:rsidR="006222AF" w14:paraId="0716197C" w14:textId="77777777">
        <w:trPr>
          <w:trHeight w:val="300"/>
        </w:trPr>
        <w:tc>
          <w:tcPr>
            <w:tcW w:w="1036" w:type="dxa"/>
            <w:tcBorders>
              <w:top w:val="nil"/>
              <w:left w:val="nil"/>
              <w:bottom w:val="nil"/>
              <w:right w:val="nil"/>
            </w:tcBorders>
            <w:shd w:val="clear" w:color="auto" w:fill="auto"/>
            <w:noWrap/>
            <w:vAlign w:val="bottom"/>
            <w:hideMark/>
          </w:tcPr>
          <w:p w14:paraId="071619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9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7B" w14:textId="77777777" w:rsidR="00214CC2" w:rsidRPr="008677B1" w:rsidRDefault="006453C1" w:rsidP="005F005A">
            <w:pPr>
              <w:spacing w:after="0"/>
              <w:rPr>
                <w:rFonts w:ascii="Times New Roman" w:eastAsia="Times New Roman" w:hAnsi="Times New Roman" w:cs="Times New Roman"/>
                <w:sz w:val="20"/>
              </w:rPr>
            </w:pPr>
          </w:p>
        </w:tc>
      </w:tr>
      <w:tr w:rsidR="006222AF" w14:paraId="07161983" w14:textId="77777777">
        <w:trPr>
          <w:trHeight w:val="300"/>
        </w:trPr>
        <w:tc>
          <w:tcPr>
            <w:tcW w:w="2051" w:type="dxa"/>
            <w:gridSpan w:val="2"/>
            <w:tcBorders>
              <w:top w:val="nil"/>
              <w:left w:val="nil"/>
              <w:bottom w:val="nil"/>
              <w:right w:val="nil"/>
            </w:tcBorders>
            <w:shd w:val="clear" w:color="auto" w:fill="auto"/>
            <w:noWrap/>
            <w:vAlign w:val="bottom"/>
            <w:hideMark/>
          </w:tcPr>
          <w:p w14:paraId="071619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9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82" w14:textId="77777777" w:rsidR="00214CC2" w:rsidRPr="008677B1" w:rsidRDefault="006453C1" w:rsidP="005F005A">
            <w:pPr>
              <w:spacing w:after="0"/>
              <w:rPr>
                <w:rFonts w:ascii="Times New Roman" w:eastAsia="Times New Roman" w:hAnsi="Times New Roman" w:cs="Times New Roman"/>
                <w:sz w:val="20"/>
              </w:rPr>
            </w:pPr>
          </w:p>
        </w:tc>
      </w:tr>
      <w:tr w:rsidR="006222AF" w14:paraId="0716198B" w14:textId="77777777">
        <w:trPr>
          <w:trHeight w:val="300"/>
        </w:trPr>
        <w:tc>
          <w:tcPr>
            <w:tcW w:w="1036" w:type="dxa"/>
            <w:tcBorders>
              <w:top w:val="nil"/>
              <w:left w:val="nil"/>
              <w:bottom w:val="nil"/>
              <w:right w:val="nil"/>
            </w:tcBorders>
            <w:shd w:val="clear" w:color="auto" w:fill="auto"/>
            <w:noWrap/>
            <w:vAlign w:val="bottom"/>
            <w:hideMark/>
          </w:tcPr>
          <w:p w14:paraId="071619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8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98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9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8A" w14:textId="77777777" w:rsidR="00214CC2" w:rsidRPr="008677B1" w:rsidRDefault="006453C1" w:rsidP="005F005A">
            <w:pPr>
              <w:spacing w:after="0"/>
              <w:rPr>
                <w:rFonts w:ascii="Times New Roman" w:eastAsia="Times New Roman" w:hAnsi="Times New Roman" w:cs="Times New Roman"/>
                <w:sz w:val="20"/>
              </w:rPr>
            </w:pPr>
          </w:p>
        </w:tc>
      </w:tr>
      <w:tr w:rsidR="006222AF" w14:paraId="0716198F" w14:textId="77777777">
        <w:trPr>
          <w:trHeight w:val="300"/>
        </w:trPr>
        <w:tc>
          <w:tcPr>
            <w:tcW w:w="1036" w:type="dxa"/>
            <w:tcBorders>
              <w:top w:val="nil"/>
              <w:left w:val="nil"/>
              <w:bottom w:val="nil"/>
              <w:right w:val="nil"/>
            </w:tcBorders>
            <w:shd w:val="clear" w:color="auto" w:fill="auto"/>
            <w:noWrap/>
            <w:vAlign w:val="bottom"/>
            <w:hideMark/>
          </w:tcPr>
          <w:p w14:paraId="0716198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9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106 ως έχει   ΔΕΚΤΟ ΚΑΤΑ ΠΛΕΙΟΨΗΦΙΑ</w:t>
            </w:r>
          </w:p>
        </w:tc>
        <w:tc>
          <w:tcPr>
            <w:tcW w:w="1015" w:type="dxa"/>
            <w:tcBorders>
              <w:top w:val="nil"/>
              <w:left w:val="nil"/>
              <w:bottom w:val="nil"/>
              <w:right w:val="nil"/>
            </w:tcBorders>
            <w:shd w:val="clear" w:color="auto" w:fill="auto"/>
            <w:noWrap/>
            <w:vAlign w:val="bottom"/>
            <w:hideMark/>
          </w:tcPr>
          <w:p w14:paraId="0716198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997" w14:textId="77777777">
        <w:trPr>
          <w:trHeight w:val="300"/>
        </w:trPr>
        <w:tc>
          <w:tcPr>
            <w:tcW w:w="1036" w:type="dxa"/>
            <w:tcBorders>
              <w:top w:val="nil"/>
              <w:left w:val="nil"/>
              <w:bottom w:val="nil"/>
              <w:right w:val="nil"/>
            </w:tcBorders>
            <w:shd w:val="clear" w:color="auto" w:fill="auto"/>
            <w:noWrap/>
            <w:vAlign w:val="bottom"/>
            <w:hideMark/>
          </w:tcPr>
          <w:p w14:paraId="071619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9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96" w14:textId="77777777" w:rsidR="00214CC2" w:rsidRPr="008677B1" w:rsidRDefault="006453C1" w:rsidP="005F005A">
            <w:pPr>
              <w:spacing w:after="0"/>
              <w:rPr>
                <w:rFonts w:ascii="Times New Roman" w:eastAsia="Times New Roman" w:hAnsi="Times New Roman" w:cs="Times New Roman"/>
                <w:sz w:val="20"/>
              </w:rPr>
            </w:pPr>
          </w:p>
        </w:tc>
      </w:tr>
      <w:tr w:rsidR="006222AF" w14:paraId="0716199F" w14:textId="77777777">
        <w:trPr>
          <w:trHeight w:val="300"/>
        </w:trPr>
        <w:tc>
          <w:tcPr>
            <w:tcW w:w="1036" w:type="dxa"/>
            <w:tcBorders>
              <w:top w:val="nil"/>
              <w:left w:val="nil"/>
              <w:bottom w:val="nil"/>
              <w:right w:val="nil"/>
            </w:tcBorders>
            <w:shd w:val="clear" w:color="auto" w:fill="auto"/>
            <w:noWrap/>
            <w:vAlign w:val="bottom"/>
            <w:hideMark/>
          </w:tcPr>
          <w:p w14:paraId="071619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9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9E" w14:textId="77777777" w:rsidR="00214CC2" w:rsidRPr="008677B1" w:rsidRDefault="006453C1" w:rsidP="005F005A">
            <w:pPr>
              <w:spacing w:after="0"/>
              <w:rPr>
                <w:rFonts w:ascii="Times New Roman" w:eastAsia="Times New Roman" w:hAnsi="Times New Roman" w:cs="Times New Roman"/>
                <w:sz w:val="20"/>
              </w:rPr>
            </w:pPr>
          </w:p>
        </w:tc>
      </w:tr>
      <w:tr w:rsidR="006222AF" w14:paraId="071619A7" w14:textId="77777777">
        <w:trPr>
          <w:trHeight w:val="300"/>
        </w:trPr>
        <w:tc>
          <w:tcPr>
            <w:tcW w:w="1036" w:type="dxa"/>
            <w:tcBorders>
              <w:top w:val="nil"/>
              <w:left w:val="nil"/>
              <w:bottom w:val="nil"/>
              <w:right w:val="nil"/>
            </w:tcBorders>
            <w:shd w:val="clear" w:color="auto" w:fill="auto"/>
            <w:noWrap/>
            <w:vAlign w:val="bottom"/>
            <w:hideMark/>
          </w:tcPr>
          <w:p w14:paraId="071619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9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A6" w14:textId="77777777" w:rsidR="00214CC2" w:rsidRPr="008677B1" w:rsidRDefault="006453C1" w:rsidP="005F005A">
            <w:pPr>
              <w:spacing w:after="0"/>
              <w:rPr>
                <w:rFonts w:ascii="Times New Roman" w:eastAsia="Times New Roman" w:hAnsi="Times New Roman" w:cs="Times New Roman"/>
                <w:sz w:val="20"/>
              </w:rPr>
            </w:pPr>
          </w:p>
        </w:tc>
      </w:tr>
      <w:tr w:rsidR="006222AF" w14:paraId="071619AF" w14:textId="77777777">
        <w:trPr>
          <w:trHeight w:val="300"/>
        </w:trPr>
        <w:tc>
          <w:tcPr>
            <w:tcW w:w="1036" w:type="dxa"/>
            <w:tcBorders>
              <w:top w:val="nil"/>
              <w:left w:val="nil"/>
              <w:bottom w:val="nil"/>
              <w:right w:val="nil"/>
            </w:tcBorders>
            <w:shd w:val="clear" w:color="auto" w:fill="auto"/>
            <w:noWrap/>
            <w:vAlign w:val="bottom"/>
            <w:hideMark/>
          </w:tcPr>
          <w:p w14:paraId="071619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9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AE" w14:textId="77777777" w:rsidR="00214CC2" w:rsidRPr="008677B1" w:rsidRDefault="006453C1" w:rsidP="005F005A">
            <w:pPr>
              <w:spacing w:after="0"/>
              <w:rPr>
                <w:rFonts w:ascii="Times New Roman" w:eastAsia="Times New Roman" w:hAnsi="Times New Roman" w:cs="Times New Roman"/>
                <w:sz w:val="20"/>
              </w:rPr>
            </w:pPr>
          </w:p>
        </w:tc>
      </w:tr>
      <w:tr w:rsidR="006222AF" w14:paraId="071619B7" w14:textId="77777777">
        <w:trPr>
          <w:trHeight w:val="300"/>
        </w:trPr>
        <w:tc>
          <w:tcPr>
            <w:tcW w:w="1036" w:type="dxa"/>
            <w:tcBorders>
              <w:top w:val="nil"/>
              <w:left w:val="nil"/>
              <w:bottom w:val="nil"/>
              <w:right w:val="nil"/>
            </w:tcBorders>
            <w:shd w:val="clear" w:color="auto" w:fill="auto"/>
            <w:noWrap/>
            <w:vAlign w:val="bottom"/>
            <w:hideMark/>
          </w:tcPr>
          <w:p w14:paraId="071619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9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B6" w14:textId="77777777" w:rsidR="00214CC2" w:rsidRPr="008677B1" w:rsidRDefault="006453C1" w:rsidP="005F005A">
            <w:pPr>
              <w:spacing w:after="0"/>
              <w:rPr>
                <w:rFonts w:ascii="Times New Roman" w:eastAsia="Times New Roman" w:hAnsi="Times New Roman" w:cs="Times New Roman"/>
                <w:sz w:val="20"/>
              </w:rPr>
            </w:pPr>
          </w:p>
        </w:tc>
      </w:tr>
      <w:tr w:rsidR="006222AF" w14:paraId="071619BF" w14:textId="77777777">
        <w:trPr>
          <w:trHeight w:val="300"/>
        </w:trPr>
        <w:tc>
          <w:tcPr>
            <w:tcW w:w="1036" w:type="dxa"/>
            <w:tcBorders>
              <w:top w:val="nil"/>
              <w:left w:val="nil"/>
              <w:bottom w:val="nil"/>
              <w:right w:val="nil"/>
            </w:tcBorders>
            <w:shd w:val="clear" w:color="auto" w:fill="auto"/>
            <w:noWrap/>
            <w:vAlign w:val="bottom"/>
            <w:hideMark/>
          </w:tcPr>
          <w:p w14:paraId="071619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9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BE" w14:textId="77777777" w:rsidR="00214CC2" w:rsidRPr="008677B1" w:rsidRDefault="006453C1" w:rsidP="005F005A">
            <w:pPr>
              <w:spacing w:after="0"/>
              <w:rPr>
                <w:rFonts w:ascii="Times New Roman" w:eastAsia="Times New Roman" w:hAnsi="Times New Roman" w:cs="Times New Roman"/>
                <w:sz w:val="20"/>
              </w:rPr>
            </w:pPr>
          </w:p>
        </w:tc>
      </w:tr>
      <w:tr w:rsidR="006222AF" w14:paraId="071619C7" w14:textId="77777777">
        <w:trPr>
          <w:trHeight w:val="300"/>
        </w:trPr>
        <w:tc>
          <w:tcPr>
            <w:tcW w:w="1036" w:type="dxa"/>
            <w:tcBorders>
              <w:top w:val="nil"/>
              <w:left w:val="nil"/>
              <w:bottom w:val="nil"/>
              <w:right w:val="nil"/>
            </w:tcBorders>
            <w:shd w:val="clear" w:color="auto" w:fill="auto"/>
            <w:noWrap/>
            <w:vAlign w:val="bottom"/>
            <w:hideMark/>
          </w:tcPr>
          <w:p w14:paraId="071619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9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C6" w14:textId="77777777" w:rsidR="00214CC2" w:rsidRPr="008677B1" w:rsidRDefault="006453C1" w:rsidP="005F005A">
            <w:pPr>
              <w:spacing w:after="0"/>
              <w:rPr>
                <w:rFonts w:ascii="Times New Roman" w:eastAsia="Times New Roman" w:hAnsi="Times New Roman" w:cs="Times New Roman"/>
                <w:sz w:val="20"/>
              </w:rPr>
            </w:pPr>
          </w:p>
        </w:tc>
      </w:tr>
      <w:tr w:rsidR="006222AF" w14:paraId="071619CE" w14:textId="77777777">
        <w:trPr>
          <w:trHeight w:val="300"/>
        </w:trPr>
        <w:tc>
          <w:tcPr>
            <w:tcW w:w="2051" w:type="dxa"/>
            <w:gridSpan w:val="2"/>
            <w:tcBorders>
              <w:top w:val="nil"/>
              <w:left w:val="nil"/>
              <w:bottom w:val="nil"/>
              <w:right w:val="nil"/>
            </w:tcBorders>
            <w:shd w:val="clear" w:color="auto" w:fill="auto"/>
            <w:noWrap/>
            <w:vAlign w:val="bottom"/>
            <w:hideMark/>
          </w:tcPr>
          <w:p w14:paraId="071619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9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CD" w14:textId="77777777" w:rsidR="00214CC2" w:rsidRPr="008677B1" w:rsidRDefault="006453C1" w:rsidP="005F005A">
            <w:pPr>
              <w:spacing w:after="0"/>
              <w:rPr>
                <w:rFonts w:ascii="Times New Roman" w:eastAsia="Times New Roman" w:hAnsi="Times New Roman" w:cs="Times New Roman"/>
                <w:sz w:val="20"/>
              </w:rPr>
            </w:pPr>
          </w:p>
        </w:tc>
      </w:tr>
      <w:tr w:rsidR="006222AF" w14:paraId="071619D6" w14:textId="77777777">
        <w:trPr>
          <w:trHeight w:val="300"/>
        </w:trPr>
        <w:tc>
          <w:tcPr>
            <w:tcW w:w="1036" w:type="dxa"/>
            <w:tcBorders>
              <w:top w:val="nil"/>
              <w:left w:val="nil"/>
              <w:bottom w:val="nil"/>
              <w:right w:val="nil"/>
            </w:tcBorders>
            <w:shd w:val="clear" w:color="auto" w:fill="auto"/>
            <w:noWrap/>
            <w:vAlign w:val="bottom"/>
            <w:hideMark/>
          </w:tcPr>
          <w:p w14:paraId="071619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D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9D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9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D5" w14:textId="77777777" w:rsidR="00214CC2" w:rsidRPr="008677B1" w:rsidRDefault="006453C1" w:rsidP="005F005A">
            <w:pPr>
              <w:spacing w:after="0"/>
              <w:rPr>
                <w:rFonts w:ascii="Times New Roman" w:eastAsia="Times New Roman" w:hAnsi="Times New Roman" w:cs="Times New Roman"/>
                <w:sz w:val="20"/>
              </w:rPr>
            </w:pPr>
          </w:p>
        </w:tc>
      </w:tr>
      <w:tr w:rsidR="006222AF" w14:paraId="071619DA" w14:textId="77777777">
        <w:trPr>
          <w:trHeight w:val="300"/>
        </w:trPr>
        <w:tc>
          <w:tcPr>
            <w:tcW w:w="1036" w:type="dxa"/>
            <w:tcBorders>
              <w:top w:val="nil"/>
              <w:left w:val="nil"/>
              <w:bottom w:val="nil"/>
              <w:right w:val="nil"/>
            </w:tcBorders>
            <w:shd w:val="clear" w:color="auto" w:fill="auto"/>
            <w:noWrap/>
            <w:vAlign w:val="bottom"/>
            <w:hideMark/>
          </w:tcPr>
          <w:p w14:paraId="071619D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9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107 ως έχει   ΔΕΚΤΟ ΚΑΤΑ ΠΛΕΙΟΨΗΦΙΑ</w:t>
            </w:r>
          </w:p>
        </w:tc>
        <w:tc>
          <w:tcPr>
            <w:tcW w:w="1015" w:type="dxa"/>
            <w:tcBorders>
              <w:top w:val="nil"/>
              <w:left w:val="nil"/>
              <w:bottom w:val="nil"/>
              <w:right w:val="nil"/>
            </w:tcBorders>
            <w:shd w:val="clear" w:color="auto" w:fill="auto"/>
            <w:noWrap/>
            <w:vAlign w:val="bottom"/>
            <w:hideMark/>
          </w:tcPr>
          <w:p w14:paraId="071619D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9E2" w14:textId="77777777">
        <w:trPr>
          <w:trHeight w:val="300"/>
        </w:trPr>
        <w:tc>
          <w:tcPr>
            <w:tcW w:w="1036" w:type="dxa"/>
            <w:tcBorders>
              <w:top w:val="nil"/>
              <w:left w:val="nil"/>
              <w:bottom w:val="nil"/>
              <w:right w:val="nil"/>
            </w:tcBorders>
            <w:shd w:val="clear" w:color="auto" w:fill="auto"/>
            <w:noWrap/>
            <w:vAlign w:val="bottom"/>
            <w:hideMark/>
          </w:tcPr>
          <w:p w14:paraId="071619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9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9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E1" w14:textId="77777777" w:rsidR="00214CC2" w:rsidRPr="008677B1" w:rsidRDefault="006453C1" w:rsidP="005F005A">
            <w:pPr>
              <w:spacing w:after="0"/>
              <w:rPr>
                <w:rFonts w:ascii="Times New Roman" w:eastAsia="Times New Roman" w:hAnsi="Times New Roman" w:cs="Times New Roman"/>
                <w:sz w:val="20"/>
              </w:rPr>
            </w:pPr>
          </w:p>
        </w:tc>
      </w:tr>
      <w:tr w:rsidR="006222AF" w14:paraId="071619EA" w14:textId="77777777">
        <w:trPr>
          <w:trHeight w:val="300"/>
        </w:trPr>
        <w:tc>
          <w:tcPr>
            <w:tcW w:w="1036" w:type="dxa"/>
            <w:tcBorders>
              <w:top w:val="nil"/>
              <w:left w:val="nil"/>
              <w:bottom w:val="nil"/>
              <w:right w:val="nil"/>
            </w:tcBorders>
            <w:shd w:val="clear" w:color="auto" w:fill="auto"/>
            <w:noWrap/>
            <w:vAlign w:val="bottom"/>
            <w:hideMark/>
          </w:tcPr>
          <w:p w14:paraId="071619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9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E9" w14:textId="77777777" w:rsidR="00214CC2" w:rsidRPr="008677B1" w:rsidRDefault="006453C1" w:rsidP="005F005A">
            <w:pPr>
              <w:spacing w:after="0"/>
              <w:rPr>
                <w:rFonts w:ascii="Times New Roman" w:eastAsia="Times New Roman" w:hAnsi="Times New Roman" w:cs="Times New Roman"/>
                <w:sz w:val="20"/>
              </w:rPr>
            </w:pPr>
          </w:p>
        </w:tc>
      </w:tr>
      <w:tr w:rsidR="006222AF" w14:paraId="071619F2" w14:textId="77777777">
        <w:trPr>
          <w:trHeight w:val="300"/>
        </w:trPr>
        <w:tc>
          <w:tcPr>
            <w:tcW w:w="1036" w:type="dxa"/>
            <w:tcBorders>
              <w:top w:val="nil"/>
              <w:left w:val="nil"/>
              <w:bottom w:val="nil"/>
              <w:right w:val="nil"/>
            </w:tcBorders>
            <w:shd w:val="clear" w:color="auto" w:fill="auto"/>
            <w:noWrap/>
            <w:vAlign w:val="bottom"/>
            <w:hideMark/>
          </w:tcPr>
          <w:p w14:paraId="071619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9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F1" w14:textId="77777777" w:rsidR="00214CC2" w:rsidRPr="008677B1" w:rsidRDefault="006453C1" w:rsidP="005F005A">
            <w:pPr>
              <w:spacing w:after="0"/>
              <w:rPr>
                <w:rFonts w:ascii="Times New Roman" w:eastAsia="Times New Roman" w:hAnsi="Times New Roman" w:cs="Times New Roman"/>
                <w:sz w:val="20"/>
              </w:rPr>
            </w:pPr>
          </w:p>
        </w:tc>
      </w:tr>
      <w:tr w:rsidR="006222AF" w14:paraId="071619FA" w14:textId="77777777">
        <w:trPr>
          <w:trHeight w:val="300"/>
        </w:trPr>
        <w:tc>
          <w:tcPr>
            <w:tcW w:w="1036" w:type="dxa"/>
            <w:tcBorders>
              <w:top w:val="nil"/>
              <w:left w:val="nil"/>
              <w:bottom w:val="nil"/>
              <w:right w:val="nil"/>
            </w:tcBorders>
            <w:shd w:val="clear" w:color="auto" w:fill="auto"/>
            <w:noWrap/>
            <w:vAlign w:val="bottom"/>
            <w:hideMark/>
          </w:tcPr>
          <w:p w14:paraId="071619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9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9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F9" w14:textId="77777777" w:rsidR="00214CC2" w:rsidRPr="008677B1" w:rsidRDefault="006453C1" w:rsidP="005F005A">
            <w:pPr>
              <w:spacing w:after="0"/>
              <w:rPr>
                <w:rFonts w:ascii="Times New Roman" w:eastAsia="Times New Roman" w:hAnsi="Times New Roman" w:cs="Times New Roman"/>
                <w:sz w:val="20"/>
              </w:rPr>
            </w:pPr>
          </w:p>
        </w:tc>
      </w:tr>
      <w:tr w:rsidR="006222AF" w14:paraId="07161A02" w14:textId="77777777">
        <w:trPr>
          <w:trHeight w:val="300"/>
        </w:trPr>
        <w:tc>
          <w:tcPr>
            <w:tcW w:w="1036" w:type="dxa"/>
            <w:tcBorders>
              <w:top w:val="nil"/>
              <w:left w:val="nil"/>
              <w:bottom w:val="nil"/>
              <w:right w:val="nil"/>
            </w:tcBorders>
            <w:shd w:val="clear" w:color="auto" w:fill="auto"/>
            <w:noWrap/>
            <w:vAlign w:val="bottom"/>
            <w:hideMark/>
          </w:tcPr>
          <w:p w14:paraId="071619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9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9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9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9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01" w14:textId="77777777" w:rsidR="00214CC2" w:rsidRPr="008677B1" w:rsidRDefault="006453C1" w:rsidP="005F005A">
            <w:pPr>
              <w:spacing w:after="0"/>
              <w:rPr>
                <w:rFonts w:ascii="Times New Roman" w:eastAsia="Times New Roman" w:hAnsi="Times New Roman" w:cs="Times New Roman"/>
                <w:sz w:val="20"/>
              </w:rPr>
            </w:pPr>
          </w:p>
        </w:tc>
      </w:tr>
      <w:tr w:rsidR="006222AF" w14:paraId="07161A0A" w14:textId="77777777">
        <w:trPr>
          <w:trHeight w:val="300"/>
        </w:trPr>
        <w:tc>
          <w:tcPr>
            <w:tcW w:w="1036" w:type="dxa"/>
            <w:tcBorders>
              <w:top w:val="nil"/>
              <w:left w:val="nil"/>
              <w:bottom w:val="nil"/>
              <w:right w:val="nil"/>
            </w:tcBorders>
            <w:shd w:val="clear" w:color="auto" w:fill="auto"/>
            <w:noWrap/>
            <w:vAlign w:val="bottom"/>
            <w:hideMark/>
          </w:tcPr>
          <w:p w14:paraId="07161A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A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09" w14:textId="77777777" w:rsidR="00214CC2" w:rsidRPr="008677B1" w:rsidRDefault="006453C1" w:rsidP="005F005A">
            <w:pPr>
              <w:spacing w:after="0"/>
              <w:rPr>
                <w:rFonts w:ascii="Times New Roman" w:eastAsia="Times New Roman" w:hAnsi="Times New Roman" w:cs="Times New Roman"/>
                <w:sz w:val="20"/>
              </w:rPr>
            </w:pPr>
          </w:p>
        </w:tc>
      </w:tr>
      <w:tr w:rsidR="006222AF" w14:paraId="07161A12" w14:textId="77777777">
        <w:trPr>
          <w:trHeight w:val="300"/>
        </w:trPr>
        <w:tc>
          <w:tcPr>
            <w:tcW w:w="1036" w:type="dxa"/>
            <w:tcBorders>
              <w:top w:val="nil"/>
              <w:left w:val="nil"/>
              <w:bottom w:val="nil"/>
              <w:right w:val="nil"/>
            </w:tcBorders>
            <w:shd w:val="clear" w:color="auto" w:fill="auto"/>
            <w:noWrap/>
            <w:vAlign w:val="bottom"/>
            <w:hideMark/>
          </w:tcPr>
          <w:p w14:paraId="07161A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A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11" w14:textId="77777777" w:rsidR="00214CC2" w:rsidRPr="008677B1" w:rsidRDefault="006453C1" w:rsidP="005F005A">
            <w:pPr>
              <w:spacing w:after="0"/>
              <w:rPr>
                <w:rFonts w:ascii="Times New Roman" w:eastAsia="Times New Roman" w:hAnsi="Times New Roman" w:cs="Times New Roman"/>
                <w:sz w:val="20"/>
              </w:rPr>
            </w:pPr>
          </w:p>
        </w:tc>
      </w:tr>
      <w:tr w:rsidR="006222AF" w14:paraId="07161A19" w14:textId="77777777">
        <w:trPr>
          <w:trHeight w:val="300"/>
        </w:trPr>
        <w:tc>
          <w:tcPr>
            <w:tcW w:w="2051" w:type="dxa"/>
            <w:gridSpan w:val="2"/>
            <w:tcBorders>
              <w:top w:val="nil"/>
              <w:left w:val="nil"/>
              <w:bottom w:val="nil"/>
              <w:right w:val="nil"/>
            </w:tcBorders>
            <w:shd w:val="clear" w:color="auto" w:fill="auto"/>
            <w:noWrap/>
            <w:vAlign w:val="bottom"/>
            <w:hideMark/>
          </w:tcPr>
          <w:p w14:paraId="07161A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A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18" w14:textId="77777777" w:rsidR="00214CC2" w:rsidRPr="008677B1" w:rsidRDefault="006453C1" w:rsidP="005F005A">
            <w:pPr>
              <w:spacing w:after="0"/>
              <w:rPr>
                <w:rFonts w:ascii="Times New Roman" w:eastAsia="Times New Roman" w:hAnsi="Times New Roman" w:cs="Times New Roman"/>
                <w:sz w:val="20"/>
              </w:rPr>
            </w:pPr>
          </w:p>
        </w:tc>
      </w:tr>
      <w:tr w:rsidR="006222AF" w14:paraId="07161A21" w14:textId="77777777">
        <w:trPr>
          <w:trHeight w:val="300"/>
        </w:trPr>
        <w:tc>
          <w:tcPr>
            <w:tcW w:w="1036" w:type="dxa"/>
            <w:tcBorders>
              <w:top w:val="nil"/>
              <w:left w:val="nil"/>
              <w:bottom w:val="nil"/>
              <w:right w:val="nil"/>
            </w:tcBorders>
            <w:shd w:val="clear" w:color="auto" w:fill="auto"/>
            <w:noWrap/>
            <w:vAlign w:val="bottom"/>
            <w:hideMark/>
          </w:tcPr>
          <w:p w14:paraId="07161A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1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A1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A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20" w14:textId="77777777" w:rsidR="00214CC2" w:rsidRPr="008677B1" w:rsidRDefault="006453C1" w:rsidP="005F005A">
            <w:pPr>
              <w:spacing w:after="0"/>
              <w:rPr>
                <w:rFonts w:ascii="Times New Roman" w:eastAsia="Times New Roman" w:hAnsi="Times New Roman" w:cs="Times New Roman"/>
                <w:sz w:val="20"/>
              </w:rPr>
            </w:pPr>
          </w:p>
        </w:tc>
      </w:tr>
      <w:tr w:rsidR="006222AF" w14:paraId="07161A25" w14:textId="77777777">
        <w:trPr>
          <w:trHeight w:val="300"/>
        </w:trPr>
        <w:tc>
          <w:tcPr>
            <w:tcW w:w="1036" w:type="dxa"/>
            <w:tcBorders>
              <w:top w:val="nil"/>
              <w:left w:val="nil"/>
              <w:bottom w:val="nil"/>
              <w:right w:val="nil"/>
            </w:tcBorders>
            <w:shd w:val="clear" w:color="auto" w:fill="auto"/>
            <w:noWrap/>
            <w:vAlign w:val="bottom"/>
            <w:hideMark/>
          </w:tcPr>
          <w:p w14:paraId="07161A2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A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108 ως έχει   ΔΕΚΤΟ ΚΑΤΑ ΠΛΕΙΟΨΗΦΙΑ</w:t>
            </w:r>
          </w:p>
        </w:tc>
        <w:tc>
          <w:tcPr>
            <w:tcW w:w="1015" w:type="dxa"/>
            <w:tcBorders>
              <w:top w:val="nil"/>
              <w:left w:val="nil"/>
              <w:bottom w:val="nil"/>
              <w:right w:val="nil"/>
            </w:tcBorders>
            <w:shd w:val="clear" w:color="auto" w:fill="auto"/>
            <w:noWrap/>
            <w:vAlign w:val="bottom"/>
            <w:hideMark/>
          </w:tcPr>
          <w:p w14:paraId="07161A2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A2D" w14:textId="77777777">
        <w:trPr>
          <w:trHeight w:val="300"/>
        </w:trPr>
        <w:tc>
          <w:tcPr>
            <w:tcW w:w="1036" w:type="dxa"/>
            <w:tcBorders>
              <w:top w:val="nil"/>
              <w:left w:val="nil"/>
              <w:bottom w:val="nil"/>
              <w:right w:val="nil"/>
            </w:tcBorders>
            <w:shd w:val="clear" w:color="auto" w:fill="auto"/>
            <w:noWrap/>
            <w:vAlign w:val="bottom"/>
            <w:hideMark/>
          </w:tcPr>
          <w:p w14:paraId="07161A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A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2C" w14:textId="77777777" w:rsidR="00214CC2" w:rsidRPr="008677B1" w:rsidRDefault="006453C1" w:rsidP="005F005A">
            <w:pPr>
              <w:spacing w:after="0"/>
              <w:rPr>
                <w:rFonts w:ascii="Times New Roman" w:eastAsia="Times New Roman" w:hAnsi="Times New Roman" w:cs="Times New Roman"/>
                <w:sz w:val="20"/>
              </w:rPr>
            </w:pPr>
          </w:p>
        </w:tc>
      </w:tr>
      <w:tr w:rsidR="006222AF" w14:paraId="07161A35" w14:textId="77777777">
        <w:trPr>
          <w:trHeight w:val="300"/>
        </w:trPr>
        <w:tc>
          <w:tcPr>
            <w:tcW w:w="1036" w:type="dxa"/>
            <w:tcBorders>
              <w:top w:val="nil"/>
              <w:left w:val="nil"/>
              <w:bottom w:val="nil"/>
              <w:right w:val="nil"/>
            </w:tcBorders>
            <w:shd w:val="clear" w:color="auto" w:fill="auto"/>
            <w:noWrap/>
            <w:vAlign w:val="bottom"/>
            <w:hideMark/>
          </w:tcPr>
          <w:p w14:paraId="07161A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A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34" w14:textId="77777777" w:rsidR="00214CC2" w:rsidRPr="008677B1" w:rsidRDefault="006453C1" w:rsidP="005F005A">
            <w:pPr>
              <w:spacing w:after="0"/>
              <w:rPr>
                <w:rFonts w:ascii="Times New Roman" w:eastAsia="Times New Roman" w:hAnsi="Times New Roman" w:cs="Times New Roman"/>
                <w:sz w:val="20"/>
              </w:rPr>
            </w:pPr>
          </w:p>
        </w:tc>
      </w:tr>
      <w:tr w:rsidR="006222AF" w14:paraId="07161A3D" w14:textId="77777777">
        <w:trPr>
          <w:trHeight w:val="300"/>
        </w:trPr>
        <w:tc>
          <w:tcPr>
            <w:tcW w:w="1036" w:type="dxa"/>
            <w:tcBorders>
              <w:top w:val="nil"/>
              <w:left w:val="nil"/>
              <w:bottom w:val="nil"/>
              <w:right w:val="nil"/>
            </w:tcBorders>
            <w:shd w:val="clear" w:color="auto" w:fill="auto"/>
            <w:noWrap/>
            <w:vAlign w:val="bottom"/>
            <w:hideMark/>
          </w:tcPr>
          <w:p w14:paraId="07161A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A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3C" w14:textId="77777777" w:rsidR="00214CC2" w:rsidRPr="008677B1" w:rsidRDefault="006453C1" w:rsidP="005F005A">
            <w:pPr>
              <w:spacing w:after="0"/>
              <w:rPr>
                <w:rFonts w:ascii="Times New Roman" w:eastAsia="Times New Roman" w:hAnsi="Times New Roman" w:cs="Times New Roman"/>
                <w:sz w:val="20"/>
              </w:rPr>
            </w:pPr>
          </w:p>
        </w:tc>
      </w:tr>
      <w:tr w:rsidR="006222AF" w14:paraId="07161A45" w14:textId="77777777">
        <w:trPr>
          <w:trHeight w:val="300"/>
        </w:trPr>
        <w:tc>
          <w:tcPr>
            <w:tcW w:w="1036" w:type="dxa"/>
            <w:tcBorders>
              <w:top w:val="nil"/>
              <w:left w:val="nil"/>
              <w:bottom w:val="nil"/>
              <w:right w:val="nil"/>
            </w:tcBorders>
            <w:shd w:val="clear" w:color="auto" w:fill="auto"/>
            <w:noWrap/>
            <w:vAlign w:val="bottom"/>
            <w:hideMark/>
          </w:tcPr>
          <w:p w14:paraId="07161A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A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44" w14:textId="77777777" w:rsidR="00214CC2" w:rsidRPr="008677B1" w:rsidRDefault="006453C1" w:rsidP="005F005A">
            <w:pPr>
              <w:spacing w:after="0"/>
              <w:rPr>
                <w:rFonts w:ascii="Times New Roman" w:eastAsia="Times New Roman" w:hAnsi="Times New Roman" w:cs="Times New Roman"/>
                <w:sz w:val="20"/>
              </w:rPr>
            </w:pPr>
          </w:p>
        </w:tc>
      </w:tr>
      <w:tr w:rsidR="006222AF" w14:paraId="07161A4D" w14:textId="77777777">
        <w:trPr>
          <w:trHeight w:val="300"/>
        </w:trPr>
        <w:tc>
          <w:tcPr>
            <w:tcW w:w="1036" w:type="dxa"/>
            <w:tcBorders>
              <w:top w:val="nil"/>
              <w:left w:val="nil"/>
              <w:bottom w:val="nil"/>
              <w:right w:val="nil"/>
            </w:tcBorders>
            <w:shd w:val="clear" w:color="auto" w:fill="auto"/>
            <w:noWrap/>
            <w:vAlign w:val="bottom"/>
            <w:hideMark/>
          </w:tcPr>
          <w:p w14:paraId="07161A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A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4C" w14:textId="77777777" w:rsidR="00214CC2" w:rsidRPr="008677B1" w:rsidRDefault="006453C1" w:rsidP="005F005A">
            <w:pPr>
              <w:spacing w:after="0"/>
              <w:rPr>
                <w:rFonts w:ascii="Times New Roman" w:eastAsia="Times New Roman" w:hAnsi="Times New Roman" w:cs="Times New Roman"/>
                <w:sz w:val="20"/>
              </w:rPr>
            </w:pPr>
          </w:p>
        </w:tc>
      </w:tr>
      <w:tr w:rsidR="006222AF" w14:paraId="07161A55" w14:textId="77777777">
        <w:trPr>
          <w:trHeight w:val="300"/>
        </w:trPr>
        <w:tc>
          <w:tcPr>
            <w:tcW w:w="1036" w:type="dxa"/>
            <w:tcBorders>
              <w:top w:val="nil"/>
              <w:left w:val="nil"/>
              <w:bottom w:val="nil"/>
              <w:right w:val="nil"/>
            </w:tcBorders>
            <w:shd w:val="clear" w:color="auto" w:fill="auto"/>
            <w:noWrap/>
            <w:vAlign w:val="bottom"/>
            <w:hideMark/>
          </w:tcPr>
          <w:p w14:paraId="07161A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A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54" w14:textId="77777777" w:rsidR="00214CC2" w:rsidRPr="008677B1" w:rsidRDefault="006453C1" w:rsidP="005F005A">
            <w:pPr>
              <w:spacing w:after="0"/>
              <w:rPr>
                <w:rFonts w:ascii="Times New Roman" w:eastAsia="Times New Roman" w:hAnsi="Times New Roman" w:cs="Times New Roman"/>
                <w:sz w:val="20"/>
              </w:rPr>
            </w:pPr>
          </w:p>
        </w:tc>
      </w:tr>
      <w:tr w:rsidR="006222AF" w14:paraId="07161A5D" w14:textId="77777777">
        <w:trPr>
          <w:trHeight w:val="300"/>
        </w:trPr>
        <w:tc>
          <w:tcPr>
            <w:tcW w:w="1036" w:type="dxa"/>
            <w:tcBorders>
              <w:top w:val="nil"/>
              <w:left w:val="nil"/>
              <w:bottom w:val="nil"/>
              <w:right w:val="nil"/>
            </w:tcBorders>
            <w:shd w:val="clear" w:color="auto" w:fill="auto"/>
            <w:noWrap/>
            <w:vAlign w:val="bottom"/>
            <w:hideMark/>
          </w:tcPr>
          <w:p w14:paraId="07161A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A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5C" w14:textId="77777777" w:rsidR="00214CC2" w:rsidRPr="008677B1" w:rsidRDefault="006453C1" w:rsidP="005F005A">
            <w:pPr>
              <w:spacing w:after="0"/>
              <w:rPr>
                <w:rFonts w:ascii="Times New Roman" w:eastAsia="Times New Roman" w:hAnsi="Times New Roman" w:cs="Times New Roman"/>
                <w:sz w:val="20"/>
              </w:rPr>
            </w:pPr>
          </w:p>
        </w:tc>
      </w:tr>
      <w:tr w:rsidR="006222AF" w14:paraId="07161A64" w14:textId="77777777">
        <w:trPr>
          <w:trHeight w:val="300"/>
        </w:trPr>
        <w:tc>
          <w:tcPr>
            <w:tcW w:w="2051" w:type="dxa"/>
            <w:gridSpan w:val="2"/>
            <w:tcBorders>
              <w:top w:val="nil"/>
              <w:left w:val="nil"/>
              <w:bottom w:val="nil"/>
              <w:right w:val="nil"/>
            </w:tcBorders>
            <w:shd w:val="clear" w:color="auto" w:fill="auto"/>
            <w:noWrap/>
            <w:vAlign w:val="bottom"/>
            <w:hideMark/>
          </w:tcPr>
          <w:p w14:paraId="07161A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A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63" w14:textId="77777777" w:rsidR="00214CC2" w:rsidRPr="008677B1" w:rsidRDefault="006453C1" w:rsidP="005F005A">
            <w:pPr>
              <w:spacing w:after="0"/>
              <w:rPr>
                <w:rFonts w:ascii="Times New Roman" w:eastAsia="Times New Roman" w:hAnsi="Times New Roman" w:cs="Times New Roman"/>
                <w:sz w:val="20"/>
              </w:rPr>
            </w:pPr>
          </w:p>
        </w:tc>
      </w:tr>
      <w:tr w:rsidR="006222AF" w14:paraId="07161A6C" w14:textId="77777777">
        <w:trPr>
          <w:trHeight w:val="300"/>
        </w:trPr>
        <w:tc>
          <w:tcPr>
            <w:tcW w:w="1036" w:type="dxa"/>
            <w:tcBorders>
              <w:top w:val="nil"/>
              <w:left w:val="nil"/>
              <w:bottom w:val="nil"/>
              <w:right w:val="nil"/>
            </w:tcBorders>
            <w:shd w:val="clear" w:color="auto" w:fill="auto"/>
            <w:noWrap/>
            <w:vAlign w:val="bottom"/>
            <w:hideMark/>
          </w:tcPr>
          <w:p w14:paraId="07161A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6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A6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A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6B" w14:textId="77777777" w:rsidR="00214CC2" w:rsidRPr="008677B1" w:rsidRDefault="006453C1" w:rsidP="005F005A">
            <w:pPr>
              <w:spacing w:after="0"/>
              <w:rPr>
                <w:rFonts w:ascii="Times New Roman" w:eastAsia="Times New Roman" w:hAnsi="Times New Roman" w:cs="Times New Roman"/>
                <w:sz w:val="20"/>
              </w:rPr>
            </w:pPr>
          </w:p>
        </w:tc>
      </w:tr>
      <w:tr w:rsidR="006222AF" w14:paraId="07161A70" w14:textId="77777777">
        <w:trPr>
          <w:trHeight w:val="300"/>
        </w:trPr>
        <w:tc>
          <w:tcPr>
            <w:tcW w:w="1036" w:type="dxa"/>
            <w:tcBorders>
              <w:top w:val="nil"/>
              <w:left w:val="nil"/>
              <w:bottom w:val="nil"/>
              <w:right w:val="nil"/>
            </w:tcBorders>
            <w:shd w:val="clear" w:color="auto" w:fill="auto"/>
            <w:noWrap/>
            <w:vAlign w:val="bottom"/>
            <w:hideMark/>
          </w:tcPr>
          <w:p w14:paraId="07161A6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A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109 ως </w:t>
            </w:r>
            <w:r w:rsidRPr="008677B1">
              <w:rPr>
                <w:rFonts w:ascii="Calibri" w:eastAsia="Times New Roman" w:hAnsi="Calibri" w:cs="Times New Roman"/>
                <w:color w:val="000000"/>
                <w:sz w:val="22"/>
                <w:szCs w:val="22"/>
              </w:rPr>
              <w:t>έχει   ΔΕΚΤΟ ΚΑΤΑ ΠΛΕΙΟΨΗΦΙΑ</w:t>
            </w:r>
          </w:p>
        </w:tc>
        <w:tc>
          <w:tcPr>
            <w:tcW w:w="1015" w:type="dxa"/>
            <w:tcBorders>
              <w:top w:val="nil"/>
              <w:left w:val="nil"/>
              <w:bottom w:val="nil"/>
              <w:right w:val="nil"/>
            </w:tcBorders>
            <w:shd w:val="clear" w:color="auto" w:fill="auto"/>
            <w:noWrap/>
            <w:vAlign w:val="bottom"/>
            <w:hideMark/>
          </w:tcPr>
          <w:p w14:paraId="07161A6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A78" w14:textId="77777777">
        <w:trPr>
          <w:trHeight w:val="300"/>
        </w:trPr>
        <w:tc>
          <w:tcPr>
            <w:tcW w:w="1036" w:type="dxa"/>
            <w:tcBorders>
              <w:top w:val="nil"/>
              <w:left w:val="nil"/>
              <w:bottom w:val="nil"/>
              <w:right w:val="nil"/>
            </w:tcBorders>
            <w:shd w:val="clear" w:color="auto" w:fill="auto"/>
            <w:noWrap/>
            <w:vAlign w:val="bottom"/>
            <w:hideMark/>
          </w:tcPr>
          <w:p w14:paraId="07161A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A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77" w14:textId="77777777" w:rsidR="00214CC2" w:rsidRPr="008677B1" w:rsidRDefault="006453C1" w:rsidP="005F005A">
            <w:pPr>
              <w:spacing w:after="0"/>
              <w:rPr>
                <w:rFonts w:ascii="Times New Roman" w:eastAsia="Times New Roman" w:hAnsi="Times New Roman" w:cs="Times New Roman"/>
                <w:sz w:val="20"/>
              </w:rPr>
            </w:pPr>
          </w:p>
        </w:tc>
      </w:tr>
      <w:tr w:rsidR="006222AF" w14:paraId="07161A80" w14:textId="77777777">
        <w:trPr>
          <w:trHeight w:val="300"/>
        </w:trPr>
        <w:tc>
          <w:tcPr>
            <w:tcW w:w="1036" w:type="dxa"/>
            <w:tcBorders>
              <w:top w:val="nil"/>
              <w:left w:val="nil"/>
              <w:bottom w:val="nil"/>
              <w:right w:val="nil"/>
            </w:tcBorders>
            <w:shd w:val="clear" w:color="auto" w:fill="auto"/>
            <w:noWrap/>
            <w:vAlign w:val="bottom"/>
            <w:hideMark/>
          </w:tcPr>
          <w:p w14:paraId="07161A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A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7F" w14:textId="77777777" w:rsidR="00214CC2" w:rsidRPr="008677B1" w:rsidRDefault="006453C1" w:rsidP="005F005A">
            <w:pPr>
              <w:spacing w:after="0"/>
              <w:rPr>
                <w:rFonts w:ascii="Times New Roman" w:eastAsia="Times New Roman" w:hAnsi="Times New Roman" w:cs="Times New Roman"/>
                <w:sz w:val="20"/>
              </w:rPr>
            </w:pPr>
          </w:p>
        </w:tc>
      </w:tr>
      <w:tr w:rsidR="006222AF" w14:paraId="07161A88" w14:textId="77777777">
        <w:trPr>
          <w:trHeight w:val="300"/>
        </w:trPr>
        <w:tc>
          <w:tcPr>
            <w:tcW w:w="1036" w:type="dxa"/>
            <w:tcBorders>
              <w:top w:val="nil"/>
              <w:left w:val="nil"/>
              <w:bottom w:val="nil"/>
              <w:right w:val="nil"/>
            </w:tcBorders>
            <w:shd w:val="clear" w:color="auto" w:fill="auto"/>
            <w:noWrap/>
            <w:vAlign w:val="bottom"/>
            <w:hideMark/>
          </w:tcPr>
          <w:p w14:paraId="07161A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A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87" w14:textId="77777777" w:rsidR="00214CC2" w:rsidRPr="008677B1" w:rsidRDefault="006453C1" w:rsidP="005F005A">
            <w:pPr>
              <w:spacing w:after="0"/>
              <w:rPr>
                <w:rFonts w:ascii="Times New Roman" w:eastAsia="Times New Roman" w:hAnsi="Times New Roman" w:cs="Times New Roman"/>
                <w:sz w:val="20"/>
              </w:rPr>
            </w:pPr>
          </w:p>
        </w:tc>
      </w:tr>
      <w:tr w:rsidR="006222AF" w14:paraId="07161A90" w14:textId="77777777">
        <w:trPr>
          <w:trHeight w:val="300"/>
        </w:trPr>
        <w:tc>
          <w:tcPr>
            <w:tcW w:w="1036" w:type="dxa"/>
            <w:tcBorders>
              <w:top w:val="nil"/>
              <w:left w:val="nil"/>
              <w:bottom w:val="nil"/>
              <w:right w:val="nil"/>
            </w:tcBorders>
            <w:shd w:val="clear" w:color="auto" w:fill="auto"/>
            <w:noWrap/>
            <w:vAlign w:val="bottom"/>
            <w:hideMark/>
          </w:tcPr>
          <w:p w14:paraId="07161A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A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8F" w14:textId="77777777" w:rsidR="00214CC2" w:rsidRPr="008677B1" w:rsidRDefault="006453C1" w:rsidP="005F005A">
            <w:pPr>
              <w:spacing w:after="0"/>
              <w:rPr>
                <w:rFonts w:ascii="Times New Roman" w:eastAsia="Times New Roman" w:hAnsi="Times New Roman" w:cs="Times New Roman"/>
                <w:sz w:val="20"/>
              </w:rPr>
            </w:pPr>
          </w:p>
        </w:tc>
      </w:tr>
      <w:tr w:rsidR="006222AF" w14:paraId="07161A98" w14:textId="77777777">
        <w:trPr>
          <w:trHeight w:val="300"/>
        </w:trPr>
        <w:tc>
          <w:tcPr>
            <w:tcW w:w="1036" w:type="dxa"/>
            <w:tcBorders>
              <w:top w:val="nil"/>
              <w:left w:val="nil"/>
              <w:bottom w:val="nil"/>
              <w:right w:val="nil"/>
            </w:tcBorders>
            <w:shd w:val="clear" w:color="auto" w:fill="auto"/>
            <w:noWrap/>
            <w:vAlign w:val="bottom"/>
            <w:hideMark/>
          </w:tcPr>
          <w:p w14:paraId="07161A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A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97" w14:textId="77777777" w:rsidR="00214CC2" w:rsidRPr="008677B1" w:rsidRDefault="006453C1" w:rsidP="005F005A">
            <w:pPr>
              <w:spacing w:after="0"/>
              <w:rPr>
                <w:rFonts w:ascii="Times New Roman" w:eastAsia="Times New Roman" w:hAnsi="Times New Roman" w:cs="Times New Roman"/>
                <w:sz w:val="20"/>
              </w:rPr>
            </w:pPr>
          </w:p>
        </w:tc>
      </w:tr>
      <w:tr w:rsidR="006222AF" w14:paraId="07161AA0" w14:textId="77777777">
        <w:trPr>
          <w:trHeight w:val="300"/>
        </w:trPr>
        <w:tc>
          <w:tcPr>
            <w:tcW w:w="1036" w:type="dxa"/>
            <w:tcBorders>
              <w:top w:val="nil"/>
              <w:left w:val="nil"/>
              <w:bottom w:val="nil"/>
              <w:right w:val="nil"/>
            </w:tcBorders>
            <w:shd w:val="clear" w:color="auto" w:fill="auto"/>
            <w:noWrap/>
            <w:vAlign w:val="bottom"/>
            <w:hideMark/>
          </w:tcPr>
          <w:p w14:paraId="07161A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A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9F" w14:textId="77777777" w:rsidR="00214CC2" w:rsidRPr="008677B1" w:rsidRDefault="006453C1" w:rsidP="005F005A">
            <w:pPr>
              <w:spacing w:after="0"/>
              <w:rPr>
                <w:rFonts w:ascii="Times New Roman" w:eastAsia="Times New Roman" w:hAnsi="Times New Roman" w:cs="Times New Roman"/>
                <w:sz w:val="20"/>
              </w:rPr>
            </w:pPr>
          </w:p>
        </w:tc>
      </w:tr>
      <w:tr w:rsidR="006222AF" w14:paraId="07161AA8" w14:textId="77777777">
        <w:trPr>
          <w:trHeight w:val="300"/>
        </w:trPr>
        <w:tc>
          <w:tcPr>
            <w:tcW w:w="1036" w:type="dxa"/>
            <w:tcBorders>
              <w:top w:val="nil"/>
              <w:left w:val="nil"/>
              <w:bottom w:val="nil"/>
              <w:right w:val="nil"/>
            </w:tcBorders>
            <w:shd w:val="clear" w:color="auto" w:fill="auto"/>
            <w:noWrap/>
            <w:vAlign w:val="bottom"/>
            <w:hideMark/>
          </w:tcPr>
          <w:p w14:paraId="07161A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A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A7" w14:textId="77777777" w:rsidR="00214CC2" w:rsidRPr="008677B1" w:rsidRDefault="006453C1" w:rsidP="005F005A">
            <w:pPr>
              <w:spacing w:after="0"/>
              <w:rPr>
                <w:rFonts w:ascii="Times New Roman" w:eastAsia="Times New Roman" w:hAnsi="Times New Roman" w:cs="Times New Roman"/>
                <w:sz w:val="20"/>
              </w:rPr>
            </w:pPr>
          </w:p>
        </w:tc>
      </w:tr>
      <w:tr w:rsidR="006222AF" w14:paraId="07161AAF" w14:textId="77777777">
        <w:trPr>
          <w:trHeight w:val="300"/>
        </w:trPr>
        <w:tc>
          <w:tcPr>
            <w:tcW w:w="2051" w:type="dxa"/>
            <w:gridSpan w:val="2"/>
            <w:tcBorders>
              <w:top w:val="nil"/>
              <w:left w:val="nil"/>
              <w:bottom w:val="nil"/>
              <w:right w:val="nil"/>
            </w:tcBorders>
            <w:shd w:val="clear" w:color="auto" w:fill="auto"/>
            <w:noWrap/>
            <w:vAlign w:val="bottom"/>
            <w:hideMark/>
          </w:tcPr>
          <w:p w14:paraId="07161A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A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AE" w14:textId="77777777" w:rsidR="00214CC2" w:rsidRPr="008677B1" w:rsidRDefault="006453C1" w:rsidP="005F005A">
            <w:pPr>
              <w:spacing w:after="0"/>
              <w:rPr>
                <w:rFonts w:ascii="Times New Roman" w:eastAsia="Times New Roman" w:hAnsi="Times New Roman" w:cs="Times New Roman"/>
                <w:sz w:val="20"/>
              </w:rPr>
            </w:pPr>
          </w:p>
        </w:tc>
      </w:tr>
      <w:tr w:rsidR="006222AF" w14:paraId="07161AB7" w14:textId="77777777">
        <w:trPr>
          <w:trHeight w:val="300"/>
        </w:trPr>
        <w:tc>
          <w:tcPr>
            <w:tcW w:w="1036" w:type="dxa"/>
            <w:tcBorders>
              <w:top w:val="nil"/>
              <w:left w:val="nil"/>
              <w:bottom w:val="nil"/>
              <w:right w:val="nil"/>
            </w:tcBorders>
            <w:shd w:val="clear" w:color="auto" w:fill="auto"/>
            <w:noWrap/>
            <w:vAlign w:val="bottom"/>
            <w:hideMark/>
          </w:tcPr>
          <w:p w14:paraId="07161A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B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AB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A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B6" w14:textId="77777777" w:rsidR="00214CC2" w:rsidRPr="008677B1" w:rsidRDefault="006453C1" w:rsidP="005F005A">
            <w:pPr>
              <w:spacing w:after="0"/>
              <w:rPr>
                <w:rFonts w:ascii="Times New Roman" w:eastAsia="Times New Roman" w:hAnsi="Times New Roman" w:cs="Times New Roman"/>
                <w:sz w:val="20"/>
              </w:rPr>
            </w:pPr>
          </w:p>
        </w:tc>
      </w:tr>
      <w:tr w:rsidR="006222AF" w14:paraId="07161ABB" w14:textId="77777777">
        <w:trPr>
          <w:trHeight w:val="300"/>
        </w:trPr>
        <w:tc>
          <w:tcPr>
            <w:tcW w:w="1036" w:type="dxa"/>
            <w:tcBorders>
              <w:top w:val="nil"/>
              <w:left w:val="nil"/>
              <w:bottom w:val="nil"/>
              <w:right w:val="nil"/>
            </w:tcBorders>
            <w:shd w:val="clear" w:color="auto" w:fill="auto"/>
            <w:noWrap/>
            <w:vAlign w:val="bottom"/>
            <w:hideMark/>
          </w:tcPr>
          <w:p w14:paraId="07161AB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A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110 όπως τροπ.    ΔΕΚΤΟ ΚΑΤΑ ΠΛΕΙΟΨΗΦΙΑ</w:t>
            </w:r>
          </w:p>
        </w:tc>
        <w:tc>
          <w:tcPr>
            <w:tcW w:w="1015" w:type="dxa"/>
            <w:tcBorders>
              <w:top w:val="nil"/>
              <w:left w:val="nil"/>
              <w:bottom w:val="nil"/>
              <w:right w:val="nil"/>
            </w:tcBorders>
            <w:shd w:val="clear" w:color="auto" w:fill="auto"/>
            <w:noWrap/>
            <w:vAlign w:val="bottom"/>
            <w:hideMark/>
          </w:tcPr>
          <w:p w14:paraId="07161AB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AC3" w14:textId="77777777">
        <w:trPr>
          <w:trHeight w:val="300"/>
        </w:trPr>
        <w:tc>
          <w:tcPr>
            <w:tcW w:w="1036" w:type="dxa"/>
            <w:tcBorders>
              <w:top w:val="nil"/>
              <w:left w:val="nil"/>
              <w:bottom w:val="nil"/>
              <w:right w:val="nil"/>
            </w:tcBorders>
            <w:shd w:val="clear" w:color="auto" w:fill="auto"/>
            <w:noWrap/>
            <w:vAlign w:val="bottom"/>
            <w:hideMark/>
          </w:tcPr>
          <w:p w14:paraId="07161A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A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C2" w14:textId="77777777" w:rsidR="00214CC2" w:rsidRPr="008677B1" w:rsidRDefault="006453C1" w:rsidP="005F005A">
            <w:pPr>
              <w:spacing w:after="0"/>
              <w:rPr>
                <w:rFonts w:ascii="Times New Roman" w:eastAsia="Times New Roman" w:hAnsi="Times New Roman" w:cs="Times New Roman"/>
                <w:sz w:val="20"/>
              </w:rPr>
            </w:pPr>
          </w:p>
        </w:tc>
      </w:tr>
      <w:tr w:rsidR="006222AF" w14:paraId="07161ACB" w14:textId="77777777">
        <w:trPr>
          <w:trHeight w:val="300"/>
        </w:trPr>
        <w:tc>
          <w:tcPr>
            <w:tcW w:w="1036" w:type="dxa"/>
            <w:tcBorders>
              <w:top w:val="nil"/>
              <w:left w:val="nil"/>
              <w:bottom w:val="nil"/>
              <w:right w:val="nil"/>
            </w:tcBorders>
            <w:shd w:val="clear" w:color="auto" w:fill="auto"/>
            <w:noWrap/>
            <w:vAlign w:val="bottom"/>
            <w:hideMark/>
          </w:tcPr>
          <w:p w14:paraId="07161A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A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CA" w14:textId="77777777" w:rsidR="00214CC2" w:rsidRPr="008677B1" w:rsidRDefault="006453C1" w:rsidP="005F005A">
            <w:pPr>
              <w:spacing w:after="0"/>
              <w:rPr>
                <w:rFonts w:ascii="Times New Roman" w:eastAsia="Times New Roman" w:hAnsi="Times New Roman" w:cs="Times New Roman"/>
                <w:sz w:val="20"/>
              </w:rPr>
            </w:pPr>
          </w:p>
        </w:tc>
      </w:tr>
      <w:tr w:rsidR="006222AF" w14:paraId="07161AD3" w14:textId="77777777">
        <w:trPr>
          <w:trHeight w:val="300"/>
        </w:trPr>
        <w:tc>
          <w:tcPr>
            <w:tcW w:w="1036" w:type="dxa"/>
            <w:tcBorders>
              <w:top w:val="nil"/>
              <w:left w:val="nil"/>
              <w:bottom w:val="nil"/>
              <w:right w:val="nil"/>
            </w:tcBorders>
            <w:shd w:val="clear" w:color="auto" w:fill="auto"/>
            <w:noWrap/>
            <w:vAlign w:val="bottom"/>
            <w:hideMark/>
          </w:tcPr>
          <w:p w14:paraId="07161A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A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D2" w14:textId="77777777" w:rsidR="00214CC2" w:rsidRPr="008677B1" w:rsidRDefault="006453C1" w:rsidP="005F005A">
            <w:pPr>
              <w:spacing w:after="0"/>
              <w:rPr>
                <w:rFonts w:ascii="Times New Roman" w:eastAsia="Times New Roman" w:hAnsi="Times New Roman" w:cs="Times New Roman"/>
                <w:sz w:val="20"/>
              </w:rPr>
            </w:pPr>
          </w:p>
        </w:tc>
      </w:tr>
      <w:tr w:rsidR="006222AF" w14:paraId="07161ADB" w14:textId="77777777">
        <w:trPr>
          <w:trHeight w:val="300"/>
        </w:trPr>
        <w:tc>
          <w:tcPr>
            <w:tcW w:w="1036" w:type="dxa"/>
            <w:tcBorders>
              <w:top w:val="nil"/>
              <w:left w:val="nil"/>
              <w:bottom w:val="nil"/>
              <w:right w:val="nil"/>
            </w:tcBorders>
            <w:shd w:val="clear" w:color="auto" w:fill="auto"/>
            <w:noWrap/>
            <w:vAlign w:val="bottom"/>
            <w:hideMark/>
          </w:tcPr>
          <w:p w14:paraId="07161A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A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DA" w14:textId="77777777" w:rsidR="00214CC2" w:rsidRPr="008677B1" w:rsidRDefault="006453C1" w:rsidP="005F005A">
            <w:pPr>
              <w:spacing w:after="0"/>
              <w:rPr>
                <w:rFonts w:ascii="Times New Roman" w:eastAsia="Times New Roman" w:hAnsi="Times New Roman" w:cs="Times New Roman"/>
                <w:sz w:val="20"/>
              </w:rPr>
            </w:pPr>
          </w:p>
        </w:tc>
      </w:tr>
      <w:tr w:rsidR="006222AF" w14:paraId="07161AE3" w14:textId="77777777">
        <w:trPr>
          <w:trHeight w:val="300"/>
        </w:trPr>
        <w:tc>
          <w:tcPr>
            <w:tcW w:w="1036" w:type="dxa"/>
            <w:tcBorders>
              <w:top w:val="nil"/>
              <w:left w:val="nil"/>
              <w:bottom w:val="nil"/>
              <w:right w:val="nil"/>
            </w:tcBorders>
            <w:shd w:val="clear" w:color="auto" w:fill="auto"/>
            <w:noWrap/>
            <w:vAlign w:val="bottom"/>
            <w:hideMark/>
          </w:tcPr>
          <w:p w14:paraId="07161A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A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E2" w14:textId="77777777" w:rsidR="00214CC2" w:rsidRPr="008677B1" w:rsidRDefault="006453C1" w:rsidP="005F005A">
            <w:pPr>
              <w:spacing w:after="0"/>
              <w:rPr>
                <w:rFonts w:ascii="Times New Roman" w:eastAsia="Times New Roman" w:hAnsi="Times New Roman" w:cs="Times New Roman"/>
                <w:sz w:val="20"/>
              </w:rPr>
            </w:pPr>
          </w:p>
        </w:tc>
      </w:tr>
      <w:tr w:rsidR="006222AF" w14:paraId="07161AEB" w14:textId="77777777">
        <w:trPr>
          <w:trHeight w:val="300"/>
        </w:trPr>
        <w:tc>
          <w:tcPr>
            <w:tcW w:w="1036" w:type="dxa"/>
            <w:tcBorders>
              <w:top w:val="nil"/>
              <w:left w:val="nil"/>
              <w:bottom w:val="nil"/>
              <w:right w:val="nil"/>
            </w:tcBorders>
            <w:shd w:val="clear" w:color="auto" w:fill="auto"/>
            <w:noWrap/>
            <w:vAlign w:val="bottom"/>
            <w:hideMark/>
          </w:tcPr>
          <w:p w14:paraId="07161A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A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A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EA" w14:textId="77777777" w:rsidR="00214CC2" w:rsidRPr="008677B1" w:rsidRDefault="006453C1" w:rsidP="005F005A">
            <w:pPr>
              <w:spacing w:after="0"/>
              <w:rPr>
                <w:rFonts w:ascii="Times New Roman" w:eastAsia="Times New Roman" w:hAnsi="Times New Roman" w:cs="Times New Roman"/>
                <w:sz w:val="20"/>
              </w:rPr>
            </w:pPr>
          </w:p>
        </w:tc>
      </w:tr>
      <w:tr w:rsidR="006222AF" w14:paraId="07161AF3" w14:textId="77777777">
        <w:trPr>
          <w:trHeight w:val="300"/>
        </w:trPr>
        <w:tc>
          <w:tcPr>
            <w:tcW w:w="1036" w:type="dxa"/>
            <w:tcBorders>
              <w:top w:val="nil"/>
              <w:left w:val="nil"/>
              <w:bottom w:val="nil"/>
              <w:right w:val="nil"/>
            </w:tcBorders>
            <w:shd w:val="clear" w:color="auto" w:fill="auto"/>
            <w:noWrap/>
            <w:vAlign w:val="bottom"/>
            <w:hideMark/>
          </w:tcPr>
          <w:p w14:paraId="07161A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A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F2" w14:textId="77777777" w:rsidR="00214CC2" w:rsidRPr="008677B1" w:rsidRDefault="006453C1" w:rsidP="005F005A">
            <w:pPr>
              <w:spacing w:after="0"/>
              <w:rPr>
                <w:rFonts w:ascii="Times New Roman" w:eastAsia="Times New Roman" w:hAnsi="Times New Roman" w:cs="Times New Roman"/>
                <w:sz w:val="20"/>
              </w:rPr>
            </w:pPr>
          </w:p>
        </w:tc>
      </w:tr>
      <w:tr w:rsidR="006222AF" w14:paraId="07161AFA" w14:textId="77777777">
        <w:trPr>
          <w:trHeight w:val="300"/>
        </w:trPr>
        <w:tc>
          <w:tcPr>
            <w:tcW w:w="2051" w:type="dxa"/>
            <w:gridSpan w:val="2"/>
            <w:tcBorders>
              <w:top w:val="nil"/>
              <w:left w:val="nil"/>
              <w:bottom w:val="nil"/>
              <w:right w:val="nil"/>
            </w:tcBorders>
            <w:shd w:val="clear" w:color="auto" w:fill="auto"/>
            <w:noWrap/>
            <w:vAlign w:val="bottom"/>
            <w:hideMark/>
          </w:tcPr>
          <w:p w14:paraId="07161A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A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A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A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A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F9" w14:textId="77777777" w:rsidR="00214CC2" w:rsidRPr="008677B1" w:rsidRDefault="006453C1" w:rsidP="005F005A">
            <w:pPr>
              <w:spacing w:after="0"/>
              <w:rPr>
                <w:rFonts w:ascii="Times New Roman" w:eastAsia="Times New Roman" w:hAnsi="Times New Roman" w:cs="Times New Roman"/>
                <w:sz w:val="20"/>
              </w:rPr>
            </w:pPr>
          </w:p>
        </w:tc>
      </w:tr>
      <w:tr w:rsidR="006222AF" w14:paraId="07161B02" w14:textId="77777777">
        <w:trPr>
          <w:trHeight w:val="300"/>
        </w:trPr>
        <w:tc>
          <w:tcPr>
            <w:tcW w:w="1036" w:type="dxa"/>
            <w:tcBorders>
              <w:top w:val="nil"/>
              <w:left w:val="nil"/>
              <w:bottom w:val="nil"/>
              <w:right w:val="nil"/>
            </w:tcBorders>
            <w:shd w:val="clear" w:color="auto" w:fill="auto"/>
            <w:noWrap/>
            <w:vAlign w:val="bottom"/>
            <w:hideMark/>
          </w:tcPr>
          <w:p w14:paraId="07161A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AF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AF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B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01" w14:textId="77777777" w:rsidR="00214CC2" w:rsidRPr="008677B1" w:rsidRDefault="006453C1" w:rsidP="005F005A">
            <w:pPr>
              <w:spacing w:after="0"/>
              <w:rPr>
                <w:rFonts w:ascii="Times New Roman" w:eastAsia="Times New Roman" w:hAnsi="Times New Roman" w:cs="Times New Roman"/>
                <w:sz w:val="20"/>
              </w:rPr>
            </w:pPr>
          </w:p>
        </w:tc>
      </w:tr>
      <w:tr w:rsidR="006222AF" w14:paraId="07161B06" w14:textId="77777777">
        <w:trPr>
          <w:trHeight w:val="300"/>
        </w:trPr>
        <w:tc>
          <w:tcPr>
            <w:tcW w:w="1036" w:type="dxa"/>
            <w:tcBorders>
              <w:top w:val="nil"/>
              <w:left w:val="nil"/>
              <w:bottom w:val="nil"/>
              <w:right w:val="nil"/>
            </w:tcBorders>
            <w:shd w:val="clear" w:color="auto" w:fill="auto"/>
            <w:noWrap/>
            <w:vAlign w:val="bottom"/>
            <w:hideMark/>
          </w:tcPr>
          <w:p w14:paraId="07161B0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B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111 όπως τροπ.    ΔΕΚΤΟ ΚΑΤΑ ΠΛΕΙΟΨΗΦΙΑ</w:t>
            </w:r>
          </w:p>
        </w:tc>
        <w:tc>
          <w:tcPr>
            <w:tcW w:w="1015" w:type="dxa"/>
            <w:tcBorders>
              <w:top w:val="nil"/>
              <w:left w:val="nil"/>
              <w:bottom w:val="nil"/>
              <w:right w:val="nil"/>
            </w:tcBorders>
            <w:shd w:val="clear" w:color="auto" w:fill="auto"/>
            <w:noWrap/>
            <w:vAlign w:val="bottom"/>
            <w:hideMark/>
          </w:tcPr>
          <w:p w14:paraId="07161B0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B0E" w14:textId="77777777">
        <w:trPr>
          <w:trHeight w:val="300"/>
        </w:trPr>
        <w:tc>
          <w:tcPr>
            <w:tcW w:w="1036" w:type="dxa"/>
            <w:tcBorders>
              <w:top w:val="nil"/>
              <w:left w:val="nil"/>
              <w:bottom w:val="nil"/>
              <w:right w:val="nil"/>
            </w:tcBorders>
            <w:shd w:val="clear" w:color="auto" w:fill="auto"/>
            <w:noWrap/>
            <w:vAlign w:val="bottom"/>
            <w:hideMark/>
          </w:tcPr>
          <w:p w14:paraId="07161B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B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0D" w14:textId="77777777" w:rsidR="00214CC2" w:rsidRPr="008677B1" w:rsidRDefault="006453C1" w:rsidP="005F005A">
            <w:pPr>
              <w:spacing w:after="0"/>
              <w:rPr>
                <w:rFonts w:ascii="Times New Roman" w:eastAsia="Times New Roman" w:hAnsi="Times New Roman" w:cs="Times New Roman"/>
                <w:sz w:val="20"/>
              </w:rPr>
            </w:pPr>
          </w:p>
        </w:tc>
      </w:tr>
      <w:tr w:rsidR="006222AF" w14:paraId="07161B16" w14:textId="77777777">
        <w:trPr>
          <w:trHeight w:val="300"/>
        </w:trPr>
        <w:tc>
          <w:tcPr>
            <w:tcW w:w="1036" w:type="dxa"/>
            <w:tcBorders>
              <w:top w:val="nil"/>
              <w:left w:val="nil"/>
              <w:bottom w:val="nil"/>
              <w:right w:val="nil"/>
            </w:tcBorders>
            <w:shd w:val="clear" w:color="auto" w:fill="auto"/>
            <w:noWrap/>
            <w:vAlign w:val="bottom"/>
            <w:hideMark/>
          </w:tcPr>
          <w:p w14:paraId="07161B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B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15" w14:textId="77777777" w:rsidR="00214CC2" w:rsidRPr="008677B1" w:rsidRDefault="006453C1" w:rsidP="005F005A">
            <w:pPr>
              <w:spacing w:after="0"/>
              <w:rPr>
                <w:rFonts w:ascii="Times New Roman" w:eastAsia="Times New Roman" w:hAnsi="Times New Roman" w:cs="Times New Roman"/>
                <w:sz w:val="20"/>
              </w:rPr>
            </w:pPr>
          </w:p>
        </w:tc>
      </w:tr>
      <w:tr w:rsidR="006222AF" w14:paraId="07161B1E" w14:textId="77777777">
        <w:trPr>
          <w:trHeight w:val="300"/>
        </w:trPr>
        <w:tc>
          <w:tcPr>
            <w:tcW w:w="1036" w:type="dxa"/>
            <w:tcBorders>
              <w:top w:val="nil"/>
              <w:left w:val="nil"/>
              <w:bottom w:val="nil"/>
              <w:right w:val="nil"/>
            </w:tcBorders>
            <w:shd w:val="clear" w:color="auto" w:fill="auto"/>
            <w:noWrap/>
            <w:vAlign w:val="bottom"/>
            <w:hideMark/>
          </w:tcPr>
          <w:p w14:paraId="07161B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B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1D" w14:textId="77777777" w:rsidR="00214CC2" w:rsidRPr="008677B1" w:rsidRDefault="006453C1" w:rsidP="005F005A">
            <w:pPr>
              <w:spacing w:after="0"/>
              <w:rPr>
                <w:rFonts w:ascii="Times New Roman" w:eastAsia="Times New Roman" w:hAnsi="Times New Roman" w:cs="Times New Roman"/>
                <w:sz w:val="20"/>
              </w:rPr>
            </w:pPr>
          </w:p>
        </w:tc>
      </w:tr>
      <w:tr w:rsidR="006222AF" w14:paraId="07161B26" w14:textId="77777777">
        <w:trPr>
          <w:trHeight w:val="300"/>
        </w:trPr>
        <w:tc>
          <w:tcPr>
            <w:tcW w:w="1036" w:type="dxa"/>
            <w:tcBorders>
              <w:top w:val="nil"/>
              <w:left w:val="nil"/>
              <w:bottom w:val="nil"/>
              <w:right w:val="nil"/>
            </w:tcBorders>
            <w:shd w:val="clear" w:color="auto" w:fill="auto"/>
            <w:noWrap/>
            <w:vAlign w:val="bottom"/>
            <w:hideMark/>
          </w:tcPr>
          <w:p w14:paraId="07161B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B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25" w14:textId="77777777" w:rsidR="00214CC2" w:rsidRPr="008677B1" w:rsidRDefault="006453C1" w:rsidP="005F005A">
            <w:pPr>
              <w:spacing w:after="0"/>
              <w:rPr>
                <w:rFonts w:ascii="Times New Roman" w:eastAsia="Times New Roman" w:hAnsi="Times New Roman" w:cs="Times New Roman"/>
                <w:sz w:val="20"/>
              </w:rPr>
            </w:pPr>
          </w:p>
        </w:tc>
      </w:tr>
      <w:tr w:rsidR="006222AF" w14:paraId="07161B2E" w14:textId="77777777">
        <w:trPr>
          <w:trHeight w:val="300"/>
        </w:trPr>
        <w:tc>
          <w:tcPr>
            <w:tcW w:w="1036" w:type="dxa"/>
            <w:tcBorders>
              <w:top w:val="nil"/>
              <w:left w:val="nil"/>
              <w:bottom w:val="nil"/>
              <w:right w:val="nil"/>
            </w:tcBorders>
            <w:shd w:val="clear" w:color="auto" w:fill="auto"/>
            <w:noWrap/>
            <w:vAlign w:val="bottom"/>
            <w:hideMark/>
          </w:tcPr>
          <w:p w14:paraId="07161B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B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2D" w14:textId="77777777" w:rsidR="00214CC2" w:rsidRPr="008677B1" w:rsidRDefault="006453C1" w:rsidP="005F005A">
            <w:pPr>
              <w:spacing w:after="0"/>
              <w:rPr>
                <w:rFonts w:ascii="Times New Roman" w:eastAsia="Times New Roman" w:hAnsi="Times New Roman" w:cs="Times New Roman"/>
                <w:sz w:val="20"/>
              </w:rPr>
            </w:pPr>
          </w:p>
        </w:tc>
      </w:tr>
      <w:tr w:rsidR="006222AF" w14:paraId="07161B36" w14:textId="77777777">
        <w:trPr>
          <w:trHeight w:val="300"/>
        </w:trPr>
        <w:tc>
          <w:tcPr>
            <w:tcW w:w="1036" w:type="dxa"/>
            <w:tcBorders>
              <w:top w:val="nil"/>
              <w:left w:val="nil"/>
              <w:bottom w:val="nil"/>
              <w:right w:val="nil"/>
            </w:tcBorders>
            <w:shd w:val="clear" w:color="auto" w:fill="auto"/>
            <w:noWrap/>
            <w:vAlign w:val="bottom"/>
            <w:hideMark/>
          </w:tcPr>
          <w:p w14:paraId="07161B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B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35" w14:textId="77777777" w:rsidR="00214CC2" w:rsidRPr="008677B1" w:rsidRDefault="006453C1" w:rsidP="005F005A">
            <w:pPr>
              <w:spacing w:after="0"/>
              <w:rPr>
                <w:rFonts w:ascii="Times New Roman" w:eastAsia="Times New Roman" w:hAnsi="Times New Roman" w:cs="Times New Roman"/>
                <w:sz w:val="20"/>
              </w:rPr>
            </w:pPr>
          </w:p>
        </w:tc>
      </w:tr>
      <w:tr w:rsidR="006222AF" w14:paraId="07161B3E" w14:textId="77777777">
        <w:trPr>
          <w:trHeight w:val="300"/>
        </w:trPr>
        <w:tc>
          <w:tcPr>
            <w:tcW w:w="1036" w:type="dxa"/>
            <w:tcBorders>
              <w:top w:val="nil"/>
              <w:left w:val="nil"/>
              <w:bottom w:val="nil"/>
              <w:right w:val="nil"/>
            </w:tcBorders>
            <w:shd w:val="clear" w:color="auto" w:fill="auto"/>
            <w:noWrap/>
            <w:vAlign w:val="bottom"/>
            <w:hideMark/>
          </w:tcPr>
          <w:p w14:paraId="07161B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1B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3D" w14:textId="77777777" w:rsidR="00214CC2" w:rsidRPr="008677B1" w:rsidRDefault="006453C1" w:rsidP="005F005A">
            <w:pPr>
              <w:spacing w:after="0"/>
              <w:rPr>
                <w:rFonts w:ascii="Times New Roman" w:eastAsia="Times New Roman" w:hAnsi="Times New Roman" w:cs="Times New Roman"/>
                <w:sz w:val="20"/>
              </w:rPr>
            </w:pPr>
          </w:p>
        </w:tc>
      </w:tr>
      <w:tr w:rsidR="006222AF" w14:paraId="07161B45" w14:textId="77777777">
        <w:trPr>
          <w:trHeight w:val="300"/>
        </w:trPr>
        <w:tc>
          <w:tcPr>
            <w:tcW w:w="2051" w:type="dxa"/>
            <w:gridSpan w:val="2"/>
            <w:tcBorders>
              <w:top w:val="nil"/>
              <w:left w:val="nil"/>
              <w:bottom w:val="nil"/>
              <w:right w:val="nil"/>
            </w:tcBorders>
            <w:shd w:val="clear" w:color="auto" w:fill="auto"/>
            <w:noWrap/>
            <w:vAlign w:val="bottom"/>
            <w:hideMark/>
          </w:tcPr>
          <w:p w14:paraId="07161B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B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44" w14:textId="77777777" w:rsidR="00214CC2" w:rsidRPr="008677B1" w:rsidRDefault="006453C1" w:rsidP="005F005A">
            <w:pPr>
              <w:spacing w:after="0"/>
              <w:rPr>
                <w:rFonts w:ascii="Times New Roman" w:eastAsia="Times New Roman" w:hAnsi="Times New Roman" w:cs="Times New Roman"/>
                <w:sz w:val="20"/>
              </w:rPr>
            </w:pPr>
          </w:p>
        </w:tc>
      </w:tr>
      <w:tr w:rsidR="006222AF" w14:paraId="07161B4D" w14:textId="77777777">
        <w:trPr>
          <w:trHeight w:val="300"/>
        </w:trPr>
        <w:tc>
          <w:tcPr>
            <w:tcW w:w="1036" w:type="dxa"/>
            <w:tcBorders>
              <w:top w:val="nil"/>
              <w:left w:val="nil"/>
              <w:bottom w:val="nil"/>
              <w:right w:val="nil"/>
            </w:tcBorders>
            <w:shd w:val="clear" w:color="auto" w:fill="auto"/>
            <w:noWrap/>
            <w:vAlign w:val="bottom"/>
            <w:hideMark/>
          </w:tcPr>
          <w:p w14:paraId="07161B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4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B4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B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4C" w14:textId="77777777" w:rsidR="00214CC2" w:rsidRPr="008677B1" w:rsidRDefault="006453C1" w:rsidP="005F005A">
            <w:pPr>
              <w:spacing w:after="0"/>
              <w:rPr>
                <w:rFonts w:ascii="Times New Roman" w:eastAsia="Times New Roman" w:hAnsi="Times New Roman" w:cs="Times New Roman"/>
                <w:sz w:val="20"/>
              </w:rPr>
            </w:pPr>
          </w:p>
        </w:tc>
      </w:tr>
      <w:tr w:rsidR="006222AF" w14:paraId="07161B51" w14:textId="77777777">
        <w:trPr>
          <w:trHeight w:val="300"/>
        </w:trPr>
        <w:tc>
          <w:tcPr>
            <w:tcW w:w="1036" w:type="dxa"/>
            <w:tcBorders>
              <w:top w:val="nil"/>
              <w:left w:val="nil"/>
              <w:bottom w:val="nil"/>
              <w:right w:val="nil"/>
            </w:tcBorders>
            <w:shd w:val="clear" w:color="auto" w:fill="auto"/>
            <w:noWrap/>
            <w:vAlign w:val="bottom"/>
            <w:hideMark/>
          </w:tcPr>
          <w:p w14:paraId="07161B4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B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112 όπως τροπ.    ΔΕΚΤΟ ΚΑΤΑ ΠΛΕΙΟΨΗΦΙΑ</w:t>
            </w:r>
          </w:p>
        </w:tc>
        <w:tc>
          <w:tcPr>
            <w:tcW w:w="1015" w:type="dxa"/>
            <w:tcBorders>
              <w:top w:val="nil"/>
              <w:left w:val="nil"/>
              <w:bottom w:val="nil"/>
              <w:right w:val="nil"/>
            </w:tcBorders>
            <w:shd w:val="clear" w:color="auto" w:fill="auto"/>
            <w:noWrap/>
            <w:vAlign w:val="bottom"/>
            <w:hideMark/>
          </w:tcPr>
          <w:p w14:paraId="07161B5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B59" w14:textId="77777777">
        <w:trPr>
          <w:trHeight w:val="300"/>
        </w:trPr>
        <w:tc>
          <w:tcPr>
            <w:tcW w:w="1036" w:type="dxa"/>
            <w:tcBorders>
              <w:top w:val="nil"/>
              <w:left w:val="nil"/>
              <w:bottom w:val="nil"/>
              <w:right w:val="nil"/>
            </w:tcBorders>
            <w:shd w:val="clear" w:color="auto" w:fill="auto"/>
            <w:noWrap/>
            <w:vAlign w:val="bottom"/>
            <w:hideMark/>
          </w:tcPr>
          <w:p w14:paraId="07161B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B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58" w14:textId="77777777" w:rsidR="00214CC2" w:rsidRPr="008677B1" w:rsidRDefault="006453C1" w:rsidP="005F005A">
            <w:pPr>
              <w:spacing w:after="0"/>
              <w:rPr>
                <w:rFonts w:ascii="Times New Roman" w:eastAsia="Times New Roman" w:hAnsi="Times New Roman" w:cs="Times New Roman"/>
                <w:sz w:val="20"/>
              </w:rPr>
            </w:pPr>
          </w:p>
        </w:tc>
      </w:tr>
      <w:tr w:rsidR="006222AF" w14:paraId="07161B61" w14:textId="77777777">
        <w:trPr>
          <w:trHeight w:val="300"/>
        </w:trPr>
        <w:tc>
          <w:tcPr>
            <w:tcW w:w="1036" w:type="dxa"/>
            <w:tcBorders>
              <w:top w:val="nil"/>
              <w:left w:val="nil"/>
              <w:bottom w:val="nil"/>
              <w:right w:val="nil"/>
            </w:tcBorders>
            <w:shd w:val="clear" w:color="auto" w:fill="auto"/>
            <w:noWrap/>
            <w:vAlign w:val="bottom"/>
            <w:hideMark/>
          </w:tcPr>
          <w:p w14:paraId="07161B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B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60" w14:textId="77777777" w:rsidR="00214CC2" w:rsidRPr="008677B1" w:rsidRDefault="006453C1" w:rsidP="005F005A">
            <w:pPr>
              <w:spacing w:after="0"/>
              <w:rPr>
                <w:rFonts w:ascii="Times New Roman" w:eastAsia="Times New Roman" w:hAnsi="Times New Roman" w:cs="Times New Roman"/>
                <w:sz w:val="20"/>
              </w:rPr>
            </w:pPr>
          </w:p>
        </w:tc>
      </w:tr>
      <w:tr w:rsidR="006222AF" w14:paraId="07161B69" w14:textId="77777777">
        <w:trPr>
          <w:trHeight w:val="300"/>
        </w:trPr>
        <w:tc>
          <w:tcPr>
            <w:tcW w:w="1036" w:type="dxa"/>
            <w:tcBorders>
              <w:top w:val="nil"/>
              <w:left w:val="nil"/>
              <w:bottom w:val="nil"/>
              <w:right w:val="nil"/>
            </w:tcBorders>
            <w:shd w:val="clear" w:color="auto" w:fill="auto"/>
            <w:noWrap/>
            <w:vAlign w:val="bottom"/>
            <w:hideMark/>
          </w:tcPr>
          <w:p w14:paraId="07161B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B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68" w14:textId="77777777" w:rsidR="00214CC2" w:rsidRPr="008677B1" w:rsidRDefault="006453C1" w:rsidP="005F005A">
            <w:pPr>
              <w:spacing w:after="0"/>
              <w:rPr>
                <w:rFonts w:ascii="Times New Roman" w:eastAsia="Times New Roman" w:hAnsi="Times New Roman" w:cs="Times New Roman"/>
                <w:sz w:val="20"/>
              </w:rPr>
            </w:pPr>
          </w:p>
        </w:tc>
      </w:tr>
      <w:tr w:rsidR="006222AF" w14:paraId="07161B71" w14:textId="77777777">
        <w:trPr>
          <w:trHeight w:val="300"/>
        </w:trPr>
        <w:tc>
          <w:tcPr>
            <w:tcW w:w="1036" w:type="dxa"/>
            <w:tcBorders>
              <w:top w:val="nil"/>
              <w:left w:val="nil"/>
              <w:bottom w:val="nil"/>
              <w:right w:val="nil"/>
            </w:tcBorders>
            <w:shd w:val="clear" w:color="auto" w:fill="auto"/>
            <w:noWrap/>
            <w:vAlign w:val="bottom"/>
            <w:hideMark/>
          </w:tcPr>
          <w:p w14:paraId="07161B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B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70" w14:textId="77777777" w:rsidR="00214CC2" w:rsidRPr="008677B1" w:rsidRDefault="006453C1" w:rsidP="005F005A">
            <w:pPr>
              <w:spacing w:after="0"/>
              <w:rPr>
                <w:rFonts w:ascii="Times New Roman" w:eastAsia="Times New Roman" w:hAnsi="Times New Roman" w:cs="Times New Roman"/>
                <w:sz w:val="20"/>
              </w:rPr>
            </w:pPr>
          </w:p>
        </w:tc>
      </w:tr>
      <w:tr w:rsidR="006222AF" w14:paraId="07161B79" w14:textId="77777777">
        <w:trPr>
          <w:trHeight w:val="300"/>
        </w:trPr>
        <w:tc>
          <w:tcPr>
            <w:tcW w:w="1036" w:type="dxa"/>
            <w:tcBorders>
              <w:top w:val="nil"/>
              <w:left w:val="nil"/>
              <w:bottom w:val="nil"/>
              <w:right w:val="nil"/>
            </w:tcBorders>
            <w:shd w:val="clear" w:color="auto" w:fill="auto"/>
            <w:noWrap/>
            <w:vAlign w:val="bottom"/>
            <w:hideMark/>
          </w:tcPr>
          <w:p w14:paraId="07161B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B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78" w14:textId="77777777" w:rsidR="00214CC2" w:rsidRPr="008677B1" w:rsidRDefault="006453C1" w:rsidP="005F005A">
            <w:pPr>
              <w:spacing w:after="0"/>
              <w:rPr>
                <w:rFonts w:ascii="Times New Roman" w:eastAsia="Times New Roman" w:hAnsi="Times New Roman" w:cs="Times New Roman"/>
                <w:sz w:val="20"/>
              </w:rPr>
            </w:pPr>
          </w:p>
        </w:tc>
      </w:tr>
      <w:tr w:rsidR="006222AF" w14:paraId="07161B81" w14:textId="77777777">
        <w:trPr>
          <w:trHeight w:val="300"/>
        </w:trPr>
        <w:tc>
          <w:tcPr>
            <w:tcW w:w="1036" w:type="dxa"/>
            <w:tcBorders>
              <w:top w:val="nil"/>
              <w:left w:val="nil"/>
              <w:bottom w:val="nil"/>
              <w:right w:val="nil"/>
            </w:tcBorders>
            <w:shd w:val="clear" w:color="auto" w:fill="auto"/>
            <w:noWrap/>
            <w:vAlign w:val="bottom"/>
            <w:hideMark/>
          </w:tcPr>
          <w:p w14:paraId="07161B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B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80" w14:textId="77777777" w:rsidR="00214CC2" w:rsidRPr="008677B1" w:rsidRDefault="006453C1" w:rsidP="005F005A">
            <w:pPr>
              <w:spacing w:after="0"/>
              <w:rPr>
                <w:rFonts w:ascii="Times New Roman" w:eastAsia="Times New Roman" w:hAnsi="Times New Roman" w:cs="Times New Roman"/>
                <w:sz w:val="20"/>
              </w:rPr>
            </w:pPr>
          </w:p>
        </w:tc>
      </w:tr>
      <w:tr w:rsidR="006222AF" w14:paraId="07161B89" w14:textId="77777777">
        <w:trPr>
          <w:trHeight w:val="300"/>
        </w:trPr>
        <w:tc>
          <w:tcPr>
            <w:tcW w:w="1036" w:type="dxa"/>
            <w:tcBorders>
              <w:top w:val="nil"/>
              <w:left w:val="nil"/>
              <w:bottom w:val="nil"/>
              <w:right w:val="nil"/>
            </w:tcBorders>
            <w:shd w:val="clear" w:color="auto" w:fill="auto"/>
            <w:noWrap/>
            <w:vAlign w:val="bottom"/>
            <w:hideMark/>
          </w:tcPr>
          <w:p w14:paraId="07161B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B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88" w14:textId="77777777" w:rsidR="00214CC2" w:rsidRPr="008677B1" w:rsidRDefault="006453C1" w:rsidP="005F005A">
            <w:pPr>
              <w:spacing w:after="0"/>
              <w:rPr>
                <w:rFonts w:ascii="Times New Roman" w:eastAsia="Times New Roman" w:hAnsi="Times New Roman" w:cs="Times New Roman"/>
                <w:sz w:val="20"/>
              </w:rPr>
            </w:pPr>
          </w:p>
        </w:tc>
      </w:tr>
      <w:tr w:rsidR="006222AF" w14:paraId="07161B90" w14:textId="77777777">
        <w:trPr>
          <w:trHeight w:val="300"/>
        </w:trPr>
        <w:tc>
          <w:tcPr>
            <w:tcW w:w="2051" w:type="dxa"/>
            <w:gridSpan w:val="2"/>
            <w:tcBorders>
              <w:top w:val="nil"/>
              <w:left w:val="nil"/>
              <w:bottom w:val="nil"/>
              <w:right w:val="nil"/>
            </w:tcBorders>
            <w:shd w:val="clear" w:color="auto" w:fill="auto"/>
            <w:noWrap/>
            <w:vAlign w:val="bottom"/>
            <w:hideMark/>
          </w:tcPr>
          <w:p w14:paraId="07161B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B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8F" w14:textId="77777777" w:rsidR="00214CC2" w:rsidRPr="008677B1" w:rsidRDefault="006453C1" w:rsidP="005F005A">
            <w:pPr>
              <w:spacing w:after="0"/>
              <w:rPr>
                <w:rFonts w:ascii="Times New Roman" w:eastAsia="Times New Roman" w:hAnsi="Times New Roman" w:cs="Times New Roman"/>
                <w:sz w:val="20"/>
              </w:rPr>
            </w:pPr>
          </w:p>
        </w:tc>
      </w:tr>
      <w:tr w:rsidR="006222AF" w14:paraId="07161B98" w14:textId="77777777">
        <w:trPr>
          <w:trHeight w:val="300"/>
        </w:trPr>
        <w:tc>
          <w:tcPr>
            <w:tcW w:w="1036" w:type="dxa"/>
            <w:tcBorders>
              <w:top w:val="nil"/>
              <w:left w:val="nil"/>
              <w:bottom w:val="nil"/>
              <w:right w:val="nil"/>
            </w:tcBorders>
            <w:shd w:val="clear" w:color="auto" w:fill="auto"/>
            <w:noWrap/>
            <w:vAlign w:val="bottom"/>
            <w:hideMark/>
          </w:tcPr>
          <w:p w14:paraId="07161B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9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B9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B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97" w14:textId="77777777" w:rsidR="00214CC2" w:rsidRPr="008677B1" w:rsidRDefault="006453C1" w:rsidP="005F005A">
            <w:pPr>
              <w:spacing w:after="0"/>
              <w:rPr>
                <w:rFonts w:ascii="Times New Roman" w:eastAsia="Times New Roman" w:hAnsi="Times New Roman" w:cs="Times New Roman"/>
                <w:sz w:val="20"/>
              </w:rPr>
            </w:pPr>
          </w:p>
        </w:tc>
      </w:tr>
      <w:tr w:rsidR="006222AF" w14:paraId="07161B9C" w14:textId="77777777">
        <w:trPr>
          <w:trHeight w:val="300"/>
        </w:trPr>
        <w:tc>
          <w:tcPr>
            <w:tcW w:w="1036" w:type="dxa"/>
            <w:tcBorders>
              <w:top w:val="nil"/>
              <w:left w:val="nil"/>
              <w:bottom w:val="nil"/>
              <w:right w:val="nil"/>
            </w:tcBorders>
            <w:shd w:val="clear" w:color="auto" w:fill="auto"/>
            <w:noWrap/>
            <w:vAlign w:val="bottom"/>
            <w:hideMark/>
          </w:tcPr>
          <w:p w14:paraId="07161B9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B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113 ως έχει   ΔΕΚΤΟ ΚΑΤΑ ΠΛΕΙΟΨΗΦΙΑ</w:t>
            </w:r>
          </w:p>
        </w:tc>
        <w:tc>
          <w:tcPr>
            <w:tcW w:w="1015" w:type="dxa"/>
            <w:tcBorders>
              <w:top w:val="nil"/>
              <w:left w:val="nil"/>
              <w:bottom w:val="nil"/>
              <w:right w:val="nil"/>
            </w:tcBorders>
            <w:shd w:val="clear" w:color="auto" w:fill="auto"/>
            <w:noWrap/>
            <w:vAlign w:val="bottom"/>
            <w:hideMark/>
          </w:tcPr>
          <w:p w14:paraId="07161B9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BA4" w14:textId="77777777">
        <w:trPr>
          <w:trHeight w:val="300"/>
        </w:trPr>
        <w:tc>
          <w:tcPr>
            <w:tcW w:w="1036" w:type="dxa"/>
            <w:tcBorders>
              <w:top w:val="nil"/>
              <w:left w:val="nil"/>
              <w:bottom w:val="nil"/>
              <w:right w:val="nil"/>
            </w:tcBorders>
            <w:shd w:val="clear" w:color="auto" w:fill="auto"/>
            <w:noWrap/>
            <w:vAlign w:val="bottom"/>
            <w:hideMark/>
          </w:tcPr>
          <w:p w14:paraId="07161B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B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A3" w14:textId="77777777" w:rsidR="00214CC2" w:rsidRPr="008677B1" w:rsidRDefault="006453C1" w:rsidP="005F005A">
            <w:pPr>
              <w:spacing w:after="0"/>
              <w:rPr>
                <w:rFonts w:ascii="Times New Roman" w:eastAsia="Times New Roman" w:hAnsi="Times New Roman" w:cs="Times New Roman"/>
                <w:sz w:val="20"/>
              </w:rPr>
            </w:pPr>
          </w:p>
        </w:tc>
      </w:tr>
      <w:tr w:rsidR="006222AF" w14:paraId="07161BAC" w14:textId="77777777">
        <w:trPr>
          <w:trHeight w:val="300"/>
        </w:trPr>
        <w:tc>
          <w:tcPr>
            <w:tcW w:w="1036" w:type="dxa"/>
            <w:tcBorders>
              <w:top w:val="nil"/>
              <w:left w:val="nil"/>
              <w:bottom w:val="nil"/>
              <w:right w:val="nil"/>
            </w:tcBorders>
            <w:shd w:val="clear" w:color="auto" w:fill="auto"/>
            <w:noWrap/>
            <w:vAlign w:val="bottom"/>
            <w:hideMark/>
          </w:tcPr>
          <w:p w14:paraId="07161B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B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AB" w14:textId="77777777" w:rsidR="00214CC2" w:rsidRPr="008677B1" w:rsidRDefault="006453C1" w:rsidP="005F005A">
            <w:pPr>
              <w:spacing w:after="0"/>
              <w:rPr>
                <w:rFonts w:ascii="Times New Roman" w:eastAsia="Times New Roman" w:hAnsi="Times New Roman" w:cs="Times New Roman"/>
                <w:sz w:val="20"/>
              </w:rPr>
            </w:pPr>
          </w:p>
        </w:tc>
      </w:tr>
      <w:tr w:rsidR="006222AF" w14:paraId="07161BB4" w14:textId="77777777">
        <w:trPr>
          <w:trHeight w:val="300"/>
        </w:trPr>
        <w:tc>
          <w:tcPr>
            <w:tcW w:w="1036" w:type="dxa"/>
            <w:tcBorders>
              <w:top w:val="nil"/>
              <w:left w:val="nil"/>
              <w:bottom w:val="nil"/>
              <w:right w:val="nil"/>
            </w:tcBorders>
            <w:shd w:val="clear" w:color="auto" w:fill="auto"/>
            <w:noWrap/>
            <w:vAlign w:val="bottom"/>
            <w:hideMark/>
          </w:tcPr>
          <w:p w14:paraId="07161B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B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B3" w14:textId="77777777" w:rsidR="00214CC2" w:rsidRPr="008677B1" w:rsidRDefault="006453C1" w:rsidP="005F005A">
            <w:pPr>
              <w:spacing w:after="0"/>
              <w:rPr>
                <w:rFonts w:ascii="Times New Roman" w:eastAsia="Times New Roman" w:hAnsi="Times New Roman" w:cs="Times New Roman"/>
                <w:sz w:val="20"/>
              </w:rPr>
            </w:pPr>
          </w:p>
        </w:tc>
      </w:tr>
      <w:tr w:rsidR="006222AF" w14:paraId="07161BBC" w14:textId="77777777">
        <w:trPr>
          <w:trHeight w:val="300"/>
        </w:trPr>
        <w:tc>
          <w:tcPr>
            <w:tcW w:w="1036" w:type="dxa"/>
            <w:tcBorders>
              <w:top w:val="nil"/>
              <w:left w:val="nil"/>
              <w:bottom w:val="nil"/>
              <w:right w:val="nil"/>
            </w:tcBorders>
            <w:shd w:val="clear" w:color="auto" w:fill="auto"/>
            <w:noWrap/>
            <w:vAlign w:val="bottom"/>
            <w:hideMark/>
          </w:tcPr>
          <w:p w14:paraId="07161B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B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BB" w14:textId="77777777" w:rsidR="00214CC2" w:rsidRPr="008677B1" w:rsidRDefault="006453C1" w:rsidP="005F005A">
            <w:pPr>
              <w:spacing w:after="0"/>
              <w:rPr>
                <w:rFonts w:ascii="Times New Roman" w:eastAsia="Times New Roman" w:hAnsi="Times New Roman" w:cs="Times New Roman"/>
                <w:sz w:val="20"/>
              </w:rPr>
            </w:pPr>
          </w:p>
        </w:tc>
      </w:tr>
      <w:tr w:rsidR="006222AF" w14:paraId="07161BC4" w14:textId="77777777">
        <w:trPr>
          <w:trHeight w:val="300"/>
        </w:trPr>
        <w:tc>
          <w:tcPr>
            <w:tcW w:w="1036" w:type="dxa"/>
            <w:tcBorders>
              <w:top w:val="nil"/>
              <w:left w:val="nil"/>
              <w:bottom w:val="nil"/>
              <w:right w:val="nil"/>
            </w:tcBorders>
            <w:shd w:val="clear" w:color="auto" w:fill="auto"/>
            <w:noWrap/>
            <w:vAlign w:val="bottom"/>
            <w:hideMark/>
          </w:tcPr>
          <w:p w14:paraId="07161B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B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C3" w14:textId="77777777" w:rsidR="00214CC2" w:rsidRPr="008677B1" w:rsidRDefault="006453C1" w:rsidP="005F005A">
            <w:pPr>
              <w:spacing w:after="0"/>
              <w:rPr>
                <w:rFonts w:ascii="Times New Roman" w:eastAsia="Times New Roman" w:hAnsi="Times New Roman" w:cs="Times New Roman"/>
                <w:sz w:val="20"/>
              </w:rPr>
            </w:pPr>
          </w:p>
        </w:tc>
      </w:tr>
      <w:tr w:rsidR="006222AF" w14:paraId="07161BCC" w14:textId="77777777">
        <w:trPr>
          <w:trHeight w:val="300"/>
        </w:trPr>
        <w:tc>
          <w:tcPr>
            <w:tcW w:w="1036" w:type="dxa"/>
            <w:tcBorders>
              <w:top w:val="nil"/>
              <w:left w:val="nil"/>
              <w:bottom w:val="nil"/>
              <w:right w:val="nil"/>
            </w:tcBorders>
            <w:shd w:val="clear" w:color="auto" w:fill="auto"/>
            <w:noWrap/>
            <w:vAlign w:val="bottom"/>
            <w:hideMark/>
          </w:tcPr>
          <w:p w14:paraId="07161B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B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CB" w14:textId="77777777" w:rsidR="00214CC2" w:rsidRPr="008677B1" w:rsidRDefault="006453C1" w:rsidP="005F005A">
            <w:pPr>
              <w:spacing w:after="0"/>
              <w:rPr>
                <w:rFonts w:ascii="Times New Roman" w:eastAsia="Times New Roman" w:hAnsi="Times New Roman" w:cs="Times New Roman"/>
                <w:sz w:val="20"/>
              </w:rPr>
            </w:pPr>
          </w:p>
        </w:tc>
      </w:tr>
      <w:tr w:rsidR="006222AF" w14:paraId="07161BD4" w14:textId="77777777">
        <w:trPr>
          <w:trHeight w:val="300"/>
        </w:trPr>
        <w:tc>
          <w:tcPr>
            <w:tcW w:w="1036" w:type="dxa"/>
            <w:tcBorders>
              <w:top w:val="nil"/>
              <w:left w:val="nil"/>
              <w:bottom w:val="nil"/>
              <w:right w:val="nil"/>
            </w:tcBorders>
            <w:shd w:val="clear" w:color="auto" w:fill="auto"/>
            <w:noWrap/>
            <w:vAlign w:val="bottom"/>
            <w:hideMark/>
          </w:tcPr>
          <w:p w14:paraId="07161B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B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D3" w14:textId="77777777" w:rsidR="00214CC2" w:rsidRPr="008677B1" w:rsidRDefault="006453C1" w:rsidP="005F005A">
            <w:pPr>
              <w:spacing w:after="0"/>
              <w:rPr>
                <w:rFonts w:ascii="Times New Roman" w:eastAsia="Times New Roman" w:hAnsi="Times New Roman" w:cs="Times New Roman"/>
                <w:sz w:val="20"/>
              </w:rPr>
            </w:pPr>
          </w:p>
        </w:tc>
      </w:tr>
      <w:tr w:rsidR="006222AF" w14:paraId="07161BDB" w14:textId="77777777">
        <w:trPr>
          <w:trHeight w:val="300"/>
        </w:trPr>
        <w:tc>
          <w:tcPr>
            <w:tcW w:w="2051" w:type="dxa"/>
            <w:gridSpan w:val="2"/>
            <w:tcBorders>
              <w:top w:val="nil"/>
              <w:left w:val="nil"/>
              <w:bottom w:val="nil"/>
              <w:right w:val="nil"/>
            </w:tcBorders>
            <w:shd w:val="clear" w:color="auto" w:fill="auto"/>
            <w:noWrap/>
            <w:vAlign w:val="bottom"/>
            <w:hideMark/>
          </w:tcPr>
          <w:p w14:paraId="07161B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B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DA" w14:textId="77777777" w:rsidR="00214CC2" w:rsidRPr="008677B1" w:rsidRDefault="006453C1" w:rsidP="005F005A">
            <w:pPr>
              <w:spacing w:after="0"/>
              <w:rPr>
                <w:rFonts w:ascii="Times New Roman" w:eastAsia="Times New Roman" w:hAnsi="Times New Roman" w:cs="Times New Roman"/>
                <w:sz w:val="20"/>
              </w:rPr>
            </w:pPr>
          </w:p>
        </w:tc>
      </w:tr>
      <w:tr w:rsidR="006222AF" w14:paraId="07161BE3" w14:textId="77777777">
        <w:trPr>
          <w:trHeight w:val="300"/>
        </w:trPr>
        <w:tc>
          <w:tcPr>
            <w:tcW w:w="1036" w:type="dxa"/>
            <w:tcBorders>
              <w:top w:val="nil"/>
              <w:left w:val="nil"/>
              <w:bottom w:val="nil"/>
              <w:right w:val="nil"/>
            </w:tcBorders>
            <w:shd w:val="clear" w:color="auto" w:fill="auto"/>
            <w:noWrap/>
            <w:vAlign w:val="bottom"/>
            <w:hideMark/>
          </w:tcPr>
          <w:p w14:paraId="07161B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D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BE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B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E2" w14:textId="77777777" w:rsidR="00214CC2" w:rsidRPr="008677B1" w:rsidRDefault="006453C1" w:rsidP="005F005A">
            <w:pPr>
              <w:spacing w:after="0"/>
              <w:rPr>
                <w:rFonts w:ascii="Times New Roman" w:eastAsia="Times New Roman" w:hAnsi="Times New Roman" w:cs="Times New Roman"/>
                <w:sz w:val="20"/>
              </w:rPr>
            </w:pPr>
          </w:p>
        </w:tc>
      </w:tr>
      <w:tr w:rsidR="006222AF" w14:paraId="07161BE7" w14:textId="77777777">
        <w:trPr>
          <w:trHeight w:val="300"/>
        </w:trPr>
        <w:tc>
          <w:tcPr>
            <w:tcW w:w="1036" w:type="dxa"/>
            <w:tcBorders>
              <w:top w:val="nil"/>
              <w:left w:val="nil"/>
              <w:bottom w:val="nil"/>
              <w:right w:val="nil"/>
            </w:tcBorders>
            <w:shd w:val="clear" w:color="auto" w:fill="auto"/>
            <w:noWrap/>
            <w:vAlign w:val="bottom"/>
            <w:hideMark/>
          </w:tcPr>
          <w:p w14:paraId="07161BE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B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114 ως έχει   ΔΕΚΤΟ ΚΑΤΑ ΠΛΕΙΟΨΗΦΙΑ</w:t>
            </w:r>
          </w:p>
        </w:tc>
        <w:tc>
          <w:tcPr>
            <w:tcW w:w="1015" w:type="dxa"/>
            <w:tcBorders>
              <w:top w:val="nil"/>
              <w:left w:val="nil"/>
              <w:bottom w:val="nil"/>
              <w:right w:val="nil"/>
            </w:tcBorders>
            <w:shd w:val="clear" w:color="auto" w:fill="auto"/>
            <w:noWrap/>
            <w:vAlign w:val="bottom"/>
            <w:hideMark/>
          </w:tcPr>
          <w:p w14:paraId="07161BE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BEF" w14:textId="77777777">
        <w:trPr>
          <w:trHeight w:val="300"/>
        </w:trPr>
        <w:tc>
          <w:tcPr>
            <w:tcW w:w="1036" w:type="dxa"/>
            <w:tcBorders>
              <w:top w:val="nil"/>
              <w:left w:val="nil"/>
              <w:bottom w:val="nil"/>
              <w:right w:val="nil"/>
            </w:tcBorders>
            <w:shd w:val="clear" w:color="auto" w:fill="auto"/>
            <w:noWrap/>
            <w:vAlign w:val="bottom"/>
            <w:hideMark/>
          </w:tcPr>
          <w:p w14:paraId="07161B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B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B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EE" w14:textId="77777777" w:rsidR="00214CC2" w:rsidRPr="008677B1" w:rsidRDefault="006453C1" w:rsidP="005F005A">
            <w:pPr>
              <w:spacing w:after="0"/>
              <w:rPr>
                <w:rFonts w:ascii="Times New Roman" w:eastAsia="Times New Roman" w:hAnsi="Times New Roman" w:cs="Times New Roman"/>
                <w:sz w:val="20"/>
              </w:rPr>
            </w:pPr>
          </w:p>
        </w:tc>
      </w:tr>
      <w:tr w:rsidR="006222AF" w14:paraId="07161BF7" w14:textId="77777777">
        <w:trPr>
          <w:trHeight w:val="300"/>
        </w:trPr>
        <w:tc>
          <w:tcPr>
            <w:tcW w:w="1036" w:type="dxa"/>
            <w:tcBorders>
              <w:top w:val="nil"/>
              <w:left w:val="nil"/>
              <w:bottom w:val="nil"/>
              <w:right w:val="nil"/>
            </w:tcBorders>
            <w:shd w:val="clear" w:color="auto" w:fill="auto"/>
            <w:noWrap/>
            <w:vAlign w:val="bottom"/>
            <w:hideMark/>
          </w:tcPr>
          <w:p w14:paraId="07161B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B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B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F6" w14:textId="77777777" w:rsidR="00214CC2" w:rsidRPr="008677B1" w:rsidRDefault="006453C1" w:rsidP="005F005A">
            <w:pPr>
              <w:spacing w:after="0"/>
              <w:rPr>
                <w:rFonts w:ascii="Times New Roman" w:eastAsia="Times New Roman" w:hAnsi="Times New Roman" w:cs="Times New Roman"/>
                <w:sz w:val="20"/>
              </w:rPr>
            </w:pPr>
          </w:p>
        </w:tc>
      </w:tr>
      <w:tr w:rsidR="006222AF" w14:paraId="07161BFF" w14:textId="77777777">
        <w:trPr>
          <w:trHeight w:val="300"/>
        </w:trPr>
        <w:tc>
          <w:tcPr>
            <w:tcW w:w="1036" w:type="dxa"/>
            <w:tcBorders>
              <w:top w:val="nil"/>
              <w:left w:val="nil"/>
              <w:bottom w:val="nil"/>
              <w:right w:val="nil"/>
            </w:tcBorders>
            <w:shd w:val="clear" w:color="auto" w:fill="auto"/>
            <w:noWrap/>
            <w:vAlign w:val="bottom"/>
            <w:hideMark/>
          </w:tcPr>
          <w:p w14:paraId="07161B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B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B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B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B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BFE" w14:textId="77777777" w:rsidR="00214CC2" w:rsidRPr="008677B1" w:rsidRDefault="006453C1" w:rsidP="005F005A">
            <w:pPr>
              <w:spacing w:after="0"/>
              <w:rPr>
                <w:rFonts w:ascii="Times New Roman" w:eastAsia="Times New Roman" w:hAnsi="Times New Roman" w:cs="Times New Roman"/>
                <w:sz w:val="20"/>
              </w:rPr>
            </w:pPr>
          </w:p>
        </w:tc>
      </w:tr>
      <w:tr w:rsidR="006222AF" w14:paraId="07161C07" w14:textId="77777777">
        <w:trPr>
          <w:trHeight w:val="300"/>
        </w:trPr>
        <w:tc>
          <w:tcPr>
            <w:tcW w:w="1036" w:type="dxa"/>
            <w:tcBorders>
              <w:top w:val="nil"/>
              <w:left w:val="nil"/>
              <w:bottom w:val="nil"/>
              <w:right w:val="nil"/>
            </w:tcBorders>
            <w:shd w:val="clear" w:color="auto" w:fill="auto"/>
            <w:noWrap/>
            <w:vAlign w:val="bottom"/>
            <w:hideMark/>
          </w:tcPr>
          <w:p w14:paraId="07161C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C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06" w14:textId="77777777" w:rsidR="00214CC2" w:rsidRPr="008677B1" w:rsidRDefault="006453C1" w:rsidP="005F005A">
            <w:pPr>
              <w:spacing w:after="0"/>
              <w:rPr>
                <w:rFonts w:ascii="Times New Roman" w:eastAsia="Times New Roman" w:hAnsi="Times New Roman" w:cs="Times New Roman"/>
                <w:sz w:val="20"/>
              </w:rPr>
            </w:pPr>
          </w:p>
        </w:tc>
      </w:tr>
      <w:tr w:rsidR="006222AF" w14:paraId="07161C0F" w14:textId="77777777">
        <w:trPr>
          <w:trHeight w:val="300"/>
        </w:trPr>
        <w:tc>
          <w:tcPr>
            <w:tcW w:w="1036" w:type="dxa"/>
            <w:tcBorders>
              <w:top w:val="nil"/>
              <w:left w:val="nil"/>
              <w:bottom w:val="nil"/>
              <w:right w:val="nil"/>
            </w:tcBorders>
            <w:shd w:val="clear" w:color="auto" w:fill="auto"/>
            <w:noWrap/>
            <w:vAlign w:val="bottom"/>
            <w:hideMark/>
          </w:tcPr>
          <w:p w14:paraId="07161C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C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0E" w14:textId="77777777" w:rsidR="00214CC2" w:rsidRPr="008677B1" w:rsidRDefault="006453C1" w:rsidP="005F005A">
            <w:pPr>
              <w:spacing w:after="0"/>
              <w:rPr>
                <w:rFonts w:ascii="Times New Roman" w:eastAsia="Times New Roman" w:hAnsi="Times New Roman" w:cs="Times New Roman"/>
                <w:sz w:val="20"/>
              </w:rPr>
            </w:pPr>
          </w:p>
        </w:tc>
      </w:tr>
      <w:tr w:rsidR="006222AF" w14:paraId="07161C17" w14:textId="77777777">
        <w:trPr>
          <w:trHeight w:val="300"/>
        </w:trPr>
        <w:tc>
          <w:tcPr>
            <w:tcW w:w="1036" w:type="dxa"/>
            <w:tcBorders>
              <w:top w:val="nil"/>
              <w:left w:val="nil"/>
              <w:bottom w:val="nil"/>
              <w:right w:val="nil"/>
            </w:tcBorders>
            <w:shd w:val="clear" w:color="auto" w:fill="auto"/>
            <w:noWrap/>
            <w:vAlign w:val="bottom"/>
            <w:hideMark/>
          </w:tcPr>
          <w:p w14:paraId="07161C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C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16" w14:textId="77777777" w:rsidR="00214CC2" w:rsidRPr="008677B1" w:rsidRDefault="006453C1" w:rsidP="005F005A">
            <w:pPr>
              <w:spacing w:after="0"/>
              <w:rPr>
                <w:rFonts w:ascii="Times New Roman" w:eastAsia="Times New Roman" w:hAnsi="Times New Roman" w:cs="Times New Roman"/>
                <w:sz w:val="20"/>
              </w:rPr>
            </w:pPr>
          </w:p>
        </w:tc>
      </w:tr>
      <w:tr w:rsidR="006222AF" w14:paraId="07161C1F" w14:textId="77777777">
        <w:trPr>
          <w:trHeight w:val="300"/>
        </w:trPr>
        <w:tc>
          <w:tcPr>
            <w:tcW w:w="1036" w:type="dxa"/>
            <w:tcBorders>
              <w:top w:val="nil"/>
              <w:left w:val="nil"/>
              <w:bottom w:val="nil"/>
              <w:right w:val="nil"/>
            </w:tcBorders>
            <w:shd w:val="clear" w:color="auto" w:fill="auto"/>
            <w:noWrap/>
            <w:vAlign w:val="bottom"/>
            <w:hideMark/>
          </w:tcPr>
          <w:p w14:paraId="07161C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C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1E" w14:textId="77777777" w:rsidR="00214CC2" w:rsidRPr="008677B1" w:rsidRDefault="006453C1" w:rsidP="005F005A">
            <w:pPr>
              <w:spacing w:after="0"/>
              <w:rPr>
                <w:rFonts w:ascii="Times New Roman" w:eastAsia="Times New Roman" w:hAnsi="Times New Roman" w:cs="Times New Roman"/>
                <w:sz w:val="20"/>
              </w:rPr>
            </w:pPr>
          </w:p>
        </w:tc>
      </w:tr>
      <w:tr w:rsidR="006222AF" w14:paraId="07161C26" w14:textId="77777777">
        <w:trPr>
          <w:trHeight w:val="300"/>
        </w:trPr>
        <w:tc>
          <w:tcPr>
            <w:tcW w:w="2051" w:type="dxa"/>
            <w:gridSpan w:val="2"/>
            <w:tcBorders>
              <w:top w:val="nil"/>
              <w:left w:val="nil"/>
              <w:bottom w:val="nil"/>
              <w:right w:val="nil"/>
            </w:tcBorders>
            <w:shd w:val="clear" w:color="auto" w:fill="auto"/>
            <w:noWrap/>
            <w:vAlign w:val="bottom"/>
            <w:hideMark/>
          </w:tcPr>
          <w:p w14:paraId="07161C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C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25" w14:textId="77777777" w:rsidR="00214CC2" w:rsidRPr="008677B1" w:rsidRDefault="006453C1" w:rsidP="005F005A">
            <w:pPr>
              <w:spacing w:after="0"/>
              <w:rPr>
                <w:rFonts w:ascii="Times New Roman" w:eastAsia="Times New Roman" w:hAnsi="Times New Roman" w:cs="Times New Roman"/>
                <w:sz w:val="20"/>
              </w:rPr>
            </w:pPr>
          </w:p>
        </w:tc>
      </w:tr>
      <w:tr w:rsidR="006222AF" w14:paraId="07161C2E" w14:textId="77777777">
        <w:trPr>
          <w:trHeight w:val="300"/>
        </w:trPr>
        <w:tc>
          <w:tcPr>
            <w:tcW w:w="1036" w:type="dxa"/>
            <w:tcBorders>
              <w:top w:val="nil"/>
              <w:left w:val="nil"/>
              <w:bottom w:val="nil"/>
              <w:right w:val="nil"/>
            </w:tcBorders>
            <w:shd w:val="clear" w:color="auto" w:fill="auto"/>
            <w:noWrap/>
            <w:vAlign w:val="bottom"/>
            <w:hideMark/>
          </w:tcPr>
          <w:p w14:paraId="07161C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2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C2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C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2D" w14:textId="77777777" w:rsidR="00214CC2" w:rsidRPr="008677B1" w:rsidRDefault="006453C1" w:rsidP="005F005A">
            <w:pPr>
              <w:spacing w:after="0"/>
              <w:rPr>
                <w:rFonts w:ascii="Times New Roman" w:eastAsia="Times New Roman" w:hAnsi="Times New Roman" w:cs="Times New Roman"/>
                <w:sz w:val="20"/>
              </w:rPr>
            </w:pPr>
          </w:p>
        </w:tc>
      </w:tr>
      <w:tr w:rsidR="006222AF" w14:paraId="07161C32" w14:textId="77777777">
        <w:trPr>
          <w:trHeight w:val="300"/>
        </w:trPr>
        <w:tc>
          <w:tcPr>
            <w:tcW w:w="1036" w:type="dxa"/>
            <w:tcBorders>
              <w:top w:val="nil"/>
              <w:left w:val="nil"/>
              <w:bottom w:val="nil"/>
              <w:right w:val="nil"/>
            </w:tcBorders>
            <w:shd w:val="clear" w:color="auto" w:fill="auto"/>
            <w:noWrap/>
            <w:vAlign w:val="bottom"/>
            <w:hideMark/>
          </w:tcPr>
          <w:p w14:paraId="07161C2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C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115 ως έχει   ΔΕΚΤΟ ΚΑΤΑ ΠΛΕΙΟΨΗΦΙΑ</w:t>
            </w:r>
          </w:p>
        </w:tc>
        <w:tc>
          <w:tcPr>
            <w:tcW w:w="1015" w:type="dxa"/>
            <w:tcBorders>
              <w:top w:val="nil"/>
              <w:left w:val="nil"/>
              <w:bottom w:val="nil"/>
              <w:right w:val="nil"/>
            </w:tcBorders>
            <w:shd w:val="clear" w:color="auto" w:fill="auto"/>
            <w:noWrap/>
            <w:vAlign w:val="bottom"/>
            <w:hideMark/>
          </w:tcPr>
          <w:p w14:paraId="07161C3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C3A" w14:textId="77777777">
        <w:trPr>
          <w:trHeight w:val="300"/>
        </w:trPr>
        <w:tc>
          <w:tcPr>
            <w:tcW w:w="1036" w:type="dxa"/>
            <w:tcBorders>
              <w:top w:val="nil"/>
              <w:left w:val="nil"/>
              <w:bottom w:val="nil"/>
              <w:right w:val="nil"/>
            </w:tcBorders>
            <w:shd w:val="clear" w:color="auto" w:fill="auto"/>
            <w:noWrap/>
            <w:vAlign w:val="bottom"/>
            <w:hideMark/>
          </w:tcPr>
          <w:p w14:paraId="07161C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C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39" w14:textId="77777777" w:rsidR="00214CC2" w:rsidRPr="008677B1" w:rsidRDefault="006453C1" w:rsidP="005F005A">
            <w:pPr>
              <w:spacing w:after="0"/>
              <w:rPr>
                <w:rFonts w:ascii="Times New Roman" w:eastAsia="Times New Roman" w:hAnsi="Times New Roman" w:cs="Times New Roman"/>
                <w:sz w:val="20"/>
              </w:rPr>
            </w:pPr>
          </w:p>
        </w:tc>
      </w:tr>
      <w:tr w:rsidR="006222AF" w14:paraId="07161C42" w14:textId="77777777">
        <w:trPr>
          <w:trHeight w:val="300"/>
        </w:trPr>
        <w:tc>
          <w:tcPr>
            <w:tcW w:w="1036" w:type="dxa"/>
            <w:tcBorders>
              <w:top w:val="nil"/>
              <w:left w:val="nil"/>
              <w:bottom w:val="nil"/>
              <w:right w:val="nil"/>
            </w:tcBorders>
            <w:shd w:val="clear" w:color="auto" w:fill="auto"/>
            <w:noWrap/>
            <w:vAlign w:val="bottom"/>
            <w:hideMark/>
          </w:tcPr>
          <w:p w14:paraId="07161C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C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41" w14:textId="77777777" w:rsidR="00214CC2" w:rsidRPr="008677B1" w:rsidRDefault="006453C1" w:rsidP="005F005A">
            <w:pPr>
              <w:spacing w:after="0"/>
              <w:rPr>
                <w:rFonts w:ascii="Times New Roman" w:eastAsia="Times New Roman" w:hAnsi="Times New Roman" w:cs="Times New Roman"/>
                <w:sz w:val="20"/>
              </w:rPr>
            </w:pPr>
          </w:p>
        </w:tc>
      </w:tr>
      <w:tr w:rsidR="006222AF" w14:paraId="07161C4A" w14:textId="77777777">
        <w:trPr>
          <w:trHeight w:val="300"/>
        </w:trPr>
        <w:tc>
          <w:tcPr>
            <w:tcW w:w="1036" w:type="dxa"/>
            <w:tcBorders>
              <w:top w:val="nil"/>
              <w:left w:val="nil"/>
              <w:bottom w:val="nil"/>
              <w:right w:val="nil"/>
            </w:tcBorders>
            <w:shd w:val="clear" w:color="auto" w:fill="auto"/>
            <w:noWrap/>
            <w:vAlign w:val="bottom"/>
            <w:hideMark/>
          </w:tcPr>
          <w:p w14:paraId="07161C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C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C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49" w14:textId="77777777" w:rsidR="00214CC2" w:rsidRPr="008677B1" w:rsidRDefault="006453C1" w:rsidP="005F005A">
            <w:pPr>
              <w:spacing w:after="0"/>
              <w:rPr>
                <w:rFonts w:ascii="Times New Roman" w:eastAsia="Times New Roman" w:hAnsi="Times New Roman" w:cs="Times New Roman"/>
                <w:sz w:val="20"/>
              </w:rPr>
            </w:pPr>
          </w:p>
        </w:tc>
      </w:tr>
      <w:tr w:rsidR="006222AF" w14:paraId="07161C52" w14:textId="77777777">
        <w:trPr>
          <w:trHeight w:val="300"/>
        </w:trPr>
        <w:tc>
          <w:tcPr>
            <w:tcW w:w="1036" w:type="dxa"/>
            <w:tcBorders>
              <w:top w:val="nil"/>
              <w:left w:val="nil"/>
              <w:bottom w:val="nil"/>
              <w:right w:val="nil"/>
            </w:tcBorders>
            <w:shd w:val="clear" w:color="auto" w:fill="auto"/>
            <w:noWrap/>
            <w:vAlign w:val="bottom"/>
            <w:hideMark/>
          </w:tcPr>
          <w:p w14:paraId="07161C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C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51" w14:textId="77777777" w:rsidR="00214CC2" w:rsidRPr="008677B1" w:rsidRDefault="006453C1" w:rsidP="005F005A">
            <w:pPr>
              <w:spacing w:after="0"/>
              <w:rPr>
                <w:rFonts w:ascii="Times New Roman" w:eastAsia="Times New Roman" w:hAnsi="Times New Roman" w:cs="Times New Roman"/>
                <w:sz w:val="20"/>
              </w:rPr>
            </w:pPr>
          </w:p>
        </w:tc>
      </w:tr>
      <w:tr w:rsidR="006222AF" w14:paraId="07161C5A" w14:textId="77777777">
        <w:trPr>
          <w:trHeight w:val="300"/>
        </w:trPr>
        <w:tc>
          <w:tcPr>
            <w:tcW w:w="1036" w:type="dxa"/>
            <w:tcBorders>
              <w:top w:val="nil"/>
              <w:left w:val="nil"/>
              <w:bottom w:val="nil"/>
              <w:right w:val="nil"/>
            </w:tcBorders>
            <w:shd w:val="clear" w:color="auto" w:fill="auto"/>
            <w:noWrap/>
            <w:vAlign w:val="bottom"/>
            <w:hideMark/>
          </w:tcPr>
          <w:p w14:paraId="07161C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C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59" w14:textId="77777777" w:rsidR="00214CC2" w:rsidRPr="008677B1" w:rsidRDefault="006453C1" w:rsidP="005F005A">
            <w:pPr>
              <w:spacing w:after="0"/>
              <w:rPr>
                <w:rFonts w:ascii="Times New Roman" w:eastAsia="Times New Roman" w:hAnsi="Times New Roman" w:cs="Times New Roman"/>
                <w:sz w:val="20"/>
              </w:rPr>
            </w:pPr>
          </w:p>
        </w:tc>
      </w:tr>
      <w:tr w:rsidR="006222AF" w14:paraId="07161C62" w14:textId="77777777">
        <w:trPr>
          <w:trHeight w:val="300"/>
        </w:trPr>
        <w:tc>
          <w:tcPr>
            <w:tcW w:w="1036" w:type="dxa"/>
            <w:tcBorders>
              <w:top w:val="nil"/>
              <w:left w:val="nil"/>
              <w:bottom w:val="nil"/>
              <w:right w:val="nil"/>
            </w:tcBorders>
            <w:shd w:val="clear" w:color="auto" w:fill="auto"/>
            <w:noWrap/>
            <w:vAlign w:val="bottom"/>
            <w:hideMark/>
          </w:tcPr>
          <w:p w14:paraId="07161C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C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61" w14:textId="77777777" w:rsidR="00214CC2" w:rsidRPr="008677B1" w:rsidRDefault="006453C1" w:rsidP="005F005A">
            <w:pPr>
              <w:spacing w:after="0"/>
              <w:rPr>
                <w:rFonts w:ascii="Times New Roman" w:eastAsia="Times New Roman" w:hAnsi="Times New Roman" w:cs="Times New Roman"/>
                <w:sz w:val="20"/>
              </w:rPr>
            </w:pPr>
          </w:p>
        </w:tc>
      </w:tr>
      <w:tr w:rsidR="006222AF" w14:paraId="07161C6A" w14:textId="77777777">
        <w:trPr>
          <w:trHeight w:val="300"/>
        </w:trPr>
        <w:tc>
          <w:tcPr>
            <w:tcW w:w="1036" w:type="dxa"/>
            <w:tcBorders>
              <w:top w:val="nil"/>
              <w:left w:val="nil"/>
              <w:bottom w:val="nil"/>
              <w:right w:val="nil"/>
            </w:tcBorders>
            <w:shd w:val="clear" w:color="auto" w:fill="auto"/>
            <w:noWrap/>
            <w:vAlign w:val="bottom"/>
            <w:hideMark/>
          </w:tcPr>
          <w:p w14:paraId="07161C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C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69" w14:textId="77777777" w:rsidR="00214CC2" w:rsidRPr="008677B1" w:rsidRDefault="006453C1" w:rsidP="005F005A">
            <w:pPr>
              <w:spacing w:after="0"/>
              <w:rPr>
                <w:rFonts w:ascii="Times New Roman" w:eastAsia="Times New Roman" w:hAnsi="Times New Roman" w:cs="Times New Roman"/>
                <w:sz w:val="20"/>
              </w:rPr>
            </w:pPr>
          </w:p>
        </w:tc>
      </w:tr>
      <w:tr w:rsidR="006222AF" w14:paraId="07161C71" w14:textId="77777777">
        <w:trPr>
          <w:trHeight w:val="300"/>
        </w:trPr>
        <w:tc>
          <w:tcPr>
            <w:tcW w:w="2051" w:type="dxa"/>
            <w:gridSpan w:val="2"/>
            <w:tcBorders>
              <w:top w:val="nil"/>
              <w:left w:val="nil"/>
              <w:bottom w:val="nil"/>
              <w:right w:val="nil"/>
            </w:tcBorders>
            <w:shd w:val="clear" w:color="auto" w:fill="auto"/>
            <w:noWrap/>
            <w:vAlign w:val="bottom"/>
            <w:hideMark/>
          </w:tcPr>
          <w:p w14:paraId="07161C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C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70" w14:textId="77777777" w:rsidR="00214CC2" w:rsidRPr="008677B1" w:rsidRDefault="006453C1" w:rsidP="005F005A">
            <w:pPr>
              <w:spacing w:after="0"/>
              <w:rPr>
                <w:rFonts w:ascii="Times New Roman" w:eastAsia="Times New Roman" w:hAnsi="Times New Roman" w:cs="Times New Roman"/>
                <w:sz w:val="20"/>
              </w:rPr>
            </w:pPr>
          </w:p>
        </w:tc>
      </w:tr>
      <w:tr w:rsidR="006222AF" w14:paraId="07161C79" w14:textId="77777777">
        <w:trPr>
          <w:trHeight w:val="300"/>
        </w:trPr>
        <w:tc>
          <w:tcPr>
            <w:tcW w:w="1036" w:type="dxa"/>
            <w:tcBorders>
              <w:top w:val="nil"/>
              <w:left w:val="nil"/>
              <w:bottom w:val="nil"/>
              <w:right w:val="nil"/>
            </w:tcBorders>
            <w:shd w:val="clear" w:color="auto" w:fill="auto"/>
            <w:noWrap/>
            <w:vAlign w:val="bottom"/>
            <w:hideMark/>
          </w:tcPr>
          <w:p w14:paraId="07161C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7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C7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C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78" w14:textId="77777777" w:rsidR="00214CC2" w:rsidRPr="008677B1" w:rsidRDefault="006453C1" w:rsidP="005F005A">
            <w:pPr>
              <w:spacing w:after="0"/>
              <w:rPr>
                <w:rFonts w:ascii="Times New Roman" w:eastAsia="Times New Roman" w:hAnsi="Times New Roman" w:cs="Times New Roman"/>
                <w:sz w:val="20"/>
              </w:rPr>
            </w:pPr>
          </w:p>
        </w:tc>
      </w:tr>
      <w:tr w:rsidR="006222AF" w14:paraId="07161C7D" w14:textId="77777777">
        <w:trPr>
          <w:trHeight w:val="300"/>
        </w:trPr>
        <w:tc>
          <w:tcPr>
            <w:tcW w:w="1036" w:type="dxa"/>
            <w:tcBorders>
              <w:top w:val="nil"/>
              <w:left w:val="nil"/>
              <w:bottom w:val="nil"/>
              <w:right w:val="nil"/>
            </w:tcBorders>
            <w:shd w:val="clear" w:color="auto" w:fill="auto"/>
            <w:noWrap/>
            <w:vAlign w:val="bottom"/>
            <w:hideMark/>
          </w:tcPr>
          <w:p w14:paraId="07161C7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C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116 όπως τροπ.    ΔΕΚΤΟ ΚΑΤΑ ΠΛΕΙΟΨΗΦΙΑ</w:t>
            </w:r>
          </w:p>
        </w:tc>
        <w:tc>
          <w:tcPr>
            <w:tcW w:w="1015" w:type="dxa"/>
            <w:tcBorders>
              <w:top w:val="nil"/>
              <w:left w:val="nil"/>
              <w:bottom w:val="nil"/>
              <w:right w:val="nil"/>
            </w:tcBorders>
            <w:shd w:val="clear" w:color="auto" w:fill="auto"/>
            <w:noWrap/>
            <w:vAlign w:val="bottom"/>
            <w:hideMark/>
          </w:tcPr>
          <w:p w14:paraId="07161C7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C85" w14:textId="77777777">
        <w:trPr>
          <w:trHeight w:val="300"/>
        </w:trPr>
        <w:tc>
          <w:tcPr>
            <w:tcW w:w="1036" w:type="dxa"/>
            <w:tcBorders>
              <w:top w:val="nil"/>
              <w:left w:val="nil"/>
              <w:bottom w:val="nil"/>
              <w:right w:val="nil"/>
            </w:tcBorders>
            <w:shd w:val="clear" w:color="auto" w:fill="auto"/>
            <w:noWrap/>
            <w:vAlign w:val="bottom"/>
            <w:hideMark/>
          </w:tcPr>
          <w:p w14:paraId="07161C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C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84" w14:textId="77777777" w:rsidR="00214CC2" w:rsidRPr="008677B1" w:rsidRDefault="006453C1" w:rsidP="005F005A">
            <w:pPr>
              <w:spacing w:after="0"/>
              <w:rPr>
                <w:rFonts w:ascii="Times New Roman" w:eastAsia="Times New Roman" w:hAnsi="Times New Roman" w:cs="Times New Roman"/>
                <w:sz w:val="20"/>
              </w:rPr>
            </w:pPr>
          </w:p>
        </w:tc>
      </w:tr>
      <w:tr w:rsidR="006222AF" w14:paraId="07161C8D" w14:textId="77777777">
        <w:trPr>
          <w:trHeight w:val="300"/>
        </w:trPr>
        <w:tc>
          <w:tcPr>
            <w:tcW w:w="1036" w:type="dxa"/>
            <w:tcBorders>
              <w:top w:val="nil"/>
              <w:left w:val="nil"/>
              <w:bottom w:val="nil"/>
              <w:right w:val="nil"/>
            </w:tcBorders>
            <w:shd w:val="clear" w:color="auto" w:fill="auto"/>
            <w:noWrap/>
            <w:vAlign w:val="bottom"/>
            <w:hideMark/>
          </w:tcPr>
          <w:p w14:paraId="07161C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C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8C" w14:textId="77777777" w:rsidR="00214CC2" w:rsidRPr="008677B1" w:rsidRDefault="006453C1" w:rsidP="005F005A">
            <w:pPr>
              <w:spacing w:after="0"/>
              <w:rPr>
                <w:rFonts w:ascii="Times New Roman" w:eastAsia="Times New Roman" w:hAnsi="Times New Roman" w:cs="Times New Roman"/>
                <w:sz w:val="20"/>
              </w:rPr>
            </w:pPr>
          </w:p>
        </w:tc>
      </w:tr>
      <w:tr w:rsidR="006222AF" w14:paraId="07161C95" w14:textId="77777777">
        <w:trPr>
          <w:trHeight w:val="300"/>
        </w:trPr>
        <w:tc>
          <w:tcPr>
            <w:tcW w:w="1036" w:type="dxa"/>
            <w:tcBorders>
              <w:top w:val="nil"/>
              <w:left w:val="nil"/>
              <w:bottom w:val="nil"/>
              <w:right w:val="nil"/>
            </w:tcBorders>
            <w:shd w:val="clear" w:color="auto" w:fill="auto"/>
            <w:noWrap/>
            <w:vAlign w:val="bottom"/>
            <w:hideMark/>
          </w:tcPr>
          <w:p w14:paraId="07161C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C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C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94" w14:textId="77777777" w:rsidR="00214CC2" w:rsidRPr="008677B1" w:rsidRDefault="006453C1" w:rsidP="005F005A">
            <w:pPr>
              <w:spacing w:after="0"/>
              <w:rPr>
                <w:rFonts w:ascii="Times New Roman" w:eastAsia="Times New Roman" w:hAnsi="Times New Roman" w:cs="Times New Roman"/>
                <w:sz w:val="20"/>
              </w:rPr>
            </w:pPr>
          </w:p>
        </w:tc>
      </w:tr>
      <w:tr w:rsidR="006222AF" w14:paraId="07161C9D" w14:textId="77777777">
        <w:trPr>
          <w:trHeight w:val="300"/>
        </w:trPr>
        <w:tc>
          <w:tcPr>
            <w:tcW w:w="1036" w:type="dxa"/>
            <w:tcBorders>
              <w:top w:val="nil"/>
              <w:left w:val="nil"/>
              <w:bottom w:val="nil"/>
              <w:right w:val="nil"/>
            </w:tcBorders>
            <w:shd w:val="clear" w:color="auto" w:fill="auto"/>
            <w:noWrap/>
            <w:vAlign w:val="bottom"/>
            <w:hideMark/>
          </w:tcPr>
          <w:p w14:paraId="07161C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C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9C" w14:textId="77777777" w:rsidR="00214CC2" w:rsidRPr="008677B1" w:rsidRDefault="006453C1" w:rsidP="005F005A">
            <w:pPr>
              <w:spacing w:after="0"/>
              <w:rPr>
                <w:rFonts w:ascii="Times New Roman" w:eastAsia="Times New Roman" w:hAnsi="Times New Roman" w:cs="Times New Roman"/>
                <w:sz w:val="20"/>
              </w:rPr>
            </w:pPr>
          </w:p>
        </w:tc>
      </w:tr>
      <w:tr w:rsidR="006222AF" w14:paraId="07161CA5" w14:textId="77777777">
        <w:trPr>
          <w:trHeight w:val="300"/>
        </w:trPr>
        <w:tc>
          <w:tcPr>
            <w:tcW w:w="1036" w:type="dxa"/>
            <w:tcBorders>
              <w:top w:val="nil"/>
              <w:left w:val="nil"/>
              <w:bottom w:val="nil"/>
              <w:right w:val="nil"/>
            </w:tcBorders>
            <w:shd w:val="clear" w:color="auto" w:fill="auto"/>
            <w:noWrap/>
            <w:vAlign w:val="bottom"/>
            <w:hideMark/>
          </w:tcPr>
          <w:p w14:paraId="07161C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C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A4" w14:textId="77777777" w:rsidR="00214CC2" w:rsidRPr="008677B1" w:rsidRDefault="006453C1" w:rsidP="005F005A">
            <w:pPr>
              <w:spacing w:after="0"/>
              <w:rPr>
                <w:rFonts w:ascii="Times New Roman" w:eastAsia="Times New Roman" w:hAnsi="Times New Roman" w:cs="Times New Roman"/>
                <w:sz w:val="20"/>
              </w:rPr>
            </w:pPr>
          </w:p>
        </w:tc>
      </w:tr>
      <w:tr w:rsidR="006222AF" w14:paraId="07161CAD" w14:textId="77777777">
        <w:trPr>
          <w:trHeight w:val="300"/>
        </w:trPr>
        <w:tc>
          <w:tcPr>
            <w:tcW w:w="1036" w:type="dxa"/>
            <w:tcBorders>
              <w:top w:val="nil"/>
              <w:left w:val="nil"/>
              <w:bottom w:val="nil"/>
              <w:right w:val="nil"/>
            </w:tcBorders>
            <w:shd w:val="clear" w:color="auto" w:fill="auto"/>
            <w:noWrap/>
            <w:vAlign w:val="bottom"/>
            <w:hideMark/>
          </w:tcPr>
          <w:p w14:paraId="07161C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C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AC" w14:textId="77777777" w:rsidR="00214CC2" w:rsidRPr="008677B1" w:rsidRDefault="006453C1" w:rsidP="005F005A">
            <w:pPr>
              <w:spacing w:after="0"/>
              <w:rPr>
                <w:rFonts w:ascii="Times New Roman" w:eastAsia="Times New Roman" w:hAnsi="Times New Roman" w:cs="Times New Roman"/>
                <w:sz w:val="20"/>
              </w:rPr>
            </w:pPr>
          </w:p>
        </w:tc>
      </w:tr>
      <w:tr w:rsidR="006222AF" w14:paraId="07161CB5" w14:textId="77777777">
        <w:trPr>
          <w:trHeight w:val="300"/>
        </w:trPr>
        <w:tc>
          <w:tcPr>
            <w:tcW w:w="1036" w:type="dxa"/>
            <w:tcBorders>
              <w:top w:val="nil"/>
              <w:left w:val="nil"/>
              <w:bottom w:val="nil"/>
              <w:right w:val="nil"/>
            </w:tcBorders>
            <w:shd w:val="clear" w:color="auto" w:fill="auto"/>
            <w:noWrap/>
            <w:vAlign w:val="bottom"/>
            <w:hideMark/>
          </w:tcPr>
          <w:p w14:paraId="07161C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C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B4" w14:textId="77777777" w:rsidR="00214CC2" w:rsidRPr="008677B1" w:rsidRDefault="006453C1" w:rsidP="005F005A">
            <w:pPr>
              <w:spacing w:after="0"/>
              <w:rPr>
                <w:rFonts w:ascii="Times New Roman" w:eastAsia="Times New Roman" w:hAnsi="Times New Roman" w:cs="Times New Roman"/>
                <w:sz w:val="20"/>
              </w:rPr>
            </w:pPr>
          </w:p>
        </w:tc>
      </w:tr>
      <w:tr w:rsidR="006222AF" w14:paraId="07161CBC" w14:textId="77777777">
        <w:trPr>
          <w:trHeight w:val="300"/>
        </w:trPr>
        <w:tc>
          <w:tcPr>
            <w:tcW w:w="2051" w:type="dxa"/>
            <w:gridSpan w:val="2"/>
            <w:tcBorders>
              <w:top w:val="nil"/>
              <w:left w:val="nil"/>
              <w:bottom w:val="nil"/>
              <w:right w:val="nil"/>
            </w:tcBorders>
            <w:shd w:val="clear" w:color="auto" w:fill="auto"/>
            <w:noWrap/>
            <w:vAlign w:val="bottom"/>
            <w:hideMark/>
          </w:tcPr>
          <w:p w14:paraId="07161C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C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BB" w14:textId="77777777" w:rsidR="00214CC2" w:rsidRPr="008677B1" w:rsidRDefault="006453C1" w:rsidP="005F005A">
            <w:pPr>
              <w:spacing w:after="0"/>
              <w:rPr>
                <w:rFonts w:ascii="Times New Roman" w:eastAsia="Times New Roman" w:hAnsi="Times New Roman" w:cs="Times New Roman"/>
                <w:sz w:val="20"/>
              </w:rPr>
            </w:pPr>
          </w:p>
        </w:tc>
      </w:tr>
      <w:tr w:rsidR="006222AF" w14:paraId="07161CC4" w14:textId="77777777">
        <w:trPr>
          <w:trHeight w:val="300"/>
        </w:trPr>
        <w:tc>
          <w:tcPr>
            <w:tcW w:w="1036" w:type="dxa"/>
            <w:tcBorders>
              <w:top w:val="nil"/>
              <w:left w:val="nil"/>
              <w:bottom w:val="nil"/>
              <w:right w:val="nil"/>
            </w:tcBorders>
            <w:shd w:val="clear" w:color="auto" w:fill="auto"/>
            <w:noWrap/>
            <w:vAlign w:val="bottom"/>
            <w:hideMark/>
          </w:tcPr>
          <w:p w14:paraId="07161C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C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CC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C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C3" w14:textId="77777777" w:rsidR="00214CC2" w:rsidRPr="008677B1" w:rsidRDefault="006453C1" w:rsidP="005F005A">
            <w:pPr>
              <w:spacing w:after="0"/>
              <w:rPr>
                <w:rFonts w:ascii="Times New Roman" w:eastAsia="Times New Roman" w:hAnsi="Times New Roman" w:cs="Times New Roman"/>
                <w:sz w:val="20"/>
              </w:rPr>
            </w:pPr>
          </w:p>
        </w:tc>
      </w:tr>
      <w:tr w:rsidR="006222AF" w14:paraId="07161CC8" w14:textId="77777777">
        <w:trPr>
          <w:trHeight w:val="300"/>
        </w:trPr>
        <w:tc>
          <w:tcPr>
            <w:tcW w:w="1036" w:type="dxa"/>
            <w:tcBorders>
              <w:top w:val="nil"/>
              <w:left w:val="nil"/>
              <w:bottom w:val="nil"/>
              <w:right w:val="nil"/>
            </w:tcBorders>
            <w:shd w:val="clear" w:color="auto" w:fill="auto"/>
            <w:noWrap/>
            <w:vAlign w:val="bottom"/>
            <w:hideMark/>
          </w:tcPr>
          <w:p w14:paraId="07161CC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C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117 ως έχει   ΔΕΚΤΟ ΚΑΤΑ ΠΛΕΙΟΨΗΦΙΑ</w:t>
            </w:r>
          </w:p>
        </w:tc>
        <w:tc>
          <w:tcPr>
            <w:tcW w:w="1015" w:type="dxa"/>
            <w:tcBorders>
              <w:top w:val="nil"/>
              <w:left w:val="nil"/>
              <w:bottom w:val="nil"/>
              <w:right w:val="nil"/>
            </w:tcBorders>
            <w:shd w:val="clear" w:color="auto" w:fill="auto"/>
            <w:noWrap/>
            <w:vAlign w:val="bottom"/>
            <w:hideMark/>
          </w:tcPr>
          <w:p w14:paraId="07161CC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CD0" w14:textId="77777777">
        <w:trPr>
          <w:trHeight w:val="300"/>
        </w:trPr>
        <w:tc>
          <w:tcPr>
            <w:tcW w:w="1036" w:type="dxa"/>
            <w:tcBorders>
              <w:top w:val="nil"/>
              <w:left w:val="nil"/>
              <w:bottom w:val="nil"/>
              <w:right w:val="nil"/>
            </w:tcBorders>
            <w:shd w:val="clear" w:color="auto" w:fill="auto"/>
            <w:noWrap/>
            <w:vAlign w:val="bottom"/>
            <w:hideMark/>
          </w:tcPr>
          <w:p w14:paraId="07161C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C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CF" w14:textId="77777777" w:rsidR="00214CC2" w:rsidRPr="008677B1" w:rsidRDefault="006453C1" w:rsidP="005F005A">
            <w:pPr>
              <w:spacing w:after="0"/>
              <w:rPr>
                <w:rFonts w:ascii="Times New Roman" w:eastAsia="Times New Roman" w:hAnsi="Times New Roman" w:cs="Times New Roman"/>
                <w:sz w:val="20"/>
              </w:rPr>
            </w:pPr>
          </w:p>
        </w:tc>
      </w:tr>
      <w:tr w:rsidR="006222AF" w14:paraId="07161CD8" w14:textId="77777777">
        <w:trPr>
          <w:trHeight w:val="300"/>
        </w:trPr>
        <w:tc>
          <w:tcPr>
            <w:tcW w:w="1036" w:type="dxa"/>
            <w:tcBorders>
              <w:top w:val="nil"/>
              <w:left w:val="nil"/>
              <w:bottom w:val="nil"/>
              <w:right w:val="nil"/>
            </w:tcBorders>
            <w:shd w:val="clear" w:color="auto" w:fill="auto"/>
            <w:noWrap/>
            <w:vAlign w:val="bottom"/>
            <w:hideMark/>
          </w:tcPr>
          <w:p w14:paraId="07161C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C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D7" w14:textId="77777777" w:rsidR="00214CC2" w:rsidRPr="008677B1" w:rsidRDefault="006453C1" w:rsidP="005F005A">
            <w:pPr>
              <w:spacing w:after="0"/>
              <w:rPr>
                <w:rFonts w:ascii="Times New Roman" w:eastAsia="Times New Roman" w:hAnsi="Times New Roman" w:cs="Times New Roman"/>
                <w:sz w:val="20"/>
              </w:rPr>
            </w:pPr>
          </w:p>
        </w:tc>
      </w:tr>
      <w:tr w:rsidR="006222AF" w14:paraId="07161CE0" w14:textId="77777777">
        <w:trPr>
          <w:trHeight w:val="300"/>
        </w:trPr>
        <w:tc>
          <w:tcPr>
            <w:tcW w:w="1036" w:type="dxa"/>
            <w:tcBorders>
              <w:top w:val="nil"/>
              <w:left w:val="nil"/>
              <w:bottom w:val="nil"/>
              <w:right w:val="nil"/>
            </w:tcBorders>
            <w:shd w:val="clear" w:color="auto" w:fill="auto"/>
            <w:noWrap/>
            <w:vAlign w:val="bottom"/>
            <w:hideMark/>
          </w:tcPr>
          <w:p w14:paraId="07161C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C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DF" w14:textId="77777777" w:rsidR="00214CC2" w:rsidRPr="008677B1" w:rsidRDefault="006453C1" w:rsidP="005F005A">
            <w:pPr>
              <w:spacing w:after="0"/>
              <w:rPr>
                <w:rFonts w:ascii="Times New Roman" w:eastAsia="Times New Roman" w:hAnsi="Times New Roman" w:cs="Times New Roman"/>
                <w:sz w:val="20"/>
              </w:rPr>
            </w:pPr>
          </w:p>
        </w:tc>
      </w:tr>
      <w:tr w:rsidR="006222AF" w14:paraId="07161CE8" w14:textId="77777777">
        <w:trPr>
          <w:trHeight w:val="300"/>
        </w:trPr>
        <w:tc>
          <w:tcPr>
            <w:tcW w:w="1036" w:type="dxa"/>
            <w:tcBorders>
              <w:top w:val="nil"/>
              <w:left w:val="nil"/>
              <w:bottom w:val="nil"/>
              <w:right w:val="nil"/>
            </w:tcBorders>
            <w:shd w:val="clear" w:color="auto" w:fill="auto"/>
            <w:noWrap/>
            <w:vAlign w:val="bottom"/>
            <w:hideMark/>
          </w:tcPr>
          <w:p w14:paraId="07161C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C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E7" w14:textId="77777777" w:rsidR="00214CC2" w:rsidRPr="008677B1" w:rsidRDefault="006453C1" w:rsidP="005F005A">
            <w:pPr>
              <w:spacing w:after="0"/>
              <w:rPr>
                <w:rFonts w:ascii="Times New Roman" w:eastAsia="Times New Roman" w:hAnsi="Times New Roman" w:cs="Times New Roman"/>
                <w:sz w:val="20"/>
              </w:rPr>
            </w:pPr>
          </w:p>
        </w:tc>
      </w:tr>
      <w:tr w:rsidR="006222AF" w14:paraId="07161CF0" w14:textId="77777777">
        <w:trPr>
          <w:trHeight w:val="300"/>
        </w:trPr>
        <w:tc>
          <w:tcPr>
            <w:tcW w:w="1036" w:type="dxa"/>
            <w:tcBorders>
              <w:top w:val="nil"/>
              <w:left w:val="nil"/>
              <w:bottom w:val="nil"/>
              <w:right w:val="nil"/>
            </w:tcBorders>
            <w:shd w:val="clear" w:color="auto" w:fill="auto"/>
            <w:noWrap/>
            <w:vAlign w:val="bottom"/>
            <w:hideMark/>
          </w:tcPr>
          <w:p w14:paraId="07161C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C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EF" w14:textId="77777777" w:rsidR="00214CC2" w:rsidRPr="008677B1" w:rsidRDefault="006453C1" w:rsidP="005F005A">
            <w:pPr>
              <w:spacing w:after="0"/>
              <w:rPr>
                <w:rFonts w:ascii="Times New Roman" w:eastAsia="Times New Roman" w:hAnsi="Times New Roman" w:cs="Times New Roman"/>
                <w:sz w:val="20"/>
              </w:rPr>
            </w:pPr>
          </w:p>
        </w:tc>
      </w:tr>
      <w:tr w:rsidR="006222AF" w14:paraId="07161CF8" w14:textId="77777777">
        <w:trPr>
          <w:trHeight w:val="300"/>
        </w:trPr>
        <w:tc>
          <w:tcPr>
            <w:tcW w:w="1036" w:type="dxa"/>
            <w:tcBorders>
              <w:top w:val="nil"/>
              <w:left w:val="nil"/>
              <w:bottom w:val="nil"/>
              <w:right w:val="nil"/>
            </w:tcBorders>
            <w:shd w:val="clear" w:color="auto" w:fill="auto"/>
            <w:noWrap/>
            <w:vAlign w:val="bottom"/>
            <w:hideMark/>
          </w:tcPr>
          <w:p w14:paraId="07161C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C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C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F7" w14:textId="77777777" w:rsidR="00214CC2" w:rsidRPr="008677B1" w:rsidRDefault="006453C1" w:rsidP="005F005A">
            <w:pPr>
              <w:spacing w:after="0"/>
              <w:rPr>
                <w:rFonts w:ascii="Times New Roman" w:eastAsia="Times New Roman" w:hAnsi="Times New Roman" w:cs="Times New Roman"/>
                <w:sz w:val="20"/>
              </w:rPr>
            </w:pPr>
          </w:p>
        </w:tc>
      </w:tr>
      <w:tr w:rsidR="006222AF" w14:paraId="07161D00" w14:textId="77777777">
        <w:trPr>
          <w:trHeight w:val="300"/>
        </w:trPr>
        <w:tc>
          <w:tcPr>
            <w:tcW w:w="1036" w:type="dxa"/>
            <w:tcBorders>
              <w:top w:val="nil"/>
              <w:left w:val="nil"/>
              <w:bottom w:val="nil"/>
              <w:right w:val="nil"/>
            </w:tcBorders>
            <w:shd w:val="clear" w:color="auto" w:fill="auto"/>
            <w:noWrap/>
            <w:vAlign w:val="bottom"/>
            <w:hideMark/>
          </w:tcPr>
          <w:p w14:paraId="07161C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C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C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C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C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CFF" w14:textId="77777777" w:rsidR="00214CC2" w:rsidRPr="008677B1" w:rsidRDefault="006453C1" w:rsidP="005F005A">
            <w:pPr>
              <w:spacing w:after="0"/>
              <w:rPr>
                <w:rFonts w:ascii="Times New Roman" w:eastAsia="Times New Roman" w:hAnsi="Times New Roman" w:cs="Times New Roman"/>
                <w:sz w:val="20"/>
              </w:rPr>
            </w:pPr>
          </w:p>
        </w:tc>
      </w:tr>
      <w:tr w:rsidR="006222AF" w14:paraId="07161D07" w14:textId="77777777">
        <w:trPr>
          <w:trHeight w:val="300"/>
        </w:trPr>
        <w:tc>
          <w:tcPr>
            <w:tcW w:w="2051" w:type="dxa"/>
            <w:gridSpan w:val="2"/>
            <w:tcBorders>
              <w:top w:val="nil"/>
              <w:left w:val="nil"/>
              <w:bottom w:val="nil"/>
              <w:right w:val="nil"/>
            </w:tcBorders>
            <w:shd w:val="clear" w:color="auto" w:fill="auto"/>
            <w:noWrap/>
            <w:vAlign w:val="bottom"/>
            <w:hideMark/>
          </w:tcPr>
          <w:p w14:paraId="07161D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D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06" w14:textId="77777777" w:rsidR="00214CC2" w:rsidRPr="008677B1" w:rsidRDefault="006453C1" w:rsidP="005F005A">
            <w:pPr>
              <w:spacing w:after="0"/>
              <w:rPr>
                <w:rFonts w:ascii="Times New Roman" w:eastAsia="Times New Roman" w:hAnsi="Times New Roman" w:cs="Times New Roman"/>
                <w:sz w:val="20"/>
              </w:rPr>
            </w:pPr>
          </w:p>
        </w:tc>
      </w:tr>
      <w:tr w:rsidR="006222AF" w14:paraId="07161D0F" w14:textId="77777777">
        <w:trPr>
          <w:trHeight w:val="300"/>
        </w:trPr>
        <w:tc>
          <w:tcPr>
            <w:tcW w:w="1036" w:type="dxa"/>
            <w:tcBorders>
              <w:top w:val="nil"/>
              <w:left w:val="nil"/>
              <w:bottom w:val="nil"/>
              <w:right w:val="nil"/>
            </w:tcBorders>
            <w:shd w:val="clear" w:color="auto" w:fill="auto"/>
            <w:noWrap/>
            <w:vAlign w:val="bottom"/>
            <w:hideMark/>
          </w:tcPr>
          <w:p w14:paraId="07161D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0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D0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D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0E" w14:textId="77777777" w:rsidR="00214CC2" w:rsidRPr="008677B1" w:rsidRDefault="006453C1" w:rsidP="005F005A">
            <w:pPr>
              <w:spacing w:after="0"/>
              <w:rPr>
                <w:rFonts w:ascii="Times New Roman" w:eastAsia="Times New Roman" w:hAnsi="Times New Roman" w:cs="Times New Roman"/>
                <w:sz w:val="20"/>
              </w:rPr>
            </w:pPr>
          </w:p>
        </w:tc>
      </w:tr>
      <w:tr w:rsidR="006222AF" w14:paraId="07161D13" w14:textId="77777777">
        <w:trPr>
          <w:trHeight w:val="300"/>
        </w:trPr>
        <w:tc>
          <w:tcPr>
            <w:tcW w:w="1036" w:type="dxa"/>
            <w:tcBorders>
              <w:top w:val="nil"/>
              <w:left w:val="nil"/>
              <w:bottom w:val="nil"/>
              <w:right w:val="nil"/>
            </w:tcBorders>
            <w:shd w:val="clear" w:color="auto" w:fill="auto"/>
            <w:noWrap/>
            <w:vAlign w:val="bottom"/>
            <w:hideMark/>
          </w:tcPr>
          <w:p w14:paraId="07161D1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D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118 ως έχει   ΔΕΚΤΟ ΚΑΤΑ ΠΛΕΙΟΨΗΦΙΑ</w:t>
            </w:r>
          </w:p>
        </w:tc>
        <w:tc>
          <w:tcPr>
            <w:tcW w:w="1015" w:type="dxa"/>
            <w:tcBorders>
              <w:top w:val="nil"/>
              <w:left w:val="nil"/>
              <w:bottom w:val="nil"/>
              <w:right w:val="nil"/>
            </w:tcBorders>
            <w:shd w:val="clear" w:color="auto" w:fill="auto"/>
            <w:noWrap/>
            <w:vAlign w:val="bottom"/>
            <w:hideMark/>
          </w:tcPr>
          <w:p w14:paraId="07161D1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D1B" w14:textId="77777777">
        <w:trPr>
          <w:trHeight w:val="300"/>
        </w:trPr>
        <w:tc>
          <w:tcPr>
            <w:tcW w:w="1036" w:type="dxa"/>
            <w:tcBorders>
              <w:top w:val="nil"/>
              <w:left w:val="nil"/>
              <w:bottom w:val="nil"/>
              <w:right w:val="nil"/>
            </w:tcBorders>
            <w:shd w:val="clear" w:color="auto" w:fill="auto"/>
            <w:noWrap/>
            <w:vAlign w:val="bottom"/>
            <w:hideMark/>
          </w:tcPr>
          <w:p w14:paraId="07161D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D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1A" w14:textId="77777777" w:rsidR="00214CC2" w:rsidRPr="008677B1" w:rsidRDefault="006453C1" w:rsidP="005F005A">
            <w:pPr>
              <w:spacing w:after="0"/>
              <w:rPr>
                <w:rFonts w:ascii="Times New Roman" w:eastAsia="Times New Roman" w:hAnsi="Times New Roman" w:cs="Times New Roman"/>
                <w:sz w:val="20"/>
              </w:rPr>
            </w:pPr>
          </w:p>
        </w:tc>
      </w:tr>
      <w:tr w:rsidR="006222AF" w14:paraId="07161D23" w14:textId="77777777">
        <w:trPr>
          <w:trHeight w:val="300"/>
        </w:trPr>
        <w:tc>
          <w:tcPr>
            <w:tcW w:w="1036" w:type="dxa"/>
            <w:tcBorders>
              <w:top w:val="nil"/>
              <w:left w:val="nil"/>
              <w:bottom w:val="nil"/>
              <w:right w:val="nil"/>
            </w:tcBorders>
            <w:shd w:val="clear" w:color="auto" w:fill="auto"/>
            <w:noWrap/>
            <w:vAlign w:val="bottom"/>
            <w:hideMark/>
          </w:tcPr>
          <w:p w14:paraId="07161D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D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22" w14:textId="77777777" w:rsidR="00214CC2" w:rsidRPr="008677B1" w:rsidRDefault="006453C1" w:rsidP="005F005A">
            <w:pPr>
              <w:spacing w:after="0"/>
              <w:rPr>
                <w:rFonts w:ascii="Times New Roman" w:eastAsia="Times New Roman" w:hAnsi="Times New Roman" w:cs="Times New Roman"/>
                <w:sz w:val="20"/>
              </w:rPr>
            </w:pPr>
          </w:p>
        </w:tc>
      </w:tr>
      <w:tr w:rsidR="006222AF" w14:paraId="07161D2B" w14:textId="77777777">
        <w:trPr>
          <w:trHeight w:val="300"/>
        </w:trPr>
        <w:tc>
          <w:tcPr>
            <w:tcW w:w="1036" w:type="dxa"/>
            <w:tcBorders>
              <w:top w:val="nil"/>
              <w:left w:val="nil"/>
              <w:bottom w:val="nil"/>
              <w:right w:val="nil"/>
            </w:tcBorders>
            <w:shd w:val="clear" w:color="auto" w:fill="auto"/>
            <w:noWrap/>
            <w:vAlign w:val="bottom"/>
            <w:hideMark/>
          </w:tcPr>
          <w:p w14:paraId="07161D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D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2A" w14:textId="77777777" w:rsidR="00214CC2" w:rsidRPr="008677B1" w:rsidRDefault="006453C1" w:rsidP="005F005A">
            <w:pPr>
              <w:spacing w:after="0"/>
              <w:rPr>
                <w:rFonts w:ascii="Times New Roman" w:eastAsia="Times New Roman" w:hAnsi="Times New Roman" w:cs="Times New Roman"/>
                <w:sz w:val="20"/>
              </w:rPr>
            </w:pPr>
          </w:p>
        </w:tc>
      </w:tr>
      <w:tr w:rsidR="006222AF" w14:paraId="07161D33" w14:textId="77777777">
        <w:trPr>
          <w:trHeight w:val="300"/>
        </w:trPr>
        <w:tc>
          <w:tcPr>
            <w:tcW w:w="1036" w:type="dxa"/>
            <w:tcBorders>
              <w:top w:val="nil"/>
              <w:left w:val="nil"/>
              <w:bottom w:val="nil"/>
              <w:right w:val="nil"/>
            </w:tcBorders>
            <w:shd w:val="clear" w:color="auto" w:fill="auto"/>
            <w:noWrap/>
            <w:vAlign w:val="bottom"/>
            <w:hideMark/>
          </w:tcPr>
          <w:p w14:paraId="07161D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D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32" w14:textId="77777777" w:rsidR="00214CC2" w:rsidRPr="008677B1" w:rsidRDefault="006453C1" w:rsidP="005F005A">
            <w:pPr>
              <w:spacing w:after="0"/>
              <w:rPr>
                <w:rFonts w:ascii="Times New Roman" w:eastAsia="Times New Roman" w:hAnsi="Times New Roman" w:cs="Times New Roman"/>
                <w:sz w:val="20"/>
              </w:rPr>
            </w:pPr>
          </w:p>
        </w:tc>
      </w:tr>
      <w:tr w:rsidR="006222AF" w14:paraId="07161D3B" w14:textId="77777777">
        <w:trPr>
          <w:trHeight w:val="300"/>
        </w:trPr>
        <w:tc>
          <w:tcPr>
            <w:tcW w:w="1036" w:type="dxa"/>
            <w:tcBorders>
              <w:top w:val="nil"/>
              <w:left w:val="nil"/>
              <w:bottom w:val="nil"/>
              <w:right w:val="nil"/>
            </w:tcBorders>
            <w:shd w:val="clear" w:color="auto" w:fill="auto"/>
            <w:noWrap/>
            <w:vAlign w:val="bottom"/>
            <w:hideMark/>
          </w:tcPr>
          <w:p w14:paraId="07161D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D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3A" w14:textId="77777777" w:rsidR="00214CC2" w:rsidRPr="008677B1" w:rsidRDefault="006453C1" w:rsidP="005F005A">
            <w:pPr>
              <w:spacing w:after="0"/>
              <w:rPr>
                <w:rFonts w:ascii="Times New Roman" w:eastAsia="Times New Roman" w:hAnsi="Times New Roman" w:cs="Times New Roman"/>
                <w:sz w:val="20"/>
              </w:rPr>
            </w:pPr>
          </w:p>
        </w:tc>
      </w:tr>
      <w:tr w:rsidR="006222AF" w14:paraId="07161D43" w14:textId="77777777">
        <w:trPr>
          <w:trHeight w:val="300"/>
        </w:trPr>
        <w:tc>
          <w:tcPr>
            <w:tcW w:w="1036" w:type="dxa"/>
            <w:tcBorders>
              <w:top w:val="nil"/>
              <w:left w:val="nil"/>
              <w:bottom w:val="nil"/>
              <w:right w:val="nil"/>
            </w:tcBorders>
            <w:shd w:val="clear" w:color="auto" w:fill="auto"/>
            <w:noWrap/>
            <w:vAlign w:val="bottom"/>
            <w:hideMark/>
          </w:tcPr>
          <w:p w14:paraId="07161D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D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42" w14:textId="77777777" w:rsidR="00214CC2" w:rsidRPr="008677B1" w:rsidRDefault="006453C1" w:rsidP="005F005A">
            <w:pPr>
              <w:spacing w:after="0"/>
              <w:rPr>
                <w:rFonts w:ascii="Times New Roman" w:eastAsia="Times New Roman" w:hAnsi="Times New Roman" w:cs="Times New Roman"/>
                <w:sz w:val="20"/>
              </w:rPr>
            </w:pPr>
          </w:p>
        </w:tc>
      </w:tr>
      <w:tr w:rsidR="006222AF" w14:paraId="07161D4B" w14:textId="77777777">
        <w:trPr>
          <w:trHeight w:val="300"/>
        </w:trPr>
        <w:tc>
          <w:tcPr>
            <w:tcW w:w="1036" w:type="dxa"/>
            <w:tcBorders>
              <w:top w:val="nil"/>
              <w:left w:val="nil"/>
              <w:bottom w:val="nil"/>
              <w:right w:val="nil"/>
            </w:tcBorders>
            <w:shd w:val="clear" w:color="auto" w:fill="auto"/>
            <w:noWrap/>
            <w:vAlign w:val="bottom"/>
            <w:hideMark/>
          </w:tcPr>
          <w:p w14:paraId="07161D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D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4A" w14:textId="77777777" w:rsidR="00214CC2" w:rsidRPr="008677B1" w:rsidRDefault="006453C1" w:rsidP="005F005A">
            <w:pPr>
              <w:spacing w:after="0"/>
              <w:rPr>
                <w:rFonts w:ascii="Times New Roman" w:eastAsia="Times New Roman" w:hAnsi="Times New Roman" w:cs="Times New Roman"/>
                <w:sz w:val="20"/>
              </w:rPr>
            </w:pPr>
          </w:p>
        </w:tc>
      </w:tr>
      <w:tr w:rsidR="006222AF" w14:paraId="07161D52" w14:textId="77777777">
        <w:trPr>
          <w:trHeight w:val="300"/>
        </w:trPr>
        <w:tc>
          <w:tcPr>
            <w:tcW w:w="2051" w:type="dxa"/>
            <w:gridSpan w:val="2"/>
            <w:tcBorders>
              <w:top w:val="nil"/>
              <w:left w:val="nil"/>
              <w:bottom w:val="nil"/>
              <w:right w:val="nil"/>
            </w:tcBorders>
            <w:shd w:val="clear" w:color="auto" w:fill="auto"/>
            <w:noWrap/>
            <w:vAlign w:val="bottom"/>
            <w:hideMark/>
          </w:tcPr>
          <w:p w14:paraId="07161D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D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51" w14:textId="77777777" w:rsidR="00214CC2" w:rsidRPr="008677B1" w:rsidRDefault="006453C1" w:rsidP="005F005A">
            <w:pPr>
              <w:spacing w:after="0"/>
              <w:rPr>
                <w:rFonts w:ascii="Times New Roman" w:eastAsia="Times New Roman" w:hAnsi="Times New Roman" w:cs="Times New Roman"/>
                <w:sz w:val="20"/>
              </w:rPr>
            </w:pPr>
          </w:p>
        </w:tc>
      </w:tr>
      <w:tr w:rsidR="006222AF" w14:paraId="07161D5A" w14:textId="77777777">
        <w:trPr>
          <w:trHeight w:val="300"/>
        </w:trPr>
        <w:tc>
          <w:tcPr>
            <w:tcW w:w="1036" w:type="dxa"/>
            <w:tcBorders>
              <w:top w:val="nil"/>
              <w:left w:val="nil"/>
              <w:bottom w:val="nil"/>
              <w:right w:val="nil"/>
            </w:tcBorders>
            <w:shd w:val="clear" w:color="auto" w:fill="auto"/>
            <w:noWrap/>
            <w:vAlign w:val="bottom"/>
            <w:hideMark/>
          </w:tcPr>
          <w:p w14:paraId="07161D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5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D5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D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59" w14:textId="77777777" w:rsidR="00214CC2" w:rsidRPr="008677B1" w:rsidRDefault="006453C1" w:rsidP="005F005A">
            <w:pPr>
              <w:spacing w:after="0"/>
              <w:rPr>
                <w:rFonts w:ascii="Times New Roman" w:eastAsia="Times New Roman" w:hAnsi="Times New Roman" w:cs="Times New Roman"/>
                <w:sz w:val="20"/>
              </w:rPr>
            </w:pPr>
          </w:p>
        </w:tc>
      </w:tr>
      <w:tr w:rsidR="006222AF" w14:paraId="07161D5E" w14:textId="77777777">
        <w:trPr>
          <w:trHeight w:val="300"/>
        </w:trPr>
        <w:tc>
          <w:tcPr>
            <w:tcW w:w="1036" w:type="dxa"/>
            <w:tcBorders>
              <w:top w:val="nil"/>
              <w:left w:val="nil"/>
              <w:bottom w:val="nil"/>
              <w:right w:val="nil"/>
            </w:tcBorders>
            <w:shd w:val="clear" w:color="auto" w:fill="auto"/>
            <w:noWrap/>
            <w:vAlign w:val="bottom"/>
            <w:hideMark/>
          </w:tcPr>
          <w:p w14:paraId="07161D5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D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119 ως έχει   ΔΕΚΤΟ ΚΑΤΑ ΠΛΕΙΟΨΗΦΙΑ</w:t>
            </w:r>
          </w:p>
        </w:tc>
        <w:tc>
          <w:tcPr>
            <w:tcW w:w="1015" w:type="dxa"/>
            <w:tcBorders>
              <w:top w:val="nil"/>
              <w:left w:val="nil"/>
              <w:bottom w:val="nil"/>
              <w:right w:val="nil"/>
            </w:tcBorders>
            <w:shd w:val="clear" w:color="auto" w:fill="auto"/>
            <w:noWrap/>
            <w:vAlign w:val="bottom"/>
            <w:hideMark/>
          </w:tcPr>
          <w:p w14:paraId="07161D5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D66" w14:textId="77777777">
        <w:trPr>
          <w:trHeight w:val="300"/>
        </w:trPr>
        <w:tc>
          <w:tcPr>
            <w:tcW w:w="1036" w:type="dxa"/>
            <w:tcBorders>
              <w:top w:val="nil"/>
              <w:left w:val="nil"/>
              <w:bottom w:val="nil"/>
              <w:right w:val="nil"/>
            </w:tcBorders>
            <w:shd w:val="clear" w:color="auto" w:fill="auto"/>
            <w:noWrap/>
            <w:vAlign w:val="bottom"/>
            <w:hideMark/>
          </w:tcPr>
          <w:p w14:paraId="07161D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D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65" w14:textId="77777777" w:rsidR="00214CC2" w:rsidRPr="008677B1" w:rsidRDefault="006453C1" w:rsidP="005F005A">
            <w:pPr>
              <w:spacing w:after="0"/>
              <w:rPr>
                <w:rFonts w:ascii="Times New Roman" w:eastAsia="Times New Roman" w:hAnsi="Times New Roman" w:cs="Times New Roman"/>
                <w:sz w:val="20"/>
              </w:rPr>
            </w:pPr>
          </w:p>
        </w:tc>
      </w:tr>
      <w:tr w:rsidR="006222AF" w14:paraId="07161D6E" w14:textId="77777777">
        <w:trPr>
          <w:trHeight w:val="300"/>
        </w:trPr>
        <w:tc>
          <w:tcPr>
            <w:tcW w:w="1036" w:type="dxa"/>
            <w:tcBorders>
              <w:top w:val="nil"/>
              <w:left w:val="nil"/>
              <w:bottom w:val="nil"/>
              <w:right w:val="nil"/>
            </w:tcBorders>
            <w:shd w:val="clear" w:color="auto" w:fill="auto"/>
            <w:noWrap/>
            <w:vAlign w:val="bottom"/>
            <w:hideMark/>
          </w:tcPr>
          <w:p w14:paraId="07161D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1D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6D" w14:textId="77777777" w:rsidR="00214CC2" w:rsidRPr="008677B1" w:rsidRDefault="006453C1" w:rsidP="005F005A">
            <w:pPr>
              <w:spacing w:after="0"/>
              <w:rPr>
                <w:rFonts w:ascii="Times New Roman" w:eastAsia="Times New Roman" w:hAnsi="Times New Roman" w:cs="Times New Roman"/>
                <w:sz w:val="20"/>
              </w:rPr>
            </w:pPr>
          </w:p>
        </w:tc>
      </w:tr>
      <w:tr w:rsidR="006222AF" w14:paraId="07161D76" w14:textId="77777777">
        <w:trPr>
          <w:trHeight w:val="300"/>
        </w:trPr>
        <w:tc>
          <w:tcPr>
            <w:tcW w:w="1036" w:type="dxa"/>
            <w:tcBorders>
              <w:top w:val="nil"/>
              <w:left w:val="nil"/>
              <w:bottom w:val="nil"/>
              <w:right w:val="nil"/>
            </w:tcBorders>
            <w:shd w:val="clear" w:color="auto" w:fill="auto"/>
            <w:noWrap/>
            <w:vAlign w:val="bottom"/>
            <w:hideMark/>
          </w:tcPr>
          <w:p w14:paraId="07161D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D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D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75" w14:textId="77777777" w:rsidR="00214CC2" w:rsidRPr="008677B1" w:rsidRDefault="006453C1" w:rsidP="005F005A">
            <w:pPr>
              <w:spacing w:after="0"/>
              <w:rPr>
                <w:rFonts w:ascii="Times New Roman" w:eastAsia="Times New Roman" w:hAnsi="Times New Roman" w:cs="Times New Roman"/>
                <w:sz w:val="20"/>
              </w:rPr>
            </w:pPr>
          </w:p>
        </w:tc>
      </w:tr>
      <w:tr w:rsidR="006222AF" w14:paraId="07161D7E" w14:textId="77777777">
        <w:trPr>
          <w:trHeight w:val="300"/>
        </w:trPr>
        <w:tc>
          <w:tcPr>
            <w:tcW w:w="1036" w:type="dxa"/>
            <w:tcBorders>
              <w:top w:val="nil"/>
              <w:left w:val="nil"/>
              <w:bottom w:val="nil"/>
              <w:right w:val="nil"/>
            </w:tcBorders>
            <w:shd w:val="clear" w:color="auto" w:fill="auto"/>
            <w:noWrap/>
            <w:vAlign w:val="bottom"/>
            <w:hideMark/>
          </w:tcPr>
          <w:p w14:paraId="07161D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D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7D" w14:textId="77777777" w:rsidR="00214CC2" w:rsidRPr="008677B1" w:rsidRDefault="006453C1" w:rsidP="005F005A">
            <w:pPr>
              <w:spacing w:after="0"/>
              <w:rPr>
                <w:rFonts w:ascii="Times New Roman" w:eastAsia="Times New Roman" w:hAnsi="Times New Roman" w:cs="Times New Roman"/>
                <w:sz w:val="20"/>
              </w:rPr>
            </w:pPr>
          </w:p>
        </w:tc>
      </w:tr>
      <w:tr w:rsidR="006222AF" w14:paraId="07161D86" w14:textId="77777777">
        <w:trPr>
          <w:trHeight w:val="300"/>
        </w:trPr>
        <w:tc>
          <w:tcPr>
            <w:tcW w:w="1036" w:type="dxa"/>
            <w:tcBorders>
              <w:top w:val="nil"/>
              <w:left w:val="nil"/>
              <w:bottom w:val="nil"/>
              <w:right w:val="nil"/>
            </w:tcBorders>
            <w:shd w:val="clear" w:color="auto" w:fill="auto"/>
            <w:noWrap/>
            <w:vAlign w:val="bottom"/>
            <w:hideMark/>
          </w:tcPr>
          <w:p w14:paraId="07161D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D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85" w14:textId="77777777" w:rsidR="00214CC2" w:rsidRPr="008677B1" w:rsidRDefault="006453C1" w:rsidP="005F005A">
            <w:pPr>
              <w:spacing w:after="0"/>
              <w:rPr>
                <w:rFonts w:ascii="Times New Roman" w:eastAsia="Times New Roman" w:hAnsi="Times New Roman" w:cs="Times New Roman"/>
                <w:sz w:val="20"/>
              </w:rPr>
            </w:pPr>
          </w:p>
        </w:tc>
      </w:tr>
      <w:tr w:rsidR="006222AF" w14:paraId="07161D8E" w14:textId="77777777">
        <w:trPr>
          <w:trHeight w:val="300"/>
        </w:trPr>
        <w:tc>
          <w:tcPr>
            <w:tcW w:w="1036" w:type="dxa"/>
            <w:tcBorders>
              <w:top w:val="nil"/>
              <w:left w:val="nil"/>
              <w:bottom w:val="nil"/>
              <w:right w:val="nil"/>
            </w:tcBorders>
            <w:shd w:val="clear" w:color="auto" w:fill="auto"/>
            <w:noWrap/>
            <w:vAlign w:val="bottom"/>
            <w:hideMark/>
          </w:tcPr>
          <w:p w14:paraId="07161D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D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8D" w14:textId="77777777" w:rsidR="00214CC2" w:rsidRPr="008677B1" w:rsidRDefault="006453C1" w:rsidP="005F005A">
            <w:pPr>
              <w:spacing w:after="0"/>
              <w:rPr>
                <w:rFonts w:ascii="Times New Roman" w:eastAsia="Times New Roman" w:hAnsi="Times New Roman" w:cs="Times New Roman"/>
                <w:sz w:val="20"/>
              </w:rPr>
            </w:pPr>
          </w:p>
        </w:tc>
      </w:tr>
      <w:tr w:rsidR="006222AF" w14:paraId="07161D96" w14:textId="77777777">
        <w:trPr>
          <w:trHeight w:val="300"/>
        </w:trPr>
        <w:tc>
          <w:tcPr>
            <w:tcW w:w="1036" w:type="dxa"/>
            <w:tcBorders>
              <w:top w:val="nil"/>
              <w:left w:val="nil"/>
              <w:bottom w:val="nil"/>
              <w:right w:val="nil"/>
            </w:tcBorders>
            <w:shd w:val="clear" w:color="auto" w:fill="auto"/>
            <w:noWrap/>
            <w:vAlign w:val="bottom"/>
            <w:hideMark/>
          </w:tcPr>
          <w:p w14:paraId="07161D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D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95" w14:textId="77777777" w:rsidR="00214CC2" w:rsidRPr="008677B1" w:rsidRDefault="006453C1" w:rsidP="005F005A">
            <w:pPr>
              <w:spacing w:after="0"/>
              <w:rPr>
                <w:rFonts w:ascii="Times New Roman" w:eastAsia="Times New Roman" w:hAnsi="Times New Roman" w:cs="Times New Roman"/>
                <w:sz w:val="20"/>
              </w:rPr>
            </w:pPr>
          </w:p>
        </w:tc>
      </w:tr>
      <w:tr w:rsidR="006222AF" w14:paraId="07161D9D" w14:textId="77777777">
        <w:trPr>
          <w:trHeight w:val="300"/>
        </w:trPr>
        <w:tc>
          <w:tcPr>
            <w:tcW w:w="2051" w:type="dxa"/>
            <w:gridSpan w:val="2"/>
            <w:tcBorders>
              <w:top w:val="nil"/>
              <w:left w:val="nil"/>
              <w:bottom w:val="nil"/>
              <w:right w:val="nil"/>
            </w:tcBorders>
            <w:shd w:val="clear" w:color="auto" w:fill="auto"/>
            <w:noWrap/>
            <w:vAlign w:val="bottom"/>
            <w:hideMark/>
          </w:tcPr>
          <w:p w14:paraId="07161D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D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9C" w14:textId="77777777" w:rsidR="00214CC2" w:rsidRPr="008677B1" w:rsidRDefault="006453C1" w:rsidP="005F005A">
            <w:pPr>
              <w:spacing w:after="0"/>
              <w:rPr>
                <w:rFonts w:ascii="Times New Roman" w:eastAsia="Times New Roman" w:hAnsi="Times New Roman" w:cs="Times New Roman"/>
                <w:sz w:val="20"/>
              </w:rPr>
            </w:pPr>
          </w:p>
        </w:tc>
      </w:tr>
      <w:tr w:rsidR="006222AF" w14:paraId="07161DA5" w14:textId="77777777">
        <w:trPr>
          <w:trHeight w:val="300"/>
        </w:trPr>
        <w:tc>
          <w:tcPr>
            <w:tcW w:w="1036" w:type="dxa"/>
            <w:tcBorders>
              <w:top w:val="nil"/>
              <w:left w:val="nil"/>
              <w:bottom w:val="nil"/>
              <w:right w:val="nil"/>
            </w:tcBorders>
            <w:shd w:val="clear" w:color="auto" w:fill="auto"/>
            <w:noWrap/>
            <w:vAlign w:val="bottom"/>
            <w:hideMark/>
          </w:tcPr>
          <w:p w14:paraId="07161D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A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DA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D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A4" w14:textId="77777777" w:rsidR="00214CC2" w:rsidRPr="008677B1" w:rsidRDefault="006453C1" w:rsidP="005F005A">
            <w:pPr>
              <w:spacing w:after="0"/>
              <w:rPr>
                <w:rFonts w:ascii="Times New Roman" w:eastAsia="Times New Roman" w:hAnsi="Times New Roman" w:cs="Times New Roman"/>
                <w:sz w:val="20"/>
              </w:rPr>
            </w:pPr>
          </w:p>
        </w:tc>
      </w:tr>
      <w:tr w:rsidR="006222AF" w14:paraId="07161DA9" w14:textId="77777777">
        <w:trPr>
          <w:trHeight w:val="300"/>
        </w:trPr>
        <w:tc>
          <w:tcPr>
            <w:tcW w:w="1036" w:type="dxa"/>
            <w:tcBorders>
              <w:top w:val="nil"/>
              <w:left w:val="nil"/>
              <w:bottom w:val="nil"/>
              <w:right w:val="nil"/>
            </w:tcBorders>
            <w:shd w:val="clear" w:color="auto" w:fill="auto"/>
            <w:noWrap/>
            <w:vAlign w:val="bottom"/>
            <w:hideMark/>
          </w:tcPr>
          <w:p w14:paraId="07161DA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D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120 ως έχει   ΔΕΚΤΟ ΚΑΤΑ ΠΛΕΙΟΨΗΦΙΑ</w:t>
            </w:r>
          </w:p>
        </w:tc>
        <w:tc>
          <w:tcPr>
            <w:tcW w:w="1015" w:type="dxa"/>
            <w:tcBorders>
              <w:top w:val="nil"/>
              <w:left w:val="nil"/>
              <w:bottom w:val="nil"/>
              <w:right w:val="nil"/>
            </w:tcBorders>
            <w:shd w:val="clear" w:color="auto" w:fill="auto"/>
            <w:noWrap/>
            <w:vAlign w:val="bottom"/>
            <w:hideMark/>
          </w:tcPr>
          <w:p w14:paraId="07161DA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DB1" w14:textId="77777777">
        <w:trPr>
          <w:trHeight w:val="300"/>
        </w:trPr>
        <w:tc>
          <w:tcPr>
            <w:tcW w:w="1036" w:type="dxa"/>
            <w:tcBorders>
              <w:top w:val="nil"/>
              <w:left w:val="nil"/>
              <w:bottom w:val="nil"/>
              <w:right w:val="nil"/>
            </w:tcBorders>
            <w:shd w:val="clear" w:color="auto" w:fill="auto"/>
            <w:noWrap/>
            <w:vAlign w:val="bottom"/>
            <w:hideMark/>
          </w:tcPr>
          <w:p w14:paraId="07161D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D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B0" w14:textId="77777777" w:rsidR="00214CC2" w:rsidRPr="008677B1" w:rsidRDefault="006453C1" w:rsidP="005F005A">
            <w:pPr>
              <w:spacing w:after="0"/>
              <w:rPr>
                <w:rFonts w:ascii="Times New Roman" w:eastAsia="Times New Roman" w:hAnsi="Times New Roman" w:cs="Times New Roman"/>
                <w:sz w:val="20"/>
              </w:rPr>
            </w:pPr>
          </w:p>
        </w:tc>
      </w:tr>
      <w:tr w:rsidR="006222AF" w14:paraId="07161DB9" w14:textId="77777777">
        <w:trPr>
          <w:trHeight w:val="300"/>
        </w:trPr>
        <w:tc>
          <w:tcPr>
            <w:tcW w:w="1036" w:type="dxa"/>
            <w:tcBorders>
              <w:top w:val="nil"/>
              <w:left w:val="nil"/>
              <w:bottom w:val="nil"/>
              <w:right w:val="nil"/>
            </w:tcBorders>
            <w:shd w:val="clear" w:color="auto" w:fill="auto"/>
            <w:noWrap/>
            <w:vAlign w:val="bottom"/>
            <w:hideMark/>
          </w:tcPr>
          <w:p w14:paraId="07161D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D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B8" w14:textId="77777777" w:rsidR="00214CC2" w:rsidRPr="008677B1" w:rsidRDefault="006453C1" w:rsidP="005F005A">
            <w:pPr>
              <w:spacing w:after="0"/>
              <w:rPr>
                <w:rFonts w:ascii="Times New Roman" w:eastAsia="Times New Roman" w:hAnsi="Times New Roman" w:cs="Times New Roman"/>
                <w:sz w:val="20"/>
              </w:rPr>
            </w:pPr>
          </w:p>
        </w:tc>
      </w:tr>
      <w:tr w:rsidR="006222AF" w14:paraId="07161DC1" w14:textId="77777777">
        <w:trPr>
          <w:trHeight w:val="300"/>
        </w:trPr>
        <w:tc>
          <w:tcPr>
            <w:tcW w:w="1036" w:type="dxa"/>
            <w:tcBorders>
              <w:top w:val="nil"/>
              <w:left w:val="nil"/>
              <w:bottom w:val="nil"/>
              <w:right w:val="nil"/>
            </w:tcBorders>
            <w:shd w:val="clear" w:color="auto" w:fill="auto"/>
            <w:noWrap/>
            <w:vAlign w:val="bottom"/>
            <w:hideMark/>
          </w:tcPr>
          <w:p w14:paraId="07161D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D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D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C0" w14:textId="77777777" w:rsidR="00214CC2" w:rsidRPr="008677B1" w:rsidRDefault="006453C1" w:rsidP="005F005A">
            <w:pPr>
              <w:spacing w:after="0"/>
              <w:rPr>
                <w:rFonts w:ascii="Times New Roman" w:eastAsia="Times New Roman" w:hAnsi="Times New Roman" w:cs="Times New Roman"/>
                <w:sz w:val="20"/>
              </w:rPr>
            </w:pPr>
          </w:p>
        </w:tc>
      </w:tr>
      <w:tr w:rsidR="006222AF" w14:paraId="07161DC9" w14:textId="77777777">
        <w:trPr>
          <w:trHeight w:val="300"/>
        </w:trPr>
        <w:tc>
          <w:tcPr>
            <w:tcW w:w="1036" w:type="dxa"/>
            <w:tcBorders>
              <w:top w:val="nil"/>
              <w:left w:val="nil"/>
              <w:bottom w:val="nil"/>
              <w:right w:val="nil"/>
            </w:tcBorders>
            <w:shd w:val="clear" w:color="auto" w:fill="auto"/>
            <w:noWrap/>
            <w:vAlign w:val="bottom"/>
            <w:hideMark/>
          </w:tcPr>
          <w:p w14:paraId="07161D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D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C8" w14:textId="77777777" w:rsidR="00214CC2" w:rsidRPr="008677B1" w:rsidRDefault="006453C1" w:rsidP="005F005A">
            <w:pPr>
              <w:spacing w:after="0"/>
              <w:rPr>
                <w:rFonts w:ascii="Times New Roman" w:eastAsia="Times New Roman" w:hAnsi="Times New Roman" w:cs="Times New Roman"/>
                <w:sz w:val="20"/>
              </w:rPr>
            </w:pPr>
          </w:p>
        </w:tc>
      </w:tr>
      <w:tr w:rsidR="006222AF" w14:paraId="07161DD1" w14:textId="77777777">
        <w:trPr>
          <w:trHeight w:val="300"/>
        </w:trPr>
        <w:tc>
          <w:tcPr>
            <w:tcW w:w="1036" w:type="dxa"/>
            <w:tcBorders>
              <w:top w:val="nil"/>
              <w:left w:val="nil"/>
              <w:bottom w:val="nil"/>
              <w:right w:val="nil"/>
            </w:tcBorders>
            <w:shd w:val="clear" w:color="auto" w:fill="auto"/>
            <w:noWrap/>
            <w:vAlign w:val="bottom"/>
            <w:hideMark/>
          </w:tcPr>
          <w:p w14:paraId="07161D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D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D0" w14:textId="77777777" w:rsidR="00214CC2" w:rsidRPr="008677B1" w:rsidRDefault="006453C1" w:rsidP="005F005A">
            <w:pPr>
              <w:spacing w:after="0"/>
              <w:rPr>
                <w:rFonts w:ascii="Times New Roman" w:eastAsia="Times New Roman" w:hAnsi="Times New Roman" w:cs="Times New Roman"/>
                <w:sz w:val="20"/>
              </w:rPr>
            </w:pPr>
          </w:p>
        </w:tc>
      </w:tr>
      <w:tr w:rsidR="006222AF" w14:paraId="07161DD9" w14:textId="77777777">
        <w:trPr>
          <w:trHeight w:val="300"/>
        </w:trPr>
        <w:tc>
          <w:tcPr>
            <w:tcW w:w="1036" w:type="dxa"/>
            <w:tcBorders>
              <w:top w:val="nil"/>
              <w:left w:val="nil"/>
              <w:bottom w:val="nil"/>
              <w:right w:val="nil"/>
            </w:tcBorders>
            <w:shd w:val="clear" w:color="auto" w:fill="auto"/>
            <w:noWrap/>
            <w:vAlign w:val="bottom"/>
            <w:hideMark/>
          </w:tcPr>
          <w:p w14:paraId="07161D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D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D8" w14:textId="77777777" w:rsidR="00214CC2" w:rsidRPr="008677B1" w:rsidRDefault="006453C1" w:rsidP="005F005A">
            <w:pPr>
              <w:spacing w:after="0"/>
              <w:rPr>
                <w:rFonts w:ascii="Times New Roman" w:eastAsia="Times New Roman" w:hAnsi="Times New Roman" w:cs="Times New Roman"/>
                <w:sz w:val="20"/>
              </w:rPr>
            </w:pPr>
          </w:p>
        </w:tc>
      </w:tr>
      <w:tr w:rsidR="006222AF" w14:paraId="07161DE1" w14:textId="77777777">
        <w:trPr>
          <w:trHeight w:val="300"/>
        </w:trPr>
        <w:tc>
          <w:tcPr>
            <w:tcW w:w="1036" w:type="dxa"/>
            <w:tcBorders>
              <w:top w:val="nil"/>
              <w:left w:val="nil"/>
              <w:bottom w:val="nil"/>
              <w:right w:val="nil"/>
            </w:tcBorders>
            <w:shd w:val="clear" w:color="auto" w:fill="auto"/>
            <w:noWrap/>
            <w:vAlign w:val="bottom"/>
            <w:hideMark/>
          </w:tcPr>
          <w:p w14:paraId="07161D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D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E0" w14:textId="77777777" w:rsidR="00214CC2" w:rsidRPr="008677B1" w:rsidRDefault="006453C1" w:rsidP="005F005A">
            <w:pPr>
              <w:spacing w:after="0"/>
              <w:rPr>
                <w:rFonts w:ascii="Times New Roman" w:eastAsia="Times New Roman" w:hAnsi="Times New Roman" w:cs="Times New Roman"/>
                <w:sz w:val="20"/>
              </w:rPr>
            </w:pPr>
          </w:p>
        </w:tc>
      </w:tr>
      <w:tr w:rsidR="006222AF" w14:paraId="07161DE8" w14:textId="77777777">
        <w:trPr>
          <w:trHeight w:val="300"/>
        </w:trPr>
        <w:tc>
          <w:tcPr>
            <w:tcW w:w="2051" w:type="dxa"/>
            <w:gridSpan w:val="2"/>
            <w:tcBorders>
              <w:top w:val="nil"/>
              <w:left w:val="nil"/>
              <w:bottom w:val="nil"/>
              <w:right w:val="nil"/>
            </w:tcBorders>
            <w:shd w:val="clear" w:color="auto" w:fill="auto"/>
            <w:noWrap/>
            <w:vAlign w:val="bottom"/>
            <w:hideMark/>
          </w:tcPr>
          <w:p w14:paraId="07161D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1D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D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E7" w14:textId="77777777" w:rsidR="00214CC2" w:rsidRPr="008677B1" w:rsidRDefault="006453C1" w:rsidP="005F005A">
            <w:pPr>
              <w:spacing w:after="0"/>
              <w:rPr>
                <w:rFonts w:ascii="Times New Roman" w:eastAsia="Times New Roman" w:hAnsi="Times New Roman" w:cs="Times New Roman"/>
                <w:sz w:val="20"/>
              </w:rPr>
            </w:pPr>
          </w:p>
        </w:tc>
      </w:tr>
      <w:tr w:rsidR="006222AF" w14:paraId="07161DF0" w14:textId="77777777">
        <w:trPr>
          <w:trHeight w:val="300"/>
        </w:trPr>
        <w:tc>
          <w:tcPr>
            <w:tcW w:w="1036" w:type="dxa"/>
            <w:tcBorders>
              <w:top w:val="nil"/>
              <w:left w:val="nil"/>
              <w:bottom w:val="nil"/>
              <w:right w:val="nil"/>
            </w:tcBorders>
            <w:shd w:val="clear" w:color="auto" w:fill="auto"/>
            <w:noWrap/>
            <w:vAlign w:val="bottom"/>
            <w:hideMark/>
          </w:tcPr>
          <w:p w14:paraId="07161D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E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DE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D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EF" w14:textId="77777777" w:rsidR="00214CC2" w:rsidRPr="008677B1" w:rsidRDefault="006453C1" w:rsidP="005F005A">
            <w:pPr>
              <w:spacing w:after="0"/>
              <w:rPr>
                <w:rFonts w:ascii="Times New Roman" w:eastAsia="Times New Roman" w:hAnsi="Times New Roman" w:cs="Times New Roman"/>
                <w:sz w:val="20"/>
              </w:rPr>
            </w:pPr>
          </w:p>
        </w:tc>
      </w:tr>
      <w:tr w:rsidR="006222AF" w14:paraId="07161DF4" w14:textId="77777777">
        <w:trPr>
          <w:trHeight w:val="300"/>
        </w:trPr>
        <w:tc>
          <w:tcPr>
            <w:tcW w:w="1036" w:type="dxa"/>
            <w:tcBorders>
              <w:top w:val="nil"/>
              <w:left w:val="nil"/>
              <w:bottom w:val="nil"/>
              <w:right w:val="nil"/>
            </w:tcBorders>
            <w:shd w:val="clear" w:color="auto" w:fill="auto"/>
            <w:noWrap/>
            <w:vAlign w:val="bottom"/>
            <w:hideMark/>
          </w:tcPr>
          <w:p w14:paraId="07161DF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D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121 ως έχει   ΔΕΚΤΟ ΚΑΤΑ ΠΛΕΙΟΨΗΦΙΑ</w:t>
            </w:r>
          </w:p>
        </w:tc>
        <w:tc>
          <w:tcPr>
            <w:tcW w:w="1015" w:type="dxa"/>
            <w:tcBorders>
              <w:top w:val="nil"/>
              <w:left w:val="nil"/>
              <w:bottom w:val="nil"/>
              <w:right w:val="nil"/>
            </w:tcBorders>
            <w:shd w:val="clear" w:color="auto" w:fill="auto"/>
            <w:noWrap/>
            <w:vAlign w:val="bottom"/>
            <w:hideMark/>
          </w:tcPr>
          <w:p w14:paraId="07161DF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DFC" w14:textId="77777777">
        <w:trPr>
          <w:trHeight w:val="300"/>
        </w:trPr>
        <w:tc>
          <w:tcPr>
            <w:tcW w:w="1036" w:type="dxa"/>
            <w:tcBorders>
              <w:top w:val="nil"/>
              <w:left w:val="nil"/>
              <w:bottom w:val="nil"/>
              <w:right w:val="nil"/>
            </w:tcBorders>
            <w:shd w:val="clear" w:color="auto" w:fill="auto"/>
            <w:noWrap/>
            <w:vAlign w:val="bottom"/>
            <w:hideMark/>
          </w:tcPr>
          <w:p w14:paraId="07161D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D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D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D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DFB" w14:textId="77777777" w:rsidR="00214CC2" w:rsidRPr="008677B1" w:rsidRDefault="006453C1" w:rsidP="005F005A">
            <w:pPr>
              <w:spacing w:after="0"/>
              <w:rPr>
                <w:rFonts w:ascii="Times New Roman" w:eastAsia="Times New Roman" w:hAnsi="Times New Roman" w:cs="Times New Roman"/>
                <w:sz w:val="20"/>
              </w:rPr>
            </w:pPr>
          </w:p>
        </w:tc>
      </w:tr>
      <w:tr w:rsidR="006222AF" w14:paraId="07161E04" w14:textId="77777777">
        <w:trPr>
          <w:trHeight w:val="300"/>
        </w:trPr>
        <w:tc>
          <w:tcPr>
            <w:tcW w:w="1036" w:type="dxa"/>
            <w:tcBorders>
              <w:top w:val="nil"/>
              <w:left w:val="nil"/>
              <w:bottom w:val="nil"/>
              <w:right w:val="nil"/>
            </w:tcBorders>
            <w:shd w:val="clear" w:color="auto" w:fill="auto"/>
            <w:noWrap/>
            <w:vAlign w:val="bottom"/>
            <w:hideMark/>
          </w:tcPr>
          <w:p w14:paraId="07161D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D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D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03" w14:textId="77777777" w:rsidR="00214CC2" w:rsidRPr="008677B1" w:rsidRDefault="006453C1" w:rsidP="005F005A">
            <w:pPr>
              <w:spacing w:after="0"/>
              <w:rPr>
                <w:rFonts w:ascii="Times New Roman" w:eastAsia="Times New Roman" w:hAnsi="Times New Roman" w:cs="Times New Roman"/>
                <w:sz w:val="20"/>
              </w:rPr>
            </w:pPr>
          </w:p>
        </w:tc>
      </w:tr>
      <w:tr w:rsidR="006222AF" w14:paraId="07161E0C" w14:textId="77777777">
        <w:trPr>
          <w:trHeight w:val="300"/>
        </w:trPr>
        <w:tc>
          <w:tcPr>
            <w:tcW w:w="1036" w:type="dxa"/>
            <w:tcBorders>
              <w:top w:val="nil"/>
              <w:left w:val="nil"/>
              <w:bottom w:val="nil"/>
              <w:right w:val="nil"/>
            </w:tcBorders>
            <w:shd w:val="clear" w:color="auto" w:fill="auto"/>
            <w:noWrap/>
            <w:vAlign w:val="bottom"/>
            <w:hideMark/>
          </w:tcPr>
          <w:p w14:paraId="07161E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E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0B" w14:textId="77777777" w:rsidR="00214CC2" w:rsidRPr="008677B1" w:rsidRDefault="006453C1" w:rsidP="005F005A">
            <w:pPr>
              <w:spacing w:after="0"/>
              <w:rPr>
                <w:rFonts w:ascii="Times New Roman" w:eastAsia="Times New Roman" w:hAnsi="Times New Roman" w:cs="Times New Roman"/>
                <w:sz w:val="20"/>
              </w:rPr>
            </w:pPr>
          </w:p>
        </w:tc>
      </w:tr>
      <w:tr w:rsidR="006222AF" w14:paraId="07161E14" w14:textId="77777777">
        <w:trPr>
          <w:trHeight w:val="300"/>
        </w:trPr>
        <w:tc>
          <w:tcPr>
            <w:tcW w:w="1036" w:type="dxa"/>
            <w:tcBorders>
              <w:top w:val="nil"/>
              <w:left w:val="nil"/>
              <w:bottom w:val="nil"/>
              <w:right w:val="nil"/>
            </w:tcBorders>
            <w:shd w:val="clear" w:color="auto" w:fill="auto"/>
            <w:noWrap/>
            <w:vAlign w:val="bottom"/>
            <w:hideMark/>
          </w:tcPr>
          <w:p w14:paraId="07161E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E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13" w14:textId="77777777" w:rsidR="00214CC2" w:rsidRPr="008677B1" w:rsidRDefault="006453C1" w:rsidP="005F005A">
            <w:pPr>
              <w:spacing w:after="0"/>
              <w:rPr>
                <w:rFonts w:ascii="Times New Roman" w:eastAsia="Times New Roman" w:hAnsi="Times New Roman" w:cs="Times New Roman"/>
                <w:sz w:val="20"/>
              </w:rPr>
            </w:pPr>
          </w:p>
        </w:tc>
      </w:tr>
      <w:tr w:rsidR="006222AF" w14:paraId="07161E1C" w14:textId="77777777">
        <w:trPr>
          <w:trHeight w:val="300"/>
        </w:trPr>
        <w:tc>
          <w:tcPr>
            <w:tcW w:w="1036" w:type="dxa"/>
            <w:tcBorders>
              <w:top w:val="nil"/>
              <w:left w:val="nil"/>
              <w:bottom w:val="nil"/>
              <w:right w:val="nil"/>
            </w:tcBorders>
            <w:shd w:val="clear" w:color="auto" w:fill="auto"/>
            <w:noWrap/>
            <w:vAlign w:val="bottom"/>
            <w:hideMark/>
          </w:tcPr>
          <w:p w14:paraId="07161E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E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1B" w14:textId="77777777" w:rsidR="00214CC2" w:rsidRPr="008677B1" w:rsidRDefault="006453C1" w:rsidP="005F005A">
            <w:pPr>
              <w:spacing w:after="0"/>
              <w:rPr>
                <w:rFonts w:ascii="Times New Roman" w:eastAsia="Times New Roman" w:hAnsi="Times New Roman" w:cs="Times New Roman"/>
                <w:sz w:val="20"/>
              </w:rPr>
            </w:pPr>
          </w:p>
        </w:tc>
      </w:tr>
      <w:tr w:rsidR="006222AF" w14:paraId="07161E24" w14:textId="77777777">
        <w:trPr>
          <w:trHeight w:val="300"/>
        </w:trPr>
        <w:tc>
          <w:tcPr>
            <w:tcW w:w="1036" w:type="dxa"/>
            <w:tcBorders>
              <w:top w:val="nil"/>
              <w:left w:val="nil"/>
              <w:bottom w:val="nil"/>
              <w:right w:val="nil"/>
            </w:tcBorders>
            <w:shd w:val="clear" w:color="auto" w:fill="auto"/>
            <w:noWrap/>
            <w:vAlign w:val="bottom"/>
            <w:hideMark/>
          </w:tcPr>
          <w:p w14:paraId="07161E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E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23" w14:textId="77777777" w:rsidR="00214CC2" w:rsidRPr="008677B1" w:rsidRDefault="006453C1" w:rsidP="005F005A">
            <w:pPr>
              <w:spacing w:after="0"/>
              <w:rPr>
                <w:rFonts w:ascii="Times New Roman" w:eastAsia="Times New Roman" w:hAnsi="Times New Roman" w:cs="Times New Roman"/>
                <w:sz w:val="20"/>
              </w:rPr>
            </w:pPr>
          </w:p>
        </w:tc>
      </w:tr>
      <w:tr w:rsidR="006222AF" w14:paraId="07161E2C" w14:textId="77777777">
        <w:trPr>
          <w:trHeight w:val="300"/>
        </w:trPr>
        <w:tc>
          <w:tcPr>
            <w:tcW w:w="1036" w:type="dxa"/>
            <w:tcBorders>
              <w:top w:val="nil"/>
              <w:left w:val="nil"/>
              <w:bottom w:val="nil"/>
              <w:right w:val="nil"/>
            </w:tcBorders>
            <w:shd w:val="clear" w:color="auto" w:fill="auto"/>
            <w:noWrap/>
            <w:vAlign w:val="bottom"/>
            <w:hideMark/>
          </w:tcPr>
          <w:p w14:paraId="07161E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E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2B" w14:textId="77777777" w:rsidR="00214CC2" w:rsidRPr="008677B1" w:rsidRDefault="006453C1" w:rsidP="005F005A">
            <w:pPr>
              <w:spacing w:after="0"/>
              <w:rPr>
                <w:rFonts w:ascii="Times New Roman" w:eastAsia="Times New Roman" w:hAnsi="Times New Roman" w:cs="Times New Roman"/>
                <w:sz w:val="20"/>
              </w:rPr>
            </w:pPr>
          </w:p>
        </w:tc>
      </w:tr>
      <w:tr w:rsidR="006222AF" w14:paraId="07161E33" w14:textId="77777777">
        <w:trPr>
          <w:trHeight w:val="300"/>
        </w:trPr>
        <w:tc>
          <w:tcPr>
            <w:tcW w:w="2051" w:type="dxa"/>
            <w:gridSpan w:val="2"/>
            <w:tcBorders>
              <w:top w:val="nil"/>
              <w:left w:val="nil"/>
              <w:bottom w:val="nil"/>
              <w:right w:val="nil"/>
            </w:tcBorders>
            <w:shd w:val="clear" w:color="auto" w:fill="auto"/>
            <w:noWrap/>
            <w:vAlign w:val="bottom"/>
            <w:hideMark/>
          </w:tcPr>
          <w:p w14:paraId="07161E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E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32" w14:textId="77777777" w:rsidR="00214CC2" w:rsidRPr="008677B1" w:rsidRDefault="006453C1" w:rsidP="005F005A">
            <w:pPr>
              <w:spacing w:after="0"/>
              <w:rPr>
                <w:rFonts w:ascii="Times New Roman" w:eastAsia="Times New Roman" w:hAnsi="Times New Roman" w:cs="Times New Roman"/>
                <w:sz w:val="20"/>
              </w:rPr>
            </w:pPr>
          </w:p>
        </w:tc>
      </w:tr>
      <w:tr w:rsidR="006222AF" w14:paraId="07161E3B" w14:textId="77777777">
        <w:trPr>
          <w:trHeight w:val="300"/>
        </w:trPr>
        <w:tc>
          <w:tcPr>
            <w:tcW w:w="1036" w:type="dxa"/>
            <w:tcBorders>
              <w:top w:val="nil"/>
              <w:left w:val="nil"/>
              <w:bottom w:val="nil"/>
              <w:right w:val="nil"/>
            </w:tcBorders>
            <w:shd w:val="clear" w:color="auto" w:fill="auto"/>
            <w:noWrap/>
            <w:vAlign w:val="bottom"/>
            <w:hideMark/>
          </w:tcPr>
          <w:p w14:paraId="07161E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3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E3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E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3A" w14:textId="77777777" w:rsidR="00214CC2" w:rsidRPr="008677B1" w:rsidRDefault="006453C1" w:rsidP="005F005A">
            <w:pPr>
              <w:spacing w:after="0"/>
              <w:rPr>
                <w:rFonts w:ascii="Times New Roman" w:eastAsia="Times New Roman" w:hAnsi="Times New Roman" w:cs="Times New Roman"/>
                <w:sz w:val="20"/>
              </w:rPr>
            </w:pPr>
          </w:p>
        </w:tc>
      </w:tr>
      <w:tr w:rsidR="006222AF" w14:paraId="07161E3F" w14:textId="77777777">
        <w:trPr>
          <w:trHeight w:val="300"/>
        </w:trPr>
        <w:tc>
          <w:tcPr>
            <w:tcW w:w="1036" w:type="dxa"/>
            <w:tcBorders>
              <w:top w:val="nil"/>
              <w:left w:val="nil"/>
              <w:bottom w:val="nil"/>
              <w:right w:val="nil"/>
            </w:tcBorders>
            <w:shd w:val="clear" w:color="auto" w:fill="auto"/>
            <w:noWrap/>
            <w:vAlign w:val="bottom"/>
            <w:hideMark/>
          </w:tcPr>
          <w:p w14:paraId="07161E3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E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122 ως έχει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1E3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E47" w14:textId="77777777">
        <w:trPr>
          <w:trHeight w:val="300"/>
        </w:trPr>
        <w:tc>
          <w:tcPr>
            <w:tcW w:w="1036" w:type="dxa"/>
            <w:tcBorders>
              <w:top w:val="nil"/>
              <w:left w:val="nil"/>
              <w:bottom w:val="nil"/>
              <w:right w:val="nil"/>
            </w:tcBorders>
            <w:shd w:val="clear" w:color="auto" w:fill="auto"/>
            <w:noWrap/>
            <w:vAlign w:val="bottom"/>
            <w:hideMark/>
          </w:tcPr>
          <w:p w14:paraId="07161E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E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46" w14:textId="77777777" w:rsidR="00214CC2" w:rsidRPr="008677B1" w:rsidRDefault="006453C1" w:rsidP="005F005A">
            <w:pPr>
              <w:spacing w:after="0"/>
              <w:rPr>
                <w:rFonts w:ascii="Times New Roman" w:eastAsia="Times New Roman" w:hAnsi="Times New Roman" w:cs="Times New Roman"/>
                <w:sz w:val="20"/>
              </w:rPr>
            </w:pPr>
          </w:p>
        </w:tc>
      </w:tr>
      <w:tr w:rsidR="006222AF" w14:paraId="07161E4F" w14:textId="77777777">
        <w:trPr>
          <w:trHeight w:val="300"/>
        </w:trPr>
        <w:tc>
          <w:tcPr>
            <w:tcW w:w="1036" w:type="dxa"/>
            <w:tcBorders>
              <w:top w:val="nil"/>
              <w:left w:val="nil"/>
              <w:bottom w:val="nil"/>
              <w:right w:val="nil"/>
            </w:tcBorders>
            <w:shd w:val="clear" w:color="auto" w:fill="auto"/>
            <w:noWrap/>
            <w:vAlign w:val="bottom"/>
            <w:hideMark/>
          </w:tcPr>
          <w:p w14:paraId="07161E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E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4E" w14:textId="77777777" w:rsidR="00214CC2" w:rsidRPr="008677B1" w:rsidRDefault="006453C1" w:rsidP="005F005A">
            <w:pPr>
              <w:spacing w:after="0"/>
              <w:rPr>
                <w:rFonts w:ascii="Times New Roman" w:eastAsia="Times New Roman" w:hAnsi="Times New Roman" w:cs="Times New Roman"/>
                <w:sz w:val="20"/>
              </w:rPr>
            </w:pPr>
          </w:p>
        </w:tc>
      </w:tr>
      <w:tr w:rsidR="006222AF" w14:paraId="07161E57" w14:textId="77777777">
        <w:trPr>
          <w:trHeight w:val="300"/>
        </w:trPr>
        <w:tc>
          <w:tcPr>
            <w:tcW w:w="1036" w:type="dxa"/>
            <w:tcBorders>
              <w:top w:val="nil"/>
              <w:left w:val="nil"/>
              <w:bottom w:val="nil"/>
              <w:right w:val="nil"/>
            </w:tcBorders>
            <w:shd w:val="clear" w:color="auto" w:fill="auto"/>
            <w:noWrap/>
            <w:vAlign w:val="bottom"/>
            <w:hideMark/>
          </w:tcPr>
          <w:p w14:paraId="07161E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E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56" w14:textId="77777777" w:rsidR="00214CC2" w:rsidRPr="008677B1" w:rsidRDefault="006453C1" w:rsidP="005F005A">
            <w:pPr>
              <w:spacing w:after="0"/>
              <w:rPr>
                <w:rFonts w:ascii="Times New Roman" w:eastAsia="Times New Roman" w:hAnsi="Times New Roman" w:cs="Times New Roman"/>
                <w:sz w:val="20"/>
              </w:rPr>
            </w:pPr>
          </w:p>
        </w:tc>
      </w:tr>
      <w:tr w:rsidR="006222AF" w14:paraId="07161E5F" w14:textId="77777777">
        <w:trPr>
          <w:trHeight w:val="300"/>
        </w:trPr>
        <w:tc>
          <w:tcPr>
            <w:tcW w:w="1036" w:type="dxa"/>
            <w:tcBorders>
              <w:top w:val="nil"/>
              <w:left w:val="nil"/>
              <w:bottom w:val="nil"/>
              <w:right w:val="nil"/>
            </w:tcBorders>
            <w:shd w:val="clear" w:color="auto" w:fill="auto"/>
            <w:noWrap/>
            <w:vAlign w:val="bottom"/>
            <w:hideMark/>
          </w:tcPr>
          <w:p w14:paraId="07161E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E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5E" w14:textId="77777777" w:rsidR="00214CC2" w:rsidRPr="008677B1" w:rsidRDefault="006453C1" w:rsidP="005F005A">
            <w:pPr>
              <w:spacing w:after="0"/>
              <w:rPr>
                <w:rFonts w:ascii="Times New Roman" w:eastAsia="Times New Roman" w:hAnsi="Times New Roman" w:cs="Times New Roman"/>
                <w:sz w:val="20"/>
              </w:rPr>
            </w:pPr>
          </w:p>
        </w:tc>
      </w:tr>
      <w:tr w:rsidR="006222AF" w14:paraId="07161E67" w14:textId="77777777">
        <w:trPr>
          <w:trHeight w:val="300"/>
        </w:trPr>
        <w:tc>
          <w:tcPr>
            <w:tcW w:w="1036" w:type="dxa"/>
            <w:tcBorders>
              <w:top w:val="nil"/>
              <w:left w:val="nil"/>
              <w:bottom w:val="nil"/>
              <w:right w:val="nil"/>
            </w:tcBorders>
            <w:shd w:val="clear" w:color="auto" w:fill="auto"/>
            <w:noWrap/>
            <w:vAlign w:val="bottom"/>
            <w:hideMark/>
          </w:tcPr>
          <w:p w14:paraId="07161E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E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66" w14:textId="77777777" w:rsidR="00214CC2" w:rsidRPr="008677B1" w:rsidRDefault="006453C1" w:rsidP="005F005A">
            <w:pPr>
              <w:spacing w:after="0"/>
              <w:rPr>
                <w:rFonts w:ascii="Times New Roman" w:eastAsia="Times New Roman" w:hAnsi="Times New Roman" w:cs="Times New Roman"/>
                <w:sz w:val="20"/>
              </w:rPr>
            </w:pPr>
          </w:p>
        </w:tc>
      </w:tr>
      <w:tr w:rsidR="006222AF" w14:paraId="07161E6F" w14:textId="77777777">
        <w:trPr>
          <w:trHeight w:val="300"/>
        </w:trPr>
        <w:tc>
          <w:tcPr>
            <w:tcW w:w="1036" w:type="dxa"/>
            <w:tcBorders>
              <w:top w:val="nil"/>
              <w:left w:val="nil"/>
              <w:bottom w:val="nil"/>
              <w:right w:val="nil"/>
            </w:tcBorders>
            <w:shd w:val="clear" w:color="auto" w:fill="auto"/>
            <w:noWrap/>
            <w:vAlign w:val="bottom"/>
            <w:hideMark/>
          </w:tcPr>
          <w:p w14:paraId="07161E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E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6E" w14:textId="77777777" w:rsidR="00214CC2" w:rsidRPr="008677B1" w:rsidRDefault="006453C1" w:rsidP="005F005A">
            <w:pPr>
              <w:spacing w:after="0"/>
              <w:rPr>
                <w:rFonts w:ascii="Times New Roman" w:eastAsia="Times New Roman" w:hAnsi="Times New Roman" w:cs="Times New Roman"/>
                <w:sz w:val="20"/>
              </w:rPr>
            </w:pPr>
          </w:p>
        </w:tc>
      </w:tr>
      <w:tr w:rsidR="006222AF" w14:paraId="07161E77" w14:textId="77777777">
        <w:trPr>
          <w:trHeight w:val="300"/>
        </w:trPr>
        <w:tc>
          <w:tcPr>
            <w:tcW w:w="1036" w:type="dxa"/>
            <w:tcBorders>
              <w:top w:val="nil"/>
              <w:left w:val="nil"/>
              <w:bottom w:val="nil"/>
              <w:right w:val="nil"/>
            </w:tcBorders>
            <w:shd w:val="clear" w:color="auto" w:fill="auto"/>
            <w:noWrap/>
            <w:vAlign w:val="bottom"/>
            <w:hideMark/>
          </w:tcPr>
          <w:p w14:paraId="07161E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E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76" w14:textId="77777777" w:rsidR="00214CC2" w:rsidRPr="008677B1" w:rsidRDefault="006453C1" w:rsidP="005F005A">
            <w:pPr>
              <w:spacing w:after="0"/>
              <w:rPr>
                <w:rFonts w:ascii="Times New Roman" w:eastAsia="Times New Roman" w:hAnsi="Times New Roman" w:cs="Times New Roman"/>
                <w:sz w:val="20"/>
              </w:rPr>
            </w:pPr>
          </w:p>
        </w:tc>
      </w:tr>
      <w:tr w:rsidR="006222AF" w14:paraId="07161E7E" w14:textId="77777777">
        <w:trPr>
          <w:trHeight w:val="300"/>
        </w:trPr>
        <w:tc>
          <w:tcPr>
            <w:tcW w:w="2051" w:type="dxa"/>
            <w:gridSpan w:val="2"/>
            <w:tcBorders>
              <w:top w:val="nil"/>
              <w:left w:val="nil"/>
              <w:bottom w:val="nil"/>
              <w:right w:val="nil"/>
            </w:tcBorders>
            <w:shd w:val="clear" w:color="auto" w:fill="auto"/>
            <w:noWrap/>
            <w:vAlign w:val="bottom"/>
            <w:hideMark/>
          </w:tcPr>
          <w:p w14:paraId="07161E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E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7D" w14:textId="77777777" w:rsidR="00214CC2" w:rsidRPr="008677B1" w:rsidRDefault="006453C1" w:rsidP="005F005A">
            <w:pPr>
              <w:spacing w:after="0"/>
              <w:rPr>
                <w:rFonts w:ascii="Times New Roman" w:eastAsia="Times New Roman" w:hAnsi="Times New Roman" w:cs="Times New Roman"/>
                <w:sz w:val="20"/>
              </w:rPr>
            </w:pPr>
          </w:p>
        </w:tc>
      </w:tr>
      <w:tr w:rsidR="006222AF" w14:paraId="07161E86" w14:textId="77777777">
        <w:trPr>
          <w:trHeight w:val="300"/>
        </w:trPr>
        <w:tc>
          <w:tcPr>
            <w:tcW w:w="1036" w:type="dxa"/>
            <w:tcBorders>
              <w:top w:val="nil"/>
              <w:left w:val="nil"/>
              <w:bottom w:val="nil"/>
              <w:right w:val="nil"/>
            </w:tcBorders>
            <w:shd w:val="clear" w:color="auto" w:fill="auto"/>
            <w:noWrap/>
            <w:vAlign w:val="bottom"/>
            <w:hideMark/>
          </w:tcPr>
          <w:p w14:paraId="07161E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8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E8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E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85" w14:textId="77777777" w:rsidR="00214CC2" w:rsidRPr="008677B1" w:rsidRDefault="006453C1" w:rsidP="005F005A">
            <w:pPr>
              <w:spacing w:after="0"/>
              <w:rPr>
                <w:rFonts w:ascii="Times New Roman" w:eastAsia="Times New Roman" w:hAnsi="Times New Roman" w:cs="Times New Roman"/>
                <w:sz w:val="20"/>
              </w:rPr>
            </w:pPr>
          </w:p>
        </w:tc>
      </w:tr>
      <w:tr w:rsidR="006222AF" w14:paraId="07161E8A" w14:textId="77777777">
        <w:trPr>
          <w:trHeight w:val="300"/>
        </w:trPr>
        <w:tc>
          <w:tcPr>
            <w:tcW w:w="1036" w:type="dxa"/>
            <w:tcBorders>
              <w:top w:val="nil"/>
              <w:left w:val="nil"/>
              <w:bottom w:val="nil"/>
              <w:right w:val="nil"/>
            </w:tcBorders>
            <w:shd w:val="clear" w:color="auto" w:fill="auto"/>
            <w:noWrap/>
            <w:vAlign w:val="bottom"/>
            <w:hideMark/>
          </w:tcPr>
          <w:p w14:paraId="07161E8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E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123 ως έχει   ΔΕΚΤΟ ΚΑΤΑ ΠΛΕΙΟΨΗΦΙΑ</w:t>
            </w:r>
          </w:p>
        </w:tc>
        <w:tc>
          <w:tcPr>
            <w:tcW w:w="1015" w:type="dxa"/>
            <w:tcBorders>
              <w:top w:val="nil"/>
              <w:left w:val="nil"/>
              <w:bottom w:val="nil"/>
              <w:right w:val="nil"/>
            </w:tcBorders>
            <w:shd w:val="clear" w:color="auto" w:fill="auto"/>
            <w:noWrap/>
            <w:vAlign w:val="bottom"/>
            <w:hideMark/>
          </w:tcPr>
          <w:p w14:paraId="07161E8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E92" w14:textId="77777777">
        <w:trPr>
          <w:trHeight w:val="300"/>
        </w:trPr>
        <w:tc>
          <w:tcPr>
            <w:tcW w:w="1036" w:type="dxa"/>
            <w:tcBorders>
              <w:top w:val="nil"/>
              <w:left w:val="nil"/>
              <w:bottom w:val="nil"/>
              <w:right w:val="nil"/>
            </w:tcBorders>
            <w:shd w:val="clear" w:color="auto" w:fill="auto"/>
            <w:noWrap/>
            <w:vAlign w:val="bottom"/>
            <w:hideMark/>
          </w:tcPr>
          <w:p w14:paraId="07161E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E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91" w14:textId="77777777" w:rsidR="00214CC2" w:rsidRPr="008677B1" w:rsidRDefault="006453C1" w:rsidP="005F005A">
            <w:pPr>
              <w:spacing w:after="0"/>
              <w:rPr>
                <w:rFonts w:ascii="Times New Roman" w:eastAsia="Times New Roman" w:hAnsi="Times New Roman" w:cs="Times New Roman"/>
                <w:sz w:val="20"/>
              </w:rPr>
            </w:pPr>
          </w:p>
        </w:tc>
      </w:tr>
      <w:tr w:rsidR="006222AF" w14:paraId="07161E9A" w14:textId="77777777">
        <w:trPr>
          <w:trHeight w:val="300"/>
        </w:trPr>
        <w:tc>
          <w:tcPr>
            <w:tcW w:w="1036" w:type="dxa"/>
            <w:tcBorders>
              <w:top w:val="nil"/>
              <w:left w:val="nil"/>
              <w:bottom w:val="nil"/>
              <w:right w:val="nil"/>
            </w:tcBorders>
            <w:shd w:val="clear" w:color="auto" w:fill="auto"/>
            <w:noWrap/>
            <w:vAlign w:val="bottom"/>
            <w:hideMark/>
          </w:tcPr>
          <w:p w14:paraId="07161E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E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99" w14:textId="77777777" w:rsidR="00214CC2" w:rsidRPr="008677B1" w:rsidRDefault="006453C1" w:rsidP="005F005A">
            <w:pPr>
              <w:spacing w:after="0"/>
              <w:rPr>
                <w:rFonts w:ascii="Times New Roman" w:eastAsia="Times New Roman" w:hAnsi="Times New Roman" w:cs="Times New Roman"/>
                <w:sz w:val="20"/>
              </w:rPr>
            </w:pPr>
          </w:p>
        </w:tc>
      </w:tr>
      <w:tr w:rsidR="006222AF" w14:paraId="07161EA2" w14:textId="77777777">
        <w:trPr>
          <w:trHeight w:val="300"/>
        </w:trPr>
        <w:tc>
          <w:tcPr>
            <w:tcW w:w="1036" w:type="dxa"/>
            <w:tcBorders>
              <w:top w:val="nil"/>
              <w:left w:val="nil"/>
              <w:bottom w:val="nil"/>
              <w:right w:val="nil"/>
            </w:tcBorders>
            <w:shd w:val="clear" w:color="auto" w:fill="auto"/>
            <w:noWrap/>
            <w:vAlign w:val="bottom"/>
            <w:hideMark/>
          </w:tcPr>
          <w:p w14:paraId="07161E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E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A1" w14:textId="77777777" w:rsidR="00214CC2" w:rsidRPr="008677B1" w:rsidRDefault="006453C1" w:rsidP="005F005A">
            <w:pPr>
              <w:spacing w:after="0"/>
              <w:rPr>
                <w:rFonts w:ascii="Times New Roman" w:eastAsia="Times New Roman" w:hAnsi="Times New Roman" w:cs="Times New Roman"/>
                <w:sz w:val="20"/>
              </w:rPr>
            </w:pPr>
          </w:p>
        </w:tc>
      </w:tr>
      <w:tr w:rsidR="006222AF" w14:paraId="07161EAA" w14:textId="77777777">
        <w:trPr>
          <w:trHeight w:val="300"/>
        </w:trPr>
        <w:tc>
          <w:tcPr>
            <w:tcW w:w="1036" w:type="dxa"/>
            <w:tcBorders>
              <w:top w:val="nil"/>
              <w:left w:val="nil"/>
              <w:bottom w:val="nil"/>
              <w:right w:val="nil"/>
            </w:tcBorders>
            <w:shd w:val="clear" w:color="auto" w:fill="auto"/>
            <w:noWrap/>
            <w:vAlign w:val="bottom"/>
            <w:hideMark/>
          </w:tcPr>
          <w:p w14:paraId="07161E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E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A9" w14:textId="77777777" w:rsidR="00214CC2" w:rsidRPr="008677B1" w:rsidRDefault="006453C1" w:rsidP="005F005A">
            <w:pPr>
              <w:spacing w:after="0"/>
              <w:rPr>
                <w:rFonts w:ascii="Times New Roman" w:eastAsia="Times New Roman" w:hAnsi="Times New Roman" w:cs="Times New Roman"/>
                <w:sz w:val="20"/>
              </w:rPr>
            </w:pPr>
          </w:p>
        </w:tc>
      </w:tr>
      <w:tr w:rsidR="006222AF" w14:paraId="07161EB2" w14:textId="77777777">
        <w:trPr>
          <w:trHeight w:val="300"/>
        </w:trPr>
        <w:tc>
          <w:tcPr>
            <w:tcW w:w="1036" w:type="dxa"/>
            <w:tcBorders>
              <w:top w:val="nil"/>
              <w:left w:val="nil"/>
              <w:bottom w:val="nil"/>
              <w:right w:val="nil"/>
            </w:tcBorders>
            <w:shd w:val="clear" w:color="auto" w:fill="auto"/>
            <w:noWrap/>
            <w:vAlign w:val="bottom"/>
            <w:hideMark/>
          </w:tcPr>
          <w:p w14:paraId="07161E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E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B1" w14:textId="77777777" w:rsidR="00214CC2" w:rsidRPr="008677B1" w:rsidRDefault="006453C1" w:rsidP="005F005A">
            <w:pPr>
              <w:spacing w:after="0"/>
              <w:rPr>
                <w:rFonts w:ascii="Times New Roman" w:eastAsia="Times New Roman" w:hAnsi="Times New Roman" w:cs="Times New Roman"/>
                <w:sz w:val="20"/>
              </w:rPr>
            </w:pPr>
          </w:p>
        </w:tc>
      </w:tr>
      <w:tr w:rsidR="006222AF" w14:paraId="07161EBA" w14:textId="77777777">
        <w:trPr>
          <w:trHeight w:val="300"/>
        </w:trPr>
        <w:tc>
          <w:tcPr>
            <w:tcW w:w="1036" w:type="dxa"/>
            <w:tcBorders>
              <w:top w:val="nil"/>
              <w:left w:val="nil"/>
              <w:bottom w:val="nil"/>
              <w:right w:val="nil"/>
            </w:tcBorders>
            <w:shd w:val="clear" w:color="auto" w:fill="auto"/>
            <w:noWrap/>
            <w:vAlign w:val="bottom"/>
            <w:hideMark/>
          </w:tcPr>
          <w:p w14:paraId="07161E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E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B9" w14:textId="77777777" w:rsidR="00214CC2" w:rsidRPr="008677B1" w:rsidRDefault="006453C1" w:rsidP="005F005A">
            <w:pPr>
              <w:spacing w:after="0"/>
              <w:rPr>
                <w:rFonts w:ascii="Times New Roman" w:eastAsia="Times New Roman" w:hAnsi="Times New Roman" w:cs="Times New Roman"/>
                <w:sz w:val="20"/>
              </w:rPr>
            </w:pPr>
          </w:p>
        </w:tc>
      </w:tr>
      <w:tr w:rsidR="006222AF" w14:paraId="07161EC2" w14:textId="77777777">
        <w:trPr>
          <w:trHeight w:val="300"/>
        </w:trPr>
        <w:tc>
          <w:tcPr>
            <w:tcW w:w="1036" w:type="dxa"/>
            <w:tcBorders>
              <w:top w:val="nil"/>
              <w:left w:val="nil"/>
              <w:bottom w:val="nil"/>
              <w:right w:val="nil"/>
            </w:tcBorders>
            <w:shd w:val="clear" w:color="auto" w:fill="auto"/>
            <w:noWrap/>
            <w:vAlign w:val="bottom"/>
            <w:hideMark/>
          </w:tcPr>
          <w:p w14:paraId="07161E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E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C1" w14:textId="77777777" w:rsidR="00214CC2" w:rsidRPr="008677B1" w:rsidRDefault="006453C1" w:rsidP="005F005A">
            <w:pPr>
              <w:spacing w:after="0"/>
              <w:rPr>
                <w:rFonts w:ascii="Times New Roman" w:eastAsia="Times New Roman" w:hAnsi="Times New Roman" w:cs="Times New Roman"/>
                <w:sz w:val="20"/>
              </w:rPr>
            </w:pPr>
          </w:p>
        </w:tc>
      </w:tr>
      <w:tr w:rsidR="006222AF" w14:paraId="07161EC9" w14:textId="77777777">
        <w:trPr>
          <w:trHeight w:val="300"/>
        </w:trPr>
        <w:tc>
          <w:tcPr>
            <w:tcW w:w="2051" w:type="dxa"/>
            <w:gridSpan w:val="2"/>
            <w:tcBorders>
              <w:top w:val="nil"/>
              <w:left w:val="nil"/>
              <w:bottom w:val="nil"/>
              <w:right w:val="nil"/>
            </w:tcBorders>
            <w:shd w:val="clear" w:color="auto" w:fill="auto"/>
            <w:noWrap/>
            <w:vAlign w:val="bottom"/>
            <w:hideMark/>
          </w:tcPr>
          <w:p w14:paraId="07161E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E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C8" w14:textId="77777777" w:rsidR="00214CC2" w:rsidRPr="008677B1" w:rsidRDefault="006453C1" w:rsidP="005F005A">
            <w:pPr>
              <w:spacing w:after="0"/>
              <w:rPr>
                <w:rFonts w:ascii="Times New Roman" w:eastAsia="Times New Roman" w:hAnsi="Times New Roman" w:cs="Times New Roman"/>
                <w:sz w:val="20"/>
              </w:rPr>
            </w:pPr>
          </w:p>
        </w:tc>
      </w:tr>
      <w:tr w:rsidR="006222AF" w14:paraId="07161ED1" w14:textId="77777777">
        <w:trPr>
          <w:trHeight w:val="300"/>
        </w:trPr>
        <w:tc>
          <w:tcPr>
            <w:tcW w:w="1036" w:type="dxa"/>
            <w:tcBorders>
              <w:top w:val="nil"/>
              <w:left w:val="nil"/>
              <w:bottom w:val="nil"/>
              <w:right w:val="nil"/>
            </w:tcBorders>
            <w:shd w:val="clear" w:color="auto" w:fill="auto"/>
            <w:noWrap/>
            <w:vAlign w:val="bottom"/>
            <w:hideMark/>
          </w:tcPr>
          <w:p w14:paraId="07161E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C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EC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E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D0" w14:textId="77777777" w:rsidR="00214CC2" w:rsidRPr="008677B1" w:rsidRDefault="006453C1" w:rsidP="005F005A">
            <w:pPr>
              <w:spacing w:after="0"/>
              <w:rPr>
                <w:rFonts w:ascii="Times New Roman" w:eastAsia="Times New Roman" w:hAnsi="Times New Roman" w:cs="Times New Roman"/>
                <w:sz w:val="20"/>
              </w:rPr>
            </w:pPr>
          </w:p>
        </w:tc>
      </w:tr>
      <w:tr w:rsidR="006222AF" w14:paraId="07161ED5" w14:textId="77777777">
        <w:trPr>
          <w:trHeight w:val="300"/>
        </w:trPr>
        <w:tc>
          <w:tcPr>
            <w:tcW w:w="1036" w:type="dxa"/>
            <w:tcBorders>
              <w:top w:val="nil"/>
              <w:left w:val="nil"/>
              <w:bottom w:val="nil"/>
              <w:right w:val="nil"/>
            </w:tcBorders>
            <w:shd w:val="clear" w:color="auto" w:fill="auto"/>
            <w:noWrap/>
            <w:vAlign w:val="bottom"/>
            <w:hideMark/>
          </w:tcPr>
          <w:p w14:paraId="07161ED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E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124 ως έχει   ΔΕΚΤΟ ΚΑΤΑ ΠΛΕΙΟΨΗΦΙΑ</w:t>
            </w:r>
          </w:p>
        </w:tc>
        <w:tc>
          <w:tcPr>
            <w:tcW w:w="1015" w:type="dxa"/>
            <w:tcBorders>
              <w:top w:val="nil"/>
              <w:left w:val="nil"/>
              <w:bottom w:val="nil"/>
              <w:right w:val="nil"/>
            </w:tcBorders>
            <w:shd w:val="clear" w:color="auto" w:fill="auto"/>
            <w:noWrap/>
            <w:vAlign w:val="bottom"/>
            <w:hideMark/>
          </w:tcPr>
          <w:p w14:paraId="07161ED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EDD" w14:textId="77777777">
        <w:trPr>
          <w:trHeight w:val="300"/>
        </w:trPr>
        <w:tc>
          <w:tcPr>
            <w:tcW w:w="1036" w:type="dxa"/>
            <w:tcBorders>
              <w:top w:val="nil"/>
              <w:left w:val="nil"/>
              <w:bottom w:val="nil"/>
              <w:right w:val="nil"/>
            </w:tcBorders>
            <w:shd w:val="clear" w:color="auto" w:fill="auto"/>
            <w:noWrap/>
            <w:vAlign w:val="bottom"/>
            <w:hideMark/>
          </w:tcPr>
          <w:p w14:paraId="07161E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E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E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DC" w14:textId="77777777" w:rsidR="00214CC2" w:rsidRPr="008677B1" w:rsidRDefault="006453C1" w:rsidP="005F005A">
            <w:pPr>
              <w:spacing w:after="0"/>
              <w:rPr>
                <w:rFonts w:ascii="Times New Roman" w:eastAsia="Times New Roman" w:hAnsi="Times New Roman" w:cs="Times New Roman"/>
                <w:sz w:val="20"/>
              </w:rPr>
            </w:pPr>
          </w:p>
        </w:tc>
      </w:tr>
      <w:tr w:rsidR="006222AF" w14:paraId="07161EE5" w14:textId="77777777">
        <w:trPr>
          <w:trHeight w:val="300"/>
        </w:trPr>
        <w:tc>
          <w:tcPr>
            <w:tcW w:w="1036" w:type="dxa"/>
            <w:tcBorders>
              <w:top w:val="nil"/>
              <w:left w:val="nil"/>
              <w:bottom w:val="nil"/>
              <w:right w:val="nil"/>
            </w:tcBorders>
            <w:shd w:val="clear" w:color="auto" w:fill="auto"/>
            <w:noWrap/>
            <w:vAlign w:val="bottom"/>
            <w:hideMark/>
          </w:tcPr>
          <w:p w14:paraId="07161E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E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E4" w14:textId="77777777" w:rsidR="00214CC2" w:rsidRPr="008677B1" w:rsidRDefault="006453C1" w:rsidP="005F005A">
            <w:pPr>
              <w:spacing w:after="0"/>
              <w:rPr>
                <w:rFonts w:ascii="Times New Roman" w:eastAsia="Times New Roman" w:hAnsi="Times New Roman" w:cs="Times New Roman"/>
                <w:sz w:val="20"/>
              </w:rPr>
            </w:pPr>
          </w:p>
        </w:tc>
      </w:tr>
      <w:tr w:rsidR="006222AF" w14:paraId="07161EED" w14:textId="77777777">
        <w:trPr>
          <w:trHeight w:val="300"/>
        </w:trPr>
        <w:tc>
          <w:tcPr>
            <w:tcW w:w="1036" w:type="dxa"/>
            <w:tcBorders>
              <w:top w:val="nil"/>
              <w:left w:val="nil"/>
              <w:bottom w:val="nil"/>
              <w:right w:val="nil"/>
            </w:tcBorders>
            <w:shd w:val="clear" w:color="auto" w:fill="auto"/>
            <w:noWrap/>
            <w:vAlign w:val="bottom"/>
            <w:hideMark/>
          </w:tcPr>
          <w:p w14:paraId="07161E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E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EC" w14:textId="77777777" w:rsidR="00214CC2" w:rsidRPr="008677B1" w:rsidRDefault="006453C1" w:rsidP="005F005A">
            <w:pPr>
              <w:spacing w:after="0"/>
              <w:rPr>
                <w:rFonts w:ascii="Times New Roman" w:eastAsia="Times New Roman" w:hAnsi="Times New Roman" w:cs="Times New Roman"/>
                <w:sz w:val="20"/>
              </w:rPr>
            </w:pPr>
          </w:p>
        </w:tc>
      </w:tr>
      <w:tr w:rsidR="006222AF" w14:paraId="07161EF5" w14:textId="77777777">
        <w:trPr>
          <w:trHeight w:val="300"/>
        </w:trPr>
        <w:tc>
          <w:tcPr>
            <w:tcW w:w="1036" w:type="dxa"/>
            <w:tcBorders>
              <w:top w:val="nil"/>
              <w:left w:val="nil"/>
              <w:bottom w:val="nil"/>
              <w:right w:val="nil"/>
            </w:tcBorders>
            <w:shd w:val="clear" w:color="auto" w:fill="auto"/>
            <w:noWrap/>
            <w:vAlign w:val="bottom"/>
            <w:hideMark/>
          </w:tcPr>
          <w:p w14:paraId="07161E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E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F4" w14:textId="77777777" w:rsidR="00214CC2" w:rsidRPr="008677B1" w:rsidRDefault="006453C1" w:rsidP="005F005A">
            <w:pPr>
              <w:spacing w:after="0"/>
              <w:rPr>
                <w:rFonts w:ascii="Times New Roman" w:eastAsia="Times New Roman" w:hAnsi="Times New Roman" w:cs="Times New Roman"/>
                <w:sz w:val="20"/>
              </w:rPr>
            </w:pPr>
          </w:p>
        </w:tc>
      </w:tr>
      <w:tr w:rsidR="006222AF" w14:paraId="07161EFD" w14:textId="77777777">
        <w:trPr>
          <w:trHeight w:val="300"/>
        </w:trPr>
        <w:tc>
          <w:tcPr>
            <w:tcW w:w="1036" w:type="dxa"/>
            <w:tcBorders>
              <w:top w:val="nil"/>
              <w:left w:val="nil"/>
              <w:bottom w:val="nil"/>
              <w:right w:val="nil"/>
            </w:tcBorders>
            <w:shd w:val="clear" w:color="auto" w:fill="auto"/>
            <w:noWrap/>
            <w:vAlign w:val="bottom"/>
            <w:hideMark/>
          </w:tcPr>
          <w:p w14:paraId="07161E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E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E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E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E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EFC" w14:textId="77777777" w:rsidR="00214CC2" w:rsidRPr="008677B1" w:rsidRDefault="006453C1" w:rsidP="005F005A">
            <w:pPr>
              <w:spacing w:after="0"/>
              <w:rPr>
                <w:rFonts w:ascii="Times New Roman" w:eastAsia="Times New Roman" w:hAnsi="Times New Roman" w:cs="Times New Roman"/>
                <w:sz w:val="20"/>
              </w:rPr>
            </w:pPr>
          </w:p>
        </w:tc>
      </w:tr>
      <w:tr w:rsidR="006222AF" w14:paraId="07161F05" w14:textId="77777777">
        <w:trPr>
          <w:trHeight w:val="300"/>
        </w:trPr>
        <w:tc>
          <w:tcPr>
            <w:tcW w:w="1036" w:type="dxa"/>
            <w:tcBorders>
              <w:top w:val="nil"/>
              <w:left w:val="nil"/>
              <w:bottom w:val="nil"/>
              <w:right w:val="nil"/>
            </w:tcBorders>
            <w:shd w:val="clear" w:color="auto" w:fill="auto"/>
            <w:noWrap/>
            <w:vAlign w:val="bottom"/>
            <w:hideMark/>
          </w:tcPr>
          <w:p w14:paraId="07161E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E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04" w14:textId="77777777" w:rsidR="00214CC2" w:rsidRPr="008677B1" w:rsidRDefault="006453C1" w:rsidP="005F005A">
            <w:pPr>
              <w:spacing w:after="0"/>
              <w:rPr>
                <w:rFonts w:ascii="Times New Roman" w:eastAsia="Times New Roman" w:hAnsi="Times New Roman" w:cs="Times New Roman"/>
                <w:sz w:val="20"/>
              </w:rPr>
            </w:pPr>
          </w:p>
        </w:tc>
      </w:tr>
      <w:tr w:rsidR="006222AF" w14:paraId="07161F0D" w14:textId="77777777">
        <w:trPr>
          <w:trHeight w:val="300"/>
        </w:trPr>
        <w:tc>
          <w:tcPr>
            <w:tcW w:w="1036" w:type="dxa"/>
            <w:tcBorders>
              <w:top w:val="nil"/>
              <w:left w:val="nil"/>
              <w:bottom w:val="nil"/>
              <w:right w:val="nil"/>
            </w:tcBorders>
            <w:shd w:val="clear" w:color="auto" w:fill="auto"/>
            <w:noWrap/>
            <w:vAlign w:val="bottom"/>
            <w:hideMark/>
          </w:tcPr>
          <w:p w14:paraId="07161F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F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0C" w14:textId="77777777" w:rsidR="00214CC2" w:rsidRPr="008677B1" w:rsidRDefault="006453C1" w:rsidP="005F005A">
            <w:pPr>
              <w:spacing w:after="0"/>
              <w:rPr>
                <w:rFonts w:ascii="Times New Roman" w:eastAsia="Times New Roman" w:hAnsi="Times New Roman" w:cs="Times New Roman"/>
                <w:sz w:val="20"/>
              </w:rPr>
            </w:pPr>
          </w:p>
        </w:tc>
      </w:tr>
      <w:tr w:rsidR="006222AF" w14:paraId="07161F14" w14:textId="77777777">
        <w:trPr>
          <w:trHeight w:val="300"/>
        </w:trPr>
        <w:tc>
          <w:tcPr>
            <w:tcW w:w="2051" w:type="dxa"/>
            <w:gridSpan w:val="2"/>
            <w:tcBorders>
              <w:top w:val="nil"/>
              <w:left w:val="nil"/>
              <w:bottom w:val="nil"/>
              <w:right w:val="nil"/>
            </w:tcBorders>
            <w:shd w:val="clear" w:color="auto" w:fill="auto"/>
            <w:noWrap/>
            <w:vAlign w:val="bottom"/>
            <w:hideMark/>
          </w:tcPr>
          <w:p w14:paraId="07161F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F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13" w14:textId="77777777" w:rsidR="00214CC2" w:rsidRPr="008677B1" w:rsidRDefault="006453C1" w:rsidP="005F005A">
            <w:pPr>
              <w:spacing w:after="0"/>
              <w:rPr>
                <w:rFonts w:ascii="Times New Roman" w:eastAsia="Times New Roman" w:hAnsi="Times New Roman" w:cs="Times New Roman"/>
                <w:sz w:val="20"/>
              </w:rPr>
            </w:pPr>
          </w:p>
        </w:tc>
      </w:tr>
      <w:tr w:rsidR="006222AF" w14:paraId="07161F1C" w14:textId="77777777">
        <w:trPr>
          <w:trHeight w:val="300"/>
        </w:trPr>
        <w:tc>
          <w:tcPr>
            <w:tcW w:w="1036" w:type="dxa"/>
            <w:tcBorders>
              <w:top w:val="nil"/>
              <w:left w:val="nil"/>
              <w:bottom w:val="nil"/>
              <w:right w:val="nil"/>
            </w:tcBorders>
            <w:shd w:val="clear" w:color="auto" w:fill="auto"/>
            <w:noWrap/>
            <w:vAlign w:val="bottom"/>
            <w:hideMark/>
          </w:tcPr>
          <w:p w14:paraId="07161F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1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F1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F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1B" w14:textId="77777777" w:rsidR="00214CC2" w:rsidRPr="008677B1" w:rsidRDefault="006453C1" w:rsidP="005F005A">
            <w:pPr>
              <w:spacing w:after="0"/>
              <w:rPr>
                <w:rFonts w:ascii="Times New Roman" w:eastAsia="Times New Roman" w:hAnsi="Times New Roman" w:cs="Times New Roman"/>
                <w:sz w:val="20"/>
              </w:rPr>
            </w:pPr>
          </w:p>
        </w:tc>
      </w:tr>
      <w:tr w:rsidR="006222AF" w14:paraId="07161F20" w14:textId="77777777">
        <w:trPr>
          <w:trHeight w:val="300"/>
        </w:trPr>
        <w:tc>
          <w:tcPr>
            <w:tcW w:w="1036" w:type="dxa"/>
            <w:tcBorders>
              <w:top w:val="nil"/>
              <w:left w:val="nil"/>
              <w:bottom w:val="nil"/>
              <w:right w:val="nil"/>
            </w:tcBorders>
            <w:shd w:val="clear" w:color="auto" w:fill="auto"/>
            <w:noWrap/>
            <w:vAlign w:val="bottom"/>
            <w:hideMark/>
          </w:tcPr>
          <w:p w14:paraId="07161F1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F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125 ως έχει   ΔΕΚΤΟ ΚΑΤΑ ΠΛΕΙΟΨΗΦΙΑ</w:t>
            </w:r>
          </w:p>
        </w:tc>
        <w:tc>
          <w:tcPr>
            <w:tcW w:w="1015" w:type="dxa"/>
            <w:tcBorders>
              <w:top w:val="nil"/>
              <w:left w:val="nil"/>
              <w:bottom w:val="nil"/>
              <w:right w:val="nil"/>
            </w:tcBorders>
            <w:shd w:val="clear" w:color="auto" w:fill="auto"/>
            <w:noWrap/>
            <w:vAlign w:val="bottom"/>
            <w:hideMark/>
          </w:tcPr>
          <w:p w14:paraId="07161F1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F28" w14:textId="77777777">
        <w:trPr>
          <w:trHeight w:val="300"/>
        </w:trPr>
        <w:tc>
          <w:tcPr>
            <w:tcW w:w="1036" w:type="dxa"/>
            <w:tcBorders>
              <w:top w:val="nil"/>
              <w:left w:val="nil"/>
              <w:bottom w:val="nil"/>
              <w:right w:val="nil"/>
            </w:tcBorders>
            <w:shd w:val="clear" w:color="auto" w:fill="auto"/>
            <w:noWrap/>
            <w:vAlign w:val="bottom"/>
            <w:hideMark/>
          </w:tcPr>
          <w:p w14:paraId="07161F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F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27" w14:textId="77777777" w:rsidR="00214CC2" w:rsidRPr="008677B1" w:rsidRDefault="006453C1" w:rsidP="005F005A">
            <w:pPr>
              <w:spacing w:after="0"/>
              <w:rPr>
                <w:rFonts w:ascii="Times New Roman" w:eastAsia="Times New Roman" w:hAnsi="Times New Roman" w:cs="Times New Roman"/>
                <w:sz w:val="20"/>
              </w:rPr>
            </w:pPr>
          </w:p>
        </w:tc>
      </w:tr>
      <w:tr w:rsidR="006222AF" w14:paraId="07161F30" w14:textId="77777777">
        <w:trPr>
          <w:trHeight w:val="300"/>
        </w:trPr>
        <w:tc>
          <w:tcPr>
            <w:tcW w:w="1036" w:type="dxa"/>
            <w:tcBorders>
              <w:top w:val="nil"/>
              <w:left w:val="nil"/>
              <w:bottom w:val="nil"/>
              <w:right w:val="nil"/>
            </w:tcBorders>
            <w:shd w:val="clear" w:color="auto" w:fill="auto"/>
            <w:noWrap/>
            <w:vAlign w:val="bottom"/>
            <w:hideMark/>
          </w:tcPr>
          <w:p w14:paraId="07161F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F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2F" w14:textId="77777777" w:rsidR="00214CC2" w:rsidRPr="008677B1" w:rsidRDefault="006453C1" w:rsidP="005F005A">
            <w:pPr>
              <w:spacing w:after="0"/>
              <w:rPr>
                <w:rFonts w:ascii="Times New Roman" w:eastAsia="Times New Roman" w:hAnsi="Times New Roman" w:cs="Times New Roman"/>
                <w:sz w:val="20"/>
              </w:rPr>
            </w:pPr>
          </w:p>
        </w:tc>
      </w:tr>
      <w:tr w:rsidR="006222AF" w14:paraId="07161F38" w14:textId="77777777">
        <w:trPr>
          <w:trHeight w:val="300"/>
        </w:trPr>
        <w:tc>
          <w:tcPr>
            <w:tcW w:w="1036" w:type="dxa"/>
            <w:tcBorders>
              <w:top w:val="nil"/>
              <w:left w:val="nil"/>
              <w:bottom w:val="nil"/>
              <w:right w:val="nil"/>
            </w:tcBorders>
            <w:shd w:val="clear" w:color="auto" w:fill="auto"/>
            <w:noWrap/>
            <w:vAlign w:val="bottom"/>
            <w:hideMark/>
          </w:tcPr>
          <w:p w14:paraId="07161F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F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F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37" w14:textId="77777777" w:rsidR="00214CC2" w:rsidRPr="008677B1" w:rsidRDefault="006453C1" w:rsidP="005F005A">
            <w:pPr>
              <w:spacing w:after="0"/>
              <w:rPr>
                <w:rFonts w:ascii="Times New Roman" w:eastAsia="Times New Roman" w:hAnsi="Times New Roman" w:cs="Times New Roman"/>
                <w:sz w:val="20"/>
              </w:rPr>
            </w:pPr>
          </w:p>
        </w:tc>
      </w:tr>
      <w:tr w:rsidR="006222AF" w14:paraId="07161F40" w14:textId="77777777">
        <w:trPr>
          <w:trHeight w:val="300"/>
        </w:trPr>
        <w:tc>
          <w:tcPr>
            <w:tcW w:w="1036" w:type="dxa"/>
            <w:tcBorders>
              <w:top w:val="nil"/>
              <w:left w:val="nil"/>
              <w:bottom w:val="nil"/>
              <w:right w:val="nil"/>
            </w:tcBorders>
            <w:shd w:val="clear" w:color="auto" w:fill="auto"/>
            <w:noWrap/>
            <w:vAlign w:val="bottom"/>
            <w:hideMark/>
          </w:tcPr>
          <w:p w14:paraId="07161F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F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3F" w14:textId="77777777" w:rsidR="00214CC2" w:rsidRPr="008677B1" w:rsidRDefault="006453C1" w:rsidP="005F005A">
            <w:pPr>
              <w:spacing w:after="0"/>
              <w:rPr>
                <w:rFonts w:ascii="Times New Roman" w:eastAsia="Times New Roman" w:hAnsi="Times New Roman" w:cs="Times New Roman"/>
                <w:sz w:val="20"/>
              </w:rPr>
            </w:pPr>
          </w:p>
        </w:tc>
      </w:tr>
      <w:tr w:rsidR="006222AF" w14:paraId="07161F48" w14:textId="77777777">
        <w:trPr>
          <w:trHeight w:val="300"/>
        </w:trPr>
        <w:tc>
          <w:tcPr>
            <w:tcW w:w="1036" w:type="dxa"/>
            <w:tcBorders>
              <w:top w:val="nil"/>
              <w:left w:val="nil"/>
              <w:bottom w:val="nil"/>
              <w:right w:val="nil"/>
            </w:tcBorders>
            <w:shd w:val="clear" w:color="auto" w:fill="auto"/>
            <w:noWrap/>
            <w:vAlign w:val="bottom"/>
            <w:hideMark/>
          </w:tcPr>
          <w:p w14:paraId="07161F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F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47" w14:textId="77777777" w:rsidR="00214CC2" w:rsidRPr="008677B1" w:rsidRDefault="006453C1" w:rsidP="005F005A">
            <w:pPr>
              <w:spacing w:after="0"/>
              <w:rPr>
                <w:rFonts w:ascii="Times New Roman" w:eastAsia="Times New Roman" w:hAnsi="Times New Roman" w:cs="Times New Roman"/>
                <w:sz w:val="20"/>
              </w:rPr>
            </w:pPr>
          </w:p>
        </w:tc>
      </w:tr>
      <w:tr w:rsidR="006222AF" w14:paraId="07161F50" w14:textId="77777777">
        <w:trPr>
          <w:trHeight w:val="300"/>
        </w:trPr>
        <w:tc>
          <w:tcPr>
            <w:tcW w:w="1036" w:type="dxa"/>
            <w:tcBorders>
              <w:top w:val="nil"/>
              <w:left w:val="nil"/>
              <w:bottom w:val="nil"/>
              <w:right w:val="nil"/>
            </w:tcBorders>
            <w:shd w:val="clear" w:color="auto" w:fill="auto"/>
            <w:noWrap/>
            <w:vAlign w:val="bottom"/>
            <w:hideMark/>
          </w:tcPr>
          <w:p w14:paraId="07161F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F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4F" w14:textId="77777777" w:rsidR="00214CC2" w:rsidRPr="008677B1" w:rsidRDefault="006453C1" w:rsidP="005F005A">
            <w:pPr>
              <w:spacing w:after="0"/>
              <w:rPr>
                <w:rFonts w:ascii="Times New Roman" w:eastAsia="Times New Roman" w:hAnsi="Times New Roman" w:cs="Times New Roman"/>
                <w:sz w:val="20"/>
              </w:rPr>
            </w:pPr>
          </w:p>
        </w:tc>
      </w:tr>
      <w:tr w:rsidR="006222AF" w14:paraId="07161F58" w14:textId="77777777">
        <w:trPr>
          <w:trHeight w:val="300"/>
        </w:trPr>
        <w:tc>
          <w:tcPr>
            <w:tcW w:w="1036" w:type="dxa"/>
            <w:tcBorders>
              <w:top w:val="nil"/>
              <w:left w:val="nil"/>
              <w:bottom w:val="nil"/>
              <w:right w:val="nil"/>
            </w:tcBorders>
            <w:shd w:val="clear" w:color="auto" w:fill="auto"/>
            <w:noWrap/>
            <w:vAlign w:val="bottom"/>
            <w:hideMark/>
          </w:tcPr>
          <w:p w14:paraId="07161F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F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57" w14:textId="77777777" w:rsidR="00214CC2" w:rsidRPr="008677B1" w:rsidRDefault="006453C1" w:rsidP="005F005A">
            <w:pPr>
              <w:spacing w:after="0"/>
              <w:rPr>
                <w:rFonts w:ascii="Times New Roman" w:eastAsia="Times New Roman" w:hAnsi="Times New Roman" w:cs="Times New Roman"/>
                <w:sz w:val="20"/>
              </w:rPr>
            </w:pPr>
          </w:p>
        </w:tc>
      </w:tr>
      <w:tr w:rsidR="006222AF" w14:paraId="07161F5F" w14:textId="77777777">
        <w:trPr>
          <w:trHeight w:val="300"/>
        </w:trPr>
        <w:tc>
          <w:tcPr>
            <w:tcW w:w="2051" w:type="dxa"/>
            <w:gridSpan w:val="2"/>
            <w:tcBorders>
              <w:top w:val="nil"/>
              <w:left w:val="nil"/>
              <w:bottom w:val="nil"/>
              <w:right w:val="nil"/>
            </w:tcBorders>
            <w:shd w:val="clear" w:color="auto" w:fill="auto"/>
            <w:noWrap/>
            <w:vAlign w:val="bottom"/>
            <w:hideMark/>
          </w:tcPr>
          <w:p w14:paraId="07161F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F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5E" w14:textId="77777777" w:rsidR="00214CC2" w:rsidRPr="008677B1" w:rsidRDefault="006453C1" w:rsidP="005F005A">
            <w:pPr>
              <w:spacing w:after="0"/>
              <w:rPr>
                <w:rFonts w:ascii="Times New Roman" w:eastAsia="Times New Roman" w:hAnsi="Times New Roman" w:cs="Times New Roman"/>
                <w:sz w:val="20"/>
              </w:rPr>
            </w:pPr>
          </w:p>
        </w:tc>
      </w:tr>
      <w:tr w:rsidR="006222AF" w14:paraId="07161F67" w14:textId="77777777">
        <w:trPr>
          <w:trHeight w:val="300"/>
        </w:trPr>
        <w:tc>
          <w:tcPr>
            <w:tcW w:w="1036" w:type="dxa"/>
            <w:tcBorders>
              <w:top w:val="nil"/>
              <w:left w:val="nil"/>
              <w:bottom w:val="nil"/>
              <w:right w:val="nil"/>
            </w:tcBorders>
            <w:shd w:val="clear" w:color="auto" w:fill="auto"/>
            <w:noWrap/>
            <w:vAlign w:val="bottom"/>
            <w:hideMark/>
          </w:tcPr>
          <w:p w14:paraId="07161F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6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F6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F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66" w14:textId="77777777" w:rsidR="00214CC2" w:rsidRPr="008677B1" w:rsidRDefault="006453C1" w:rsidP="005F005A">
            <w:pPr>
              <w:spacing w:after="0"/>
              <w:rPr>
                <w:rFonts w:ascii="Times New Roman" w:eastAsia="Times New Roman" w:hAnsi="Times New Roman" w:cs="Times New Roman"/>
                <w:sz w:val="20"/>
              </w:rPr>
            </w:pPr>
          </w:p>
        </w:tc>
      </w:tr>
      <w:tr w:rsidR="006222AF" w14:paraId="07161F6B" w14:textId="77777777">
        <w:trPr>
          <w:trHeight w:val="300"/>
        </w:trPr>
        <w:tc>
          <w:tcPr>
            <w:tcW w:w="1036" w:type="dxa"/>
            <w:tcBorders>
              <w:top w:val="nil"/>
              <w:left w:val="nil"/>
              <w:bottom w:val="nil"/>
              <w:right w:val="nil"/>
            </w:tcBorders>
            <w:shd w:val="clear" w:color="auto" w:fill="auto"/>
            <w:noWrap/>
            <w:vAlign w:val="bottom"/>
            <w:hideMark/>
          </w:tcPr>
          <w:p w14:paraId="07161F6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F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126 ως έχει   ΔΕΚΤΟ </w:t>
            </w:r>
            <w:r w:rsidRPr="008677B1">
              <w:rPr>
                <w:rFonts w:ascii="Calibri" w:eastAsia="Times New Roman" w:hAnsi="Calibri" w:cs="Times New Roman"/>
                <w:color w:val="000000"/>
                <w:sz w:val="22"/>
                <w:szCs w:val="22"/>
              </w:rPr>
              <w:t>ΚΑΤΑ ΠΛΕΙΟΨΗΦΙΑ</w:t>
            </w:r>
          </w:p>
        </w:tc>
        <w:tc>
          <w:tcPr>
            <w:tcW w:w="1015" w:type="dxa"/>
            <w:tcBorders>
              <w:top w:val="nil"/>
              <w:left w:val="nil"/>
              <w:bottom w:val="nil"/>
              <w:right w:val="nil"/>
            </w:tcBorders>
            <w:shd w:val="clear" w:color="auto" w:fill="auto"/>
            <w:noWrap/>
            <w:vAlign w:val="bottom"/>
            <w:hideMark/>
          </w:tcPr>
          <w:p w14:paraId="07161F6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F73" w14:textId="77777777">
        <w:trPr>
          <w:trHeight w:val="300"/>
        </w:trPr>
        <w:tc>
          <w:tcPr>
            <w:tcW w:w="1036" w:type="dxa"/>
            <w:tcBorders>
              <w:top w:val="nil"/>
              <w:left w:val="nil"/>
              <w:bottom w:val="nil"/>
              <w:right w:val="nil"/>
            </w:tcBorders>
            <w:shd w:val="clear" w:color="auto" w:fill="auto"/>
            <w:noWrap/>
            <w:vAlign w:val="bottom"/>
            <w:hideMark/>
          </w:tcPr>
          <w:p w14:paraId="07161F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F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72" w14:textId="77777777" w:rsidR="00214CC2" w:rsidRPr="008677B1" w:rsidRDefault="006453C1" w:rsidP="005F005A">
            <w:pPr>
              <w:spacing w:after="0"/>
              <w:rPr>
                <w:rFonts w:ascii="Times New Roman" w:eastAsia="Times New Roman" w:hAnsi="Times New Roman" w:cs="Times New Roman"/>
                <w:sz w:val="20"/>
              </w:rPr>
            </w:pPr>
          </w:p>
        </w:tc>
      </w:tr>
      <w:tr w:rsidR="006222AF" w14:paraId="07161F7B" w14:textId="77777777">
        <w:trPr>
          <w:trHeight w:val="300"/>
        </w:trPr>
        <w:tc>
          <w:tcPr>
            <w:tcW w:w="1036" w:type="dxa"/>
            <w:tcBorders>
              <w:top w:val="nil"/>
              <w:left w:val="nil"/>
              <w:bottom w:val="nil"/>
              <w:right w:val="nil"/>
            </w:tcBorders>
            <w:shd w:val="clear" w:color="auto" w:fill="auto"/>
            <w:noWrap/>
            <w:vAlign w:val="bottom"/>
            <w:hideMark/>
          </w:tcPr>
          <w:p w14:paraId="07161F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F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7A" w14:textId="77777777" w:rsidR="00214CC2" w:rsidRPr="008677B1" w:rsidRDefault="006453C1" w:rsidP="005F005A">
            <w:pPr>
              <w:spacing w:after="0"/>
              <w:rPr>
                <w:rFonts w:ascii="Times New Roman" w:eastAsia="Times New Roman" w:hAnsi="Times New Roman" w:cs="Times New Roman"/>
                <w:sz w:val="20"/>
              </w:rPr>
            </w:pPr>
          </w:p>
        </w:tc>
      </w:tr>
      <w:tr w:rsidR="006222AF" w14:paraId="07161F83" w14:textId="77777777">
        <w:trPr>
          <w:trHeight w:val="300"/>
        </w:trPr>
        <w:tc>
          <w:tcPr>
            <w:tcW w:w="1036" w:type="dxa"/>
            <w:tcBorders>
              <w:top w:val="nil"/>
              <w:left w:val="nil"/>
              <w:bottom w:val="nil"/>
              <w:right w:val="nil"/>
            </w:tcBorders>
            <w:shd w:val="clear" w:color="auto" w:fill="auto"/>
            <w:noWrap/>
            <w:vAlign w:val="bottom"/>
            <w:hideMark/>
          </w:tcPr>
          <w:p w14:paraId="07161F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F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1F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82" w14:textId="77777777" w:rsidR="00214CC2" w:rsidRPr="008677B1" w:rsidRDefault="006453C1" w:rsidP="005F005A">
            <w:pPr>
              <w:spacing w:after="0"/>
              <w:rPr>
                <w:rFonts w:ascii="Times New Roman" w:eastAsia="Times New Roman" w:hAnsi="Times New Roman" w:cs="Times New Roman"/>
                <w:sz w:val="20"/>
              </w:rPr>
            </w:pPr>
          </w:p>
        </w:tc>
      </w:tr>
      <w:tr w:rsidR="006222AF" w14:paraId="07161F8B" w14:textId="77777777">
        <w:trPr>
          <w:trHeight w:val="300"/>
        </w:trPr>
        <w:tc>
          <w:tcPr>
            <w:tcW w:w="1036" w:type="dxa"/>
            <w:tcBorders>
              <w:top w:val="nil"/>
              <w:left w:val="nil"/>
              <w:bottom w:val="nil"/>
              <w:right w:val="nil"/>
            </w:tcBorders>
            <w:shd w:val="clear" w:color="auto" w:fill="auto"/>
            <w:noWrap/>
            <w:vAlign w:val="bottom"/>
            <w:hideMark/>
          </w:tcPr>
          <w:p w14:paraId="07161F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F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8A" w14:textId="77777777" w:rsidR="00214CC2" w:rsidRPr="008677B1" w:rsidRDefault="006453C1" w:rsidP="005F005A">
            <w:pPr>
              <w:spacing w:after="0"/>
              <w:rPr>
                <w:rFonts w:ascii="Times New Roman" w:eastAsia="Times New Roman" w:hAnsi="Times New Roman" w:cs="Times New Roman"/>
                <w:sz w:val="20"/>
              </w:rPr>
            </w:pPr>
          </w:p>
        </w:tc>
      </w:tr>
      <w:tr w:rsidR="006222AF" w14:paraId="07161F93" w14:textId="77777777">
        <w:trPr>
          <w:trHeight w:val="300"/>
        </w:trPr>
        <w:tc>
          <w:tcPr>
            <w:tcW w:w="1036" w:type="dxa"/>
            <w:tcBorders>
              <w:top w:val="nil"/>
              <w:left w:val="nil"/>
              <w:bottom w:val="nil"/>
              <w:right w:val="nil"/>
            </w:tcBorders>
            <w:shd w:val="clear" w:color="auto" w:fill="auto"/>
            <w:noWrap/>
            <w:vAlign w:val="bottom"/>
            <w:hideMark/>
          </w:tcPr>
          <w:p w14:paraId="07161F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F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92" w14:textId="77777777" w:rsidR="00214CC2" w:rsidRPr="008677B1" w:rsidRDefault="006453C1" w:rsidP="005F005A">
            <w:pPr>
              <w:spacing w:after="0"/>
              <w:rPr>
                <w:rFonts w:ascii="Times New Roman" w:eastAsia="Times New Roman" w:hAnsi="Times New Roman" w:cs="Times New Roman"/>
                <w:sz w:val="20"/>
              </w:rPr>
            </w:pPr>
          </w:p>
        </w:tc>
      </w:tr>
      <w:tr w:rsidR="006222AF" w14:paraId="07161F9B" w14:textId="77777777">
        <w:trPr>
          <w:trHeight w:val="300"/>
        </w:trPr>
        <w:tc>
          <w:tcPr>
            <w:tcW w:w="1036" w:type="dxa"/>
            <w:tcBorders>
              <w:top w:val="nil"/>
              <w:left w:val="nil"/>
              <w:bottom w:val="nil"/>
              <w:right w:val="nil"/>
            </w:tcBorders>
            <w:shd w:val="clear" w:color="auto" w:fill="auto"/>
            <w:noWrap/>
            <w:vAlign w:val="bottom"/>
            <w:hideMark/>
          </w:tcPr>
          <w:p w14:paraId="07161F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F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9A" w14:textId="77777777" w:rsidR="00214CC2" w:rsidRPr="008677B1" w:rsidRDefault="006453C1" w:rsidP="005F005A">
            <w:pPr>
              <w:spacing w:after="0"/>
              <w:rPr>
                <w:rFonts w:ascii="Times New Roman" w:eastAsia="Times New Roman" w:hAnsi="Times New Roman" w:cs="Times New Roman"/>
                <w:sz w:val="20"/>
              </w:rPr>
            </w:pPr>
          </w:p>
        </w:tc>
      </w:tr>
      <w:tr w:rsidR="006222AF" w14:paraId="07161FA3" w14:textId="77777777">
        <w:trPr>
          <w:trHeight w:val="300"/>
        </w:trPr>
        <w:tc>
          <w:tcPr>
            <w:tcW w:w="1036" w:type="dxa"/>
            <w:tcBorders>
              <w:top w:val="nil"/>
              <w:left w:val="nil"/>
              <w:bottom w:val="nil"/>
              <w:right w:val="nil"/>
            </w:tcBorders>
            <w:shd w:val="clear" w:color="auto" w:fill="auto"/>
            <w:noWrap/>
            <w:vAlign w:val="bottom"/>
            <w:hideMark/>
          </w:tcPr>
          <w:p w14:paraId="07161F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1F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A2" w14:textId="77777777" w:rsidR="00214CC2" w:rsidRPr="008677B1" w:rsidRDefault="006453C1" w:rsidP="005F005A">
            <w:pPr>
              <w:spacing w:after="0"/>
              <w:rPr>
                <w:rFonts w:ascii="Times New Roman" w:eastAsia="Times New Roman" w:hAnsi="Times New Roman" w:cs="Times New Roman"/>
                <w:sz w:val="20"/>
              </w:rPr>
            </w:pPr>
          </w:p>
        </w:tc>
      </w:tr>
      <w:tr w:rsidR="006222AF" w14:paraId="07161FAA" w14:textId="77777777">
        <w:trPr>
          <w:trHeight w:val="300"/>
        </w:trPr>
        <w:tc>
          <w:tcPr>
            <w:tcW w:w="2051" w:type="dxa"/>
            <w:gridSpan w:val="2"/>
            <w:tcBorders>
              <w:top w:val="nil"/>
              <w:left w:val="nil"/>
              <w:bottom w:val="nil"/>
              <w:right w:val="nil"/>
            </w:tcBorders>
            <w:shd w:val="clear" w:color="auto" w:fill="auto"/>
            <w:noWrap/>
            <w:vAlign w:val="bottom"/>
            <w:hideMark/>
          </w:tcPr>
          <w:p w14:paraId="07161F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F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A9" w14:textId="77777777" w:rsidR="00214CC2" w:rsidRPr="008677B1" w:rsidRDefault="006453C1" w:rsidP="005F005A">
            <w:pPr>
              <w:spacing w:after="0"/>
              <w:rPr>
                <w:rFonts w:ascii="Times New Roman" w:eastAsia="Times New Roman" w:hAnsi="Times New Roman" w:cs="Times New Roman"/>
                <w:sz w:val="20"/>
              </w:rPr>
            </w:pPr>
          </w:p>
        </w:tc>
      </w:tr>
      <w:tr w:rsidR="006222AF" w14:paraId="07161FB2" w14:textId="77777777">
        <w:trPr>
          <w:trHeight w:val="300"/>
        </w:trPr>
        <w:tc>
          <w:tcPr>
            <w:tcW w:w="1036" w:type="dxa"/>
            <w:tcBorders>
              <w:top w:val="nil"/>
              <w:left w:val="nil"/>
              <w:bottom w:val="nil"/>
              <w:right w:val="nil"/>
            </w:tcBorders>
            <w:shd w:val="clear" w:color="auto" w:fill="auto"/>
            <w:noWrap/>
            <w:vAlign w:val="bottom"/>
            <w:hideMark/>
          </w:tcPr>
          <w:p w14:paraId="07161F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A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FA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F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B1" w14:textId="77777777" w:rsidR="00214CC2" w:rsidRPr="008677B1" w:rsidRDefault="006453C1" w:rsidP="005F005A">
            <w:pPr>
              <w:spacing w:after="0"/>
              <w:rPr>
                <w:rFonts w:ascii="Times New Roman" w:eastAsia="Times New Roman" w:hAnsi="Times New Roman" w:cs="Times New Roman"/>
                <w:sz w:val="20"/>
              </w:rPr>
            </w:pPr>
          </w:p>
        </w:tc>
      </w:tr>
      <w:tr w:rsidR="006222AF" w14:paraId="07161FB6" w14:textId="77777777">
        <w:trPr>
          <w:trHeight w:val="300"/>
        </w:trPr>
        <w:tc>
          <w:tcPr>
            <w:tcW w:w="1036" w:type="dxa"/>
            <w:tcBorders>
              <w:top w:val="nil"/>
              <w:left w:val="nil"/>
              <w:bottom w:val="nil"/>
              <w:right w:val="nil"/>
            </w:tcBorders>
            <w:shd w:val="clear" w:color="auto" w:fill="auto"/>
            <w:noWrap/>
            <w:vAlign w:val="bottom"/>
            <w:hideMark/>
          </w:tcPr>
          <w:p w14:paraId="07161FB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F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127 ως έχει   ΔΕΚΤΟ ΚΑΤΑ ΠΛΕΙΟΨΗΦΙΑ</w:t>
            </w:r>
          </w:p>
        </w:tc>
        <w:tc>
          <w:tcPr>
            <w:tcW w:w="1015" w:type="dxa"/>
            <w:tcBorders>
              <w:top w:val="nil"/>
              <w:left w:val="nil"/>
              <w:bottom w:val="nil"/>
              <w:right w:val="nil"/>
            </w:tcBorders>
            <w:shd w:val="clear" w:color="auto" w:fill="auto"/>
            <w:noWrap/>
            <w:vAlign w:val="bottom"/>
            <w:hideMark/>
          </w:tcPr>
          <w:p w14:paraId="07161FB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1FBE" w14:textId="77777777">
        <w:trPr>
          <w:trHeight w:val="300"/>
        </w:trPr>
        <w:tc>
          <w:tcPr>
            <w:tcW w:w="1036" w:type="dxa"/>
            <w:tcBorders>
              <w:top w:val="nil"/>
              <w:left w:val="nil"/>
              <w:bottom w:val="nil"/>
              <w:right w:val="nil"/>
            </w:tcBorders>
            <w:shd w:val="clear" w:color="auto" w:fill="auto"/>
            <w:noWrap/>
            <w:vAlign w:val="bottom"/>
            <w:hideMark/>
          </w:tcPr>
          <w:p w14:paraId="07161F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1F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BD" w14:textId="77777777" w:rsidR="00214CC2" w:rsidRPr="008677B1" w:rsidRDefault="006453C1" w:rsidP="005F005A">
            <w:pPr>
              <w:spacing w:after="0"/>
              <w:rPr>
                <w:rFonts w:ascii="Times New Roman" w:eastAsia="Times New Roman" w:hAnsi="Times New Roman" w:cs="Times New Roman"/>
                <w:sz w:val="20"/>
              </w:rPr>
            </w:pPr>
          </w:p>
        </w:tc>
      </w:tr>
      <w:tr w:rsidR="006222AF" w14:paraId="07161FC6" w14:textId="77777777">
        <w:trPr>
          <w:trHeight w:val="300"/>
        </w:trPr>
        <w:tc>
          <w:tcPr>
            <w:tcW w:w="1036" w:type="dxa"/>
            <w:tcBorders>
              <w:top w:val="nil"/>
              <w:left w:val="nil"/>
              <w:bottom w:val="nil"/>
              <w:right w:val="nil"/>
            </w:tcBorders>
            <w:shd w:val="clear" w:color="auto" w:fill="auto"/>
            <w:noWrap/>
            <w:vAlign w:val="bottom"/>
            <w:hideMark/>
          </w:tcPr>
          <w:p w14:paraId="07161F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1F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C5" w14:textId="77777777" w:rsidR="00214CC2" w:rsidRPr="008677B1" w:rsidRDefault="006453C1" w:rsidP="005F005A">
            <w:pPr>
              <w:spacing w:after="0"/>
              <w:rPr>
                <w:rFonts w:ascii="Times New Roman" w:eastAsia="Times New Roman" w:hAnsi="Times New Roman" w:cs="Times New Roman"/>
                <w:sz w:val="20"/>
              </w:rPr>
            </w:pPr>
          </w:p>
        </w:tc>
      </w:tr>
      <w:tr w:rsidR="006222AF" w14:paraId="07161FCE" w14:textId="77777777">
        <w:trPr>
          <w:trHeight w:val="300"/>
        </w:trPr>
        <w:tc>
          <w:tcPr>
            <w:tcW w:w="1036" w:type="dxa"/>
            <w:tcBorders>
              <w:top w:val="nil"/>
              <w:left w:val="nil"/>
              <w:bottom w:val="nil"/>
              <w:right w:val="nil"/>
            </w:tcBorders>
            <w:shd w:val="clear" w:color="auto" w:fill="auto"/>
            <w:noWrap/>
            <w:vAlign w:val="bottom"/>
            <w:hideMark/>
          </w:tcPr>
          <w:p w14:paraId="07161F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1F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CD" w14:textId="77777777" w:rsidR="00214CC2" w:rsidRPr="008677B1" w:rsidRDefault="006453C1" w:rsidP="005F005A">
            <w:pPr>
              <w:spacing w:after="0"/>
              <w:rPr>
                <w:rFonts w:ascii="Times New Roman" w:eastAsia="Times New Roman" w:hAnsi="Times New Roman" w:cs="Times New Roman"/>
                <w:sz w:val="20"/>
              </w:rPr>
            </w:pPr>
          </w:p>
        </w:tc>
      </w:tr>
      <w:tr w:rsidR="006222AF" w14:paraId="07161FD6" w14:textId="77777777">
        <w:trPr>
          <w:trHeight w:val="300"/>
        </w:trPr>
        <w:tc>
          <w:tcPr>
            <w:tcW w:w="1036" w:type="dxa"/>
            <w:tcBorders>
              <w:top w:val="nil"/>
              <w:left w:val="nil"/>
              <w:bottom w:val="nil"/>
              <w:right w:val="nil"/>
            </w:tcBorders>
            <w:shd w:val="clear" w:color="auto" w:fill="auto"/>
            <w:noWrap/>
            <w:vAlign w:val="bottom"/>
            <w:hideMark/>
          </w:tcPr>
          <w:p w14:paraId="07161F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1F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D5" w14:textId="77777777" w:rsidR="00214CC2" w:rsidRPr="008677B1" w:rsidRDefault="006453C1" w:rsidP="005F005A">
            <w:pPr>
              <w:spacing w:after="0"/>
              <w:rPr>
                <w:rFonts w:ascii="Times New Roman" w:eastAsia="Times New Roman" w:hAnsi="Times New Roman" w:cs="Times New Roman"/>
                <w:sz w:val="20"/>
              </w:rPr>
            </w:pPr>
          </w:p>
        </w:tc>
      </w:tr>
      <w:tr w:rsidR="006222AF" w14:paraId="07161FDE" w14:textId="77777777">
        <w:trPr>
          <w:trHeight w:val="300"/>
        </w:trPr>
        <w:tc>
          <w:tcPr>
            <w:tcW w:w="1036" w:type="dxa"/>
            <w:tcBorders>
              <w:top w:val="nil"/>
              <w:left w:val="nil"/>
              <w:bottom w:val="nil"/>
              <w:right w:val="nil"/>
            </w:tcBorders>
            <w:shd w:val="clear" w:color="auto" w:fill="auto"/>
            <w:noWrap/>
            <w:vAlign w:val="bottom"/>
            <w:hideMark/>
          </w:tcPr>
          <w:p w14:paraId="07161F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1F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DD" w14:textId="77777777" w:rsidR="00214CC2" w:rsidRPr="008677B1" w:rsidRDefault="006453C1" w:rsidP="005F005A">
            <w:pPr>
              <w:spacing w:after="0"/>
              <w:rPr>
                <w:rFonts w:ascii="Times New Roman" w:eastAsia="Times New Roman" w:hAnsi="Times New Roman" w:cs="Times New Roman"/>
                <w:sz w:val="20"/>
              </w:rPr>
            </w:pPr>
          </w:p>
        </w:tc>
      </w:tr>
      <w:tr w:rsidR="006222AF" w14:paraId="07161FE6" w14:textId="77777777">
        <w:trPr>
          <w:trHeight w:val="300"/>
        </w:trPr>
        <w:tc>
          <w:tcPr>
            <w:tcW w:w="1036" w:type="dxa"/>
            <w:tcBorders>
              <w:top w:val="nil"/>
              <w:left w:val="nil"/>
              <w:bottom w:val="nil"/>
              <w:right w:val="nil"/>
            </w:tcBorders>
            <w:shd w:val="clear" w:color="auto" w:fill="auto"/>
            <w:noWrap/>
            <w:vAlign w:val="bottom"/>
            <w:hideMark/>
          </w:tcPr>
          <w:p w14:paraId="07161F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1F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1F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E5" w14:textId="77777777" w:rsidR="00214CC2" w:rsidRPr="008677B1" w:rsidRDefault="006453C1" w:rsidP="005F005A">
            <w:pPr>
              <w:spacing w:after="0"/>
              <w:rPr>
                <w:rFonts w:ascii="Times New Roman" w:eastAsia="Times New Roman" w:hAnsi="Times New Roman" w:cs="Times New Roman"/>
                <w:sz w:val="20"/>
              </w:rPr>
            </w:pPr>
          </w:p>
        </w:tc>
      </w:tr>
      <w:tr w:rsidR="006222AF" w14:paraId="07161FEE" w14:textId="77777777">
        <w:trPr>
          <w:trHeight w:val="300"/>
        </w:trPr>
        <w:tc>
          <w:tcPr>
            <w:tcW w:w="1036" w:type="dxa"/>
            <w:tcBorders>
              <w:top w:val="nil"/>
              <w:left w:val="nil"/>
              <w:bottom w:val="nil"/>
              <w:right w:val="nil"/>
            </w:tcBorders>
            <w:shd w:val="clear" w:color="auto" w:fill="auto"/>
            <w:noWrap/>
            <w:vAlign w:val="bottom"/>
            <w:hideMark/>
          </w:tcPr>
          <w:p w14:paraId="07161F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1F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ED" w14:textId="77777777" w:rsidR="00214CC2" w:rsidRPr="008677B1" w:rsidRDefault="006453C1" w:rsidP="005F005A">
            <w:pPr>
              <w:spacing w:after="0"/>
              <w:rPr>
                <w:rFonts w:ascii="Times New Roman" w:eastAsia="Times New Roman" w:hAnsi="Times New Roman" w:cs="Times New Roman"/>
                <w:sz w:val="20"/>
              </w:rPr>
            </w:pPr>
          </w:p>
        </w:tc>
      </w:tr>
      <w:tr w:rsidR="006222AF" w14:paraId="07161FF5" w14:textId="77777777">
        <w:trPr>
          <w:trHeight w:val="300"/>
        </w:trPr>
        <w:tc>
          <w:tcPr>
            <w:tcW w:w="2051" w:type="dxa"/>
            <w:gridSpan w:val="2"/>
            <w:tcBorders>
              <w:top w:val="nil"/>
              <w:left w:val="nil"/>
              <w:bottom w:val="nil"/>
              <w:right w:val="nil"/>
            </w:tcBorders>
            <w:shd w:val="clear" w:color="auto" w:fill="auto"/>
            <w:noWrap/>
            <w:vAlign w:val="bottom"/>
            <w:hideMark/>
          </w:tcPr>
          <w:p w14:paraId="07161F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1F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1F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1F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1F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F4" w14:textId="77777777" w:rsidR="00214CC2" w:rsidRPr="008677B1" w:rsidRDefault="006453C1" w:rsidP="005F005A">
            <w:pPr>
              <w:spacing w:after="0"/>
              <w:rPr>
                <w:rFonts w:ascii="Times New Roman" w:eastAsia="Times New Roman" w:hAnsi="Times New Roman" w:cs="Times New Roman"/>
                <w:sz w:val="20"/>
              </w:rPr>
            </w:pPr>
          </w:p>
        </w:tc>
      </w:tr>
      <w:tr w:rsidR="006222AF" w14:paraId="07161FFD" w14:textId="77777777">
        <w:trPr>
          <w:trHeight w:val="300"/>
        </w:trPr>
        <w:tc>
          <w:tcPr>
            <w:tcW w:w="1036" w:type="dxa"/>
            <w:tcBorders>
              <w:top w:val="nil"/>
              <w:left w:val="nil"/>
              <w:bottom w:val="nil"/>
              <w:right w:val="nil"/>
            </w:tcBorders>
            <w:shd w:val="clear" w:color="auto" w:fill="auto"/>
            <w:noWrap/>
            <w:vAlign w:val="bottom"/>
            <w:hideMark/>
          </w:tcPr>
          <w:p w14:paraId="07161F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F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1FF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1F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1FFC" w14:textId="77777777" w:rsidR="00214CC2" w:rsidRPr="008677B1" w:rsidRDefault="006453C1" w:rsidP="005F005A">
            <w:pPr>
              <w:spacing w:after="0"/>
              <w:rPr>
                <w:rFonts w:ascii="Times New Roman" w:eastAsia="Times New Roman" w:hAnsi="Times New Roman" w:cs="Times New Roman"/>
                <w:sz w:val="20"/>
              </w:rPr>
            </w:pPr>
          </w:p>
        </w:tc>
      </w:tr>
      <w:tr w:rsidR="006222AF" w14:paraId="07162001" w14:textId="77777777">
        <w:trPr>
          <w:trHeight w:val="300"/>
        </w:trPr>
        <w:tc>
          <w:tcPr>
            <w:tcW w:w="1036" w:type="dxa"/>
            <w:tcBorders>
              <w:top w:val="nil"/>
              <w:left w:val="nil"/>
              <w:bottom w:val="nil"/>
              <w:right w:val="nil"/>
            </w:tcBorders>
            <w:shd w:val="clear" w:color="auto" w:fill="auto"/>
            <w:noWrap/>
            <w:vAlign w:val="bottom"/>
            <w:hideMark/>
          </w:tcPr>
          <w:p w14:paraId="07161FF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1F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128 ως έχει   ΔΕΚΤΟ ΚΑΤΑ ΠΛΕΙΟΨΗΦΙΑ</w:t>
            </w:r>
          </w:p>
        </w:tc>
        <w:tc>
          <w:tcPr>
            <w:tcW w:w="1015" w:type="dxa"/>
            <w:tcBorders>
              <w:top w:val="nil"/>
              <w:left w:val="nil"/>
              <w:bottom w:val="nil"/>
              <w:right w:val="nil"/>
            </w:tcBorders>
            <w:shd w:val="clear" w:color="auto" w:fill="auto"/>
            <w:noWrap/>
            <w:vAlign w:val="bottom"/>
            <w:hideMark/>
          </w:tcPr>
          <w:p w14:paraId="0716200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009" w14:textId="77777777">
        <w:trPr>
          <w:trHeight w:val="300"/>
        </w:trPr>
        <w:tc>
          <w:tcPr>
            <w:tcW w:w="1036" w:type="dxa"/>
            <w:tcBorders>
              <w:top w:val="nil"/>
              <w:left w:val="nil"/>
              <w:bottom w:val="nil"/>
              <w:right w:val="nil"/>
            </w:tcBorders>
            <w:shd w:val="clear" w:color="auto" w:fill="auto"/>
            <w:noWrap/>
            <w:vAlign w:val="bottom"/>
            <w:hideMark/>
          </w:tcPr>
          <w:p w14:paraId="071620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0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08" w14:textId="77777777" w:rsidR="00214CC2" w:rsidRPr="008677B1" w:rsidRDefault="006453C1" w:rsidP="005F005A">
            <w:pPr>
              <w:spacing w:after="0"/>
              <w:rPr>
                <w:rFonts w:ascii="Times New Roman" w:eastAsia="Times New Roman" w:hAnsi="Times New Roman" w:cs="Times New Roman"/>
                <w:sz w:val="20"/>
              </w:rPr>
            </w:pPr>
          </w:p>
        </w:tc>
      </w:tr>
      <w:tr w:rsidR="006222AF" w14:paraId="07162011" w14:textId="77777777">
        <w:trPr>
          <w:trHeight w:val="300"/>
        </w:trPr>
        <w:tc>
          <w:tcPr>
            <w:tcW w:w="1036" w:type="dxa"/>
            <w:tcBorders>
              <w:top w:val="nil"/>
              <w:left w:val="nil"/>
              <w:bottom w:val="nil"/>
              <w:right w:val="nil"/>
            </w:tcBorders>
            <w:shd w:val="clear" w:color="auto" w:fill="auto"/>
            <w:noWrap/>
            <w:vAlign w:val="bottom"/>
            <w:hideMark/>
          </w:tcPr>
          <w:p w14:paraId="071620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0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10" w14:textId="77777777" w:rsidR="00214CC2" w:rsidRPr="008677B1" w:rsidRDefault="006453C1" w:rsidP="005F005A">
            <w:pPr>
              <w:spacing w:after="0"/>
              <w:rPr>
                <w:rFonts w:ascii="Times New Roman" w:eastAsia="Times New Roman" w:hAnsi="Times New Roman" w:cs="Times New Roman"/>
                <w:sz w:val="20"/>
              </w:rPr>
            </w:pPr>
          </w:p>
        </w:tc>
      </w:tr>
      <w:tr w:rsidR="006222AF" w14:paraId="07162019" w14:textId="77777777">
        <w:trPr>
          <w:trHeight w:val="300"/>
        </w:trPr>
        <w:tc>
          <w:tcPr>
            <w:tcW w:w="1036" w:type="dxa"/>
            <w:tcBorders>
              <w:top w:val="nil"/>
              <w:left w:val="nil"/>
              <w:bottom w:val="nil"/>
              <w:right w:val="nil"/>
            </w:tcBorders>
            <w:shd w:val="clear" w:color="auto" w:fill="auto"/>
            <w:noWrap/>
            <w:vAlign w:val="bottom"/>
            <w:hideMark/>
          </w:tcPr>
          <w:p w14:paraId="071620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0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0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18" w14:textId="77777777" w:rsidR="00214CC2" w:rsidRPr="008677B1" w:rsidRDefault="006453C1" w:rsidP="005F005A">
            <w:pPr>
              <w:spacing w:after="0"/>
              <w:rPr>
                <w:rFonts w:ascii="Times New Roman" w:eastAsia="Times New Roman" w:hAnsi="Times New Roman" w:cs="Times New Roman"/>
                <w:sz w:val="20"/>
              </w:rPr>
            </w:pPr>
          </w:p>
        </w:tc>
      </w:tr>
      <w:tr w:rsidR="006222AF" w14:paraId="07162021" w14:textId="77777777">
        <w:trPr>
          <w:trHeight w:val="300"/>
        </w:trPr>
        <w:tc>
          <w:tcPr>
            <w:tcW w:w="1036" w:type="dxa"/>
            <w:tcBorders>
              <w:top w:val="nil"/>
              <w:left w:val="nil"/>
              <w:bottom w:val="nil"/>
              <w:right w:val="nil"/>
            </w:tcBorders>
            <w:shd w:val="clear" w:color="auto" w:fill="auto"/>
            <w:noWrap/>
            <w:vAlign w:val="bottom"/>
            <w:hideMark/>
          </w:tcPr>
          <w:p w14:paraId="071620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0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20" w14:textId="77777777" w:rsidR="00214CC2" w:rsidRPr="008677B1" w:rsidRDefault="006453C1" w:rsidP="005F005A">
            <w:pPr>
              <w:spacing w:after="0"/>
              <w:rPr>
                <w:rFonts w:ascii="Times New Roman" w:eastAsia="Times New Roman" w:hAnsi="Times New Roman" w:cs="Times New Roman"/>
                <w:sz w:val="20"/>
              </w:rPr>
            </w:pPr>
          </w:p>
        </w:tc>
      </w:tr>
      <w:tr w:rsidR="006222AF" w14:paraId="07162029" w14:textId="77777777">
        <w:trPr>
          <w:trHeight w:val="300"/>
        </w:trPr>
        <w:tc>
          <w:tcPr>
            <w:tcW w:w="1036" w:type="dxa"/>
            <w:tcBorders>
              <w:top w:val="nil"/>
              <w:left w:val="nil"/>
              <w:bottom w:val="nil"/>
              <w:right w:val="nil"/>
            </w:tcBorders>
            <w:shd w:val="clear" w:color="auto" w:fill="auto"/>
            <w:noWrap/>
            <w:vAlign w:val="bottom"/>
            <w:hideMark/>
          </w:tcPr>
          <w:p w14:paraId="071620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0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28" w14:textId="77777777" w:rsidR="00214CC2" w:rsidRPr="008677B1" w:rsidRDefault="006453C1" w:rsidP="005F005A">
            <w:pPr>
              <w:spacing w:after="0"/>
              <w:rPr>
                <w:rFonts w:ascii="Times New Roman" w:eastAsia="Times New Roman" w:hAnsi="Times New Roman" w:cs="Times New Roman"/>
                <w:sz w:val="20"/>
              </w:rPr>
            </w:pPr>
          </w:p>
        </w:tc>
      </w:tr>
      <w:tr w:rsidR="006222AF" w14:paraId="07162031" w14:textId="77777777">
        <w:trPr>
          <w:trHeight w:val="300"/>
        </w:trPr>
        <w:tc>
          <w:tcPr>
            <w:tcW w:w="1036" w:type="dxa"/>
            <w:tcBorders>
              <w:top w:val="nil"/>
              <w:left w:val="nil"/>
              <w:bottom w:val="nil"/>
              <w:right w:val="nil"/>
            </w:tcBorders>
            <w:shd w:val="clear" w:color="auto" w:fill="auto"/>
            <w:noWrap/>
            <w:vAlign w:val="bottom"/>
            <w:hideMark/>
          </w:tcPr>
          <w:p w14:paraId="071620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0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30" w14:textId="77777777" w:rsidR="00214CC2" w:rsidRPr="008677B1" w:rsidRDefault="006453C1" w:rsidP="005F005A">
            <w:pPr>
              <w:spacing w:after="0"/>
              <w:rPr>
                <w:rFonts w:ascii="Times New Roman" w:eastAsia="Times New Roman" w:hAnsi="Times New Roman" w:cs="Times New Roman"/>
                <w:sz w:val="20"/>
              </w:rPr>
            </w:pPr>
          </w:p>
        </w:tc>
      </w:tr>
      <w:tr w:rsidR="006222AF" w14:paraId="07162039" w14:textId="77777777">
        <w:trPr>
          <w:trHeight w:val="300"/>
        </w:trPr>
        <w:tc>
          <w:tcPr>
            <w:tcW w:w="1036" w:type="dxa"/>
            <w:tcBorders>
              <w:top w:val="nil"/>
              <w:left w:val="nil"/>
              <w:bottom w:val="nil"/>
              <w:right w:val="nil"/>
            </w:tcBorders>
            <w:shd w:val="clear" w:color="auto" w:fill="auto"/>
            <w:noWrap/>
            <w:vAlign w:val="bottom"/>
            <w:hideMark/>
          </w:tcPr>
          <w:p w14:paraId="071620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0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38" w14:textId="77777777" w:rsidR="00214CC2" w:rsidRPr="008677B1" w:rsidRDefault="006453C1" w:rsidP="005F005A">
            <w:pPr>
              <w:spacing w:after="0"/>
              <w:rPr>
                <w:rFonts w:ascii="Times New Roman" w:eastAsia="Times New Roman" w:hAnsi="Times New Roman" w:cs="Times New Roman"/>
                <w:sz w:val="20"/>
              </w:rPr>
            </w:pPr>
          </w:p>
        </w:tc>
      </w:tr>
      <w:tr w:rsidR="006222AF" w14:paraId="07162040" w14:textId="77777777">
        <w:trPr>
          <w:trHeight w:val="300"/>
        </w:trPr>
        <w:tc>
          <w:tcPr>
            <w:tcW w:w="2051" w:type="dxa"/>
            <w:gridSpan w:val="2"/>
            <w:tcBorders>
              <w:top w:val="nil"/>
              <w:left w:val="nil"/>
              <w:bottom w:val="nil"/>
              <w:right w:val="nil"/>
            </w:tcBorders>
            <w:shd w:val="clear" w:color="auto" w:fill="auto"/>
            <w:noWrap/>
            <w:vAlign w:val="bottom"/>
            <w:hideMark/>
          </w:tcPr>
          <w:p w14:paraId="071620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0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3F" w14:textId="77777777" w:rsidR="00214CC2" w:rsidRPr="008677B1" w:rsidRDefault="006453C1" w:rsidP="005F005A">
            <w:pPr>
              <w:spacing w:after="0"/>
              <w:rPr>
                <w:rFonts w:ascii="Times New Roman" w:eastAsia="Times New Roman" w:hAnsi="Times New Roman" w:cs="Times New Roman"/>
                <w:sz w:val="20"/>
              </w:rPr>
            </w:pPr>
          </w:p>
        </w:tc>
      </w:tr>
      <w:tr w:rsidR="006222AF" w14:paraId="07162048" w14:textId="77777777">
        <w:trPr>
          <w:trHeight w:val="300"/>
        </w:trPr>
        <w:tc>
          <w:tcPr>
            <w:tcW w:w="1036" w:type="dxa"/>
            <w:tcBorders>
              <w:top w:val="nil"/>
              <w:left w:val="nil"/>
              <w:bottom w:val="nil"/>
              <w:right w:val="nil"/>
            </w:tcBorders>
            <w:shd w:val="clear" w:color="auto" w:fill="auto"/>
            <w:noWrap/>
            <w:vAlign w:val="bottom"/>
            <w:hideMark/>
          </w:tcPr>
          <w:p w14:paraId="071620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4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04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0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47" w14:textId="77777777" w:rsidR="00214CC2" w:rsidRPr="008677B1" w:rsidRDefault="006453C1" w:rsidP="005F005A">
            <w:pPr>
              <w:spacing w:after="0"/>
              <w:rPr>
                <w:rFonts w:ascii="Times New Roman" w:eastAsia="Times New Roman" w:hAnsi="Times New Roman" w:cs="Times New Roman"/>
                <w:sz w:val="20"/>
              </w:rPr>
            </w:pPr>
          </w:p>
        </w:tc>
      </w:tr>
      <w:tr w:rsidR="006222AF" w14:paraId="0716204C" w14:textId="77777777">
        <w:trPr>
          <w:trHeight w:val="300"/>
        </w:trPr>
        <w:tc>
          <w:tcPr>
            <w:tcW w:w="1036" w:type="dxa"/>
            <w:tcBorders>
              <w:top w:val="nil"/>
              <w:left w:val="nil"/>
              <w:bottom w:val="nil"/>
              <w:right w:val="nil"/>
            </w:tcBorders>
            <w:shd w:val="clear" w:color="auto" w:fill="auto"/>
            <w:noWrap/>
            <w:vAlign w:val="bottom"/>
            <w:hideMark/>
          </w:tcPr>
          <w:p w14:paraId="0716204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0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129 ως έχει   ΔΕΚΤΟ ΚΑΤΑ ΠΛΕΙΟΨΗΦΙΑ</w:t>
            </w:r>
          </w:p>
        </w:tc>
        <w:tc>
          <w:tcPr>
            <w:tcW w:w="1015" w:type="dxa"/>
            <w:tcBorders>
              <w:top w:val="nil"/>
              <w:left w:val="nil"/>
              <w:bottom w:val="nil"/>
              <w:right w:val="nil"/>
            </w:tcBorders>
            <w:shd w:val="clear" w:color="auto" w:fill="auto"/>
            <w:noWrap/>
            <w:vAlign w:val="bottom"/>
            <w:hideMark/>
          </w:tcPr>
          <w:p w14:paraId="0716204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054" w14:textId="77777777">
        <w:trPr>
          <w:trHeight w:val="300"/>
        </w:trPr>
        <w:tc>
          <w:tcPr>
            <w:tcW w:w="1036" w:type="dxa"/>
            <w:tcBorders>
              <w:top w:val="nil"/>
              <w:left w:val="nil"/>
              <w:bottom w:val="nil"/>
              <w:right w:val="nil"/>
            </w:tcBorders>
            <w:shd w:val="clear" w:color="auto" w:fill="auto"/>
            <w:noWrap/>
            <w:vAlign w:val="bottom"/>
            <w:hideMark/>
          </w:tcPr>
          <w:p w14:paraId="071620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0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53" w14:textId="77777777" w:rsidR="00214CC2" w:rsidRPr="008677B1" w:rsidRDefault="006453C1" w:rsidP="005F005A">
            <w:pPr>
              <w:spacing w:after="0"/>
              <w:rPr>
                <w:rFonts w:ascii="Times New Roman" w:eastAsia="Times New Roman" w:hAnsi="Times New Roman" w:cs="Times New Roman"/>
                <w:sz w:val="20"/>
              </w:rPr>
            </w:pPr>
          </w:p>
        </w:tc>
      </w:tr>
      <w:tr w:rsidR="006222AF" w14:paraId="0716205C" w14:textId="77777777">
        <w:trPr>
          <w:trHeight w:val="300"/>
        </w:trPr>
        <w:tc>
          <w:tcPr>
            <w:tcW w:w="1036" w:type="dxa"/>
            <w:tcBorders>
              <w:top w:val="nil"/>
              <w:left w:val="nil"/>
              <w:bottom w:val="nil"/>
              <w:right w:val="nil"/>
            </w:tcBorders>
            <w:shd w:val="clear" w:color="auto" w:fill="auto"/>
            <w:noWrap/>
            <w:vAlign w:val="bottom"/>
            <w:hideMark/>
          </w:tcPr>
          <w:p w14:paraId="071620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0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5B" w14:textId="77777777" w:rsidR="00214CC2" w:rsidRPr="008677B1" w:rsidRDefault="006453C1" w:rsidP="005F005A">
            <w:pPr>
              <w:spacing w:after="0"/>
              <w:rPr>
                <w:rFonts w:ascii="Times New Roman" w:eastAsia="Times New Roman" w:hAnsi="Times New Roman" w:cs="Times New Roman"/>
                <w:sz w:val="20"/>
              </w:rPr>
            </w:pPr>
          </w:p>
        </w:tc>
      </w:tr>
      <w:tr w:rsidR="006222AF" w14:paraId="07162064" w14:textId="77777777">
        <w:trPr>
          <w:trHeight w:val="300"/>
        </w:trPr>
        <w:tc>
          <w:tcPr>
            <w:tcW w:w="1036" w:type="dxa"/>
            <w:tcBorders>
              <w:top w:val="nil"/>
              <w:left w:val="nil"/>
              <w:bottom w:val="nil"/>
              <w:right w:val="nil"/>
            </w:tcBorders>
            <w:shd w:val="clear" w:color="auto" w:fill="auto"/>
            <w:noWrap/>
            <w:vAlign w:val="bottom"/>
            <w:hideMark/>
          </w:tcPr>
          <w:p w14:paraId="071620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0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0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63" w14:textId="77777777" w:rsidR="00214CC2" w:rsidRPr="008677B1" w:rsidRDefault="006453C1" w:rsidP="005F005A">
            <w:pPr>
              <w:spacing w:after="0"/>
              <w:rPr>
                <w:rFonts w:ascii="Times New Roman" w:eastAsia="Times New Roman" w:hAnsi="Times New Roman" w:cs="Times New Roman"/>
                <w:sz w:val="20"/>
              </w:rPr>
            </w:pPr>
          </w:p>
        </w:tc>
      </w:tr>
      <w:tr w:rsidR="006222AF" w14:paraId="0716206C" w14:textId="77777777">
        <w:trPr>
          <w:trHeight w:val="300"/>
        </w:trPr>
        <w:tc>
          <w:tcPr>
            <w:tcW w:w="1036" w:type="dxa"/>
            <w:tcBorders>
              <w:top w:val="nil"/>
              <w:left w:val="nil"/>
              <w:bottom w:val="nil"/>
              <w:right w:val="nil"/>
            </w:tcBorders>
            <w:shd w:val="clear" w:color="auto" w:fill="auto"/>
            <w:noWrap/>
            <w:vAlign w:val="bottom"/>
            <w:hideMark/>
          </w:tcPr>
          <w:p w14:paraId="071620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0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6B" w14:textId="77777777" w:rsidR="00214CC2" w:rsidRPr="008677B1" w:rsidRDefault="006453C1" w:rsidP="005F005A">
            <w:pPr>
              <w:spacing w:after="0"/>
              <w:rPr>
                <w:rFonts w:ascii="Times New Roman" w:eastAsia="Times New Roman" w:hAnsi="Times New Roman" w:cs="Times New Roman"/>
                <w:sz w:val="20"/>
              </w:rPr>
            </w:pPr>
          </w:p>
        </w:tc>
      </w:tr>
      <w:tr w:rsidR="006222AF" w14:paraId="07162074" w14:textId="77777777">
        <w:trPr>
          <w:trHeight w:val="300"/>
        </w:trPr>
        <w:tc>
          <w:tcPr>
            <w:tcW w:w="1036" w:type="dxa"/>
            <w:tcBorders>
              <w:top w:val="nil"/>
              <w:left w:val="nil"/>
              <w:bottom w:val="nil"/>
              <w:right w:val="nil"/>
            </w:tcBorders>
            <w:shd w:val="clear" w:color="auto" w:fill="auto"/>
            <w:noWrap/>
            <w:vAlign w:val="bottom"/>
            <w:hideMark/>
          </w:tcPr>
          <w:p w14:paraId="071620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0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73" w14:textId="77777777" w:rsidR="00214CC2" w:rsidRPr="008677B1" w:rsidRDefault="006453C1" w:rsidP="005F005A">
            <w:pPr>
              <w:spacing w:after="0"/>
              <w:rPr>
                <w:rFonts w:ascii="Times New Roman" w:eastAsia="Times New Roman" w:hAnsi="Times New Roman" w:cs="Times New Roman"/>
                <w:sz w:val="20"/>
              </w:rPr>
            </w:pPr>
          </w:p>
        </w:tc>
      </w:tr>
      <w:tr w:rsidR="006222AF" w14:paraId="0716207C" w14:textId="77777777">
        <w:trPr>
          <w:trHeight w:val="300"/>
        </w:trPr>
        <w:tc>
          <w:tcPr>
            <w:tcW w:w="1036" w:type="dxa"/>
            <w:tcBorders>
              <w:top w:val="nil"/>
              <w:left w:val="nil"/>
              <w:bottom w:val="nil"/>
              <w:right w:val="nil"/>
            </w:tcBorders>
            <w:shd w:val="clear" w:color="auto" w:fill="auto"/>
            <w:noWrap/>
            <w:vAlign w:val="bottom"/>
            <w:hideMark/>
          </w:tcPr>
          <w:p w14:paraId="071620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0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7B" w14:textId="77777777" w:rsidR="00214CC2" w:rsidRPr="008677B1" w:rsidRDefault="006453C1" w:rsidP="005F005A">
            <w:pPr>
              <w:spacing w:after="0"/>
              <w:rPr>
                <w:rFonts w:ascii="Times New Roman" w:eastAsia="Times New Roman" w:hAnsi="Times New Roman" w:cs="Times New Roman"/>
                <w:sz w:val="20"/>
              </w:rPr>
            </w:pPr>
          </w:p>
        </w:tc>
      </w:tr>
      <w:tr w:rsidR="006222AF" w14:paraId="07162084" w14:textId="77777777">
        <w:trPr>
          <w:trHeight w:val="300"/>
        </w:trPr>
        <w:tc>
          <w:tcPr>
            <w:tcW w:w="1036" w:type="dxa"/>
            <w:tcBorders>
              <w:top w:val="nil"/>
              <w:left w:val="nil"/>
              <w:bottom w:val="nil"/>
              <w:right w:val="nil"/>
            </w:tcBorders>
            <w:shd w:val="clear" w:color="auto" w:fill="auto"/>
            <w:noWrap/>
            <w:vAlign w:val="bottom"/>
            <w:hideMark/>
          </w:tcPr>
          <w:p w14:paraId="071620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0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83" w14:textId="77777777" w:rsidR="00214CC2" w:rsidRPr="008677B1" w:rsidRDefault="006453C1" w:rsidP="005F005A">
            <w:pPr>
              <w:spacing w:after="0"/>
              <w:rPr>
                <w:rFonts w:ascii="Times New Roman" w:eastAsia="Times New Roman" w:hAnsi="Times New Roman" w:cs="Times New Roman"/>
                <w:sz w:val="20"/>
              </w:rPr>
            </w:pPr>
          </w:p>
        </w:tc>
      </w:tr>
      <w:tr w:rsidR="006222AF" w14:paraId="0716208B" w14:textId="77777777">
        <w:trPr>
          <w:trHeight w:val="300"/>
        </w:trPr>
        <w:tc>
          <w:tcPr>
            <w:tcW w:w="2051" w:type="dxa"/>
            <w:gridSpan w:val="2"/>
            <w:tcBorders>
              <w:top w:val="nil"/>
              <w:left w:val="nil"/>
              <w:bottom w:val="nil"/>
              <w:right w:val="nil"/>
            </w:tcBorders>
            <w:shd w:val="clear" w:color="auto" w:fill="auto"/>
            <w:noWrap/>
            <w:vAlign w:val="bottom"/>
            <w:hideMark/>
          </w:tcPr>
          <w:p w14:paraId="071620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0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8A" w14:textId="77777777" w:rsidR="00214CC2" w:rsidRPr="008677B1" w:rsidRDefault="006453C1" w:rsidP="005F005A">
            <w:pPr>
              <w:spacing w:after="0"/>
              <w:rPr>
                <w:rFonts w:ascii="Times New Roman" w:eastAsia="Times New Roman" w:hAnsi="Times New Roman" w:cs="Times New Roman"/>
                <w:sz w:val="20"/>
              </w:rPr>
            </w:pPr>
          </w:p>
        </w:tc>
      </w:tr>
      <w:tr w:rsidR="006222AF" w14:paraId="07162093" w14:textId="77777777">
        <w:trPr>
          <w:trHeight w:val="300"/>
        </w:trPr>
        <w:tc>
          <w:tcPr>
            <w:tcW w:w="1036" w:type="dxa"/>
            <w:tcBorders>
              <w:top w:val="nil"/>
              <w:left w:val="nil"/>
              <w:bottom w:val="nil"/>
              <w:right w:val="nil"/>
            </w:tcBorders>
            <w:shd w:val="clear" w:color="auto" w:fill="auto"/>
            <w:noWrap/>
            <w:vAlign w:val="bottom"/>
            <w:hideMark/>
          </w:tcPr>
          <w:p w14:paraId="071620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8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09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0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92" w14:textId="77777777" w:rsidR="00214CC2" w:rsidRPr="008677B1" w:rsidRDefault="006453C1" w:rsidP="005F005A">
            <w:pPr>
              <w:spacing w:after="0"/>
              <w:rPr>
                <w:rFonts w:ascii="Times New Roman" w:eastAsia="Times New Roman" w:hAnsi="Times New Roman" w:cs="Times New Roman"/>
                <w:sz w:val="20"/>
              </w:rPr>
            </w:pPr>
          </w:p>
        </w:tc>
      </w:tr>
      <w:tr w:rsidR="006222AF" w14:paraId="07162097" w14:textId="77777777">
        <w:trPr>
          <w:trHeight w:val="300"/>
        </w:trPr>
        <w:tc>
          <w:tcPr>
            <w:tcW w:w="1036" w:type="dxa"/>
            <w:tcBorders>
              <w:top w:val="nil"/>
              <w:left w:val="nil"/>
              <w:bottom w:val="nil"/>
              <w:right w:val="nil"/>
            </w:tcBorders>
            <w:shd w:val="clear" w:color="auto" w:fill="auto"/>
            <w:noWrap/>
            <w:vAlign w:val="bottom"/>
            <w:hideMark/>
          </w:tcPr>
          <w:p w14:paraId="0716209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0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130 ως έχει   </w:t>
            </w:r>
            <w:r w:rsidRPr="008677B1">
              <w:rPr>
                <w:rFonts w:ascii="Calibri" w:eastAsia="Times New Roman" w:hAnsi="Calibri" w:cs="Times New Roman"/>
                <w:color w:val="000000"/>
                <w:sz w:val="22"/>
                <w:szCs w:val="22"/>
              </w:rPr>
              <w:t>ΔΕΚΤΟ ΚΑΤΑ ΠΛΕΙΟΨΗΦΙΑ</w:t>
            </w:r>
          </w:p>
        </w:tc>
        <w:tc>
          <w:tcPr>
            <w:tcW w:w="1015" w:type="dxa"/>
            <w:tcBorders>
              <w:top w:val="nil"/>
              <w:left w:val="nil"/>
              <w:bottom w:val="nil"/>
              <w:right w:val="nil"/>
            </w:tcBorders>
            <w:shd w:val="clear" w:color="auto" w:fill="auto"/>
            <w:noWrap/>
            <w:vAlign w:val="bottom"/>
            <w:hideMark/>
          </w:tcPr>
          <w:p w14:paraId="0716209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09F" w14:textId="77777777">
        <w:trPr>
          <w:trHeight w:val="300"/>
        </w:trPr>
        <w:tc>
          <w:tcPr>
            <w:tcW w:w="1036" w:type="dxa"/>
            <w:tcBorders>
              <w:top w:val="nil"/>
              <w:left w:val="nil"/>
              <w:bottom w:val="nil"/>
              <w:right w:val="nil"/>
            </w:tcBorders>
            <w:shd w:val="clear" w:color="auto" w:fill="auto"/>
            <w:noWrap/>
            <w:vAlign w:val="bottom"/>
            <w:hideMark/>
          </w:tcPr>
          <w:p w14:paraId="071620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0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9E" w14:textId="77777777" w:rsidR="00214CC2" w:rsidRPr="008677B1" w:rsidRDefault="006453C1" w:rsidP="005F005A">
            <w:pPr>
              <w:spacing w:after="0"/>
              <w:rPr>
                <w:rFonts w:ascii="Times New Roman" w:eastAsia="Times New Roman" w:hAnsi="Times New Roman" w:cs="Times New Roman"/>
                <w:sz w:val="20"/>
              </w:rPr>
            </w:pPr>
          </w:p>
        </w:tc>
      </w:tr>
      <w:tr w:rsidR="006222AF" w14:paraId="071620A7" w14:textId="77777777">
        <w:trPr>
          <w:trHeight w:val="300"/>
        </w:trPr>
        <w:tc>
          <w:tcPr>
            <w:tcW w:w="1036" w:type="dxa"/>
            <w:tcBorders>
              <w:top w:val="nil"/>
              <w:left w:val="nil"/>
              <w:bottom w:val="nil"/>
              <w:right w:val="nil"/>
            </w:tcBorders>
            <w:shd w:val="clear" w:color="auto" w:fill="auto"/>
            <w:noWrap/>
            <w:vAlign w:val="bottom"/>
            <w:hideMark/>
          </w:tcPr>
          <w:p w14:paraId="071620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0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A6" w14:textId="77777777" w:rsidR="00214CC2" w:rsidRPr="008677B1" w:rsidRDefault="006453C1" w:rsidP="005F005A">
            <w:pPr>
              <w:spacing w:after="0"/>
              <w:rPr>
                <w:rFonts w:ascii="Times New Roman" w:eastAsia="Times New Roman" w:hAnsi="Times New Roman" w:cs="Times New Roman"/>
                <w:sz w:val="20"/>
              </w:rPr>
            </w:pPr>
          </w:p>
        </w:tc>
      </w:tr>
      <w:tr w:rsidR="006222AF" w14:paraId="071620AF" w14:textId="77777777">
        <w:trPr>
          <w:trHeight w:val="300"/>
        </w:trPr>
        <w:tc>
          <w:tcPr>
            <w:tcW w:w="1036" w:type="dxa"/>
            <w:tcBorders>
              <w:top w:val="nil"/>
              <w:left w:val="nil"/>
              <w:bottom w:val="nil"/>
              <w:right w:val="nil"/>
            </w:tcBorders>
            <w:shd w:val="clear" w:color="auto" w:fill="auto"/>
            <w:noWrap/>
            <w:vAlign w:val="bottom"/>
            <w:hideMark/>
          </w:tcPr>
          <w:p w14:paraId="071620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0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0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AE" w14:textId="77777777" w:rsidR="00214CC2" w:rsidRPr="008677B1" w:rsidRDefault="006453C1" w:rsidP="005F005A">
            <w:pPr>
              <w:spacing w:after="0"/>
              <w:rPr>
                <w:rFonts w:ascii="Times New Roman" w:eastAsia="Times New Roman" w:hAnsi="Times New Roman" w:cs="Times New Roman"/>
                <w:sz w:val="20"/>
              </w:rPr>
            </w:pPr>
          </w:p>
        </w:tc>
      </w:tr>
      <w:tr w:rsidR="006222AF" w14:paraId="071620B7" w14:textId="77777777">
        <w:trPr>
          <w:trHeight w:val="300"/>
        </w:trPr>
        <w:tc>
          <w:tcPr>
            <w:tcW w:w="1036" w:type="dxa"/>
            <w:tcBorders>
              <w:top w:val="nil"/>
              <w:left w:val="nil"/>
              <w:bottom w:val="nil"/>
              <w:right w:val="nil"/>
            </w:tcBorders>
            <w:shd w:val="clear" w:color="auto" w:fill="auto"/>
            <w:noWrap/>
            <w:vAlign w:val="bottom"/>
            <w:hideMark/>
          </w:tcPr>
          <w:p w14:paraId="071620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0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B6" w14:textId="77777777" w:rsidR="00214CC2" w:rsidRPr="008677B1" w:rsidRDefault="006453C1" w:rsidP="005F005A">
            <w:pPr>
              <w:spacing w:after="0"/>
              <w:rPr>
                <w:rFonts w:ascii="Times New Roman" w:eastAsia="Times New Roman" w:hAnsi="Times New Roman" w:cs="Times New Roman"/>
                <w:sz w:val="20"/>
              </w:rPr>
            </w:pPr>
          </w:p>
        </w:tc>
      </w:tr>
      <w:tr w:rsidR="006222AF" w14:paraId="071620BF" w14:textId="77777777">
        <w:trPr>
          <w:trHeight w:val="300"/>
        </w:trPr>
        <w:tc>
          <w:tcPr>
            <w:tcW w:w="1036" w:type="dxa"/>
            <w:tcBorders>
              <w:top w:val="nil"/>
              <w:left w:val="nil"/>
              <w:bottom w:val="nil"/>
              <w:right w:val="nil"/>
            </w:tcBorders>
            <w:shd w:val="clear" w:color="auto" w:fill="auto"/>
            <w:noWrap/>
            <w:vAlign w:val="bottom"/>
            <w:hideMark/>
          </w:tcPr>
          <w:p w14:paraId="071620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0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BE" w14:textId="77777777" w:rsidR="00214CC2" w:rsidRPr="008677B1" w:rsidRDefault="006453C1" w:rsidP="005F005A">
            <w:pPr>
              <w:spacing w:after="0"/>
              <w:rPr>
                <w:rFonts w:ascii="Times New Roman" w:eastAsia="Times New Roman" w:hAnsi="Times New Roman" w:cs="Times New Roman"/>
                <w:sz w:val="20"/>
              </w:rPr>
            </w:pPr>
          </w:p>
        </w:tc>
      </w:tr>
      <w:tr w:rsidR="006222AF" w14:paraId="071620C7" w14:textId="77777777">
        <w:trPr>
          <w:trHeight w:val="300"/>
        </w:trPr>
        <w:tc>
          <w:tcPr>
            <w:tcW w:w="1036" w:type="dxa"/>
            <w:tcBorders>
              <w:top w:val="nil"/>
              <w:left w:val="nil"/>
              <w:bottom w:val="nil"/>
              <w:right w:val="nil"/>
            </w:tcBorders>
            <w:shd w:val="clear" w:color="auto" w:fill="auto"/>
            <w:noWrap/>
            <w:vAlign w:val="bottom"/>
            <w:hideMark/>
          </w:tcPr>
          <w:p w14:paraId="071620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0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C6" w14:textId="77777777" w:rsidR="00214CC2" w:rsidRPr="008677B1" w:rsidRDefault="006453C1" w:rsidP="005F005A">
            <w:pPr>
              <w:spacing w:after="0"/>
              <w:rPr>
                <w:rFonts w:ascii="Times New Roman" w:eastAsia="Times New Roman" w:hAnsi="Times New Roman" w:cs="Times New Roman"/>
                <w:sz w:val="20"/>
              </w:rPr>
            </w:pPr>
          </w:p>
        </w:tc>
      </w:tr>
      <w:tr w:rsidR="006222AF" w14:paraId="071620CF" w14:textId="77777777">
        <w:trPr>
          <w:trHeight w:val="300"/>
        </w:trPr>
        <w:tc>
          <w:tcPr>
            <w:tcW w:w="1036" w:type="dxa"/>
            <w:tcBorders>
              <w:top w:val="nil"/>
              <w:left w:val="nil"/>
              <w:bottom w:val="nil"/>
              <w:right w:val="nil"/>
            </w:tcBorders>
            <w:shd w:val="clear" w:color="auto" w:fill="auto"/>
            <w:noWrap/>
            <w:vAlign w:val="bottom"/>
            <w:hideMark/>
          </w:tcPr>
          <w:p w14:paraId="071620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0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CE" w14:textId="77777777" w:rsidR="00214CC2" w:rsidRPr="008677B1" w:rsidRDefault="006453C1" w:rsidP="005F005A">
            <w:pPr>
              <w:spacing w:after="0"/>
              <w:rPr>
                <w:rFonts w:ascii="Times New Roman" w:eastAsia="Times New Roman" w:hAnsi="Times New Roman" w:cs="Times New Roman"/>
                <w:sz w:val="20"/>
              </w:rPr>
            </w:pPr>
          </w:p>
        </w:tc>
      </w:tr>
      <w:tr w:rsidR="006222AF" w14:paraId="071620D6" w14:textId="77777777">
        <w:trPr>
          <w:trHeight w:val="300"/>
        </w:trPr>
        <w:tc>
          <w:tcPr>
            <w:tcW w:w="2051" w:type="dxa"/>
            <w:gridSpan w:val="2"/>
            <w:tcBorders>
              <w:top w:val="nil"/>
              <w:left w:val="nil"/>
              <w:bottom w:val="nil"/>
              <w:right w:val="nil"/>
            </w:tcBorders>
            <w:shd w:val="clear" w:color="auto" w:fill="auto"/>
            <w:noWrap/>
            <w:vAlign w:val="bottom"/>
            <w:hideMark/>
          </w:tcPr>
          <w:p w14:paraId="071620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0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D5" w14:textId="77777777" w:rsidR="00214CC2" w:rsidRPr="008677B1" w:rsidRDefault="006453C1" w:rsidP="005F005A">
            <w:pPr>
              <w:spacing w:after="0"/>
              <w:rPr>
                <w:rFonts w:ascii="Times New Roman" w:eastAsia="Times New Roman" w:hAnsi="Times New Roman" w:cs="Times New Roman"/>
                <w:sz w:val="20"/>
              </w:rPr>
            </w:pPr>
          </w:p>
        </w:tc>
      </w:tr>
      <w:tr w:rsidR="006222AF" w14:paraId="071620DE" w14:textId="77777777">
        <w:trPr>
          <w:trHeight w:val="300"/>
        </w:trPr>
        <w:tc>
          <w:tcPr>
            <w:tcW w:w="1036" w:type="dxa"/>
            <w:tcBorders>
              <w:top w:val="nil"/>
              <w:left w:val="nil"/>
              <w:bottom w:val="nil"/>
              <w:right w:val="nil"/>
            </w:tcBorders>
            <w:shd w:val="clear" w:color="auto" w:fill="auto"/>
            <w:noWrap/>
            <w:vAlign w:val="bottom"/>
            <w:hideMark/>
          </w:tcPr>
          <w:p w14:paraId="071620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D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0D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0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DD" w14:textId="77777777" w:rsidR="00214CC2" w:rsidRPr="008677B1" w:rsidRDefault="006453C1" w:rsidP="005F005A">
            <w:pPr>
              <w:spacing w:after="0"/>
              <w:rPr>
                <w:rFonts w:ascii="Times New Roman" w:eastAsia="Times New Roman" w:hAnsi="Times New Roman" w:cs="Times New Roman"/>
                <w:sz w:val="20"/>
              </w:rPr>
            </w:pPr>
          </w:p>
        </w:tc>
      </w:tr>
      <w:tr w:rsidR="006222AF" w14:paraId="071620E2" w14:textId="77777777">
        <w:trPr>
          <w:trHeight w:val="300"/>
        </w:trPr>
        <w:tc>
          <w:tcPr>
            <w:tcW w:w="1036" w:type="dxa"/>
            <w:tcBorders>
              <w:top w:val="nil"/>
              <w:left w:val="nil"/>
              <w:bottom w:val="nil"/>
              <w:right w:val="nil"/>
            </w:tcBorders>
            <w:shd w:val="clear" w:color="auto" w:fill="auto"/>
            <w:noWrap/>
            <w:vAlign w:val="bottom"/>
            <w:hideMark/>
          </w:tcPr>
          <w:p w14:paraId="071620D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0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131 ως έχει   ΔΕΚΤΟ ΚΑΤΑ ΠΛΕΙΟΨΗΦΙΑ</w:t>
            </w:r>
          </w:p>
        </w:tc>
        <w:tc>
          <w:tcPr>
            <w:tcW w:w="1015" w:type="dxa"/>
            <w:tcBorders>
              <w:top w:val="nil"/>
              <w:left w:val="nil"/>
              <w:bottom w:val="nil"/>
              <w:right w:val="nil"/>
            </w:tcBorders>
            <w:shd w:val="clear" w:color="auto" w:fill="auto"/>
            <w:noWrap/>
            <w:vAlign w:val="bottom"/>
            <w:hideMark/>
          </w:tcPr>
          <w:p w14:paraId="071620E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0EA" w14:textId="77777777">
        <w:trPr>
          <w:trHeight w:val="300"/>
        </w:trPr>
        <w:tc>
          <w:tcPr>
            <w:tcW w:w="1036" w:type="dxa"/>
            <w:tcBorders>
              <w:top w:val="nil"/>
              <w:left w:val="nil"/>
              <w:bottom w:val="nil"/>
              <w:right w:val="nil"/>
            </w:tcBorders>
            <w:shd w:val="clear" w:color="auto" w:fill="auto"/>
            <w:noWrap/>
            <w:vAlign w:val="bottom"/>
            <w:hideMark/>
          </w:tcPr>
          <w:p w14:paraId="071620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0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0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E9" w14:textId="77777777" w:rsidR="00214CC2" w:rsidRPr="008677B1" w:rsidRDefault="006453C1" w:rsidP="005F005A">
            <w:pPr>
              <w:spacing w:after="0"/>
              <w:rPr>
                <w:rFonts w:ascii="Times New Roman" w:eastAsia="Times New Roman" w:hAnsi="Times New Roman" w:cs="Times New Roman"/>
                <w:sz w:val="20"/>
              </w:rPr>
            </w:pPr>
          </w:p>
        </w:tc>
      </w:tr>
      <w:tr w:rsidR="006222AF" w14:paraId="071620F2" w14:textId="77777777">
        <w:trPr>
          <w:trHeight w:val="300"/>
        </w:trPr>
        <w:tc>
          <w:tcPr>
            <w:tcW w:w="1036" w:type="dxa"/>
            <w:tcBorders>
              <w:top w:val="nil"/>
              <w:left w:val="nil"/>
              <w:bottom w:val="nil"/>
              <w:right w:val="nil"/>
            </w:tcBorders>
            <w:shd w:val="clear" w:color="auto" w:fill="auto"/>
            <w:noWrap/>
            <w:vAlign w:val="bottom"/>
            <w:hideMark/>
          </w:tcPr>
          <w:p w14:paraId="071620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0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F1" w14:textId="77777777" w:rsidR="00214CC2" w:rsidRPr="008677B1" w:rsidRDefault="006453C1" w:rsidP="005F005A">
            <w:pPr>
              <w:spacing w:after="0"/>
              <w:rPr>
                <w:rFonts w:ascii="Times New Roman" w:eastAsia="Times New Roman" w:hAnsi="Times New Roman" w:cs="Times New Roman"/>
                <w:sz w:val="20"/>
              </w:rPr>
            </w:pPr>
          </w:p>
        </w:tc>
      </w:tr>
      <w:tr w:rsidR="006222AF" w14:paraId="071620FA" w14:textId="77777777">
        <w:trPr>
          <w:trHeight w:val="300"/>
        </w:trPr>
        <w:tc>
          <w:tcPr>
            <w:tcW w:w="1036" w:type="dxa"/>
            <w:tcBorders>
              <w:top w:val="nil"/>
              <w:left w:val="nil"/>
              <w:bottom w:val="nil"/>
              <w:right w:val="nil"/>
            </w:tcBorders>
            <w:shd w:val="clear" w:color="auto" w:fill="auto"/>
            <w:noWrap/>
            <w:vAlign w:val="bottom"/>
            <w:hideMark/>
          </w:tcPr>
          <w:p w14:paraId="071620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0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0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0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F9" w14:textId="77777777" w:rsidR="00214CC2" w:rsidRPr="008677B1" w:rsidRDefault="006453C1" w:rsidP="005F005A">
            <w:pPr>
              <w:spacing w:after="0"/>
              <w:rPr>
                <w:rFonts w:ascii="Times New Roman" w:eastAsia="Times New Roman" w:hAnsi="Times New Roman" w:cs="Times New Roman"/>
                <w:sz w:val="20"/>
              </w:rPr>
            </w:pPr>
          </w:p>
        </w:tc>
      </w:tr>
      <w:tr w:rsidR="006222AF" w14:paraId="07162102" w14:textId="77777777">
        <w:trPr>
          <w:trHeight w:val="300"/>
        </w:trPr>
        <w:tc>
          <w:tcPr>
            <w:tcW w:w="1036" w:type="dxa"/>
            <w:tcBorders>
              <w:top w:val="nil"/>
              <w:left w:val="nil"/>
              <w:bottom w:val="nil"/>
              <w:right w:val="nil"/>
            </w:tcBorders>
            <w:shd w:val="clear" w:color="auto" w:fill="auto"/>
            <w:noWrap/>
            <w:vAlign w:val="bottom"/>
            <w:hideMark/>
          </w:tcPr>
          <w:p w14:paraId="071620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0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0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0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0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01" w14:textId="77777777" w:rsidR="00214CC2" w:rsidRPr="008677B1" w:rsidRDefault="006453C1" w:rsidP="005F005A">
            <w:pPr>
              <w:spacing w:after="0"/>
              <w:rPr>
                <w:rFonts w:ascii="Times New Roman" w:eastAsia="Times New Roman" w:hAnsi="Times New Roman" w:cs="Times New Roman"/>
                <w:sz w:val="20"/>
              </w:rPr>
            </w:pPr>
          </w:p>
        </w:tc>
      </w:tr>
      <w:tr w:rsidR="006222AF" w14:paraId="0716210A" w14:textId="77777777">
        <w:trPr>
          <w:trHeight w:val="300"/>
        </w:trPr>
        <w:tc>
          <w:tcPr>
            <w:tcW w:w="1036" w:type="dxa"/>
            <w:tcBorders>
              <w:top w:val="nil"/>
              <w:left w:val="nil"/>
              <w:bottom w:val="nil"/>
              <w:right w:val="nil"/>
            </w:tcBorders>
            <w:shd w:val="clear" w:color="auto" w:fill="auto"/>
            <w:noWrap/>
            <w:vAlign w:val="bottom"/>
            <w:hideMark/>
          </w:tcPr>
          <w:p w14:paraId="071621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1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09" w14:textId="77777777" w:rsidR="00214CC2" w:rsidRPr="008677B1" w:rsidRDefault="006453C1" w:rsidP="005F005A">
            <w:pPr>
              <w:spacing w:after="0"/>
              <w:rPr>
                <w:rFonts w:ascii="Times New Roman" w:eastAsia="Times New Roman" w:hAnsi="Times New Roman" w:cs="Times New Roman"/>
                <w:sz w:val="20"/>
              </w:rPr>
            </w:pPr>
          </w:p>
        </w:tc>
      </w:tr>
      <w:tr w:rsidR="006222AF" w14:paraId="07162112" w14:textId="77777777">
        <w:trPr>
          <w:trHeight w:val="300"/>
        </w:trPr>
        <w:tc>
          <w:tcPr>
            <w:tcW w:w="1036" w:type="dxa"/>
            <w:tcBorders>
              <w:top w:val="nil"/>
              <w:left w:val="nil"/>
              <w:bottom w:val="nil"/>
              <w:right w:val="nil"/>
            </w:tcBorders>
            <w:shd w:val="clear" w:color="auto" w:fill="auto"/>
            <w:noWrap/>
            <w:vAlign w:val="bottom"/>
            <w:hideMark/>
          </w:tcPr>
          <w:p w14:paraId="071621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1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11" w14:textId="77777777" w:rsidR="00214CC2" w:rsidRPr="008677B1" w:rsidRDefault="006453C1" w:rsidP="005F005A">
            <w:pPr>
              <w:spacing w:after="0"/>
              <w:rPr>
                <w:rFonts w:ascii="Times New Roman" w:eastAsia="Times New Roman" w:hAnsi="Times New Roman" w:cs="Times New Roman"/>
                <w:sz w:val="20"/>
              </w:rPr>
            </w:pPr>
          </w:p>
        </w:tc>
      </w:tr>
      <w:tr w:rsidR="006222AF" w14:paraId="0716211A" w14:textId="77777777">
        <w:trPr>
          <w:trHeight w:val="300"/>
        </w:trPr>
        <w:tc>
          <w:tcPr>
            <w:tcW w:w="1036" w:type="dxa"/>
            <w:tcBorders>
              <w:top w:val="nil"/>
              <w:left w:val="nil"/>
              <w:bottom w:val="nil"/>
              <w:right w:val="nil"/>
            </w:tcBorders>
            <w:shd w:val="clear" w:color="auto" w:fill="auto"/>
            <w:noWrap/>
            <w:vAlign w:val="bottom"/>
            <w:hideMark/>
          </w:tcPr>
          <w:p w14:paraId="071621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1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19" w14:textId="77777777" w:rsidR="00214CC2" w:rsidRPr="008677B1" w:rsidRDefault="006453C1" w:rsidP="005F005A">
            <w:pPr>
              <w:spacing w:after="0"/>
              <w:rPr>
                <w:rFonts w:ascii="Times New Roman" w:eastAsia="Times New Roman" w:hAnsi="Times New Roman" w:cs="Times New Roman"/>
                <w:sz w:val="20"/>
              </w:rPr>
            </w:pPr>
          </w:p>
        </w:tc>
      </w:tr>
      <w:tr w:rsidR="006222AF" w14:paraId="07162121" w14:textId="77777777">
        <w:trPr>
          <w:trHeight w:val="300"/>
        </w:trPr>
        <w:tc>
          <w:tcPr>
            <w:tcW w:w="2051" w:type="dxa"/>
            <w:gridSpan w:val="2"/>
            <w:tcBorders>
              <w:top w:val="nil"/>
              <w:left w:val="nil"/>
              <w:bottom w:val="nil"/>
              <w:right w:val="nil"/>
            </w:tcBorders>
            <w:shd w:val="clear" w:color="auto" w:fill="auto"/>
            <w:noWrap/>
            <w:vAlign w:val="bottom"/>
            <w:hideMark/>
          </w:tcPr>
          <w:p w14:paraId="071621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1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20" w14:textId="77777777" w:rsidR="00214CC2" w:rsidRPr="008677B1" w:rsidRDefault="006453C1" w:rsidP="005F005A">
            <w:pPr>
              <w:spacing w:after="0"/>
              <w:rPr>
                <w:rFonts w:ascii="Times New Roman" w:eastAsia="Times New Roman" w:hAnsi="Times New Roman" w:cs="Times New Roman"/>
                <w:sz w:val="20"/>
              </w:rPr>
            </w:pPr>
          </w:p>
        </w:tc>
      </w:tr>
      <w:tr w:rsidR="006222AF" w14:paraId="07162129" w14:textId="77777777">
        <w:trPr>
          <w:trHeight w:val="300"/>
        </w:trPr>
        <w:tc>
          <w:tcPr>
            <w:tcW w:w="1036" w:type="dxa"/>
            <w:tcBorders>
              <w:top w:val="nil"/>
              <w:left w:val="nil"/>
              <w:bottom w:val="nil"/>
              <w:right w:val="nil"/>
            </w:tcBorders>
            <w:shd w:val="clear" w:color="auto" w:fill="auto"/>
            <w:noWrap/>
            <w:vAlign w:val="bottom"/>
            <w:hideMark/>
          </w:tcPr>
          <w:p w14:paraId="071621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2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12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1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28" w14:textId="77777777" w:rsidR="00214CC2" w:rsidRPr="008677B1" w:rsidRDefault="006453C1" w:rsidP="005F005A">
            <w:pPr>
              <w:spacing w:after="0"/>
              <w:rPr>
                <w:rFonts w:ascii="Times New Roman" w:eastAsia="Times New Roman" w:hAnsi="Times New Roman" w:cs="Times New Roman"/>
                <w:sz w:val="20"/>
              </w:rPr>
            </w:pPr>
          </w:p>
        </w:tc>
      </w:tr>
      <w:tr w:rsidR="006222AF" w14:paraId="0716212D" w14:textId="77777777">
        <w:trPr>
          <w:trHeight w:val="300"/>
        </w:trPr>
        <w:tc>
          <w:tcPr>
            <w:tcW w:w="1036" w:type="dxa"/>
            <w:tcBorders>
              <w:top w:val="nil"/>
              <w:left w:val="nil"/>
              <w:bottom w:val="nil"/>
              <w:right w:val="nil"/>
            </w:tcBorders>
            <w:shd w:val="clear" w:color="auto" w:fill="auto"/>
            <w:noWrap/>
            <w:vAlign w:val="bottom"/>
            <w:hideMark/>
          </w:tcPr>
          <w:p w14:paraId="0716212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1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132 όπως τροπ.    ΔΕΚΤΟ ΚΑΤΑ ΠΛΕΙΟΨΗΦΙΑ</w:t>
            </w:r>
          </w:p>
        </w:tc>
        <w:tc>
          <w:tcPr>
            <w:tcW w:w="1015" w:type="dxa"/>
            <w:tcBorders>
              <w:top w:val="nil"/>
              <w:left w:val="nil"/>
              <w:bottom w:val="nil"/>
              <w:right w:val="nil"/>
            </w:tcBorders>
            <w:shd w:val="clear" w:color="auto" w:fill="auto"/>
            <w:noWrap/>
            <w:vAlign w:val="bottom"/>
            <w:hideMark/>
          </w:tcPr>
          <w:p w14:paraId="0716212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135" w14:textId="77777777">
        <w:trPr>
          <w:trHeight w:val="300"/>
        </w:trPr>
        <w:tc>
          <w:tcPr>
            <w:tcW w:w="1036" w:type="dxa"/>
            <w:tcBorders>
              <w:top w:val="nil"/>
              <w:left w:val="nil"/>
              <w:bottom w:val="nil"/>
              <w:right w:val="nil"/>
            </w:tcBorders>
            <w:shd w:val="clear" w:color="auto" w:fill="auto"/>
            <w:noWrap/>
            <w:vAlign w:val="bottom"/>
            <w:hideMark/>
          </w:tcPr>
          <w:p w14:paraId="071621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1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34" w14:textId="77777777" w:rsidR="00214CC2" w:rsidRPr="008677B1" w:rsidRDefault="006453C1" w:rsidP="005F005A">
            <w:pPr>
              <w:spacing w:after="0"/>
              <w:rPr>
                <w:rFonts w:ascii="Times New Roman" w:eastAsia="Times New Roman" w:hAnsi="Times New Roman" w:cs="Times New Roman"/>
                <w:sz w:val="20"/>
              </w:rPr>
            </w:pPr>
          </w:p>
        </w:tc>
      </w:tr>
      <w:tr w:rsidR="006222AF" w14:paraId="0716213D" w14:textId="77777777">
        <w:trPr>
          <w:trHeight w:val="300"/>
        </w:trPr>
        <w:tc>
          <w:tcPr>
            <w:tcW w:w="1036" w:type="dxa"/>
            <w:tcBorders>
              <w:top w:val="nil"/>
              <w:left w:val="nil"/>
              <w:bottom w:val="nil"/>
              <w:right w:val="nil"/>
            </w:tcBorders>
            <w:shd w:val="clear" w:color="auto" w:fill="auto"/>
            <w:noWrap/>
            <w:vAlign w:val="bottom"/>
            <w:hideMark/>
          </w:tcPr>
          <w:p w14:paraId="071621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1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3C" w14:textId="77777777" w:rsidR="00214CC2" w:rsidRPr="008677B1" w:rsidRDefault="006453C1" w:rsidP="005F005A">
            <w:pPr>
              <w:spacing w:after="0"/>
              <w:rPr>
                <w:rFonts w:ascii="Times New Roman" w:eastAsia="Times New Roman" w:hAnsi="Times New Roman" w:cs="Times New Roman"/>
                <w:sz w:val="20"/>
              </w:rPr>
            </w:pPr>
          </w:p>
        </w:tc>
      </w:tr>
      <w:tr w:rsidR="006222AF" w14:paraId="07162145" w14:textId="77777777">
        <w:trPr>
          <w:trHeight w:val="300"/>
        </w:trPr>
        <w:tc>
          <w:tcPr>
            <w:tcW w:w="1036" w:type="dxa"/>
            <w:tcBorders>
              <w:top w:val="nil"/>
              <w:left w:val="nil"/>
              <w:bottom w:val="nil"/>
              <w:right w:val="nil"/>
            </w:tcBorders>
            <w:shd w:val="clear" w:color="auto" w:fill="auto"/>
            <w:noWrap/>
            <w:vAlign w:val="bottom"/>
            <w:hideMark/>
          </w:tcPr>
          <w:p w14:paraId="071621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1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1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44" w14:textId="77777777" w:rsidR="00214CC2" w:rsidRPr="008677B1" w:rsidRDefault="006453C1" w:rsidP="005F005A">
            <w:pPr>
              <w:spacing w:after="0"/>
              <w:rPr>
                <w:rFonts w:ascii="Times New Roman" w:eastAsia="Times New Roman" w:hAnsi="Times New Roman" w:cs="Times New Roman"/>
                <w:sz w:val="20"/>
              </w:rPr>
            </w:pPr>
          </w:p>
        </w:tc>
      </w:tr>
      <w:tr w:rsidR="006222AF" w14:paraId="0716214D" w14:textId="77777777">
        <w:trPr>
          <w:trHeight w:val="300"/>
        </w:trPr>
        <w:tc>
          <w:tcPr>
            <w:tcW w:w="1036" w:type="dxa"/>
            <w:tcBorders>
              <w:top w:val="nil"/>
              <w:left w:val="nil"/>
              <w:bottom w:val="nil"/>
              <w:right w:val="nil"/>
            </w:tcBorders>
            <w:shd w:val="clear" w:color="auto" w:fill="auto"/>
            <w:noWrap/>
            <w:vAlign w:val="bottom"/>
            <w:hideMark/>
          </w:tcPr>
          <w:p w14:paraId="071621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1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4C" w14:textId="77777777" w:rsidR="00214CC2" w:rsidRPr="008677B1" w:rsidRDefault="006453C1" w:rsidP="005F005A">
            <w:pPr>
              <w:spacing w:after="0"/>
              <w:rPr>
                <w:rFonts w:ascii="Times New Roman" w:eastAsia="Times New Roman" w:hAnsi="Times New Roman" w:cs="Times New Roman"/>
                <w:sz w:val="20"/>
              </w:rPr>
            </w:pPr>
          </w:p>
        </w:tc>
      </w:tr>
      <w:tr w:rsidR="006222AF" w14:paraId="07162155" w14:textId="77777777">
        <w:trPr>
          <w:trHeight w:val="300"/>
        </w:trPr>
        <w:tc>
          <w:tcPr>
            <w:tcW w:w="1036" w:type="dxa"/>
            <w:tcBorders>
              <w:top w:val="nil"/>
              <w:left w:val="nil"/>
              <w:bottom w:val="nil"/>
              <w:right w:val="nil"/>
            </w:tcBorders>
            <w:shd w:val="clear" w:color="auto" w:fill="auto"/>
            <w:noWrap/>
            <w:vAlign w:val="bottom"/>
            <w:hideMark/>
          </w:tcPr>
          <w:p w14:paraId="071621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1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54" w14:textId="77777777" w:rsidR="00214CC2" w:rsidRPr="008677B1" w:rsidRDefault="006453C1" w:rsidP="005F005A">
            <w:pPr>
              <w:spacing w:after="0"/>
              <w:rPr>
                <w:rFonts w:ascii="Times New Roman" w:eastAsia="Times New Roman" w:hAnsi="Times New Roman" w:cs="Times New Roman"/>
                <w:sz w:val="20"/>
              </w:rPr>
            </w:pPr>
          </w:p>
        </w:tc>
      </w:tr>
      <w:tr w:rsidR="006222AF" w14:paraId="0716215D" w14:textId="77777777">
        <w:trPr>
          <w:trHeight w:val="300"/>
        </w:trPr>
        <w:tc>
          <w:tcPr>
            <w:tcW w:w="1036" w:type="dxa"/>
            <w:tcBorders>
              <w:top w:val="nil"/>
              <w:left w:val="nil"/>
              <w:bottom w:val="nil"/>
              <w:right w:val="nil"/>
            </w:tcBorders>
            <w:shd w:val="clear" w:color="auto" w:fill="auto"/>
            <w:noWrap/>
            <w:vAlign w:val="bottom"/>
            <w:hideMark/>
          </w:tcPr>
          <w:p w14:paraId="071621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1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5C" w14:textId="77777777" w:rsidR="00214CC2" w:rsidRPr="008677B1" w:rsidRDefault="006453C1" w:rsidP="005F005A">
            <w:pPr>
              <w:spacing w:after="0"/>
              <w:rPr>
                <w:rFonts w:ascii="Times New Roman" w:eastAsia="Times New Roman" w:hAnsi="Times New Roman" w:cs="Times New Roman"/>
                <w:sz w:val="20"/>
              </w:rPr>
            </w:pPr>
          </w:p>
        </w:tc>
      </w:tr>
      <w:tr w:rsidR="006222AF" w14:paraId="07162165" w14:textId="77777777">
        <w:trPr>
          <w:trHeight w:val="300"/>
        </w:trPr>
        <w:tc>
          <w:tcPr>
            <w:tcW w:w="1036" w:type="dxa"/>
            <w:tcBorders>
              <w:top w:val="nil"/>
              <w:left w:val="nil"/>
              <w:bottom w:val="nil"/>
              <w:right w:val="nil"/>
            </w:tcBorders>
            <w:shd w:val="clear" w:color="auto" w:fill="auto"/>
            <w:noWrap/>
            <w:vAlign w:val="bottom"/>
            <w:hideMark/>
          </w:tcPr>
          <w:p w14:paraId="071621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1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64" w14:textId="77777777" w:rsidR="00214CC2" w:rsidRPr="008677B1" w:rsidRDefault="006453C1" w:rsidP="005F005A">
            <w:pPr>
              <w:spacing w:after="0"/>
              <w:rPr>
                <w:rFonts w:ascii="Times New Roman" w:eastAsia="Times New Roman" w:hAnsi="Times New Roman" w:cs="Times New Roman"/>
                <w:sz w:val="20"/>
              </w:rPr>
            </w:pPr>
          </w:p>
        </w:tc>
      </w:tr>
      <w:tr w:rsidR="006222AF" w14:paraId="0716216C" w14:textId="77777777">
        <w:trPr>
          <w:trHeight w:val="300"/>
        </w:trPr>
        <w:tc>
          <w:tcPr>
            <w:tcW w:w="2051" w:type="dxa"/>
            <w:gridSpan w:val="2"/>
            <w:tcBorders>
              <w:top w:val="nil"/>
              <w:left w:val="nil"/>
              <w:bottom w:val="nil"/>
              <w:right w:val="nil"/>
            </w:tcBorders>
            <w:shd w:val="clear" w:color="auto" w:fill="auto"/>
            <w:noWrap/>
            <w:vAlign w:val="bottom"/>
            <w:hideMark/>
          </w:tcPr>
          <w:p w14:paraId="071621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1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6B" w14:textId="77777777" w:rsidR="00214CC2" w:rsidRPr="008677B1" w:rsidRDefault="006453C1" w:rsidP="005F005A">
            <w:pPr>
              <w:spacing w:after="0"/>
              <w:rPr>
                <w:rFonts w:ascii="Times New Roman" w:eastAsia="Times New Roman" w:hAnsi="Times New Roman" w:cs="Times New Roman"/>
                <w:sz w:val="20"/>
              </w:rPr>
            </w:pPr>
          </w:p>
        </w:tc>
      </w:tr>
      <w:tr w:rsidR="006222AF" w14:paraId="07162174" w14:textId="77777777">
        <w:trPr>
          <w:trHeight w:val="300"/>
        </w:trPr>
        <w:tc>
          <w:tcPr>
            <w:tcW w:w="1036" w:type="dxa"/>
            <w:tcBorders>
              <w:top w:val="nil"/>
              <w:left w:val="nil"/>
              <w:bottom w:val="nil"/>
              <w:right w:val="nil"/>
            </w:tcBorders>
            <w:shd w:val="clear" w:color="auto" w:fill="auto"/>
            <w:noWrap/>
            <w:vAlign w:val="bottom"/>
            <w:hideMark/>
          </w:tcPr>
          <w:p w14:paraId="071621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7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17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1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73" w14:textId="77777777" w:rsidR="00214CC2" w:rsidRPr="008677B1" w:rsidRDefault="006453C1" w:rsidP="005F005A">
            <w:pPr>
              <w:spacing w:after="0"/>
              <w:rPr>
                <w:rFonts w:ascii="Times New Roman" w:eastAsia="Times New Roman" w:hAnsi="Times New Roman" w:cs="Times New Roman"/>
                <w:sz w:val="20"/>
              </w:rPr>
            </w:pPr>
          </w:p>
        </w:tc>
      </w:tr>
      <w:tr w:rsidR="006222AF" w14:paraId="07162178" w14:textId="77777777">
        <w:trPr>
          <w:trHeight w:val="300"/>
        </w:trPr>
        <w:tc>
          <w:tcPr>
            <w:tcW w:w="1036" w:type="dxa"/>
            <w:tcBorders>
              <w:top w:val="nil"/>
              <w:left w:val="nil"/>
              <w:bottom w:val="nil"/>
              <w:right w:val="nil"/>
            </w:tcBorders>
            <w:shd w:val="clear" w:color="auto" w:fill="auto"/>
            <w:noWrap/>
            <w:vAlign w:val="bottom"/>
            <w:hideMark/>
          </w:tcPr>
          <w:p w14:paraId="0716217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1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133 ως έχει   ΔΕΚΤΟ ΚΑΤΑ ΠΛΕΙΟΨΗΦΙΑ</w:t>
            </w:r>
          </w:p>
        </w:tc>
        <w:tc>
          <w:tcPr>
            <w:tcW w:w="1015" w:type="dxa"/>
            <w:tcBorders>
              <w:top w:val="nil"/>
              <w:left w:val="nil"/>
              <w:bottom w:val="nil"/>
              <w:right w:val="nil"/>
            </w:tcBorders>
            <w:shd w:val="clear" w:color="auto" w:fill="auto"/>
            <w:noWrap/>
            <w:vAlign w:val="bottom"/>
            <w:hideMark/>
          </w:tcPr>
          <w:p w14:paraId="0716217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180" w14:textId="77777777">
        <w:trPr>
          <w:trHeight w:val="300"/>
        </w:trPr>
        <w:tc>
          <w:tcPr>
            <w:tcW w:w="1036" w:type="dxa"/>
            <w:tcBorders>
              <w:top w:val="nil"/>
              <w:left w:val="nil"/>
              <w:bottom w:val="nil"/>
              <w:right w:val="nil"/>
            </w:tcBorders>
            <w:shd w:val="clear" w:color="auto" w:fill="auto"/>
            <w:noWrap/>
            <w:vAlign w:val="bottom"/>
            <w:hideMark/>
          </w:tcPr>
          <w:p w14:paraId="071621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1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7F" w14:textId="77777777" w:rsidR="00214CC2" w:rsidRPr="008677B1" w:rsidRDefault="006453C1" w:rsidP="005F005A">
            <w:pPr>
              <w:spacing w:after="0"/>
              <w:rPr>
                <w:rFonts w:ascii="Times New Roman" w:eastAsia="Times New Roman" w:hAnsi="Times New Roman" w:cs="Times New Roman"/>
                <w:sz w:val="20"/>
              </w:rPr>
            </w:pPr>
          </w:p>
        </w:tc>
      </w:tr>
      <w:tr w:rsidR="006222AF" w14:paraId="07162188" w14:textId="77777777">
        <w:trPr>
          <w:trHeight w:val="300"/>
        </w:trPr>
        <w:tc>
          <w:tcPr>
            <w:tcW w:w="1036" w:type="dxa"/>
            <w:tcBorders>
              <w:top w:val="nil"/>
              <w:left w:val="nil"/>
              <w:bottom w:val="nil"/>
              <w:right w:val="nil"/>
            </w:tcBorders>
            <w:shd w:val="clear" w:color="auto" w:fill="auto"/>
            <w:noWrap/>
            <w:vAlign w:val="bottom"/>
            <w:hideMark/>
          </w:tcPr>
          <w:p w14:paraId="071621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1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87" w14:textId="77777777" w:rsidR="00214CC2" w:rsidRPr="008677B1" w:rsidRDefault="006453C1" w:rsidP="005F005A">
            <w:pPr>
              <w:spacing w:after="0"/>
              <w:rPr>
                <w:rFonts w:ascii="Times New Roman" w:eastAsia="Times New Roman" w:hAnsi="Times New Roman" w:cs="Times New Roman"/>
                <w:sz w:val="20"/>
              </w:rPr>
            </w:pPr>
          </w:p>
        </w:tc>
      </w:tr>
      <w:tr w:rsidR="006222AF" w14:paraId="07162190" w14:textId="77777777">
        <w:trPr>
          <w:trHeight w:val="300"/>
        </w:trPr>
        <w:tc>
          <w:tcPr>
            <w:tcW w:w="1036" w:type="dxa"/>
            <w:tcBorders>
              <w:top w:val="nil"/>
              <w:left w:val="nil"/>
              <w:bottom w:val="nil"/>
              <w:right w:val="nil"/>
            </w:tcBorders>
            <w:shd w:val="clear" w:color="auto" w:fill="auto"/>
            <w:noWrap/>
            <w:vAlign w:val="bottom"/>
            <w:hideMark/>
          </w:tcPr>
          <w:p w14:paraId="071621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1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8F" w14:textId="77777777" w:rsidR="00214CC2" w:rsidRPr="008677B1" w:rsidRDefault="006453C1" w:rsidP="005F005A">
            <w:pPr>
              <w:spacing w:after="0"/>
              <w:rPr>
                <w:rFonts w:ascii="Times New Roman" w:eastAsia="Times New Roman" w:hAnsi="Times New Roman" w:cs="Times New Roman"/>
                <w:sz w:val="20"/>
              </w:rPr>
            </w:pPr>
          </w:p>
        </w:tc>
      </w:tr>
      <w:tr w:rsidR="006222AF" w14:paraId="07162198" w14:textId="77777777">
        <w:trPr>
          <w:trHeight w:val="300"/>
        </w:trPr>
        <w:tc>
          <w:tcPr>
            <w:tcW w:w="1036" w:type="dxa"/>
            <w:tcBorders>
              <w:top w:val="nil"/>
              <w:left w:val="nil"/>
              <w:bottom w:val="nil"/>
              <w:right w:val="nil"/>
            </w:tcBorders>
            <w:shd w:val="clear" w:color="auto" w:fill="auto"/>
            <w:noWrap/>
            <w:vAlign w:val="bottom"/>
            <w:hideMark/>
          </w:tcPr>
          <w:p w14:paraId="071621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1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97" w14:textId="77777777" w:rsidR="00214CC2" w:rsidRPr="008677B1" w:rsidRDefault="006453C1" w:rsidP="005F005A">
            <w:pPr>
              <w:spacing w:after="0"/>
              <w:rPr>
                <w:rFonts w:ascii="Times New Roman" w:eastAsia="Times New Roman" w:hAnsi="Times New Roman" w:cs="Times New Roman"/>
                <w:sz w:val="20"/>
              </w:rPr>
            </w:pPr>
          </w:p>
        </w:tc>
      </w:tr>
      <w:tr w:rsidR="006222AF" w14:paraId="071621A0" w14:textId="77777777">
        <w:trPr>
          <w:trHeight w:val="300"/>
        </w:trPr>
        <w:tc>
          <w:tcPr>
            <w:tcW w:w="1036" w:type="dxa"/>
            <w:tcBorders>
              <w:top w:val="nil"/>
              <w:left w:val="nil"/>
              <w:bottom w:val="nil"/>
              <w:right w:val="nil"/>
            </w:tcBorders>
            <w:shd w:val="clear" w:color="auto" w:fill="auto"/>
            <w:noWrap/>
            <w:vAlign w:val="bottom"/>
            <w:hideMark/>
          </w:tcPr>
          <w:p w14:paraId="071621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1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9F" w14:textId="77777777" w:rsidR="00214CC2" w:rsidRPr="008677B1" w:rsidRDefault="006453C1" w:rsidP="005F005A">
            <w:pPr>
              <w:spacing w:after="0"/>
              <w:rPr>
                <w:rFonts w:ascii="Times New Roman" w:eastAsia="Times New Roman" w:hAnsi="Times New Roman" w:cs="Times New Roman"/>
                <w:sz w:val="20"/>
              </w:rPr>
            </w:pPr>
          </w:p>
        </w:tc>
      </w:tr>
      <w:tr w:rsidR="006222AF" w14:paraId="071621A8" w14:textId="77777777">
        <w:trPr>
          <w:trHeight w:val="300"/>
        </w:trPr>
        <w:tc>
          <w:tcPr>
            <w:tcW w:w="1036" w:type="dxa"/>
            <w:tcBorders>
              <w:top w:val="nil"/>
              <w:left w:val="nil"/>
              <w:bottom w:val="nil"/>
              <w:right w:val="nil"/>
            </w:tcBorders>
            <w:shd w:val="clear" w:color="auto" w:fill="auto"/>
            <w:noWrap/>
            <w:vAlign w:val="bottom"/>
            <w:hideMark/>
          </w:tcPr>
          <w:p w14:paraId="071621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1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A7" w14:textId="77777777" w:rsidR="00214CC2" w:rsidRPr="008677B1" w:rsidRDefault="006453C1" w:rsidP="005F005A">
            <w:pPr>
              <w:spacing w:after="0"/>
              <w:rPr>
                <w:rFonts w:ascii="Times New Roman" w:eastAsia="Times New Roman" w:hAnsi="Times New Roman" w:cs="Times New Roman"/>
                <w:sz w:val="20"/>
              </w:rPr>
            </w:pPr>
          </w:p>
        </w:tc>
      </w:tr>
      <w:tr w:rsidR="006222AF" w14:paraId="071621B0" w14:textId="77777777">
        <w:trPr>
          <w:trHeight w:val="300"/>
        </w:trPr>
        <w:tc>
          <w:tcPr>
            <w:tcW w:w="1036" w:type="dxa"/>
            <w:tcBorders>
              <w:top w:val="nil"/>
              <w:left w:val="nil"/>
              <w:bottom w:val="nil"/>
              <w:right w:val="nil"/>
            </w:tcBorders>
            <w:shd w:val="clear" w:color="auto" w:fill="auto"/>
            <w:noWrap/>
            <w:vAlign w:val="bottom"/>
            <w:hideMark/>
          </w:tcPr>
          <w:p w14:paraId="071621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1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AF" w14:textId="77777777" w:rsidR="00214CC2" w:rsidRPr="008677B1" w:rsidRDefault="006453C1" w:rsidP="005F005A">
            <w:pPr>
              <w:spacing w:after="0"/>
              <w:rPr>
                <w:rFonts w:ascii="Times New Roman" w:eastAsia="Times New Roman" w:hAnsi="Times New Roman" w:cs="Times New Roman"/>
                <w:sz w:val="20"/>
              </w:rPr>
            </w:pPr>
          </w:p>
        </w:tc>
      </w:tr>
      <w:tr w:rsidR="006222AF" w14:paraId="071621B7" w14:textId="77777777">
        <w:trPr>
          <w:trHeight w:val="300"/>
        </w:trPr>
        <w:tc>
          <w:tcPr>
            <w:tcW w:w="2051" w:type="dxa"/>
            <w:gridSpan w:val="2"/>
            <w:tcBorders>
              <w:top w:val="nil"/>
              <w:left w:val="nil"/>
              <w:bottom w:val="nil"/>
              <w:right w:val="nil"/>
            </w:tcBorders>
            <w:shd w:val="clear" w:color="auto" w:fill="auto"/>
            <w:noWrap/>
            <w:vAlign w:val="bottom"/>
            <w:hideMark/>
          </w:tcPr>
          <w:p w14:paraId="071621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1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B6" w14:textId="77777777" w:rsidR="00214CC2" w:rsidRPr="008677B1" w:rsidRDefault="006453C1" w:rsidP="005F005A">
            <w:pPr>
              <w:spacing w:after="0"/>
              <w:rPr>
                <w:rFonts w:ascii="Times New Roman" w:eastAsia="Times New Roman" w:hAnsi="Times New Roman" w:cs="Times New Roman"/>
                <w:sz w:val="20"/>
              </w:rPr>
            </w:pPr>
          </w:p>
        </w:tc>
      </w:tr>
      <w:tr w:rsidR="006222AF" w14:paraId="071621BF" w14:textId="77777777">
        <w:trPr>
          <w:trHeight w:val="300"/>
        </w:trPr>
        <w:tc>
          <w:tcPr>
            <w:tcW w:w="1036" w:type="dxa"/>
            <w:tcBorders>
              <w:top w:val="nil"/>
              <w:left w:val="nil"/>
              <w:bottom w:val="nil"/>
              <w:right w:val="nil"/>
            </w:tcBorders>
            <w:shd w:val="clear" w:color="auto" w:fill="auto"/>
            <w:noWrap/>
            <w:vAlign w:val="bottom"/>
            <w:hideMark/>
          </w:tcPr>
          <w:p w14:paraId="071621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B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1B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1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BE" w14:textId="77777777" w:rsidR="00214CC2" w:rsidRPr="008677B1" w:rsidRDefault="006453C1" w:rsidP="005F005A">
            <w:pPr>
              <w:spacing w:after="0"/>
              <w:rPr>
                <w:rFonts w:ascii="Times New Roman" w:eastAsia="Times New Roman" w:hAnsi="Times New Roman" w:cs="Times New Roman"/>
                <w:sz w:val="20"/>
              </w:rPr>
            </w:pPr>
          </w:p>
        </w:tc>
      </w:tr>
      <w:tr w:rsidR="006222AF" w14:paraId="071621C3" w14:textId="77777777">
        <w:trPr>
          <w:trHeight w:val="300"/>
        </w:trPr>
        <w:tc>
          <w:tcPr>
            <w:tcW w:w="1036" w:type="dxa"/>
            <w:tcBorders>
              <w:top w:val="nil"/>
              <w:left w:val="nil"/>
              <w:bottom w:val="nil"/>
              <w:right w:val="nil"/>
            </w:tcBorders>
            <w:shd w:val="clear" w:color="auto" w:fill="auto"/>
            <w:noWrap/>
            <w:vAlign w:val="bottom"/>
            <w:hideMark/>
          </w:tcPr>
          <w:p w14:paraId="071621C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1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134 ως</w:t>
            </w:r>
            <w:r w:rsidRPr="008677B1">
              <w:rPr>
                <w:rFonts w:ascii="Calibri" w:eastAsia="Times New Roman" w:hAnsi="Calibri" w:cs="Times New Roman"/>
                <w:color w:val="000000"/>
                <w:sz w:val="22"/>
                <w:szCs w:val="22"/>
              </w:rPr>
              <w:t xml:space="preserve"> έχει   ΔΕΚΤΟ ΚΑΤΑ ΠΛΕΙΟΨΗΦΙΑ</w:t>
            </w:r>
          </w:p>
        </w:tc>
        <w:tc>
          <w:tcPr>
            <w:tcW w:w="1015" w:type="dxa"/>
            <w:tcBorders>
              <w:top w:val="nil"/>
              <w:left w:val="nil"/>
              <w:bottom w:val="nil"/>
              <w:right w:val="nil"/>
            </w:tcBorders>
            <w:shd w:val="clear" w:color="auto" w:fill="auto"/>
            <w:noWrap/>
            <w:vAlign w:val="bottom"/>
            <w:hideMark/>
          </w:tcPr>
          <w:p w14:paraId="071621C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1CB" w14:textId="77777777">
        <w:trPr>
          <w:trHeight w:val="300"/>
        </w:trPr>
        <w:tc>
          <w:tcPr>
            <w:tcW w:w="1036" w:type="dxa"/>
            <w:tcBorders>
              <w:top w:val="nil"/>
              <w:left w:val="nil"/>
              <w:bottom w:val="nil"/>
              <w:right w:val="nil"/>
            </w:tcBorders>
            <w:shd w:val="clear" w:color="auto" w:fill="auto"/>
            <w:noWrap/>
            <w:vAlign w:val="bottom"/>
            <w:hideMark/>
          </w:tcPr>
          <w:p w14:paraId="071621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1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CA" w14:textId="77777777" w:rsidR="00214CC2" w:rsidRPr="008677B1" w:rsidRDefault="006453C1" w:rsidP="005F005A">
            <w:pPr>
              <w:spacing w:after="0"/>
              <w:rPr>
                <w:rFonts w:ascii="Times New Roman" w:eastAsia="Times New Roman" w:hAnsi="Times New Roman" w:cs="Times New Roman"/>
                <w:sz w:val="20"/>
              </w:rPr>
            </w:pPr>
          </w:p>
        </w:tc>
      </w:tr>
      <w:tr w:rsidR="006222AF" w14:paraId="071621D3" w14:textId="77777777">
        <w:trPr>
          <w:trHeight w:val="300"/>
        </w:trPr>
        <w:tc>
          <w:tcPr>
            <w:tcW w:w="1036" w:type="dxa"/>
            <w:tcBorders>
              <w:top w:val="nil"/>
              <w:left w:val="nil"/>
              <w:bottom w:val="nil"/>
              <w:right w:val="nil"/>
            </w:tcBorders>
            <w:shd w:val="clear" w:color="auto" w:fill="auto"/>
            <w:noWrap/>
            <w:vAlign w:val="bottom"/>
            <w:hideMark/>
          </w:tcPr>
          <w:p w14:paraId="071621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21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D2" w14:textId="77777777" w:rsidR="00214CC2" w:rsidRPr="008677B1" w:rsidRDefault="006453C1" w:rsidP="005F005A">
            <w:pPr>
              <w:spacing w:after="0"/>
              <w:rPr>
                <w:rFonts w:ascii="Times New Roman" w:eastAsia="Times New Roman" w:hAnsi="Times New Roman" w:cs="Times New Roman"/>
                <w:sz w:val="20"/>
              </w:rPr>
            </w:pPr>
          </w:p>
        </w:tc>
      </w:tr>
      <w:tr w:rsidR="006222AF" w14:paraId="071621DB" w14:textId="77777777">
        <w:trPr>
          <w:trHeight w:val="300"/>
        </w:trPr>
        <w:tc>
          <w:tcPr>
            <w:tcW w:w="1036" w:type="dxa"/>
            <w:tcBorders>
              <w:top w:val="nil"/>
              <w:left w:val="nil"/>
              <w:bottom w:val="nil"/>
              <w:right w:val="nil"/>
            </w:tcBorders>
            <w:shd w:val="clear" w:color="auto" w:fill="auto"/>
            <w:noWrap/>
            <w:vAlign w:val="bottom"/>
            <w:hideMark/>
          </w:tcPr>
          <w:p w14:paraId="071621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1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DA" w14:textId="77777777" w:rsidR="00214CC2" w:rsidRPr="008677B1" w:rsidRDefault="006453C1" w:rsidP="005F005A">
            <w:pPr>
              <w:spacing w:after="0"/>
              <w:rPr>
                <w:rFonts w:ascii="Times New Roman" w:eastAsia="Times New Roman" w:hAnsi="Times New Roman" w:cs="Times New Roman"/>
                <w:sz w:val="20"/>
              </w:rPr>
            </w:pPr>
          </w:p>
        </w:tc>
      </w:tr>
      <w:tr w:rsidR="006222AF" w14:paraId="071621E3" w14:textId="77777777">
        <w:trPr>
          <w:trHeight w:val="300"/>
        </w:trPr>
        <w:tc>
          <w:tcPr>
            <w:tcW w:w="1036" w:type="dxa"/>
            <w:tcBorders>
              <w:top w:val="nil"/>
              <w:left w:val="nil"/>
              <w:bottom w:val="nil"/>
              <w:right w:val="nil"/>
            </w:tcBorders>
            <w:shd w:val="clear" w:color="auto" w:fill="auto"/>
            <w:noWrap/>
            <w:vAlign w:val="bottom"/>
            <w:hideMark/>
          </w:tcPr>
          <w:p w14:paraId="071621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1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E2" w14:textId="77777777" w:rsidR="00214CC2" w:rsidRPr="008677B1" w:rsidRDefault="006453C1" w:rsidP="005F005A">
            <w:pPr>
              <w:spacing w:after="0"/>
              <w:rPr>
                <w:rFonts w:ascii="Times New Roman" w:eastAsia="Times New Roman" w:hAnsi="Times New Roman" w:cs="Times New Roman"/>
                <w:sz w:val="20"/>
              </w:rPr>
            </w:pPr>
          </w:p>
        </w:tc>
      </w:tr>
      <w:tr w:rsidR="006222AF" w14:paraId="071621EB" w14:textId="77777777">
        <w:trPr>
          <w:trHeight w:val="300"/>
        </w:trPr>
        <w:tc>
          <w:tcPr>
            <w:tcW w:w="1036" w:type="dxa"/>
            <w:tcBorders>
              <w:top w:val="nil"/>
              <w:left w:val="nil"/>
              <w:bottom w:val="nil"/>
              <w:right w:val="nil"/>
            </w:tcBorders>
            <w:shd w:val="clear" w:color="auto" w:fill="auto"/>
            <w:noWrap/>
            <w:vAlign w:val="bottom"/>
            <w:hideMark/>
          </w:tcPr>
          <w:p w14:paraId="071621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1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EA" w14:textId="77777777" w:rsidR="00214CC2" w:rsidRPr="008677B1" w:rsidRDefault="006453C1" w:rsidP="005F005A">
            <w:pPr>
              <w:spacing w:after="0"/>
              <w:rPr>
                <w:rFonts w:ascii="Times New Roman" w:eastAsia="Times New Roman" w:hAnsi="Times New Roman" w:cs="Times New Roman"/>
                <w:sz w:val="20"/>
              </w:rPr>
            </w:pPr>
          </w:p>
        </w:tc>
      </w:tr>
      <w:tr w:rsidR="006222AF" w14:paraId="071621F3" w14:textId="77777777">
        <w:trPr>
          <w:trHeight w:val="300"/>
        </w:trPr>
        <w:tc>
          <w:tcPr>
            <w:tcW w:w="1036" w:type="dxa"/>
            <w:tcBorders>
              <w:top w:val="nil"/>
              <w:left w:val="nil"/>
              <w:bottom w:val="nil"/>
              <w:right w:val="nil"/>
            </w:tcBorders>
            <w:shd w:val="clear" w:color="auto" w:fill="auto"/>
            <w:noWrap/>
            <w:vAlign w:val="bottom"/>
            <w:hideMark/>
          </w:tcPr>
          <w:p w14:paraId="071621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1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1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F2" w14:textId="77777777" w:rsidR="00214CC2" w:rsidRPr="008677B1" w:rsidRDefault="006453C1" w:rsidP="005F005A">
            <w:pPr>
              <w:spacing w:after="0"/>
              <w:rPr>
                <w:rFonts w:ascii="Times New Roman" w:eastAsia="Times New Roman" w:hAnsi="Times New Roman" w:cs="Times New Roman"/>
                <w:sz w:val="20"/>
              </w:rPr>
            </w:pPr>
          </w:p>
        </w:tc>
      </w:tr>
      <w:tr w:rsidR="006222AF" w14:paraId="071621FB" w14:textId="77777777">
        <w:trPr>
          <w:trHeight w:val="300"/>
        </w:trPr>
        <w:tc>
          <w:tcPr>
            <w:tcW w:w="1036" w:type="dxa"/>
            <w:tcBorders>
              <w:top w:val="nil"/>
              <w:left w:val="nil"/>
              <w:bottom w:val="nil"/>
              <w:right w:val="nil"/>
            </w:tcBorders>
            <w:shd w:val="clear" w:color="auto" w:fill="auto"/>
            <w:noWrap/>
            <w:vAlign w:val="bottom"/>
            <w:hideMark/>
          </w:tcPr>
          <w:p w14:paraId="071621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1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1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1FA" w14:textId="77777777" w:rsidR="00214CC2" w:rsidRPr="008677B1" w:rsidRDefault="006453C1" w:rsidP="005F005A">
            <w:pPr>
              <w:spacing w:after="0"/>
              <w:rPr>
                <w:rFonts w:ascii="Times New Roman" w:eastAsia="Times New Roman" w:hAnsi="Times New Roman" w:cs="Times New Roman"/>
                <w:sz w:val="20"/>
              </w:rPr>
            </w:pPr>
          </w:p>
        </w:tc>
      </w:tr>
      <w:tr w:rsidR="006222AF" w14:paraId="07162202" w14:textId="77777777">
        <w:trPr>
          <w:trHeight w:val="300"/>
        </w:trPr>
        <w:tc>
          <w:tcPr>
            <w:tcW w:w="2051" w:type="dxa"/>
            <w:gridSpan w:val="2"/>
            <w:tcBorders>
              <w:top w:val="nil"/>
              <w:left w:val="nil"/>
              <w:bottom w:val="nil"/>
              <w:right w:val="nil"/>
            </w:tcBorders>
            <w:shd w:val="clear" w:color="auto" w:fill="auto"/>
            <w:noWrap/>
            <w:vAlign w:val="bottom"/>
            <w:hideMark/>
          </w:tcPr>
          <w:p w14:paraId="071621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1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1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1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01" w14:textId="77777777" w:rsidR="00214CC2" w:rsidRPr="008677B1" w:rsidRDefault="006453C1" w:rsidP="005F005A">
            <w:pPr>
              <w:spacing w:after="0"/>
              <w:rPr>
                <w:rFonts w:ascii="Times New Roman" w:eastAsia="Times New Roman" w:hAnsi="Times New Roman" w:cs="Times New Roman"/>
                <w:sz w:val="20"/>
              </w:rPr>
            </w:pPr>
          </w:p>
        </w:tc>
      </w:tr>
      <w:tr w:rsidR="006222AF" w14:paraId="0716220A" w14:textId="77777777">
        <w:trPr>
          <w:trHeight w:val="300"/>
        </w:trPr>
        <w:tc>
          <w:tcPr>
            <w:tcW w:w="1036" w:type="dxa"/>
            <w:tcBorders>
              <w:top w:val="nil"/>
              <w:left w:val="nil"/>
              <w:bottom w:val="nil"/>
              <w:right w:val="nil"/>
            </w:tcBorders>
            <w:shd w:val="clear" w:color="auto" w:fill="auto"/>
            <w:noWrap/>
            <w:vAlign w:val="bottom"/>
            <w:hideMark/>
          </w:tcPr>
          <w:p w14:paraId="071622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0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20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2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09" w14:textId="77777777" w:rsidR="00214CC2" w:rsidRPr="008677B1" w:rsidRDefault="006453C1" w:rsidP="005F005A">
            <w:pPr>
              <w:spacing w:after="0"/>
              <w:rPr>
                <w:rFonts w:ascii="Times New Roman" w:eastAsia="Times New Roman" w:hAnsi="Times New Roman" w:cs="Times New Roman"/>
                <w:sz w:val="20"/>
              </w:rPr>
            </w:pPr>
          </w:p>
        </w:tc>
      </w:tr>
      <w:tr w:rsidR="006222AF" w14:paraId="0716220E" w14:textId="77777777">
        <w:trPr>
          <w:trHeight w:val="300"/>
        </w:trPr>
        <w:tc>
          <w:tcPr>
            <w:tcW w:w="1036" w:type="dxa"/>
            <w:tcBorders>
              <w:top w:val="nil"/>
              <w:left w:val="nil"/>
              <w:bottom w:val="nil"/>
              <w:right w:val="nil"/>
            </w:tcBorders>
            <w:shd w:val="clear" w:color="auto" w:fill="auto"/>
            <w:noWrap/>
            <w:vAlign w:val="bottom"/>
            <w:hideMark/>
          </w:tcPr>
          <w:p w14:paraId="0716220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2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135 ως έχει   ΔΕΚΤΟ ΚΑΤΑ ΠΛΕΙΟΨΗΦΙΑ</w:t>
            </w:r>
          </w:p>
        </w:tc>
        <w:tc>
          <w:tcPr>
            <w:tcW w:w="1015" w:type="dxa"/>
            <w:tcBorders>
              <w:top w:val="nil"/>
              <w:left w:val="nil"/>
              <w:bottom w:val="nil"/>
              <w:right w:val="nil"/>
            </w:tcBorders>
            <w:shd w:val="clear" w:color="auto" w:fill="auto"/>
            <w:noWrap/>
            <w:vAlign w:val="bottom"/>
            <w:hideMark/>
          </w:tcPr>
          <w:p w14:paraId="0716220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216" w14:textId="77777777">
        <w:trPr>
          <w:trHeight w:val="300"/>
        </w:trPr>
        <w:tc>
          <w:tcPr>
            <w:tcW w:w="1036" w:type="dxa"/>
            <w:tcBorders>
              <w:top w:val="nil"/>
              <w:left w:val="nil"/>
              <w:bottom w:val="nil"/>
              <w:right w:val="nil"/>
            </w:tcBorders>
            <w:shd w:val="clear" w:color="auto" w:fill="auto"/>
            <w:noWrap/>
            <w:vAlign w:val="bottom"/>
            <w:hideMark/>
          </w:tcPr>
          <w:p w14:paraId="071622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2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15" w14:textId="77777777" w:rsidR="00214CC2" w:rsidRPr="008677B1" w:rsidRDefault="006453C1" w:rsidP="005F005A">
            <w:pPr>
              <w:spacing w:after="0"/>
              <w:rPr>
                <w:rFonts w:ascii="Times New Roman" w:eastAsia="Times New Roman" w:hAnsi="Times New Roman" w:cs="Times New Roman"/>
                <w:sz w:val="20"/>
              </w:rPr>
            </w:pPr>
          </w:p>
        </w:tc>
      </w:tr>
      <w:tr w:rsidR="006222AF" w14:paraId="0716221E" w14:textId="77777777">
        <w:trPr>
          <w:trHeight w:val="300"/>
        </w:trPr>
        <w:tc>
          <w:tcPr>
            <w:tcW w:w="1036" w:type="dxa"/>
            <w:tcBorders>
              <w:top w:val="nil"/>
              <w:left w:val="nil"/>
              <w:bottom w:val="nil"/>
              <w:right w:val="nil"/>
            </w:tcBorders>
            <w:shd w:val="clear" w:color="auto" w:fill="auto"/>
            <w:noWrap/>
            <w:vAlign w:val="bottom"/>
            <w:hideMark/>
          </w:tcPr>
          <w:p w14:paraId="071622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2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1D" w14:textId="77777777" w:rsidR="00214CC2" w:rsidRPr="008677B1" w:rsidRDefault="006453C1" w:rsidP="005F005A">
            <w:pPr>
              <w:spacing w:after="0"/>
              <w:rPr>
                <w:rFonts w:ascii="Times New Roman" w:eastAsia="Times New Roman" w:hAnsi="Times New Roman" w:cs="Times New Roman"/>
                <w:sz w:val="20"/>
              </w:rPr>
            </w:pPr>
          </w:p>
        </w:tc>
      </w:tr>
      <w:tr w:rsidR="006222AF" w14:paraId="07162226" w14:textId="77777777">
        <w:trPr>
          <w:trHeight w:val="300"/>
        </w:trPr>
        <w:tc>
          <w:tcPr>
            <w:tcW w:w="1036" w:type="dxa"/>
            <w:tcBorders>
              <w:top w:val="nil"/>
              <w:left w:val="nil"/>
              <w:bottom w:val="nil"/>
              <w:right w:val="nil"/>
            </w:tcBorders>
            <w:shd w:val="clear" w:color="auto" w:fill="auto"/>
            <w:noWrap/>
            <w:vAlign w:val="bottom"/>
            <w:hideMark/>
          </w:tcPr>
          <w:p w14:paraId="071622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2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25" w14:textId="77777777" w:rsidR="00214CC2" w:rsidRPr="008677B1" w:rsidRDefault="006453C1" w:rsidP="005F005A">
            <w:pPr>
              <w:spacing w:after="0"/>
              <w:rPr>
                <w:rFonts w:ascii="Times New Roman" w:eastAsia="Times New Roman" w:hAnsi="Times New Roman" w:cs="Times New Roman"/>
                <w:sz w:val="20"/>
              </w:rPr>
            </w:pPr>
          </w:p>
        </w:tc>
      </w:tr>
      <w:tr w:rsidR="006222AF" w14:paraId="0716222E" w14:textId="77777777">
        <w:trPr>
          <w:trHeight w:val="300"/>
        </w:trPr>
        <w:tc>
          <w:tcPr>
            <w:tcW w:w="1036" w:type="dxa"/>
            <w:tcBorders>
              <w:top w:val="nil"/>
              <w:left w:val="nil"/>
              <w:bottom w:val="nil"/>
              <w:right w:val="nil"/>
            </w:tcBorders>
            <w:shd w:val="clear" w:color="auto" w:fill="auto"/>
            <w:noWrap/>
            <w:vAlign w:val="bottom"/>
            <w:hideMark/>
          </w:tcPr>
          <w:p w14:paraId="071622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2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2D" w14:textId="77777777" w:rsidR="00214CC2" w:rsidRPr="008677B1" w:rsidRDefault="006453C1" w:rsidP="005F005A">
            <w:pPr>
              <w:spacing w:after="0"/>
              <w:rPr>
                <w:rFonts w:ascii="Times New Roman" w:eastAsia="Times New Roman" w:hAnsi="Times New Roman" w:cs="Times New Roman"/>
                <w:sz w:val="20"/>
              </w:rPr>
            </w:pPr>
          </w:p>
        </w:tc>
      </w:tr>
      <w:tr w:rsidR="006222AF" w14:paraId="07162236" w14:textId="77777777">
        <w:trPr>
          <w:trHeight w:val="300"/>
        </w:trPr>
        <w:tc>
          <w:tcPr>
            <w:tcW w:w="1036" w:type="dxa"/>
            <w:tcBorders>
              <w:top w:val="nil"/>
              <w:left w:val="nil"/>
              <w:bottom w:val="nil"/>
              <w:right w:val="nil"/>
            </w:tcBorders>
            <w:shd w:val="clear" w:color="auto" w:fill="auto"/>
            <w:noWrap/>
            <w:vAlign w:val="bottom"/>
            <w:hideMark/>
          </w:tcPr>
          <w:p w14:paraId="071622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2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35" w14:textId="77777777" w:rsidR="00214CC2" w:rsidRPr="008677B1" w:rsidRDefault="006453C1" w:rsidP="005F005A">
            <w:pPr>
              <w:spacing w:after="0"/>
              <w:rPr>
                <w:rFonts w:ascii="Times New Roman" w:eastAsia="Times New Roman" w:hAnsi="Times New Roman" w:cs="Times New Roman"/>
                <w:sz w:val="20"/>
              </w:rPr>
            </w:pPr>
          </w:p>
        </w:tc>
      </w:tr>
      <w:tr w:rsidR="006222AF" w14:paraId="0716223E" w14:textId="77777777">
        <w:trPr>
          <w:trHeight w:val="300"/>
        </w:trPr>
        <w:tc>
          <w:tcPr>
            <w:tcW w:w="1036" w:type="dxa"/>
            <w:tcBorders>
              <w:top w:val="nil"/>
              <w:left w:val="nil"/>
              <w:bottom w:val="nil"/>
              <w:right w:val="nil"/>
            </w:tcBorders>
            <w:shd w:val="clear" w:color="auto" w:fill="auto"/>
            <w:noWrap/>
            <w:vAlign w:val="bottom"/>
            <w:hideMark/>
          </w:tcPr>
          <w:p w14:paraId="071622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2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3D" w14:textId="77777777" w:rsidR="00214CC2" w:rsidRPr="008677B1" w:rsidRDefault="006453C1" w:rsidP="005F005A">
            <w:pPr>
              <w:spacing w:after="0"/>
              <w:rPr>
                <w:rFonts w:ascii="Times New Roman" w:eastAsia="Times New Roman" w:hAnsi="Times New Roman" w:cs="Times New Roman"/>
                <w:sz w:val="20"/>
              </w:rPr>
            </w:pPr>
          </w:p>
        </w:tc>
      </w:tr>
      <w:tr w:rsidR="006222AF" w14:paraId="07162246" w14:textId="77777777">
        <w:trPr>
          <w:trHeight w:val="300"/>
        </w:trPr>
        <w:tc>
          <w:tcPr>
            <w:tcW w:w="1036" w:type="dxa"/>
            <w:tcBorders>
              <w:top w:val="nil"/>
              <w:left w:val="nil"/>
              <w:bottom w:val="nil"/>
              <w:right w:val="nil"/>
            </w:tcBorders>
            <w:shd w:val="clear" w:color="auto" w:fill="auto"/>
            <w:noWrap/>
            <w:vAlign w:val="bottom"/>
            <w:hideMark/>
          </w:tcPr>
          <w:p w14:paraId="071622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2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45" w14:textId="77777777" w:rsidR="00214CC2" w:rsidRPr="008677B1" w:rsidRDefault="006453C1" w:rsidP="005F005A">
            <w:pPr>
              <w:spacing w:after="0"/>
              <w:rPr>
                <w:rFonts w:ascii="Times New Roman" w:eastAsia="Times New Roman" w:hAnsi="Times New Roman" w:cs="Times New Roman"/>
                <w:sz w:val="20"/>
              </w:rPr>
            </w:pPr>
          </w:p>
        </w:tc>
      </w:tr>
      <w:tr w:rsidR="006222AF" w14:paraId="0716224D" w14:textId="77777777">
        <w:trPr>
          <w:trHeight w:val="300"/>
        </w:trPr>
        <w:tc>
          <w:tcPr>
            <w:tcW w:w="2051" w:type="dxa"/>
            <w:gridSpan w:val="2"/>
            <w:tcBorders>
              <w:top w:val="nil"/>
              <w:left w:val="nil"/>
              <w:bottom w:val="nil"/>
              <w:right w:val="nil"/>
            </w:tcBorders>
            <w:shd w:val="clear" w:color="auto" w:fill="auto"/>
            <w:noWrap/>
            <w:vAlign w:val="bottom"/>
            <w:hideMark/>
          </w:tcPr>
          <w:p w14:paraId="071622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2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4C" w14:textId="77777777" w:rsidR="00214CC2" w:rsidRPr="008677B1" w:rsidRDefault="006453C1" w:rsidP="005F005A">
            <w:pPr>
              <w:spacing w:after="0"/>
              <w:rPr>
                <w:rFonts w:ascii="Times New Roman" w:eastAsia="Times New Roman" w:hAnsi="Times New Roman" w:cs="Times New Roman"/>
                <w:sz w:val="20"/>
              </w:rPr>
            </w:pPr>
          </w:p>
        </w:tc>
      </w:tr>
      <w:tr w:rsidR="006222AF" w14:paraId="07162255" w14:textId="77777777">
        <w:trPr>
          <w:trHeight w:val="300"/>
        </w:trPr>
        <w:tc>
          <w:tcPr>
            <w:tcW w:w="1036" w:type="dxa"/>
            <w:tcBorders>
              <w:top w:val="nil"/>
              <w:left w:val="nil"/>
              <w:bottom w:val="nil"/>
              <w:right w:val="nil"/>
            </w:tcBorders>
            <w:shd w:val="clear" w:color="auto" w:fill="auto"/>
            <w:noWrap/>
            <w:vAlign w:val="bottom"/>
            <w:hideMark/>
          </w:tcPr>
          <w:p w14:paraId="071622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5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25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2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54" w14:textId="77777777" w:rsidR="00214CC2" w:rsidRPr="008677B1" w:rsidRDefault="006453C1" w:rsidP="005F005A">
            <w:pPr>
              <w:spacing w:after="0"/>
              <w:rPr>
                <w:rFonts w:ascii="Times New Roman" w:eastAsia="Times New Roman" w:hAnsi="Times New Roman" w:cs="Times New Roman"/>
                <w:sz w:val="20"/>
              </w:rPr>
            </w:pPr>
          </w:p>
        </w:tc>
      </w:tr>
      <w:tr w:rsidR="006222AF" w14:paraId="07162259" w14:textId="77777777">
        <w:trPr>
          <w:trHeight w:val="300"/>
        </w:trPr>
        <w:tc>
          <w:tcPr>
            <w:tcW w:w="1036" w:type="dxa"/>
            <w:tcBorders>
              <w:top w:val="nil"/>
              <w:left w:val="nil"/>
              <w:bottom w:val="nil"/>
              <w:right w:val="nil"/>
            </w:tcBorders>
            <w:shd w:val="clear" w:color="auto" w:fill="auto"/>
            <w:noWrap/>
            <w:vAlign w:val="bottom"/>
            <w:hideMark/>
          </w:tcPr>
          <w:p w14:paraId="0716225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2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136 ως έχει   ΔΕΚΤΟ ΚΑΤΑ ΠΛΕΙΟΨΗΦΙΑ</w:t>
            </w:r>
          </w:p>
        </w:tc>
        <w:tc>
          <w:tcPr>
            <w:tcW w:w="1015" w:type="dxa"/>
            <w:tcBorders>
              <w:top w:val="nil"/>
              <w:left w:val="nil"/>
              <w:bottom w:val="nil"/>
              <w:right w:val="nil"/>
            </w:tcBorders>
            <w:shd w:val="clear" w:color="auto" w:fill="auto"/>
            <w:noWrap/>
            <w:vAlign w:val="bottom"/>
            <w:hideMark/>
          </w:tcPr>
          <w:p w14:paraId="0716225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261" w14:textId="77777777">
        <w:trPr>
          <w:trHeight w:val="300"/>
        </w:trPr>
        <w:tc>
          <w:tcPr>
            <w:tcW w:w="1036" w:type="dxa"/>
            <w:tcBorders>
              <w:top w:val="nil"/>
              <w:left w:val="nil"/>
              <w:bottom w:val="nil"/>
              <w:right w:val="nil"/>
            </w:tcBorders>
            <w:shd w:val="clear" w:color="auto" w:fill="auto"/>
            <w:noWrap/>
            <w:vAlign w:val="bottom"/>
            <w:hideMark/>
          </w:tcPr>
          <w:p w14:paraId="071622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2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60" w14:textId="77777777" w:rsidR="00214CC2" w:rsidRPr="008677B1" w:rsidRDefault="006453C1" w:rsidP="005F005A">
            <w:pPr>
              <w:spacing w:after="0"/>
              <w:rPr>
                <w:rFonts w:ascii="Times New Roman" w:eastAsia="Times New Roman" w:hAnsi="Times New Roman" w:cs="Times New Roman"/>
                <w:sz w:val="20"/>
              </w:rPr>
            </w:pPr>
          </w:p>
        </w:tc>
      </w:tr>
      <w:tr w:rsidR="006222AF" w14:paraId="07162269" w14:textId="77777777">
        <w:trPr>
          <w:trHeight w:val="300"/>
        </w:trPr>
        <w:tc>
          <w:tcPr>
            <w:tcW w:w="1036" w:type="dxa"/>
            <w:tcBorders>
              <w:top w:val="nil"/>
              <w:left w:val="nil"/>
              <w:bottom w:val="nil"/>
              <w:right w:val="nil"/>
            </w:tcBorders>
            <w:shd w:val="clear" w:color="auto" w:fill="auto"/>
            <w:noWrap/>
            <w:vAlign w:val="bottom"/>
            <w:hideMark/>
          </w:tcPr>
          <w:p w14:paraId="071622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2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68" w14:textId="77777777" w:rsidR="00214CC2" w:rsidRPr="008677B1" w:rsidRDefault="006453C1" w:rsidP="005F005A">
            <w:pPr>
              <w:spacing w:after="0"/>
              <w:rPr>
                <w:rFonts w:ascii="Times New Roman" w:eastAsia="Times New Roman" w:hAnsi="Times New Roman" w:cs="Times New Roman"/>
                <w:sz w:val="20"/>
              </w:rPr>
            </w:pPr>
          </w:p>
        </w:tc>
      </w:tr>
      <w:tr w:rsidR="006222AF" w14:paraId="07162271" w14:textId="77777777">
        <w:trPr>
          <w:trHeight w:val="300"/>
        </w:trPr>
        <w:tc>
          <w:tcPr>
            <w:tcW w:w="1036" w:type="dxa"/>
            <w:tcBorders>
              <w:top w:val="nil"/>
              <w:left w:val="nil"/>
              <w:bottom w:val="nil"/>
              <w:right w:val="nil"/>
            </w:tcBorders>
            <w:shd w:val="clear" w:color="auto" w:fill="auto"/>
            <w:noWrap/>
            <w:vAlign w:val="bottom"/>
            <w:hideMark/>
          </w:tcPr>
          <w:p w14:paraId="071622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2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70" w14:textId="77777777" w:rsidR="00214CC2" w:rsidRPr="008677B1" w:rsidRDefault="006453C1" w:rsidP="005F005A">
            <w:pPr>
              <w:spacing w:after="0"/>
              <w:rPr>
                <w:rFonts w:ascii="Times New Roman" w:eastAsia="Times New Roman" w:hAnsi="Times New Roman" w:cs="Times New Roman"/>
                <w:sz w:val="20"/>
              </w:rPr>
            </w:pPr>
          </w:p>
        </w:tc>
      </w:tr>
      <w:tr w:rsidR="006222AF" w14:paraId="07162279" w14:textId="77777777">
        <w:trPr>
          <w:trHeight w:val="300"/>
        </w:trPr>
        <w:tc>
          <w:tcPr>
            <w:tcW w:w="1036" w:type="dxa"/>
            <w:tcBorders>
              <w:top w:val="nil"/>
              <w:left w:val="nil"/>
              <w:bottom w:val="nil"/>
              <w:right w:val="nil"/>
            </w:tcBorders>
            <w:shd w:val="clear" w:color="auto" w:fill="auto"/>
            <w:noWrap/>
            <w:vAlign w:val="bottom"/>
            <w:hideMark/>
          </w:tcPr>
          <w:p w14:paraId="071622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2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78" w14:textId="77777777" w:rsidR="00214CC2" w:rsidRPr="008677B1" w:rsidRDefault="006453C1" w:rsidP="005F005A">
            <w:pPr>
              <w:spacing w:after="0"/>
              <w:rPr>
                <w:rFonts w:ascii="Times New Roman" w:eastAsia="Times New Roman" w:hAnsi="Times New Roman" w:cs="Times New Roman"/>
                <w:sz w:val="20"/>
              </w:rPr>
            </w:pPr>
          </w:p>
        </w:tc>
      </w:tr>
      <w:tr w:rsidR="006222AF" w14:paraId="07162281" w14:textId="77777777">
        <w:trPr>
          <w:trHeight w:val="300"/>
        </w:trPr>
        <w:tc>
          <w:tcPr>
            <w:tcW w:w="1036" w:type="dxa"/>
            <w:tcBorders>
              <w:top w:val="nil"/>
              <w:left w:val="nil"/>
              <w:bottom w:val="nil"/>
              <w:right w:val="nil"/>
            </w:tcBorders>
            <w:shd w:val="clear" w:color="auto" w:fill="auto"/>
            <w:noWrap/>
            <w:vAlign w:val="bottom"/>
            <w:hideMark/>
          </w:tcPr>
          <w:p w14:paraId="071622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2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80" w14:textId="77777777" w:rsidR="00214CC2" w:rsidRPr="008677B1" w:rsidRDefault="006453C1" w:rsidP="005F005A">
            <w:pPr>
              <w:spacing w:after="0"/>
              <w:rPr>
                <w:rFonts w:ascii="Times New Roman" w:eastAsia="Times New Roman" w:hAnsi="Times New Roman" w:cs="Times New Roman"/>
                <w:sz w:val="20"/>
              </w:rPr>
            </w:pPr>
          </w:p>
        </w:tc>
      </w:tr>
      <w:tr w:rsidR="006222AF" w14:paraId="07162289" w14:textId="77777777">
        <w:trPr>
          <w:trHeight w:val="300"/>
        </w:trPr>
        <w:tc>
          <w:tcPr>
            <w:tcW w:w="1036" w:type="dxa"/>
            <w:tcBorders>
              <w:top w:val="nil"/>
              <w:left w:val="nil"/>
              <w:bottom w:val="nil"/>
              <w:right w:val="nil"/>
            </w:tcBorders>
            <w:shd w:val="clear" w:color="auto" w:fill="auto"/>
            <w:noWrap/>
            <w:vAlign w:val="bottom"/>
            <w:hideMark/>
          </w:tcPr>
          <w:p w14:paraId="071622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2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88" w14:textId="77777777" w:rsidR="00214CC2" w:rsidRPr="008677B1" w:rsidRDefault="006453C1" w:rsidP="005F005A">
            <w:pPr>
              <w:spacing w:after="0"/>
              <w:rPr>
                <w:rFonts w:ascii="Times New Roman" w:eastAsia="Times New Roman" w:hAnsi="Times New Roman" w:cs="Times New Roman"/>
                <w:sz w:val="20"/>
              </w:rPr>
            </w:pPr>
          </w:p>
        </w:tc>
      </w:tr>
      <w:tr w:rsidR="006222AF" w14:paraId="07162291" w14:textId="77777777">
        <w:trPr>
          <w:trHeight w:val="300"/>
        </w:trPr>
        <w:tc>
          <w:tcPr>
            <w:tcW w:w="1036" w:type="dxa"/>
            <w:tcBorders>
              <w:top w:val="nil"/>
              <w:left w:val="nil"/>
              <w:bottom w:val="nil"/>
              <w:right w:val="nil"/>
            </w:tcBorders>
            <w:shd w:val="clear" w:color="auto" w:fill="auto"/>
            <w:noWrap/>
            <w:vAlign w:val="bottom"/>
            <w:hideMark/>
          </w:tcPr>
          <w:p w14:paraId="071622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2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90" w14:textId="77777777" w:rsidR="00214CC2" w:rsidRPr="008677B1" w:rsidRDefault="006453C1" w:rsidP="005F005A">
            <w:pPr>
              <w:spacing w:after="0"/>
              <w:rPr>
                <w:rFonts w:ascii="Times New Roman" w:eastAsia="Times New Roman" w:hAnsi="Times New Roman" w:cs="Times New Roman"/>
                <w:sz w:val="20"/>
              </w:rPr>
            </w:pPr>
          </w:p>
        </w:tc>
      </w:tr>
      <w:tr w:rsidR="006222AF" w14:paraId="07162298" w14:textId="77777777">
        <w:trPr>
          <w:trHeight w:val="300"/>
        </w:trPr>
        <w:tc>
          <w:tcPr>
            <w:tcW w:w="2051" w:type="dxa"/>
            <w:gridSpan w:val="2"/>
            <w:tcBorders>
              <w:top w:val="nil"/>
              <w:left w:val="nil"/>
              <w:bottom w:val="nil"/>
              <w:right w:val="nil"/>
            </w:tcBorders>
            <w:shd w:val="clear" w:color="auto" w:fill="auto"/>
            <w:noWrap/>
            <w:vAlign w:val="bottom"/>
            <w:hideMark/>
          </w:tcPr>
          <w:p w14:paraId="071622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2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97" w14:textId="77777777" w:rsidR="00214CC2" w:rsidRPr="008677B1" w:rsidRDefault="006453C1" w:rsidP="005F005A">
            <w:pPr>
              <w:spacing w:after="0"/>
              <w:rPr>
                <w:rFonts w:ascii="Times New Roman" w:eastAsia="Times New Roman" w:hAnsi="Times New Roman" w:cs="Times New Roman"/>
                <w:sz w:val="20"/>
              </w:rPr>
            </w:pPr>
          </w:p>
        </w:tc>
      </w:tr>
      <w:tr w:rsidR="006222AF" w14:paraId="071622A0" w14:textId="77777777">
        <w:trPr>
          <w:trHeight w:val="300"/>
        </w:trPr>
        <w:tc>
          <w:tcPr>
            <w:tcW w:w="1036" w:type="dxa"/>
            <w:tcBorders>
              <w:top w:val="nil"/>
              <w:left w:val="nil"/>
              <w:bottom w:val="nil"/>
              <w:right w:val="nil"/>
            </w:tcBorders>
            <w:shd w:val="clear" w:color="auto" w:fill="auto"/>
            <w:noWrap/>
            <w:vAlign w:val="bottom"/>
            <w:hideMark/>
          </w:tcPr>
          <w:p w14:paraId="071622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9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29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2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9F" w14:textId="77777777" w:rsidR="00214CC2" w:rsidRPr="008677B1" w:rsidRDefault="006453C1" w:rsidP="005F005A">
            <w:pPr>
              <w:spacing w:after="0"/>
              <w:rPr>
                <w:rFonts w:ascii="Times New Roman" w:eastAsia="Times New Roman" w:hAnsi="Times New Roman" w:cs="Times New Roman"/>
                <w:sz w:val="20"/>
              </w:rPr>
            </w:pPr>
          </w:p>
        </w:tc>
      </w:tr>
      <w:tr w:rsidR="006222AF" w14:paraId="071622A4" w14:textId="77777777">
        <w:trPr>
          <w:trHeight w:val="300"/>
        </w:trPr>
        <w:tc>
          <w:tcPr>
            <w:tcW w:w="1036" w:type="dxa"/>
            <w:tcBorders>
              <w:top w:val="nil"/>
              <w:left w:val="nil"/>
              <w:bottom w:val="nil"/>
              <w:right w:val="nil"/>
            </w:tcBorders>
            <w:shd w:val="clear" w:color="auto" w:fill="auto"/>
            <w:noWrap/>
            <w:vAlign w:val="bottom"/>
            <w:hideMark/>
          </w:tcPr>
          <w:p w14:paraId="071622A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2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137 ως έχει   ΔΕΚΤΟ ΚΑΤΑ ΠΛΕΙΟΨΗΦΙΑ</w:t>
            </w:r>
          </w:p>
        </w:tc>
        <w:tc>
          <w:tcPr>
            <w:tcW w:w="1015" w:type="dxa"/>
            <w:tcBorders>
              <w:top w:val="nil"/>
              <w:left w:val="nil"/>
              <w:bottom w:val="nil"/>
              <w:right w:val="nil"/>
            </w:tcBorders>
            <w:shd w:val="clear" w:color="auto" w:fill="auto"/>
            <w:noWrap/>
            <w:vAlign w:val="bottom"/>
            <w:hideMark/>
          </w:tcPr>
          <w:p w14:paraId="071622A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2AC" w14:textId="77777777">
        <w:trPr>
          <w:trHeight w:val="300"/>
        </w:trPr>
        <w:tc>
          <w:tcPr>
            <w:tcW w:w="1036" w:type="dxa"/>
            <w:tcBorders>
              <w:top w:val="nil"/>
              <w:left w:val="nil"/>
              <w:bottom w:val="nil"/>
              <w:right w:val="nil"/>
            </w:tcBorders>
            <w:shd w:val="clear" w:color="auto" w:fill="auto"/>
            <w:noWrap/>
            <w:vAlign w:val="bottom"/>
            <w:hideMark/>
          </w:tcPr>
          <w:p w14:paraId="071622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2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AB" w14:textId="77777777" w:rsidR="00214CC2" w:rsidRPr="008677B1" w:rsidRDefault="006453C1" w:rsidP="005F005A">
            <w:pPr>
              <w:spacing w:after="0"/>
              <w:rPr>
                <w:rFonts w:ascii="Times New Roman" w:eastAsia="Times New Roman" w:hAnsi="Times New Roman" w:cs="Times New Roman"/>
                <w:sz w:val="20"/>
              </w:rPr>
            </w:pPr>
          </w:p>
        </w:tc>
      </w:tr>
      <w:tr w:rsidR="006222AF" w14:paraId="071622B4" w14:textId="77777777">
        <w:trPr>
          <w:trHeight w:val="300"/>
        </w:trPr>
        <w:tc>
          <w:tcPr>
            <w:tcW w:w="1036" w:type="dxa"/>
            <w:tcBorders>
              <w:top w:val="nil"/>
              <w:left w:val="nil"/>
              <w:bottom w:val="nil"/>
              <w:right w:val="nil"/>
            </w:tcBorders>
            <w:shd w:val="clear" w:color="auto" w:fill="auto"/>
            <w:noWrap/>
            <w:vAlign w:val="bottom"/>
            <w:hideMark/>
          </w:tcPr>
          <w:p w14:paraId="071622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2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B3" w14:textId="77777777" w:rsidR="00214CC2" w:rsidRPr="008677B1" w:rsidRDefault="006453C1" w:rsidP="005F005A">
            <w:pPr>
              <w:spacing w:after="0"/>
              <w:rPr>
                <w:rFonts w:ascii="Times New Roman" w:eastAsia="Times New Roman" w:hAnsi="Times New Roman" w:cs="Times New Roman"/>
                <w:sz w:val="20"/>
              </w:rPr>
            </w:pPr>
          </w:p>
        </w:tc>
      </w:tr>
      <w:tr w:rsidR="006222AF" w14:paraId="071622BC" w14:textId="77777777">
        <w:trPr>
          <w:trHeight w:val="300"/>
        </w:trPr>
        <w:tc>
          <w:tcPr>
            <w:tcW w:w="1036" w:type="dxa"/>
            <w:tcBorders>
              <w:top w:val="nil"/>
              <w:left w:val="nil"/>
              <w:bottom w:val="nil"/>
              <w:right w:val="nil"/>
            </w:tcBorders>
            <w:shd w:val="clear" w:color="auto" w:fill="auto"/>
            <w:noWrap/>
            <w:vAlign w:val="bottom"/>
            <w:hideMark/>
          </w:tcPr>
          <w:p w14:paraId="071622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2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BB" w14:textId="77777777" w:rsidR="00214CC2" w:rsidRPr="008677B1" w:rsidRDefault="006453C1" w:rsidP="005F005A">
            <w:pPr>
              <w:spacing w:after="0"/>
              <w:rPr>
                <w:rFonts w:ascii="Times New Roman" w:eastAsia="Times New Roman" w:hAnsi="Times New Roman" w:cs="Times New Roman"/>
                <w:sz w:val="20"/>
              </w:rPr>
            </w:pPr>
          </w:p>
        </w:tc>
      </w:tr>
      <w:tr w:rsidR="006222AF" w14:paraId="071622C4" w14:textId="77777777">
        <w:trPr>
          <w:trHeight w:val="300"/>
        </w:trPr>
        <w:tc>
          <w:tcPr>
            <w:tcW w:w="1036" w:type="dxa"/>
            <w:tcBorders>
              <w:top w:val="nil"/>
              <w:left w:val="nil"/>
              <w:bottom w:val="nil"/>
              <w:right w:val="nil"/>
            </w:tcBorders>
            <w:shd w:val="clear" w:color="auto" w:fill="auto"/>
            <w:noWrap/>
            <w:vAlign w:val="bottom"/>
            <w:hideMark/>
          </w:tcPr>
          <w:p w14:paraId="071622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2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C3" w14:textId="77777777" w:rsidR="00214CC2" w:rsidRPr="008677B1" w:rsidRDefault="006453C1" w:rsidP="005F005A">
            <w:pPr>
              <w:spacing w:after="0"/>
              <w:rPr>
                <w:rFonts w:ascii="Times New Roman" w:eastAsia="Times New Roman" w:hAnsi="Times New Roman" w:cs="Times New Roman"/>
                <w:sz w:val="20"/>
              </w:rPr>
            </w:pPr>
          </w:p>
        </w:tc>
      </w:tr>
      <w:tr w:rsidR="006222AF" w14:paraId="071622CC" w14:textId="77777777">
        <w:trPr>
          <w:trHeight w:val="300"/>
        </w:trPr>
        <w:tc>
          <w:tcPr>
            <w:tcW w:w="1036" w:type="dxa"/>
            <w:tcBorders>
              <w:top w:val="nil"/>
              <w:left w:val="nil"/>
              <w:bottom w:val="nil"/>
              <w:right w:val="nil"/>
            </w:tcBorders>
            <w:shd w:val="clear" w:color="auto" w:fill="auto"/>
            <w:noWrap/>
            <w:vAlign w:val="bottom"/>
            <w:hideMark/>
          </w:tcPr>
          <w:p w14:paraId="071622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2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CB" w14:textId="77777777" w:rsidR="00214CC2" w:rsidRPr="008677B1" w:rsidRDefault="006453C1" w:rsidP="005F005A">
            <w:pPr>
              <w:spacing w:after="0"/>
              <w:rPr>
                <w:rFonts w:ascii="Times New Roman" w:eastAsia="Times New Roman" w:hAnsi="Times New Roman" w:cs="Times New Roman"/>
                <w:sz w:val="20"/>
              </w:rPr>
            </w:pPr>
          </w:p>
        </w:tc>
      </w:tr>
      <w:tr w:rsidR="006222AF" w14:paraId="071622D4" w14:textId="77777777">
        <w:trPr>
          <w:trHeight w:val="300"/>
        </w:trPr>
        <w:tc>
          <w:tcPr>
            <w:tcW w:w="1036" w:type="dxa"/>
            <w:tcBorders>
              <w:top w:val="nil"/>
              <w:left w:val="nil"/>
              <w:bottom w:val="nil"/>
              <w:right w:val="nil"/>
            </w:tcBorders>
            <w:shd w:val="clear" w:color="auto" w:fill="auto"/>
            <w:noWrap/>
            <w:vAlign w:val="bottom"/>
            <w:hideMark/>
          </w:tcPr>
          <w:p w14:paraId="071622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2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D3" w14:textId="77777777" w:rsidR="00214CC2" w:rsidRPr="008677B1" w:rsidRDefault="006453C1" w:rsidP="005F005A">
            <w:pPr>
              <w:spacing w:after="0"/>
              <w:rPr>
                <w:rFonts w:ascii="Times New Roman" w:eastAsia="Times New Roman" w:hAnsi="Times New Roman" w:cs="Times New Roman"/>
                <w:sz w:val="20"/>
              </w:rPr>
            </w:pPr>
          </w:p>
        </w:tc>
      </w:tr>
      <w:tr w:rsidR="006222AF" w14:paraId="071622DC" w14:textId="77777777">
        <w:trPr>
          <w:trHeight w:val="300"/>
        </w:trPr>
        <w:tc>
          <w:tcPr>
            <w:tcW w:w="1036" w:type="dxa"/>
            <w:tcBorders>
              <w:top w:val="nil"/>
              <w:left w:val="nil"/>
              <w:bottom w:val="nil"/>
              <w:right w:val="nil"/>
            </w:tcBorders>
            <w:shd w:val="clear" w:color="auto" w:fill="auto"/>
            <w:noWrap/>
            <w:vAlign w:val="bottom"/>
            <w:hideMark/>
          </w:tcPr>
          <w:p w14:paraId="071622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2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DB" w14:textId="77777777" w:rsidR="00214CC2" w:rsidRPr="008677B1" w:rsidRDefault="006453C1" w:rsidP="005F005A">
            <w:pPr>
              <w:spacing w:after="0"/>
              <w:rPr>
                <w:rFonts w:ascii="Times New Roman" w:eastAsia="Times New Roman" w:hAnsi="Times New Roman" w:cs="Times New Roman"/>
                <w:sz w:val="20"/>
              </w:rPr>
            </w:pPr>
          </w:p>
        </w:tc>
      </w:tr>
      <w:tr w:rsidR="006222AF" w14:paraId="071622E3" w14:textId="77777777">
        <w:trPr>
          <w:trHeight w:val="300"/>
        </w:trPr>
        <w:tc>
          <w:tcPr>
            <w:tcW w:w="2051" w:type="dxa"/>
            <w:gridSpan w:val="2"/>
            <w:tcBorders>
              <w:top w:val="nil"/>
              <w:left w:val="nil"/>
              <w:bottom w:val="nil"/>
              <w:right w:val="nil"/>
            </w:tcBorders>
            <w:shd w:val="clear" w:color="auto" w:fill="auto"/>
            <w:noWrap/>
            <w:vAlign w:val="bottom"/>
            <w:hideMark/>
          </w:tcPr>
          <w:p w14:paraId="071622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2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E2" w14:textId="77777777" w:rsidR="00214CC2" w:rsidRPr="008677B1" w:rsidRDefault="006453C1" w:rsidP="005F005A">
            <w:pPr>
              <w:spacing w:after="0"/>
              <w:rPr>
                <w:rFonts w:ascii="Times New Roman" w:eastAsia="Times New Roman" w:hAnsi="Times New Roman" w:cs="Times New Roman"/>
                <w:sz w:val="20"/>
              </w:rPr>
            </w:pPr>
          </w:p>
        </w:tc>
      </w:tr>
      <w:tr w:rsidR="006222AF" w14:paraId="071622EB" w14:textId="77777777">
        <w:trPr>
          <w:trHeight w:val="300"/>
        </w:trPr>
        <w:tc>
          <w:tcPr>
            <w:tcW w:w="1036" w:type="dxa"/>
            <w:tcBorders>
              <w:top w:val="nil"/>
              <w:left w:val="nil"/>
              <w:bottom w:val="nil"/>
              <w:right w:val="nil"/>
            </w:tcBorders>
            <w:shd w:val="clear" w:color="auto" w:fill="auto"/>
            <w:noWrap/>
            <w:vAlign w:val="bottom"/>
            <w:hideMark/>
          </w:tcPr>
          <w:p w14:paraId="071622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E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2E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2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EA" w14:textId="77777777" w:rsidR="00214CC2" w:rsidRPr="008677B1" w:rsidRDefault="006453C1" w:rsidP="005F005A">
            <w:pPr>
              <w:spacing w:after="0"/>
              <w:rPr>
                <w:rFonts w:ascii="Times New Roman" w:eastAsia="Times New Roman" w:hAnsi="Times New Roman" w:cs="Times New Roman"/>
                <w:sz w:val="20"/>
              </w:rPr>
            </w:pPr>
          </w:p>
        </w:tc>
      </w:tr>
      <w:tr w:rsidR="006222AF" w14:paraId="071622EF" w14:textId="77777777">
        <w:trPr>
          <w:trHeight w:val="300"/>
        </w:trPr>
        <w:tc>
          <w:tcPr>
            <w:tcW w:w="1036" w:type="dxa"/>
            <w:tcBorders>
              <w:top w:val="nil"/>
              <w:left w:val="nil"/>
              <w:bottom w:val="nil"/>
              <w:right w:val="nil"/>
            </w:tcBorders>
            <w:shd w:val="clear" w:color="auto" w:fill="auto"/>
            <w:noWrap/>
            <w:vAlign w:val="bottom"/>
            <w:hideMark/>
          </w:tcPr>
          <w:p w14:paraId="071622E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2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w:t>
            </w:r>
            <w:r w:rsidRPr="008677B1">
              <w:rPr>
                <w:rFonts w:ascii="Calibri" w:eastAsia="Times New Roman" w:hAnsi="Calibri" w:cs="Times New Roman"/>
                <w:color w:val="000000"/>
                <w:sz w:val="22"/>
                <w:szCs w:val="22"/>
              </w:rPr>
              <w:t>138 ως έχει   ΔΕΚΤΟ ΚΑΤΑ ΠΛΕΙΟΨΗΦΙΑ</w:t>
            </w:r>
          </w:p>
        </w:tc>
        <w:tc>
          <w:tcPr>
            <w:tcW w:w="1015" w:type="dxa"/>
            <w:tcBorders>
              <w:top w:val="nil"/>
              <w:left w:val="nil"/>
              <w:bottom w:val="nil"/>
              <w:right w:val="nil"/>
            </w:tcBorders>
            <w:shd w:val="clear" w:color="auto" w:fill="auto"/>
            <w:noWrap/>
            <w:vAlign w:val="bottom"/>
            <w:hideMark/>
          </w:tcPr>
          <w:p w14:paraId="071622E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2F7" w14:textId="77777777">
        <w:trPr>
          <w:trHeight w:val="300"/>
        </w:trPr>
        <w:tc>
          <w:tcPr>
            <w:tcW w:w="1036" w:type="dxa"/>
            <w:tcBorders>
              <w:top w:val="nil"/>
              <w:left w:val="nil"/>
              <w:bottom w:val="nil"/>
              <w:right w:val="nil"/>
            </w:tcBorders>
            <w:shd w:val="clear" w:color="auto" w:fill="auto"/>
            <w:noWrap/>
            <w:vAlign w:val="bottom"/>
            <w:hideMark/>
          </w:tcPr>
          <w:p w14:paraId="071622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2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2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F6" w14:textId="77777777" w:rsidR="00214CC2" w:rsidRPr="008677B1" w:rsidRDefault="006453C1" w:rsidP="005F005A">
            <w:pPr>
              <w:spacing w:after="0"/>
              <w:rPr>
                <w:rFonts w:ascii="Times New Roman" w:eastAsia="Times New Roman" w:hAnsi="Times New Roman" w:cs="Times New Roman"/>
                <w:sz w:val="20"/>
              </w:rPr>
            </w:pPr>
          </w:p>
        </w:tc>
      </w:tr>
      <w:tr w:rsidR="006222AF" w14:paraId="071622FF" w14:textId="77777777">
        <w:trPr>
          <w:trHeight w:val="300"/>
        </w:trPr>
        <w:tc>
          <w:tcPr>
            <w:tcW w:w="1036" w:type="dxa"/>
            <w:tcBorders>
              <w:top w:val="nil"/>
              <w:left w:val="nil"/>
              <w:bottom w:val="nil"/>
              <w:right w:val="nil"/>
            </w:tcBorders>
            <w:shd w:val="clear" w:color="auto" w:fill="auto"/>
            <w:noWrap/>
            <w:vAlign w:val="bottom"/>
            <w:hideMark/>
          </w:tcPr>
          <w:p w14:paraId="071622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2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2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2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2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2FE" w14:textId="77777777" w:rsidR="00214CC2" w:rsidRPr="008677B1" w:rsidRDefault="006453C1" w:rsidP="005F005A">
            <w:pPr>
              <w:spacing w:after="0"/>
              <w:rPr>
                <w:rFonts w:ascii="Times New Roman" w:eastAsia="Times New Roman" w:hAnsi="Times New Roman" w:cs="Times New Roman"/>
                <w:sz w:val="20"/>
              </w:rPr>
            </w:pPr>
          </w:p>
        </w:tc>
      </w:tr>
      <w:tr w:rsidR="006222AF" w14:paraId="07162307" w14:textId="77777777">
        <w:trPr>
          <w:trHeight w:val="300"/>
        </w:trPr>
        <w:tc>
          <w:tcPr>
            <w:tcW w:w="1036" w:type="dxa"/>
            <w:tcBorders>
              <w:top w:val="nil"/>
              <w:left w:val="nil"/>
              <w:bottom w:val="nil"/>
              <w:right w:val="nil"/>
            </w:tcBorders>
            <w:shd w:val="clear" w:color="auto" w:fill="auto"/>
            <w:noWrap/>
            <w:vAlign w:val="bottom"/>
            <w:hideMark/>
          </w:tcPr>
          <w:p w14:paraId="071623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3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06" w14:textId="77777777" w:rsidR="00214CC2" w:rsidRPr="008677B1" w:rsidRDefault="006453C1" w:rsidP="005F005A">
            <w:pPr>
              <w:spacing w:after="0"/>
              <w:rPr>
                <w:rFonts w:ascii="Times New Roman" w:eastAsia="Times New Roman" w:hAnsi="Times New Roman" w:cs="Times New Roman"/>
                <w:sz w:val="20"/>
              </w:rPr>
            </w:pPr>
          </w:p>
        </w:tc>
      </w:tr>
      <w:tr w:rsidR="006222AF" w14:paraId="0716230F" w14:textId="77777777">
        <w:trPr>
          <w:trHeight w:val="300"/>
        </w:trPr>
        <w:tc>
          <w:tcPr>
            <w:tcW w:w="1036" w:type="dxa"/>
            <w:tcBorders>
              <w:top w:val="nil"/>
              <w:left w:val="nil"/>
              <w:bottom w:val="nil"/>
              <w:right w:val="nil"/>
            </w:tcBorders>
            <w:shd w:val="clear" w:color="auto" w:fill="auto"/>
            <w:noWrap/>
            <w:vAlign w:val="bottom"/>
            <w:hideMark/>
          </w:tcPr>
          <w:p w14:paraId="071623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3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0E" w14:textId="77777777" w:rsidR="00214CC2" w:rsidRPr="008677B1" w:rsidRDefault="006453C1" w:rsidP="005F005A">
            <w:pPr>
              <w:spacing w:after="0"/>
              <w:rPr>
                <w:rFonts w:ascii="Times New Roman" w:eastAsia="Times New Roman" w:hAnsi="Times New Roman" w:cs="Times New Roman"/>
                <w:sz w:val="20"/>
              </w:rPr>
            </w:pPr>
          </w:p>
        </w:tc>
      </w:tr>
      <w:tr w:rsidR="006222AF" w14:paraId="07162317" w14:textId="77777777">
        <w:trPr>
          <w:trHeight w:val="300"/>
        </w:trPr>
        <w:tc>
          <w:tcPr>
            <w:tcW w:w="1036" w:type="dxa"/>
            <w:tcBorders>
              <w:top w:val="nil"/>
              <w:left w:val="nil"/>
              <w:bottom w:val="nil"/>
              <w:right w:val="nil"/>
            </w:tcBorders>
            <w:shd w:val="clear" w:color="auto" w:fill="auto"/>
            <w:noWrap/>
            <w:vAlign w:val="bottom"/>
            <w:hideMark/>
          </w:tcPr>
          <w:p w14:paraId="071623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3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16" w14:textId="77777777" w:rsidR="00214CC2" w:rsidRPr="008677B1" w:rsidRDefault="006453C1" w:rsidP="005F005A">
            <w:pPr>
              <w:spacing w:after="0"/>
              <w:rPr>
                <w:rFonts w:ascii="Times New Roman" w:eastAsia="Times New Roman" w:hAnsi="Times New Roman" w:cs="Times New Roman"/>
                <w:sz w:val="20"/>
              </w:rPr>
            </w:pPr>
          </w:p>
        </w:tc>
      </w:tr>
      <w:tr w:rsidR="006222AF" w14:paraId="0716231F" w14:textId="77777777">
        <w:trPr>
          <w:trHeight w:val="300"/>
        </w:trPr>
        <w:tc>
          <w:tcPr>
            <w:tcW w:w="1036" w:type="dxa"/>
            <w:tcBorders>
              <w:top w:val="nil"/>
              <w:left w:val="nil"/>
              <w:bottom w:val="nil"/>
              <w:right w:val="nil"/>
            </w:tcBorders>
            <w:shd w:val="clear" w:color="auto" w:fill="auto"/>
            <w:noWrap/>
            <w:vAlign w:val="bottom"/>
            <w:hideMark/>
          </w:tcPr>
          <w:p w14:paraId="071623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3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1E" w14:textId="77777777" w:rsidR="00214CC2" w:rsidRPr="008677B1" w:rsidRDefault="006453C1" w:rsidP="005F005A">
            <w:pPr>
              <w:spacing w:after="0"/>
              <w:rPr>
                <w:rFonts w:ascii="Times New Roman" w:eastAsia="Times New Roman" w:hAnsi="Times New Roman" w:cs="Times New Roman"/>
                <w:sz w:val="20"/>
              </w:rPr>
            </w:pPr>
          </w:p>
        </w:tc>
      </w:tr>
      <w:tr w:rsidR="006222AF" w14:paraId="07162327" w14:textId="77777777">
        <w:trPr>
          <w:trHeight w:val="300"/>
        </w:trPr>
        <w:tc>
          <w:tcPr>
            <w:tcW w:w="1036" w:type="dxa"/>
            <w:tcBorders>
              <w:top w:val="nil"/>
              <w:left w:val="nil"/>
              <w:bottom w:val="nil"/>
              <w:right w:val="nil"/>
            </w:tcBorders>
            <w:shd w:val="clear" w:color="auto" w:fill="auto"/>
            <w:noWrap/>
            <w:vAlign w:val="bottom"/>
            <w:hideMark/>
          </w:tcPr>
          <w:p w14:paraId="071623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3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26" w14:textId="77777777" w:rsidR="00214CC2" w:rsidRPr="008677B1" w:rsidRDefault="006453C1" w:rsidP="005F005A">
            <w:pPr>
              <w:spacing w:after="0"/>
              <w:rPr>
                <w:rFonts w:ascii="Times New Roman" w:eastAsia="Times New Roman" w:hAnsi="Times New Roman" w:cs="Times New Roman"/>
                <w:sz w:val="20"/>
              </w:rPr>
            </w:pPr>
          </w:p>
        </w:tc>
      </w:tr>
      <w:tr w:rsidR="006222AF" w14:paraId="0716232E" w14:textId="77777777">
        <w:trPr>
          <w:trHeight w:val="300"/>
        </w:trPr>
        <w:tc>
          <w:tcPr>
            <w:tcW w:w="2051" w:type="dxa"/>
            <w:gridSpan w:val="2"/>
            <w:tcBorders>
              <w:top w:val="nil"/>
              <w:left w:val="nil"/>
              <w:bottom w:val="nil"/>
              <w:right w:val="nil"/>
            </w:tcBorders>
            <w:shd w:val="clear" w:color="auto" w:fill="auto"/>
            <w:noWrap/>
            <w:vAlign w:val="bottom"/>
            <w:hideMark/>
          </w:tcPr>
          <w:p w14:paraId="071623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3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2D" w14:textId="77777777" w:rsidR="00214CC2" w:rsidRPr="008677B1" w:rsidRDefault="006453C1" w:rsidP="005F005A">
            <w:pPr>
              <w:spacing w:after="0"/>
              <w:rPr>
                <w:rFonts w:ascii="Times New Roman" w:eastAsia="Times New Roman" w:hAnsi="Times New Roman" w:cs="Times New Roman"/>
                <w:sz w:val="20"/>
              </w:rPr>
            </w:pPr>
          </w:p>
        </w:tc>
      </w:tr>
      <w:tr w:rsidR="006222AF" w14:paraId="07162336" w14:textId="77777777">
        <w:trPr>
          <w:trHeight w:val="300"/>
        </w:trPr>
        <w:tc>
          <w:tcPr>
            <w:tcW w:w="1036" w:type="dxa"/>
            <w:tcBorders>
              <w:top w:val="nil"/>
              <w:left w:val="nil"/>
              <w:bottom w:val="nil"/>
              <w:right w:val="nil"/>
            </w:tcBorders>
            <w:shd w:val="clear" w:color="auto" w:fill="auto"/>
            <w:noWrap/>
            <w:vAlign w:val="bottom"/>
            <w:hideMark/>
          </w:tcPr>
          <w:p w14:paraId="071623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3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33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3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35" w14:textId="77777777" w:rsidR="00214CC2" w:rsidRPr="008677B1" w:rsidRDefault="006453C1" w:rsidP="005F005A">
            <w:pPr>
              <w:spacing w:after="0"/>
              <w:rPr>
                <w:rFonts w:ascii="Times New Roman" w:eastAsia="Times New Roman" w:hAnsi="Times New Roman" w:cs="Times New Roman"/>
                <w:sz w:val="20"/>
              </w:rPr>
            </w:pPr>
          </w:p>
        </w:tc>
      </w:tr>
      <w:tr w:rsidR="006222AF" w14:paraId="0716233A" w14:textId="77777777">
        <w:trPr>
          <w:trHeight w:val="300"/>
        </w:trPr>
        <w:tc>
          <w:tcPr>
            <w:tcW w:w="1036" w:type="dxa"/>
            <w:tcBorders>
              <w:top w:val="nil"/>
              <w:left w:val="nil"/>
              <w:bottom w:val="nil"/>
              <w:right w:val="nil"/>
            </w:tcBorders>
            <w:shd w:val="clear" w:color="auto" w:fill="auto"/>
            <w:noWrap/>
            <w:vAlign w:val="bottom"/>
            <w:hideMark/>
          </w:tcPr>
          <w:p w14:paraId="0716233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3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139 ως έχει   ΔΕΚΤΟ ΚΑΤΑ ΠΛΕΙΟΨΗΦΙΑ</w:t>
            </w:r>
          </w:p>
        </w:tc>
        <w:tc>
          <w:tcPr>
            <w:tcW w:w="1015" w:type="dxa"/>
            <w:tcBorders>
              <w:top w:val="nil"/>
              <w:left w:val="nil"/>
              <w:bottom w:val="nil"/>
              <w:right w:val="nil"/>
            </w:tcBorders>
            <w:shd w:val="clear" w:color="auto" w:fill="auto"/>
            <w:noWrap/>
            <w:vAlign w:val="bottom"/>
            <w:hideMark/>
          </w:tcPr>
          <w:p w14:paraId="0716233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342" w14:textId="77777777">
        <w:trPr>
          <w:trHeight w:val="300"/>
        </w:trPr>
        <w:tc>
          <w:tcPr>
            <w:tcW w:w="1036" w:type="dxa"/>
            <w:tcBorders>
              <w:top w:val="nil"/>
              <w:left w:val="nil"/>
              <w:bottom w:val="nil"/>
              <w:right w:val="nil"/>
            </w:tcBorders>
            <w:shd w:val="clear" w:color="auto" w:fill="auto"/>
            <w:noWrap/>
            <w:vAlign w:val="bottom"/>
            <w:hideMark/>
          </w:tcPr>
          <w:p w14:paraId="071623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3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41" w14:textId="77777777" w:rsidR="00214CC2" w:rsidRPr="008677B1" w:rsidRDefault="006453C1" w:rsidP="005F005A">
            <w:pPr>
              <w:spacing w:after="0"/>
              <w:rPr>
                <w:rFonts w:ascii="Times New Roman" w:eastAsia="Times New Roman" w:hAnsi="Times New Roman" w:cs="Times New Roman"/>
                <w:sz w:val="20"/>
              </w:rPr>
            </w:pPr>
          </w:p>
        </w:tc>
      </w:tr>
      <w:tr w:rsidR="006222AF" w14:paraId="0716234A" w14:textId="77777777">
        <w:trPr>
          <w:trHeight w:val="300"/>
        </w:trPr>
        <w:tc>
          <w:tcPr>
            <w:tcW w:w="1036" w:type="dxa"/>
            <w:tcBorders>
              <w:top w:val="nil"/>
              <w:left w:val="nil"/>
              <w:bottom w:val="nil"/>
              <w:right w:val="nil"/>
            </w:tcBorders>
            <w:shd w:val="clear" w:color="auto" w:fill="auto"/>
            <w:noWrap/>
            <w:vAlign w:val="bottom"/>
            <w:hideMark/>
          </w:tcPr>
          <w:p w14:paraId="071623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3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49" w14:textId="77777777" w:rsidR="00214CC2" w:rsidRPr="008677B1" w:rsidRDefault="006453C1" w:rsidP="005F005A">
            <w:pPr>
              <w:spacing w:after="0"/>
              <w:rPr>
                <w:rFonts w:ascii="Times New Roman" w:eastAsia="Times New Roman" w:hAnsi="Times New Roman" w:cs="Times New Roman"/>
                <w:sz w:val="20"/>
              </w:rPr>
            </w:pPr>
          </w:p>
        </w:tc>
      </w:tr>
      <w:tr w:rsidR="006222AF" w14:paraId="07162352" w14:textId="77777777">
        <w:trPr>
          <w:trHeight w:val="300"/>
        </w:trPr>
        <w:tc>
          <w:tcPr>
            <w:tcW w:w="1036" w:type="dxa"/>
            <w:tcBorders>
              <w:top w:val="nil"/>
              <w:left w:val="nil"/>
              <w:bottom w:val="nil"/>
              <w:right w:val="nil"/>
            </w:tcBorders>
            <w:shd w:val="clear" w:color="auto" w:fill="auto"/>
            <w:noWrap/>
            <w:vAlign w:val="bottom"/>
            <w:hideMark/>
          </w:tcPr>
          <w:p w14:paraId="071623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3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51" w14:textId="77777777" w:rsidR="00214CC2" w:rsidRPr="008677B1" w:rsidRDefault="006453C1" w:rsidP="005F005A">
            <w:pPr>
              <w:spacing w:after="0"/>
              <w:rPr>
                <w:rFonts w:ascii="Times New Roman" w:eastAsia="Times New Roman" w:hAnsi="Times New Roman" w:cs="Times New Roman"/>
                <w:sz w:val="20"/>
              </w:rPr>
            </w:pPr>
          </w:p>
        </w:tc>
      </w:tr>
      <w:tr w:rsidR="006222AF" w14:paraId="0716235A" w14:textId="77777777">
        <w:trPr>
          <w:trHeight w:val="300"/>
        </w:trPr>
        <w:tc>
          <w:tcPr>
            <w:tcW w:w="1036" w:type="dxa"/>
            <w:tcBorders>
              <w:top w:val="nil"/>
              <w:left w:val="nil"/>
              <w:bottom w:val="nil"/>
              <w:right w:val="nil"/>
            </w:tcBorders>
            <w:shd w:val="clear" w:color="auto" w:fill="auto"/>
            <w:noWrap/>
            <w:vAlign w:val="bottom"/>
            <w:hideMark/>
          </w:tcPr>
          <w:p w14:paraId="071623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3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59" w14:textId="77777777" w:rsidR="00214CC2" w:rsidRPr="008677B1" w:rsidRDefault="006453C1" w:rsidP="005F005A">
            <w:pPr>
              <w:spacing w:after="0"/>
              <w:rPr>
                <w:rFonts w:ascii="Times New Roman" w:eastAsia="Times New Roman" w:hAnsi="Times New Roman" w:cs="Times New Roman"/>
                <w:sz w:val="20"/>
              </w:rPr>
            </w:pPr>
          </w:p>
        </w:tc>
      </w:tr>
      <w:tr w:rsidR="006222AF" w14:paraId="07162362" w14:textId="77777777">
        <w:trPr>
          <w:trHeight w:val="300"/>
        </w:trPr>
        <w:tc>
          <w:tcPr>
            <w:tcW w:w="1036" w:type="dxa"/>
            <w:tcBorders>
              <w:top w:val="nil"/>
              <w:left w:val="nil"/>
              <w:bottom w:val="nil"/>
              <w:right w:val="nil"/>
            </w:tcBorders>
            <w:shd w:val="clear" w:color="auto" w:fill="auto"/>
            <w:noWrap/>
            <w:vAlign w:val="bottom"/>
            <w:hideMark/>
          </w:tcPr>
          <w:p w14:paraId="071623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3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61" w14:textId="77777777" w:rsidR="00214CC2" w:rsidRPr="008677B1" w:rsidRDefault="006453C1" w:rsidP="005F005A">
            <w:pPr>
              <w:spacing w:after="0"/>
              <w:rPr>
                <w:rFonts w:ascii="Times New Roman" w:eastAsia="Times New Roman" w:hAnsi="Times New Roman" w:cs="Times New Roman"/>
                <w:sz w:val="20"/>
              </w:rPr>
            </w:pPr>
          </w:p>
        </w:tc>
      </w:tr>
      <w:tr w:rsidR="006222AF" w14:paraId="0716236A" w14:textId="77777777">
        <w:trPr>
          <w:trHeight w:val="300"/>
        </w:trPr>
        <w:tc>
          <w:tcPr>
            <w:tcW w:w="1036" w:type="dxa"/>
            <w:tcBorders>
              <w:top w:val="nil"/>
              <w:left w:val="nil"/>
              <w:bottom w:val="nil"/>
              <w:right w:val="nil"/>
            </w:tcBorders>
            <w:shd w:val="clear" w:color="auto" w:fill="auto"/>
            <w:noWrap/>
            <w:vAlign w:val="bottom"/>
            <w:hideMark/>
          </w:tcPr>
          <w:p w14:paraId="071623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3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69" w14:textId="77777777" w:rsidR="00214CC2" w:rsidRPr="008677B1" w:rsidRDefault="006453C1" w:rsidP="005F005A">
            <w:pPr>
              <w:spacing w:after="0"/>
              <w:rPr>
                <w:rFonts w:ascii="Times New Roman" w:eastAsia="Times New Roman" w:hAnsi="Times New Roman" w:cs="Times New Roman"/>
                <w:sz w:val="20"/>
              </w:rPr>
            </w:pPr>
          </w:p>
        </w:tc>
      </w:tr>
      <w:tr w:rsidR="006222AF" w14:paraId="07162372" w14:textId="77777777">
        <w:trPr>
          <w:trHeight w:val="300"/>
        </w:trPr>
        <w:tc>
          <w:tcPr>
            <w:tcW w:w="1036" w:type="dxa"/>
            <w:tcBorders>
              <w:top w:val="nil"/>
              <w:left w:val="nil"/>
              <w:bottom w:val="nil"/>
              <w:right w:val="nil"/>
            </w:tcBorders>
            <w:shd w:val="clear" w:color="auto" w:fill="auto"/>
            <w:noWrap/>
            <w:vAlign w:val="bottom"/>
            <w:hideMark/>
          </w:tcPr>
          <w:p w14:paraId="071623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3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71" w14:textId="77777777" w:rsidR="00214CC2" w:rsidRPr="008677B1" w:rsidRDefault="006453C1" w:rsidP="005F005A">
            <w:pPr>
              <w:spacing w:after="0"/>
              <w:rPr>
                <w:rFonts w:ascii="Times New Roman" w:eastAsia="Times New Roman" w:hAnsi="Times New Roman" w:cs="Times New Roman"/>
                <w:sz w:val="20"/>
              </w:rPr>
            </w:pPr>
          </w:p>
        </w:tc>
      </w:tr>
      <w:tr w:rsidR="006222AF" w14:paraId="07162379" w14:textId="77777777">
        <w:trPr>
          <w:trHeight w:val="300"/>
        </w:trPr>
        <w:tc>
          <w:tcPr>
            <w:tcW w:w="2051" w:type="dxa"/>
            <w:gridSpan w:val="2"/>
            <w:tcBorders>
              <w:top w:val="nil"/>
              <w:left w:val="nil"/>
              <w:bottom w:val="nil"/>
              <w:right w:val="nil"/>
            </w:tcBorders>
            <w:shd w:val="clear" w:color="auto" w:fill="auto"/>
            <w:noWrap/>
            <w:vAlign w:val="bottom"/>
            <w:hideMark/>
          </w:tcPr>
          <w:p w14:paraId="071623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3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78" w14:textId="77777777" w:rsidR="00214CC2" w:rsidRPr="008677B1" w:rsidRDefault="006453C1" w:rsidP="005F005A">
            <w:pPr>
              <w:spacing w:after="0"/>
              <w:rPr>
                <w:rFonts w:ascii="Times New Roman" w:eastAsia="Times New Roman" w:hAnsi="Times New Roman" w:cs="Times New Roman"/>
                <w:sz w:val="20"/>
              </w:rPr>
            </w:pPr>
          </w:p>
        </w:tc>
      </w:tr>
      <w:tr w:rsidR="006222AF" w14:paraId="07162381" w14:textId="77777777">
        <w:trPr>
          <w:trHeight w:val="300"/>
        </w:trPr>
        <w:tc>
          <w:tcPr>
            <w:tcW w:w="1036" w:type="dxa"/>
            <w:tcBorders>
              <w:top w:val="nil"/>
              <w:left w:val="nil"/>
              <w:bottom w:val="nil"/>
              <w:right w:val="nil"/>
            </w:tcBorders>
            <w:shd w:val="clear" w:color="auto" w:fill="auto"/>
            <w:noWrap/>
            <w:vAlign w:val="bottom"/>
            <w:hideMark/>
          </w:tcPr>
          <w:p w14:paraId="071623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7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37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3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80" w14:textId="77777777" w:rsidR="00214CC2" w:rsidRPr="008677B1" w:rsidRDefault="006453C1" w:rsidP="005F005A">
            <w:pPr>
              <w:spacing w:after="0"/>
              <w:rPr>
                <w:rFonts w:ascii="Times New Roman" w:eastAsia="Times New Roman" w:hAnsi="Times New Roman" w:cs="Times New Roman"/>
                <w:sz w:val="20"/>
              </w:rPr>
            </w:pPr>
          </w:p>
        </w:tc>
      </w:tr>
      <w:tr w:rsidR="006222AF" w14:paraId="07162385" w14:textId="77777777">
        <w:trPr>
          <w:trHeight w:val="300"/>
        </w:trPr>
        <w:tc>
          <w:tcPr>
            <w:tcW w:w="1036" w:type="dxa"/>
            <w:tcBorders>
              <w:top w:val="nil"/>
              <w:left w:val="nil"/>
              <w:bottom w:val="nil"/>
              <w:right w:val="nil"/>
            </w:tcBorders>
            <w:shd w:val="clear" w:color="auto" w:fill="auto"/>
            <w:noWrap/>
            <w:vAlign w:val="bottom"/>
            <w:hideMark/>
          </w:tcPr>
          <w:p w14:paraId="0716238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3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140 ως έχει   ΔΕΚΤΟ ΚΑΤΑ ΠΛΕΙΟΨΗΦΙΑ</w:t>
            </w:r>
          </w:p>
        </w:tc>
        <w:tc>
          <w:tcPr>
            <w:tcW w:w="1015" w:type="dxa"/>
            <w:tcBorders>
              <w:top w:val="nil"/>
              <w:left w:val="nil"/>
              <w:bottom w:val="nil"/>
              <w:right w:val="nil"/>
            </w:tcBorders>
            <w:shd w:val="clear" w:color="auto" w:fill="auto"/>
            <w:noWrap/>
            <w:vAlign w:val="bottom"/>
            <w:hideMark/>
          </w:tcPr>
          <w:p w14:paraId="0716238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38D" w14:textId="77777777">
        <w:trPr>
          <w:trHeight w:val="300"/>
        </w:trPr>
        <w:tc>
          <w:tcPr>
            <w:tcW w:w="1036" w:type="dxa"/>
            <w:tcBorders>
              <w:top w:val="nil"/>
              <w:left w:val="nil"/>
              <w:bottom w:val="nil"/>
              <w:right w:val="nil"/>
            </w:tcBorders>
            <w:shd w:val="clear" w:color="auto" w:fill="auto"/>
            <w:noWrap/>
            <w:vAlign w:val="bottom"/>
            <w:hideMark/>
          </w:tcPr>
          <w:p w14:paraId="071623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3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8C" w14:textId="77777777" w:rsidR="00214CC2" w:rsidRPr="008677B1" w:rsidRDefault="006453C1" w:rsidP="005F005A">
            <w:pPr>
              <w:spacing w:after="0"/>
              <w:rPr>
                <w:rFonts w:ascii="Times New Roman" w:eastAsia="Times New Roman" w:hAnsi="Times New Roman" w:cs="Times New Roman"/>
                <w:sz w:val="20"/>
              </w:rPr>
            </w:pPr>
          </w:p>
        </w:tc>
      </w:tr>
      <w:tr w:rsidR="006222AF" w14:paraId="07162395" w14:textId="77777777">
        <w:trPr>
          <w:trHeight w:val="300"/>
        </w:trPr>
        <w:tc>
          <w:tcPr>
            <w:tcW w:w="1036" w:type="dxa"/>
            <w:tcBorders>
              <w:top w:val="nil"/>
              <w:left w:val="nil"/>
              <w:bottom w:val="nil"/>
              <w:right w:val="nil"/>
            </w:tcBorders>
            <w:shd w:val="clear" w:color="auto" w:fill="auto"/>
            <w:noWrap/>
            <w:vAlign w:val="bottom"/>
            <w:hideMark/>
          </w:tcPr>
          <w:p w14:paraId="071623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3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94" w14:textId="77777777" w:rsidR="00214CC2" w:rsidRPr="008677B1" w:rsidRDefault="006453C1" w:rsidP="005F005A">
            <w:pPr>
              <w:spacing w:after="0"/>
              <w:rPr>
                <w:rFonts w:ascii="Times New Roman" w:eastAsia="Times New Roman" w:hAnsi="Times New Roman" w:cs="Times New Roman"/>
                <w:sz w:val="20"/>
              </w:rPr>
            </w:pPr>
          </w:p>
        </w:tc>
      </w:tr>
      <w:tr w:rsidR="006222AF" w14:paraId="0716239D" w14:textId="77777777">
        <w:trPr>
          <w:trHeight w:val="300"/>
        </w:trPr>
        <w:tc>
          <w:tcPr>
            <w:tcW w:w="1036" w:type="dxa"/>
            <w:tcBorders>
              <w:top w:val="nil"/>
              <w:left w:val="nil"/>
              <w:bottom w:val="nil"/>
              <w:right w:val="nil"/>
            </w:tcBorders>
            <w:shd w:val="clear" w:color="auto" w:fill="auto"/>
            <w:noWrap/>
            <w:vAlign w:val="bottom"/>
            <w:hideMark/>
          </w:tcPr>
          <w:p w14:paraId="071623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3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9C" w14:textId="77777777" w:rsidR="00214CC2" w:rsidRPr="008677B1" w:rsidRDefault="006453C1" w:rsidP="005F005A">
            <w:pPr>
              <w:spacing w:after="0"/>
              <w:rPr>
                <w:rFonts w:ascii="Times New Roman" w:eastAsia="Times New Roman" w:hAnsi="Times New Roman" w:cs="Times New Roman"/>
                <w:sz w:val="20"/>
              </w:rPr>
            </w:pPr>
          </w:p>
        </w:tc>
      </w:tr>
      <w:tr w:rsidR="006222AF" w14:paraId="071623A5" w14:textId="77777777">
        <w:trPr>
          <w:trHeight w:val="300"/>
        </w:trPr>
        <w:tc>
          <w:tcPr>
            <w:tcW w:w="1036" w:type="dxa"/>
            <w:tcBorders>
              <w:top w:val="nil"/>
              <w:left w:val="nil"/>
              <w:bottom w:val="nil"/>
              <w:right w:val="nil"/>
            </w:tcBorders>
            <w:shd w:val="clear" w:color="auto" w:fill="auto"/>
            <w:noWrap/>
            <w:vAlign w:val="bottom"/>
            <w:hideMark/>
          </w:tcPr>
          <w:p w14:paraId="071623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3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A4" w14:textId="77777777" w:rsidR="00214CC2" w:rsidRPr="008677B1" w:rsidRDefault="006453C1" w:rsidP="005F005A">
            <w:pPr>
              <w:spacing w:after="0"/>
              <w:rPr>
                <w:rFonts w:ascii="Times New Roman" w:eastAsia="Times New Roman" w:hAnsi="Times New Roman" w:cs="Times New Roman"/>
                <w:sz w:val="20"/>
              </w:rPr>
            </w:pPr>
          </w:p>
        </w:tc>
      </w:tr>
      <w:tr w:rsidR="006222AF" w14:paraId="071623AD" w14:textId="77777777">
        <w:trPr>
          <w:trHeight w:val="300"/>
        </w:trPr>
        <w:tc>
          <w:tcPr>
            <w:tcW w:w="1036" w:type="dxa"/>
            <w:tcBorders>
              <w:top w:val="nil"/>
              <w:left w:val="nil"/>
              <w:bottom w:val="nil"/>
              <w:right w:val="nil"/>
            </w:tcBorders>
            <w:shd w:val="clear" w:color="auto" w:fill="auto"/>
            <w:noWrap/>
            <w:vAlign w:val="bottom"/>
            <w:hideMark/>
          </w:tcPr>
          <w:p w14:paraId="071623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3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AC" w14:textId="77777777" w:rsidR="00214CC2" w:rsidRPr="008677B1" w:rsidRDefault="006453C1" w:rsidP="005F005A">
            <w:pPr>
              <w:spacing w:after="0"/>
              <w:rPr>
                <w:rFonts w:ascii="Times New Roman" w:eastAsia="Times New Roman" w:hAnsi="Times New Roman" w:cs="Times New Roman"/>
                <w:sz w:val="20"/>
              </w:rPr>
            </w:pPr>
          </w:p>
        </w:tc>
      </w:tr>
      <w:tr w:rsidR="006222AF" w14:paraId="071623B5" w14:textId="77777777">
        <w:trPr>
          <w:trHeight w:val="300"/>
        </w:trPr>
        <w:tc>
          <w:tcPr>
            <w:tcW w:w="1036" w:type="dxa"/>
            <w:tcBorders>
              <w:top w:val="nil"/>
              <w:left w:val="nil"/>
              <w:bottom w:val="nil"/>
              <w:right w:val="nil"/>
            </w:tcBorders>
            <w:shd w:val="clear" w:color="auto" w:fill="auto"/>
            <w:noWrap/>
            <w:vAlign w:val="bottom"/>
            <w:hideMark/>
          </w:tcPr>
          <w:p w14:paraId="071623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3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B4" w14:textId="77777777" w:rsidR="00214CC2" w:rsidRPr="008677B1" w:rsidRDefault="006453C1" w:rsidP="005F005A">
            <w:pPr>
              <w:spacing w:after="0"/>
              <w:rPr>
                <w:rFonts w:ascii="Times New Roman" w:eastAsia="Times New Roman" w:hAnsi="Times New Roman" w:cs="Times New Roman"/>
                <w:sz w:val="20"/>
              </w:rPr>
            </w:pPr>
          </w:p>
        </w:tc>
      </w:tr>
      <w:tr w:rsidR="006222AF" w14:paraId="071623BD" w14:textId="77777777">
        <w:trPr>
          <w:trHeight w:val="300"/>
        </w:trPr>
        <w:tc>
          <w:tcPr>
            <w:tcW w:w="1036" w:type="dxa"/>
            <w:tcBorders>
              <w:top w:val="nil"/>
              <w:left w:val="nil"/>
              <w:bottom w:val="nil"/>
              <w:right w:val="nil"/>
            </w:tcBorders>
            <w:shd w:val="clear" w:color="auto" w:fill="auto"/>
            <w:noWrap/>
            <w:vAlign w:val="bottom"/>
            <w:hideMark/>
          </w:tcPr>
          <w:p w14:paraId="071623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3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BC" w14:textId="77777777" w:rsidR="00214CC2" w:rsidRPr="008677B1" w:rsidRDefault="006453C1" w:rsidP="005F005A">
            <w:pPr>
              <w:spacing w:after="0"/>
              <w:rPr>
                <w:rFonts w:ascii="Times New Roman" w:eastAsia="Times New Roman" w:hAnsi="Times New Roman" w:cs="Times New Roman"/>
                <w:sz w:val="20"/>
              </w:rPr>
            </w:pPr>
          </w:p>
        </w:tc>
      </w:tr>
      <w:tr w:rsidR="006222AF" w14:paraId="071623C4" w14:textId="77777777">
        <w:trPr>
          <w:trHeight w:val="300"/>
        </w:trPr>
        <w:tc>
          <w:tcPr>
            <w:tcW w:w="2051" w:type="dxa"/>
            <w:gridSpan w:val="2"/>
            <w:tcBorders>
              <w:top w:val="nil"/>
              <w:left w:val="nil"/>
              <w:bottom w:val="nil"/>
              <w:right w:val="nil"/>
            </w:tcBorders>
            <w:shd w:val="clear" w:color="auto" w:fill="auto"/>
            <w:noWrap/>
            <w:vAlign w:val="bottom"/>
            <w:hideMark/>
          </w:tcPr>
          <w:p w14:paraId="071623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3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C3" w14:textId="77777777" w:rsidR="00214CC2" w:rsidRPr="008677B1" w:rsidRDefault="006453C1" w:rsidP="005F005A">
            <w:pPr>
              <w:spacing w:after="0"/>
              <w:rPr>
                <w:rFonts w:ascii="Times New Roman" w:eastAsia="Times New Roman" w:hAnsi="Times New Roman" w:cs="Times New Roman"/>
                <w:sz w:val="20"/>
              </w:rPr>
            </w:pPr>
          </w:p>
        </w:tc>
      </w:tr>
      <w:tr w:rsidR="006222AF" w14:paraId="071623CC" w14:textId="77777777">
        <w:trPr>
          <w:trHeight w:val="300"/>
        </w:trPr>
        <w:tc>
          <w:tcPr>
            <w:tcW w:w="1036" w:type="dxa"/>
            <w:tcBorders>
              <w:top w:val="nil"/>
              <w:left w:val="nil"/>
              <w:bottom w:val="nil"/>
              <w:right w:val="nil"/>
            </w:tcBorders>
            <w:shd w:val="clear" w:color="auto" w:fill="auto"/>
            <w:noWrap/>
            <w:vAlign w:val="bottom"/>
            <w:hideMark/>
          </w:tcPr>
          <w:p w14:paraId="071623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C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3C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3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CB" w14:textId="77777777" w:rsidR="00214CC2" w:rsidRPr="008677B1" w:rsidRDefault="006453C1" w:rsidP="005F005A">
            <w:pPr>
              <w:spacing w:after="0"/>
              <w:rPr>
                <w:rFonts w:ascii="Times New Roman" w:eastAsia="Times New Roman" w:hAnsi="Times New Roman" w:cs="Times New Roman"/>
                <w:sz w:val="20"/>
              </w:rPr>
            </w:pPr>
          </w:p>
        </w:tc>
      </w:tr>
      <w:tr w:rsidR="006222AF" w14:paraId="071623D0" w14:textId="77777777">
        <w:trPr>
          <w:trHeight w:val="300"/>
        </w:trPr>
        <w:tc>
          <w:tcPr>
            <w:tcW w:w="1036" w:type="dxa"/>
            <w:tcBorders>
              <w:top w:val="nil"/>
              <w:left w:val="nil"/>
              <w:bottom w:val="nil"/>
              <w:right w:val="nil"/>
            </w:tcBorders>
            <w:shd w:val="clear" w:color="auto" w:fill="auto"/>
            <w:noWrap/>
            <w:vAlign w:val="bottom"/>
            <w:hideMark/>
          </w:tcPr>
          <w:p w14:paraId="071623C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3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141 ως έχει   ΔΕΚΤΟ ΚΑΤΑ ΠΛΕΙΟΨΗΦΙΑ</w:t>
            </w:r>
          </w:p>
        </w:tc>
        <w:tc>
          <w:tcPr>
            <w:tcW w:w="1015" w:type="dxa"/>
            <w:tcBorders>
              <w:top w:val="nil"/>
              <w:left w:val="nil"/>
              <w:bottom w:val="nil"/>
              <w:right w:val="nil"/>
            </w:tcBorders>
            <w:shd w:val="clear" w:color="auto" w:fill="auto"/>
            <w:noWrap/>
            <w:vAlign w:val="bottom"/>
            <w:hideMark/>
          </w:tcPr>
          <w:p w14:paraId="071623C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3D8" w14:textId="77777777">
        <w:trPr>
          <w:trHeight w:val="300"/>
        </w:trPr>
        <w:tc>
          <w:tcPr>
            <w:tcW w:w="1036" w:type="dxa"/>
            <w:tcBorders>
              <w:top w:val="nil"/>
              <w:left w:val="nil"/>
              <w:bottom w:val="nil"/>
              <w:right w:val="nil"/>
            </w:tcBorders>
            <w:shd w:val="clear" w:color="auto" w:fill="auto"/>
            <w:noWrap/>
            <w:vAlign w:val="bottom"/>
            <w:hideMark/>
          </w:tcPr>
          <w:p w14:paraId="071623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3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D7" w14:textId="77777777" w:rsidR="00214CC2" w:rsidRPr="008677B1" w:rsidRDefault="006453C1" w:rsidP="005F005A">
            <w:pPr>
              <w:spacing w:after="0"/>
              <w:rPr>
                <w:rFonts w:ascii="Times New Roman" w:eastAsia="Times New Roman" w:hAnsi="Times New Roman" w:cs="Times New Roman"/>
                <w:sz w:val="20"/>
              </w:rPr>
            </w:pPr>
          </w:p>
        </w:tc>
      </w:tr>
      <w:tr w:rsidR="006222AF" w14:paraId="071623E0" w14:textId="77777777">
        <w:trPr>
          <w:trHeight w:val="300"/>
        </w:trPr>
        <w:tc>
          <w:tcPr>
            <w:tcW w:w="1036" w:type="dxa"/>
            <w:tcBorders>
              <w:top w:val="nil"/>
              <w:left w:val="nil"/>
              <w:bottom w:val="nil"/>
              <w:right w:val="nil"/>
            </w:tcBorders>
            <w:shd w:val="clear" w:color="auto" w:fill="auto"/>
            <w:noWrap/>
            <w:vAlign w:val="bottom"/>
            <w:hideMark/>
          </w:tcPr>
          <w:p w14:paraId="071623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3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DF" w14:textId="77777777" w:rsidR="00214CC2" w:rsidRPr="008677B1" w:rsidRDefault="006453C1" w:rsidP="005F005A">
            <w:pPr>
              <w:spacing w:after="0"/>
              <w:rPr>
                <w:rFonts w:ascii="Times New Roman" w:eastAsia="Times New Roman" w:hAnsi="Times New Roman" w:cs="Times New Roman"/>
                <w:sz w:val="20"/>
              </w:rPr>
            </w:pPr>
          </w:p>
        </w:tc>
      </w:tr>
      <w:tr w:rsidR="006222AF" w14:paraId="071623E8" w14:textId="77777777">
        <w:trPr>
          <w:trHeight w:val="300"/>
        </w:trPr>
        <w:tc>
          <w:tcPr>
            <w:tcW w:w="1036" w:type="dxa"/>
            <w:tcBorders>
              <w:top w:val="nil"/>
              <w:left w:val="nil"/>
              <w:bottom w:val="nil"/>
              <w:right w:val="nil"/>
            </w:tcBorders>
            <w:shd w:val="clear" w:color="auto" w:fill="auto"/>
            <w:noWrap/>
            <w:vAlign w:val="bottom"/>
            <w:hideMark/>
          </w:tcPr>
          <w:p w14:paraId="071623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3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E7" w14:textId="77777777" w:rsidR="00214CC2" w:rsidRPr="008677B1" w:rsidRDefault="006453C1" w:rsidP="005F005A">
            <w:pPr>
              <w:spacing w:after="0"/>
              <w:rPr>
                <w:rFonts w:ascii="Times New Roman" w:eastAsia="Times New Roman" w:hAnsi="Times New Roman" w:cs="Times New Roman"/>
                <w:sz w:val="20"/>
              </w:rPr>
            </w:pPr>
          </w:p>
        </w:tc>
      </w:tr>
      <w:tr w:rsidR="006222AF" w14:paraId="071623F0" w14:textId="77777777">
        <w:trPr>
          <w:trHeight w:val="300"/>
        </w:trPr>
        <w:tc>
          <w:tcPr>
            <w:tcW w:w="1036" w:type="dxa"/>
            <w:tcBorders>
              <w:top w:val="nil"/>
              <w:left w:val="nil"/>
              <w:bottom w:val="nil"/>
              <w:right w:val="nil"/>
            </w:tcBorders>
            <w:shd w:val="clear" w:color="auto" w:fill="auto"/>
            <w:noWrap/>
            <w:vAlign w:val="bottom"/>
            <w:hideMark/>
          </w:tcPr>
          <w:p w14:paraId="071623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3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EF" w14:textId="77777777" w:rsidR="00214CC2" w:rsidRPr="008677B1" w:rsidRDefault="006453C1" w:rsidP="005F005A">
            <w:pPr>
              <w:spacing w:after="0"/>
              <w:rPr>
                <w:rFonts w:ascii="Times New Roman" w:eastAsia="Times New Roman" w:hAnsi="Times New Roman" w:cs="Times New Roman"/>
                <w:sz w:val="20"/>
              </w:rPr>
            </w:pPr>
          </w:p>
        </w:tc>
      </w:tr>
      <w:tr w:rsidR="006222AF" w14:paraId="071623F8" w14:textId="77777777">
        <w:trPr>
          <w:trHeight w:val="300"/>
        </w:trPr>
        <w:tc>
          <w:tcPr>
            <w:tcW w:w="1036" w:type="dxa"/>
            <w:tcBorders>
              <w:top w:val="nil"/>
              <w:left w:val="nil"/>
              <w:bottom w:val="nil"/>
              <w:right w:val="nil"/>
            </w:tcBorders>
            <w:shd w:val="clear" w:color="auto" w:fill="auto"/>
            <w:noWrap/>
            <w:vAlign w:val="bottom"/>
            <w:hideMark/>
          </w:tcPr>
          <w:p w14:paraId="071623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3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3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F7" w14:textId="77777777" w:rsidR="00214CC2" w:rsidRPr="008677B1" w:rsidRDefault="006453C1" w:rsidP="005F005A">
            <w:pPr>
              <w:spacing w:after="0"/>
              <w:rPr>
                <w:rFonts w:ascii="Times New Roman" w:eastAsia="Times New Roman" w:hAnsi="Times New Roman" w:cs="Times New Roman"/>
                <w:sz w:val="20"/>
              </w:rPr>
            </w:pPr>
          </w:p>
        </w:tc>
      </w:tr>
      <w:tr w:rsidR="006222AF" w14:paraId="07162400" w14:textId="77777777">
        <w:trPr>
          <w:trHeight w:val="300"/>
        </w:trPr>
        <w:tc>
          <w:tcPr>
            <w:tcW w:w="1036" w:type="dxa"/>
            <w:tcBorders>
              <w:top w:val="nil"/>
              <w:left w:val="nil"/>
              <w:bottom w:val="nil"/>
              <w:right w:val="nil"/>
            </w:tcBorders>
            <w:shd w:val="clear" w:color="auto" w:fill="auto"/>
            <w:noWrap/>
            <w:vAlign w:val="bottom"/>
            <w:hideMark/>
          </w:tcPr>
          <w:p w14:paraId="071623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3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3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3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3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3FF" w14:textId="77777777" w:rsidR="00214CC2" w:rsidRPr="008677B1" w:rsidRDefault="006453C1" w:rsidP="005F005A">
            <w:pPr>
              <w:spacing w:after="0"/>
              <w:rPr>
                <w:rFonts w:ascii="Times New Roman" w:eastAsia="Times New Roman" w:hAnsi="Times New Roman" w:cs="Times New Roman"/>
                <w:sz w:val="20"/>
              </w:rPr>
            </w:pPr>
          </w:p>
        </w:tc>
      </w:tr>
      <w:tr w:rsidR="006222AF" w14:paraId="07162408" w14:textId="77777777">
        <w:trPr>
          <w:trHeight w:val="300"/>
        </w:trPr>
        <w:tc>
          <w:tcPr>
            <w:tcW w:w="1036" w:type="dxa"/>
            <w:tcBorders>
              <w:top w:val="nil"/>
              <w:left w:val="nil"/>
              <w:bottom w:val="nil"/>
              <w:right w:val="nil"/>
            </w:tcBorders>
            <w:shd w:val="clear" w:color="auto" w:fill="auto"/>
            <w:noWrap/>
            <w:vAlign w:val="bottom"/>
            <w:hideMark/>
          </w:tcPr>
          <w:p w14:paraId="071624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24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07" w14:textId="77777777" w:rsidR="00214CC2" w:rsidRPr="008677B1" w:rsidRDefault="006453C1" w:rsidP="005F005A">
            <w:pPr>
              <w:spacing w:after="0"/>
              <w:rPr>
                <w:rFonts w:ascii="Times New Roman" w:eastAsia="Times New Roman" w:hAnsi="Times New Roman" w:cs="Times New Roman"/>
                <w:sz w:val="20"/>
              </w:rPr>
            </w:pPr>
          </w:p>
        </w:tc>
      </w:tr>
      <w:tr w:rsidR="006222AF" w14:paraId="0716240F" w14:textId="77777777">
        <w:trPr>
          <w:trHeight w:val="300"/>
        </w:trPr>
        <w:tc>
          <w:tcPr>
            <w:tcW w:w="2051" w:type="dxa"/>
            <w:gridSpan w:val="2"/>
            <w:tcBorders>
              <w:top w:val="nil"/>
              <w:left w:val="nil"/>
              <w:bottom w:val="nil"/>
              <w:right w:val="nil"/>
            </w:tcBorders>
            <w:shd w:val="clear" w:color="auto" w:fill="auto"/>
            <w:noWrap/>
            <w:vAlign w:val="bottom"/>
            <w:hideMark/>
          </w:tcPr>
          <w:p w14:paraId="071624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4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0E" w14:textId="77777777" w:rsidR="00214CC2" w:rsidRPr="008677B1" w:rsidRDefault="006453C1" w:rsidP="005F005A">
            <w:pPr>
              <w:spacing w:after="0"/>
              <w:rPr>
                <w:rFonts w:ascii="Times New Roman" w:eastAsia="Times New Roman" w:hAnsi="Times New Roman" w:cs="Times New Roman"/>
                <w:sz w:val="20"/>
              </w:rPr>
            </w:pPr>
          </w:p>
        </w:tc>
      </w:tr>
      <w:tr w:rsidR="006222AF" w14:paraId="07162417" w14:textId="77777777">
        <w:trPr>
          <w:trHeight w:val="300"/>
        </w:trPr>
        <w:tc>
          <w:tcPr>
            <w:tcW w:w="1036" w:type="dxa"/>
            <w:tcBorders>
              <w:top w:val="nil"/>
              <w:left w:val="nil"/>
              <w:bottom w:val="nil"/>
              <w:right w:val="nil"/>
            </w:tcBorders>
            <w:shd w:val="clear" w:color="auto" w:fill="auto"/>
            <w:noWrap/>
            <w:vAlign w:val="bottom"/>
            <w:hideMark/>
          </w:tcPr>
          <w:p w14:paraId="071624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1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41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4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16" w14:textId="77777777" w:rsidR="00214CC2" w:rsidRPr="008677B1" w:rsidRDefault="006453C1" w:rsidP="005F005A">
            <w:pPr>
              <w:spacing w:after="0"/>
              <w:rPr>
                <w:rFonts w:ascii="Times New Roman" w:eastAsia="Times New Roman" w:hAnsi="Times New Roman" w:cs="Times New Roman"/>
                <w:sz w:val="20"/>
              </w:rPr>
            </w:pPr>
          </w:p>
        </w:tc>
      </w:tr>
      <w:tr w:rsidR="006222AF" w14:paraId="0716241B" w14:textId="77777777">
        <w:trPr>
          <w:trHeight w:val="300"/>
        </w:trPr>
        <w:tc>
          <w:tcPr>
            <w:tcW w:w="1036" w:type="dxa"/>
            <w:tcBorders>
              <w:top w:val="nil"/>
              <w:left w:val="nil"/>
              <w:bottom w:val="nil"/>
              <w:right w:val="nil"/>
            </w:tcBorders>
            <w:shd w:val="clear" w:color="auto" w:fill="auto"/>
            <w:noWrap/>
            <w:vAlign w:val="bottom"/>
            <w:hideMark/>
          </w:tcPr>
          <w:p w14:paraId="0716241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4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142 ως έχει   ΔΕΚΤΟ ΚΑΤΑ ΠΛΕΙΟΨΗΦΙΑ</w:t>
            </w:r>
          </w:p>
        </w:tc>
        <w:tc>
          <w:tcPr>
            <w:tcW w:w="1015" w:type="dxa"/>
            <w:tcBorders>
              <w:top w:val="nil"/>
              <w:left w:val="nil"/>
              <w:bottom w:val="nil"/>
              <w:right w:val="nil"/>
            </w:tcBorders>
            <w:shd w:val="clear" w:color="auto" w:fill="auto"/>
            <w:noWrap/>
            <w:vAlign w:val="bottom"/>
            <w:hideMark/>
          </w:tcPr>
          <w:p w14:paraId="0716241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423" w14:textId="77777777">
        <w:trPr>
          <w:trHeight w:val="300"/>
        </w:trPr>
        <w:tc>
          <w:tcPr>
            <w:tcW w:w="1036" w:type="dxa"/>
            <w:tcBorders>
              <w:top w:val="nil"/>
              <w:left w:val="nil"/>
              <w:bottom w:val="nil"/>
              <w:right w:val="nil"/>
            </w:tcBorders>
            <w:shd w:val="clear" w:color="auto" w:fill="auto"/>
            <w:noWrap/>
            <w:vAlign w:val="bottom"/>
            <w:hideMark/>
          </w:tcPr>
          <w:p w14:paraId="071624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4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42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22" w14:textId="77777777" w:rsidR="00214CC2" w:rsidRPr="008677B1" w:rsidRDefault="006453C1" w:rsidP="005F005A">
            <w:pPr>
              <w:spacing w:after="0"/>
              <w:rPr>
                <w:rFonts w:ascii="Times New Roman" w:eastAsia="Times New Roman" w:hAnsi="Times New Roman" w:cs="Times New Roman"/>
                <w:sz w:val="20"/>
              </w:rPr>
            </w:pPr>
          </w:p>
        </w:tc>
      </w:tr>
      <w:tr w:rsidR="006222AF" w14:paraId="0716242B" w14:textId="77777777">
        <w:trPr>
          <w:trHeight w:val="300"/>
        </w:trPr>
        <w:tc>
          <w:tcPr>
            <w:tcW w:w="1036" w:type="dxa"/>
            <w:tcBorders>
              <w:top w:val="nil"/>
              <w:left w:val="nil"/>
              <w:bottom w:val="nil"/>
              <w:right w:val="nil"/>
            </w:tcBorders>
            <w:shd w:val="clear" w:color="auto" w:fill="auto"/>
            <w:noWrap/>
            <w:vAlign w:val="bottom"/>
            <w:hideMark/>
          </w:tcPr>
          <w:p w14:paraId="071624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4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2A" w14:textId="77777777" w:rsidR="00214CC2" w:rsidRPr="008677B1" w:rsidRDefault="006453C1" w:rsidP="005F005A">
            <w:pPr>
              <w:spacing w:after="0"/>
              <w:rPr>
                <w:rFonts w:ascii="Times New Roman" w:eastAsia="Times New Roman" w:hAnsi="Times New Roman" w:cs="Times New Roman"/>
                <w:sz w:val="20"/>
              </w:rPr>
            </w:pPr>
          </w:p>
        </w:tc>
      </w:tr>
      <w:tr w:rsidR="006222AF" w14:paraId="07162433" w14:textId="77777777">
        <w:trPr>
          <w:trHeight w:val="300"/>
        </w:trPr>
        <w:tc>
          <w:tcPr>
            <w:tcW w:w="1036" w:type="dxa"/>
            <w:tcBorders>
              <w:top w:val="nil"/>
              <w:left w:val="nil"/>
              <w:bottom w:val="nil"/>
              <w:right w:val="nil"/>
            </w:tcBorders>
            <w:shd w:val="clear" w:color="auto" w:fill="auto"/>
            <w:noWrap/>
            <w:vAlign w:val="bottom"/>
            <w:hideMark/>
          </w:tcPr>
          <w:p w14:paraId="071624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4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32" w14:textId="77777777" w:rsidR="00214CC2" w:rsidRPr="008677B1" w:rsidRDefault="006453C1" w:rsidP="005F005A">
            <w:pPr>
              <w:spacing w:after="0"/>
              <w:rPr>
                <w:rFonts w:ascii="Times New Roman" w:eastAsia="Times New Roman" w:hAnsi="Times New Roman" w:cs="Times New Roman"/>
                <w:sz w:val="20"/>
              </w:rPr>
            </w:pPr>
          </w:p>
        </w:tc>
      </w:tr>
      <w:tr w:rsidR="006222AF" w14:paraId="0716243B" w14:textId="77777777">
        <w:trPr>
          <w:trHeight w:val="300"/>
        </w:trPr>
        <w:tc>
          <w:tcPr>
            <w:tcW w:w="1036" w:type="dxa"/>
            <w:tcBorders>
              <w:top w:val="nil"/>
              <w:left w:val="nil"/>
              <w:bottom w:val="nil"/>
              <w:right w:val="nil"/>
            </w:tcBorders>
            <w:shd w:val="clear" w:color="auto" w:fill="auto"/>
            <w:noWrap/>
            <w:vAlign w:val="bottom"/>
            <w:hideMark/>
          </w:tcPr>
          <w:p w14:paraId="071624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4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3A" w14:textId="77777777" w:rsidR="00214CC2" w:rsidRPr="008677B1" w:rsidRDefault="006453C1" w:rsidP="005F005A">
            <w:pPr>
              <w:spacing w:after="0"/>
              <w:rPr>
                <w:rFonts w:ascii="Times New Roman" w:eastAsia="Times New Roman" w:hAnsi="Times New Roman" w:cs="Times New Roman"/>
                <w:sz w:val="20"/>
              </w:rPr>
            </w:pPr>
          </w:p>
        </w:tc>
      </w:tr>
      <w:tr w:rsidR="006222AF" w14:paraId="07162443" w14:textId="77777777">
        <w:trPr>
          <w:trHeight w:val="300"/>
        </w:trPr>
        <w:tc>
          <w:tcPr>
            <w:tcW w:w="1036" w:type="dxa"/>
            <w:tcBorders>
              <w:top w:val="nil"/>
              <w:left w:val="nil"/>
              <w:bottom w:val="nil"/>
              <w:right w:val="nil"/>
            </w:tcBorders>
            <w:shd w:val="clear" w:color="auto" w:fill="auto"/>
            <w:noWrap/>
            <w:vAlign w:val="bottom"/>
            <w:hideMark/>
          </w:tcPr>
          <w:p w14:paraId="071624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4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42" w14:textId="77777777" w:rsidR="00214CC2" w:rsidRPr="008677B1" w:rsidRDefault="006453C1" w:rsidP="005F005A">
            <w:pPr>
              <w:spacing w:after="0"/>
              <w:rPr>
                <w:rFonts w:ascii="Times New Roman" w:eastAsia="Times New Roman" w:hAnsi="Times New Roman" w:cs="Times New Roman"/>
                <w:sz w:val="20"/>
              </w:rPr>
            </w:pPr>
          </w:p>
        </w:tc>
      </w:tr>
      <w:tr w:rsidR="006222AF" w14:paraId="0716244B" w14:textId="77777777">
        <w:trPr>
          <w:trHeight w:val="300"/>
        </w:trPr>
        <w:tc>
          <w:tcPr>
            <w:tcW w:w="1036" w:type="dxa"/>
            <w:tcBorders>
              <w:top w:val="nil"/>
              <w:left w:val="nil"/>
              <w:bottom w:val="nil"/>
              <w:right w:val="nil"/>
            </w:tcBorders>
            <w:shd w:val="clear" w:color="auto" w:fill="auto"/>
            <w:noWrap/>
            <w:vAlign w:val="bottom"/>
            <w:hideMark/>
          </w:tcPr>
          <w:p w14:paraId="071624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4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4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4A" w14:textId="77777777" w:rsidR="00214CC2" w:rsidRPr="008677B1" w:rsidRDefault="006453C1" w:rsidP="005F005A">
            <w:pPr>
              <w:spacing w:after="0"/>
              <w:rPr>
                <w:rFonts w:ascii="Times New Roman" w:eastAsia="Times New Roman" w:hAnsi="Times New Roman" w:cs="Times New Roman"/>
                <w:sz w:val="20"/>
              </w:rPr>
            </w:pPr>
          </w:p>
        </w:tc>
      </w:tr>
      <w:tr w:rsidR="006222AF" w14:paraId="07162453" w14:textId="77777777">
        <w:trPr>
          <w:trHeight w:val="300"/>
        </w:trPr>
        <w:tc>
          <w:tcPr>
            <w:tcW w:w="1036" w:type="dxa"/>
            <w:tcBorders>
              <w:top w:val="nil"/>
              <w:left w:val="nil"/>
              <w:bottom w:val="nil"/>
              <w:right w:val="nil"/>
            </w:tcBorders>
            <w:shd w:val="clear" w:color="auto" w:fill="auto"/>
            <w:noWrap/>
            <w:vAlign w:val="bottom"/>
            <w:hideMark/>
          </w:tcPr>
          <w:p w14:paraId="071624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4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52" w14:textId="77777777" w:rsidR="00214CC2" w:rsidRPr="008677B1" w:rsidRDefault="006453C1" w:rsidP="005F005A">
            <w:pPr>
              <w:spacing w:after="0"/>
              <w:rPr>
                <w:rFonts w:ascii="Times New Roman" w:eastAsia="Times New Roman" w:hAnsi="Times New Roman" w:cs="Times New Roman"/>
                <w:sz w:val="20"/>
              </w:rPr>
            </w:pPr>
          </w:p>
        </w:tc>
      </w:tr>
      <w:tr w:rsidR="006222AF" w14:paraId="0716245A" w14:textId="77777777">
        <w:trPr>
          <w:trHeight w:val="300"/>
        </w:trPr>
        <w:tc>
          <w:tcPr>
            <w:tcW w:w="2051" w:type="dxa"/>
            <w:gridSpan w:val="2"/>
            <w:tcBorders>
              <w:top w:val="nil"/>
              <w:left w:val="nil"/>
              <w:bottom w:val="nil"/>
              <w:right w:val="nil"/>
            </w:tcBorders>
            <w:shd w:val="clear" w:color="auto" w:fill="auto"/>
            <w:noWrap/>
            <w:vAlign w:val="bottom"/>
            <w:hideMark/>
          </w:tcPr>
          <w:p w14:paraId="071624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4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59" w14:textId="77777777" w:rsidR="00214CC2" w:rsidRPr="008677B1" w:rsidRDefault="006453C1" w:rsidP="005F005A">
            <w:pPr>
              <w:spacing w:after="0"/>
              <w:rPr>
                <w:rFonts w:ascii="Times New Roman" w:eastAsia="Times New Roman" w:hAnsi="Times New Roman" w:cs="Times New Roman"/>
                <w:sz w:val="20"/>
              </w:rPr>
            </w:pPr>
          </w:p>
        </w:tc>
      </w:tr>
      <w:tr w:rsidR="006222AF" w14:paraId="07162462" w14:textId="77777777">
        <w:trPr>
          <w:trHeight w:val="300"/>
        </w:trPr>
        <w:tc>
          <w:tcPr>
            <w:tcW w:w="1036" w:type="dxa"/>
            <w:tcBorders>
              <w:top w:val="nil"/>
              <w:left w:val="nil"/>
              <w:bottom w:val="nil"/>
              <w:right w:val="nil"/>
            </w:tcBorders>
            <w:shd w:val="clear" w:color="auto" w:fill="auto"/>
            <w:noWrap/>
            <w:vAlign w:val="bottom"/>
            <w:hideMark/>
          </w:tcPr>
          <w:p w14:paraId="071624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5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45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4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61" w14:textId="77777777" w:rsidR="00214CC2" w:rsidRPr="008677B1" w:rsidRDefault="006453C1" w:rsidP="005F005A">
            <w:pPr>
              <w:spacing w:after="0"/>
              <w:rPr>
                <w:rFonts w:ascii="Times New Roman" w:eastAsia="Times New Roman" w:hAnsi="Times New Roman" w:cs="Times New Roman"/>
                <w:sz w:val="20"/>
              </w:rPr>
            </w:pPr>
          </w:p>
        </w:tc>
      </w:tr>
      <w:tr w:rsidR="006222AF" w14:paraId="07162466" w14:textId="77777777">
        <w:trPr>
          <w:trHeight w:val="300"/>
        </w:trPr>
        <w:tc>
          <w:tcPr>
            <w:tcW w:w="1036" w:type="dxa"/>
            <w:tcBorders>
              <w:top w:val="nil"/>
              <w:left w:val="nil"/>
              <w:bottom w:val="nil"/>
              <w:right w:val="nil"/>
            </w:tcBorders>
            <w:shd w:val="clear" w:color="auto" w:fill="auto"/>
            <w:noWrap/>
            <w:vAlign w:val="bottom"/>
            <w:hideMark/>
          </w:tcPr>
          <w:p w14:paraId="0716246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4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143 ως έχει   ΔΕΚΤΟ ΚΑΤΑ ΠΛΕΙΟΨΗΦΙΑ</w:t>
            </w:r>
          </w:p>
        </w:tc>
        <w:tc>
          <w:tcPr>
            <w:tcW w:w="1015" w:type="dxa"/>
            <w:tcBorders>
              <w:top w:val="nil"/>
              <w:left w:val="nil"/>
              <w:bottom w:val="nil"/>
              <w:right w:val="nil"/>
            </w:tcBorders>
            <w:shd w:val="clear" w:color="auto" w:fill="auto"/>
            <w:noWrap/>
            <w:vAlign w:val="bottom"/>
            <w:hideMark/>
          </w:tcPr>
          <w:p w14:paraId="0716246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46E" w14:textId="77777777">
        <w:trPr>
          <w:trHeight w:val="300"/>
        </w:trPr>
        <w:tc>
          <w:tcPr>
            <w:tcW w:w="1036" w:type="dxa"/>
            <w:tcBorders>
              <w:top w:val="nil"/>
              <w:left w:val="nil"/>
              <w:bottom w:val="nil"/>
              <w:right w:val="nil"/>
            </w:tcBorders>
            <w:shd w:val="clear" w:color="auto" w:fill="auto"/>
            <w:noWrap/>
            <w:vAlign w:val="bottom"/>
            <w:hideMark/>
          </w:tcPr>
          <w:p w14:paraId="071624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4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46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6D" w14:textId="77777777" w:rsidR="00214CC2" w:rsidRPr="008677B1" w:rsidRDefault="006453C1" w:rsidP="005F005A">
            <w:pPr>
              <w:spacing w:after="0"/>
              <w:rPr>
                <w:rFonts w:ascii="Times New Roman" w:eastAsia="Times New Roman" w:hAnsi="Times New Roman" w:cs="Times New Roman"/>
                <w:sz w:val="20"/>
              </w:rPr>
            </w:pPr>
          </w:p>
        </w:tc>
      </w:tr>
      <w:tr w:rsidR="006222AF" w14:paraId="07162476" w14:textId="77777777">
        <w:trPr>
          <w:trHeight w:val="300"/>
        </w:trPr>
        <w:tc>
          <w:tcPr>
            <w:tcW w:w="1036" w:type="dxa"/>
            <w:tcBorders>
              <w:top w:val="nil"/>
              <w:left w:val="nil"/>
              <w:bottom w:val="nil"/>
              <w:right w:val="nil"/>
            </w:tcBorders>
            <w:shd w:val="clear" w:color="auto" w:fill="auto"/>
            <w:noWrap/>
            <w:vAlign w:val="bottom"/>
            <w:hideMark/>
          </w:tcPr>
          <w:p w14:paraId="071624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4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75" w14:textId="77777777" w:rsidR="00214CC2" w:rsidRPr="008677B1" w:rsidRDefault="006453C1" w:rsidP="005F005A">
            <w:pPr>
              <w:spacing w:after="0"/>
              <w:rPr>
                <w:rFonts w:ascii="Times New Roman" w:eastAsia="Times New Roman" w:hAnsi="Times New Roman" w:cs="Times New Roman"/>
                <w:sz w:val="20"/>
              </w:rPr>
            </w:pPr>
          </w:p>
        </w:tc>
      </w:tr>
      <w:tr w:rsidR="006222AF" w14:paraId="0716247E" w14:textId="77777777">
        <w:trPr>
          <w:trHeight w:val="300"/>
        </w:trPr>
        <w:tc>
          <w:tcPr>
            <w:tcW w:w="1036" w:type="dxa"/>
            <w:tcBorders>
              <w:top w:val="nil"/>
              <w:left w:val="nil"/>
              <w:bottom w:val="nil"/>
              <w:right w:val="nil"/>
            </w:tcBorders>
            <w:shd w:val="clear" w:color="auto" w:fill="auto"/>
            <w:noWrap/>
            <w:vAlign w:val="bottom"/>
            <w:hideMark/>
          </w:tcPr>
          <w:p w14:paraId="071624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4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7D" w14:textId="77777777" w:rsidR="00214CC2" w:rsidRPr="008677B1" w:rsidRDefault="006453C1" w:rsidP="005F005A">
            <w:pPr>
              <w:spacing w:after="0"/>
              <w:rPr>
                <w:rFonts w:ascii="Times New Roman" w:eastAsia="Times New Roman" w:hAnsi="Times New Roman" w:cs="Times New Roman"/>
                <w:sz w:val="20"/>
              </w:rPr>
            </w:pPr>
          </w:p>
        </w:tc>
      </w:tr>
      <w:tr w:rsidR="006222AF" w14:paraId="07162486" w14:textId="77777777">
        <w:trPr>
          <w:trHeight w:val="300"/>
        </w:trPr>
        <w:tc>
          <w:tcPr>
            <w:tcW w:w="1036" w:type="dxa"/>
            <w:tcBorders>
              <w:top w:val="nil"/>
              <w:left w:val="nil"/>
              <w:bottom w:val="nil"/>
              <w:right w:val="nil"/>
            </w:tcBorders>
            <w:shd w:val="clear" w:color="auto" w:fill="auto"/>
            <w:noWrap/>
            <w:vAlign w:val="bottom"/>
            <w:hideMark/>
          </w:tcPr>
          <w:p w14:paraId="071624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4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85" w14:textId="77777777" w:rsidR="00214CC2" w:rsidRPr="008677B1" w:rsidRDefault="006453C1" w:rsidP="005F005A">
            <w:pPr>
              <w:spacing w:after="0"/>
              <w:rPr>
                <w:rFonts w:ascii="Times New Roman" w:eastAsia="Times New Roman" w:hAnsi="Times New Roman" w:cs="Times New Roman"/>
                <w:sz w:val="20"/>
              </w:rPr>
            </w:pPr>
          </w:p>
        </w:tc>
      </w:tr>
      <w:tr w:rsidR="006222AF" w14:paraId="0716248E" w14:textId="77777777">
        <w:trPr>
          <w:trHeight w:val="300"/>
        </w:trPr>
        <w:tc>
          <w:tcPr>
            <w:tcW w:w="1036" w:type="dxa"/>
            <w:tcBorders>
              <w:top w:val="nil"/>
              <w:left w:val="nil"/>
              <w:bottom w:val="nil"/>
              <w:right w:val="nil"/>
            </w:tcBorders>
            <w:shd w:val="clear" w:color="auto" w:fill="auto"/>
            <w:noWrap/>
            <w:vAlign w:val="bottom"/>
            <w:hideMark/>
          </w:tcPr>
          <w:p w14:paraId="071624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4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8D" w14:textId="77777777" w:rsidR="00214CC2" w:rsidRPr="008677B1" w:rsidRDefault="006453C1" w:rsidP="005F005A">
            <w:pPr>
              <w:spacing w:after="0"/>
              <w:rPr>
                <w:rFonts w:ascii="Times New Roman" w:eastAsia="Times New Roman" w:hAnsi="Times New Roman" w:cs="Times New Roman"/>
                <w:sz w:val="20"/>
              </w:rPr>
            </w:pPr>
          </w:p>
        </w:tc>
      </w:tr>
      <w:tr w:rsidR="006222AF" w14:paraId="07162496" w14:textId="77777777">
        <w:trPr>
          <w:trHeight w:val="300"/>
        </w:trPr>
        <w:tc>
          <w:tcPr>
            <w:tcW w:w="1036" w:type="dxa"/>
            <w:tcBorders>
              <w:top w:val="nil"/>
              <w:left w:val="nil"/>
              <w:bottom w:val="nil"/>
              <w:right w:val="nil"/>
            </w:tcBorders>
            <w:shd w:val="clear" w:color="auto" w:fill="auto"/>
            <w:noWrap/>
            <w:vAlign w:val="bottom"/>
            <w:hideMark/>
          </w:tcPr>
          <w:p w14:paraId="071624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4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4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95" w14:textId="77777777" w:rsidR="00214CC2" w:rsidRPr="008677B1" w:rsidRDefault="006453C1" w:rsidP="005F005A">
            <w:pPr>
              <w:spacing w:after="0"/>
              <w:rPr>
                <w:rFonts w:ascii="Times New Roman" w:eastAsia="Times New Roman" w:hAnsi="Times New Roman" w:cs="Times New Roman"/>
                <w:sz w:val="20"/>
              </w:rPr>
            </w:pPr>
          </w:p>
        </w:tc>
      </w:tr>
      <w:tr w:rsidR="006222AF" w14:paraId="0716249E" w14:textId="77777777">
        <w:trPr>
          <w:trHeight w:val="300"/>
        </w:trPr>
        <w:tc>
          <w:tcPr>
            <w:tcW w:w="1036" w:type="dxa"/>
            <w:tcBorders>
              <w:top w:val="nil"/>
              <w:left w:val="nil"/>
              <w:bottom w:val="nil"/>
              <w:right w:val="nil"/>
            </w:tcBorders>
            <w:shd w:val="clear" w:color="auto" w:fill="auto"/>
            <w:noWrap/>
            <w:vAlign w:val="bottom"/>
            <w:hideMark/>
          </w:tcPr>
          <w:p w14:paraId="071624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4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9D" w14:textId="77777777" w:rsidR="00214CC2" w:rsidRPr="008677B1" w:rsidRDefault="006453C1" w:rsidP="005F005A">
            <w:pPr>
              <w:spacing w:after="0"/>
              <w:rPr>
                <w:rFonts w:ascii="Times New Roman" w:eastAsia="Times New Roman" w:hAnsi="Times New Roman" w:cs="Times New Roman"/>
                <w:sz w:val="20"/>
              </w:rPr>
            </w:pPr>
          </w:p>
        </w:tc>
      </w:tr>
      <w:tr w:rsidR="006222AF" w14:paraId="071624A5" w14:textId="77777777">
        <w:trPr>
          <w:trHeight w:val="300"/>
        </w:trPr>
        <w:tc>
          <w:tcPr>
            <w:tcW w:w="2051" w:type="dxa"/>
            <w:gridSpan w:val="2"/>
            <w:tcBorders>
              <w:top w:val="nil"/>
              <w:left w:val="nil"/>
              <w:bottom w:val="nil"/>
              <w:right w:val="nil"/>
            </w:tcBorders>
            <w:shd w:val="clear" w:color="auto" w:fill="auto"/>
            <w:noWrap/>
            <w:vAlign w:val="bottom"/>
            <w:hideMark/>
          </w:tcPr>
          <w:p w14:paraId="071624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4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A4" w14:textId="77777777" w:rsidR="00214CC2" w:rsidRPr="008677B1" w:rsidRDefault="006453C1" w:rsidP="005F005A">
            <w:pPr>
              <w:spacing w:after="0"/>
              <w:rPr>
                <w:rFonts w:ascii="Times New Roman" w:eastAsia="Times New Roman" w:hAnsi="Times New Roman" w:cs="Times New Roman"/>
                <w:sz w:val="20"/>
              </w:rPr>
            </w:pPr>
          </w:p>
        </w:tc>
      </w:tr>
      <w:tr w:rsidR="006222AF" w14:paraId="071624AD" w14:textId="77777777">
        <w:trPr>
          <w:trHeight w:val="300"/>
        </w:trPr>
        <w:tc>
          <w:tcPr>
            <w:tcW w:w="1036" w:type="dxa"/>
            <w:tcBorders>
              <w:top w:val="nil"/>
              <w:left w:val="nil"/>
              <w:bottom w:val="nil"/>
              <w:right w:val="nil"/>
            </w:tcBorders>
            <w:shd w:val="clear" w:color="auto" w:fill="auto"/>
            <w:noWrap/>
            <w:vAlign w:val="bottom"/>
            <w:hideMark/>
          </w:tcPr>
          <w:p w14:paraId="071624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A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4A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4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AC" w14:textId="77777777" w:rsidR="00214CC2" w:rsidRPr="008677B1" w:rsidRDefault="006453C1" w:rsidP="005F005A">
            <w:pPr>
              <w:spacing w:after="0"/>
              <w:rPr>
                <w:rFonts w:ascii="Times New Roman" w:eastAsia="Times New Roman" w:hAnsi="Times New Roman" w:cs="Times New Roman"/>
                <w:sz w:val="20"/>
              </w:rPr>
            </w:pPr>
          </w:p>
        </w:tc>
      </w:tr>
      <w:tr w:rsidR="006222AF" w14:paraId="071624B1" w14:textId="77777777">
        <w:trPr>
          <w:trHeight w:val="300"/>
        </w:trPr>
        <w:tc>
          <w:tcPr>
            <w:tcW w:w="1036" w:type="dxa"/>
            <w:tcBorders>
              <w:top w:val="nil"/>
              <w:left w:val="nil"/>
              <w:bottom w:val="nil"/>
              <w:right w:val="nil"/>
            </w:tcBorders>
            <w:shd w:val="clear" w:color="auto" w:fill="auto"/>
            <w:noWrap/>
            <w:vAlign w:val="bottom"/>
            <w:hideMark/>
          </w:tcPr>
          <w:p w14:paraId="071624A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4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144 ως έχει   ΔΕΚΤΟ ΚΑΤΑ ΠΛΕΙΟΨΗΦΙΑ</w:t>
            </w:r>
          </w:p>
        </w:tc>
        <w:tc>
          <w:tcPr>
            <w:tcW w:w="1015" w:type="dxa"/>
            <w:tcBorders>
              <w:top w:val="nil"/>
              <w:left w:val="nil"/>
              <w:bottom w:val="nil"/>
              <w:right w:val="nil"/>
            </w:tcBorders>
            <w:shd w:val="clear" w:color="auto" w:fill="auto"/>
            <w:noWrap/>
            <w:vAlign w:val="bottom"/>
            <w:hideMark/>
          </w:tcPr>
          <w:p w14:paraId="071624B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4B9" w14:textId="77777777">
        <w:trPr>
          <w:trHeight w:val="300"/>
        </w:trPr>
        <w:tc>
          <w:tcPr>
            <w:tcW w:w="1036" w:type="dxa"/>
            <w:tcBorders>
              <w:top w:val="nil"/>
              <w:left w:val="nil"/>
              <w:bottom w:val="nil"/>
              <w:right w:val="nil"/>
            </w:tcBorders>
            <w:shd w:val="clear" w:color="auto" w:fill="auto"/>
            <w:noWrap/>
            <w:vAlign w:val="bottom"/>
            <w:hideMark/>
          </w:tcPr>
          <w:p w14:paraId="071624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4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4B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B8" w14:textId="77777777" w:rsidR="00214CC2" w:rsidRPr="008677B1" w:rsidRDefault="006453C1" w:rsidP="005F005A">
            <w:pPr>
              <w:spacing w:after="0"/>
              <w:rPr>
                <w:rFonts w:ascii="Times New Roman" w:eastAsia="Times New Roman" w:hAnsi="Times New Roman" w:cs="Times New Roman"/>
                <w:sz w:val="20"/>
              </w:rPr>
            </w:pPr>
          </w:p>
        </w:tc>
      </w:tr>
      <w:tr w:rsidR="006222AF" w14:paraId="071624C1" w14:textId="77777777">
        <w:trPr>
          <w:trHeight w:val="300"/>
        </w:trPr>
        <w:tc>
          <w:tcPr>
            <w:tcW w:w="1036" w:type="dxa"/>
            <w:tcBorders>
              <w:top w:val="nil"/>
              <w:left w:val="nil"/>
              <w:bottom w:val="nil"/>
              <w:right w:val="nil"/>
            </w:tcBorders>
            <w:shd w:val="clear" w:color="auto" w:fill="auto"/>
            <w:noWrap/>
            <w:vAlign w:val="bottom"/>
            <w:hideMark/>
          </w:tcPr>
          <w:p w14:paraId="071624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4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C0" w14:textId="77777777" w:rsidR="00214CC2" w:rsidRPr="008677B1" w:rsidRDefault="006453C1" w:rsidP="005F005A">
            <w:pPr>
              <w:spacing w:after="0"/>
              <w:rPr>
                <w:rFonts w:ascii="Times New Roman" w:eastAsia="Times New Roman" w:hAnsi="Times New Roman" w:cs="Times New Roman"/>
                <w:sz w:val="20"/>
              </w:rPr>
            </w:pPr>
          </w:p>
        </w:tc>
      </w:tr>
      <w:tr w:rsidR="006222AF" w14:paraId="071624C9" w14:textId="77777777">
        <w:trPr>
          <w:trHeight w:val="300"/>
        </w:trPr>
        <w:tc>
          <w:tcPr>
            <w:tcW w:w="1036" w:type="dxa"/>
            <w:tcBorders>
              <w:top w:val="nil"/>
              <w:left w:val="nil"/>
              <w:bottom w:val="nil"/>
              <w:right w:val="nil"/>
            </w:tcBorders>
            <w:shd w:val="clear" w:color="auto" w:fill="auto"/>
            <w:noWrap/>
            <w:vAlign w:val="bottom"/>
            <w:hideMark/>
          </w:tcPr>
          <w:p w14:paraId="071624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4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C8" w14:textId="77777777" w:rsidR="00214CC2" w:rsidRPr="008677B1" w:rsidRDefault="006453C1" w:rsidP="005F005A">
            <w:pPr>
              <w:spacing w:after="0"/>
              <w:rPr>
                <w:rFonts w:ascii="Times New Roman" w:eastAsia="Times New Roman" w:hAnsi="Times New Roman" w:cs="Times New Roman"/>
                <w:sz w:val="20"/>
              </w:rPr>
            </w:pPr>
          </w:p>
        </w:tc>
      </w:tr>
      <w:tr w:rsidR="006222AF" w14:paraId="071624D1" w14:textId="77777777">
        <w:trPr>
          <w:trHeight w:val="300"/>
        </w:trPr>
        <w:tc>
          <w:tcPr>
            <w:tcW w:w="1036" w:type="dxa"/>
            <w:tcBorders>
              <w:top w:val="nil"/>
              <w:left w:val="nil"/>
              <w:bottom w:val="nil"/>
              <w:right w:val="nil"/>
            </w:tcBorders>
            <w:shd w:val="clear" w:color="auto" w:fill="auto"/>
            <w:noWrap/>
            <w:vAlign w:val="bottom"/>
            <w:hideMark/>
          </w:tcPr>
          <w:p w14:paraId="071624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4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D0" w14:textId="77777777" w:rsidR="00214CC2" w:rsidRPr="008677B1" w:rsidRDefault="006453C1" w:rsidP="005F005A">
            <w:pPr>
              <w:spacing w:after="0"/>
              <w:rPr>
                <w:rFonts w:ascii="Times New Roman" w:eastAsia="Times New Roman" w:hAnsi="Times New Roman" w:cs="Times New Roman"/>
                <w:sz w:val="20"/>
              </w:rPr>
            </w:pPr>
          </w:p>
        </w:tc>
      </w:tr>
      <w:tr w:rsidR="006222AF" w14:paraId="071624D9" w14:textId="77777777">
        <w:trPr>
          <w:trHeight w:val="300"/>
        </w:trPr>
        <w:tc>
          <w:tcPr>
            <w:tcW w:w="1036" w:type="dxa"/>
            <w:tcBorders>
              <w:top w:val="nil"/>
              <w:left w:val="nil"/>
              <w:bottom w:val="nil"/>
              <w:right w:val="nil"/>
            </w:tcBorders>
            <w:shd w:val="clear" w:color="auto" w:fill="auto"/>
            <w:noWrap/>
            <w:vAlign w:val="bottom"/>
            <w:hideMark/>
          </w:tcPr>
          <w:p w14:paraId="071624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4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D8" w14:textId="77777777" w:rsidR="00214CC2" w:rsidRPr="008677B1" w:rsidRDefault="006453C1" w:rsidP="005F005A">
            <w:pPr>
              <w:spacing w:after="0"/>
              <w:rPr>
                <w:rFonts w:ascii="Times New Roman" w:eastAsia="Times New Roman" w:hAnsi="Times New Roman" w:cs="Times New Roman"/>
                <w:sz w:val="20"/>
              </w:rPr>
            </w:pPr>
          </w:p>
        </w:tc>
      </w:tr>
      <w:tr w:rsidR="006222AF" w14:paraId="071624E1" w14:textId="77777777">
        <w:trPr>
          <w:trHeight w:val="300"/>
        </w:trPr>
        <w:tc>
          <w:tcPr>
            <w:tcW w:w="1036" w:type="dxa"/>
            <w:tcBorders>
              <w:top w:val="nil"/>
              <w:left w:val="nil"/>
              <w:bottom w:val="nil"/>
              <w:right w:val="nil"/>
            </w:tcBorders>
            <w:shd w:val="clear" w:color="auto" w:fill="auto"/>
            <w:noWrap/>
            <w:vAlign w:val="bottom"/>
            <w:hideMark/>
          </w:tcPr>
          <w:p w14:paraId="071624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4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4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E0" w14:textId="77777777" w:rsidR="00214CC2" w:rsidRPr="008677B1" w:rsidRDefault="006453C1" w:rsidP="005F005A">
            <w:pPr>
              <w:spacing w:after="0"/>
              <w:rPr>
                <w:rFonts w:ascii="Times New Roman" w:eastAsia="Times New Roman" w:hAnsi="Times New Roman" w:cs="Times New Roman"/>
                <w:sz w:val="20"/>
              </w:rPr>
            </w:pPr>
          </w:p>
        </w:tc>
      </w:tr>
      <w:tr w:rsidR="006222AF" w14:paraId="071624E9" w14:textId="77777777">
        <w:trPr>
          <w:trHeight w:val="300"/>
        </w:trPr>
        <w:tc>
          <w:tcPr>
            <w:tcW w:w="1036" w:type="dxa"/>
            <w:tcBorders>
              <w:top w:val="nil"/>
              <w:left w:val="nil"/>
              <w:bottom w:val="nil"/>
              <w:right w:val="nil"/>
            </w:tcBorders>
            <w:shd w:val="clear" w:color="auto" w:fill="auto"/>
            <w:noWrap/>
            <w:vAlign w:val="bottom"/>
            <w:hideMark/>
          </w:tcPr>
          <w:p w14:paraId="071624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4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E8" w14:textId="77777777" w:rsidR="00214CC2" w:rsidRPr="008677B1" w:rsidRDefault="006453C1" w:rsidP="005F005A">
            <w:pPr>
              <w:spacing w:after="0"/>
              <w:rPr>
                <w:rFonts w:ascii="Times New Roman" w:eastAsia="Times New Roman" w:hAnsi="Times New Roman" w:cs="Times New Roman"/>
                <w:sz w:val="20"/>
              </w:rPr>
            </w:pPr>
          </w:p>
        </w:tc>
      </w:tr>
      <w:tr w:rsidR="006222AF" w14:paraId="071624F0" w14:textId="77777777">
        <w:trPr>
          <w:trHeight w:val="300"/>
        </w:trPr>
        <w:tc>
          <w:tcPr>
            <w:tcW w:w="2051" w:type="dxa"/>
            <w:gridSpan w:val="2"/>
            <w:tcBorders>
              <w:top w:val="nil"/>
              <w:left w:val="nil"/>
              <w:bottom w:val="nil"/>
              <w:right w:val="nil"/>
            </w:tcBorders>
            <w:shd w:val="clear" w:color="auto" w:fill="auto"/>
            <w:noWrap/>
            <w:vAlign w:val="bottom"/>
            <w:hideMark/>
          </w:tcPr>
          <w:p w14:paraId="071624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4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4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4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EF" w14:textId="77777777" w:rsidR="00214CC2" w:rsidRPr="008677B1" w:rsidRDefault="006453C1" w:rsidP="005F005A">
            <w:pPr>
              <w:spacing w:after="0"/>
              <w:rPr>
                <w:rFonts w:ascii="Times New Roman" w:eastAsia="Times New Roman" w:hAnsi="Times New Roman" w:cs="Times New Roman"/>
                <w:sz w:val="20"/>
              </w:rPr>
            </w:pPr>
          </w:p>
        </w:tc>
      </w:tr>
      <w:tr w:rsidR="006222AF" w14:paraId="071624F8" w14:textId="77777777">
        <w:trPr>
          <w:trHeight w:val="300"/>
        </w:trPr>
        <w:tc>
          <w:tcPr>
            <w:tcW w:w="1036" w:type="dxa"/>
            <w:tcBorders>
              <w:top w:val="nil"/>
              <w:left w:val="nil"/>
              <w:bottom w:val="nil"/>
              <w:right w:val="nil"/>
            </w:tcBorders>
            <w:shd w:val="clear" w:color="auto" w:fill="auto"/>
            <w:noWrap/>
            <w:vAlign w:val="bottom"/>
            <w:hideMark/>
          </w:tcPr>
          <w:p w14:paraId="071624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F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4F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4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4F7" w14:textId="77777777" w:rsidR="00214CC2" w:rsidRPr="008677B1" w:rsidRDefault="006453C1" w:rsidP="005F005A">
            <w:pPr>
              <w:spacing w:after="0"/>
              <w:rPr>
                <w:rFonts w:ascii="Times New Roman" w:eastAsia="Times New Roman" w:hAnsi="Times New Roman" w:cs="Times New Roman"/>
                <w:sz w:val="20"/>
              </w:rPr>
            </w:pPr>
          </w:p>
        </w:tc>
      </w:tr>
      <w:tr w:rsidR="006222AF" w14:paraId="071624FC" w14:textId="77777777">
        <w:trPr>
          <w:trHeight w:val="300"/>
        </w:trPr>
        <w:tc>
          <w:tcPr>
            <w:tcW w:w="1036" w:type="dxa"/>
            <w:tcBorders>
              <w:top w:val="nil"/>
              <w:left w:val="nil"/>
              <w:bottom w:val="nil"/>
              <w:right w:val="nil"/>
            </w:tcBorders>
            <w:shd w:val="clear" w:color="auto" w:fill="auto"/>
            <w:noWrap/>
            <w:vAlign w:val="bottom"/>
            <w:hideMark/>
          </w:tcPr>
          <w:p w14:paraId="071624F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4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145 ως έχει   ΔΕΚΤΟ ΚΑΤΑ ΠΛΕΙΟΨΗΦΙΑ</w:t>
            </w:r>
          </w:p>
        </w:tc>
        <w:tc>
          <w:tcPr>
            <w:tcW w:w="1015" w:type="dxa"/>
            <w:tcBorders>
              <w:top w:val="nil"/>
              <w:left w:val="nil"/>
              <w:bottom w:val="nil"/>
              <w:right w:val="nil"/>
            </w:tcBorders>
            <w:shd w:val="clear" w:color="auto" w:fill="auto"/>
            <w:noWrap/>
            <w:vAlign w:val="bottom"/>
            <w:hideMark/>
          </w:tcPr>
          <w:p w14:paraId="071624F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504" w14:textId="77777777">
        <w:trPr>
          <w:trHeight w:val="300"/>
        </w:trPr>
        <w:tc>
          <w:tcPr>
            <w:tcW w:w="1036" w:type="dxa"/>
            <w:tcBorders>
              <w:top w:val="nil"/>
              <w:left w:val="nil"/>
              <w:bottom w:val="nil"/>
              <w:right w:val="nil"/>
            </w:tcBorders>
            <w:shd w:val="clear" w:color="auto" w:fill="auto"/>
            <w:noWrap/>
            <w:vAlign w:val="bottom"/>
            <w:hideMark/>
          </w:tcPr>
          <w:p w14:paraId="071624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4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4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0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03" w14:textId="77777777" w:rsidR="00214CC2" w:rsidRPr="008677B1" w:rsidRDefault="006453C1" w:rsidP="005F005A">
            <w:pPr>
              <w:spacing w:after="0"/>
              <w:rPr>
                <w:rFonts w:ascii="Times New Roman" w:eastAsia="Times New Roman" w:hAnsi="Times New Roman" w:cs="Times New Roman"/>
                <w:sz w:val="20"/>
              </w:rPr>
            </w:pPr>
          </w:p>
        </w:tc>
      </w:tr>
      <w:tr w:rsidR="006222AF" w14:paraId="0716250C" w14:textId="77777777">
        <w:trPr>
          <w:trHeight w:val="300"/>
        </w:trPr>
        <w:tc>
          <w:tcPr>
            <w:tcW w:w="1036" w:type="dxa"/>
            <w:tcBorders>
              <w:top w:val="nil"/>
              <w:left w:val="nil"/>
              <w:bottom w:val="nil"/>
              <w:right w:val="nil"/>
            </w:tcBorders>
            <w:shd w:val="clear" w:color="auto" w:fill="auto"/>
            <w:noWrap/>
            <w:vAlign w:val="bottom"/>
            <w:hideMark/>
          </w:tcPr>
          <w:p w14:paraId="071625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5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0B" w14:textId="77777777" w:rsidR="00214CC2" w:rsidRPr="008677B1" w:rsidRDefault="006453C1" w:rsidP="005F005A">
            <w:pPr>
              <w:spacing w:after="0"/>
              <w:rPr>
                <w:rFonts w:ascii="Times New Roman" w:eastAsia="Times New Roman" w:hAnsi="Times New Roman" w:cs="Times New Roman"/>
                <w:sz w:val="20"/>
              </w:rPr>
            </w:pPr>
          </w:p>
        </w:tc>
      </w:tr>
      <w:tr w:rsidR="006222AF" w14:paraId="07162514" w14:textId="77777777">
        <w:trPr>
          <w:trHeight w:val="300"/>
        </w:trPr>
        <w:tc>
          <w:tcPr>
            <w:tcW w:w="1036" w:type="dxa"/>
            <w:tcBorders>
              <w:top w:val="nil"/>
              <w:left w:val="nil"/>
              <w:bottom w:val="nil"/>
              <w:right w:val="nil"/>
            </w:tcBorders>
            <w:shd w:val="clear" w:color="auto" w:fill="auto"/>
            <w:noWrap/>
            <w:vAlign w:val="bottom"/>
            <w:hideMark/>
          </w:tcPr>
          <w:p w14:paraId="071625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5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13" w14:textId="77777777" w:rsidR="00214CC2" w:rsidRPr="008677B1" w:rsidRDefault="006453C1" w:rsidP="005F005A">
            <w:pPr>
              <w:spacing w:after="0"/>
              <w:rPr>
                <w:rFonts w:ascii="Times New Roman" w:eastAsia="Times New Roman" w:hAnsi="Times New Roman" w:cs="Times New Roman"/>
                <w:sz w:val="20"/>
              </w:rPr>
            </w:pPr>
          </w:p>
        </w:tc>
      </w:tr>
      <w:tr w:rsidR="006222AF" w14:paraId="0716251C" w14:textId="77777777">
        <w:trPr>
          <w:trHeight w:val="300"/>
        </w:trPr>
        <w:tc>
          <w:tcPr>
            <w:tcW w:w="1036" w:type="dxa"/>
            <w:tcBorders>
              <w:top w:val="nil"/>
              <w:left w:val="nil"/>
              <w:bottom w:val="nil"/>
              <w:right w:val="nil"/>
            </w:tcBorders>
            <w:shd w:val="clear" w:color="auto" w:fill="auto"/>
            <w:noWrap/>
            <w:vAlign w:val="bottom"/>
            <w:hideMark/>
          </w:tcPr>
          <w:p w14:paraId="071625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5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1B" w14:textId="77777777" w:rsidR="00214CC2" w:rsidRPr="008677B1" w:rsidRDefault="006453C1" w:rsidP="005F005A">
            <w:pPr>
              <w:spacing w:after="0"/>
              <w:rPr>
                <w:rFonts w:ascii="Times New Roman" w:eastAsia="Times New Roman" w:hAnsi="Times New Roman" w:cs="Times New Roman"/>
                <w:sz w:val="20"/>
              </w:rPr>
            </w:pPr>
          </w:p>
        </w:tc>
      </w:tr>
      <w:tr w:rsidR="006222AF" w14:paraId="07162524" w14:textId="77777777">
        <w:trPr>
          <w:trHeight w:val="300"/>
        </w:trPr>
        <w:tc>
          <w:tcPr>
            <w:tcW w:w="1036" w:type="dxa"/>
            <w:tcBorders>
              <w:top w:val="nil"/>
              <w:left w:val="nil"/>
              <w:bottom w:val="nil"/>
              <w:right w:val="nil"/>
            </w:tcBorders>
            <w:shd w:val="clear" w:color="auto" w:fill="auto"/>
            <w:noWrap/>
            <w:vAlign w:val="bottom"/>
            <w:hideMark/>
          </w:tcPr>
          <w:p w14:paraId="071625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5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23" w14:textId="77777777" w:rsidR="00214CC2" w:rsidRPr="008677B1" w:rsidRDefault="006453C1" w:rsidP="005F005A">
            <w:pPr>
              <w:spacing w:after="0"/>
              <w:rPr>
                <w:rFonts w:ascii="Times New Roman" w:eastAsia="Times New Roman" w:hAnsi="Times New Roman" w:cs="Times New Roman"/>
                <w:sz w:val="20"/>
              </w:rPr>
            </w:pPr>
          </w:p>
        </w:tc>
      </w:tr>
      <w:tr w:rsidR="006222AF" w14:paraId="0716252C" w14:textId="77777777">
        <w:trPr>
          <w:trHeight w:val="300"/>
        </w:trPr>
        <w:tc>
          <w:tcPr>
            <w:tcW w:w="1036" w:type="dxa"/>
            <w:tcBorders>
              <w:top w:val="nil"/>
              <w:left w:val="nil"/>
              <w:bottom w:val="nil"/>
              <w:right w:val="nil"/>
            </w:tcBorders>
            <w:shd w:val="clear" w:color="auto" w:fill="auto"/>
            <w:noWrap/>
            <w:vAlign w:val="bottom"/>
            <w:hideMark/>
          </w:tcPr>
          <w:p w14:paraId="071625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5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2B" w14:textId="77777777" w:rsidR="00214CC2" w:rsidRPr="008677B1" w:rsidRDefault="006453C1" w:rsidP="005F005A">
            <w:pPr>
              <w:spacing w:after="0"/>
              <w:rPr>
                <w:rFonts w:ascii="Times New Roman" w:eastAsia="Times New Roman" w:hAnsi="Times New Roman" w:cs="Times New Roman"/>
                <w:sz w:val="20"/>
              </w:rPr>
            </w:pPr>
          </w:p>
        </w:tc>
      </w:tr>
      <w:tr w:rsidR="006222AF" w14:paraId="07162534" w14:textId="77777777">
        <w:trPr>
          <w:trHeight w:val="300"/>
        </w:trPr>
        <w:tc>
          <w:tcPr>
            <w:tcW w:w="1036" w:type="dxa"/>
            <w:tcBorders>
              <w:top w:val="nil"/>
              <w:left w:val="nil"/>
              <w:bottom w:val="nil"/>
              <w:right w:val="nil"/>
            </w:tcBorders>
            <w:shd w:val="clear" w:color="auto" w:fill="auto"/>
            <w:noWrap/>
            <w:vAlign w:val="bottom"/>
            <w:hideMark/>
          </w:tcPr>
          <w:p w14:paraId="071625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5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33" w14:textId="77777777" w:rsidR="00214CC2" w:rsidRPr="008677B1" w:rsidRDefault="006453C1" w:rsidP="005F005A">
            <w:pPr>
              <w:spacing w:after="0"/>
              <w:rPr>
                <w:rFonts w:ascii="Times New Roman" w:eastAsia="Times New Roman" w:hAnsi="Times New Roman" w:cs="Times New Roman"/>
                <w:sz w:val="20"/>
              </w:rPr>
            </w:pPr>
          </w:p>
        </w:tc>
      </w:tr>
      <w:tr w:rsidR="006222AF" w14:paraId="0716253B" w14:textId="77777777">
        <w:trPr>
          <w:trHeight w:val="300"/>
        </w:trPr>
        <w:tc>
          <w:tcPr>
            <w:tcW w:w="2051" w:type="dxa"/>
            <w:gridSpan w:val="2"/>
            <w:tcBorders>
              <w:top w:val="nil"/>
              <w:left w:val="nil"/>
              <w:bottom w:val="nil"/>
              <w:right w:val="nil"/>
            </w:tcBorders>
            <w:shd w:val="clear" w:color="auto" w:fill="auto"/>
            <w:noWrap/>
            <w:vAlign w:val="bottom"/>
            <w:hideMark/>
          </w:tcPr>
          <w:p w14:paraId="071625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5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3A" w14:textId="77777777" w:rsidR="00214CC2" w:rsidRPr="008677B1" w:rsidRDefault="006453C1" w:rsidP="005F005A">
            <w:pPr>
              <w:spacing w:after="0"/>
              <w:rPr>
                <w:rFonts w:ascii="Times New Roman" w:eastAsia="Times New Roman" w:hAnsi="Times New Roman" w:cs="Times New Roman"/>
                <w:sz w:val="20"/>
              </w:rPr>
            </w:pPr>
          </w:p>
        </w:tc>
      </w:tr>
      <w:tr w:rsidR="006222AF" w14:paraId="07162543" w14:textId="77777777">
        <w:trPr>
          <w:trHeight w:val="300"/>
        </w:trPr>
        <w:tc>
          <w:tcPr>
            <w:tcW w:w="1036" w:type="dxa"/>
            <w:tcBorders>
              <w:top w:val="nil"/>
              <w:left w:val="nil"/>
              <w:bottom w:val="nil"/>
              <w:right w:val="nil"/>
            </w:tcBorders>
            <w:shd w:val="clear" w:color="auto" w:fill="auto"/>
            <w:noWrap/>
            <w:vAlign w:val="bottom"/>
            <w:hideMark/>
          </w:tcPr>
          <w:p w14:paraId="071625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3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54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5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42" w14:textId="77777777" w:rsidR="00214CC2" w:rsidRPr="008677B1" w:rsidRDefault="006453C1" w:rsidP="005F005A">
            <w:pPr>
              <w:spacing w:after="0"/>
              <w:rPr>
                <w:rFonts w:ascii="Times New Roman" w:eastAsia="Times New Roman" w:hAnsi="Times New Roman" w:cs="Times New Roman"/>
                <w:sz w:val="20"/>
              </w:rPr>
            </w:pPr>
          </w:p>
        </w:tc>
      </w:tr>
      <w:tr w:rsidR="006222AF" w14:paraId="07162547" w14:textId="77777777">
        <w:trPr>
          <w:trHeight w:val="300"/>
        </w:trPr>
        <w:tc>
          <w:tcPr>
            <w:tcW w:w="1036" w:type="dxa"/>
            <w:tcBorders>
              <w:top w:val="nil"/>
              <w:left w:val="nil"/>
              <w:bottom w:val="nil"/>
              <w:right w:val="nil"/>
            </w:tcBorders>
            <w:shd w:val="clear" w:color="auto" w:fill="auto"/>
            <w:noWrap/>
            <w:vAlign w:val="bottom"/>
            <w:hideMark/>
          </w:tcPr>
          <w:p w14:paraId="0716254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5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146 ως έχει   ΔΕΚΤΟ ΚΑΤΑ ΠΛΕΙΟΨΗΦΙΑ</w:t>
            </w:r>
          </w:p>
        </w:tc>
        <w:tc>
          <w:tcPr>
            <w:tcW w:w="1015" w:type="dxa"/>
            <w:tcBorders>
              <w:top w:val="nil"/>
              <w:left w:val="nil"/>
              <w:bottom w:val="nil"/>
              <w:right w:val="nil"/>
            </w:tcBorders>
            <w:shd w:val="clear" w:color="auto" w:fill="auto"/>
            <w:noWrap/>
            <w:vAlign w:val="bottom"/>
            <w:hideMark/>
          </w:tcPr>
          <w:p w14:paraId="0716254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54F" w14:textId="77777777">
        <w:trPr>
          <w:trHeight w:val="300"/>
        </w:trPr>
        <w:tc>
          <w:tcPr>
            <w:tcW w:w="1036" w:type="dxa"/>
            <w:tcBorders>
              <w:top w:val="nil"/>
              <w:left w:val="nil"/>
              <w:bottom w:val="nil"/>
              <w:right w:val="nil"/>
            </w:tcBorders>
            <w:shd w:val="clear" w:color="auto" w:fill="auto"/>
            <w:noWrap/>
            <w:vAlign w:val="bottom"/>
            <w:hideMark/>
          </w:tcPr>
          <w:p w14:paraId="071625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5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4E" w14:textId="77777777" w:rsidR="00214CC2" w:rsidRPr="008677B1" w:rsidRDefault="006453C1" w:rsidP="005F005A">
            <w:pPr>
              <w:spacing w:after="0"/>
              <w:rPr>
                <w:rFonts w:ascii="Times New Roman" w:eastAsia="Times New Roman" w:hAnsi="Times New Roman" w:cs="Times New Roman"/>
                <w:sz w:val="20"/>
              </w:rPr>
            </w:pPr>
          </w:p>
        </w:tc>
      </w:tr>
      <w:tr w:rsidR="006222AF" w14:paraId="07162557" w14:textId="77777777">
        <w:trPr>
          <w:trHeight w:val="300"/>
        </w:trPr>
        <w:tc>
          <w:tcPr>
            <w:tcW w:w="1036" w:type="dxa"/>
            <w:tcBorders>
              <w:top w:val="nil"/>
              <w:left w:val="nil"/>
              <w:bottom w:val="nil"/>
              <w:right w:val="nil"/>
            </w:tcBorders>
            <w:shd w:val="clear" w:color="auto" w:fill="auto"/>
            <w:noWrap/>
            <w:vAlign w:val="bottom"/>
            <w:hideMark/>
          </w:tcPr>
          <w:p w14:paraId="071625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5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56" w14:textId="77777777" w:rsidR="00214CC2" w:rsidRPr="008677B1" w:rsidRDefault="006453C1" w:rsidP="005F005A">
            <w:pPr>
              <w:spacing w:after="0"/>
              <w:rPr>
                <w:rFonts w:ascii="Times New Roman" w:eastAsia="Times New Roman" w:hAnsi="Times New Roman" w:cs="Times New Roman"/>
                <w:sz w:val="20"/>
              </w:rPr>
            </w:pPr>
          </w:p>
        </w:tc>
      </w:tr>
      <w:tr w:rsidR="006222AF" w14:paraId="0716255F" w14:textId="77777777">
        <w:trPr>
          <w:trHeight w:val="300"/>
        </w:trPr>
        <w:tc>
          <w:tcPr>
            <w:tcW w:w="1036" w:type="dxa"/>
            <w:tcBorders>
              <w:top w:val="nil"/>
              <w:left w:val="nil"/>
              <w:bottom w:val="nil"/>
              <w:right w:val="nil"/>
            </w:tcBorders>
            <w:shd w:val="clear" w:color="auto" w:fill="auto"/>
            <w:noWrap/>
            <w:vAlign w:val="bottom"/>
            <w:hideMark/>
          </w:tcPr>
          <w:p w14:paraId="071625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5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5E" w14:textId="77777777" w:rsidR="00214CC2" w:rsidRPr="008677B1" w:rsidRDefault="006453C1" w:rsidP="005F005A">
            <w:pPr>
              <w:spacing w:after="0"/>
              <w:rPr>
                <w:rFonts w:ascii="Times New Roman" w:eastAsia="Times New Roman" w:hAnsi="Times New Roman" w:cs="Times New Roman"/>
                <w:sz w:val="20"/>
              </w:rPr>
            </w:pPr>
          </w:p>
        </w:tc>
      </w:tr>
      <w:tr w:rsidR="006222AF" w14:paraId="07162567" w14:textId="77777777">
        <w:trPr>
          <w:trHeight w:val="300"/>
        </w:trPr>
        <w:tc>
          <w:tcPr>
            <w:tcW w:w="1036" w:type="dxa"/>
            <w:tcBorders>
              <w:top w:val="nil"/>
              <w:left w:val="nil"/>
              <w:bottom w:val="nil"/>
              <w:right w:val="nil"/>
            </w:tcBorders>
            <w:shd w:val="clear" w:color="auto" w:fill="auto"/>
            <w:noWrap/>
            <w:vAlign w:val="bottom"/>
            <w:hideMark/>
          </w:tcPr>
          <w:p w14:paraId="071625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5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66" w14:textId="77777777" w:rsidR="00214CC2" w:rsidRPr="008677B1" w:rsidRDefault="006453C1" w:rsidP="005F005A">
            <w:pPr>
              <w:spacing w:after="0"/>
              <w:rPr>
                <w:rFonts w:ascii="Times New Roman" w:eastAsia="Times New Roman" w:hAnsi="Times New Roman" w:cs="Times New Roman"/>
                <w:sz w:val="20"/>
              </w:rPr>
            </w:pPr>
          </w:p>
        </w:tc>
      </w:tr>
      <w:tr w:rsidR="006222AF" w14:paraId="0716256F" w14:textId="77777777">
        <w:trPr>
          <w:trHeight w:val="300"/>
        </w:trPr>
        <w:tc>
          <w:tcPr>
            <w:tcW w:w="1036" w:type="dxa"/>
            <w:tcBorders>
              <w:top w:val="nil"/>
              <w:left w:val="nil"/>
              <w:bottom w:val="nil"/>
              <w:right w:val="nil"/>
            </w:tcBorders>
            <w:shd w:val="clear" w:color="auto" w:fill="auto"/>
            <w:noWrap/>
            <w:vAlign w:val="bottom"/>
            <w:hideMark/>
          </w:tcPr>
          <w:p w14:paraId="071625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5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6E" w14:textId="77777777" w:rsidR="00214CC2" w:rsidRPr="008677B1" w:rsidRDefault="006453C1" w:rsidP="005F005A">
            <w:pPr>
              <w:spacing w:after="0"/>
              <w:rPr>
                <w:rFonts w:ascii="Times New Roman" w:eastAsia="Times New Roman" w:hAnsi="Times New Roman" w:cs="Times New Roman"/>
                <w:sz w:val="20"/>
              </w:rPr>
            </w:pPr>
          </w:p>
        </w:tc>
      </w:tr>
      <w:tr w:rsidR="006222AF" w14:paraId="07162577" w14:textId="77777777">
        <w:trPr>
          <w:trHeight w:val="300"/>
        </w:trPr>
        <w:tc>
          <w:tcPr>
            <w:tcW w:w="1036" w:type="dxa"/>
            <w:tcBorders>
              <w:top w:val="nil"/>
              <w:left w:val="nil"/>
              <w:bottom w:val="nil"/>
              <w:right w:val="nil"/>
            </w:tcBorders>
            <w:shd w:val="clear" w:color="auto" w:fill="auto"/>
            <w:noWrap/>
            <w:vAlign w:val="bottom"/>
            <w:hideMark/>
          </w:tcPr>
          <w:p w14:paraId="071625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5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76" w14:textId="77777777" w:rsidR="00214CC2" w:rsidRPr="008677B1" w:rsidRDefault="006453C1" w:rsidP="005F005A">
            <w:pPr>
              <w:spacing w:after="0"/>
              <w:rPr>
                <w:rFonts w:ascii="Times New Roman" w:eastAsia="Times New Roman" w:hAnsi="Times New Roman" w:cs="Times New Roman"/>
                <w:sz w:val="20"/>
              </w:rPr>
            </w:pPr>
          </w:p>
        </w:tc>
      </w:tr>
      <w:tr w:rsidR="006222AF" w14:paraId="0716257F" w14:textId="77777777">
        <w:trPr>
          <w:trHeight w:val="300"/>
        </w:trPr>
        <w:tc>
          <w:tcPr>
            <w:tcW w:w="1036" w:type="dxa"/>
            <w:tcBorders>
              <w:top w:val="nil"/>
              <w:left w:val="nil"/>
              <w:bottom w:val="nil"/>
              <w:right w:val="nil"/>
            </w:tcBorders>
            <w:shd w:val="clear" w:color="auto" w:fill="auto"/>
            <w:noWrap/>
            <w:vAlign w:val="bottom"/>
            <w:hideMark/>
          </w:tcPr>
          <w:p w14:paraId="071625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5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7E" w14:textId="77777777" w:rsidR="00214CC2" w:rsidRPr="008677B1" w:rsidRDefault="006453C1" w:rsidP="005F005A">
            <w:pPr>
              <w:spacing w:after="0"/>
              <w:rPr>
                <w:rFonts w:ascii="Times New Roman" w:eastAsia="Times New Roman" w:hAnsi="Times New Roman" w:cs="Times New Roman"/>
                <w:sz w:val="20"/>
              </w:rPr>
            </w:pPr>
          </w:p>
        </w:tc>
      </w:tr>
      <w:tr w:rsidR="006222AF" w14:paraId="07162586" w14:textId="77777777">
        <w:trPr>
          <w:trHeight w:val="300"/>
        </w:trPr>
        <w:tc>
          <w:tcPr>
            <w:tcW w:w="2051" w:type="dxa"/>
            <w:gridSpan w:val="2"/>
            <w:tcBorders>
              <w:top w:val="nil"/>
              <w:left w:val="nil"/>
              <w:bottom w:val="nil"/>
              <w:right w:val="nil"/>
            </w:tcBorders>
            <w:shd w:val="clear" w:color="auto" w:fill="auto"/>
            <w:noWrap/>
            <w:vAlign w:val="bottom"/>
            <w:hideMark/>
          </w:tcPr>
          <w:p w14:paraId="071625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5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85" w14:textId="77777777" w:rsidR="00214CC2" w:rsidRPr="008677B1" w:rsidRDefault="006453C1" w:rsidP="005F005A">
            <w:pPr>
              <w:spacing w:after="0"/>
              <w:rPr>
                <w:rFonts w:ascii="Times New Roman" w:eastAsia="Times New Roman" w:hAnsi="Times New Roman" w:cs="Times New Roman"/>
                <w:sz w:val="20"/>
              </w:rPr>
            </w:pPr>
          </w:p>
        </w:tc>
      </w:tr>
      <w:tr w:rsidR="006222AF" w14:paraId="0716258E" w14:textId="77777777">
        <w:trPr>
          <w:trHeight w:val="300"/>
        </w:trPr>
        <w:tc>
          <w:tcPr>
            <w:tcW w:w="1036" w:type="dxa"/>
            <w:tcBorders>
              <w:top w:val="nil"/>
              <w:left w:val="nil"/>
              <w:bottom w:val="nil"/>
              <w:right w:val="nil"/>
            </w:tcBorders>
            <w:shd w:val="clear" w:color="auto" w:fill="auto"/>
            <w:noWrap/>
            <w:vAlign w:val="bottom"/>
            <w:hideMark/>
          </w:tcPr>
          <w:p w14:paraId="071625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8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58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5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8D" w14:textId="77777777" w:rsidR="00214CC2" w:rsidRPr="008677B1" w:rsidRDefault="006453C1" w:rsidP="005F005A">
            <w:pPr>
              <w:spacing w:after="0"/>
              <w:rPr>
                <w:rFonts w:ascii="Times New Roman" w:eastAsia="Times New Roman" w:hAnsi="Times New Roman" w:cs="Times New Roman"/>
                <w:sz w:val="20"/>
              </w:rPr>
            </w:pPr>
          </w:p>
        </w:tc>
      </w:tr>
      <w:tr w:rsidR="006222AF" w14:paraId="07162592" w14:textId="77777777">
        <w:trPr>
          <w:trHeight w:val="300"/>
        </w:trPr>
        <w:tc>
          <w:tcPr>
            <w:tcW w:w="1036" w:type="dxa"/>
            <w:tcBorders>
              <w:top w:val="nil"/>
              <w:left w:val="nil"/>
              <w:bottom w:val="nil"/>
              <w:right w:val="nil"/>
            </w:tcBorders>
            <w:shd w:val="clear" w:color="auto" w:fill="auto"/>
            <w:noWrap/>
            <w:vAlign w:val="bottom"/>
            <w:hideMark/>
          </w:tcPr>
          <w:p w14:paraId="0716258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5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147 ως έχει   ΔΕΚΤΟ ΚΑΤΑ ΠΛΕΙΟΨΗΦΙΑ</w:t>
            </w:r>
          </w:p>
        </w:tc>
        <w:tc>
          <w:tcPr>
            <w:tcW w:w="1015" w:type="dxa"/>
            <w:tcBorders>
              <w:top w:val="nil"/>
              <w:left w:val="nil"/>
              <w:bottom w:val="nil"/>
              <w:right w:val="nil"/>
            </w:tcBorders>
            <w:shd w:val="clear" w:color="auto" w:fill="auto"/>
            <w:noWrap/>
            <w:vAlign w:val="bottom"/>
            <w:hideMark/>
          </w:tcPr>
          <w:p w14:paraId="0716259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59A" w14:textId="77777777">
        <w:trPr>
          <w:trHeight w:val="300"/>
        </w:trPr>
        <w:tc>
          <w:tcPr>
            <w:tcW w:w="1036" w:type="dxa"/>
            <w:tcBorders>
              <w:top w:val="nil"/>
              <w:left w:val="nil"/>
              <w:bottom w:val="nil"/>
              <w:right w:val="nil"/>
            </w:tcBorders>
            <w:shd w:val="clear" w:color="auto" w:fill="auto"/>
            <w:noWrap/>
            <w:vAlign w:val="bottom"/>
            <w:hideMark/>
          </w:tcPr>
          <w:p w14:paraId="071625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5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9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99" w14:textId="77777777" w:rsidR="00214CC2" w:rsidRPr="008677B1" w:rsidRDefault="006453C1" w:rsidP="005F005A">
            <w:pPr>
              <w:spacing w:after="0"/>
              <w:rPr>
                <w:rFonts w:ascii="Times New Roman" w:eastAsia="Times New Roman" w:hAnsi="Times New Roman" w:cs="Times New Roman"/>
                <w:sz w:val="20"/>
              </w:rPr>
            </w:pPr>
          </w:p>
        </w:tc>
      </w:tr>
      <w:tr w:rsidR="006222AF" w14:paraId="071625A2" w14:textId="77777777">
        <w:trPr>
          <w:trHeight w:val="300"/>
        </w:trPr>
        <w:tc>
          <w:tcPr>
            <w:tcW w:w="1036" w:type="dxa"/>
            <w:tcBorders>
              <w:top w:val="nil"/>
              <w:left w:val="nil"/>
              <w:bottom w:val="nil"/>
              <w:right w:val="nil"/>
            </w:tcBorders>
            <w:shd w:val="clear" w:color="auto" w:fill="auto"/>
            <w:noWrap/>
            <w:vAlign w:val="bottom"/>
            <w:hideMark/>
          </w:tcPr>
          <w:p w14:paraId="071625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5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A1" w14:textId="77777777" w:rsidR="00214CC2" w:rsidRPr="008677B1" w:rsidRDefault="006453C1" w:rsidP="005F005A">
            <w:pPr>
              <w:spacing w:after="0"/>
              <w:rPr>
                <w:rFonts w:ascii="Times New Roman" w:eastAsia="Times New Roman" w:hAnsi="Times New Roman" w:cs="Times New Roman"/>
                <w:sz w:val="20"/>
              </w:rPr>
            </w:pPr>
          </w:p>
        </w:tc>
      </w:tr>
      <w:tr w:rsidR="006222AF" w14:paraId="071625AA" w14:textId="77777777">
        <w:trPr>
          <w:trHeight w:val="300"/>
        </w:trPr>
        <w:tc>
          <w:tcPr>
            <w:tcW w:w="1036" w:type="dxa"/>
            <w:tcBorders>
              <w:top w:val="nil"/>
              <w:left w:val="nil"/>
              <w:bottom w:val="nil"/>
              <w:right w:val="nil"/>
            </w:tcBorders>
            <w:shd w:val="clear" w:color="auto" w:fill="auto"/>
            <w:noWrap/>
            <w:vAlign w:val="bottom"/>
            <w:hideMark/>
          </w:tcPr>
          <w:p w14:paraId="071625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5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A9" w14:textId="77777777" w:rsidR="00214CC2" w:rsidRPr="008677B1" w:rsidRDefault="006453C1" w:rsidP="005F005A">
            <w:pPr>
              <w:spacing w:after="0"/>
              <w:rPr>
                <w:rFonts w:ascii="Times New Roman" w:eastAsia="Times New Roman" w:hAnsi="Times New Roman" w:cs="Times New Roman"/>
                <w:sz w:val="20"/>
              </w:rPr>
            </w:pPr>
          </w:p>
        </w:tc>
      </w:tr>
      <w:tr w:rsidR="006222AF" w14:paraId="071625B2" w14:textId="77777777">
        <w:trPr>
          <w:trHeight w:val="300"/>
        </w:trPr>
        <w:tc>
          <w:tcPr>
            <w:tcW w:w="1036" w:type="dxa"/>
            <w:tcBorders>
              <w:top w:val="nil"/>
              <w:left w:val="nil"/>
              <w:bottom w:val="nil"/>
              <w:right w:val="nil"/>
            </w:tcBorders>
            <w:shd w:val="clear" w:color="auto" w:fill="auto"/>
            <w:noWrap/>
            <w:vAlign w:val="bottom"/>
            <w:hideMark/>
          </w:tcPr>
          <w:p w14:paraId="071625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5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B1" w14:textId="77777777" w:rsidR="00214CC2" w:rsidRPr="008677B1" w:rsidRDefault="006453C1" w:rsidP="005F005A">
            <w:pPr>
              <w:spacing w:after="0"/>
              <w:rPr>
                <w:rFonts w:ascii="Times New Roman" w:eastAsia="Times New Roman" w:hAnsi="Times New Roman" w:cs="Times New Roman"/>
                <w:sz w:val="20"/>
              </w:rPr>
            </w:pPr>
          </w:p>
        </w:tc>
      </w:tr>
      <w:tr w:rsidR="006222AF" w14:paraId="071625BA" w14:textId="77777777">
        <w:trPr>
          <w:trHeight w:val="300"/>
        </w:trPr>
        <w:tc>
          <w:tcPr>
            <w:tcW w:w="1036" w:type="dxa"/>
            <w:tcBorders>
              <w:top w:val="nil"/>
              <w:left w:val="nil"/>
              <w:bottom w:val="nil"/>
              <w:right w:val="nil"/>
            </w:tcBorders>
            <w:shd w:val="clear" w:color="auto" w:fill="auto"/>
            <w:noWrap/>
            <w:vAlign w:val="bottom"/>
            <w:hideMark/>
          </w:tcPr>
          <w:p w14:paraId="071625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5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B9" w14:textId="77777777" w:rsidR="00214CC2" w:rsidRPr="008677B1" w:rsidRDefault="006453C1" w:rsidP="005F005A">
            <w:pPr>
              <w:spacing w:after="0"/>
              <w:rPr>
                <w:rFonts w:ascii="Times New Roman" w:eastAsia="Times New Roman" w:hAnsi="Times New Roman" w:cs="Times New Roman"/>
                <w:sz w:val="20"/>
              </w:rPr>
            </w:pPr>
          </w:p>
        </w:tc>
      </w:tr>
      <w:tr w:rsidR="006222AF" w14:paraId="071625C2" w14:textId="77777777">
        <w:trPr>
          <w:trHeight w:val="300"/>
        </w:trPr>
        <w:tc>
          <w:tcPr>
            <w:tcW w:w="1036" w:type="dxa"/>
            <w:tcBorders>
              <w:top w:val="nil"/>
              <w:left w:val="nil"/>
              <w:bottom w:val="nil"/>
              <w:right w:val="nil"/>
            </w:tcBorders>
            <w:shd w:val="clear" w:color="auto" w:fill="auto"/>
            <w:noWrap/>
            <w:vAlign w:val="bottom"/>
            <w:hideMark/>
          </w:tcPr>
          <w:p w14:paraId="071625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5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C1" w14:textId="77777777" w:rsidR="00214CC2" w:rsidRPr="008677B1" w:rsidRDefault="006453C1" w:rsidP="005F005A">
            <w:pPr>
              <w:spacing w:after="0"/>
              <w:rPr>
                <w:rFonts w:ascii="Times New Roman" w:eastAsia="Times New Roman" w:hAnsi="Times New Roman" w:cs="Times New Roman"/>
                <w:sz w:val="20"/>
              </w:rPr>
            </w:pPr>
          </w:p>
        </w:tc>
      </w:tr>
      <w:tr w:rsidR="006222AF" w14:paraId="071625CA" w14:textId="77777777">
        <w:trPr>
          <w:trHeight w:val="300"/>
        </w:trPr>
        <w:tc>
          <w:tcPr>
            <w:tcW w:w="1036" w:type="dxa"/>
            <w:tcBorders>
              <w:top w:val="nil"/>
              <w:left w:val="nil"/>
              <w:bottom w:val="nil"/>
              <w:right w:val="nil"/>
            </w:tcBorders>
            <w:shd w:val="clear" w:color="auto" w:fill="auto"/>
            <w:noWrap/>
            <w:vAlign w:val="bottom"/>
            <w:hideMark/>
          </w:tcPr>
          <w:p w14:paraId="071625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5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C9" w14:textId="77777777" w:rsidR="00214CC2" w:rsidRPr="008677B1" w:rsidRDefault="006453C1" w:rsidP="005F005A">
            <w:pPr>
              <w:spacing w:after="0"/>
              <w:rPr>
                <w:rFonts w:ascii="Times New Roman" w:eastAsia="Times New Roman" w:hAnsi="Times New Roman" w:cs="Times New Roman"/>
                <w:sz w:val="20"/>
              </w:rPr>
            </w:pPr>
          </w:p>
        </w:tc>
      </w:tr>
      <w:tr w:rsidR="006222AF" w14:paraId="071625D1" w14:textId="77777777">
        <w:trPr>
          <w:trHeight w:val="300"/>
        </w:trPr>
        <w:tc>
          <w:tcPr>
            <w:tcW w:w="2051" w:type="dxa"/>
            <w:gridSpan w:val="2"/>
            <w:tcBorders>
              <w:top w:val="nil"/>
              <w:left w:val="nil"/>
              <w:bottom w:val="nil"/>
              <w:right w:val="nil"/>
            </w:tcBorders>
            <w:shd w:val="clear" w:color="auto" w:fill="auto"/>
            <w:noWrap/>
            <w:vAlign w:val="bottom"/>
            <w:hideMark/>
          </w:tcPr>
          <w:p w14:paraId="071625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5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D0" w14:textId="77777777" w:rsidR="00214CC2" w:rsidRPr="008677B1" w:rsidRDefault="006453C1" w:rsidP="005F005A">
            <w:pPr>
              <w:spacing w:after="0"/>
              <w:rPr>
                <w:rFonts w:ascii="Times New Roman" w:eastAsia="Times New Roman" w:hAnsi="Times New Roman" w:cs="Times New Roman"/>
                <w:sz w:val="20"/>
              </w:rPr>
            </w:pPr>
          </w:p>
        </w:tc>
      </w:tr>
      <w:tr w:rsidR="006222AF" w14:paraId="071625D9" w14:textId="77777777">
        <w:trPr>
          <w:trHeight w:val="300"/>
        </w:trPr>
        <w:tc>
          <w:tcPr>
            <w:tcW w:w="1036" w:type="dxa"/>
            <w:tcBorders>
              <w:top w:val="nil"/>
              <w:left w:val="nil"/>
              <w:bottom w:val="nil"/>
              <w:right w:val="nil"/>
            </w:tcBorders>
            <w:shd w:val="clear" w:color="auto" w:fill="auto"/>
            <w:noWrap/>
            <w:vAlign w:val="bottom"/>
            <w:hideMark/>
          </w:tcPr>
          <w:p w14:paraId="071625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D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5D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5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D8" w14:textId="77777777" w:rsidR="00214CC2" w:rsidRPr="008677B1" w:rsidRDefault="006453C1" w:rsidP="005F005A">
            <w:pPr>
              <w:spacing w:after="0"/>
              <w:rPr>
                <w:rFonts w:ascii="Times New Roman" w:eastAsia="Times New Roman" w:hAnsi="Times New Roman" w:cs="Times New Roman"/>
                <w:sz w:val="20"/>
              </w:rPr>
            </w:pPr>
          </w:p>
        </w:tc>
      </w:tr>
      <w:tr w:rsidR="006222AF" w14:paraId="071625DD" w14:textId="77777777">
        <w:trPr>
          <w:trHeight w:val="300"/>
        </w:trPr>
        <w:tc>
          <w:tcPr>
            <w:tcW w:w="1036" w:type="dxa"/>
            <w:tcBorders>
              <w:top w:val="nil"/>
              <w:left w:val="nil"/>
              <w:bottom w:val="nil"/>
              <w:right w:val="nil"/>
            </w:tcBorders>
            <w:shd w:val="clear" w:color="auto" w:fill="auto"/>
            <w:noWrap/>
            <w:vAlign w:val="bottom"/>
            <w:hideMark/>
          </w:tcPr>
          <w:p w14:paraId="071625D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5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148 ως έχει   ΔΕΚΤΟ ΚΑΤΑ ΠΛΕΙΟΨΗΦΙΑ</w:t>
            </w:r>
          </w:p>
        </w:tc>
        <w:tc>
          <w:tcPr>
            <w:tcW w:w="1015" w:type="dxa"/>
            <w:tcBorders>
              <w:top w:val="nil"/>
              <w:left w:val="nil"/>
              <w:bottom w:val="nil"/>
              <w:right w:val="nil"/>
            </w:tcBorders>
            <w:shd w:val="clear" w:color="auto" w:fill="auto"/>
            <w:noWrap/>
            <w:vAlign w:val="bottom"/>
            <w:hideMark/>
          </w:tcPr>
          <w:p w14:paraId="071625D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5E5" w14:textId="77777777">
        <w:trPr>
          <w:trHeight w:val="300"/>
        </w:trPr>
        <w:tc>
          <w:tcPr>
            <w:tcW w:w="1036" w:type="dxa"/>
            <w:tcBorders>
              <w:top w:val="nil"/>
              <w:left w:val="nil"/>
              <w:bottom w:val="nil"/>
              <w:right w:val="nil"/>
            </w:tcBorders>
            <w:shd w:val="clear" w:color="auto" w:fill="auto"/>
            <w:noWrap/>
            <w:vAlign w:val="bottom"/>
            <w:hideMark/>
          </w:tcPr>
          <w:p w14:paraId="071625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5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5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E4" w14:textId="77777777" w:rsidR="00214CC2" w:rsidRPr="008677B1" w:rsidRDefault="006453C1" w:rsidP="005F005A">
            <w:pPr>
              <w:spacing w:after="0"/>
              <w:rPr>
                <w:rFonts w:ascii="Times New Roman" w:eastAsia="Times New Roman" w:hAnsi="Times New Roman" w:cs="Times New Roman"/>
                <w:sz w:val="20"/>
              </w:rPr>
            </w:pPr>
          </w:p>
        </w:tc>
      </w:tr>
      <w:tr w:rsidR="006222AF" w14:paraId="071625ED" w14:textId="77777777">
        <w:trPr>
          <w:trHeight w:val="300"/>
        </w:trPr>
        <w:tc>
          <w:tcPr>
            <w:tcW w:w="1036" w:type="dxa"/>
            <w:tcBorders>
              <w:top w:val="nil"/>
              <w:left w:val="nil"/>
              <w:bottom w:val="nil"/>
              <w:right w:val="nil"/>
            </w:tcBorders>
            <w:shd w:val="clear" w:color="auto" w:fill="auto"/>
            <w:noWrap/>
            <w:vAlign w:val="bottom"/>
            <w:hideMark/>
          </w:tcPr>
          <w:p w14:paraId="071625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5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EC" w14:textId="77777777" w:rsidR="00214CC2" w:rsidRPr="008677B1" w:rsidRDefault="006453C1" w:rsidP="005F005A">
            <w:pPr>
              <w:spacing w:after="0"/>
              <w:rPr>
                <w:rFonts w:ascii="Times New Roman" w:eastAsia="Times New Roman" w:hAnsi="Times New Roman" w:cs="Times New Roman"/>
                <w:sz w:val="20"/>
              </w:rPr>
            </w:pPr>
          </w:p>
        </w:tc>
      </w:tr>
      <w:tr w:rsidR="006222AF" w14:paraId="071625F5" w14:textId="77777777">
        <w:trPr>
          <w:trHeight w:val="300"/>
        </w:trPr>
        <w:tc>
          <w:tcPr>
            <w:tcW w:w="1036" w:type="dxa"/>
            <w:tcBorders>
              <w:top w:val="nil"/>
              <w:left w:val="nil"/>
              <w:bottom w:val="nil"/>
              <w:right w:val="nil"/>
            </w:tcBorders>
            <w:shd w:val="clear" w:color="auto" w:fill="auto"/>
            <w:noWrap/>
            <w:vAlign w:val="bottom"/>
            <w:hideMark/>
          </w:tcPr>
          <w:p w14:paraId="071625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5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F4" w14:textId="77777777" w:rsidR="00214CC2" w:rsidRPr="008677B1" w:rsidRDefault="006453C1" w:rsidP="005F005A">
            <w:pPr>
              <w:spacing w:after="0"/>
              <w:rPr>
                <w:rFonts w:ascii="Times New Roman" w:eastAsia="Times New Roman" w:hAnsi="Times New Roman" w:cs="Times New Roman"/>
                <w:sz w:val="20"/>
              </w:rPr>
            </w:pPr>
          </w:p>
        </w:tc>
      </w:tr>
      <w:tr w:rsidR="006222AF" w14:paraId="071625FD" w14:textId="77777777">
        <w:trPr>
          <w:trHeight w:val="300"/>
        </w:trPr>
        <w:tc>
          <w:tcPr>
            <w:tcW w:w="1036" w:type="dxa"/>
            <w:tcBorders>
              <w:top w:val="nil"/>
              <w:left w:val="nil"/>
              <w:bottom w:val="nil"/>
              <w:right w:val="nil"/>
            </w:tcBorders>
            <w:shd w:val="clear" w:color="auto" w:fill="auto"/>
            <w:noWrap/>
            <w:vAlign w:val="bottom"/>
            <w:hideMark/>
          </w:tcPr>
          <w:p w14:paraId="071625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5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5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5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5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5FC" w14:textId="77777777" w:rsidR="00214CC2" w:rsidRPr="008677B1" w:rsidRDefault="006453C1" w:rsidP="005F005A">
            <w:pPr>
              <w:spacing w:after="0"/>
              <w:rPr>
                <w:rFonts w:ascii="Times New Roman" w:eastAsia="Times New Roman" w:hAnsi="Times New Roman" w:cs="Times New Roman"/>
                <w:sz w:val="20"/>
              </w:rPr>
            </w:pPr>
          </w:p>
        </w:tc>
      </w:tr>
      <w:tr w:rsidR="006222AF" w14:paraId="07162605" w14:textId="77777777">
        <w:trPr>
          <w:trHeight w:val="300"/>
        </w:trPr>
        <w:tc>
          <w:tcPr>
            <w:tcW w:w="1036" w:type="dxa"/>
            <w:tcBorders>
              <w:top w:val="nil"/>
              <w:left w:val="nil"/>
              <w:bottom w:val="nil"/>
              <w:right w:val="nil"/>
            </w:tcBorders>
            <w:shd w:val="clear" w:color="auto" w:fill="auto"/>
            <w:noWrap/>
            <w:vAlign w:val="bottom"/>
            <w:hideMark/>
          </w:tcPr>
          <w:p w14:paraId="071625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5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04" w14:textId="77777777" w:rsidR="00214CC2" w:rsidRPr="008677B1" w:rsidRDefault="006453C1" w:rsidP="005F005A">
            <w:pPr>
              <w:spacing w:after="0"/>
              <w:rPr>
                <w:rFonts w:ascii="Times New Roman" w:eastAsia="Times New Roman" w:hAnsi="Times New Roman" w:cs="Times New Roman"/>
                <w:sz w:val="20"/>
              </w:rPr>
            </w:pPr>
          </w:p>
        </w:tc>
      </w:tr>
      <w:tr w:rsidR="006222AF" w14:paraId="0716260D" w14:textId="77777777">
        <w:trPr>
          <w:trHeight w:val="300"/>
        </w:trPr>
        <w:tc>
          <w:tcPr>
            <w:tcW w:w="1036" w:type="dxa"/>
            <w:tcBorders>
              <w:top w:val="nil"/>
              <w:left w:val="nil"/>
              <w:bottom w:val="nil"/>
              <w:right w:val="nil"/>
            </w:tcBorders>
            <w:shd w:val="clear" w:color="auto" w:fill="auto"/>
            <w:noWrap/>
            <w:vAlign w:val="bottom"/>
            <w:hideMark/>
          </w:tcPr>
          <w:p w14:paraId="071626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6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0C" w14:textId="77777777" w:rsidR="00214CC2" w:rsidRPr="008677B1" w:rsidRDefault="006453C1" w:rsidP="005F005A">
            <w:pPr>
              <w:spacing w:after="0"/>
              <w:rPr>
                <w:rFonts w:ascii="Times New Roman" w:eastAsia="Times New Roman" w:hAnsi="Times New Roman" w:cs="Times New Roman"/>
                <w:sz w:val="20"/>
              </w:rPr>
            </w:pPr>
          </w:p>
        </w:tc>
      </w:tr>
      <w:tr w:rsidR="006222AF" w14:paraId="07162615" w14:textId="77777777">
        <w:trPr>
          <w:trHeight w:val="300"/>
        </w:trPr>
        <w:tc>
          <w:tcPr>
            <w:tcW w:w="1036" w:type="dxa"/>
            <w:tcBorders>
              <w:top w:val="nil"/>
              <w:left w:val="nil"/>
              <w:bottom w:val="nil"/>
              <w:right w:val="nil"/>
            </w:tcBorders>
            <w:shd w:val="clear" w:color="auto" w:fill="auto"/>
            <w:noWrap/>
            <w:vAlign w:val="bottom"/>
            <w:hideMark/>
          </w:tcPr>
          <w:p w14:paraId="071626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6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14" w14:textId="77777777" w:rsidR="00214CC2" w:rsidRPr="008677B1" w:rsidRDefault="006453C1" w:rsidP="005F005A">
            <w:pPr>
              <w:spacing w:after="0"/>
              <w:rPr>
                <w:rFonts w:ascii="Times New Roman" w:eastAsia="Times New Roman" w:hAnsi="Times New Roman" w:cs="Times New Roman"/>
                <w:sz w:val="20"/>
              </w:rPr>
            </w:pPr>
          </w:p>
        </w:tc>
      </w:tr>
      <w:tr w:rsidR="006222AF" w14:paraId="0716261C" w14:textId="77777777">
        <w:trPr>
          <w:trHeight w:val="300"/>
        </w:trPr>
        <w:tc>
          <w:tcPr>
            <w:tcW w:w="2051" w:type="dxa"/>
            <w:gridSpan w:val="2"/>
            <w:tcBorders>
              <w:top w:val="nil"/>
              <w:left w:val="nil"/>
              <w:bottom w:val="nil"/>
              <w:right w:val="nil"/>
            </w:tcBorders>
            <w:shd w:val="clear" w:color="auto" w:fill="auto"/>
            <w:noWrap/>
            <w:vAlign w:val="bottom"/>
            <w:hideMark/>
          </w:tcPr>
          <w:p w14:paraId="071626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6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1B" w14:textId="77777777" w:rsidR="00214CC2" w:rsidRPr="008677B1" w:rsidRDefault="006453C1" w:rsidP="005F005A">
            <w:pPr>
              <w:spacing w:after="0"/>
              <w:rPr>
                <w:rFonts w:ascii="Times New Roman" w:eastAsia="Times New Roman" w:hAnsi="Times New Roman" w:cs="Times New Roman"/>
                <w:sz w:val="20"/>
              </w:rPr>
            </w:pPr>
          </w:p>
        </w:tc>
      </w:tr>
      <w:tr w:rsidR="006222AF" w14:paraId="07162624" w14:textId="77777777">
        <w:trPr>
          <w:trHeight w:val="300"/>
        </w:trPr>
        <w:tc>
          <w:tcPr>
            <w:tcW w:w="1036" w:type="dxa"/>
            <w:tcBorders>
              <w:top w:val="nil"/>
              <w:left w:val="nil"/>
              <w:bottom w:val="nil"/>
              <w:right w:val="nil"/>
            </w:tcBorders>
            <w:shd w:val="clear" w:color="auto" w:fill="auto"/>
            <w:noWrap/>
            <w:vAlign w:val="bottom"/>
            <w:hideMark/>
          </w:tcPr>
          <w:p w14:paraId="071626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2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62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6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23" w14:textId="77777777" w:rsidR="00214CC2" w:rsidRPr="008677B1" w:rsidRDefault="006453C1" w:rsidP="005F005A">
            <w:pPr>
              <w:spacing w:after="0"/>
              <w:rPr>
                <w:rFonts w:ascii="Times New Roman" w:eastAsia="Times New Roman" w:hAnsi="Times New Roman" w:cs="Times New Roman"/>
                <w:sz w:val="20"/>
              </w:rPr>
            </w:pPr>
          </w:p>
        </w:tc>
      </w:tr>
      <w:tr w:rsidR="006222AF" w14:paraId="07162628" w14:textId="77777777">
        <w:trPr>
          <w:trHeight w:val="300"/>
        </w:trPr>
        <w:tc>
          <w:tcPr>
            <w:tcW w:w="1036" w:type="dxa"/>
            <w:tcBorders>
              <w:top w:val="nil"/>
              <w:left w:val="nil"/>
              <w:bottom w:val="nil"/>
              <w:right w:val="nil"/>
            </w:tcBorders>
            <w:shd w:val="clear" w:color="auto" w:fill="auto"/>
            <w:noWrap/>
            <w:vAlign w:val="bottom"/>
            <w:hideMark/>
          </w:tcPr>
          <w:p w14:paraId="0716262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6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149 ως έχει   ΔΕΚΤΟ ΚΑΤΑ ΠΛΕΙΟΨΗΦΙΑ</w:t>
            </w:r>
          </w:p>
        </w:tc>
        <w:tc>
          <w:tcPr>
            <w:tcW w:w="1015" w:type="dxa"/>
            <w:tcBorders>
              <w:top w:val="nil"/>
              <w:left w:val="nil"/>
              <w:bottom w:val="nil"/>
              <w:right w:val="nil"/>
            </w:tcBorders>
            <w:shd w:val="clear" w:color="auto" w:fill="auto"/>
            <w:noWrap/>
            <w:vAlign w:val="bottom"/>
            <w:hideMark/>
          </w:tcPr>
          <w:p w14:paraId="0716262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630" w14:textId="77777777">
        <w:trPr>
          <w:trHeight w:val="300"/>
        </w:trPr>
        <w:tc>
          <w:tcPr>
            <w:tcW w:w="1036" w:type="dxa"/>
            <w:tcBorders>
              <w:top w:val="nil"/>
              <w:left w:val="nil"/>
              <w:bottom w:val="nil"/>
              <w:right w:val="nil"/>
            </w:tcBorders>
            <w:shd w:val="clear" w:color="auto" w:fill="auto"/>
            <w:noWrap/>
            <w:vAlign w:val="bottom"/>
            <w:hideMark/>
          </w:tcPr>
          <w:p w14:paraId="071626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6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2F" w14:textId="77777777" w:rsidR="00214CC2" w:rsidRPr="008677B1" w:rsidRDefault="006453C1" w:rsidP="005F005A">
            <w:pPr>
              <w:spacing w:after="0"/>
              <w:rPr>
                <w:rFonts w:ascii="Times New Roman" w:eastAsia="Times New Roman" w:hAnsi="Times New Roman" w:cs="Times New Roman"/>
                <w:sz w:val="20"/>
              </w:rPr>
            </w:pPr>
          </w:p>
        </w:tc>
      </w:tr>
      <w:tr w:rsidR="006222AF" w14:paraId="07162638" w14:textId="77777777">
        <w:trPr>
          <w:trHeight w:val="300"/>
        </w:trPr>
        <w:tc>
          <w:tcPr>
            <w:tcW w:w="1036" w:type="dxa"/>
            <w:tcBorders>
              <w:top w:val="nil"/>
              <w:left w:val="nil"/>
              <w:bottom w:val="nil"/>
              <w:right w:val="nil"/>
            </w:tcBorders>
            <w:shd w:val="clear" w:color="auto" w:fill="auto"/>
            <w:noWrap/>
            <w:vAlign w:val="bottom"/>
            <w:hideMark/>
          </w:tcPr>
          <w:p w14:paraId="071626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26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37" w14:textId="77777777" w:rsidR="00214CC2" w:rsidRPr="008677B1" w:rsidRDefault="006453C1" w:rsidP="005F005A">
            <w:pPr>
              <w:spacing w:after="0"/>
              <w:rPr>
                <w:rFonts w:ascii="Times New Roman" w:eastAsia="Times New Roman" w:hAnsi="Times New Roman" w:cs="Times New Roman"/>
                <w:sz w:val="20"/>
              </w:rPr>
            </w:pPr>
          </w:p>
        </w:tc>
      </w:tr>
      <w:tr w:rsidR="006222AF" w14:paraId="07162640" w14:textId="77777777">
        <w:trPr>
          <w:trHeight w:val="300"/>
        </w:trPr>
        <w:tc>
          <w:tcPr>
            <w:tcW w:w="1036" w:type="dxa"/>
            <w:tcBorders>
              <w:top w:val="nil"/>
              <w:left w:val="nil"/>
              <w:bottom w:val="nil"/>
              <w:right w:val="nil"/>
            </w:tcBorders>
            <w:shd w:val="clear" w:color="auto" w:fill="auto"/>
            <w:noWrap/>
            <w:vAlign w:val="bottom"/>
            <w:hideMark/>
          </w:tcPr>
          <w:p w14:paraId="071626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6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3F" w14:textId="77777777" w:rsidR="00214CC2" w:rsidRPr="008677B1" w:rsidRDefault="006453C1" w:rsidP="005F005A">
            <w:pPr>
              <w:spacing w:after="0"/>
              <w:rPr>
                <w:rFonts w:ascii="Times New Roman" w:eastAsia="Times New Roman" w:hAnsi="Times New Roman" w:cs="Times New Roman"/>
                <w:sz w:val="20"/>
              </w:rPr>
            </w:pPr>
          </w:p>
        </w:tc>
      </w:tr>
      <w:tr w:rsidR="006222AF" w14:paraId="07162648" w14:textId="77777777">
        <w:trPr>
          <w:trHeight w:val="300"/>
        </w:trPr>
        <w:tc>
          <w:tcPr>
            <w:tcW w:w="1036" w:type="dxa"/>
            <w:tcBorders>
              <w:top w:val="nil"/>
              <w:left w:val="nil"/>
              <w:bottom w:val="nil"/>
              <w:right w:val="nil"/>
            </w:tcBorders>
            <w:shd w:val="clear" w:color="auto" w:fill="auto"/>
            <w:noWrap/>
            <w:vAlign w:val="bottom"/>
            <w:hideMark/>
          </w:tcPr>
          <w:p w14:paraId="071626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6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47" w14:textId="77777777" w:rsidR="00214CC2" w:rsidRPr="008677B1" w:rsidRDefault="006453C1" w:rsidP="005F005A">
            <w:pPr>
              <w:spacing w:after="0"/>
              <w:rPr>
                <w:rFonts w:ascii="Times New Roman" w:eastAsia="Times New Roman" w:hAnsi="Times New Roman" w:cs="Times New Roman"/>
                <w:sz w:val="20"/>
              </w:rPr>
            </w:pPr>
          </w:p>
        </w:tc>
      </w:tr>
      <w:tr w:rsidR="006222AF" w14:paraId="07162650" w14:textId="77777777">
        <w:trPr>
          <w:trHeight w:val="300"/>
        </w:trPr>
        <w:tc>
          <w:tcPr>
            <w:tcW w:w="1036" w:type="dxa"/>
            <w:tcBorders>
              <w:top w:val="nil"/>
              <w:left w:val="nil"/>
              <w:bottom w:val="nil"/>
              <w:right w:val="nil"/>
            </w:tcBorders>
            <w:shd w:val="clear" w:color="auto" w:fill="auto"/>
            <w:noWrap/>
            <w:vAlign w:val="bottom"/>
            <w:hideMark/>
          </w:tcPr>
          <w:p w14:paraId="071626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6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4F" w14:textId="77777777" w:rsidR="00214CC2" w:rsidRPr="008677B1" w:rsidRDefault="006453C1" w:rsidP="005F005A">
            <w:pPr>
              <w:spacing w:after="0"/>
              <w:rPr>
                <w:rFonts w:ascii="Times New Roman" w:eastAsia="Times New Roman" w:hAnsi="Times New Roman" w:cs="Times New Roman"/>
                <w:sz w:val="20"/>
              </w:rPr>
            </w:pPr>
          </w:p>
        </w:tc>
      </w:tr>
      <w:tr w:rsidR="006222AF" w14:paraId="07162658" w14:textId="77777777">
        <w:trPr>
          <w:trHeight w:val="300"/>
        </w:trPr>
        <w:tc>
          <w:tcPr>
            <w:tcW w:w="1036" w:type="dxa"/>
            <w:tcBorders>
              <w:top w:val="nil"/>
              <w:left w:val="nil"/>
              <w:bottom w:val="nil"/>
              <w:right w:val="nil"/>
            </w:tcBorders>
            <w:shd w:val="clear" w:color="auto" w:fill="auto"/>
            <w:noWrap/>
            <w:vAlign w:val="bottom"/>
            <w:hideMark/>
          </w:tcPr>
          <w:p w14:paraId="071626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6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57" w14:textId="77777777" w:rsidR="00214CC2" w:rsidRPr="008677B1" w:rsidRDefault="006453C1" w:rsidP="005F005A">
            <w:pPr>
              <w:spacing w:after="0"/>
              <w:rPr>
                <w:rFonts w:ascii="Times New Roman" w:eastAsia="Times New Roman" w:hAnsi="Times New Roman" w:cs="Times New Roman"/>
                <w:sz w:val="20"/>
              </w:rPr>
            </w:pPr>
          </w:p>
        </w:tc>
      </w:tr>
      <w:tr w:rsidR="006222AF" w14:paraId="07162660" w14:textId="77777777">
        <w:trPr>
          <w:trHeight w:val="300"/>
        </w:trPr>
        <w:tc>
          <w:tcPr>
            <w:tcW w:w="1036" w:type="dxa"/>
            <w:tcBorders>
              <w:top w:val="nil"/>
              <w:left w:val="nil"/>
              <w:bottom w:val="nil"/>
              <w:right w:val="nil"/>
            </w:tcBorders>
            <w:shd w:val="clear" w:color="auto" w:fill="auto"/>
            <w:noWrap/>
            <w:vAlign w:val="bottom"/>
            <w:hideMark/>
          </w:tcPr>
          <w:p w14:paraId="071626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6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5F" w14:textId="77777777" w:rsidR="00214CC2" w:rsidRPr="008677B1" w:rsidRDefault="006453C1" w:rsidP="005F005A">
            <w:pPr>
              <w:spacing w:after="0"/>
              <w:rPr>
                <w:rFonts w:ascii="Times New Roman" w:eastAsia="Times New Roman" w:hAnsi="Times New Roman" w:cs="Times New Roman"/>
                <w:sz w:val="20"/>
              </w:rPr>
            </w:pPr>
          </w:p>
        </w:tc>
      </w:tr>
      <w:tr w:rsidR="006222AF" w14:paraId="07162667" w14:textId="77777777">
        <w:trPr>
          <w:trHeight w:val="300"/>
        </w:trPr>
        <w:tc>
          <w:tcPr>
            <w:tcW w:w="2051" w:type="dxa"/>
            <w:gridSpan w:val="2"/>
            <w:tcBorders>
              <w:top w:val="nil"/>
              <w:left w:val="nil"/>
              <w:bottom w:val="nil"/>
              <w:right w:val="nil"/>
            </w:tcBorders>
            <w:shd w:val="clear" w:color="auto" w:fill="auto"/>
            <w:noWrap/>
            <w:vAlign w:val="bottom"/>
            <w:hideMark/>
          </w:tcPr>
          <w:p w14:paraId="071626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6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66" w14:textId="77777777" w:rsidR="00214CC2" w:rsidRPr="008677B1" w:rsidRDefault="006453C1" w:rsidP="005F005A">
            <w:pPr>
              <w:spacing w:after="0"/>
              <w:rPr>
                <w:rFonts w:ascii="Times New Roman" w:eastAsia="Times New Roman" w:hAnsi="Times New Roman" w:cs="Times New Roman"/>
                <w:sz w:val="20"/>
              </w:rPr>
            </w:pPr>
          </w:p>
        </w:tc>
      </w:tr>
      <w:tr w:rsidR="006222AF" w14:paraId="0716266F" w14:textId="77777777">
        <w:trPr>
          <w:trHeight w:val="300"/>
        </w:trPr>
        <w:tc>
          <w:tcPr>
            <w:tcW w:w="1036" w:type="dxa"/>
            <w:tcBorders>
              <w:top w:val="nil"/>
              <w:left w:val="nil"/>
              <w:bottom w:val="nil"/>
              <w:right w:val="nil"/>
            </w:tcBorders>
            <w:shd w:val="clear" w:color="auto" w:fill="auto"/>
            <w:noWrap/>
            <w:vAlign w:val="bottom"/>
            <w:hideMark/>
          </w:tcPr>
          <w:p w14:paraId="071626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6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66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6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6E" w14:textId="77777777" w:rsidR="00214CC2" w:rsidRPr="008677B1" w:rsidRDefault="006453C1" w:rsidP="005F005A">
            <w:pPr>
              <w:spacing w:after="0"/>
              <w:rPr>
                <w:rFonts w:ascii="Times New Roman" w:eastAsia="Times New Roman" w:hAnsi="Times New Roman" w:cs="Times New Roman"/>
                <w:sz w:val="20"/>
              </w:rPr>
            </w:pPr>
          </w:p>
        </w:tc>
      </w:tr>
      <w:tr w:rsidR="006222AF" w14:paraId="07162673" w14:textId="77777777">
        <w:trPr>
          <w:trHeight w:val="300"/>
        </w:trPr>
        <w:tc>
          <w:tcPr>
            <w:tcW w:w="1036" w:type="dxa"/>
            <w:tcBorders>
              <w:top w:val="nil"/>
              <w:left w:val="nil"/>
              <w:bottom w:val="nil"/>
              <w:right w:val="nil"/>
            </w:tcBorders>
            <w:shd w:val="clear" w:color="auto" w:fill="auto"/>
            <w:noWrap/>
            <w:vAlign w:val="bottom"/>
            <w:hideMark/>
          </w:tcPr>
          <w:p w14:paraId="0716267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6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150 ως έχει   ΔΕΚΤΟ ΚΑΤΑ ΠΛΕΙΟΨΗΦΙΑ</w:t>
            </w:r>
          </w:p>
        </w:tc>
        <w:tc>
          <w:tcPr>
            <w:tcW w:w="1015" w:type="dxa"/>
            <w:tcBorders>
              <w:top w:val="nil"/>
              <w:left w:val="nil"/>
              <w:bottom w:val="nil"/>
              <w:right w:val="nil"/>
            </w:tcBorders>
            <w:shd w:val="clear" w:color="auto" w:fill="auto"/>
            <w:noWrap/>
            <w:vAlign w:val="bottom"/>
            <w:hideMark/>
          </w:tcPr>
          <w:p w14:paraId="0716267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67B" w14:textId="77777777">
        <w:trPr>
          <w:trHeight w:val="300"/>
        </w:trPr>
        <w:tc>
          <w:tcPr>
            <w:tcW w:w="1036" w:type="dxa"/>
            <w:tcBorders>
              <w:top w:val="nil"/>
              <w:left w:val="nil"/>
              <w:bottom w:val="nil"/>
              <w:right w:val="nil"/>
            </w:tcBorders>
            <w:shd w:val="clear" w:color="auto" w:fill="auto"/>
            <w:noWrap/>
            <w:vAlign w:val="bottom"/>
            <w:hideMark/>
          </w:tcPr>
          <w:p w14:paraId="071626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6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7A" w14:textId="77777777" w:rsidR="00214CC2" w:rsidRPr="008677B1" w:rsidRDefault="006453C1" w:rsidP="005F005A">
            <w:pPr>
              <w:spacing w:after="0"/>
              <w:rPr>
                <w:rFonts w:ascii="Times New Roman" w:eastAsia="Times New Roman" w:hAnsi="Times New Roman" w:cs="Times New Roman"/>
                <w:sz w:val="20"/>
              </w:rPr>
            </w:pPr>
          </w:p>
        </w:tc>
      </w:tr>
      <w:tr w:rsidR="006222AF" w14:paraId="07162683" w14:textId="77777777">
        <w:trPr>
          <w:trHeight w:val="300"/>
        </w:trPr>
        <w:tc>
          <w:tcPr>
            <w:tcW w:w="1036" w:type="dxa"/>
            <w:tcBorders>
              <w:top w:val="nil"/>
              <w:left w:val="nil"/>
              <w:bottom w:val="nil"/>
              <w:right w:val="nil"/>
            </w:tcBorders>
            <w:shd w:val="clear" w:color="auto" w:fill="auto"/>
            <w:noWrap/>
            <w:vAlign w:val="bottom"/>
            <w:hideMark/>
          </w:tcPr>
          <w:p w14:paraId="071626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6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82" w14:textId="77777777" w:rsidR="00214CC2" w:rsidRPr="008677B1" w:rsidRDefault="006453C1" w:rsidP="005F005A">
            <w:pPr>
              <w:spacing w:after="0"/>
              <w:rPr>
                <w:rFonts w:ascii="Times New Roman" w:eastAsia="Times New Roman" w:hAnsi="Times New Roman" w:cs="Times New Roman"/>
                <w:sz w:val="20"/>
              </w:rPr>
            </w:pPr>
          </w:p>
        </w:tc>
      </w:tr>
      <w:tr w:rsidR="006222AF" w14:paraId="0716268B" w14:textId="77777777">
        <w:trPr>
          <w:trHeight w:val="300"/>
        </w:trPr>
        <w:tc>
          <w:tcPr>
            <w:tcW w:w="1036" w:type="dxa"/>
            <w:tcBorders>
              <w:top w:val="nil"/>
              <w:left w:val="nil"/>
              <w:bottom w:val="nil"/>
              <w:right w:val="nil"/>
            </w:tcBorders>
            <w:shd w:val="clear" w:color="auto" w:fill="auto"/>
            <w:noWrap/>
            <w:vAlign w:val="bottom"/>
            <w:hideMark/>
          </w:tcPr>
          <w:p w14:paraId="071626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6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8A" w14:textId="77777777" w:rsidR="00214CC2" w:rsidRPr="008677B1" w:rsidRDefault="006453C1" w:rsidP="005F005A">
            <w:pPr>
              <w:spacing w:after="0"/>
              <w:rPr>
                <w:rFonts w:ascii="Times New Roman" w:eastAsia="Times New Roman" w:hAnsi="Times New Roman" w:cs="Times New Roman"/>
                <w:sz w:val="20"/>
              </w:rPr>
            </w:pPr>
          </w:p>
        </w:tc>
      </w:tr>
      <w:tr w:rsidR="006222AF" w14:paraId="07162693" w14:textId="77777777">
        <w:trPr>
          <w:trHeight w:val="300"/>
        </w:trPr>
        <w:tc>
          <w:tcPr>
            <w:tcW w:w="1036" w:type="dxa"/>
            <w:tcBorders>
              <w:top w:val="nil"/>
              <w:left w:val="nil"/>
              <w:bottom w:val="nil"/>
              <w:right w:val="nil"/>
            </w:tcBorders>
            <w:shd w:val="clear" w:color="auto" w:fill="auto"/>
            <w:noWrap/>
            <w:vAlign w:val="bottom"/>
            <w:hideMark/>
          </w:tcPr>
          <w:p w14:paraId="071626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6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92" w14:textId="77777777" w:rsidR="00214CC2" w:rsidRPr="008677B1" w:rsidRDefault="006453C1" w:rsidP="005F005A">
            <w:pPr>
              <w:spacing w:after="0"/>
              <w:rPr>
                <w:rFonts w:ascii="Times New Roman" w:eastAsia="Times New Roman" w:hAnsi="Times New Roman" w:cs="Times New Roman"/>
                <w:sz w:val="20"/>
              </w:rPr>
            </w:pPr>
          </w:p>
        </w:tc>
      </w:tr>
      <w:tr w:rsidR="006222AF" w14:paraId="0716269B" w14:textId="77777777">
        <w:trPr>
          <w:trHeight w:val="300"/>
        </w:trPr>
        <w:tc>
          <w:tcPr>
            <w:tcW w:w="1036" w:type="dxa"/>
            <w:tcBorders>
              <w:top w:val="nil"/>
              <w:left w:val="nil"/>
              <w:bottom w:val="nil"/>
              <w:right w:val="nil"/>
            </w:tcBorders>
            <w:shd w:val="clear" w:color="auto" w:fill="auto"/>
            <w:noWrap/>
            <w:vAlign w:val="bottom"/>
            <w:hideMark/>
          </w:tcPr>
          <w:p w14:paraId="071626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6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9A" w14:textId="77777777" w:rsidR="00214CC2" w:rsidRPr="008677B1" w:rsidRDefault="006453C1" w:rsidP="005F005A">
            <w:pPr>
              <w:spacing w:after="0"/>
              <w:rPr>
                <w:rFonts w:ascii="Times New Roman" w:eastAsia="Times New Roman" w:hAnsi="Times New Roman" w:cs="Times New Roman"/>
                <w:sz w:val="20"/>
              </w:rPr>
            </w:pPr>
          </w:p>
        </w:tc>
      </w:tr>
      <w:tr w:rsidR="006222AF" w14:paraId="071626A3" w14:textId="77777777">
        <w:trPr>
          <w:trHeight w:val="300"/>
        </w:trPr>
        <w:tc>
          <w:tcPr>
            <w:tcW w:w="1036" w:type="dxa"/>
            <w:tcBorders>
              <w:top w:val="nil"/>
              <w:left w:val="nil"/>
              <w:bottom w:val="nil"/>
              <w:right w:val="nil"/>
            </w:tcBorders>
            <w:shd w:val="clear" w:color="auto" w:fill="auto"/>
            <w:noWrap/>
            <w:vAlign w:val="bottom"/>
            <w:hideMark/>
          </w:tcPr>
          <w:p w14:paraId="071626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6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A2" w14:textId="77777777" w:rsidR="00214CC2" w:rsidRPr="008677B1" w:rsidRDefault="006453C1" w:rsidP="005F005A">
            <w:pPr>
              <w:spacing w:after="0"/>
              <w:rPr>
                <w:rFonts w:ascii="Times New Roman" w:eastAsia="Times New Roman" w:hAnsi="Times New Roman" w:cs="Times New Roman"/>
                <w:sz w:val="20"/>
              </w:rPr>
            </w:pPr>
          </w:p>
        </w:tc>
      </w:tr>
      <w:tr w:rsidR="006222AF" w14:paraId="071626AB" w14:textId="77777777">
        <w:trPr>
          <w:trHeight w:val="300"/>
        </w:trPr>
        <w:tc>
          <w:tcPr>
            <w:tcW w:w="1036" w:type="dxa"/>
            <w:tcBorders>
              <w:top w:val="nil"/>
              <w:left w:val="nil"/>
              <w:bottom w:val="nil"/>
              <w:right w:val="nil"/>
            </w:tcBorders>
            <w:shd w:val="clear" w:color="auto" w:fill="auto"/>
            <w:noWrap/>
            <w:vAlign w:val="bottom"/>
            <w:hideMark/>
          </w:tcPr>
          <w:p w14:paraId="071626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6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AA" w14:textId="77777777" w:rsidR="00214CC2" w:rsidRPr="008677B1" w:rsidRDefault="006453C1" w:rsidP="005F005A">
            <w:pPr>
              <w:spacing w:after="0"/>
              <w:rPr>
                <w:rFonts w:ascii="Times New Roman" w:eastAsia="Times New Roman" w:hAnsi="Times New Roman" w:cs="Times New Roman"/>
                <w:sz w:val="20"/>
              </w:rPr>
            </w:pPr>
          </w:p>
        </w:tc>
      </w:tr>
      <w:tr w:rsidR="006222AF" w14:paraId="071626B2" w14:textId="77777777">
        <w:trPr>
          <w:trHeight w:val="300"/>
        </w:trPr>
        <w:tc>
          <w:tcPr>
            <w:tcW w:w="2051" w:type="dxa"/>
            <w:gridSpan w:val="2"/>
            <w:tcBorders>
              <w:top w:val="nil"/>
              <w:left w:val="nil"/>
              <w:bottom w:val="nil"/>
              <w:right w:val="nil"/>
            </w:tcBorders>
            <w:shd w:val="clear" w:color="auto" w:fill="auto"/>
            <w:noWrap/>
            <w:vAlign w:val="bottom"/>
            <w:hideMark/>
          </w:tcPr>
          <w:p w14:paraId="071626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6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B1" w14:textId="77777777" w:rsidR="00214CC2" w:rsidRPr="008677B1" w:rsidRDefault="006453C1" w:rsidP="005F005A">
            <w:pPr>
              <w:spacing w:after="0"/>
              <w:rPr>
                <w:rFonts w:ascii="Times New Roman" w:eastAsia="Times New Roman" w:hAnsi="Times New Roman" w:cs="Times New Roman"/>
                <w:sz w:val="20"/>
              </w:rPr>
            </w:pPr>
          </w:p>
        </w:tc>
      </w:tr>
      <w:tr w:rsidR="006222AF" w14:paraId="071626BA" w14:textId="77777777">
        <w:trPr>
          <w:trHeight w:val="300"/>
        </w:trPr>
        <w:tc>
          <w:tcPr>
            <w:tcW w:w="1036" w:type="dxa"/>
            <w:tcBorders>
              <w:top w:val="nil"/>
              <w:left w:val="nil"/>
              <w:bottom w:val="nil"/>
              <w:right w:val="nil"/>
            </w:tcBorders>
            <w:shd w:val="clear" w:color="auto" w:fill="auto"/>
            <w:noWrap/>
            <w:vAlign w:val="bottom"/>
            <w:hideMark/>
          </w:tcPr>
          <w:p w14:paraId="071626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B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6B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6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B9" w14:textId="77777777" w:rsidR="00214CC2" w:rsidRPr="008677B1" w:rsidRDefault="006453C1" w:rsidP="005F005A">
            <w:pPr>
              <w:spacing w:after="0"/>
              <w:rPr>
                <w:rFonts w:ascii="Times New Roman" w:eastAsia="Times New Roman" w:hAnsi="Times New Roman" w:cs="Times New Roman"/>
                <w:sz w:val="20"/>
              </w:rPr>
            </w:pPr>
          </w:p>
        </w:tc>
      </w:tr>
      <w:tr w:rsidR="006222AF" w14:paraId="071626BE" w14:textId="77777777">
        <w:trPr>
          <w:trHeight w:val="300"/>
        </w:trPr>
        <w:tc>
          <w:tcPr>
            <w:tcW w:w="1036" w:type="dxa"/>
            <w:tcBorders>
              <w:top w:val="nil"/>
              <w:left w:val="nil"/>
              <w:bottom w:val="nil"/>
              <w:right w:val="nil"/>
            </w:tcBorders>
            <w:shd w:val="clear" w:color="auto" w:fill="auto"/>
            <w:noWrap/>
            <w:vAlign w:val="bottom"/>
            <w:hideMark/>
          </w:tcPr>
          <w:p w14:paraId="071626B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6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151 ως έχει   ΔΕΚΤΟ ΚΑΤΑ ΠΛΕΙΟΨΗΦΙΑ</w:t>
            </w:r>
          </w:p>
        </w:tc>
        <w:tc>
          <w:tcPr>
            <w:tcW w:w="1015" w:type="dxa"/>
            <w:tcBorders>
              <w:top w:val="nil"/>
              <w:left w:val="nil"/>
              <w:bottom w:val="nil"/>
              <w:right w:val="nil"/>
            </w:tcBorders>
            <w:shd w:val="clear" w:color="auto" w:fill="auto"/>
            <w:noWrap/>
            <w:vAlign w:val="bottom"/>
            <w:hideMark/>
          </w:tcPr>
          <w:p w14:paraId="071626B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6C6" w14:textId="77777777">
        <w:trPr>
          <w:trHeight w:val="300"/>
        </w:trPr>
        <w:tc>
          <w:tcPr>
            <w:tcW w:w="1036" w:type="dxa"/>
            <w:tcBorders>
              <w:top w:val="nil"/>
              <w:left w:val="nil"/>
              <w:bottom w:val="nil"/>
              <w:right w:val="nil"/>
            </w:tcBorders>
            <w:shd w:val="clear" w:color="auto" w:fill="auto"/>
            <w:noWrap/>
            <w:vAlign w:val="bottom"/>
            <w:hideMark/>
          </w:tcPr>
          <w:p w14:paraId="071626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6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C5" w14:textId="77777777" w:rsidR="00214CC2" w:rsidRPr="008677B1" w:rsidRDefault="006453C1" w:rsidP="005F005A">
            <w:pPr>
              <w:spacing w:after="0"/>
              <w:rPr>
                <w:rFonts w:ascii="Times New Roman" w:eastAsia="Times New Roman" w:hAnsi="Times New Roman" w:cs="Times New Roman"/>
                <w:sz w:val="20"/>
              </w:rPr>
            </w:pPr>
          </w:p>
        </w:tc>
      </w:tr>
      <w:tr w:rsidR="006222AF" w14:paraId="071626CE" w14:textId="77777777">
        <w:trPr>
          <w:trHeight w:val="300"/>
        </w:trPr>
        <w:tc>
          <w:tcPr>
            <w:tcW w:w="1036" w:type="dxa"/>
            <w:tcBorders>
              <w:top w:val="nil"/>
              <w:left w:val="nil"/>
              <w:bottom w:val="nil"/>
              <w:right w:val="nil"/>
            </w:tcBorders>
            <w:shd w:val="clear" w:color="auto" w:fill="auto"/>
            <w:noWrap/>
            <w:vAlign w:val="bottom"/>
            <w:hideMark/>
          </w:tcPr>
          <w:p w14:paraId="071626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6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CD" w14:textId="77777777" w:rsidR="00214CC2" w:rsidRPr="008677B1" w:rsidRDefault="006453C1" w:rsidP="005F005A">
            <w:pPr>
              <w:spacing w:after="0"/>
              <w:rPr>
                <w:rFonts w:ascii="Times New Roman" w:eastAsia="Times New Roman" w:hAnsi="Times New Roman" w:cs="Times New Roman"/>
                <w:sz w:val="20"/>
              </w:rPr>
            </w:pPr>
          </w:p>
        </w:tc>
      </w:tr>
      <w:tr w:rsidR="006222AF" w14:paraId="071626D6" w14:textId="77777777">
        <w:trPr>
          <w:trHeight w:val="300"/>
        </w:trPr>
        <w:tc>
          <w:tcPr>
            <w:tcW w:w="1036" w:type="dxa"/>
            <w:tcBorders>
              <w:top w:val="nil"/>
              <w:left w:val="nil"/>
              <w:bottom w:val="nil"/>
              <w:right w:val="nil"/>
            </w:tcBorders>
            <w:shd w:val="clear" w:color="auto" w:fill="auto"/>
            <w:noWrap/>
            <w:vAlign w:val="bottom"/>
            <w:hideMark/>
          </w:tcPr>
          <w:p w14:paraId="071626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6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D5" w14:textId="77777777" w:rsidR="00214CC2" w:rsidRPr="008677B1" w:rsidRDefault="006453C1" w:rsidP="005F005A">
            <w:pPr>
              <w:spacing w:after="0"/>
              <w:rPr>
                <w:rFonts w:ascii="Times New Roman" w:eastAsia="Times New Roman" w:hAnsi="Times New Roman" w:cs="Times New Roman"/>
                <w:sz w:val="20"/>
              </w:rPr>
            </w:pPr>
          </w:p>
        </w:tc>
      </w:tr>
      <w:tr w:rsidR="006222AF" w14:paraId="071626DE" w14:textId="77777777">
        <w:trPr>
          <w:trHeight w:val="300"/>
        </w:trPr>
        <w:tc>
          <w:tcPr>
            <w:tcW w:w="1036" w:type="dxa"/>
            <w:tcBorders>
              <w:top w:val="nil"/>
              <w:left w:val="nil"/>
              <w:bottom w:val="nil"/>
              <w:right w:val="nil"/>
            </w:tcBorders>
            <w:shd w:val="clear" w:color="auto" w:fill="auto"/>
            <w:noWrap/>
            <w:vAlign w:val="bottom"/>
            <w:hideMark/>
          </w:tcPr>
          <w:p w14:paraId="071626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6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DD" w14:textId="77777777" w:rsidR="00214CC2" w:rsidRPr="008677B1" w:rsidRDefault="006453C1" w:rsidP="005F005A">
            <w:pPr>
              <w:spacing w:after="0"/>
              <w:rPr>
                <w:rFonts w:ascii="Times New Roman" w:eastAsia="Times New Roman" w:hAnsi="Times New Roman" w:cs="Times New Roman"/>
                <w:sz w:val="20"/>
              </w:rPr>
            </w:pPr>
          </w:p>
        </w:tc>
      </w:tr>
      <w:tr w:rsidR="006222AF" w14:paraId="071626E6" w14:textId="77777777">
        <w:trPr>
          <w:trHeight w:val="300"/>
        </w:trPr>
        <w:tc>
          <w:tcPr>
            <w:tcW w:w="1036" w:type="dxa"/>
            <w:tcBorders>
              <w:top w:val="nil"/>
              <w:left w:val="nil"/>
              <w:bottom w:val="nil"/>
              <w:right w:val="nil"/>
            </w:tcBorders>
            <w:shd w:val="clear" w:color="auto" w:fill="auto"/>
            <w:noWrap/>
            <w:vAlign w:val="bottom"/>
            <w:hideMark/>
          </w:tcPr>
          <w:p w14:paraId="071626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6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E5" w14:textId="77777777" w:rsidR="00214CC2" w:rsidRPr="008677B1" w:rsidRDefault="006453C1" w:rsidP="005F005A">
            <w:pPr>
              <w:spacing w:after="0"/>
              <w:rPr>
                <w:rFonts w:ascii="Times New Roman" w:eastAsia="Times New Roman" w:hAnsi="Times New Roman" w:cs="Times New Roman"/>
                <w:sz w:val="20"/>
              </w:rPr>
            </w:pPr>
          </w:p>
        </w:tc>
      </w:tr>
      <w:tr w:rsidR="006222AF" w14:paraId="071626EE" w14:textId="77777777">
        <w:trPr>
          <w:trHeight w:val="300"/>
        </w:trPr>
        <w:tc>
          <w:tcPr>
            <w:tcW w:w="1036" w:type="dxa"/>
            <w:tcBorders>
              <w:top w:val="nil"/>
              <w:left w:val="nil"/>
              <w:bottom w:val="nil"/>
              <w:right w:val="nil"/>
            </w:tcBorders>
            <w:shd w:val="clear" w:color="auto" w:fill="auto"/>
            <w:noWrap/>
            <w:vAlign w:val="bottom"/>
            <w:hideMark/>
          </w:tcPr>
          <w:p w14:paraId="071626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6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6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ED" w14:textId="77777777" w:rsidR="00214CC2" w:rsidRPr="008677B1" w:rsidRDefault="006453C1" w:rsidP="005F005A">
            <w:pPr>
              <w:spacing w:after="0"/>
              <w:rPr>
                <w:rFonts w:ascii="Times New Roman" w:eastAsia="Times New Roman" w:hAnsi="Times New Roman" w:cs="Times New Roman"/>
                <w:sz w:val="20"/>
              </w:rPr>
            </w:pPr>
          </w:p>
        </w:tc>
      </w:tr>
      <w:tr w:rsidR="006222AF" w14:paraId="071626F6" w14:textId="77777777">
        <w:trPr>
          <w:trHeight w:val="300"/>
        </w:trPr>
        <w:tc>
          <w:tcPr>
            <w:tcW w:w="1036" w:type="dxa"/>
            <w:tcBorders>
              <w:top w:val="nil"/>
              <w:left w:val="nil"/>
              <w:bottom w:val="nil"/>
              <w:right w:val="nil"/>
            </w:tcBorders>
            <w:shd w:val="clear" w:color="auto" w:fill="auto"/>
            <w:noWrap/>
            <w:vAlign w:val="bottom"/>
            <w:hideMark/>
          </w:tcPr>
          <w:p w14:paraId="071626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6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F5" w14:textId="77777777" w:rsidR="00214CC2" w:rsidRPr="008677B1" w:rsidRDefault="006453C1" w:rsidP="005F005A">
            <w:pPr>
              <w:spacing w:after="0"/>
              <w:rPr>
                <w:rFonts w:ascii="Times New Roman" w:eastAsia="Times New Roman" w:hAnsi="Times New Roman" w:cs="Times New Roman"/>
                <w:sz w:val="20"/>
              </w:rPr>
            </w:pPr>
          </w:p>
        </w:tc>
      </w:tr>
      <w:tr w:rsidR="006222AF" w14:paraId="071626FD" w14:textId="77777777">
        <w:trPr>
          <w:trHeight w:val="300"/>
        </w:trPr>
        <w:tc>
          <w:tcPr>
            <w:tcW w:w="2051" w:type="dxa"/>
            <w:gridSpan w:val="2"/>
            <w:tcBorders>
              <w:top w:val="nil"/>
              <w:left w:val="nil"/>
              <w:bottom w:val="nil"/>
              <w:right w:val="nil"/>
            </w:tcBorders>
            <w:shd w:val="clear" w:color="auto" w:fill="auto"/>
            <w:noWrap/>
            <w:vAlign w:val="bottom"/>
            <w:hideMark/>
          </w:tcPr>
          <w:p w14:paraId="071626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6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6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6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6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FC" w14:textId="77777777" w:rsidR="00214CC2" w:rsidRPr="008677B1" w:rsidRDefault="006453C1" w:rsidP="005F005A">
            <w:pPr>
              <w:spacing w:after="0"/>
              <w:rPr>
                <w:rFonts w:ascii="Times New Roman" w:eastAsia="Times New Roman" w:hAnsi="Times New Roman" w:cs="Times New Roman"/>
                <w:sz w:val="20"/>
              </w:rPr>
            </w:pPr>
          </w:p>
        </w:tc>
      </w:tr>
      <w:tr w:rsidR="006222AF" w14:paraId="07162705" w14:textId="77777777">
        <w:trPr>
          <w:trHeight w:val="300"/>
        </w:trPr>
        <w:tc>
          <w:tcPr>
            <w:tcW w:w="1036" w:type="dxa"/>
            <w:tcBorders>
              <w:top w:val="nil"/>
              <w:left w:val="nil"/>
              <w:bottom w:val="nil"/>
              <w:right w:val="nil"/>
            </w:tcBorders>
            <w:shd w:val="clear" w:color="auto" w:fill="auto"/>
            <w:noWrap/>
            <w:vAlign w:val="bottom"/>
            <w:hideMark/>
          </w:tcPr>
          <w:p w14:paraId="071626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6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0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70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7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04" w14:textId="77777777" w:rsidR="00214CC2" w:rsidRPr="008677B1" w:rsidRDefault="006453C1" w:rsidP="005F005A">
            <w:pPr>
              <w:spacing w:after="0"/>
              <w:rPr>
                <w:rFonts w:ascii="Times New Roman" w:eastAsia="Times New Roman" w:hAnsi="Times New Roman" w:cs="Times New Roman"/>
                <w:sz w:val="20"/>
              </w:rPr>
            </w:pPr>
          </w:p>
        </w:tc>
      </w:tr>
      <w:tr w:rsidR="006222AF" w14:paraId="07162709" w14:textId="77777777">
        <w:trPr>
          <w:trHeight w:val="300"/>
        </w:trPr>
        <w:tc>
          <w:tcPr>
            <w:tcW w:w="1036" w:type="dxa"/>
            <w:tcBorders>
              <w:top w:val="nil"/>
              <w:left w:val="nil"/>
              <w:bottom w:val="nil"/>
              <w:right w:val="nil"/>
            </w:tcBorders>
            <w:shd w:val="clear" w:color="auto" w:fill="auto"/>
            <w:noWrap/>
            <w:vAlign w:val="bottom"/>
            <w:hideMark/>
          </w:tcPr>
          <w:p w14:paraId="0716270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7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152 ως έχει   ΔΕΚΤΟ ΚΑΤΑ ΠΛΕΙΟΨΗΦΙΑ</w:t>
            </w:r>
          </w:p>
        </w:tc>
        <w:tc>
          <w:tcPr>
            <w:tcW w:w="1015" w:type="dxa"/>
            <w:tcBorders>
              <w:top w:val="nil"/>
              <w:left w:val="nil"/>
              <w:bottom w:val="nil"/>
              <w:right w:val="nil"/>
            </w:tcBorders>
            <w:shd w:val="clear" w:color="auto" w:fill="auto"/>
            <w:noWrap/>
            <w:vAlign w:val="bottom"/>
            <w:hideMark/>
          </w:tcPr>
          <w:p w14:paraId="0716270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711" w14:textId="77777777">
        <w:trPr>
          <w:trHeight w:val="300"/>
        </w:trPr>
        <w:tc>
          <w:tcPr>
            <w:tcW w:w="1036" w:type="dxa"/>
            <w:tcBorders>
              <w:top w:val="nil"/>
              <w:left w:val="nil"/>
              <w:bottom w:val="nil"/>
              <w:right w:val="nil"/>
            </w:tcBorders>
            <w:shd w:val="clear" w:color="auto" w:fill="auto"/>
            <w:noWrap/>
            <w:vAlign w:val="bottom"/>
            <w:hideMark/>
          </w:tcPr>
          <w:p w14:paraId="071627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7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10" w14:textId="77777777" w:rsidR="00214CC2" w:rsidRPr="008677B1" w:rsidRDefault="006453C1" w:rsidP="005F005A">
            <w:pPr>
              <w:spacing w:after="0"/>
              <w:rPr>
                <w:rFonts w:ascii="Times New Roman" w:eastAsia="Times New Roman" w:hAnsi="Times New Roman" w:cs="Times New Roman"/>
                <w:sz w:val="20"/>
              </w:rPr>
            </w:pPr>
          </w:p>
        </w:tc>
      </w:tr>
      <w:tr w:rsidR="006222AF" w14:paraId="07162719" w14:textId="77777777">
        <w:trPr>
          <w:trHeight w:val="300"/>
        </w:trPr>
        <w:tc>
          <w:tcPr>
            <w:tcW w:w="1036" w:type="dxa"/>
            <w:tcBorders>
              <w:top w:val="nil"/>
              <w:left w:val="nil"/>
              <w:bottom w:val="nil"/>
              <w:right w:val="nil"/>
            </w:tcBorders>
            <w:shd w:val="clear" w:color="auto" w:fill="auto"/>
            <w:noWrap/>
            <w:vAlign w:val="bottom"/>
            <w:hideMark/>
          </w:tcPr>
          <w:p w14:paraId="071627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7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18" w14:textId="77777777" w:rsidR="00214CC2" w:rsidRPr="008677B1" w:rsidRDefault="006453C1" w:rsidP="005F005A">
            <w:pPr>
              <w:spacing w:after="0"/>
              <w:rPr>
                <w:rFonts w:ascii="Times New Roman" w:eastAsia="Times New Roman" w:hAnsi="Times New Roman" w:cs="Times New Roman"/>
                <w:sz w:val="20"/>
              </w:rPr>
            </w:pPr>
          </w:p>
        </w:tc>
      </w:tr>
      <w:tr w:rsidR="006222AF" w14:paraId="07162721" w14:textId="77777777">
        <w:trPr>
          <w:trHeight w:val="300"/>
        </w:trPr>
        <w:tc>
          <w:tcPr>
            <w:tcW w:w="1036" w:type="dxa"/>
            <w:tcBorders>
              <w:top w:val="nil"/>
              <w:left w:val="nil"/>
              <w:bottom w:val="nil"/>
              <w:right w:val="nil"/>
            </w:tcBorders>
            <w:shd w:val="clear" w:color="auto" w:fill="auto"/>
            <w:noWrap/>
            <w:vAlign w:val="bottom"/>
            <w:hideMark/>
          </w:tcPr>
          <w:p w14:paraId="071627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7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20" w14:textId="77777777" w:rsidR="00214CC2" w:rsidRPr="008677B1" w:rsidRDefault="006453C1" w:rsidP="005F005A">
            <w:pPr>
              <w:spacing w:after="0"/>
              <w:rPr>
                <w:rFonts w:ascii="Times New Roman" w:eastAsia="Times New Roman" w:hAnsi="Times New Roman" w:cs="Times New Roman"/>
                <w:sz w:val="20"/>
              </w:rPr>
            </w:pPr>
          </w:p>
        </w:tc>
      </w:tr>
      <w:tr w:rsidR="006222AF" w14:paraId="07162729" w14:textId="77777777">
        <w:trPr>
          <w:trHeight w:val="300"/>
        </w:trPr>
        <w:tc>
          <w:tcPr>
            <w:tcW w:w="1036" w:type="dxa"/>
            <w:tcBorders>
              <w:top w:val="nil"/>
              <w:left w:val="nil"/>
              <w:bottom w:val="nil"/>
              <w:right w:val="nil"/>
            </w:tcBorders>
            <w:shd w:val="clear" w:color="auto" w:fill="auto"/>
            <w:noWrap/>
            <w:vAlign w:val="bottom"/>
            <w:hideMark/>
          </w:tcPr>
          <w:p w14:paraId="071627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7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28" w14:textId="77777777" w:rsidR="00214CC2" w:rsidRPr="008677B1" w:rsidRDefault="006453C1" w:rsidP="005F005A">
            <w:pPr>
              <w:spacing w:after="0"/>
              <w:rPr>
                <w:rFonts w:ascii="Times New Roman" w:eastAsia="Times New Roman" w:hAnsi="Times New Roman" w:cs="Times New Roman"/>
                <w:sz w:val="20"/>
              </w:rPr>
            </w:pPr>
          </w:p>
        </w:tc>
      </w:tr>
      <w:tr w:rsidR="006222AF" w14:paraId="07162731" w14:textId="77777777">
        <w:trPr>
          <w:trHeight w:val="300"/>
        </w:trPr>
        <w:tc>
          <w:tcPr>
            <w:tcW w:w="1036" w:type="dxa"/>
            <w:tcBorders>
              <w:top w:val="nil"/>
              <w:left w:val="nil"/>
              <w:bottom w:val="nil"/>
              <w:right w:val="nil"/>
            </w:tcBorders>
            <w:shd w:val="clear" w:color="auto" w:fill="auto"/>
            <w:noWrap/>
            <w:vAlign w:val="bottom"/>
            <w:hideMark/>
          </w:tcPr>
          <w:p w14:paraId="071627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7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30" w14:textId="77777777" w:rsidR="00214CC2" w:rsidRPr="008677B1" w:rsidRDefault="006453C1" w:rsidP="005F005A">
            <w:pPr>
              <w:spacing w:after="0"/>
              <w:rPr>
                <w:rFonts w:ascii="Times New Roman" w:eastAsia="Times New Roman" w:hAnsi="Times New Roman" w:cs="Times New Roman"/>
                <w:sz w:val="20"/>
              </w:rPr>
            </w:pPr>
          </w:p>
        </w:tc>
      </w:tr>
      <w:tr w:rsidR="006222AF" w14:paraId="07162739" w14:textId="77777777">
        <w:trPr>
          <w:trHeight w:val="300"/>
        </w:trPr>
        <w:tc>
          <w:tcPr>
            <w:tcW w:w="1036" w:type="dxa"/>
            <w:tcBorders>
              <w:top w:val="nil"/>
              <w:left w:val="nil"/>
              <w:bottom w:val="nil"/>
              <w:right w:val="nil"/>
            </w:tcBorders>
            <w:shd w:val="clear" w:color="auto" w:fill="auto"/>
            <w:noWrap/>
            <w:vAlign w:val="bottom"/>
            <w:hideMark/>
          </w:tcPr>
          <w:p w14:paraId="071627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7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38" w14:textId="77777777" w:rsidR="00214CC2" w:rsidRPr="008677B1" w:rsidRDefault="006453C1" w:rsidP="005F005A">
            <w:pPr>
              <w:spacing w:after="0"/>
              <w:rPr>
                <w:rFonts w:ascii="Times New Roman" w:eastAsia="Times New Roman" w:hAnsi="Times New Roman" w:cs="Times New Roman"/>
                <w:sz w:val="20"/>
              </w:rPr>
            </w:pPr>
          </w:p>
        </w:tc>
      </w:tr>
      <w:tr w:rsidR="006222AF" w14:paraId="07162741" w14:textId="77777777">
        <w:trPr>
          <w:trHeight w:val="300"/>
        </w:trPr>
        <w:tc>
          <w:tcPr>
            <w:tcW w:w="1036" w:type="dxa"/>
            <w:tcBorders>
              <w:top w:val="nil"/>
              <w:left w:val="nil"/>
              <w:bottom w:val="nil"/>
              <w:right w:val="nil"/>
            </w:tcBorders>
            <w:shd w:val="clear" w:color="auto" w:fill="auto"/>
            <w:noWrap/>
            <w:vAlign w:val="bottom"/>
            <w:hideMark/>
          </w:tcPr>
          <w:p w14:paraId="071627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7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40" w14:textId="77777777" w:rsidR="00214CC2" w:rsidRPr="008677B1" w:rsidRDefault="006453C1" w:rsidP="005F005A">
            <w:pPr>
              <w:spacing w:after="0"/>
              <w:rPr>
                <w:rFonts w:ascii="Times New Roman" w:eastAsia="Times New Roman" w:hAnsi="Times New Roman" w:cs="Times New Roman"/>
                <w:sz w:val="20"/>
              </w:rPr>
            </w:pPr>
          </w:p>
        </w:tc>
      </w:tr>
      <w:tr w:rsidR="006222AF" w14:paraId="07162748" w14:textId="77777777">
        <w:trPr>
          <w:trHeight w:val="300"/>
        </w:trPr>
        <w:tc>
          <w:tcPr>
            <w:tcW w:w="2051" w:type="dxa"/>
            <w:gridSpan w:val="2"/>
            <w:tcBorders>
              <w:top w:val="nil"/>
              <w:left w:val="nil"/>
              <w:bottom w:val="nil"/>
              <w:right w:val="nil"/>
            </w:tcBorders>
            <w:shd w:val="clear" w:color="auto" w:fill="auto"/>
            <w:noWrap/>
            <w:vAlign w:val="bottom"/>
            <w:hideMark/>
          </w:tcPr>
          <w:p w14:paraId="071627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7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47" w14:textId="77777777" w:rsidR="00214CC2" w:rsidRPr="008677B1" w:rsidRDefault="006453C1" w:rsidP="005F005A">
            <w:pPr>
              <w:spacing w:after="0"/>
              <w:rPr>
                <w:rFonts w:ascii="Times New Roman" w:eastAsia="Times New Roman" w:hAnsi="Times New Roman" w:cs="Times New Roman"/>
                <w:sz w:val="20"/>
              </w:rPr>
            </w:pPr>
          </w:p>
        </w:tc>
      </w:tr>
      <w:tr w:rsidR="006222AF" w14:paraId="07162750" w14:textId="77777777">
        <w:trPr>
          <w:trHeight w:val="300"/>
        </w:trPr>
        <w:tc>
          <w:tcPr>
            <w:tcW w:w="1036" w:type="dxa"/>
            <w:tcBorders>
              <w:top w:val="nil"/>
              <w:left w:val="nil"/>
              <w:bottom w:val="nil"/>
              <w:right w:val="nil"/>
            </w:tcBorders>
            <w:shd w:val="clear" w:color="auto" w:fill="auto"/>
            <w:noWrap/>
            <w:vAlign w:val="bottom"/>
            <w:hideMark/>
          </w:tcPr>
          <w:p w14:paraId="071627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4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74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7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4F" w14:textId="77777777" w:rsidR="00214CC2" w:rsidRPr="008677B1" w:rsidRDefault="006453C1" w:rsidP="005F005A">
            <w:pPr>
              <w:spacing w:after="0"/>
              <w:rPr>
                <w:rFonts w:ascii="Times New Roman" w:eastAsia="Times New Roman" w:hAnsi="Times New Roman" w:cs="Times New Roman"/>
                <w:sz w:val="20"/>
              </w:rPr>
            </w:pPr>
          </w:p>
        </w:tc>
      </w:tr>
      <w:tr w:rsidR="006222AF" w14:paraId="07162754" w14:textId="77777777">
        <w:trPr>
          <w:trHeight w:val="300"/>
        </w:trPr>
        <w:tc>
          <w:tcPr>
            <w:tcW w:w="1036" w:type="dxa"/>
            <w:tcBorders>
              <w:top w:val="nil"/>
              <w:left w:val="nil"/>
              <w:bottom w:val="nil"/>
              <w:right w:val="nil"/>
            </w:tcBorders>
            <w:shd w:val="clear" w:color="auto" w:fill="auto"/>
            <w:noWrap/>
            <w:vAlign w:val="bottom"/>
            <w:hideMark/>
          </w:tcPr>
          <w:p w14:paraId="0716275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7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153 ως έχει   ΔΕΚΤΟ ΚΑΤΑ ΠΛΕΙΟΨΗΦΙΑ</w:t>
            </w:r>
          </w:p>
        </w:tc>
        <w:tc>
          <w:tcPr>
            <w:tcW w:w="1015" w:type="dxa"/>
            <w:tcBorders>
              <w:top w:val="nil"/>
              <w:left w:val="nil"/>
              <w:bottom w:val="nil"/>
              <w:right w:val="nil"/>
            </w:tcBorders>
            <w:shd w:val="clear" w:color="auto" w:fill="auto"/>
            <w:noWrap/>
            <w:vAlign w:val="bottom"/>
            <w:hideMark/>
          </w:tcPr>
          <w:p w14:paraId="0716275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75C" w14:textId="77777777">
        <w:trPr>
          <w:trHeight w:val="300"/>
        </w:trPr>
        <w:tc>
          <w:tcPr>
            <w:tcW w:w="1036" w:type="dxa"/>
            <w:tcBorders>
              <w:top w:val="nil"/>
              <w:left w:val="nil"/>
              <w:bottom w:val="nil"/>
              <w:right w:val="nil"/>
            </w:tcBorders>
            <w:shd w:val="clear" w:color="auto" w:fill="auto"/>
            <w:noWrap/>
            <w:vAlign w:val="bottom"/>
            <w:hideMark/>
          </w:tcPr>
          <w:p w14:paraId="071627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7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5B" w14:textId="77777777" w:rsidR="00214CC2" w:rsidRPr="008677B1" w:rsidRDefault="006453C1" w:rsidP="005F005A">
            <w:pPr>
              <w:spacing w:after="0"/>
              <w:rPr>
                <w:rFonts w:ascii="Times New Roman" w:eastAsia="Times New Roman" w:hAnsi="Times New Roman" w:cs="Times New Roman"/>
                <w:sz w:val="20"/>
              </w:rPr>
            </w:pPr>
          </w:p>
        </w:tc>
      </w:tr>
      <w:tr w:rsidR="006222AF" w14:paraId="07162764" w14:textId="77777777">
        <w:trPr>
          <w:trHeight w:val="300"/>
        </w:trPr>
        <w:tc>
          <w:tcPr>
            <w:tcW w:w="1036" w:type="dxa"/>
            <w:tcBorders>
              <w:top w:val="nil"/>
              <w:left w:val="nil"/>
              <w:bottom w:val="nil"/>
              <w:right w:val="nil"/>
            </w:tcBorders>
            <w:shd w:val="clear" w:color="auto" w:fill="auto"/>
            <w:noWrap/>
            <w:vAlign w:val="bottom"/>
            <w:hideMark/>
          </w:tcPr>
          <w:p w14:paraId="071627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7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63" w14:textId="77777777" w:rsidR="00214CC2" w:rsidRPr="008677B1" w:rsidRDefault="006453C1" w:rsidP="005F005A">
            <w:pPr>
              <w:spacing w:after="0"/>
              <w:rPr>
                <w:rFonts w:ascii="Times New Roman" w:eastAsia="Times New Roman" w:hAnsi="Times New Roman" w:cs="Times New Roman"/>
                <w:sz w:val="20"/>
              </w:rPr>
            </w:pPr>
          </w:p>
        </w:tc>
      </w:tr>
      <w:tr w:rsidR="006222AF" w14:paraId="0716276C" w14:textId="77777777">
        <w:trPr>
          <w:trHeight w:val="300"/>
        </w:trPr>
        <w:tc>
          <w:tcPr>
            <w:tcW w:w="1036" w:type="dxa"/>
            <w:tcBorders>
              <w:top w:val="nil"/>
              <w:left w:val="nil"/>
              <w:bottom w:val="nil"/>
              <w:right w:val="nil"/>
            </w:tcBorders>
            <w:shd w:val="clear" w:color="auto" w:fill="auto"/>
            <w:noWrap/>
            <w:vAlign w:val="bottom"/>
            <w:hideMark/>
          </w:tcPr>
          <w:p w14:paraId="071627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7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6B" w14:textId="77777777" w:rsidR="00214CC2" w:rsidRPr="008677B1" w:rsidRDefault="006453C1" w:rsidP="005F005A">
            <w:pPr>
              <w:spacing w:after="0"/>
              <w:rPr>
                <w:rFonts w:ascii="Times New Roman" w:eastAsia="Times New Roman" w:hAnsi="Times New Roman" w:cs="Times New Roman"/>
                <w:sz w:val="20"/>
              </w:rPr>
            </w:pPr>
          </w:p>
        </w:tc>
      </w:tr>
      <w:tr w:rsidR="006222AF" w14:paraId="07162774" w14:textId="77777777">
        <w:trPr>
          <w:trHeight w:val="300"/>
        </w:trPr>
        <w:tc>
          <w:tcPr>
            <w:tcW w:w="1036" w:type="dxa"/>
            <w:tcBorders>
              <w:top w:val="nil"/>
              <w:left w:val="nil"/>
              <w:bottom w:val="nil"/>
              <w:right w:val="nil"/>
            </w:tcBorders>
            <w:shd w:val="clear" w:color="auto" w:fill="auto"/>
            <w:noWrap/>
            <w:vAlign w:val="bottom"/>
            <w:hideMark/>
          </w:tcPr>
          <w:p w14:paraId="071627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7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73" w14:textId="77777777" w:rsidR="00214CC2" w:rsidRPr="008677B1" w:rsidRDefault="006453C1" w:rsidP="005F005A">
            <w:pPr>
              <w:spacing w:after="0"/>
              <w:rPr>
                <w:rFonts w:ascii="Times New Roman" w:eastAsia="Times New Roman" w:hAnsi="Times New Roman" w:cs="Times New Roman"/>
                <w:sz w:val="20"/>
              </w:rPr>
            </w:pPr>
          </w:p>
        </w:tc>
      </w:tr>
      <w:tr w:rsidR="006222AF" w14:paraId="0716277C" w14:textId="77777777">
        <w:trPr>
          <w:trHeight w:val="300"/>
        </w:trPr>
        <w:tc>
          <w:tcPr>
            <w:tcW w:w="1036" w:type="dxa"/>
            <w:tcBorders>
              <w:top w:val="nil"/>
              <w:left w:val="nil"/>
              <w:bottom w:val="nil"/>
              <w:right w:val="nil"/>
            </w:tcBorders>
            <w:shd w:val="clear" w:color="auto" w:fill="auto"/>
            <w:noWrap/>
            <w:vAlign w:val="bottom"/>
            <w:hideMark/>
          </w:tcPr>
          <w:p w14:paraId="071627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7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7B" w14:textId="77777777" w:rsidR="00214CC2" w:rsidRPr="008677B1" w:rsidRDefault="006453C1" w:rsidP="005F005A">
            <w:pPr>
              <w:spacing w:after="0"/>
              <w:rPr>
                <w:rFonts w:ascii="Times New Roman" w:eastAsia="Times New Roman" w:hAnsi="Times New Roman" w:cs="Times New Roman"/>
                <w:sz w:val="20"/>
              </w:rPr>
            </w:pPr>
          </w:p>
        </w:tc>
      </w:tr>
      <w:tr w:rsidR="006222AF" w14:paraId="07162784" w14:textId="77777777">
        <w:trPr>
          <w:trHeight w:val="300"/>
        </w:trPr>
        <w:tc>
          <w:tcPr>
            <w:tcW w:w="1036" w:type="dxa"/>
            <w:tcBorders>
              <w:top w:val="nil"/>
              <w:left w:val="nil"/>
              <w:bottom w:val="nil"/>
              <w:right w:val="nil"/>
            </w:tcBorders>
            <w:shd w:val="clear" w:color="auto" w:fill="auto"/>
            <w:noWrap/>
            <w:vAlign w:val="bottom"/>
            <w:hideMark/>
          </w:tcPr>
          <w:p w14:paraId="071627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7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83" w14:textId="77777777" w:rsidR="00214CC2" w:rsidRPr="008677B1" w:rsidRDefault="006453C1" w:rsidP="005F005A">
            <w:pPr>
              <w:spacing w:after="0"/>
              <w:rPr>
                <w:rFonts w:ascii="Times New Roman" w:eastAsia="Times New Roman" w:hAnsi="Times New Roman" w:cs="Times New Roman"/>
                <w:sz w:val="20"/>
              </w:rPr>
            </w:pPr>
          </w:p>
        </w:tc>
      </w:tr>
      <w:tr w:rsidR="006222AF" w14:paraId="0716278C" w14:textId="77777777">
        <w:trPr>
          <w:trHeight w:val="300"/>
        </w:trPr>
        <w:tc>
          <w:tcPr>
            <w:tcW w:w="1036" w:type="dxa"/>
            <w:tcBorders>
              <w:top w:val="nil"/>
              <w:left w:val="nil"/>
              <w:bottom w:val="nil"/>
              <w:right w:val="nil"/>
            </w:tcBorders>
            <w:shd w:val="clear" w:color="auto" w:fill="auto"/>
            <w:noWrap/>
            <w:vAlign w:val="bottom"/>
            <w:hideMark/>
          </w:tcPr>
          <w:p w14:paraId="071627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7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8B" w14:textId="77777777" w:rsidR="00214CC2" w:rsidRPr="008677B1" w:rsidRDefault="006453C1" w:rsidP="005F005A">
            <w:pPr>
              <w:spacing w:after="0"/>
              <w:rPr>
                <w:rFonts w:ascii="Times New Roman" w:eastAsia="Times New Roman" w:hAnsi="Times New Roman" w:cs="Times New Roman"/>
                <w:sz w:val="20"/>
              </w:rPr>
            </w:pPr>
          </w:p>
        </w:tc>
      </w:tr>
      <w:tr w:rsidR="006222AF" w14:paraId="07162793" w14:textId="77777777">
        <w:trPr>
          <w:trHeight w:val="300"/>
        </w:trPr>
        <w:tc>
          <w:tcPr>
            <w:tcW w:w="2051" w:type="dxa"/>
            <w:gridSpan w:val="2"/>
            <w:tcBorders>
              <w:top w:val="nil"/>
              <w:left w:val="nil"/>
              <w:bottom w:val="nil"/>
              <w:right w:val="nil"/>
            </w:tcBorders>
            <w:shd w:val="clear" w:color="auto" w:fill="auto"/>
            <w:noWrap/>
            <w:vAlign w:val="bottom"/>
            <w:hideMark/>
          </w:tcPr>
          <w:p w14:paraId="071627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7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92" w14:textId="77777777" w:rsidR="00214CC2" w:rsidRPr="008677B1" w:rsidRDefault="006453C1" w:rsidP="005F005A">
            <w:pPr>
              <w:spacing w:after="0"/>
              <w:rPr>
                <w:rFonts w:ascii="Times New Roman" w:eastAsia="Times New Roman" w:hAnsi="Times New Roman" w:cs="Times New Roman"/>
                <w:sz w:val="20"/>
              </w:rPr>
            </w:pPr>
          </w:p>
        </w:tc>
      </w:tr>
      <w:tr w:rsidR="006222AF" w14:paraId="0716279B" w14:textId="77777777">
        <w:trPr>
          <w:trHeight w:val="300"/>
        </w:trPr>
        <w:tc>
          <w:tcPr>
            <w:tcW w:w="1036" w:type="dxa"/>
            <w:tcBorders>
              <w:top w:val="nil"/>
              <w:left w:val="nil"/>
              <w:bottom w:val="nil"/>
              <w:right w:val="nil"/>
            </w:tcBorders>
            <w:shd w:val="clear" w:color="auto" w:fill="auto"/>
            <w:noWrap/>
            <w:vAlign w:val="bottom"/>
            <w:hideMark/>
          </w:tcPr>
          <w:p w14:paraId="071627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9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79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7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9A" w14:textId="77777777" w:rsidR="00214CC2" w:rsidRPr="008677B1" w:rsidRDefault="006453C1" w:rsidP="005F005A">
            <w:pPr>
              <w:spacing w:after="0"/>
              <w:rPr>
                <w:rFonts w:ascii="Times New Roman" w:eastAsia="Times New Roman" w:hAnsi="Times New Roman" w:cs="Times New Roman"/>
                <w:sz w:val="20"/>
              </w:rPr>
            </w:pPr>
          </w:p>
        </w:tc>
      </w:tr>
      <w:tr w:rsidR="006222AF" w14:paraId="0716279F" w14:textId="77777777">
        <w:trPr>
          <w:trHeight w:val="300"/>
        </w:trPr>
        <w:tc>
          <w:tcPr>
            <w:tcW w:w="1036" w:type="dxa"/>
            <w:tcBorders>
              <w:top w:val="nil"/>
              <w:left w:val="nil"/>
              <w:bottom w:val="nil"/>
              <w:right w:val="nil"/>
            </w:tcBorders>
            <w:shd w:val="clear" w:color="auto" w:fill="auto"/>
            <w:noWrap/>
            <w:vAlign w:val="bottom"/>
            <w:hideMark/>
          </w:tcPr>
          <w:p w14:paraId="0716279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7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154 ως έχει   ΔΕΚΤΟ ΚΑΤΑ ΠΛΕΙΟΨΗΦΙΑ</w:t>
            </w:r>
          </w:p>
        </w:tc>
        <w:tc>
          <w:tcPr>
            <w:tcW w:w="1015" w:type="dxa"/>
            <w:tcBorders>
              <w:top w:val="nil"/>
              <w:left w:val="nil"/>
              <w:bottom w:val="nil"/>
              <w:right w:val="nil"/>
            </w:tcBorders>
            <w:shd w:val="clear" w:color="auto" w:fill="auto"/>
            <w:noWrap/>
            <w:vAlign w:val="bottom"/>
            <w:hideMark/>
          </w:tcPr>
          <w:p w14:paraId="0716279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7A7" w14:textId="77777777">
        <w:trPr>
          <w:trHeight w:val="300"/>
        </w:trPr>
        <w:tc>
          <w:tcPr>
            <w:tcW w:w="1036" w:type="dxa"/>
            <w:tcBorders>
              <w:top w:val="nil"/>
              <w:left w:val="nil"/>
              <w:bottom w:val="nil"/>
              <w:right w:val="nil"/>
            </w:tcBorders>
            <w:shd w:val="clear" w:color="auto" w:fill="auto"/>
            <w:noWrap/>
            <w:vAlign w:val="bottom"/>
            <w:hideMark/>
          </w:tcPr>
          <w:p w14:paraId="071627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7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A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A6" w14:textId="77777777" w:rsidR="00214CC2" w:rsidRPr="008677B1" w:rsidRDefault="006453C1" w:rsidP="005F005A">
            <w:pPr>
              <w:spacing w:after="0"/>
              <w:rPr>
                <w:rFonts w:ascii="Times New Roman" w:eastAsia="Times New Roman" w:hAnsi="Times New Roman" w:cs="Times New Roman"/>
                <w:sz w:val="20"/>
              </w:rPr>
            </w:pPr>
          </w:p>
        </w:tc>
      </w:tr>
      <w:tr w:rsidR="006222AF" w14:paraId="071627AF" w14:textId="77777777">
        <w:trPr>
          <w:trHeight w:val="300"/>
        </w:trPr>
        <w:tc>
          <w:tcPr>
            <w:tcW w:w="1036" w:type="dxa"/>
            <w:tcBorders>
              <w:top w:val="nil"/>
              <w:left w:val="nil"/>
              <w:bottom w:val="nil"/>
              <w:right w:val="nil"/>
            </w:tcBorders>
            <w:shd w:val="clear" w:color="auto" w:fill="auto"/>
            <w:noWrap/>
            <w:vAlign w:val="bottom"/>
            <w:hideMark/>
          </w:tcPr>
          <w:p w14:paraId="071627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7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AE" w14:textId="77777777" w:rsidR="00214CC2" w:rsidRPr="008677B1" w:rsidRDefault="006453C1" w:rsidP="005F005A">
            <w:pPr>
              <w:spacing w:after="0"/>
              <w:rPr>
                <w:rFonts w:ascii="Times New Roman" w:eastAsia="Times New Roman" w:hAnsi="Times New Roman" w:cs="Times New Roman"/>
                <w:sz w:val="20"/>
              </w:rPr>
            </w:pPr>
          </w:p>
        </w:tc>
      </w:tr>
      <w:tr w:rsidR="006222AF" w14:paraId="071627B7" w14:textId="77777777">
        <w:trPr>
          <w:trHeight w:val="300"/>
        </w:trPr>
        <w:tc>
          <w:tcPr>
            <w:tcW w:w="1036" w:type="dxa"/>
            <w:tcBorders>
              <w:top w:val="nil"/>
              <w:left w:val="nil"/>
              <w:bottom w:val="nil"/>
              <w:right w:val="nil"/>
            </w:tcBorders>
            <w:shd w:val="clear" w:color="auto" w:fill="auto"/>
            <w:noWrap/>
            <w:vAlign w:val="bottom"/>
            <w:hideMark/>
          </w:tcPr>
          <w:p w14:paraId="071627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7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B6" w14:textId="77777777" w:rsidR="00214CC2" w:rsidRPr="008677B1" w:rsidRDefault="006453C1" w:rsidP="005F005A">
            <w:pPr>
              <w:spacing w:after="0"/>
              <w:rPr>
                <w:rFonts w:ascii="Times New Roman" w:eastAsia="Times New Roman" w:hAnsi="Times New Roman" w:cs="Times New Roman"/>
                <w:sz w:val="20"/>
              </w:rPr>
            </w:pPr>
          </w:p>
        </w:tc>
      </w:tr>
      <w:tr w:rsidR="006222AF" w14:paraId="071627BF" w14:textId="77777777">
        <w:trPr>
          <w:trHeight w:val="300"/>
        </w:trPr>
        <w:tc>
          <w:tcPr>
            <w:tcW w:w="1036" w:type="dxa"/>
            <w:tcBorders>
              <w:top w:val="nil"/>
              <w:left w:val="nil"/>
              <w:bottom w:val="nil"/>
              <w:right w:val="nil"/>
            </w:tcBorders>
            <w:shd w:val="clear" w:color="auto" w:fill="auto"/>
            <w:noWrap/>
            <w:vAlign w:val="bottom"/>
            <w:hideMark/>
          </w:tcPr>
          <w:p w14:paraId="071627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7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BE" w14:textId="77777777" w:rsidR="00214CC2" w:rsidRPr="008677B1" w:rsidRDefault="006453C1" w:rsidP="005F005A">
            <w:pPr>
              <w:spacing w:after="0"/>
              <w:rPr>
                <w:rFonts w:ascii="Times New Roman" w:eastAsia="Times New Roman" w:hAnsi="Times New Roman" w:cs="Times New Roman"/>
                <w:sz w:val="20"/>
              </w:rPr>
            </w:pPr>
          </w:p>
        </w:tc>
      </w:tr>
      <w:tr w:rsidR="006222AF" w14:paraId="071627C7" w14:textId="77777777">
        <w:trPr>
          <w:trHeight w:val="300"/>
        </w:trPr>
        <w:tc>
          <w:tcPr>
            <w:tcW w:w="1036" w:type="dxa"/>
            <w:tcBorders>
              <w:top w:val="nil"/>
              <w:left w:val="nil"/>
              <w:bottom w:val="nil"/>
              <w:right w:val="nil"/>
            </w:tcBorders>
            <w:shd w:val="clear" w:color="auto" w:fill="auto"/>
            <w:noWrap/>
            <w:vAlign w:val="bottom"/>
            <w:hideMark/>
          </w:tcPr>
          <w:p w14:paraId="071627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7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C6" w14:textId="77777777" w:rsidR="00214CC2" w:rsidRPr="008677B1" w:rsidRDefault="006453C1" w:rsidP="005F005A">
            <w:pPr>
              <w:spacing w:after="0"/>
              <w:rPr>
                <w:rFonts w:ascii="Times New Roman" w:eastAsia="Times New Roman" w:hAnsi="Times New Roman" w:cs="Times New Roman"/>
                <w:sz w:val="20"/>
              </w:rPr>
            </w:pPr>
          </w:p>
        </w:tc>
      </w:tr>
      <w:tr w:rsidR="006222AF" w14:paraId="071627CF" w14:textId="77777777">
        <w:trPr>
          <w:trHeight w:val="300"/>
        </w:trPr>
        <w:tc>
          <w:tcPr>
            <w:tcW w:w="1036" w:type="dxa"/>
            <w:tcBorders>
              <w:top w:val="nil"/>
              <w:left w:val="nil"/>
              <w:bottom w:val="nil"/>
              <w:right w:val="nil"/>
            </w:tcBorders>
            <w:shd w:val="clear" w:color="auto" w:fill="auto"/>
            <w:noWrap/>
            <w:vAlign w:val="bottom"/>
            <w:hideMark/>
          </w:tcPr>
          <w:p w14:paraId="071627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7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CE" w14:textId="77777777" w:rsidR="00214CC2" w:rsidRPr="008677B1" w:rsidRDefault="006453C1" w:rsidP="005F005A">
            <w:pPr>
              <w:spacing w:after="0"/>
              <w:rPr>
                <w:rFonts w:ascii="Times New Roman" w:eastAsia="Times New Roman" w:hAnsi="Times New Roman" w:cs="Times New Roman"/>
                <w:sz w:val="20"/>
              </w:rPr>
            </w:pPr>
          </w:p>
        </w:tc>
      </w:tr>
      <w:tr w:rsidR="006222AF" w14:paraId="071627D7" w14:textId="77777777">
        <w:trPr>
          <w:trHeight w:val="300"/>
        </w:trPr>
        <w:tc>
          <w:tcPr>
            <w:tcW w:w="1036" w:type="dxa"/>
            <w:tcBorders>
              <w:top w:val="nil"/>
              <w:left w:val="nil"/>
              <w:bottom w:val="nil"/>
              <w:right w:val="nil"/>
            </w:tcBorders>
            <w:shd w:val="clear" w:color="auto" w:fill="auto"/>
            <w:noWrap/>
            <w:vAlign w:val="bottom"/>
            <w:hideMark/>
          </w:tcPr>
          <w:p w14:paraId="071627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7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D6" w14:textId="77777777" w:rsidR="00214CC2" w:rsidRPr="008677B1" w:rsidRDefault="006453C1" w:rsidP="005F005A">
            <w:pPr>
              <w:spacing w:after="0"/>
              <w:rPr>
                <w:rFonts w:ascii="Times New Roman" w:eastAsia="Times New Roman" w:hAnsi="Times New Roman" w:cs="Times New Roman"/>
                <w:sz w:val="20"/>
              </w:rPr>
            </w:pPr>
          </w:p>
        </w:tc>
      </w:tr>
      <w:tr w:rsidR="006222AF" w14:paraId="071627DE" w14:textId="77777777">
        <w:trPr>
          <w:trHeight w:val="300"/>
        </w:trPr>
        <w:tc>
          <w:tcPr>
            <w:tcW w:w="2051" w:type="dxa"/>
            <w:gridSpan w:val="2"/>
            <w:tcBorders>
              <w:top w:val="nil"/>
              <w:left w:val="nil"/>
              <w:bottom w:val="nil"/>
              <w:right w:val="nil"/>
            </w:tcBorders>
            <w:shd w:val="clear" w:color="auto" w:fill="auto"/>
            <w:noWrap/>
            <w:vAlign w:val="bottom"/>
            <w:hideMark/>
          </w:tcPr>
          <w:p w14:paraId="071627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7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DD" w14:textId="77777777" w:rsidR="00214CC2" w:rsidRPr="008677B1" w:rsidRDefault="006453C1" w:rsidP="005F005A">
            <w:pPr>
              <w:spacing w:after="0"/>
              <w:rPr>
                <w:rFonts w:ascii="Times New Roman" w:eastAsia="Times New Roman" w:hAnsi="Times New Roman" w:cs="Times New Roman"/>
                <w:sz w:val="20"/>
              </w:rPr>
            </w:pPr>
          </w:p>
        </w:tc>
      </w:tr>
      <w:tr w:rsidR="006222AF" w14:paraId="071627E6" w14:textId="77777777">
        <w:trPr>
          <w:trHeight w:val="300"/>
        </w:trPr>
        <w:tc>
          <w:tcPr>
            <w:tcW w:w="1036" w:type="dxa"/>
            <w:tcBorders>
              <w:top w:val="nil"/>
              <w:left w:val="nil"/>
              <w:bottom w:val="nil"/>
              <w:right w:val="nil"/>
            </w:tcBorders>
            <w:shd w:val="clear" w:color="auto" w:fill="auto"/>
            <w:noWrap/>
            <w:vAlign w:val="bottom"/>
            <w:hideMark/>
          </w:tcPr>
          <w:p w14:paraId="071627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E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7E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7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E5" w14:textId="77777777" w:rsidR="00214CC2" w:rsidRPr="008677B1" w:rsidRDefault="006453C1" w:rsidP="005F005A">
            <w:pPr>
              <w:spacing w:after="0"/>
              <w:rPr>
                <w:rFonts w:ascii="Times New Roman" w:eastAsia="Times New Roman" w:hAnsi="Times New Roman" w:cs="Times New Roman"/>
                <w:sz w:val="20"/>
              </w:rPr>
            </w:pPr>
          </w:p>
        </w:tc>
      </w:tr>
      <w:tr w:rsidR="006222AF" w14:paraId="071627EA" w14:textId="77777777">
        <w:trPr>
          <w:trHeight w:val="300"/>
        </w:trPr>
        <w:tc>
          <w:tcPr>
            <w:tcW w:w="1036" w:type="dxa"/>
            <w:tcBorders>
              <w:top w:val="nil"/>
              <w:left w:val="nil"/>
              <w:bottom w:val="nil"/>
              <w:right w:val="nil"/>
            </w:tcBorders>
            <w:shd w:val="clear" w:color="auto" w:fill="auto"/>
            <w:noWrap/>
            <w:vAlign w:val="bottom"/>
            <w:hideMark/>
          </w:tcPr>
          <w:p w14:paraId="071627E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7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155 ως έχει   ΔΕΚΤΟ ΚΑΤΑ ΠΛΕΙΟΨΗΦΙΑ</w:t>
            </w:r>
          </w:p>
        </w:tc>
        <w:tc>
          <w:tcPr>
            <w:tcW w:w="1015" w:type="dxa"/>
            <w:tcBorders>
              <w:top w:val="nil"/>
              <w:left w:val="nil"/>
              <w:bottom w:val="nil"/>
              <w:right w:val="nil"/>
            </w:tcBorders>
            <w:shd w:val="clear" w:color="auto" w:fill="auto"/>
            <w:noWrap/>
            <w:vAlign w:val="bottom"/>
            <w:hideMark/>
          </w:tcPr>
          <w:p w14:paraId="071627E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7F2" w14:textId="77777777">
        <w:trPr>
          <w:trHeight w:val="300"/>
        </w:trPr>
        <w:tc>
          <w:tcPr>
            <w:tcW w:w="1036" w:type="dxa"/>
            <w:tcBorders>
              <w:top w:val="nil"/>
              <w:left w:val="nil"/>
              <w:bottom w:val="nil"/>
              <w:right w:val="nil"/>
            </w:tcBorders>
            <w:shd w:val="clear" w:color="auto" w:fill="auto"/>
            <w:noWrap/>
            <w:vAlign w:val="bottom"/>
            <w:hideMark/>
          </w:tcPr>
          <w:p w14:paraId="071627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7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7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F1" w14:textId="77777777" w:rsidR="00214CC2" w:rsidRPr="008677B1" w:rsidRDefault="006453C1" w:rsidP="005F005A">
            <w:pPr>
              <w:spacing w:after="0"/>
              <w:rPr>
                <w:rFonts w:ascii="Times New Roman" w:eastAsia="Times New Roman" w:hAnsi="Times New Roman" w:cs="Times New Roman"/>
                <w:sz w:val="20"/>
              </w:rPr>
            </w:pPr>
          </w:p>
        </w:tc>
      </w:tr>
      <w:tr w:rsidR="006222AF" w14:paraId="071627FA" w14:textId="77777777">
        <w:trPr>
          <w:trHeight w:val="300"/>
        </w:trPr>
        <w:tc>
          <w:tcPr>
            <w:tcW w:w="1036" w:type="dxa"/>
            <w:tcBorders>
              <w:top w:val="nil"/>
              <w:left w:val="nil"/>
              <w:bottom w:val="nil"/>
              <w:right w:val="nil"/>
            </w:tcBorders>
            <w:shd w:val="clear" w:color="auto" w:fill="auto"/>
            <w:noWrap/>
            <w:vAlign w:val="bottom"/>
            <w:hideMark/>
          </w:tcPr>
          <w:p w14:paraId="071627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7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7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7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F9" w14:textId="77777777" w:rsidR="00214CC2" w:rsidRPr="008677B1" w:rsidRDefault="006453C1" w:rsidP="005F005A">
            <w:pPr>
              <w:spacing w:after="0"/>
              <w:rPr>
                <w:rFonts w:ascii="Times New Roman" w:eastAsia="Times New Roman" w:hAnsi="Times New Roman" w:cs="Times New Roman"/>
                <w:sz w:val="20"/>
              </w:rPr>
            </w:pPr>
          </w:p>
        </w:tc>
      </w:tr>
      <w:tr w:rsidR="006222AF" w14:paraId="07162802" w14:textId="77777777">
        <w:trPr>
          <w:trHeight w:val="300"/>
        </w:trPr>
        <w:tc>
          <w:tcPr>
            <w:tcW w:w="1036" w:type="dxa"/>
            <w:tcBorders>
              <w:top w:val="nil"/>
              <w:left w:val="nil"/>
              <w:bottom w:val="nil"/>
              <w:right w:val="nil"/>
            </w:tcBorders>
            <w:shd w:val="clear" w:color="auto" w:fill="auto"/>
            <w:noWrap/>
            <w:vAlign w:val="bottom"/>
            <w:hideMark/>
          </w:tcPr>
          <w:p w14:paraId="071627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7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7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7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7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01" w14:textId="77777777" w:rsidR="00214CC2" w:rsidRPr="008677B1" w:rsidRDefault="006453C1" w:rsidP="005F005A">
            <w:pPr>
              <w:spacing w:after="0"/>
              <w:rPr>
                <w:rFonts w:ascii="Times New Roman" w:eastAsia="Times New Roman" w:hAnsi="Times New Roman" w:cs="Times New Roman"/>
                <w:sz w:val="20"/>
              </w:rPr>
            </w:pPr>
          </w:p>
        </w:tc>
      </w:tr>
      <w:tr w:rsidR="006222AF" w14:paraId="0716280A" w14:textId="77777777">
        <w:trPr>
          <w:trHeight w:val="300"/>
        </w:trPr>
        <w:tc>
          <w:tcPr>
            <w:tcW w:w="1036" w:type="dxa"/>
            <w:tcBorders>
              <w:top w:val="nil"/>
              <w:left w:val="nil"/>
              <w:bottom w:val="nil"/>
              <w:right w:val="nil"/>
            </w:tcBorders>
            <w:shd w:val="clear" w:color="auto" w:fill="auto"/>
            <w:noWrap/>
            <w:vAlign w:val="bottom"/>
            <w:hideMark/>
          </w:tcPr>
          <w:p w14:paraId="071628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8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09" w14:textId="77777777" w:rsidR="00214CC2" w:rsidRPr="008677B1" w:rsidRDefault="006453C1" w:rsidP="005F005A">
            <w:pPr>
              <w:spacing w:after="0"/>
              <w:rPr>
                <w:rFonts w:ascii="Times New Roman" w:eastAsia="Times New Roman" w:hAnsi="Times New Roman" w:cs="Times New Roman"/>
                <w:sz w:val="20"/>
              </w:rPr>
            </w:pPr>
          </w:p>
        </w:tc>
      </w:tr>
      <w:tr w:rsidR="006222AF" w14:paraId="07162812" w14:textId="77777777">
        <w:trPr>
          <w:trHeight w:val="300"/>
        </w:trPr>
        <w:tc>
          <w:tcPr>
            <w:tcW w:w="1036" w:type="dxa"/>
            <w:tcBorders>
              <w:top w:val="nil"/>
              <w:left w:val="nil"/>
              <w:bottom w:val="nil"/>
              <w:right w:val="nil"/>
            </w:tcBorders>
            <w:shd w:val="clear" w:color="auto" w:fill="auto"/>
            <w:noWrap/>
            <w:vAlign w:val="bottom"/>
            <w:hideMark/>
          </w:tcPr>
          <w:p w14:paraId="071628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8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11" w14:textId="77777777" w:rsidR="00214CC2" w:rsidRPr="008677B1" w:rsidRDefault="006453C1" w:rsidP="005F005A">
            <w:pPr>
              <w:spacing w:after="0"/>
              <w:rPr>
                <w:rFonts w:ascii="Times New Roman" w:eastAsia="Times New Roman" w:hAnsi="Times New Roman" w:cs="Times New Roman"/>
                <w:sz w:val="20"/>
              </w:rPr>
            </w:pPr>
          </w:p>
        </w:tc>
      </w:tr>
      <w:tr w:rsidR="006222AF" w14:paraId="0716281A" w14:textId="77777777">
        <w:trPr>
          <w:trHeight w:val="300"/>
        </w:trPr>
        <w:tc>
          <w:tcPr>
            <w:tcW w:w="1036" w:type="dxa"/>
            <w:tcBorders>
              <w:top w:val="nil"/>
              <w:left w:val="nil"/>
              <w:bottom w:val="nil"/>
              <w:right w:val="nil"/>
            </w:tcBorders>
            <w:shd w:val="clear" w:color="auto" w:fill="auto"/>
            <w:noWrap/>
            <w:vAlign w:val="bottom"/>
            <w:hideMark/>
          </w:tcPr>
          <w:p w14:paraId="071628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8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19" w14:textId="77777777" w:rsidR="00214CC2" w:rsidRPr="008677B1" w:rsidRDefault="006453C1" w:rsidP="005F005A">
            <w:pPr>
              <w:spacing w:after="0"/>
              <w:rPr>
                <w:rFonts w:ascii="Times New Roman" w:eastAsia="Times New Roman" w:hAnsi="Times New Roman" w:cs="Times New Roman"/>
                <w:sz w:val="20"/>
              </w:rPr>
            </w:pPr>
          </w:p>
        </w:tc>
      </w:tr>
      <w:tr w:rsidR="006222AF" w14:paraId="07162822" w14:textId="77777777">
        <w:trPr>
          <w:trHeight w:val="300"/>
        </w:trPr>
        <w:tc>
          <w:tcPr>
            <w:tcW w:w="1036" w:type="dxa"/>
            <w:tcBorders>
              <w:top w:val="nil"/>
              <w:left w:val="nil"/>
              <w:bottom w:val="nil"/>
              <w:right w:val="nil"/>
            </w:tcBorders>
            <w:shd w:val="clear" w:color="auto" w:fill="auto"/>
            <w:noWrap/>
            <w:vAlign w:val="bottom"/>
            <w:hideMark/>
          </w:tcPr>
          <w:p w14:paraId="071628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8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21" w14:textId="77777777" w:rsidR="00214CC2" w:rsidRPr="008677B1" w:rsidRDefault="006453C1" w:rsidP="005F005A">
            <w:pPr>
              <w:spacing w:after="0"/>
              <w:rPr>
                <w:rFonts w:ascii="Times New Roman" w:eastAsia="Times New Roman" w:hAnsi="Times New Roman" w:cs="Times New Roman"/>
                <w:sz w:val="20"/>
              </w:rPr>
            </w:pPr>
          </w:p>
        </w:tc>
      </w:tr>
      <w:tr w:rsidR="006222AF" w14:paraId="07162829" w14:textId="77777777">
        <w:trPr>
          <w:trHeight w:val="300"/>
        </w:trPr>
        <w:tc>
          <w:tcPr>
            <w:tcW w:w="2051" w:type="dxa"/>
            <w:gridSpan w:val="2"/>
            <w:tcBorders>
              <w:top w:val="nil"/>
              <w:left w:val="nil"/>
              <w:bottom w:val="nil"/>
              <w:right w:val="nil"/>
            </w:tcBorders>
            <w:shd w:val="clear" w:color="auto" w:fill="auto"/>
            <w:noWrap/>
            <w:vAlign w:val="bottom"/>
            <w:hideMark/>
          </w:tcPr>
          <w:p w14:paraId="071628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8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28" w14:textId="77777777" w:rsidR="00214CC2" w:rsidRPr="008677B1" w:rsidRDefault="006453C1" w:rsidP="005F005A">
            <w:pPr>
              <w:spacing w:after="0"/>
              <w:rPr>
                <w:rFonts w:ascii="Times New Roman" w:eastAsia="Times New Roman" w:hAnsi="Times New Roman" w:cs="Times New Roman"/>
                <w:sz w:val="20"/>
              </w:rPr>
            </w:pPr>
          </w:p>
        </w:tc>
      </w:tr>
      <w:tr w:rsidR="006222AF" w14:paraId="07162831" w14:textId="77777777">
        <w:trPr>
          <w:trHeight w:val="300"/>
        </w:trPr>
        <w:tc>
          <w:tcPr>
            <w:tcW w:w="1036" w:type="dxa"/>
            <w:tcBorders>
              <w:top w:val="nil"/>
              <w:left w:val="nil"/>
              <w:bottom w:val="nil"/>
              <w:right w:val="nil"/>
            </w:tcBorders>
            <w:shd w:val="clear" w:color="auto" w:fill="auto"/>
            <w:noWrap/>
            <w:vAlign w:val="bottom"/>
            <w:hideMark/>
          </w:tcPr>
          <w:p w14:paraId="071628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2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82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8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30" w14:textId="77777777" w:rsidR="00214CC2" w:rsidRPr="008677B1" w:rsidRDefault="006453C1" w:rsidP="005F005A">
            <w:pPr>
              <w:spacing w:after="0"/>
              <w:rPr>
                <w:rFonts w:ascii="Times New Roman" w:eastAsia="Times New Roman" w:hAnsi="Times New Roman" w:cs="Times New Roman"/>
                <w:sz w:val="20"/>
              </w:rPr>
            </w:pPr>
          </w:p>
        </w:tc>
      </w:tr>
      <w:tr w:rsidR="006222AF" w14:paraId="07162835" w14:textId="77777777">
        <w:trPr>
          <w:trHeight w:val="300"/>
        </w:trPr>
        <w:tc>
          <w:tcPr>
            <w:tcW w:w="1036" w:type="dxa"/>
            <w:tcBorders>
              <w:top w:val="nil"/>
              <w:left w:val="nil"/>
              <w:bottom w:val="nil"/>
              <w:right w:val="nil"/>
            </w:tcBorders>
            <w:shd w:val="clear" w:color="auto" w:fill="auto"/>
            <w:noWrap/>
            <w:vAlign w:val="bottom"/>
            <w:hideMark/>
          </w:tcPr>
          <w:p w14:paraId="0716283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8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156 ως έχει   ΔΕΚΤΟ ΚΑΤΑ ΠΛΕΙΟΨΗΦΙΑ</w:t>
            </w:r>
          </w:p>
        </w:tc>
        <w:tc>
          <w:tcPr>
            <w:tcW w:w="1015" w:type="dxa"/>
            <w:tcBorders>
              <w:top w:val="nil"/>
              <w:left w:val="nil"/>
              <w:bottom w:val="nil"/>
              <w:right w:val="nil"/>
            </w:tcBorders>
            <w:shd w:val="clear" w:color="auto" w:fill="auto"/>
            <w:noWrap/>
            <w:vAlign w:val="bottom"/>
            <w:hideMark/>
          </w:tcPr>
          <w:p w14:paraId="0716283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83D" w14:textId="77777777">
        <w:trPr>
          <w:trHeight w:val="300"/>
        </w:trPr>
        <w:tc>
          <w:tcPr>
            <w:tcW w:w="1036" w:type="dxa"/>
            <w:tcBorders>
              <w:top w:val="nil"/>
              <w:left w:val="nil"/>
              <w:bottom w:val="nil"/>
              <w:right w:val="nil"/>
            </w:tcBorders>
            <w:shd w:val="clear" w:color="auto" w:fill="auto"/>
            <w:noWrap/>
            <w:vAlign w:val="bottom"/>
            <w:hideMark/>
          </w:tcPr>
          <w:p w14:paraId="071628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8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3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3C" w14:textId="77777777" w:rsidR="00214CC2" w:rsidRPr="008677B1" w:rsidRDefault="006453C1" w:rsidP="005F005A">
            <w:pPr>
              <w:spacing w:after="0"/>
              <w:rPr>
                <w:rFonts w:ascii="Times New Roman" w:eastAsia="Times New Roman" w:hAnsi="Times New Roman" w:cs="Times New Roman"/>
                <w:sz w:val="20"/>
              </w:rPr>
            </w:pPr>
          </w:p>
        </w:tc>
      </w:tr>
      <w:tr w:rsidR="006222AF" w14:paraId="07162845" w14:textId="77777777">
        <w:trPr>
          <w:trHeight w:val="300"/>
        </w:trPr>
        <w:tc>
          <w:tcPr>
            <w:tcW w:w="1036" w:type="dxa"/>
            <w:tcBorders>
              <w:top w:val="nil"/>
              <w:left w:val="nil"/>
              <w:bottom w:val="nil"/>
              <w:right w:val="nil"/>
            </w:tcBorders>
            <w:shd w:val="clear" w:color="auto" w:fill="auto"/>
            <w:noWrap/>
            <w:vAlign w:val="bottom"/>
            <w:hideMark/>
          </w:tcPr>
          <w:p w14:paraId="071628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8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44" w14:textId="77777777" w:rsidR="00214CC2" w:rsidRPr="008677B1" w:rsidRDefault="006453C1" w:rsidP="005F005A">
            <w:pPr>
              <w:spacing w:after="0"/>
              <w:rPr>
                <w:rFonts w:ascii="Times New Roman" w:eastAsia="Times New Roman" w:hAnsi="Times New Roman" w:cs="Times New Roman"/>
                <w:sz w:val="20"/>
              </w:rPr>
            </w:pPr>
          </w:p>
        </w:tc>
      </w:tr>
      <w:tr w:rsidR="006222AF" w14:paraId="0716284D" w14:textId="77777777">
        <w:trPr>
          <w:trHeight w:val="300"/>
        </w:trPr>
        <w:tc>
          <w:tcPr>
            <w:tcW w:w="1036" w:type="dxa"/>
            <w:tcBorders>
              <w:top w:val="nil"/>
              <w:left w:val="nil"/>
              <w:bottom w:val="nil"/>
              <w:right w:val="nil"/>
            </w:tcBorders>
            <w:shd w:val="clear" w:color="auto" w:fill="auto"/>
            <w:noWrap/>
            <w:vAlign w:val="bottom"/>
            <w:hideMark/>
          </w:tcPr>
          <w:p w14:paraId="071628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8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8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4C" w14:textId="77777777" w:rsidR="00214CC2" w:rsidRPr="008677B1" w:rsidRDefault="006453C1" w:rsidP="005F005A">
            <w:pPr>
              <w:spacing w:after="0"/>
              <w:rPr>
                <w:rFonts w:ascii="Times New Roman" w:eastAsia="Times New Roman" w:hAnsi="Times New Roman" w:cs="Times New Roman"/>
                <w:sz w:val="20"/>
              </w:rPr>
            </w:pPr>
          </w:p>
        </w:tc>
      </w:tr>
      <w:tr w:rsidR="006222AF" w14:paraId="07162855" w14:textId="77777777">
        <w:trPr>
          <w:trHeight w:val="300"/>
        </w:trPr>
        <w:tc>
          <w:tcPr>
            <w:tcW w:w="1036" w:type="dxa"/>
            <w:tcBorders>
              <w:top w:val="nil"/>
              <w:left w:val="nil"/>
              <w:bottom w:val="nil"/>
              <w:right w:val="nil"/>
            </w:tcBorders>
            <w:shd w:val="clear" w:color="auto" w:fill="auto"/>
            <w:noWrap/>
            <w:vAlign w:val="bottom"/>
            <w:hideMark/>
          </w:tcPr>
          <w:p w14:paraId="071628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8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54" w14:textId="77777777" w:rsidR="00214CC2" w:rsidRPr="008677B1" w:rsidRDefault="006453C1" w:rsidP="005F005A">
            <w:pPr>
              <w:spacing w:after="0"/>
              <w:rPr>
                <w:rFonts w:ascii="Times New Roman" w:eastAsia="Times New Roman" w:hAnsi="Times New Roman" w:cs="Times New Roman"/>
                <w:sz w:val="20"/>
              </w:rPr>
            </w:pPr>
          </w:p>
        </w:tc>
      </w:tr>
      <w:tr w:rsidR="006222AF" w14:paraId="0716285D" w14:textId="77777777">
        <w:trPr>
          <w:trHeight w:val="300"/>
        </w:trPr>
        <w:tc>
          <w:tcPr>
            <w:tcW w:w="1036" w:type="dxa"/>
            <w:tcBorders>
              <w:top w:val="nil"/>
              <w:left w:val="nil"/>
              <w:bottom w:val="nil"/>
              <w:right w:val="nil"/>
            </w:tcBorders>
            <w:shd w:val="clear" w:color="auto" w:fill="auto"/>
            <w:noWrap/>
            <w:vAlign w:val="bottom"/>
            <w:hideMark/>
          </w:tcPr>
          <w:p w14:paraId="071628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8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5C" w14:textId="77777777" w:rsidR="00214CC2" w:rsidRPr="008677B1" w:rsidRDefault="006453C1" w:rsidP="005F005A">
            <w:pPr>
              <w:spacing w:after="0"/>
              <w:rPr>
                <w:rFonts w:ascii="Times New Roman" w:eastAsia="Times New Roman" w:hAnsi="Times New Roman" w:cs="Times New Roman"/>
                <w:sz w:val="20"/>
              </w:rPr>
            </w:pPr>
          </w:p>
        </w:tc>
      </w:tr>
      <w:tr w:rsidR="006222AF" w14:paraId="07162865" w14:textId="77777777">
        <w:trPr>
          <w:trHeight w:val="300"/>
        </w:trPr>
        <w:tc>
          <w:tcPr>
            <w:tcW w:w="1036" w:type="dxa"/>
            <w:tcBorders>
              <w:top w:val="nil"/>
              <w:left w:val="nil"/>
              <w:bottom w:val="nil"/>
              <w:right w:val="nil"/>
            </w:tcBorders>
            <w:shd w:val="clear" w:color="auto" w:fill="auto"/>
            <w:noWrap/>
            <w:vAlign w:val="bottom"/>
            <w:hideMark/>
          </w:tcPr>
          <w:p w14:paraId="071628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8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64" w14:textId="77777777" w:rsidR="00214CC2" w:rsidRPr="008677B1" w:rsidRDefault="006453C1" w:rsidP="005F005A">
            <w:pPr>
              <w:spacing w:after="0"/>
              <w:rPr>
                <w:rFonts w:ascii="Times New Roman" w:eastAsia="Times New Roman" w:hAnsi="Times New Roman" w:cs="Times New Roman"/>
                <w:sz w:val="20"/>
              </w:rPr>
            </w:pPr>
          </w:p>
        </w:tc>
      </w:tr>
      <w:tr w:rsidR="006222AF" w14:paraId="0716286D" w14:textId="77777777">
        <w:trPr>
          <w:trHeight w:val="300"/>
        </w:trPr>
        <w:tc>
          <w:tcPr>
            <w:tcW w:w="1036" w:type="dxa"/>
            <w:tcBorders>
              <w:top w:val="nil"/>
              <w:left w:val="nil"/>
              <w:bottom w:val="nil"/>
              <w:right w:val="nil"/>
            </w:tcBorders>
            <w:shd w:val="clear" w:color="auto" w:fill="auto"/>
            <w:noWrap/>
            <w:vAlign w:val="bottom"/>
            <w:hideMark/>
          </w:tcPr>
          <w:p w14:paraId="071628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28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6C" w14:textId="77777777" w:rsidR="00214CC2" w:rsidRPr="008677B1" w:rsidRDefault="006453C1" w:rsidP="005F005A">
            <w:pPr>
              <w:spacing w:after="0"/>
              <w:rPr>
                <w:rFonts w:ascii="Times New Roman" w:eastAsia="Times New Roman" w:hAnsi="Times New Roman" w:cs="Times New Roman"/>
                <w:sz w:val="20"/>
              </w:rPr>
            </w:pPr>
          </w:p>
        </w:tc>
      </w:tr>
      <w:tr w:rsidR="006222AF" w14:paraId="07162874" w14:textId="77777777">
        <w:trPr>
          <w:trHeight w:val="300"/>
        </w:trPr>
        <w:tc>
          <w:tcPr>
            <w:tcW w:w="2051" w:type="dxa"/>
            <w:gridSpan w:val="2"/>
            <w:tcBorders>
              <w:top w:val="nil"/>
              <w:left w:val="nil"/>
              <w:bottom w:val="nil"/>
              <w:right w:val="nil"/>
            </w:tcBorders>
            <w:shd w:val="clear" w:color="auto" w:fill="auto"/>
            <w:noWrap/>
            <w:vAlign w:val="bottom"/>
            <w:hideMark/>
          </w:tcPr>
          <w:p w14:paraId="071628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8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73" w14:textId="77777777" w:rsidR="00214CC2" w:rsidRPr="008677B1" w:rsidRDefault="006453C1" w:rsidP="005F005A">
            <w:pPr>
              <w:spacing w:after="0"/>
              <w:rPr>
                <w:rFonts w:ascii="Times New Roman" w:eastAsia="Times New Roman" w:hAnsi="Times New Roman" w:cs="Times New Roman"/>
                <w:sz w:val="20"/>
              </w:rPr>
            </w:pPr>
          </w:p>
        </w:tc>
      </w:tr>
      <w:tr w:rsidR="006222AF" w14:paraId="0716287C" w14:textId="77777777">
        <w:trPr>
          <w:trHeight w:val="300"/>
        </w:trPr>
        <w:tc>
          <w:tcPr>
            <w:tcW w:w="1036" w:type="dxa"/>
            <w:tcBorders>
              <w:top w:val="nil"/>
              <w:left w:val="nil"/>
              <w:bottom w:val="nil"/>
              <w:right w:val="nil"/>
            </w:tcBorders>
            <w:shd w:val="clear" w:color="auto" w:fill="auto"/>
            <w:noWrap/>
            <w:vAlign w:val="bottom"/>
            <w:hideMark/>
          </w:tcPr>
          <w:p w14:paraId="071628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7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87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8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7B" w14:textId="77777777" w:rsidR="00214CC2" w:rsidRPr="008677B1" w:rsidRDefault="006453C1" w:rsidP="005F005A">
            <w:pPr>
              <w:spacing w:after="0"/>
              <w:rPr>
                <w:rFonts w:ascii="Times New Roman" w:eastAsia="Times New Roman" w:hAnsi="Times New Roman" w:cs="Times New Roman"/>
                <w:sz w:val="20"/>
              </w:rPr>
            </w:pPr>
          </w:p>
        </w:tc>
      </w:tr>
      <w:tr w:rsidR="006222AF" w14:paraId="07162880" w14:textId="77777777">
        <w:trPr>
          <w:trHeight w:val="300"/>
        </w:trPr>
        <w:tc>
          <w:tcPr>
            <w:tcW w:w="1036" w:type="dxa"/>
            <w:tcBorders>
              <w:top w:val="nil"/>
              <w:left w:val="nil"/>
              <w:bottom w:val="nil"/>
              <w:right w:val="nil"/>
            </w:tcBorders>
            <w:shd w:val="clear" w:color="auto" w:fill="auto"/>
            <w:noWrap/>
            <w:vAlign w:val="bottom"/>
            <w:hideMark/>
          </w:tcPr>
          <w:p w14:paraId="0716287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8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157 ως έχει   ΔΕΚΤΟ ΚΑΤΑ ΠΛΕΙΟΨΗΦΙΑ</w:t>
            </w:r>
          </w:p>
        </w:tc>
        <w:tc>
          <w:tcPr>
            <w:tcW w:w="1015" w:type="dxa"/>
            <w:tcBorders>
              <w:top w:val="nil"/>
              <w:left w:val="nil"/>
              <w:bottom w:val="nil"/>
              <w:right w:val="nil"/>
            </w:tcBorders>
            <w:shd w:val="clear" w:color="auto" w:fill="auto"/>
            <w:noWrap/>
            <w:vAlign w:val="bottom"/>
            <w:hideMark/>
          </w:tcPr>
          <w:p w14:paraId="0716287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888" w14:textId="77777777">
        <w:trPr>
          <w:trHeight w:val="300"/>
        </w:trPr>
        <w:tc>
          <w:tcPr>
            <w:tcW w:w="1036" w:type="dxa"/>
            <w:tcBorders>
              <w:top w:val="nil"/>
              <w:left w:val="nil"/>
              <w:bottom w:val="nil"/>
              <w:right w:val="nil"/>
            </w:tcBorders>
            <w:shd w:val="clear" w:color="auto" w:fill="auto"/>
            <w:noWrap/>
            <w:vAlign w:val="bottom"/>
            <w:hideMark/>
          </w:tcPr>
          <w:p w14:paraId="071628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8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8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87" w14:textId="77777777" w:rsidR="00214CC2" w:rsidRPr="008677B1" w:rsidRDefault="006453C1" w:rsidP="005F005A">
            <w:pPr>
              <w:spacing w:after="0"/>
              <w:rPr>
                <w:rFonts w:ascii="Times New Roman" w:eastAsia="Times New Roman" w:hAnsi="Times New Roman" w:cs="Times New Roman"/>
                <w:sz w:val="20"/>
              </w:rPr>
            </w:pPr>
          </w:p>
        </w:tc>
      </w:tr>
      <w:tr w:rsidR="006222AF" w14:paraId="07162890" w14:textId="77777777">
        <w:trPr>
          <w:trHeight w:val="300"/>
        </w:trPr>
        <w:tc>
          <w:tcPr>
            <w:tcW w:w="1036" w:type="dxa"/>
            <w:tcBorders>
              <w:top w:val="nil"/>
              <w:left w:val="nil"/>
              <w:bottom w:val="nil"/>
              <w:right w:val="nil"/>
            </w:tcBorders>
            <w:shd w:val="clear" w:color="auto" w:fill="auto"/>
            <w:noWrap/>
            <w:vAlign w:val="bottom"/>
            <w:hideMark/>
          </w:tcPr>
          <w:p w14:paraId="071628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8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8F" w14:textId="77777777" w:rsidR="00214CC2" w:rsidRPr="008677B1" w:rsidRDefault="006453C1" w:rsidP="005F005A">
            <w:pPr>
              <w:spacing w:after="0"/>
              <w:rPr>
                <w:rFonts w:ascii="Times New Roman" w:eastAsia="Times New Roman" w:hAnsi="Times New Roman" w:cs="Times New Roman"/>
                <w:sz w:val="20"/>
              </w:rPr>
            </w:pPr>
          </w:p>
        </w:tc>
      </w:tr>
      <w:tr w:rsidR="006222AF" w14:paraId="07162898" w14:textId="77777777">
        <w:trPr>
          <w:trHeight w:val="300"/>
        </w:trPr>
        <w:tc>
          <w:tcPr>
            <w:tcW w:w="1036" w:type="dxa"/>
            <w:tcBorders>
              <w:top w:val="nil"/>
              <w:left w:val="nil"/>
              <w:bottom w:val="nil"/>
              <w:right w:val="nil"/>
            </w:tcBorders>
            <w:shd w:val="clear" w:color="auto" w:fill="auto"/>
            <w:noWrap/>
            <w:vAlign w:val="bottom"/>
            <w:hideMark/>
          </w:tcPr>
          <w:p w14:paraId="071628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8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97" w14:textId="77777777" w:rsidR="00214CC2" w:rsidRPr="008677B1" w:rsidRDefault="006453C1" w:rsidP="005F005A">
            <w:pPr>
              <w:spacing w:after="0"/>
              <w:rPr>
                <w:rFonts w:ascii="Times New Roman" w:eastAsia="Times New Roman" w:hAnsi="Times New Roman" w:cs="Times New Roman"/>
                <w:sz w:val="20"/>
              </w:rPr>
            </w:pPr>
          </w:p>
        </w:tc>
      </w:tr>
      <w:tr w:rsidR="006222AF" w14:paraId="071628A0" w14:textId="77777777">
        <w:trPr>
          <w:trHeight w:val="300"/>
        </w:trPr>
        <w:tc>
          <w:tcPr>
            <w:tcW w:w="1036" w:type="dxa"/>
            <w:tcBorders>
              <w:top w:val="nil"/>
              <w:left w:val="nil"/>
              <w:bottom w:val="nil"/>
              <w:right w:val="nil"/>
            </w:tcBorders>
            <w:shd w:val="clear" w:color="auto" w:fill="auto"/>
            <w:noWrap/>
            <w:vAlign w:val="bottom"/>
            <w:hideMark/>
          </w:tcPr>
          <w:p w14:paraId="071628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8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9F" w14:textId="77777777" w:rsidR="00214CC2" w:rsidRPr="008677B1" w:rsidRDefault="006453C1" w:rsidP="005F005A">
            <w:pPr>
              <w:spacing w:after="0"/>
              <w:rPr>
                <w:rFonts w:ascii="Times New Roman" w:eastAsia="Times New Roman" w:hAnsi="Times New Roman" w:cs="Times New Roman"/>
                <w:sz w:val="20"/>
              </w:rPr>
            </w:pPr>
          </w:p>
        </w:tc>
      </w:tr>
      <w:tr w:rsidR="006222AF" w14:paraId="071628A8" w14:textId="77777777">
        <w:trPr>
          <w:trHeight w:val="300"/>
        </w:trPr>
        <w:tc>
          <w:tcPr>
            <w:tcW w:w="1036" w:type="dxa"/>
            <w:tcBorders>
              <w:top w:val="nil"/>
              <w:left w:val="nil"/>
              <w:bottom w:val="nil"/>
              <w:right w:val="nil"/>
            </w:tcBorders>
            <w:shd w:val="clear" w:color="auto" w:fill="auto"/>
            <w:noWrap/>
            <w:vAlign w:val="bottom"/>
            <w:hideMark/>
          </w:tcPr>
          <w:p w14:paraId="071628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8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A7" w14:textId="77777777" w:rsidR="00214CC2" w:rsidRPr="008677B1" w:rsidRDefault="006453C1" w:rsidP="005F005A">
            <w:pPr>
              <w:spacing w:after="0"/>
              <w:rPr>
                <w:rFonts w:ascii="Times New Roman" w:eastAsia="Times New Roman" w:hAnsi="Times New Roman" w:cs="Times New Roman"/>
                <w:sz w:val="20"/>
              </w:rPr>
            </w:pPr>
          </w:p>
        </w:tc>
      </w:tr>
      <w:tr w:rsidR="006222AF" w14:paraId="071628B0" w14:textId="77777777">
        <w:trPr>
          <w:trHeight w:val="300"/>
        </w:trPr>
        <w:tc>
          <w:tcPr>
            <w:tcW w:w="1036" w:type="dxa"/>
            <w:tcBorders>
              <w:top w:val="nil"/>
              <w:left w:val="nil"/>
              <w:bottom w:val="nil"/>
              <w:right w:val="nil"/>
            </w:tcBorders>
            <w:shd w:val="clear" w:color="auto" w:fill="auto"/>
            <w:noWrap/>
            <w:vAlign w:val="bottom"/>
            <w:hideMark/>
          </w:tcPr>
          <w:p w14:paraId="071628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8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AF" w14:textId="77777777" w:rsidR="00214CC2" w:rsidRPr="008677B1" w:rsidRDefault="006453C1" w:rsidP="005F005A">
            <w:pPr>
              <w:spacing w:after="0"/>
              <w:rPr>
                <w:rFonts w:ascii="Times New Roman" w:eastAsia="Times New Roman" w:hAnsi="Times New Roman" w:cs="Times New Roman"/>
                <w:sz w:val="20"/>
              </w:rPr>
            </w:pPr>
          </w:p>
        </w:tc>
      </w:tr>
      <w:tr w:rsidR="006222AF" w14:paraId="071628B8" w14:textId="77777777">
        <w:trPr>
          <w:trHeight w:val="300"/>
        </w:trPr>
        <w:tc>
          <w:tcPr>
            <w:tcW w:w="1036" w:type="dxa"/>
            <w:tcBorders>
              <w:top w:val="nil"/>
              <w:left w:val="nil"/>
              <w:bottom w:val="nil"/>
              <w:right w:val="nil"/>
            </w:tcBorders>
            <w:shd w:val="clear" w:color="auto" w:fill="auto"/>
            <w:noWrap/>
            <w:vAlign w:val="bottom"/>
            <w:hideMark/>
          </w:tcPr>
          <w:p w14:paraId="071628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8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B7" w14:textId="77777777" w:rsidR="00214CC2" w:rsidRPr="008677B1" w:rsidRDefault="006453C1" w:rsidP="005F005A">
            <w:pPr>
              <w:spacing w:after="0"/>
              <w:rPr>
                <w:rFonts w:ascii="Times New Roman" w:eastAsia="Times New Roman" w:hAnsi="Times New Roman" w:cs="Times New Roman"/>
                <w:sz w:val="20"/>
              </w:rPr>
            </w:pPr>
          </w:p>
        </w:tc>
      </w:tr>
      <w:tr w:rsidR="006222AF" w14:paraId="071628BF" w14:textId="77777777">
        <w:trPr>
          <w:trHeight w:val="300"/>
        </w:trPr>
        <w:tc>
          <w:tcPr>
            <w:tcW w:w="2051" w:type="dxa"/>
            <w:gridSpan w:val="2"/>
            <w:tcBorders>
              <w:top w:val="nil"/>
              <w:left w:val="nil"/>
              <w:bottom w:val="nil"/>
              <w:right w:val="nil"/>
            </w:tcBorders>
            <w:shd w:val="clear" w:color="auto" w:fill="auto"/>
            <w:noWrap/>
            <w:vAlign w:val="bottom"/>
            <w:hideMark/>
          </w:tcPr>
          <w:p w14:paraId="071628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28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BE" w14:textId="77777777" w:rsidR="00214CC2" w:rsidRPr="008677B1" w:rsidRDefault="006453C1" w:rsidP="005F005A">
            <w:pPr>
              <w:spacing w:after="0"/>
              <w:rPr>
                <w:rFonts w:ascii="Times New Roman" w:eastAsia="Times New Roman" w:hAnsi="Times New Roman" w:cs="Times New Roman"/>
                <w:sz w:val="20"/>
              </w:rPr>
            </w:pPr>
          </w:p>
        </w:tc>
      </w:tr>
      <w:tr w:rsidR="006222AF" w14:paraId="071628C7" w14:textId="77777777">
        <w:trPr>
          <w:trHeight w:val="300"/>
        </w:trPr>
        <w:tc>
          <w:tcPr>
            <w:tcW w:w="1036" w:type="dxa"/>
            <w:tcBorders>
              <w:top w:val="nil"/>
              <w:left w:val="nil"/>
              <w:bottom w:val="nil"/>
              <w:right w:val="nil"/>
            </w:tcBorders>
            <w:shd w:val="clear" w:color="auto" w:fill="auto"/>
            <w:noWrap/>
            <w:vAlign w:val="bottom"/>
            <w:hideMark/>
          </w:tcPr>
          <w:p w14:paraId="071628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C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8C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8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C6" w14:textId="77777777" w:rsidR="00214CC2" w:rsidRPr="008677B1" w:rsidRDefault="006453C1" w:rsidP="005F005A">
            <w:pPr>
              <w:spacing w:after="0"/>
              <w:rPr>
                <w:rFonts w:ascii="Times New Roman" w:eastAsia="Times New Roman" w:hAnsi="Times New Roman" w:cs="Times New Roman"/>
                <w:sz w:val="20"/>
              </w:rPr>
            </w:pPr>
          </w:p>
        </w:tc>
      </w:tr>
      <w:tr w:rsidR="006222AF" w14:paraId="071628CB" w14:textId="77777777">
        <w:trPr>
          <w:trHeight w:val="300"/>
        </w:trPr>
        <w:tc>
          <w:tcPr>
            <w:tcW w:w="1036" w:type="dxa"/>
            <w:tcBorders>
              <w:top w:val="nil"/>
              <w:left w:val="nil"/>
              <w:bottom w:val="nil"/>
              <w:right w:val="nil"/>
            </w:tcBorders>
            <w:shd w:val="clear" w:color="auto" w:fill="auto"/>
            <w:noWrap/>
            <w:vAlign w:val="bottom"/>
            <w:hideMark/>
          </w:tcPr>
          <w:p w14:paraId="071628C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8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158 ως έχει   ΔΕΚΤΟ ΚΑΤΑ ΠΛΕΙΟΨΗΦΙΑ</w:t>
            </w:r>
          </w:p>
        </w:tc>
        <w:tc>
          <w:tcPr>
            <w:tcW w:w="1015" w:type="dxa"/>
            <w:tcBorders>
              <w:top w:val="nil"/>
              <w:left w:val="nil"/>
              <w:bottom w:val="nil"/>
              <w:right w:val="nil"/>
            </w:tcBorders>
            <w:shd w:val="clear" w:color="auto" w:fill="auto"/>
            <w:noWrap/>
            <w:vAlign w:val="bottom"/>
            <w:hideMark/>
          </w:tcPr>
          <w:p w14:paraId="071628C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8D3" w14:textId="77777777">
        <w:trPr>
          <w:trHeight w:val="300"/>
        </w:trPr>
        <w:tc>
          <w:tcPr>
            <w:tcW w:w="1036" w:type="dxa"/>
            <w:tcBorders>
              <w:top w:val="nil"/>
              <w:left w:val="nil"/>
              <w:bottom w:val="nil"/>
              <w:right w:val="nil"/>
            </w:tcBorders>
            <w:shd w:val="clear" w:color="auto" w:fill="auto"/>
            <w:noWrap/>
            <w:vAlign w:val="bottom"/>
            <w:hideMark/>
          </w:tcPr>
          <w:p w14:paraId="071628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8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D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D2" w14:textId="77777777" w:rsidR="00214CC2" w:rsidRPr="008677B1" w:rsidRDefault="006453C1" w:rsidP="005F005A">
            <w:pPr>
              <w:spacing w:after="0"/>
              <w:rPr>
                <w:rFonts w:ascii="Times New Roman" w:eastAsia="Times New Roman" w:hAnsi="Times New Roman" w:cs="Times New Roman"/>
                <w:sz w:val="20"/>
              </w:rPr>
            </w:pPr>
          </w:p>
        </w:tc>
      </w:tr>
      <w:tr w:rsidR="006222AF" w14:paraId="071628DB" w14:textId="77777777">
        <w:trPr>
          <w:trHeight w:val="300"/>
        </w:trPr>
        <w:tc>
          <w:tcPr>
            <w:tcW w:w="1036" w:type="dxa"/>
            <w:tcBorders>
              <w:top w:val="nil"/>
              <w:left w:val="nil"/>
              <w:bottom w:val="nil"/>
              <w:right w:val="nil"/>
            </w:tcBorders>
            <w:shd w:val="clear" w:color="auto" w:fill="auto"/>
            <w:noWrap/>
            <w:vAlign w:val="bottom"/>
            <w:hideMark/>
          </w:tcPr>
          <w:p w14:paraId="071628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8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DA" w14:textId="77777777" w:rsidR="00214CC2" w:rsidRPr="008677B1" w:rsidRDefault="006453C1" w:rsidP="005F005A">
            <w:pPr>
              <w:spacing w:after="0"/>
              <w:rPr>
                <w:rFonts w:ascii="Times New Roman" w:eastAsia="Times New Roman" w:hAnsi="Times New Roman" w:cs="Times New Roman"/>
                <w:sz w:val="20"/>
              </w:rPr>
            </w:pPr>
          </w:p>
        </w:tc>
      </w:tr>
      <w:tr w:rsidR="006222AF" w14:paraId="071628E3" w14:textId="77777777">
        <w:trPr>
          <w:trHeight w:val="300"/>
        </w:trPr>
        <w:tc>
          <w:tcPr>
            <w:tcW w:w="1036" w:type="dxa"/>
            <w:tcBorders>
              <w:top w:val="nil"/>
              <w:left w:val="nil"/>
              <w:bottom w:val="nil"/>
              <w:right w:val="nil"/>
            </w:tcBorders>
            <w:shd w:val="clear" w:color="auto" w:fill="auto"/>
            <w:noWrap/>
            <w:vAlign w:val="bottom"/>
            <w:hideMark/>
          </w:tcPr>
          <w:p w14:paraId="071628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8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E2" w14:textId="77777777" w:rsidR="00214CC2" w:rsidRPr="008677B1" w:rsidRDefault="006453C1" w:rsidP="005F005A">
            <w:pPr>
              <w:spacing w:after="0"/>
              <w:rPr>
                <w:rFonts w:ascii="Times New Roman" w:eastAsia="Times New Roman" w:hAnsi="Times New Roman" w:cs="Times New Roman"/>
                <w:sz w:val="20"/>
              </w:rPr>
            </w:pPr>
          </w:p>
        </w:tc>
      </w:tr>
      <w:tr w:rsidR="006222AF" w14:paraId="071628EB" w14:textId="77777777">
        <w:trPr>
          <w:trHeight w:val="300"/>
        </w:trPr>
        <w:tc>
          <w:tcPr>
            <w:tcW w:w="1036" w:type="dxa"/>
            <w:tcBorders>
              <w:top w:val="nil"/>
              <w:left w:val="nil"/>
              <w:bottom w:val="nil"/>
              <w:right w:val="nil"/>
            </w:tcBorders>
            <w:shd w:val="clear" w:color="auto" w:fill="auto"/>
            <w:noWrap/>
            <w:vAlign w:val="bottom"/>
            <w:hideMark/>
          </w:tcPr>
          <w:p w14:paraId="071628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8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EA" w14:textId="77777777" w:rsidR="00214CC2" w:rsidRPr="008677B1" w:rsidRDefault="006453C1" w:rsidP="005F005A">
            <w:pPr>
              <w:spacing w:after="0"/>
              <w:rPr>
                <w:rFonts w:ascii="Times New Roman" w:eastAsia="Times New Roman" w:hAnsi="Times New Roman" w:cs="Times New Roman"/>
                <w:sz w:val="20"/>
              </w:rPr>
            </w:pPr>
          </w:p>
        </w:tc>
      </w:tr>
      <w:tr w:rsidR="006222AF" w14:paraId="071628F3" w14:textId="77777777">
        <w:trPr>
          <w:trHeight w:val="300"/>
        </w:trPr>
        <w:tc>
          <w:tcPr>
            <w:tcW w:w="1036" w:type="dxa"/>
            <w:tcBorders>
              <w:top w:val="nil"/>
              <w:left w:val="nil"/>
              <w:bottom w:val="nil"/>
              <w:right w:val="nil"/>
            </w:tcBorders>
            <w:shd w:val="clear" w:color="auto" w:fill="auto"/>
            <w:noWrap/>
            <w:vAlign w:val="bottom"/>
            <w:hideMark/>
          </w:tcPr>
          <w:p w14:paraId="071628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8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8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F2" w14:textId="77777777" w:rsidR="00214CC2" w:rsidRPr="008677B1" w:rsidRDefault="006453C1" w:rsidP="005F005A">
            <w:pPr>
              <w:spacing w:after="0"/>
              <w:rPr>
                <w:rFonts w:ascii="Times New Roman" w:eastAsia="Times New Roman" w:hAnsi="Times New Roman" w:cs="Times New Roman"/>
                <w:sz w:val="20"/>
              </w:rPr>
            </w:pPr>
          </w:p>
        </w:tc>
      </w:tr>
      <w:tr w:rsidR="006222AF" w14:paraId="071628FB" w14:textId="77777777">
        <w:trPr>
          <w:trHeight w:val="300"/>
        </w:trPr>
        <w:tc>
          <w:tcPr>
            <w:tcW w:w="1036" w:type="dxa"/>
            <w:tcBorders>
              <w:top w:val="nil"/>
              <w:left w:val="nil"/>
              <w:bottom w:val="nil"/>
              <w:right w:val="nil"/>
            </w:tcBorders>
            <w:shd w:val="clear" w:color="auto" w:fill="auto"/>
            <w:noWrap/>
            <w:vAlign w:val="bottom"/>
            <w:hideMark/>
          </w:tcPr>
          <w:p w14:paraId="071628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8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8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8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FA" w14:textId="77777777" w:rsidR="00214CC2" w:rsidRPr="008677B1" w:rsidRDefault="006453C1" w:rsidP="005F005A">
            <w:pPr>
              <w:spacing w:after="0"/>
              <w:rPr>
                <w:rFonts w:ascii="Times New Roman" w:eastAsia="Times New Roman" w:hAnsi="Times New Roman" w:cs="Times New Roman"/>
                <w:sz w:val="20"/>
              </w:rPr>
            </w:pPr>
          </w:p>
        </w:tc>
      </w:tr>
      <w:tr w:rsidR="006222AF" w14:paraId="07162903" w14:textId="77777777">
        <w:trPr>
          <w:trHeight w:val="300"/>
        </w:trPr>
        <w:tc>
          <w:tcPr>
            <w:tcW w:w="1036" w:type="dxa"/>
            <w:tcBorders>
              <w:top w:val="nil"/>
              <w:left w:val="nil"/>
              <w:bottom w:val="nil"/>
              <w:right w:val="nil"/>
            </w:tcBorders>
            <w:shd w:val="clear" w:color="auto" w:fill="auto"/>
            <w:noWrap/>
            <w:vAlign w:val="bottom"/>
            <w:hideMark/>
          </w:tcPr>
          <w:p w14:paraId="071628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8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8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8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02" w14:textId="77777777" w:rsidR="00214CC2" w:rsidRPr="008677B1" w:rsidRDefault="006453C1" w:rsidP="005F005A">
            <w:pPr>
              <w:spacing w:after="0"/>
              <w:rPr>
                <w:rFonts w:ascii="Times New Roman" w:eastAsia="Times New Roman" w:hAnsi="Times New Roman" w:cs="Times New Roman"/>
                <w:sz w:val="20"/>
              </w:rPr>
            </w:pPr>
          </w:p>
        </w:tc>
      </w:tr>
      <w:tr w:rsidR="006222AF" w14:paraId="0716290A" w14:textId="77777777">
        <w:trPr>
          <w:trHeight w:val="300"/>
        </w:trPr>
        <w:tc>
          <w:tcPr>
            <w:tcW w:w="2051" w:type="dxa"/>
            <w:gridSpan w:val="2"/>
            <w:tcBorders>
              <w:top w:val="nil"/>
              <w:left w:val="nil"/>
              <w:bottom w:val="nil"/>
              <w:right w:val="nil"/>
            </w:tcBorders>
            <w:shd w:val="clear" w:color="auto" w:fill="auto"/>
            <w:noWrap/>
            <w:vAlign w:val="bottom"/>
            <w:hideMark/>
          </w:tcPr>
          <w:p w14:paraId="071629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9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09" w14:textId="77777777" w:rsidR="00214CC2" w:rsidRPr="008677B1" w:rsidRDefault="006453C1" w:rsidP="005F005A">
            <w:pPr>
              <w:spacing w:after="0"/>
              <w:rPr>
                <w:rFonts w:ascii="Times New Roman" w:eastAsia="Times New Roman" w:hAnsi="Times New Roman" w:cs="Times New Roman"/>
                <w:sz w:val="20"/>
              </w:rPr>
            </w:pPr>
          </w:p>
        </w:tc>
      </w:tr>
      <w:tr w:rsidR="006222AF" w14:paraId="07162912" w14:textId="77777777">
        <w:trPr>
          <w:trHeight w:val="300"/>
        </w:trPr>
        <w:tc>
          <w:tcPr>
            <w:tcW w:w="1036" w:type="dxa"/>
            <w:tcBorders>
              <w:top w:val="nil"/>
              <w:left w:val="nil"/>
              <w:bottom w:val="nil"/>
              <w:right w:val="nil"/>
            </w:tcBorders>
            <w:shd w:val="clear" w:color="auto" w:fill="auto"/>
            <w:noWrap/>
            <w:vAlign w:val="bottom"/>
            <w:hideMark/>
          </w:tcPr>
          <w:p w14:paraId="071629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0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90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9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11" w14:textId="77777777" w:rsidR="00214CC2" w:rsidRPr="008677B1" w:rsidRDefault="006453C1" w:rsidP="005F005A">
            <w:pPr>
              <w:spacing w:after="0"/>
              <w:rPr>
                <w:rFonts w:ascii="Times New Roman" w:eastAsia="Times New Roman" w:hAnsi="Times New Roman" w:cs="Times New Roman"/>
                <w:sz w:val="20"/>
              </w:rPr>
            </w:pPr>
          </w:p>
        </w:tc>
      </w:tr>
      <w:tr w:rsidR="006222AF" w14:paraId="07162916" w14:textId="77777777">
        <w:trPr>
          <w:trHeight w:val="300"/>
        </w:trPr>
        <w:tc>
          <w:tcPr>
            <w:tcW w:w="1036" w:type="dxa"/>
            <w:tcBorders>
              <w:top w:val="nil"/>
              <w:left w:val="nil"/>
              <w:bottom w:val="nil"/>
              <w:right w:val="nil"/>
            </w:tcBorders>
            <w:shd w:val="clear" w:color="auto" w:fill="auto"/>
            <w:noWrap/>
            <w:vAlign w:val="bottom"/>
            <w:hideMark/>
          </w:tcPr>
          <w:p w14:paraId="0716291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9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159 ως έχει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291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91E" w14:textId="77777777">
        <w:trPr>
          <w:trHeight w:val="300"/>
        </w:trPr>
        <w:tc>
          <w:tcPr>
            <w:tcW w:w="1036" w:type="dxa"/>
            <w:tcBorders>
              <w:top w:val="nil"/>
              <w:left w:val="nil"/>
              <w:bottom w:val="nil"/>
              <w:right w:val="nil"/>
            </w:tcBorders>
            <w:shd w:val="clear" w:color="auto" w:fill="auto"/>
            <w:noWrap/>
            <w:vAlign w:val="bottom"/>
            <w:hideMark/>
          </w:tcPr>
          <w:p w14:paraId="071629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9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1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1D" w14:textId="77777777" w:rsidR="00214CC2" w:rsidRPr="008677B1" w:rsidRDefault="006453C1" w:rsidP="005F005A">
            <w:pPr>
              <w:spacing w:after="0"/>
              <w:rPr>
                <w:rFonts w:ascii="Times New Roman" w:eastAsia="Times New Roman" w:hAnsi="Times New Roman" w:cs="Times New Roman"/>
                <w:sz w:val="20"/>
              </w:rPr>
            </w:pPr>
          </w:p>
        </w:tc>
      </w:tr>
      <w:tr w:rsidR="006222AF" w14:paraId="07162926" w14:textId="77777777">
        <w:trPr>
          <w:trHeight w:val="300"/>
        </w:trPr>
        <w:tc>
          <w:tcPr>
            <w:tcW w:w="1036" w:type="dxa"/>
            <w:tcBorders>
              <w:top w:val="nil"/>
              <w:left w:val="nil"/>
              <w:bottom w:val="nil"/>
              <w:right w:val="nil"/>
            </w:tcBorders>
            <w:shd w:val="clear" w:color="auto" w:fill="auto"/>
            <w:noWrap/>
            <w:vAlign w:val="bottom"/>
            <w:hideMark/>
          </w:tcPr>
          <w:p w14:paraId="071629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9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25" w14:textId="77777777" w:rsidR="00214CC2" w:rsidRPr="008677B1" w:rsidRDefault="006453C1" w:rsidP="005F005A">
            <w:pPr>
              <w:spacing w:after="0"/>
              <w:rPr>
                <w:rFonts w:ascii="Times New Roman" w:eastAsia="Times New Roman" w:hAnsi="Times New Roman" w:cs="Times New Roman"/>
                <w:sz w:val="20"/>
              </w:rPr>
            </w:pPr>
          </w:p>
        </w:tc>
      </w:tr>
      <w:tr w:rsidR="006222AF" w14:paraId="0716292E" w14:textId="77777777">
        <w:trPr>
          <w:trHeight w:val="300"/>
        </w:trPr>
        <w:tc>
          <w:tcPr>
            <w:tcW w:w="1036" w:type="dxa"/>
            <w:tcBorders>
              <w:top w:val="nil"/>
              <w:left w:val="nil"/>
              <w:bottom w:val="nil"/>
              <w:right w:val="nil"/>
            </w:tcBorders>
            <w:shd w:val="clear" w:color="auto" w:fill="auto"/>
            <w:noWrap/>
            <w:vAlign w:val="bottom"/>
            <w:hideMark/>
          </w:tcPr>
          <w:p w14:paraId="071629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9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2D" w14:textId="77777777" w:rsidR="00214CC2" w:rsidRPr="008677B1" w:rsidRDefault="006453C1" w:rsidP="005F005A">
            <w:pPr>
              <w:spacing w:after="0"/>
              <w:rPr>
                <w:rFonts w:ascii="Times New Roman" w:eastAsia="Times New Roman" w:hAnsi="Times New Roman" w:cs="Times New Roman"/>
                <w:sz w:val="20"/>
              </w:rPr>
            </w:pPr>
          </w:p>
        </w:tc>
      </w:tr>
      <w:tr w:rsidR="006222AF" w14:paraId="07162936" w14:textId="77777777">
        <w:trPr>
          <w:trHeight w:val="300"/>
        </w:trPr>
        <w:tc>
          <w:tcPr>
            <w:tcW w:w="1036" w:type="dxa"/>
            <w:tcBorders>
              <w:top w:val="nil"/>
              <w:left w:val="nil"/>
              <w:bottom w:val="nil"/>
              <w:right w:val="nil"/>
            </w:tcBorders>
            <w:shd w:val="clear" w:color="auto" w:fill="auto"/>
            <w:noWrap/>
            <w:vAlign w:val="bottom"/>
            <w:hideMark/>
          </w:tcPr>
          <w:p w14:paraId="071629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9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35" w14:textId="77777777" w:rsidR="00214CC2" w:rsidRPr="008677B1" w:rsidRDefault="006453C1" w:rsidP="005F005A">
            <w:pPr>
              <w:spacing w:after="0"/>
              <w:rPr>
                <w:rFonts w:ascii="Times New Roman" w:eastAsia="Times New Roman" w:hAnsi="Times New Roman" w:cs="Times New Roman"/>
                <w:sz w:val="20"/>
              </w:rPr>
            </w:pPr>
          </w:p>
        </w:tc>
      </w:tr>
      <w:tr w:rsidR="006222AF" w14:paraId="0716293E" w14:textId="77777777">
        <w:trPr>
          <w:trHeight w:val="300"/>
        </w:trPr>
        <w:tc>
          <w:tcPr>
            <w:tcW w:w="1036" w:type="dxa"/>
            <w:tcBorders>
              <w:top w:val="nil"/>
              <w:left w:val="nil"/>
              <w:bottom w:val="nil"/>
              <w:right w:val="nil"/>
            </w:tcBorders>
            <w:shd w:val="clear" w:color="auto" w:fill="auto"/>
            <w:noWrap/>
            <w:vAlign w:val="bottom"/>
            <w:hideMark/>
          </w:tcPr>
          <w:p w14:paraId="071629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9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3D" w14:textId="77777777" w:rsidR="00214CC2" w:rsidRPr="008677B1" w:rsidRDefault="006453C1" w:rsidP="005F005A">
            <w:pPr>
              <w:spacing w:after="0"/>
              <w:rPr>
                <w:rFonts w:ascii="Times New Roman" w:eastAsia="Times New Roman" w:hAnsi="Times New Roman" w:cs="Times New Roman"/>
                <w:sz w:val="20"/>
              </w:rPr>
            </w:pPr>
          </w:p>
        </w:tc>
      </w:tr>
      <w:tr w:rsidR="006222AF" w14:paraId="07162946" w14:textId="77777777">
        <w:trPr>
          <w:trHeight w:val="300"/>
        </w:trPr>
        <w:tc>
          <w:tcPr>
            <w:tcW w:w="1036" w:type="dxa"/>
            <w:tcBorders>
              <w:top w:val="nil"/>
              <w:left w:val="nil"/>
              <w:bottom w:val="nil"/>
              <w:right w:val="nil"/>
            </w:tcBorders>
            <w:shd w:val="clear" w:color="auto" w:fill="auto"/>
            <w:noWrap/>
            <w:vAlign w:val="bottom"/>
            <w:hideMark/>
          </w:tcPr>
          <w:p w14:paraId="071629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9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45" w14:textId="77777777" w:rsidR="00214CC2" w:rsidRPr="008677B1" w:rsidRDefault="006453C1" w:rsidP="005F005A">
            <w:pPr>
              <w:spacing w:after="0"/>
              <w:rPr>
                <w:rFonts w:ascii="Times New Roman" w:eastAsia="Times New Roman" w:hAnsi="Times New Roman" w:cs="Times New Roman"/>
                <w:sz w:val="20"/>
              </w:rPr>
            </w:pPr>
          </w:p>
        </w:tc>
      </w:tr>
      <w:tr w:rsidR="006222AF" w14:paraId="0716294E" w14:textId="77777777">
        <w:trPr>
          <w:trHeight w:val="300"/>
        </w:trPr>
        <w:tc>
          <w:tcPr>
            <w:tcW w:w="1036" w:type="dxa"/>
            <w:tcBorders>
              <w:top w:val="nil"/>
              <w:left w:val="nil"/>
              <w:bottom w:val="nil"/>
              <w:right w:val="nil"/>
            </w:tcBorders>
            <w:shd w:val="clear" w:color="auto" w:fill="auto"/>
            <w:noWrap/>
            <w:vAlign w:val="bottom"/>
            <w:hideMark/>
          </w:tcPr>
          <w:p w14:paraId="071629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9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4D" w14:textId="77777777" w:rsidR="00214CC2" w:rsidRPr="008677B1" w:rsidRDefault="006453C1" w:rsidP="005F005A">
            <w:pPr>
              <w:spacing w:after="0"/>
              <w:rPr>
                <w:rFonts w:ascii="Times New Roman" w:eastAsia="Times New Roman" w:hAnsi="Times New Roman" w:cs="Times New Roman"/>
                <w:sz w:val="20"/>
              </w:rPr>
            </w:pPr>
          </w:p>
        </w:tc>
      </w:tr>
      <w:tr w:rsidR="006222AF" w14:paraId="07162955" w14:textId="77777777">
        <w:trPr>
          <w:trHeight w:val="300"/>
        </w:trPr>
        <w:tc>
          <w:tcPr>
            <w:tcW w:w="2051" w:type="dxa"/>
            <w:gridSpan w:val="2"/>
            <w:tcBorders>
              <w:top w:val="nil"/>
              <w:left w:val="nil"/>
              <w:bottom w:val="nil"/>
              <w:right w:val="nil"/>
            </w:tcBorders>
            <w:shd w:val="clear" w:color="auto" w:fill="auto"/>
            <w:noWrap/>
            <w:vAlign w:val="bottom"/>
            <w:hideMark/>
          </w:tcPr>
          <w:p w14:paraId="071629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9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54" w14:textId="77777777" w:rsidR="00214CC2" w:rsidRPr="008677B1" w:rsidRDefault="006453C1" w:rsidP="005F005A">
            <w:pPr>
              <w:spacing w:after="0"/>
              <w:rPr>
                <w:rFonts w:ascii="Times New Roman" w:eastAsia="Times New Roman" w:hAnsi="Times New Roman" w:cs="Times New Roman"/>
                <w:sz w:val="20"/>
              </w:rPr>
            </w:pPr>
          </w:p>
        </w:tc>
      </w:tr>
      <w:tr w:rsidR="006222AF" w14:paraId="0716295D" w14:textId="77777777">
        <w:trPr>
          <w:trHeight w:val="300"/>
        </w:trPr>
        <w:tc>
          <w:tcPr>
            <w:tcW w:w="1036" w:type="dxa"/>
            <w:tcBorders>
              <w:top w:val="nil"/>
              <w:left w:val="nil"/>
              <w:bottom w:val="nil"/>
              <w:right w:val="nil"/>
            </w:tcBorders>
            <w:shd w:val="clear" w:color="auto" w:fill="auto"/>
            <w:noWrap/>
            <w:vAlign w:val="bottom"/>
            <w:hideMark/>
          </w:tcPr>
          <w:p w14:paraId="071629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5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95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9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5C" w14:textId="77777777" w:rsidR="00214CC2" w:rsidRPr="008677B1" w:rsidRDefault="006453C1" w:rsidP="005F005A">
            <w:pPr>
              <w:spacing w:after="0"/>
              <w:rPr>
                <w:rFonts w:ascii="Times New Roman" w:eastAsia="Times New Roman" w:hAnsi="Times New Roman" w:cs="Times New Roman"/>
                <w:sz w:val="20"/>
              </w:rPr>
            </w:pPr>
          </w:p>
        </w:tc>
      </w:tr>
      <w:tr w:rsidR="006222AF" w14:paraId="07162961" w14:textId="77777777">
        <w:trPr>
          <w:trHeight w:val="300"/>
        </w:trPr>
        <w:tc>
          <w:tcPr>
            <w:tcW w:w="1036" w:type="dxa"/>
            <w:tcBorders>
              <w:top w:val="nil"/>
              <w:left w:val="nil"/>
              <w:bottom w:val="nil"/>
              <w:right w:val="nil"/>
            </w:tcBorders>
            <w:shd w:val="clear" w:color="auto" w:fill="auto"/>
            <w:noWrap/>
            <w:vAlign w:val="bottom"/>
            <w:hideMark/>
          </w:tcPr>
          <w:p w14:paraId="0716295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9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160 ως έχει   ΔΕΚΤΟ ΚΑΤΑ ΠΛΕΙΟΨΗΦΙΑ</w:t>
            </w:r>
          </w:p>
        </w:tc>
        <w:tc>
          <w:tcPr>
            <w:tcW w:w="1015" w:type="dxa"/>
            <w:tcBorders>
              <w:top w:val="nil"/>
              <w:left w:val="nil"/>
              <w:bottom w:val="nil"/>
              <w:right w:val="nil"/>
            </w:tcBorders>
            <w:shd w:val="clear" w:color="auto" w:fill="auto"/>
            <w:noWrap/>
            <w:vAlign w:val="bottom"/>
            <w:hideMark/>
          </w:tcPr>
          <w:p w14:paraId="0716296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969" w14:textId="77777777">
        <w:trPr>
          <w:trHeight w:val="300"/>
        </w:trPr>
        <w:tc>
          <w:tcPr>
            <w:tcW w:w="1036" w:type="dxa"/>
            <w:tcBorders>
              <w:top w:val="nil"/>
              <w:left w:val="nil"/>
              <w:bottom w:val="nil"/>
              <w:right w:val="nil"/>
            </w:tcBorders>
            <w:shd w:val="clear" w:color="auto" w:fill="auto"/>
            <w:noWrap/>
            <w:vAlign w:val="bottom"/>
            <w:hideMark/>
          </w:tcPr>
          <w:p w14:paraId="071629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9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68" w14:textId="77777777" w:rsidR="00214CC2" w:rsidRPr="008677B1" w:rsidRDefault="006453C1" w:rsidP="005F005A">
            <w:pPr>
              <w:spacing w:after="0"/>
              <w:rPr>
                <w:rFonts w:ascii="Times New Roman" w:eastAsia="Times New Roman" w:hAnsi="Times New Roman" w:cs="Times New Roman"/>
                <w:sz w:val="20"/>
              </w:rPr>
            </w:pPr>
          </w:p>
        </w:tc>
      </w:tr>
      <w:tr w:rsidR="006222AF" w14:paraId="07162971" w14:textId="77777777">
        <w:trPr>
          <w:trHeight w:val="300"/>
        </w:trPr>
        <w:tc>
          <w:tcPr>
            <w:tcW w:w="1036" w:type="dxa"/>
            <w:tcBorders>
              <w:top w:val="nil"/>
              <w:left w:val="nil"/>
              <w:bottom w:val="nil"/>
              <w:right w:val="nil"/>
            </w:tcBorders>
            <w:shd w:val="clear" w:color="auto" w:fill="auto"/>
            <w:noWrap/>
            <w:vAlign w:val="bottom"/>
            <w:hideMark/>
          </w:tcPr>
          <w:p w14:paraId="071629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9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70" w14:textId="77777777" w:rsidR="00214CC2" w:rsidRPr="008677B1" w:rsidRDefault="006453C1" w:rsidP="005F005A">
            <w:pPr>
              <w:spacing w:after="0"/>
              <w:rPr>
                <w:rFonts w:ascii="Times New Roman" w:eastAsia="Times New Roman" w:hAnsi="Times New Roman" w:cs="Times New Roman"/>
                <w:sz w:val="20"/>
              </w:rPr>
            </w:pPr>
          </w:p>
        </w:tc>
      </w:tr>
      <w:tr w:rsidR="006222AF" w14:paraId="07162979" w14:textId="77777777">
        <w:trPr>
          <w:trHeight w:val="300"/>
        </w:trPr>
        <w:tc>
          <w:tcPr>
            <w:tcW w:w="1036" w:type="dxa"/>
            <w:tcBorders>
              <w:top w:val="nil"/>
              <w:left w:val="nil"/>
              <w:bottom w:val="nil"/>
              <w:right w:val="nil"/>
            </w:tcBorders>
            <w:shd w:val="clear" w:color="auto" w:fill="auto"/>
            <w:noWrap/>
            <w:vAlign w:val="bottom"/>
            <w:hideMark/>
          </w:tcPr>
          <w:p w14:paraId="071629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9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78" w14:textId="77777777" w:rsidR="00214CC2" w:rsidRPr="008677B1" w:rsidRDefault="006453C1" w:rsidP="005F005A">
            <w:pPr>
              <w:spacing w:after="0"/>
              <w:rPr>
                <w:rFonts w:ascii="Times New Roman" w:eastAsia="Times New Roman" w:hAnsi="Times New Roman" w:cs="Times New Roman"/>
                <w:sz w:val="20"/>
              </w:rPr>
            </w:pPr>
          </w:p>
        </w:tc>
      </w:tr>
      <w:tr w:rsidR="006222AF" w14:paraId="07162981" w14:textId="77777777">
        <w:trPr>
          <w:trHeight w:val="300"/>
        </w:trPr>
        <w:tc>
          <w:tcPr>
            <w:tcW w:w="1036" w:type="dxa"/>
            <w:tcBorders>
              <w:top w:val="nil"/>
              <w:left w:val="nil"/>
              <w:bottom w:val="nil"/>
              <w:right w:val="nil"/>
            </w:tcBorders>
            <w:shd w:val="clear" w:color="auto" w:fill="auto"/>
            <w:noWrap/>
            <w:vAlign w:val="bottom"/>
            <w:hideMark/>
          </w:tcPr>
          <w:p w14:paraId="071629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9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80" w14:textId="77777777" w:rsidR="00214CC2" w:rsidRPr="008677B1" w:rsidRDefault="006453C1" w:rsidP="005F005A">
            <w:pPr>
              <w:spacing w:after="0"/>
              <w:rPr>
                <w:rFonts w:ascii="Times New Roman" w:eastAsia="Times New Roman" w:hAnsi="Times New Roman" w:cs="Times New Roman"/>
                <w:sz w:val="20"/>
              </w:rPr>
            </w:pPr>
          </w:p>
        </w:tc>
      </w:tr>
      <w:tr w:rsidR="006222AF" w14:paraId="07162989" w14:textId="77777777">
        <w:trPr>
          <w:trHeight w:val="300"/>
        </w:trPr>
        <w:tc>
          <w:tcPr>
            <w:tcW w:w="1036" w:type="dxa"/>
            <w:tcBorders>
              <w:top w:val="nil"/>
              <w:left w:val="nil"/>
              <w:bottom w:val="nil"/>
              <w:right w:val="nil"/>
            </w:tcBorders>
            <w:shd w:val="clear" w:color="auto" w:fill="auto"/>
            <w:noWrap/>
            <w:vAlign w:val="bottom"/>
            <w:hideMark/>
          </w:tcPr>
          <w:p w14:paraId="071629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9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88" w14:textId="77777777" w:rsidR="00214CC2" w:rsidRPr="008677B1" w:rsidRDefault="006453C1" w:rsidP="005F005A">
            <w:pPr>
              <w:spacing w:after="0"/>
              <w:rPr>
                <w:rFonts w:ascii="Times New Roman" w:eastAsia="Times New Roman" w:hAnsi="Times New Roman" w:cs="Times New Roman"/>
                <w:sz w:val="20"/>
              </w:rPr>
            </w:pPr>
          </w:p>
        </w:tc>
      </w:tr>
      <w:tr w:rsidR="006222AF" w14:paraId="07162991" w14:textId="77777777">
        <w:trPr>
          <w:trHeight w:val="300"/>
        </w:trPr>
        <w:tc>
          <w:tcPr>
            <w:tcW w:w="1036" w:type="dxa"/>
            <w:tcBorders>
              <w:top w:val="nil"/>
              <w:left w:val="nil"/>
              <w:bottom w:val="nil"/>
              <w:right w:val="nil"/>
            </w:tcBorders>
            <w:shd w:val="clear" w:color="auto" w:fill="auto"/>
            <w:noWrap/>
            <w:vAlign w:val="bottom"/>
            <w:hideMark/>
          </w:tcPr>
          <w:p w14:paraId="071629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9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90" w14:textId="77777777" w:rsidR="00214CC2" w:rsidRPr="008677B1" w:rsidRDefault="006453C1" w:rsidP="005F005A">
            <w:pPr>
              <w:spacing w:after="0"/>
              <w:rPr>
                <w:rFonts w:ascii="Times New Roman" w:eastAsia="Times New Roman" w:hAnsi="Times New Roman" w:cs="Times New Roman"/>
                <w:sz w:val="20"/>
              </w:rPr>
            </w:pPr>
          </w:p>
        </w:tc>
      </w:tr>
      <w:tr w:rsidR="006222AF" w14:paraId="07162999" w14:textId="77777777">
        <w:trPr>
          <w:trHeight w:val="300"/>
        </w:trPr>
        <w:tc>
          <w:tcPr>
            <w:tcW w:w="1036" w:type="dxa"/>
            <w:tcBorders>
              <w:top w:val="nil"/>
              <w:left w:val="nil"/>
              <w:bottom w:val="nil"/>
              <w:right w:val="nil"/>
            </w:tcBorders>
            <w:shd w:val="clear" w:color="auto" w:fill="auto"/>
            <w:noWrap/>
            <w:vAlign w:val="bottom"/>
            <w:hideMark/>
          </w:tcPr>
          <w:p w14:paraId="071629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9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98" w14:textId="77777777" w:rsidR="00214CC2" w:rsidRPr="008677B1" w:rsidRDefault="006453C1" w:rsidP="005F005A">
            <w:pPr>
              <w:spacing w:after="0"/>
              <w:rPr>
                <w:rFonts w:ascii="Times New Roman" w:eastAsia="Times New Roman" w:hAnsi="Times New Roman" w:cs="Times New Roman"/>
                <w:sz w:val="20"/>
              </w:rPr>
            </w:pPr>
          </w:p>
        </w:tc>
      </w:tr>
      <w:tr w:rsidR="006222AF" w14:paraId="071629A0" w14:textId="77777777">
        <w:trPr>
          <w:trHeight w:val="300"/>
        </w:trPr>
        <w:tc>
          <w:tcPr>
            <w:tcW w:w="2051" w:type="dxa"/>
            <w:gridSpan w:val="2"/>
            <w:tcBorders>
              <w:top w:val="nil"/>
              <w:left w:val="nil"/>
              <w:bottom w:val="nil"/>
              <w:right w:val="nil"/>
            </w:tcBorders>
            <w:shd w:val="clear" w:color="auto" w:fill="auto"/>
            <w:noWrap/>
            <w:vAlign w:val="bottom"/>
            <w:hideMark/>
          </w:tcPr>
          <w:p w14:paraId="071629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9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9F" w14:textId="77777777" w:rsidR="00214CC2" w:rsidRPr="008677B1" w:rsidRDefault="006453C1" w:rsidP="005F005A">
            <w:pPr>
              <w:spacing w:after="0"/>
              <w:rPr>
                <w:rFonts w:ascii="Times New Roman" w:eastAsia="Times New Roman" w:hAnsi="Times New Roman" w:cs="Times New Roman"/>
                <w:sz w:val="20"/>
              </w:rPr>
            </w:pPr>
          </w:p>
        </w:tc>
      </w:tr>
      <w:tr w:rsidR="006222AF" w14:paraId="071629A8" w14:textId="77777777">
        <w:trPr>
          <w:trHeight w:val="300"/>
        </w:trPr>
        <w:tc>
          <w:tcPr>
            <w:tcW w:w="1036" w:type="dxa"/>
            <w:tcBorders>
              <w:top w:val="nil"/>
              <w:left w:val="nil"/>
              <w:bottom w:val="nil"/>
              <w:right w:val="nil"/>
            </w:tcBorders>
            <w:shd w:val="clear" w:color="auto" w:fill="auto"/>
            <w:noWrap/>
            <w:vAlign w:val="bottom"/>
            <w:hideMark/>
          </w:tcPr>
          <w:p w14:paraId="071629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A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9A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9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A7" w14:textId="77777777" w:rsidR="00214CC2" w:rsidRPr="008677B1" w:rsidRDefault="006453C1" w:rsidP="005F005A">
            <w:pPr>
              <w:spacing w:after="0"/>
              <w:rPr>
                <w:rFonts w:ascii="Times New Roman" w:eastAsia="Times New Roman" w:hAnsi="Times New Roman" w:cs="Times New Roman"/>
                <w:sz w:val="20"/>
              </w:rPr>
            </w:pPr>
          </w:p>
        </w:tc>
      </w:tr>
      <w:tr w:rsidR="006222AF" w14:paraId="071629AC" w14:textId="77777777">
        <w:trPr>
          <w:trHeight w:val="300"/>
        </w:trPr>
        <w:tc>
          <w:tcPr>
            <w:tcW w:w="1036" w:type="dxa"/>
            <w:tcBorders>
              <w:top w:val="nil"/>
              <w:left w:val="nil"/>
              <w:bottom w:val="nil"/>
              <w:right w:val="nil"/>
            </w:tcBorders>
            <w:shd w:val="clear" w:color="auto" w:fill="auto"/>
            <w:noWrap/>
            <w:vAlign w:val="bottom"/>
            <w:hideMark/>
          </w:tcPr>
          <w:p w14:paraId="071629A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9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161 ως έχει   ΔΕΚΤΟ ΚΑΤΑ ΠΛΕΙΟΨΗΦΙΑ</w:t>
            </w:r>
          </w:p>
        </w:tc>
        <w:tc>
          <w:tcPr>
            <w:tcW w:w="1015" w:type="dxa"/>
            <w:tcBorders>
              <w:top w:val="nil"/>
              <w:left w:val="nil"/>
              <w:bottom w:val="nil"/>
              <w:right w:val="nil"/>
            </w:tcBorders>
            <w:shd w:val="clear" w:color="auto" w:fill="auto"/>
            <w:noWrap/>
            <w:vAlign w:val="bottom"/>
            <w:hideMark/>
          </w:tcPr>
          <w:p w14:paraId="071629A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9B4" w14:textId="77777777">
        <w:trPr>
          <w:trHeight w:val="300"/>
        </w:trPr>
        <w:tc>
          <w:tcPr>
            <w:tcW w:w="1036" w:type="dxa"/>
            <w:tcBorders>
              <w:top w:val="nil"/>
              <w:left w:val="nil"/>
              <w:bottom w:val="nil"/>
              <w:right w:val="nil"/>
            </w:tcBorders>
            <w:shd w:val="clear" w:color="auto" w:fill="auto"/>
            <w:noWrap/>
            <w:vAlign w:val="bottom"/>
            <w:hideMark/>
          </w:tcPr>
          <w:p w14:paraId="071629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9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B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B3" w14:textId="77777777" w:rsidR="00214CC2" w:rsidRPr="008677B1" w:rsidRDefault="006453C1" w:rsidP="005F005A">
            <w:pPr>
              <w:spacing w:after="0"/>
              <w:rPr>
                <w:rFonts w:ascii="Times New Roman" w:eastAsia="Times New Roman" w:hAnsi="Times New Roman" w:cs="Times New Roman"/>
                <w:sz w:val="20"/>
              </w:rPr>
            </w:pPr>
          </w:p>
        </w:tc>
      </w:tr>
      <w:tr w:rsidR="006222AF" w14:paraId="071629BC" w14:textId="77777777">
        <w:trPr>
          <w:trHeight w:val="300"/>
        </w:trPr>
        <w:tc>
          <w:tcPr>
            <w:tcW w:w="1036" w:type="dxa"/>
            <w:tcBorders>
              <w:top w:val="nil"/>
              <w:left w:val="nil"/>
              <w:bottom w:val="nil"/>
              <w:right w:val="nil"/>
            </w:tcBorders>
            <w:shd w:val="clear" w:color="auto" w:fill="auto"/>
            <w:noWrap/>
            <w:vAlign w:val="bottom"/>
            <w:hideMark/>
          </w:tcPr>
          <w:p w14:paraId="071629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9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BB" w14:textId="77777777" w:rsidR="00214CC2" w:rsidRPr="008677B1" w:rsidRDefault="006453C1" w:rsidP="005F005A">
            <w:pPr>
              <w:spacing w:after="0"/>
              <w:rPr>
                <w:rFonts w:ascii="Times New Roman" w:eastAsia="Times New Roman" w:hAnsi="Times New Roman" w:cs="Times New Roman"/>
                <w:sz w:val="20"/>
              </w:rPr>
            </w:pPr>
          </w:p>
        </w:tc>
      </w:tr>
      <w:tr w:rsidR="006222AF" w14:paraId="071629C4" w14:textId="77777777">
        <w:trPr>
          <w:trHeight w:val="300"/>
        </w:trPr>
        <w:tc>
          <w:tcPr>
            <w:tcW w:w="1036" w:type="dxa"/>
            <w:tcBorders>
              <w:top w:val="nil"/>
              <w:left w:val="nil"/>
              <w:bottom w:val="nil"/>
              <w:right w:val="nil"/>
            </w:tcBorders>
            <w:shd w:val="clear" w:color="auto" w:fill="auto"/>
            <w:noWrap/>
            <w:vAlign w:val="bottom"/>
            <w:hideMark/>
          </w:tcPr>
          <w:p w14:paraId="071629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9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C3" w14:textId="77777777" w:rsidR="00214CC2" w:rsidRPr="008677B1" w:rsidRDefault="006453C1" w:rsidP="005F005A">
            <w:pPr>
              <w:spacing w:after="0"/>
              <w:rPr>
                <w:rFonts w:ascii="Times New Roman" w:eastAsia="Times New Roman" w:hAnsi="Times New Roman" w:cs="Times New Roman"/>
                <w:sz w:val="20"/>
              </w:rPr>
            </w:pPr>
          </w:p>
        </w:tc>
      </w:tr>
      <w:tr w:rsidR="006222AF" w14:paraId="071629CC" w14:textId="77777777">
        <w:trPr>
          <w:trHeight w:val="300"/>
        </w:trPr>
        <w:tc>
          <w:tcPr>
            <w:tcW w:w="1036" w:type="dxa"/>
            <w:tcBorders>
              <w:top w:val="nil"/>
              <w:left w:val="nil"/>
              <w:bottom w:val="nil"/>
              <w:right w:val="nil"/>
            </w:tcBorders>
            <w:shd w:val="clear" w:color="auto" w:fill="auto"/>
            <w:noWrap/>
            <w:vAlign w:val="bottom"/>
            <w:hideMark/>
          </w:tcPr>
          <w:p w14:paraId="071629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9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CB" w14:textId="77777777" w:rsidR="00214CC2" w:rsidRPr="008677B1" w:rsidRDefault="006453C1" w:rsidP="005F005A">
            <w:pPr>
              <w:spacing w:after="0"/>
              <w:rPr>
                <w:rFonts w:ascii="Times New Roman" w:eastAsia="Times New Roman" w:hAnsi="Times New Roman" w:cs="Times New Roman"/>
                <w:sz w:val="20"/>
              </w:rPr>
            </w:pPr>
          </w:p>
        </w:tc>
      </w:tr>
      <w:tr w:rsidR="006222AF" w14:paraId="071629D4" w14:textId="77777777">
        <w:trPr>
          <w:trHeight w:val="300"/>
        </w:trPr>
        <w:tc>
          <w:tcPr>
            <w:tcW w:w="1036" w:type="dxa"/>
            <w:tcBorders>
              <w:top w:val="nil"/>
              <w:left w:val="nil"/>
              <w:bottom w:val="nil"/>
              <w:right w:val="nil"/>
            </w:tcBorders>
            <w:shd w:val="clear" w:color="auto" w:fill="auto"/>
            <w:noWrap/>
            <w:vAlign w:val="bottom"/>
            <w:hideMark/>
          </w:tcPr>
          <w:p w14:paraId="071629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9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D3" w14:textId="77777777" w:rsidR="00214CC2" w:rsidRPr="008677B1" w:rsidRDefault="006453C1" w:rsidP="005F005A">
            <w:pPr>
              <w:spacing w:after="0"/>
              <w:rPr>
                <w:rFonts w:ascii="Times New Roman" w:eastAsia="Times New Roman" w:hAnsi="Times New Roman" w:cs="Times New Roman"/>
                <w:sz w:val="20"/>
              </w:rPr>
            </w:pPr>
          </w:p>
        </w:tc>
      </w:tr>
      <w:tr w:rsidR="006222AF" w14:paraId="071629DC" w14:textId="77777777">
        <w:trPr>
          <w:trHeight w:val="300"/>
        </w:trPr>
        <w:tc>
          <w:tcPr>
            <w:tcW w:w="1036" w:type="dxa"/>
            <w:tcBorders>
              <w:top w:val="nil"/>
              <w:left w:val="nil"/>
              <w:bottom w:val="nil"/>
              <w:right w:val="nil"/>
            </w:tcBorders>
            <w:shd w:val="clear" w:color="auto" w:fill="auto"/>
            <w:noWrap/>
            <w:vAlign w:val="bottom"/>
            <w:hideMark/>
          </w:tcPr>
          <w:p w14:paraId="071629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9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DB" w14:textId="77777777" w:rsidR="00214CC2" w:rsidRPr="008677B1" w:rsidRDefault="006453C1" w:rsidP="005F005A">
            <w:pPr>
              <w:spacing w:after="0"/>
              <w:rPr>
                <w:rFonts w:ascii="Times New Roman" w:eastAsia="Times New Roman" w:hAnsi="Times New Roman" w:cs="Times New Roman"/>
                <w:sz w:val="20"/>
              </w:rPr>
            </w:pPr>
          </w:p>
        </w:tc>
      </w:tr>
      <w:tr w:rsidR="006222AF" w14:paraId="071629E4" w14:textId="77777777">
        <w:trPr>
          <w:trHeight w:val="300"/>
        </w:trPr>
        <w:tc>
          <w:tcPr>
            <w:tcW w:w="1036" w:type="dxa"/>
            <w:tcBorders>
              <w:top w:val="nil"/>
              <w:left w:val="nil"/>
              <w:bottom w:val="nil"/>
              <w:right w:val="nil"/>
            </w:tcBorders>
            <w:shd w:val="clear" w:color="auto" w:fill="auto"/>
            <w:noWrap/>
            <w:vAlign w:val="bottom"/>
            <w:hideMark/>
          </w:tcPr>
          <w:p w14:paraId="071629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9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E3" w14:textId="77777777" w:rsidR="00214CC2" w:rsidRPr="008677B1" w:rsidRDefault="006453C1" w:rsidP="005F005A">
            <w:pPr>
              <w:spacing w:after="0"/>
              <w:rPr>
                <w:rFonts w:ascii="Times New Roman" w:eastAsia="Times New Roman" w:hAnsi="Times New Roman" w:cs="Times New Roman"/>
                <w:sz w:val="20"/>
              </w:rPr>
            </w:pPr>
          </w:p>
        </w:tc>
      </w:tr>
      <w:tr w:rsidR="006222AF" w14:paraId="071629EB" w14:textId="77777777">
        <w:trPr>
          <w:trHeight w:val="300"/>
        </w:trPr>
        <w:tc>
          <w:tcPr>
            <w:tcW w:w="2051" w:type="dxa"/>
            <w:gridSpan w:val="2"/>
            <w:tcBorders>
              <w:top w:val="nil"/>
              <w:left w:val="nil"/>
              <w:bottom w:val="nil"/>
              <w:right w:val="nil"/>
            </w:tcBorders>
            <w:shd w:val="clear" w:color="auto" w:fill="auto"/>
            <w:noWrap/>
            <w:vAlign w:val="bottom"/>
            <w:hideMark/>
          </w:tcPr>
          <w:p w14:paraId="071629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9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9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EA" w14:textId="77777777" w:rsidR="00214CC2" w:rsidRPr="008677B1" w:rsidRDefault="006453C1" w:rsidP="005F005A">
            <w:pPr>
              <w:spacing w:after="0"/>
              <w:rPr>
                <w:rFonts w:ascii="Times New Roman" w:eastAsia="Times New Roman" w:hAnsi="Times New Roman" w:cs="Times New Roman"/>
                <w:sz w:val="20"/>
              </w:rPr>
            </w:pPr>
          </w:p>
        </w:tc>
      </w:tr>
      <w:tr w:rsidR="006222AF" w14:paraId="071629F3" w14:textId="77777777">
        <w:trPr>
          <w:trHeight w:val="300"/>
        </w:trPr>
        <w:tc>
          <w:tcPr>
            <w:tcW w:w="1036" w:type="dxa"/>
            <w:tcBorders>
              <w:top w:val="nil"/>
              <w:left w:val="nil"/>
              <w:bottom w:val="nil"/>
              <w:right w:val="nil"/>
            </w:tcBorders>
            <w:shd w:val="clear" w:color="auto" w:fill="auto"/>
            <w:noWrap/>
            <w:vAlign w:val="bottom"/>
            <w:hideMark/>
          </w:tcPr>
          <w:p w14:paraId="071629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E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9F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9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F2" w14:textId="77777777" w:rsidR="00214CC2" w:rsidRPr="008677B1" w:rsidRDefault="006453C1" w:rsidP="005F005A">
            <w:pPr>
              <w:spacing w:after="0"/>
              <w:rPr>
                <w:rFonts w:ascii="Times New Roman" w:eastAsia="Times New Roman" w:hAnsi="Times New Roman" w:cs="Times New Roman"/>
                <w:sz w:val="20"/>
              </w:rPr>
            </w:pPr>
          </w:p>
        </w:tc>
      </w:tr>
      <w:tr w:rsidR="006222AF" w14:paraId="071629F7" w14:textId="77777777">
        <w:trPr>
          <w:trHeight w:val="300"/>
        </w:trPr>
        <w:tc>
          <w:tcPr>
            <w:tcW w:w="1036" w:type="dxa"/>
            <w:tcBorders>
              <w:top w:val="nil"/>
              <w:left w:val="nil"/>
              <w:bottom w:val="nil"/>
              <w:right w:val="nil"/>
            </w:tcBorders>
            <w:shd w:val="clear" w:color="auto" w:fill="auto"/>
            <w:noWrap/>
            <w:vAlign w:val="bottom"/>
            <w:hideMark/>
          </w:tcPr>
          <w:p w14:paraId="071629F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9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162 ως έχει   ΔΕΚΤΟ ΚΑΤΑ ΠΛΕΙΟΨΗΦΙΑ</w:t>
            </w:r>
          </w:p>
        </w:tc>
        <w:tc>
          <w:tcPr>
            <w:tcW w:w="1015" w:type="dxa"/>
            <w:tcBorders>
              <w:top w:val="nil"/>
              <w:left w:val="nil"/>
              <w:bottom w:val="nil"/>
              <w:right w:val="nil"/>
            </w:tcBorders>
            <w:shd w:val="clear" w:color="auto" w:fill="auto"/>
            <w:noWrap/>
            <w:vAlign w:val="bottom"/>
            <w:hideMark/>
          </w:tcPr>
          <w:p w14:paraId="071629F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9FF" w14:textId="77777777">
        <w:trPr>
          <w:trHeight w:val="300"/>
        </w:trPr>
        <w:tc>
          <w:tcPr>
            <w:tcW w:w="1036" w:type="dxa"/>
            <w:tcBorders>
              <w:top w:val="nil"/>
              <w:left w:val="nil"/>
              <w:bottom w:val="nil"/>
              <w:right w:val="nil"/>
            </w:tcBorders>
            <w:shd w:val="clear" w:color="auto" w:fill="auto"/>
            <w:noWrap/>
            <w:vAlign w:val="bottom"/>
            <w:hideMark/>
          </w:tcPr>
          <w:p w14:paraId="071629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9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9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9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9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9FE" w14:textId="77777777" w:rsidR="00214CC2" w:rsidRPr="008677B1" w:rsidRDefault="006453C1" w:rsidP="005F005A">
            <w:pPr>
              <w:spacing w:after="0"/>
              <w:rPr>
                <w:rFonts w:ascii="Times New Roman" w:eastAsia="Times New Roman" w:hAnsi="Times New Roman" w:cs="Times New Roman"/>
                <w:sz w:val="20"/>
              </w:rPr>
            </w:pPr>
          </w:p>
        </w:tc>
      </w:tr>
      <w:tr w:rsidR="006222AF" w14:paraId="07162A07" w14:textId="77777777">
        <w:trPr>
          <w:trHeight w:val="300"/>
        </w:trPr>
        <w:tc>
          <w:tcPr>
            <w:tcW w:w="1036" w:type="dxa"/>
            <w:tcBorders>
              <w:top w:val="nil"/>
              <w:left w:val="nil"/>
              <w:bottom w:val="nil"/>
              <w:right w:val="nil"/>
            </w:tcBorders>
            <w:shd w:val="clear" w:color="auto" w:fill="auto"/>
            <w:noWrap/>
            <w:vAlign w:val="bottom"/>
            <w:hideMark/>
          </w:tcPr>
          <w:p w14:paraId="07162A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A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06" w14:textId="77777777" w:rsidR="00214CC2" w:rsidRPr="008677B1" w:rsidRDefault="006453C1" w:rsidP="005F005A">
            <w:pPr>
              <w:spacing w:after="0"/>
              <w:rPr>
                <w:rFonts w:ascii="Times New Roman" w:eastAsia="Times New Roman" w:hAnsi="Times New Roman" w:cs="Times New Roman"/>
                <w:sz w:val="20"/>
              </w:rPr>
            </w:pPr>
          </w:p>
        </w:tc>
      </w:tr>
      <w:tr w:rsidR="006222AF" w14:paraId="07162A0F" w14:textId="77777777">
        <w:trPr>
          <w:trHeight w:val="300"/>
        </w:trPr>
        <w:tc>
          <w:tcPr>
            <w:tcW w:w="1036" w:type="dxa"/>
            <w:tcBorders>
              <w:top w:val="nil"/>
              <w:left w:val="nil"/>
              <w:bottom w:val="nil"/>
              <w:right w:val="nil"/>
            </w:tcBorders>
            <w:shd w:val="clear" w:color="auto" w:fill="auto"/>
            <w:noWrap/>
            <w:vAlign w:val="bottom"/>
            <w:hideMark/>
          </w:tcPr>
          <w:p w14:paraId="07162A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A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0E" w14:textId="77777777" w:rsidR="00214CC2" w:rsidRPr="008677B1" w:rsidRDefault="006453C1" w:rsidP="005F005A">
            <w:pPr>
              <w:spacing w:after="0"/>
              <w:rPr>
                <w:rFonts w:ascii="Times New Roman" w:eastAsia="Times New Roman" w:hAnsi="Times New Roman" w:cs="Times New Roman"/>
                <w:sz w:val="20"/>
              </w:rPr>
            </w:pPr>
          </w:p>
        </w:tc>
      </w:tr>
      <w:tr w:rsidR="006222AF" w14:paraId="07162A17" w14:textId="77777777">
        <w:trPr>
          <w:trHeight w:val="300"/>
        </w:trPr>
        <w:tc>
          <w:tcPr>
            <w:tcW w:w="1036" w:type="dxa"/>
            <w:tcBorders>
              <w:top w:val="nil"/>
              <w:left w:val="nil"/>
              <w:bottom w:val="nil"/>
              <w:right w:val="nil"/>
            </w:tcBorders>
            <w:shd w:val="clear" w:color="auto" w:fill="auto"/>
            <w:noWrap/>
            <w:vAlign w:val="bottom"/>
            <w:hideMark/>
          </w:tcPr>
          <w:p w14:paraId="07162A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A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16" w14:textId="77777777" w:rsidR="00214CC2" w:rsidRPr="008677B1" w:rsidRDefault="006453C1" w:rsidP="005F005A">
            <w:pPr>
              <w:spacing w:after="0"/>
              <w:rPr>
                <w:rFonts w:ascii="Times New Roman" w:eastAsia="Times New Roman" w:hAnsi="Times New Roman" w:cs="Times New Roman"/>
                <w:sz w:val="20"/>
              </w:rPr>
            </w:pPr>
          </w:p>
        </w:tc>
      </w:tr>
      <w:tr w:rsidR="006222AF" w14:paraId="07162A1F" w14:textId="77777777">
        <w:trPr>
          <w:trHeight w:val="300"/>
        </w:trPr>
        <w:tc>
          <w:tcPr>
            <w:tcW w:w="1036" w:type="dxa"/>
            <w:tcBorders>
              <w:top w:val="nil"/>
              <w:left w:val="nil"/>
              <w:bottom w:val="nil"/>
              <w:right w:val="nil"/>
            </w:tcBorders>
            <w:shd w:val="clear" w:color="auto" w:fill="auto"/>
            <w:noWrap/>
            <w:vAlign w:val="bottom"/>
            <w:hideMark/>
          </w:tcPr>
          <w:p w14:paraId="07162A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A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1E" w14:textId="77777777" w:rsidR="00214CC2" w:rsidRPr="008677B1" w:rsidRDefault="006453C1" w:rsidP="005F005A">
            <w:pPr>
              <w:spacing w:after="0"/>
              <w:rPr>
                <w:rFonts w:ascii="Times New Roman" w:eastAsia="Times New Roman" w:hAnsi="Times New Roman" w:cs="Times New Roman"/>
                <w:sz w:val="20"/>
              </w:rPr>
            </w:pPr>
          </w:p>
        </w:tc>
      </w:tr>
      <w:tr w:rsidR="006222AF" w14:paraId="07162A27" w14:textId="77777777">
        <w:trPr>
          <w:trHeight w:val="300"/>
        </w:trPr>
        <w:tc>
          <w:tcPr>
            <w:tcW w:w="1036" w:type="dxa"/>
            <w:tcBorders>
              <w:top w:val="nil"/>
              <w:left w:val="nil"/>
              <w:bottom w:val="nil"/>
              <w:right w:val="nil"/>
            </w:tcBorders>
            <w:shd w:val="clear" w:color="auto" w:fill="auto"/>
            <w:noWrap/>
            <w:vAlign w:val="bottom"/>
            <w:hideMark/>
          </w:tcPr>
          <w:p w14:paraId="07162A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A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26" w14:textId="77777777" w:rsidR="00214CC2" w:rsidRPr="008677B1" w:rsidRDefault="006453C1" w:rsidP="005F005A">
            <w:pPr>
              <w:spacing w:after="0"/>
              <w:rPr>
                <w:rFonts w:ascii="Times New Roman" w:eastAsia="Times New Roman" w:hAnsi="Times New Roman" w:cs="Times New Roman"/>
                <w:sz w:val="20"/>
              </w:rPr>
            </w:pPr>
          </w:p>
        </w:tc>
      </w:tr>
      <w:tr w:rsidR="006222AF" w14:paraId="07162A2F" w14:textId="77777777">
        <w:trPr>
          <w:trHeight w:val="300"/>
        </w:trPr>
        <w:tc>
          <w:tcPr>
            <w:tcW w:w="1036" w:type="dxa"/>
            <w:tcBorders>
              <w:top w:val="nil"/>
              <w:left w:val="nil"/>
              <w:bottom w:val="nil"/>
              <w:right w:val="nil"/>
            </w:tcBorders>
            <w:shd w:val="clear" w:color="auto" w:fill="auto"/>
            <w:noWrap/>
            <w:vAlign w:val="bottom"/>
            <w:hideMark/>
          </w:tcPr>
          <w:p w14:paraId="07162A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A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2E" w14:textId="77777777" w:rsidR="00214CC2" w:rsidRPr="008677B1" w:rsidRDefault="006453C1" w:rsidP="005F005A">
            <w:pPr>
              <w:spacing w:after="0"/>
              <w:rPr>
                <w:rFonts w:ascii="Times New Roman" w:eastAsia="Times New Roman" w:hAnsi="Times New Roman" w:cs="Times New Roman"/>
                <w:sz w:val="20"/>
              </w:rPr>
            </w:pPr>
          </w:p>
        </w:tc>
      </w:tr>
      <w:tr w:rsidR="006222AF" w14:paraId="07162A36" w14:textId="77777777">
        <w:trPr>
          <w:trHeight w:val="300"/>
        </w:trPr>
        <w:tc>
          <w:tcPr>
            <w:tcW w:w="2051" w:type="dxa"/>
            <w:gridSpan w:val="2"/>
            <w:tcBorders>
              <w:top w:val="nil"/>
              <w:left w:val="nil"/>
              <w:bottom w:val="nil"/>
              <w:right w:val="nil"/>
            </w:tcBorders>
            <w:shd w:val="clear" w:color="auto" w:fill="auto"/>
            <w:noWrap/>
            <w:vAlign w:val="bottom"/>
            <w:hideMark/>
          </w:tcPr>
          <w:p w14:paraId="07162A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A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35" w14:textId="77777777" w:rsidR="00214CC2" w:rsidRPr="008677B1" w:rsidRDefault="006453C1" w:rsidP="005F005A">
            <w:pPr>
              <w:spacing w:after="0"/>
              <w:rPr>
                <w:rFonts w:ascii="Times New Roman" w:eastAsia="Times New Roman" w:hAnsi="Times New Roman" w:cs="Times New Roman"/>
                <w:sz w:val="20"/>
              </w:rPr>
            </w:pPr>
          </w:p>
        </w:tc>
      </w:tr>
      <w:tr w:rsidR="006222AF" w14:paraId="07162A3E" w14:textId="77777777">
        <w:trPr>
          <w:trHeight w:val="300"/>
        </w:trPr>
        <w:tc>
          <w:tcPr>
            <w:tcW w:w="1036" w:type="dxa"/>
            <w:tcBorders>
              <w:top w:val="nil"/>
              <w:left w:val="nil"/>
              <w:bottom w:val="nil"/>
              <w:right w:val="nil"/>
            </w:tcBorders>
            <w:shd w:val="clear" w:color="auto" w:fill="auto"/>
            <w:noWrap/>
            <w:vAlign w:val="bottom"/>
            <w:hideMark/>
          </w:tcPr>
          <w:p w14:paraId="07162A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3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A3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A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3D" w14:textId="77777777" w:rsidR="00214CC2" w:rsidRPr="008677B1" w:rsidRDefault="006453C1" w:rsidP="005F005A">
            <w:pPr>
              <w:spacing w:after="0"/>
              <w:rPr>
                <w:rFonts w:ascii="Times New Roman" w:eastAsia="Times New Roman" w:hAnsi="Times New Roman" w:cs="Times New Roman"/>
                <w:sz w:val="20"/>
              </w:rPr>
            </w:pPr>
          </w:p>
        </w:tc>
      </w:tr>
      <w:tr w:rsidR="006222AF" w14:paraId="07162A42" w14:textId="77777777">
        <w:trPr>
          <w:trHeight w:val="300"/>
        </w:trPr>
        <w:tc>
          <w:tcPr>
            <w:tcW w:w="1036" w:type="dxa"/>
            <w:tcBorders>
              <w:top w:val="nil"/>
              <w:left w:val="nil"/>
              <w:bottom w:val="nil"/>
              <w:right w:val="nil"/>
            </w:tcBorders>
            <w:shd w:val="clear" w:color="auto" w:fill="auto"/>
            <w:noWrap/>
            <w:vAlign w:val="bottom"/>
            <w:hideMark/>
          </w:tcPr>
          <w:p w14:paraId="07162A3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A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163 ως έχει   ΔΕΚΤΟ </w:t>
            </w:r>
            <w:r w:rsidRPr="008677B1">
              <w:rPr>
                <w:rFonts w:ascii="Calibri" w:eastAsia="Times New Roman" w:hAnsi="Calibri" w:cs="Times New Roman"/>
                <w:color w:val="000000"/>
                <w:sz w:val="22"/>
                <w:szCs w:val="22"/>
              </w:rPr>
              <w:t>ΚΑΤΑ ΠΛΕΙΟΨΗΦΙΑ</w:t>
            </w:r>
          </w:p>
        </w:tc>
        <w:tc>
          <w:tcPr>
            <w:tcW w:w="1015" w:type="dxa"/>
            <w:tcBorders>
              <w:top w:val="nil"/>
              <w:left w:val="nil"/>
              <w:bottom w:val="nil"/>
              <w:right w:val="nil"/>
            </w:tcBorders>
            <w:shd w:val="clear" w:color="auto" w:fill="auto"/>
            <w:noWrap/>
            <w:vAlign w:val="bottom"/>
            <w:hideMark/>
          </w:tcPr>
          <w:p w14:paraId="07162A4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A4A" w14:textId="77777777">
        <w:trPr>
          <w:trHeight w:val="300"/>
        </w:trPr>
        <w:tc>
          <w:tcPr>
            <w:tcW w:w="1036" w:type="dxa"/>
            <w:tcBorders>
              <w:top w:val="nil"/>
              <w:left w:val="nil"/>
              <w:bottom w:val="nil"/>
              <w:right w:val="nil"/>
            </w:tcBorders>
            <w:shd w:val="clear" w:color="auto" w:fill="auto"/>
            <w:noWrap/>
            <w:vAlign w:val="bottom"/>
            <w:hideMark/>
          </w:tcPr>
          <w:p w14:paraId="07162A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A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49" w14:textId="77777777" w:rsidR="00214CC2" w:rsidRPr="008677B1" w:rsidRDefault="006453C1" w:rsidP="005F005A">
            <w:pPr>
              <w:spacing w:after="0"/>
              <w:rPr>
                <w:rFonts w:ascii="Times New Roman" w:eastAsia="Times New Roman" w:hAnsi="Times New Roman" w:cs="Times New Roman"/>
                <w:sz w:val="20"/>
              </w:rPr>
            </w:pPr>
          </w:p>
        </w:tc>
      </w:tr>
      <w:tr w:rsidR="006222AF" w14:paraId="07162A52" w14:textId="77777777">
        <w:trPr>
          <w:trHeight w:val="300"/>
        </w:trPr>
        <w:tc>
          <w:tcPr>
            <w:tcW w:w="1036" w:type="dxa"/>
            <w:tcBorders>
              <w:top w:val="nil"/>
              <w:left w:val="nil"/>
              <w:bottom w:val="nil"/>
              <w:right w:val="nil"/>
            </w:tcBorders>
            <w:shd w:val="clear" w:color="auto" w:fill="auto"/>
            <w:noWrap/>
            <w:vAlign w:val="bottom"/>
            <w:hideMark/>
          </w:tcPr>
          <w:p w14:paraId="07162A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A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51" w14:textId="77777777" w:rsidR="00214CC2" w:rsidRPr="008677B1" w:rsidRDefault="006453C1" w:rsidP="005F005A">
            <w:pPr>
              <w:spacing w:after="0"/>
              <w:rPr>
                <w:rFonts w:ascii="Times New Roman" w:eastAsia="Times New Roman" w:hAnsi="Times New Roman" w:cs="Times New Roman"/>
                <w:sz w:val="20"/>
              </w:rPr>
            </w:pPr>
          </w:p>
        </w:tc>
      </w:tr>
      <w:tr w:rsidR="006222AF" w14:paraId="07162A5A" w14:textId="77777777">
        <w:trPr>
          <w:trHeight w:val="300"/>
        </w:trPr>
        <w:tc>
          <w:tcPr>
            <w:tcW w:w="1036" w:type="dxa"/>
            <w:tcBorders>
              <w:top w:val="nil"/>
              <w:left w:val="nil"/>
              <w:bottom w:val="nil"/>
              <w:right w:val="nil"/>
            </w:tcBorders>
            <w:shd w:val="clear" w:color="auto" w:fill="auto"/>
            <w:noWrap/>
            <w:vAlign w:val="bottom"/>
            <w:hideMark/>
          </w:tcPr>
          <w:p w14:paraId="07162A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A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59" w14:textId="77777777" w:rsidR="00214CC2" w:rsidRPr="008677B1" w:rsidRDefault="006453C1" w:rsidP="005F005A">
            <w:pPr>
              <w:spacing w:after="0"/>
              <w:rPr>
                <w:rFonts w:ascii="Times New Roman" w:eastAsia="Times New Roman" w:hAnsi="Times New Roman" w:cs="Times New Roman"/>
                <w:sz w:val="20"/>
              </w:rPr>
            </w:pPr>
          </w:p>
        </w:tc>
      </w:tr>
      <w:tr w:rsidR="006222AF" w14:paraId="07162A62" w14:textId="77777777">
        <w:trPr>
          <w:trHeight w:val="300"/>
        </w:trPr>
        <w:tc>
          <w:tcPr>
            <w:tcW w:w="1036" w:type="dxa"/>
            <w:tcBorders>
              <w:top w:val="nil"/>
              <w:left w:val="nil"/>
              <w:bottom w:val="nil"/>
              <w:right w:val="nil"/>
            </w:tcBorders>
            <w:shd w:val="clear" w:color="auto" w:fill="auto"/>
            <w:noWrap/>
            <w:vAlign w:val="bottom"/>
            <w:hideMark/>
          </w:tcPr>
          <w:p w14:paraId="07162A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A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61" w14:textId="77777777" w:rsidR="00214CC2" w:rsidRPr="008677B1" w:rsidRDefault="006453C1" w:rsidP="005F005A">
            <w:pPr>
              <w:spacing w:after="0"/>
              <w:rPr>
                <w:rFonts w:ascii="Times New Roman" w:eastAsia="Times New Roman" w:hAnsi="Times New Roman" w:cs="Times New Roman"/>
                <w:sz w:val="20"/>
              </w:rPr>
            </w:pPr>
          </w:p>
        </w:tc>
      </w:tr>
      <w:tr w:rsidR="006222AF" w14:paraId="07162A6A" w14:textId="77777777">
        <w:trPr>
          <w:trHeight w:val="300"/>
        </w:trPr>
        <w:tc>
          <w:tcPr>
            <w:tcW w:w="1036" w:type="dxa"/>
            <w:tcBorders>
              <w:top w:val="nil"/>
              <w:left w:val="nil"/>
              <w:bottom w:val="nil"/>
              <w:right w:val="nil"/>
            </w:tcBorders>
            <w:shd w:val="clear" w:color="auto" w:fill="auto"/>
            <w:noWrap/>
            <w:vAlign w:val="bottom"/>
            <w:hideMark/>
          </w:tcPr>
          <w:p w14:paraId="07162A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A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69" w14:textId="77777777" w:rsidR="00214CC2" w:rsidRPr="008677B1" w:rsidRDefault="006453C1" w:rsidP="005F005A">
            <w:pPr>
              <w:spacing w:after="0"/>
              <w:rPr>
                <w:rFonts w:ascii="Times New Roman" w:eastAsia="Times New Roman" w:hAnsi="Times New Roman" w:cs="Times New Roman"/>
                <w:sz w:val="20"/>
              </w:rPr>
            </w:pPr>
          </w:p>
        </w:tc>
      </w:tr>
      <w:tr w:rsidR="006222AF" w14:paraId="07162A72" w14:textId="77777777">
        <w:trPr>
          <w:trHeight w:val="300"/>
        </w:trPr>
        <w:tc>
          <w:tcPr>
            <w:tcW w:w="1036" w:type="dxa"/>
            <w:tcBorders>
              <w:top w:val="nil"/>
              <w:left w:val="nil"/>
              <w:bottom w:val="nil"/>
              <w:right w:val="nil"/>
            </w:tcBorders>
            <w:shd w:val="clear" w:color="auto" w:fill="auto"/>
            <w:noWrap/>
            <w:vAlign w:val="bottom"/>
            <w:hideMark/>
          </w:tcPr>
          <w:p w14:paraId="07162A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A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71" w14:textId="77777777" w:rsidR="00214CC2" w:rsidRPr="008677B1" w:rsidRDefault="006453C1" w:rsidP="005F005A">
            <w:pPr>
              <w:spacing w:after="0"/>
              <w:rPr>
                <w:rFonts w:ascii="Times New Roman" w:eastAsia="Times New Roman" w:hAnsi="Times New Roman" w:cs="Times New Roman"/>
                <w:sz w:val="20"/>
              </w:rPr>
            </w:pPr>
          </w:p>
        </w:tc>
      </w:tr>
      <w:tr w:rsidR="006222AF" w14:paraId="07162A7A" w14:textId="77777777">
        <w:trPr>
          <w:trHeight w:val="300"/>
        </w:trPr>
        <w:tc>
          <w:tcPr>
            <w:tcW w:w="1036" w:type="dxa"/>
            <w:tcBorders>
              <w:top w:val="nil"/>
              <w:left w:val="nil"/>
              <w:bottom w:val="nil"/>
              <w:right w:val="nil"/>
            </w:tcBorders>
            <w:shd w:val="clear" w:color="auto" w:fill="auto"/>
            <w:noWrap/>
            <w:vAlign w:val="bottom"/>
            <w:hideMark/>
          </w:tcPr>
          <w:p w14:paraId="07162A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A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79" w14:textId="77777777" w:rsidR="00214CC2" w:rsidRPr="008677B1" w:rsidRDefault="006453C1" w:rsidP="005F005A">
            <w:pPr>
              <w:spacing w:after="0"/>
              <w:rPr>
                <w:rFonts w:ascii="Times New Roman" w:eastAsia="Times New Roman" w:hAnsi="Times New Roman" w:cs="Times New Roman"/>
                <w:sz w:val="20"/>
              </w:rPr>
            </w:pPr>
          </w:p>
        </w:tc>
      </w:tr>
      <w:tr w:rsidR="006222AF" w14:paraId="07162A81" w14:textId="77777777">
        <w:trPr>
          <w:trHeight w:val="300"/>
        </w:trPr>
        <w:tc>
          <w:tcPr>
            <w:tcW w:w="2051" w:type="dxa"/>
            <w:gridSpan w:val="2"/>
            <w:tcBorders>
              <w:top w:val="nil"/>
              <w:left w:val="nil"/>
              <w:bottom w:val="nil"/>
              <w:right w:val="nil"/>
            </w:tcBorders>
            <w:shd w:val="clear" w:color="auto" w:fill="auto"/>
            <w:noWrap/>
            <w:vAlign w:val="bottom"/>
            <w:hideMark/>
          </w:tcPr>
          <w:p w14:paraId="07162A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A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80" w14:textId="77777777" w:rsidR="00214CC2" w:rsidRPr="008677B1" w:rsidRDefault="006453C1" w:rsidP="005F005A">
            <w:pPr>
              <w:spacing w:after="0"/>
              <w:rPr>
                <w:rFonts w:ascii="Times New Roman" w:eastAsia="Times New Roman" w:hAnsi="Times New Roman" w:cs="Times New Roman"/>
                <w:sz w:val="20"/>
              </w:rPr>
            </w:pPr>
          </w:p>
        </w:tc>
      </w:tr>
      <w:tr w:rsidR="006222AF" w14:paraId="07162A89" w14:textId="77777777">
        <w:trPr>
          <w:trHeight w:val="300"/>
        </w:trPr>
        <w:tc>
          <w:tcPr>
            <w:tcW w:w="1036" w:type="dxa"/>
            <w:tcBorders>
              <w:top w:val="nil"/>
              <w:left w:val="nil"/>
              <w:bottom w:val="nil"/>
              <w:right w:val="nil"/>
            </w:tcBorders>
            <w:shd w:val="clear" w:color="auto" w:fill="auto"/>
            <w:noWrap/>
            <w:vAlign w:val="bottom"/>
            <w:hideMark/>
          </w:tcPr>
          <w:p w14:paraId="07162A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8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A8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A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88" w14:textId="77777777" w:rsidR="00214CC2" w:rsidRPr="008677B1" w:rsidRDefault="006453C1" w:rsidP="005F005A">
            <w:pPr>
              <w:spacing w:after="0"/>
              <w:rPr>
                <w:rFonts w:ascii="Times New Roman" w:eastAsia="Times New Roman" w:hAnsi="Times New Roman" w:cs="Times New Roman"/>
                <w:sz w:val="20"/>
              </w:rPr>
            </w:pPr>
          </w:p>
        </w:tc>
      </w:tr>
      <w:tr w:rsidR="006222AF" w14:paraId="07162A8D" w14:textId="77777777">
        <w:trPr>
          <w:trHeight w:val="300"/>
        </w:trPr>
        <w:tc>
          <w:tcPr>
            <w:tcW w:w="1036" w:type="dxa"/>
            <w:tcBorders>
              <w:top w:val="nil"/>
              <w:left w:val="nil"/>
              <w:bottom w:val="nil"/>
              <w:right w:val="nil"/>
            </w:tcBorders>
            <w:shd w:val="clear" w:color="auto" w:fill="auto"/>
            <w:noWrap/>
            <w:vAlign w:val="bottom"/>
            <w:hideMark/>
          </w:tcPr>
          <w:p w14:paraId="07162A8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A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164 ως έχει   ΔΕΚΤΟ ΚΑΤΑ ΠΛΕΙΟΨΗΦΙΑ</w:t>
            </w:r>
          </w:p>
        </w:tc>
        <w:tc>
          <w:tcPr>
            <w:tcW w:w="1015" w:type="dxa"/>
            <w:tcBorders>
              <w:top w:val="nil"/>
              <w:left w:val="nil"/>
              <w:bottom w:val="nil"/>
              <w:right w:val="nil"/>
            </w:tcBorders>
            <w:shd w:val="clear" w:color="auto" w:fill="auto"/>
            <w:noWrap/>
            <w:vAlign w:val="bottom"/>
            <w:hideMark/>
          </w:tcPr>
          <w:p w14:paraId="07162A8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A95" w14:textId="77777777">
        <w:trPr>
          <w:trHeight w:val="300"/>
        </w:trPr>
        <w:tc>
          <w:tcPr>
            <w:tcW w:w="1036" w:type="dxa"/>
            <w:tcBorders>
              <w:top w:val="nil"/>
              <w:left w:val="nil"/>
              <w:bottom w:val="nil"/>
              <w:right w:val="nil"/>
            </w:tcBorders>
            <w:shd w:val="clear" w:color="auto" w:fill="auto"/>
            <w:noWrap/>
            <w:vAlign w:val="bottom"/>
            <w:hideMark/>
          </w:tcPr>
          <w:p w14:paraId="07162A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A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94" w14:textId="77777777" w:rsidR="00214CC2" w:rsidRPr="008677B1" w:rsidRDefault="006453C1" w:rsidP="005F005A">
            <w:pPr>
              <w:spacing w:after="0"/>
              <w:rPr>
                <w:rFonts w:ascii="Times New Roman" w:eastAsia="Times New Roman" w:hAnsi="Times New Roman" w:cs="Times New Roman"/>
                <w:sz w:val="20"/>
              </w:rPr>
            </w:pPr>
          </w:p>
        </w:tc>
      </w:tr>
      <w:tr w:rsidR="006222AF" w14:paraId="07162A9D" w14:textId="77777777">
        <w:trPr>
          <w:trHeight w:val="300"/>
        </w:trPr>
        <w:tc>
          <w:tcPr>
            <w:tcW w:w="1036" w:type="dxa"/>
            <w:tcBorders>
              <w:top w:val="nil"/>
              <w:left w:val="nil"/>
              <w:bottom w:val="nil"/>
              <w:right w:val="nil"/>
            </w:tcBorders>
            <w:shd w:val="clear" w:color="auto" w:fill="auto"/>
            <w:noWrap/>
            <w:vAlign w:val="bottom"/>
            <w:hideMark/>
          </w:tcPr>
          <w:p w14:paraId="07162A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2A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9C" w14:textId="77777777" w:rsidR="00214CC2" w:rsidRPr="008677B1" w:rsidRDefault="006453C1" w:rsidP="005F005A">
            <w:pPr>
              <w:spacing w:after="0"/>
              <w:rPr>
                <w:rFonts w:ascii="Times New Roman" w:eastAsia="Times New Roman" w:hAnsi="Times New Roman" w:cs="Times New Roman"/>
                <w:sz w:val="20"/>
              </w:rPr>
            </w:pPr>
          </w:p>
        </w:tc>
      </w:tr>
      <w:tr w:rsidR="006222AF" w14:paraId="07162AA5" w14:textId="77777777">
        <w:trPr>
          <w:trHeight w:val="300"/>
        </w:trPr>
        <w:tc>
          <w:tcPr>
            <w:tcW w:w="1036" w:type="dxa"/>
            <w:tcBorders>
              <w:top w:val="nil"/>
              <w:left w:val="nil"/>
              <w:bottom w:val="nil"/>
              <w:right w:val="nil"/>
            </w:tcBorders>
            <w:shd w:val="clear" w:color="auto" w:fill="auto"/>
            <w:noWrap/>
            <w:vAlign w:val="bottom"/>
            <w:hideMark/>
          </w:tcPr>
          <w:p w14:paraId="07162A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A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A4" w14:textId="77777777" w:rsidR="00214CC2" w:rsidRPr="008677B1" w:rsidRDefault="006453C1" w:rsidP="005F005A">
            <w:pPr>
              <w:spacing w:after="0"/>
              <w:rPr>
                <w:rFonts w:ascii="Times New Roman" w:eastAsia="Times New Roman" w:hAnsi="Times New Roman" w:cs="Times New Roman"/>
                <w:sz w:val="20"/>
              </w:rPr>
            </w:pPr>
          </w:p>
        </w:tc>
      </w:tr>
      <w:tr w:rsidR="006222AF" w14:paraId="07162AAD" w14:textId="77777777">
        <w:trPr>
          <w:trHeight w:val="300"/>
        </w:trPr>
        <w:tc>
          <w:tcPr>
            <w:tcW w:w="1036" w:type="dxa"/>
            <w:tcBorders>
              <w:top w:val="nil"/>
              <w:left w:val="nil"/>
              <w:bottom w:val="nil"/>
              <w:right w:val="nil"/>
            </w:tcBorders>
            <w:shd w:val="clear" w:color="auto" w:fill="auto"/>
            <w:noWrap/>
            <w:vAlign w:val="bottom"/>
            <w:hideMark/>
          </w:tcPr>
          <w:p w14:paraId="07162A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A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AC" w14:textId="77777777" w:rsidR="00214CC2" w:rsidRPr="008677B1" w:rsidRDefault="006453C1" w:rsidP="005F005A">
            <w:pPr>
              <w:spacing w:after="0"/>
              <w:rPr>
                <w:rFonts w:ascii="Times New Roman" w:eastAsia="Times New Roman" w:hAnsi="Times New Roman" w:cs="Times New Roman"/>
                <w:sz w:val="20"/>
              </w:rPr>
            </w:pPr>
          </w:p>
        </w:tc>
      </w:tr>
      <w:tr w:rsidR="006222AF" w14:paraId="07162AB5" w14:textId="77777777">
        <w:trPr>
          <w:trHeight w:val="300"/>
        </w:trPr>
        <w:tc>
          <w:tcPr>
            <w:tcW w:w="1036" w:type="dxa"/>
            <w:tcBorders>
              <w:top w:val="nil"/>
              <w:left w:val="nil"/>
              <w:bottom w:val="nil"/>
              <w:right w:val="nil"/>
            </w:tcBorders>
            <w:shd w:val="clear" w:color="auto" w:fill="auto"/>
            <w:noWrap/>
            <w:vAlign w:val="bottom"/>
            <w:hideMark/>
          </w:tcPr>
          <w:p w14:paraId="07162A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A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B4" w14:textId="77777777" w:rsidR="00214CC2" w:rsidRPr="008677B1" w:rsidRDefault="006453C1" w:rsidP="005F005A">
            <w:pPr>
              <w:spacing w:after="0"/>
              <w:rPr>
                <w:rFonts w:ascii="Times New Roman" w:eastAsia="Times New Roman" w:hAnsi="Times New Roman" w:cs="Times New Roman"/>
                <w:sz w:val="20"/>
              </w:rPr>
            </w:pPr>
          </w:p>
        </w:tc>
      </w:tr>
      <w:tr w:rsidR="006222AF" w14:paraId="07162ABD" w14:textId="77777777">
        <w:trPr>
          <w:trHeight w:val="300"/>
        </w:trPr>
        <w:tc>
          <w:tcPr>
            <w:tcW w:w="1036" w:type="dxa"/>
            <w:tcBorders>
              <w:top w:val="nil"/>
              <w:left w:val="nil"/>
              <w:bottom w:val="nil"/>
              <w:right w:val="nil"/>
            </w:tcBorders>
            <w:shd w:val="clear" w:color="auto" w:fill="auto"/>
            <w:noWrap/>
            <w:vAlign w:val="bottom"/>
            <w:hideMark/>
          </w:tcPr>
          <w:p w14:paraId="07162A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A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BC" w14:textId="77777777" w:rsidR="00214CC2" w:rsidRPr="008677B1" w:rsidRDefault="006453C1" w:rsidP="005F005A">
            <w:pPr>
              <w:spacing w:after="0"/>
              <w:rPr>
                <w:rFonts w:ascii="Times New Roman" w:eastAsia="Times New Roman" w:hAnsi="Times New Roman" w:cs="Times New Roman"/>
                <w:sz w:val="20"/>
              </w:rPr>
            </w:pPr>
          </w:p>
        </w:tc>
      </w:tr>
      <w:tr w:rsidR="006222AF" w14:paraId="07162AC5" w14:textId="77777777">
        <w:trPr>
          <w:trHeight w:val="300"/>
        </w:trPr>
        <w:tc>
          <w:tcPr>
            <w:tcW w:w="1036" w:type="dxa"/>
            <w:tcBorders>
              <w:top w:val="nil"/>
              <w:left w:val="nil"/>
              <w:bottom w:val="nil"/>
              <w:right w:val="nil"/>
            </w:tcBorders>
            <w:shd w:val="clear" w:color="auto" w:fill="auto"/>
            <w:noWrap/>
            <w:vAlign w:val="bottom"/>
            <w:hideMark/>
          </w:tcPr>
          <w:p w14:paraId="07162A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A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C4" w14:textId="77777777" w:rsidR="00214CC2" w:rsidRPr="008677B1" w:rsidRDefault="006453C1" w:rsidP="005F005A">
            <w:pPr>
              <w:spacing w:after="0"/>
              <w:rPr>
                <w:rFonts w:ascii="Times New Roman" w:eastAsia="Times New Roman" w:hAnsi="Times New Roman" w:cs="Times New Roman"/>
                <w:sz w:val="20"/>
              </w:rPr>
            </w:pPr>
          </w:p>
        </w:tc>
      </w:tr>
      <w:tr w:rsidR="006222AF" w14:paraId="07162ACC" w14:textId="77777777">
        <w:trPr>
          <w:trHeight w:val="300"/>
        </w:trPr>
        <w:tc>
          <w:tcPr>
            <w:tcW w:w="2051" w:type="dxa"/>
            <w:gridSpan w:val="2"/>
            <w:tcBorders>
              <w:top w:val="nil"/>
              <w:left w:val="nil"/>
              <w:bottom w:val="nil"/>
              <w:right w:val="nil"/>
            </w:tcBorders>
            <w:shd w:val="clear" w:color="auto" w:fill="auto"/>
            <w:noWrap/>
            <w:vAlign w:val="bottom"/>
            <w:hideMark/>
          </w:tcPr>
          <w:p w14:paraId="07162A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A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CB" w14:textId="77777777" w:rsidR="00214CC2" w:rsidRPr="008677B1" w:rsidRDefault="006453C1" w:rsidP="005F005A">
            <w:pPr>
              <w:spacing w:after="0"/>
              <w:rPr>
                <w:rFonts w:ascii="Times New Roman" w:eastAsia="Times New Roman" w:hAnsi="Times New Roman" w:cs="Times New Roman"/>
                <w:sz w:val="20"/>
              </w:rPr>
            </w:pPr>
          </w:p>
        </w:tc>
      </w:tr>
      <w:tr w:rsidR="006222AF" w14:paraId="07162AD4" w14:textId="77777777">
        <w:trPr>
          <w:trHeight w:val="300"/>
        </w:trPr>
        <w:tc>
          <w:tcPr>
            <w:tcW w:w="1036" w:type="dxa"/>
            <w:tcBorders>
              <w:top w:val="nil"/>
              <w:left w:val="nil"/>
              <w:bottom w:val="nil"/>
              <w:right w:val="nil"/>
            </w:tcBorders>
            <w:shd w:val="clear" w:color="auto" w:fill="auto"/>
            <w:noWrap/>
            <w:vAlign w:val="bottom"/>
            <w:hideMark/>
          </w:tcPr>
          <w:p w14:paraId="07162A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D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AD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A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D3" w14:textId="77777777" w:rsidR="00214CC2" w:rsidRPr="008677B1" w:rsidRDefault="006453C1" w:rsidP="005F005A">
            <w:pPr>
              <w:spacing w:after="0"/>
              <w:rPr>
                <w:rFonts w:ascii="Times New Roman" w:eastAsia="Times New Roman" w:hAnsi="Times New Roman" w:cs="Times New Roman"/>
                <w:sz w:val="20"/>
              </w:rPr>
            </w:pPr>
          </w:p>
        </w:tc>
      </w:tr>
      <w:tr w:rsidR="006222AF" w14:paraId="07162AD8" w14:textId="77777777">
        <w:trPr>
          <w:trHeight w:val="300"/>
        </w:trPr>
        <w:tc>
          <w:tcPr>
            <w:tcW w:w="1036" w:type="dxa"/>
            <w:tcBorders>
              <w:top w:val="nil"/>
              <w:left w:val="nil"/>
              <w:bottom w:val="nil"/>
              <w:right w:val="nil"/>
            </w:tcBorders>
            <w:shd w:val="clear" w:color="auto" w:fill="auto"/>
            <w:noWrap/>
            <w:vAlign w:val="bottom"/>
            <w:hideMark/>
          </w:tcPr>
          <w:p w14:paraId="07162AD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A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165 ως έχει   ΔΕΚΤΟ ΚΑΤΑ ΠΛΕΙΟΨΗΦΙΑ</w:t>
            </w:r>
          </w:p>
        </w:tc>
        <w:tc>
          <w:tcPr>
            <w:tcW w:w="1015" w:type="dxa"/>
            <w:tcBorders>
              <w:top w:val="nil"/>
              <w:left w:val="nil"/>
              <w:bottom w:val="nil"/>
              <w:right w:val="nil"/>
            </w:tcBorders>
            <w:shd w:val="clear" w:color="auto" w:fill="auto"/>
            <w:noWrap/>
            <w:vAlign w:val="bottom"/>
            <w:hideMark/>
          </w:tcPr>
          <w:p w14:paraId="07162AD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AE0" w14:textId="77777777">
        <w:trPr>
          <w:trHeight w:val="300"/>
        </w:trPr>
        <w:tc>
          <w:tcPr>
            <w:tcW w:w="1036" w:type="dxa"/>
            <w:tcBorders>
              <w:top w:val="nil"/>
              <w:left w:val="nil"/>
              <w:bottom w:val="nil"/>
              <w:right w:val="nil"/>
            </w:tcBorders>
            <w:shd w:val="clear" w:color="auto" w:fill="auto"/>
            <w:noWrap/>
            <w:vAlign w:val="bottom"/>
            <w:hideMark/>
          </w:tcPr>
          <w:p w14:paraId="07162A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A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DF" w14:textId="77777777" w:rsidR="00214CC2" w:rsidRPr="008677B1" w:rsidRDefault="006453C1" w:rsidP="005F005A">
            <w:pPr>
              <w:spacing w:after="0"/>
              <w:rPr>
                <w:rFonts w:ascii="Times New Roman" w:eastAsia="Times New Roman" w:hAnsi="Times New Roman" w:cs="Times New Roman"/>
                <w:sz w:val="20"/>
              </w:rPr>
            </w:pPr>
          </w:p>
        </w:tc>
      </w:tr>
      <w:tr w:rsidR="006222AF" w14:paraId="07162AE8" w14:textId="77777777">
        <w:trPr>
          <w:trHeight w:val="300"/>
        </w:trPr>
        <w:tc>
          <w:tcPr>
            <w:tcW w:w="1036" w:type="dxa"/>
            <w:tcBorders>
              <w:top w:val="nil"/>
              <w:left w:val="nil"/>
              <w:bottom w:val="nil"/>
              <w:right w:val="nil"/>
            </w:tcBorders>
            <w:shd w:val="clear" w:color="auto" w:fill="auto"/>
            <w:noWrap/>
            <w:vAlign w:val="bottom"/>
            <w:hideMark/>
          </w:tcPr>
          <w:p w14:paraId="07162A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A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E7" w14:textId="77777777" w:rsidR="00214CC2" w:rsidRPr="008677B1" w:rsidRDefault="006453C1" w:rsidP="005F005A">
            <w:pPr>
              <w:spacing w:after="0"/>
              <w:rPr>
                <w:rFonts w:ascii="Times New Roman" w:eastAsia="Times New Roman" w:hAnsi="Times New Roman" w:cs="Times New Roman"/>
                <w:sz w:val="20"/>
              </w:rPr>
            </w:pPr>
          </w:p>
        </w:tc>
      </w:tr>
      <w:tr w:rsidR="006222AF" w14:paraId="07162AF0" w14:textId="77777777">
        <w:trPr>
          <w:trHeight w:val="300"/>
        </w:trPr>
        <w:tc>
          <w:tcPr>
            <w:tcW w:w="1036" w:type="dxa"/>
            <w:tcBorders>
              <w:top w:val="nil"/>
              <w:left w:val="nil"/>
              <w:bottom w:val="nil"/>
              <w:right w:val="nil"/>
            </w:tcBorders>
            <w:shd w:val="clear" w:color="auto" w:fill="auto"/>
            <w:noWrap/>
            <w:vAlign w:val="bottom"/>
            <w:hideMark/>
          </w:tcPr>
          <w:p w14:paraId="07162A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A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A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EF" w14:textId="77777777" w:rsidR="00214CC2" w:rsidRPr="008677B1" w:rsidRDefault="006453C1" w:rsidP="005F005A">
            <w:pPr>
              <w:spacing w:after="0"/>
              <w:rPr>
                <w:rFonts w:ascii="Times New Roman" w:eastAsia="Times New Roman" w:hAnsi="Times New Roman" w:cs="Times New Roman"/>
                <w:sz w:val="20"/>
              </w:rPr>
            </w:pPr>
          </w:p>
        </w:tc>
      </w:tr>
      <w:tr w:rsidR="006222AF" w14:paraId="07162AF8" w14:textId="77777777">
        <w:trPr>
          <w:trHeight w:val="300"/>
        </w:trPr>
        <w:tc>
          <w:tcPr>
            <w:tcW w:w="1036" w:type="dxa"/>
            <w:tcBorders>
              <w:top w:val="nil"/>
              <w:left w:val="nil"/>
              <w:bottom w:val="nil"/>
              <w:right w:val="nil"/>
            </w:tcBorders>
            <w:shd w:val="clear" w:color="auto" w:fill="auto"/>
            <w:noWrap/>
            <w:vAlign w:val="bottom"/>
            <w:hideMark/>
          </w:tcPr>
          <w:p w14:paraId="07162A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A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F7" w14:textId="77777777" w:rsidR="00214CC2" w:rsidRPr="008677B1" w:rsidRDefault="006453C1" w:rsidP="005F005A">
            <w:pPr>
              <w:spacing w:after="0"/>
              <w:rPr>
                <w:rFonts w:ascii="Times New Roman" w:eastAsia="Times New Roman" w:hAnsi="Times New Roman" w:cs="Times New Roman"/>
                <w:sz w:val="20"/>
              </w:rPr>
            </w:pPr>
          </w:p>
        </w:tc>
      </w:tr>
      <w:tr w:rsidR="006222AF" w14:paraId="07162B00" w14:textId="77777777">
        <w:trPr>
          <w:trHeight w:val="300"/>
        </w:trPr>
        <w:tc>
          <w:tcPr>
            <w:tcW w:w="1036" w:type="dxa"/>
            <w:tcBorders>
              <w:top w:val="nil"/>
              <w:left w:val="nil"/>
              <w:bottom w:val="nil"/>
              <w:right w:val="nil"/>
            </w:tcBorders>
            <w:shd w:val="clear" w:color="auto" w:fill="auto"/>
            <w:noWrap/>
            <w:vAlign w:val="bottom"/>
            <w:hideMark/>
          </w:tcPr>
          <w:p w14:paraId="07162A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A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A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A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A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AFF" w14:textId="77777777" w:rsidR="00214CC2" w:rsidRPr="008677B1" w:rsidRDefault="006453C1" w:rsidP="005F005A">
            <w:pPr>
              <w:spacing w:after="0"/>
              <w:rPr>
                <w:rFonts w:ascii="Times New Roman" w:eastAsia="Times New Roman" w:hAnsi="Times New Roman" w:cs="Times New Roman"/>
                <w:sz w:val="20"/>
              </w:rPr>
            </w:pPr>
          </w:p>
        </w:tc>
      </w:tr>
      <w:tr w:rsidR="006222AF" w14:paraId="07162B08" w14:textId="77777777">
        <w:trPr>
          <w:trHeight w:val="300"/>
        </w:trPr>
        <w:tc>
          <w:tcPr>
            <w:tcW w:w="1036" w:type="dxa"/>
            <w:tcBorders>
              <w:top w:val="nil"/>
              <w:left w:val="nil"/>
              <w:bottom w:val="nil"/>
              <w:right w:val="nil"/>
            </w:tcBorders>
            <w:shd w:val="clear" w:color="auto" w:fill="auto"/>
            <w:noWrap/>
            <w:vAlign w:val="bottom"/>
            <w:hideMark/>
          </w:tcPr>
          <w:p w14:paraId="07162B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B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07" w14:textId="77777777" w:rsidR="00214CC2" w:rsidRPr="008677B1" w:rsidRDefault="006453C1" w:rsidP="005F005A">
            <w:pPr>
              <w:spacing w:after="0"/>
              <w:rPr>
                <w:rFonts w:ascii="Times New Roman" w:eastAsia="Times New Roman" w:hAnsi="Times New Roman" w:cs="Times New Roman"/>
                <w:sz w:val="20"/>
              </w:rPr>
            </w:pPr>
          </w:p>
        </w:tc>
      </w:tr>
      <w:tr w:rsidR="006222AF" w14:paraId="07162B10" w14:textId="77777777">
        <w:trPr>
          <w:trHeight w:val="300"/>
        </w:trPr>
        <w:tc>
          <w:tcPr>
            <w:tcW w:w="1036" w:type="dxa"/>
            <w:tcBorders>
              <w:top w:val="nil"/>
              <w:left w:val="nil"/>
              <w:bottom w:val="nil"/>
              <w:right w:val="nil"/>
            </w:tcBorders>
            <w:shd w:val="clear" w:color="auto" w:fill="auto"/>
            <w:noWrap/>
            <w:vAlign w:val="bottom"/>
            <w:hideMark/>
          </w:tcPr>
          <w:p w14:paraId="07162B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B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0F" w14:textId="77777777" w:rsidR="00214CC2" w:rsidRPr="008677B1" w:rsidRDefault="006453C1" w:rsidP="005F005A">
            <w:pPr>
              <w:spacing w:after="0"/>
              <w:rPr>
                <w:rFonts w:ascii="Times New Roman" w:eastAsia="Times New Roman" w:hAnsi="Times New Roman" w:cs="Times New Roman"/>
                <w:sz w:val="20"/>
              </w:rPr>
            </w:pPr>
          </w:p>
        </w:tc>
      </w:tr>
      <w:tr w:rsidR="006222AF" w14:paraId="07162B17" w14:textId="77777777">
        <w:trPr>
          <w:trHeight w:val="300"/>
        </w:trPr>
        <w:tc>
          <w:tcPr>
            <w:tcW w:w="2051" w:type="dxa"/>
            <w:gridSpan w:val="2"/>
            <w:tcBorders>
              <w:top w:val="nil"/>
              <w:left w:val="nil"/>
              <w:bottom w:val="nil"/>
              <w:right w:val="nil"/>
            </w:tcBorders>
            <w:shd w:val="clear" w:color="auto" w:fill="auto"/>
            <w:noWrap/>
            <w:vAlign w:val="bottom"/>
            <w:hideMark/>
          </w:tcPr>
          <w:p w14:paraId="07162B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B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16" w14:textId="77777777" w:rsidR="00214CC2" w:rsidRPr="008677B1" w:rsidRDefault="006453C1" w:rsidP="005F005A">
            <w:pPr>
              <w:spacing w:after="0"/>
              <w:rPr>
                <w:rFonts w:ascii="Times New Roman" w:eastAsia="Times New Roman" w:hAnsi="Times New Roman" w:cs="Times New Roman"/>
                <w:sz w:val="20"/>
              </w:rPr>
            </w:pPr>
          </w:p>
        </w:tc>
      </w:tr>
      <w:tr w:rsidR="006222AF" w14:paraId="07162B1F" w14:textId="77777777">
        <w:trPr>
          <w:trHeight w:val="300"/>
        </w:trPr>
        <w:tc>
          <w:tcPr>
            <w:tcW w:w="1036" w:type="dxa"/>
            <w:tcBorders>
              <w:top w:val="nil"/>
              <w:left w:val="nil"/>
              <w:bottom w:val="nil"/>
              <w:right w:val="nil"/>
            </w:tcBorders>
            <w:shd w:val="clear" w:color="auto" w:fill="auto"/>
            <w:noWrap/>
            <w:vAlign w:val="bottom"/>
            <w:hideMark/>
          </w:tcPr>
          <w:p w14:paraId="07162B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1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B1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B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1E" w14:textId="77777777" w:rsidR="00214CC2" w:rsidRPr="008677B1" w:rsidRDefault="006453C1" w:rsidP="005F005A">
            <w:pPr>
              <w:spacing w:after="0"/>
              <w:rPr>
                <w:rFonts w:ascii="Times New Roman" w:eastAsia="Times New Roman" w:hAnsi="Times New Roman" w:cs="Times New Roman"/>
                <w:sz w:val="20"/>
              </w:rPr>
            </w:pPr>
          </w:p>
        </w:tc>
      </w:tr>
      <w:tr w:rsidR="006222AF" w14:paraId="07162B23" w14:textId="77777777">
        <w:trPr>
          <w:trHeight w:val="300"/>
        </w:trPr>
        <w:tc>
          <w:tcPr>
            <w:tcW w:w="1036" w:type="dxa"/>
            <w:tcBorders>
              <w:top w:val="nil"/>
              <w:left w:val="nil"/>
              <w:bottom w:val="nil"/>
              <w:right w:val="nil"/>
            </w:tcBorders>
            <w:shd w:val="clear" w:color="auto" w:fill="auto"/>
            <w:noWrap/>
            <w:vAlign w:val="bottom"/>
            <w:hideMark/>
          </w:tcPr>
          <w:p w14:paraId="07162B2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B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166 ως έχει   ΔΕΚΤΟ ΚΑΤΑ ΠΛΕΙΟΨΗΦΙΑ</w:t>
            </w:r>
          </w:p>
        </w:tc>
        <w:tc>
          <w:tcPr>
            <w:tcW w:w="1015" w:type="dxa"/>
            <w:tcBorders>
              <w:top w:val="nil"/>
              <w:left w:val="nil"/>
              <w:bottom w:val="nil"/>
              <w:right w:val="nil"/>
            </w:tcBorders>
            <w:shd w:val="clear" w:color="auto" w:fill="auto"/>
            <w:noWrap/>
            <w:vAlign w:val="bottom"/>
            <w:hideMark/>
          </w:tcPr>
          <w:p w14:paraId="07162B2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B2B" w14:textId="77777777">
        <w:trPr>
          <w:trHeight w:val="300"/>
        </w:trPr>
        <w:tc>
          <w:tcPr>
            <w:tcW w:w="1036" w:type="dxa"/>
            <w:tcBorders>
              <w:top w:val="nil"/>
              <w:left w:val="nil"/>
              <w:bottom w:val="nil"/>
              <w:right w:val="nil"/>
            </w:tcBorders>
            <w:shd w:val="clear" w:color="auto" w:fill="auto"/>
            <w:noWrap/>
            <w:vAlign w:val="bottom"/>
            <w:hideMark/>
          </w:tcPr>
          <w:p w14:paraId="07162B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B2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2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2A" w14:textId="77777777" w:rsidR="00214CC2" w:rsidRPr="008677B1" w:rsidRDefault="006453C1" w:rsidP="005F005A">
            <w:pPr>
              <w:spacing w:after="0"/>
              <w:rPr>
                <w:rFonts w:ascii="Times New Roman" w:eastAsia="Times New Roman" w:hAnsi="Times New Roman" w:cs="Times New Roman"/>
                <w:sz w:val="20"/>
              </w:rPr>
            </w:pPr>
          </w:p>
        </w:tc>
      </w:tr>
      <w:tr w:rsidR="006222AF" w14:paraId="07162B33" w14:textId="77777777">
        <w:trPr>
          <w:trHeight w:val="300"/>
        </w:trPr>
        <w:tc>
          <w:tcPr>
            <w:tcW w:w="1036" w:type="dxa"/>
            <w:tcBorders>
              <w:top w:val="nil"/>
              <w:left w:val="nil"/>
              <w:bottom w:val="nil"/>
              <w:right w:val="nil"/>
            </w:tcBorders>
            <w:shd w:val="clear" w:color="auto" w:fill="auto"/>
            <w:noWrap/>
            <w:vAlign w:val="bottom"/>
            <w:hideMark/>
          </w:tcPr>
          <w:p w14:paraId="07162B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B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32" w14:textId="77777777" w:rsidR="00214CC2" w:rsidRPr="008677B1" w:rsidRDefault="006453C1" w:rsidP="005F005A">
            <w:pPr>
              <w:spacing w:after="0"/>
              <w:rPr>
                <w:rFonts w:ascii="Times New Roman" w:eastAsia="Times New Roman" w:hAnsi="Times New Roman" w:cs="Times New Roman"/>
                <w:sz w:val="20"/>
              </w:rPr>
            </w:pPr>
          </w:p>
        </w:tc>
      </w:tr>
      <w:tr w:rsidR="006222AF" w14:paraId="07162B3B" w14:textId="77777777">
        <w:trPr>
          <w:trHeight w:val="300"/>
        </w:trPr>
        <w:tc>
          <w:tcPr>
            <w:tcW w:w="1036" w:type="dxa"/>
            <w:tcBorders>
              <w:top w:val="nil"/>
              <w:left w:val="nil"/>
              <w:bottom w:val="nil"/>
              <w:right w:val="nil"/>
            </w:tcBorders>
            <w:shd w:val="clear" w:color="auto" w:fill="auto"/>
            <w:noWrap/>
            <w:vAlign w:val="bottom"/>
            <w:hideMark/>
          </w:tcPr>
          <w:p w14:paraId="07162B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B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3A" w14:textId="77777777" w:rsidR="00214CC2" w:rsidRPr="008677B1" w:rsidRDefault="006453C1" w:rsidP="005F005A">
            <w:pPr>
              <w:spacing w:after="0"/>
              <w:rPr>
                <w:rFonts w:ascii="Times New Roman" w:eastAsia="Times New Roman" w:hAnsi="Times New Roman" w:cs="Times New Roman"/>
                <w:sz w:val="20"/>
              </w:rPr>
            </w:pPr>
          </w:p>
        </w:tc>
      </w:tr>
      <w:tr w:rsidR="006222AF" w14:paraId="07162B43" w14:textId="77777777">
        <w:trPr>
          <w:trHeight w:val="300"/>
        </w:trPr>
        <w:tc>
          <w:tcPr>
            <w:tcW w:w="1036" w:type="dxa"/>
            <w:tcBorders>
              <w:top w:val="nil"/>
              <w:left w:val="nil"/>
              <w:bottom w:val="nil"/>
              <w:right w:val="nil"/>
            </w:tcBorders>
            <w:shd w:val="clear" w:color="auto" w:fill="auto"/>
            <w:noWrap/>
            <w:vAlign w:val="bottom"/>
            <w:hideMark/>
          </w:tcPr>
          <w:p w14:paraId="07162B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B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42" w14:textId="77777777" w:rsidR="00214CC2" w:rsidRPr="008677B1" w:rsidRDefault="006453C1" w:rsidP="005F005A">
            <w:pPr>
              <w:spacing w:after="0"/>
              <w:rPr>
                <w:rFonts w:ascii="Times New Roman" w:eastAsia="Times New Roman" w:hAnsi="Times New Roman" w:cs="Times New Roman"/>
                <w:sz w:val="20"/>
              </w:rPr>
            </w:pPr>
          </w:p>
        </w:tc>
      </w:tr>
      <w:tr w:rsidR="006222AF" w14:paraId="07162B4B" w14:textId="77777777">
        <w:trPr>
          <w:trHeight w:val="300"/>
        </w:trPr>
        <w:tc>
          <w:tcPr>
            <w:tcW w:w="1036" w:type="dxa"/>
            <w:tcBorders>
              <w:top w:val="nil"/>
              <w:left w:val="nil"/>
              <w:bottom w:val="nil"/>
              <w:right w:val="nil"/>
            </w:tcBorders>
            <w:shd w:val="clear" w:color="auto" w:fill="auto"/>
            <w:noWrap/>
            <w:vAlign w:val="bottom"/>
            <w:hideMark/>
          </w:tcPr>
          <w:p w14:paraId="07162B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B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4A" w14:textId="77777777" w:rsidR="00214CC2" w:rsidRPr="008677B1" w:rsidRDefault="006453C1" w:rsidP="005F005A">
            <w:pPr>
              <w:spacing w:after="0"/>
              <w:rPr>
                <w:rFonts w:ascii="Times New Roman" w:eastAsia="Times New Roman" w:hAnsi="Times New Roman" w:cs="Times New Roman"/>
                <w:sz w:val="20"/>
              </w:rPr>
            </w:pPr>
          </w:p>
        </w:tc>
      </w:tr>
      <w:tr w:rsidR="006222AF" w14:paraId="07162B53" w14:textId="77777777">
        <w:trPr>
          <w:trHeight w:val="300"/>
        </w:trPr>
        <w:tc>
          <w:tcPr>
            <w:tcW w:w="1036" w:type="dxa"/>
            <w:tcBorders>
              <w:top w:val="nil"/>
              <w:left w:val="nil"/>
              <w:bottom w:val="nil"/>
              <w:right w:val="nil"/>
            </w:tcBorders>
            <w:shd w:val="clear" w:color="auto" w:fill="auto"/>
            <w:noWrap/>
            <w:vAlign w:val="bottom"/>
            <w:hideMark/>
          </w:tcPr>
          <w:p w14:paraId="07162B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B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52" w14:textId="77777777" w:rsidR="00214CC2" w:rsidRPr="008677B1" w:rsidRDefault="006453C1" w:rsidP="005F005A">
            <w:pPr>
              <w:spacing w:after="0"/>
              <w:rPr>
                <w:rFonts w:ascii="Times New Roman" w:eastAsia="Times New Roman" w:hAnsi="Times New Roman" w:cs="Times New Roman"/>
                <w:sz w:val="20"/>
              </w:rPr>
            </w:pPr>
          </w:p>
        </w:tc>
      </w:tr>
      <w:tr w:rsidR="006222AF" w14:paraId="07162B5B" w14:textId="77777777">
        <w:trPr>
          <w:trHeight w:val="300"/>
        </w:trPr>
        <w:tc>
          <w:tcPr>
            <w:tcW w:w="1036" w:type="dxa"/>
            <w:tcBorders>
              <w:top w:val="nil"/>
              <w:left w:val="nil"/>
              <w:bottom w:val="nil"/>
              <w:right w:val="nil"/>
            </w:tcBorders>
            <w:shd w:val="clear" w:color="auto" w:fill="auto"/>
            <w:noWrap/>
            <w:vAlign w:val="bottom"/>
            <w:hideMark/>
          </w:tcPr>
          <w:p w14:paraId="07162B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B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5A" w14:textId="77777777" w:rsidR="00214CC2" w:rsidRPr="008677B1" w:rsidRDefault="006453C1" w:rsidP="005F005A">
            <w:pPr>
              <w:spacing w:after="0"/>
              <w:rPr>
                <w:rFonts w:ascii="Times New Roman" w:eastAsia="Times New Roman" w:hAnsi="Times New Roman" w:cs="Times New Roman"/>
                <w:sz w:val="20"/>
              </w:rPr>
            </w:pPr>
          </w:p>
        </w:tc>
      </w:tr>
      <w:tr w:rsidR="006222AF" w14:paraId="07162B62" w14:textId="77777777">
        <w:trPr>
          <w:trHeight w:val="300"/>
        </w:trPr>
        <w:tc>
          <w:tcPr>
            <w:tcW w:w="2051" w:type="dxa"/>
            <w:gridSpan w:val="2"/>
            <w:tcBorders>
              <w:top w:val="nil"/>
              <w:left w:val="nil"/>
              <w:bottom w:val="nil"/>
              <w:right w:val="nil"/>
            </w:tcBorders>
            <w:shd w:val="clear" w:color="auto" w:fill="auto"/>
            <w:noWrap/>
            <w:vAlign w:val="bottom"/>
            <w:hideMark/>
          </w:tcPr>
          <w:p w14:paraId="07162B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B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61" w14:textId="77777777" w:rsidR="00214CC2" w:rsidRPr="008677B1" w:rsidRDefault="006453C1" w:rsidP="005F005A">
            <w:pPr>
              <w:spacing w:after="0"/>
              <w:rPr>
                <w:rFonts w:ascii="Times New Roman" w:eastAsia="Times New Roman" w:hAnsi="Times New Roman" w:cs="Times New Roman"/>
                <w:sz w:val="20"/>
              </w:rPr>
            </w:pPr>
          </w:p>
        </w:tc>
      </w:tr>
      <w:tr w:rsidR="006222AF" w14:paraId="07162B6A" w14:textId="77777777">
        <w:trPr>
          <w:trHeight w:val="300"/>
        </w:trPr>
        <w:tc>
          <w:tcPr>
            <w:tcW w:w="1036" w:type="dxa"/>
            <w:tcBorders>
              <w:top w:val="nil"/>
              <w:left w:val="nil"/>
              <w:bottom w:val="nil"/>
              <w:right w:val="nil"/>
            </w:tcBorders>
            <w:shd w:val="clear" w:color="auto" w:fill="auto"/>
            <w:noWrap/>
            <w:vAlign w:val="bottom"/>
            <w:hideMark/>
          </w:tcPr>
          <w:p w14:paraId="07162B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6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B6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B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69" w14:textId="77777777" w:rsidR="00214CC2" w:rsidRPr="008677B1" w:rsidRDefault="006453C1" w:rsidP="005F005A">
            <w:pPr>
              <w:spacing w:after="0"/>
              <w:rPr>
                <w:rFonts w:ascii="Times New Roman" w:eastAsia="Times New Roman" w:hAnsi="Times New Roman" w:cs="Times New Roman"/>
                <w:sz w:val="20"/>
              </w:rPr>
            </w:pPr>
          </w:p>
        </w:tc>
      </w:tr>
      <w:tr w:rsidR="006222AF" w14:paraId="07162B6E" w14:textId="77777777">
        <w:trPr>
          <w:trHeight w:val="300"/>
        </w:trPr>
        <w:tc>
          <w:tcPr>
            <w:tcW w:w="1036" w:type="dxa"/>
            <w:tcBorders>
              <w:top w:val="nil"/>
              <w:left w:val="nil"/>
              <w:bottom w:val="nil"/>
              <w:right w:val="nil"/>
            </w:tcBorders>
            <w:shd w:val="clear" w:color="auto" w:fill="auto"/>
            <w:noWrap/>
            <w:vAlign w:val="bottom"/>
            <w:hideMark/>
          </w:tcPr>
          <w:p w14:paraId="07162B6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B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167 όπως τροπ.  </w:t>
            </w:r>
            <w:r w:rsidRPr="008677B1">
              <w:rPr>
                <w:rFonts w:ascii="Calibri" w:eastAsia="Times New Roman" w:hAnsi="Calibri" w:cs="Times New Roman"/>
                <w:color w:val="000000"/>
                <w:sz w:val="22"/>
                <w:szCs w:val="22"/>
              </w:rPr>
              <w:t xml:space="preserve">  ΔΕΚΤΟ ΚΑΤΑ ΠΛΕΙΟΨΗΦΙΑ</w:t>
            </w:r>
          </w:p>
        </w:tc>
        <w:tc>
          <w:tcPr>
            <w:tcW w:w="1015" w:type="dxa"/>
            <w:tcBorders>
              <w:top w:val="nil"/>
              <w:left w:val="nil"/>
              <w:bottom w:val="nil"/>
              <w:right w:val="nil"/>
            </w:tcBorders>
            <w:shd w:val="clear" w:color="auto" w:fill="auto"/>
            <w:noWrap/>
            <w:vAlign w:val="bottom"/>
            <w:hideMark/>
          </w:tcPr>
          <w:p w14:paraId="07162B6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B76" w14:textId="77777777">
        <w:trPr>
          <w:trHeight w:val="300"/>
        </w:trPr>
        <w:tc>
          <w:tcPr>
            <w:tcW w:w="1036" w:type="dxa"/>
            <w:tcBorders>
              <w:top w:val="nil"/>
              <w:left w:val="nil"/>
              <w:bottom w:val="nil"/>
              <w:right w:val="nil"/>
            </w:tcBorders>
            <w:shd w:val="clear" w:color="auto" w:fill="auto"/>
            <w:noWrap/>
            <w:vAlign w:val="bottom"/>
            <w:hideMark/>
          </w:tcPr>
          <w:p w14:paraId="07162B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B7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7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75" w14:textId="77777777" w:rsidR="00214CC2" w:rsidRPr="008677B1" w:rsidRDefault="006453C1" w:rsidP="005F005A">
            <w:pPr>
              <w:spacing w:after="0"/>
              <w:rPr>
                <w:rFonts w:ascii="Times New Roman" w:eastAsia="Times New Roman" w:hAnsi="Times New Roman" w:cs="Times New Roman"/>
                <w:sz w:val="20"/>
              </w:rPr>
            </w:pPr>
          </w:p>
        </w:tc>
      </w:tr>
      <w:tr w:rsidR="006222AF" w14:paraId="07162B7E" w14:textId="77777777">
        <w:trPr>
          <w:trHeight w:val="300"/>
        </w:trPr>
        <w:tc>
          <w:tcPr>
            <w:tcW w:w="1036" w:type="dxa"/>
            <w:tcBorders>
              <w:top w:val="nil"/>
              <w:left w:val="nil"/>
              <w:bottom w:val="nil"/>
              <w:right w:val="nil"/>
            </w:tcBorders>
            <w:shd w:val="clear" w:color="auto" w:fill="auto"/>
            <w:noWrap/>
            <w:vAlign w:val="bottom"/>
            <w:hideMark/>
          </w:tcPr>
          <w:p w14:paraId="07162B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B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7D" w14:textId="77777777" w:rsidR="00214CC2" w:rsidRPr="008677B1" w:rsidRDefault="006453C1" w:rsidP="005F005A">
            <w:pPr>
              <w:spacing w:after="0"/>
              <w:rPr>
                <w:rFonts w:ascii="Times New Roman" w:eastAsia="Times New Roman" w:hAnsi="Times New Roman" w:cs="Times New Roman"/>
                <w:sz w:val="20"/>
              </w:rPr>
            </w:pPr>
          </w:p>
        </w:tc>
      </w:tr>
      <w:tr w:rsidR="006222AF" w14:paraId="07162B86" w14:textId="77777777">
        <w:trPr>
          <w:trHeight w:val="300"/>
        </w:trPr>
        <w:tc>
          <w:tcPr>
            <w:tcW w:w="1036" w:type="dxa"/>
            <w:tcBorders>
              <w:top w:val="nil"/>
              <w:left w:val="nil"/>
              <w:bottom w:val="nil"/>
              <w:right w:val="nil"/>
            </w:tcBorders>
            <w:shd w:val="clear" w:color="auto" w:fill="auto"/>
            <w:noWrap/>
            <w:vAlign w:val="bottom"/>
            <w:hideMark/>
          </w:tcPr>
          <w:p w14:paraId="07162B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B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85" w14:textId="77777777" w:rsidR="00214CC2" w:rsidRPr="008677B1" w:rsidRDefault="006453C1" w:rsidP="005F005A">
            <w:pPr>
              <w:spacing w:after="0"/>
              <w:rPr>
                <w:rFonts w:ascii="Times New Roman" w:eastAsia="Times New Roman" w:hAnsi="Times New Roman" w:cs="Times New Roman"/>
                <w:sz w:val="20"/>
              </w:rPr>
            </w:pPr>
          </w:p>
        </w:tc>
      </w:tr>
      <w:tr w:rsidR="006222AF" w14:paraId="07162B8E" w14:textId="77777777">
        <w:trPr>
          <w:trHeight w:val="300"/>
        </w:trPr>
        <w:tc>
          <w:tcPr>
            <w:tcW w:w="1036" w:type="dxa"/>
            <w:tcBorders>
              <w:top w:val="nil"/>
              <w:left w:val="nil"/>
              <w:bottom w:val="nil"/>
              <w:right w:val="nil"/>
            </w:tcBorders>
            <w:shd w:val="clear" w:color="auto" w:fill="auto"/>
            <w:noWrap/>
            <w:vAlign w:val="bottom"/>
            <w:hideMark/>
          </w:tcPr>
          <w:p w14:paraId="07162B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B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8D" w14:textId="77777777" w:rsidR="00214CC2" w:rsidRPr="008677B1" w:rsidRDefault="006453C1" w:rsidP="005F005A">
            <w:pPr>
              <w:spacing w:after="0"/>
              <w:rPr>
                <w:rFonts w:ascii="Times New Roman" w:eastAsia="Times New Roman" w:hAnsi="Times New Roman" w:cs="Times New Roman"/>
                <w:sz w:val="20"/>
              </w:rPr>
            </w:pPr>
          </w:p>
        </w:tc>
      </w:tr>
      <w:tr w:rsidR="006222AF" w14:paraId="07162B96" w14:textId="77777777">
        <w:trPr>
          <w:trHeight w:val="300"/>
        </w:trPr>
        <w:tc>
          <w:tcPr>
            <w:tcW w:w="1036" w:type="dxa"/>
            <w:tcBorders>
              <w:top w:val="nil"/>
              <w:left w:val="nil"/>
              <w:bottom w:val="nil"/>
              <w:right w:val="nil"/>
            </w:tcBorders>
            <w:shd w:val="clear" w:color="auto" w:fill="auto"/>
            <w:noWrap/>
            <w:vAlign w:val="bottom"/>
            <w:hideMark/>
          </w:tcPr>
          <w:p w14:paraId="07162B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B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95" w14:textId="77777777" w:rsidR="00214CC2" w:rsidRPr="008677B1" w:rsidRDefault="006453C1" w:rsidP="005F005A">
            <w:pPr>
              <w:spacing w:after="0"/>
              <w:rPr>
                <w:rFonts w:ascii="Times New Roman" w:eastAsia="Times New Roman" w:hAnsi="Times New Roman" w:cs="Times New Roman"/>
                <w:sz w:val="20"/>
              </w:rPr>
            </w:pPr>
          </w:p>
        </w:tc>
      </w:tr>
      <w:tr w:rsidR="006222AF" w14:paraId="07162B9E" w14:textId="77777777">
        <w:trPr>
          <w:trHeight w:val="300"/>
        </w:trPr>
        <w:tc>
          <w:tcPr>
            <w:tcW w:w="1036" w:type="dxa"/>
            <w:tcBorders>
              <w:top w:val="nil"/>
              <w:left w:val="nil"/>
              <w:bottom w:val="nil"/>
              <w:right w:val="nil"/>
            </w:tcBorders>
            <w:shd w:val="clear" w:color="auto" w:fill="auto"/>
            <w:noWrap/>
            <w:vAlign w:val="bottom"/>
            <w:hideMark/>
          </w:tcPr>
          <w:p w14:paraId="07162B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B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9D" w14:textId="77777777" w:rsidR="00214CC2" w:rsidRPr="008677B1" w:rsidRDefault="006453C1" w:rsidP="005F005A">
            <w:pPr>
              <w:spacing w:after="0"/>
              <w:rPr>
                <w:rFonts w:ascii="Times New Roman" w:eastAsia="Times New Roman" w:hAnsi="Times New Roman" w:cs="Times New Roman"/>
                <w:sz w:val="20"/>
              </w:rPr>
            </w:pPr>
          </w:p>
        </w:tc>
      </w:tr>
      <w:tr w:rsidR="006222AF" w14:paraId="07162BA6" w14:textId="77777777">
        <w:trPr>
          <w:trHeight w:val="300"/>
        </w:trPr>
        <w:tc>
          <w:tcPr>
            <w:tcW w:w="1036" w:type="dxa"/>
            <w:tcBorders>
              <w:top w:val="nil"/>
              <w:left w:val="nil"/>
              <w:bottom w:val="nil"/>
              <w:right w:val="nil"/>
            </w:tcBorders>
            <w:shd w:val="clear" w:color="auto" w:fill="auto"/>
            <w:noWrap/>
            <w:vAlign w:val="bottom"/>
            <w:hideMark/>
          </w:tcPr>
          <w:p w14:paraId="07162B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B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A5" w14:textId="77777777" w:rsidR="00214CC2" w:rsidRPr="008677B1" w:rsidRDefault="006453C1" w:rsidP="005F005A">
            <w:pPr>
              <w:spacing w:after="0"/>
              <w:rPr>
                <w:rFonts w:ascii="Times New Roman" w:eastAsia="Times New Roman" w:hAnsi="Times New Roman" w:cs="Times New Roman"/>
                <w:sz w:val="20"/>
              </w:rPr>
            </w:pPr>
          </w:p>
        </w:tc>
      </w:tr>
      <w:tr w:rsidR="006222AF" w14:paraId="07162BAD" w14:textId="77777777">
        <w:trPr>
          <w:trHeight w:val="300"/>
        </w:trPr>
        <w:tc>
          <w:tcPr>
            <w:tcW w:w="2051" w:type="dxa"/>
            <w:gridSpan w:val="2"/>
            <w:tcBorders>
              <w:top w:val="nil"/>
              <w:left w:val="nil"/>
              <w:bottom w:val="nil"/>
              <w:right w:val="nil"/>
            </w:tcBorders>
            <w:shd w:val="clear" w:color="auto" w:fill="auto"/>
            <w:noWrap/>
            <w:vAlign w:val="bottom"/>
            <w:hideMark/>
          </w:tcPr>
          <w:p w14:paraId="07162B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B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AC" w14:textId="77777777" w:rsidR="00214CC2" w:rsidRPr="008677B1" w:rsidRDefault="006453C1" w:rsidP="005F005A">
            <w:pPr>
              <w:spacing w:after="0"/>
              <w:rPr>
                <w:rFonts w:ascii="Times New Roman" w:eastAsia="Times New Roman" w:hAnsi="Times New Roman" w:cs="Times New Roman"/>
                <w:sz w:val="20"/>
              </w:rPr>
            </w:pPr>
          </w:p>
        </w:tc>
      </w:tr>
      <w:tr w:rsidR="006222AF" w14:paraId="07162BB5" w14:textId="77777777">
        <w:trPr>
          <w:trHeight w:val="300"/>
        </w:trPr>
        <w:tc>
          <w:tcPr>
            <w:tcW w:w="1036" w:type="dxa"/>
            <w:tcBorders>
              <w:top w:val="nil"/>
              <w:left w:val="nil"/>
              <w:bottom w:val="nil"/>
              <w:right w:val="nil"/>
            </w:tcBorders>
            <w:shd w:val="clear" w:color="auto" w:fill="auto"/>
            <w:noWrap/>
            <w:vAlign w:val="bottom"/>
            <w:hideMark/>
          </w:tcPr>
          <w:p w14:paraId="07162B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B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BB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B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B4" w14:textId="77777777" w:rsidR="00214CC2" w:rsidRPr="008677B1" w:rsidRDefault="006453C1" w:rsidP="005F005A">
            <w:pPr>
              <w:spacing w:after="0"/>
              <w:rPr>
                <w:rFonts w:ascii="Times New Roman" w:eastAsia="Times New Roman" w:hAnsi="Times New Roman" w:cs="Times New Roman"/>
                <w:sz w:val="20"/>
              </w:rPr>
            </w:pPr>
          </w:p>
        </w:tc>
      </w:tr>
      <w:tr w:rsidR="006222AF" w14:paraId="07162BB9" w14:textId="77777777">
        <w:trPr>
          <w:trHeight w:val="300"/>
        </w:trPr>
        <w:tc>
          <w:tcPr>
            <w:tcW w:w="1036" w:type="dxa"/>
            <w:tcBorders>
              <w:top w:val="nil"/>
              <w:left w:val="nil"/>
              <w:bottom w:val="nil"/>
              <w:right w:val="nil"/>
            </w:tcBorders>
            <w:shd w:val="clear" w:color="auto" w:fill="auto"/>
            <w:noWrap/>
            <w:vAlign w:val="bottom"/>
            <w:hideMark/>
          </w:tcPr>
          <w:p w14:paraId="07162BB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B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168 όπως τροπ.    ΔΕΚΤΟ ΚΑΤΑ ΠΛΕΙΟΨΗΦΙΑ</w:t>
            </w:r>
          </w:p>
        </w:tc>
        <w:tc>
          <w:tcPr>
            <w:tcW w:w="1015" w:type="dxa"/>
            <w:tcBorders>
              <w:top w:val="nil"/>
              <w:left w:val="nil"/>
              <w:bottom w:val="nil"/>
              <w:right w:val="nil"/>
            </w:tcBorders>
            <w:shd w:val="clear" w:color="auto" w:fill="auto"/>
            <w:noWrap/>
            <w:vAlign w:val="bottom"/>
            <w:hideMark/>
          </w:tcPr>
          <w:p w14:paraId="07162BB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BC1" w14:textId="77777777">
        <w:trPr>
          <w:trHeight w:val="300"/>
        </w:trPr>
        <w:tc>
          <w:tcPr>
            <w:tcW w:w="1036" w:type="dxa"/>
            <w:tcBorders>
              <w:top w:val="nil"/>
              <w:left w:val="nil"/>
              <w:bottom w:val="nil"/>
              <w:right w:val="nil"/>
            </w:tcBorders>
            <w:shd w:val="clear" w:color="auto" w:fill="auto"/>
            <w:noWrap/>
            <w:vAlign w:val="bottom"/>
            <w:hideMark/>
          </w:tcPr>
          <w:p w14:paraId="07162B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BB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B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C0" w14:textId="77777777" w:rsidR="00214CC2" w:rsidRPr="008677B1" w:rsidRDefault="006453C1" w:rsidP="005F005A">
            <w:pPr>
              <w:spacing w:after="0"/>
              <w:rPr>
                <w:rFonts w:ascii="Times New Roman" w:eastAsia="Times New Roman" w:hAnsi="Times New Roman" w:cs="Times New Roman"/>
                <w:sz w:val="20"/>
              </w:rPr>
            </w:pPr>
          </w:p>
        </w:tc>
      </w:tr>
      <w:tr w:rsidR="006222AF" w14:paraId="07162BC9" w14:textId="77777777">
        <w:trPr>
          <w:trHeight w:val="300"/>
        </w:trPr>
        <w:tc>
          <w:tcPr>
            <w:tcW w:w="1036" w:type="dxa"/>
            <w:tcBorders>
              <w:top w:val="nil"/>
              <w:left w:val="nil"/>
              <w:bottom w:val="nil"/>
              <w:right w:val="nil"/>
            </w:tcBorders>
            <w:shd w:val="clear" w:color="auto" w:fill="auto"/>
            <w:noWrap/>
            <w:vAlign w:val="bottom"/>
            <w:hideMark/>
          </w:tcPr>
          <w:p w14:paraId="07162B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B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C8" w14:textId="77777777" w:rsidR="00214CC2" w:rsidRPr="008677B1" w:rsidRDefault="006453C1" w:rsidP="005F005A">
            <w:pPr>
              <w:spacing w:after="0"/>
              <w:rPr>
                <w:rFonts w:ascii="Times New Roman" w:eastAsia="Times New Roman" w:hAnsi="Times New Roman" w:cs="Times New Roman"/>
                <w:sz w:val="20"/>
              </w:rPr>
            </w:pPr>
          </w:p>
        </w:tc>
      </w:tr>
      <w:tr w:rsidR="006222AF" w14:paraId="07162BD1" w14:textId="77777777">
        <w:trPr>
          <w:trHeight w:val="300"/>
        </w:trPr>
        <w:tc>
          <w:tcPr>
            <w:tcW w:w="1036" w:type="dxa"/>
            <w:tcBorders>
              <w:top w:val="nil"/>
              <w:left w:val="nil"/>
              <w:bottom w:val="nil"/>
              <w:right w:val="nil"/>
            </w:tcBorders>
            <w:shd w:val="clear" w:color="auto" w:fill="auto"/>
            <w:noWrap/>
            <w:vAlign w:val="bottom"/>
            <w:hideMark/>
          </w:tcPr>
          <w:p w14:paraId="07162B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B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D0" w14:textId="77777777" w:rsidR="00214CC2" w:rsidRPr="008677B1" w:rsidRDefault="006453C1" w:rsidP="005F005A">
            <w:pPr>
              <w:spacing w:after="0"/>
              <w:rPr>
                <w:rFonts w:ascii="Times New Roman" w:eastAsia="Times New Roman" w:hAnsi="Times New Roman" w:cs="Times New Roman"/>
                <w:sz w:val="20"/>
              </w:rPr>
            </w:pPr>
          </w:p>
        </w:tc>
      </w:tr>
      <w:tr w:rsidR="006222AF" w14:paraId="07162BD9" w14:textId="77777777">
        <w:trPr>
          <w:trHeight w:val="300"/>
        </w:trPr>
        <w:tc>
          <w:tcPr>
            <w:tcW w:w="1036" w:type="dxa"/>
            <w:tcBorders>
              <w:top w:val="nil"/>
              <w:left w:val="nil"/>
              <w:bottom w:val="nil"/>
              <w:right w:val="nil"/>
            </w:tcBorders>
            <w:shd w:val="clear" w:color="auto" w:fill="auto"/>
            <w:noWrap/>
            <w:vAlign w:val="bottom"/>
            <w:hideMark/>
          </w:tcPr>
          <w:p w14:paraId="07162B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B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D8" w14:textId="77777777" w:rsidR="00214CC2" w:rsidRPr="008677B1" w:rsidRDefault="006453C1" w:rsidP="005F005A">
            <w:pPr>
              <w:spacing w:after="0"/>
              <w:rPr>
                <w:rFonts w:ascii="Times New Roman" w:eastAsia="Times New Roman" w:hAnsi="Times New Roman" w:cs="Times New Roman"/>
                <w:sz w:val="20"/>
              </w:rPr>
            </w:pPr>
          </w:p>
        </w:tc>
      </w:tr>
      <w:tr w:rsidR="006222AF" w14:paraId="07162BE1" w14:textId="77777777">
        <w:trPr>
          <w:trHeight w:val="300"/>
        </w:trPr>
        <w:tc>
          <w:tcPr>
            <w:tcW w:w="1036" w:type="dxa"/>
            <w:tcBorders>
              <w:top w:val="nil"/>
              <w:left w:val="nil"/>
              <w:bottom w:val="nil"/>
              <w:right w:val="nil"/>
            </w:tcBorders>
            <w:shd w:val="clear" w:color="auto" w:fill="auto"/>
            <w:noWrap/>
            <w:vAlign w:val="bottom"/>
            <w:hideMark/>
          </w:tcPr>
          <w:p w14:paraId="07162B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B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E0" w14:textId="77777777" w:rsidR="00214CC2" w:rsidRPr="008677B1" w:rsidRDefault="006453C1" w:rsidP="005F005A">
            <w:pPr>
              <w:spacing w:after="0"/>
              <w:rPr>
                <w:rFonts w:ascii="Times New Roman" w:eastAsia="Times New Roman" w:hAnsi="Times New Roman" w:cs="Times New Roman"/>
                <w:sz w:val="20"/>
              </w:rPr>
            </w:pPr>
          </w:p>
        </w:tc>
      </w:tr>
      <w:tr w:rsidR="006222AF" w14:paraId="07162BE9" w14:textId="77777777">
        <w:trPr>
          <w:trHeight w:val="300"/>
        </w:trPr>
        <w:tc>
          <w:tcPr>
            <w:tcW w:w="1036" w:type="dxa"/>
            <w:tcBorders>
              <w:top w:val="nil"/>
              <w:left w:val="nil"/>
              <w:bottom w:val="nil"/>
              <w:right w:val="nil"/>
            </w:tcBorders>
            <w:shd w:val="clear" w:color="auto" w:fill="auto"/>
            <w:noWrap/>
            <w:vAlign w:val="bottom"/>
            <w:hideMark/>
          </w:tcPr>
          <w:p w14:paraId="07162B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B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B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E8" w14:textId="77777777" w:rsidR="00214CC2" w:rsidRPr="008677B1" w:rsidRDefault="006453C1" w:rsidP="005F005A">
            <w:pPr>
              <w:spacing w:after="0"/>
              <w:rPr>
                <w:rFonts w:ascii="Times New Roman" w:eastAsia="Times New Roman" w:hAnsi="Times New Roman" w:cs="Times New Roman"/>
                <w:sz w:val="20"/>
              </w:rPr>
            </w:pPr>
          </w:p>
        </w:tc>
      </w:tr>
      <w:tr w:rsidR="006222AF" w14:paraId="07162BF1" w14:textId="77777777">
        <w:trPr>
          <w:trHeight w:val="300"/>
        </w:trPr>
        <w:tc>
          <w:tcPr>
            <w:tcW w:w="1036" w:type="dxa"/>
            <w:tcBorders>
              <w:top w:val="nil"/>
              <w:left w:val="nil"/>
              <w:bottom w:val="nil"/>
              <w:right w:val="nil"/>
            </w:tcBorders>
            <w:shd w:val="clear" w:color="auto" w:fill="auto"/>
            <w:noWrap/>
            <w:vAlign w:val="bottom"/>
            <w:hideMark/>
          </w:tcPr>
          <w:p w14:paraId="07162B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B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F0" w14:textId="77777777" w:rsidR="00214CC2" w:rsidRPr="008677B1" w:rsidRDefault="006453C1" w:rsidP="005F005A">
            <w:pPr>
              <w:spacing w:after="0"/>
              <w:rPr>
                <w:rFonts w:ascii="Times New Roman" w:eastAsia="Times New Roman" w:hAnsi="Times New Roman" w:cs="Times New Roman"/>
                <w:sz w:val="20"/>
              </w:rPr>
            </w:pPr>
          </w:p>
        </w:tc>
      </w:tr>
      <w:tr w:rsidR="006222AF" w14:paraId="07162BF8" w14:textId="77777777">
        <w:trPr>
          <w:trHeight w:val="300"/>
        </w:trPr>
        <w:tc>
          <w:tcPr>
            <w:tcW w:w="2051" w:type="dxa"/>
            <w:gridSpan w:val="2"/>
            <w:tcBorders>
              <w:top w:val="nil"/>
              <w:left w:val="nil"/>
              <w:bottom w:val="nil"/>
              <w:right w:val="nil"/>
            </w:tcBorders>
            <w:shd w:val="clear" w:color="auto" w:fill="auto"/>
            <w:noWrap/>
            <w:vAlign w:val="bottom"/>
            <w:hideMark/>
          </w:tcPr>
          <w:p w14:paraId="07162B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B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B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B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B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F7" w14:textId="77777777" w:rsidR="00214CC2" w:rsidRPr="008677B1" w:rsidRDefault="006453C1" w:rsidP="005F005A">
            <w:pPr>
              <w:spacing w:after="0"/>
              <w:rPr>
                <w:rFonts w:ascii="Times New Roman" w:eastAsia="Times New Roman" w:hAnsi="Times New Roman" w:cs="Times New Roman"/>
                <w:sz w:val="20"/>
              </w:rPr>
            </w:pPr>
          </w:p>
        </w:tc>
      </w:tr>
      <w:tr w:rsidR="006222AF" w14:paraId="07162C00" w14:textId="77777777">
        <w:trPr>
          <w:trHeight w:val="300"/>
        </w:trPr>
        <w:tc>
          <w:tcPr>
            <w:tcW w:w="1036" w:type="dxa"/>
            <w:tcBorders>
              <w:top w:val="nil"/>
              <w:left w:val="nil"/>
              <w:bottom w:val="nil"/>
              <w:right w:val="nil"/>
            </w:tcBorders>
            <w:shd w:val="clear" w:color="auto" w:fill="auto"/>
            <w:noWrap/>
            <w:vAlign w:val="bottom"/>
            <w:hideMark/>
          </w:tcPr>
          <w:p w14:paraId="07162B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F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BF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B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BFF" w14:textId="77777777" w:rsidR="00214CC2" w:rsidRPr="008677B1" w:rsidRDefault="006453C1" w:rsidP="005F005A">
            <w:pPr>
              <w:spacing w:after="0"/>
              <w:rPr>
                <w:rFonts w:ascii="Times New Roman" w:eastAsia="Times New Roman" w:hAnsi="Times New Roman" w:cs="Times New Roman"/>
                <w:sz w:val="20"/>
              </w:rPr>
            </w:pPr>
          </w:p>
        </w:tc>
      </w:tr>
      <w:tr w:rsidR="006222AF" w14:paraId="07162C04" w14:textId="77777777">
        <w:trPr>
          <w:trHeight w:val="300"/>
        </w:trPr>
        <w:tc>
          <w:tcPr>
            <w:tcW w:w="1036" w:type="dxa"/>
            <w:tcBorders>
              <w:top w:val="nil"/>
              <w:left w:val="nil"/>
              <w:bottom w:val="nil"/>
              <w:right w:val="nil"/>
            </w:tcBorders>
            <w:shd w:val="clear" w:color="auto" w:fill="auto"/>
            <w:noWrap/>
            <w:vAlign w:val="bottom"/>
            <w:hideMark/>
          </w:tcPr>
          <w:p w14:paraId="07162C0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C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169 ως έχει   ΔΕΚΤΟ ΚΑΤΑ ΠΛΕΙΟΨΗΦΙΑ</w:t>
            </w:r>
          </w:p>
        </w:tc>
        <w:tc>
          <w:tcPr>
            <w:tcW w:w="1015" w:type="dxa"/>
            <w:tcBorders>
              <w:top w:val="nil"/>
              <w:left w:val="nil"/>
              <w:bottom w:val="nil"/>
              <w:right w:val="nil"/>
            </w:tcBorders>
            <w:shd w:val="clear" w:color="auto" w:fill="auto"/>
            <w:noWrap/>
            <w:vAlign w:val="bottom"/>
            <w:hideMark/>
          </w:tcPr>
          <w:p w14:paraId="07162C0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C0C" w14:textId="77777777">
        <w:trPr>
          <w:trHeight w:val="300"/>
        </w:trPr>
        <w:tc>
          <w:tcPr>
            <w:tcW w:w="1036" w:type="dxa"/>
            <w:tcBorders>
              <w:top w:val="nil"/>
              <w:left w:val="nil"/>
              <w:bottom w:val="nil"/>
              <w:right w:val="nil"/>
            </w:tcBorders>
            <w:shd w:val="clear" w:color="auto" w:fill="auto"/>
            <w:noWrap/>
            <w:vAlign w:val="bottom"/>
            <w:hideMark/>
          </w:tcPr>
          <w:p w14:paraId="07162C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C0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0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0B" w14:textId="77777777" w:rsidR="00214CC2" w:rsidRPr="008677B1" w:rsidRDefault="006453C1" w:rsidP="005F005A">
            <w:pPr>
              <w:spacing w:after="0"/>
              <w:rPr>
                <w:rFonts w:ascii="Times New Roman" w:eastAsia="Times New Roman" w:hAnsi="Times New Roman" w:cs="Times New Roman"/>
                <w:sz w:val="20"/>
              </w:rPr>
            </w:pPr>
          </w:p>
        </w:tc>
      </w:tr>
      <w:tr w:rsidR="006222AF" w14:paraId="07162C14" w14:textId="77777777">
        <w:trPr>
          <w:trHeight w:val="300"/>
        </w:trPr>
        <w:tc>
          <w:tcPr>
            <w:tcW w:w="1036" w:type="dxa"/>
            <w:tcBorders>
              <w:top w:val="nil"/>
              <w:left w:val="nil"/>
              <w:bottom w:val="nil"/>
              <w:right w:val="nil"/>
            </w:tcBorders>
            <w:shd w:val="clear" w:color="auto" w:fill="auto"/>
            <w:noWrap/>
            <w:vAlign w:val="bottom"/>
            <w:hideMark/>
          </w:tcPr>
          <w:p w14:paraId="07162C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C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13" w14:textId="77777777" w:rsidR="00214CC2" w:rsidRPr="008677B1" w:rsidRDefault="006453C1" w:rsidP="005F005A">
            <w:pPr>
              <w:spacing w:after="0"/>
              <w:rPr>
                <w:rFonts w:ascii="Times New Roman" w:eastAsia="Times New Roman" w:hAnsi="Times New Roman" w:cs="Times New Roman"/>
                <w:sz w:val="20"/>
              </w:rPr>
            </w:pPr>
          </w:p>
        </w:tc>
      </w:tr>
      <w:tr w:rsidR="006222AF" w14:paraId="07162C1C" w14:textId="77777777">
        <w:trPr>
          <w:trHeight w:val="300"/>
        </w:trPr>
        <w:tc>
          <w:tcPr>
            <w:tcW w:w="1036" w:type="dxa"/>
            <w:tcBorders>
              <w:top w:val="nil"/>
              <w:left w:val="nil"/>
              <w:bottom w:val="nil"/>
              <w:right w:val="nil"/>
            </w:tcBorders>
            <w:shd w:val="clear" w:color="auto" w:fill="auto"/>
            <w:noWrap/>
            <w:vAlign w:val="bottom"/>
            <w:hideMark/>
          </w:tcPr>
          <w:p w14:paraId="07162C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C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1B" w14:textId="77777777" w:rsidR="00214CC2" w:rsidRPr="008677B1" w:rsidRDefault="006453C1" w:rsidP="005F005A">
            <w:pPr>
              <w:spacing w:after="0"/>
              <w:rPr>
                <w:rFonts w:ascii="Times New Roman" w:eastAsia="Times New Roman" w:hAnsi="Times New Roman" w:cs="Times New Roman"/>
                <w:sz w:val="20"/>
              </w:rPr>
            </w:pPr>
          </w:p>
        </w:tc>
      </w:tr>
      <w:tr w:rsidR="006222AF" w14:paraId="07162C24" w14:textId="77777777">
        <w:trPr>
          <w:trHeight w:val="300"/>
        </w:trPr>
        <w:tc>
          <w:tcPr>
            <w:tcW w:w="1036" w:type="dxa"/>
            <w:tcBorders>
              <w:top w:val="nil"/>
              <w:left w:val="nil"/>
              <w:bottom w:val="nil"/>
              <w:right w:val="nil"/>
            </w:tcBorders>
            <w:shd w:val="clear" w:color="auto" w:fill="auto"/>
            <w:noWrap/>
            <w:vAlign w:val="bottom"/>
            <w:hideMark/>
          </w:tcPr>
          <w:p w14:paraId="07162C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C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23" w14:textId="77777777" w:rsidR="00214CC2" w:rsidRPr="008677B1" w:rsidRDefault="006453C1" w:rsidP="005F005A">
            <w:pPr>
              <w:spacing w:after="0"/>
              <w:rPr>
                <w:rFonts w:ascii="Times New Roman" w:eastAsia="Times New Roman" w:hAnsi="Times New Roman" w:cs="Times New Roman"/>
                <w:sz w:val="20"/>
              </w:rPr>
            </w:pPr>
          </w:p>
        </w:tc>
      </w:tr>
      <w:tr w:rsidR="006222AF" w14:paraId="07162C2C" w14:textId="77777777">
        <w:trPr>
          <w:trHeight w:val="300"/>
        </w:trPr>
        <w:tc>
          <w:tcPr>
            <w:tcW w:w="1036" w:type="dxa"/>
            <w:tcBorders>
              <w:top w:val="nil"/>
              <w:left w:val="nil"/>
              <w:bottom w:val="nil"/>
              <w:right w:val="nil"/>
            </w:tcBorders>
            <w:shd w:val="clear" w:color="auto" w:fill="auto"/>
            <w:noWrap/>
            <w:vAlign w:val="bottom"/>
            <w:hideMark/>
          </w:tcPr>
          <w:p w14:paraId="07162C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C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2B" w14:textId="77777777" w:rsidR="00214CC2" w:rsidRPr="008677B1" w:rsidRDefault="006453C1" w:rsidP="005F005A">
            <w:pPr>
              <w:spacing w:after="0"/>
              <w:rPr>
                <w:rFonts w:ascii="Times New Roman" w:eastAsia="Times New Roman" w:hAnsi="Times New Roman" w:cs="Times New Roman"/>
                <w:sz w:val="20"/>
              </w:rPr>
            </w:pPr>
          </w:p>
        </w:tc>
      </w:tr>
      <w:tr w:rsidR="006222AF" w14:paraId="07162C34" w14:textId="77777777">
        <w:trPr>
          <w:trHeight w:val="300"/>
        </w:trPr>
        <w:tc>
          <w:tcPr>
            <w:tcW w:w="1036" w:type="dxa"/>
            <w:tcBorders>
              <w:top w:val="nil"/>
              <w:left w:val="nil"/>
              <w:bottom w:val="nil"/>
              <w:right w:val="nil"/>
            </w:tcBorders>
            <w:shd w:val="clear" w:color="auto" w:fill="auto"/>
            <w:noWrap/>
            <w:vAlign w:val="bottom"/>
            <w:hideMark/>
          </w:tcPr>
          <w:p w14:paraId="07162C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C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33" w14:textId="77777777" w:rsidR="00214CC2" w:rsidRPr="008677B1" w:rsidRDefault="006453C1" w:rsidP="005F005A">
            <w:pPr>
              <w:spacing w:after="0"/>
              <w:rPr>
                <w:rFonts w:ascii="Times New Roman" w:eastAsia="Times New Roman" w:hAnsi="Times New Roman" w:cs="Times New Roman"/>
                <w:sz w:val="20"/>
              </w:rPr>
            </w:pPr>
          </w:p>
        </w:tc>
      </w:tr>
      <w:tr w:rsidR="006222AF" w14:paraId="07162C3C" w14:textId="77777777">
        <w:trPr>
          <w:trHeight w:val="300"/>
        </w:trPr>
        <w:tc>
          <w:tcPr>
            <w:tcW w:w="1036" w:type="dxa"/>
            <w:tcBorders>
              <w:top w:val="nil"/>
              <w:left w:val="nil"/>
              <w:bottom w:val="nil"/>
              <w:right w:val="nil"/>
            </w:tcBorders>
            <w:shd w:val="clear" w:color="auto" w:fill="auto"/>
            <w:noWrap/>
            <w:vAlign w:val="bottom"/>
            <w:hideMark/>
          </w:tcPr>
          <w:p w14:paraId="07162C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C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3B" w14:textId="77777777" w:rsidR="00214CC2" w:rsidRPr="008677B1" w:rsidRDefault="006453C1" w:rsidP="005F005A">
            <w:pPr>
              <w:spacing w:after="0"/>
              <w:rPr>
                <w:rFonts w:ascii="Times New Roman" w:eastAsia="Times New Roman" w:hAnsi="Times New Roman" w:cs="Times New Roman"/>
                <w:sz w:val="20"/>
              </w:rPr>
            </w:pPr>
          </w:p>
        </w:tc>
      </w:tr>
      <w:tr w:rsidR="006222AF" w14:paraId="07162C43" w14:textId="77777777">
        <w:trPr>
          <w:trHeight w:val="300"/>
        </w:trPr>
        <w:tc>
          <w:tcPr>
            <w:tcW w:w="2051" w:type="dxa"/>
            <w:gridSpan w:val="2"/>
            <w:tcBorders>
              <w:top w:val="nil"/>
              <w:left w:val="nil"/>
              <w:bottom w:val="nil"/>
              <w:right w:val="nil"/>
            </w:tcBorders>
            <w:shd w:val="clear" w:color="auto" w:fill="auto"/>
            <w:noWrap/>
            <w:vAlign w:val="bottom"/>
            <w:hideMark/>
          </w:tcPr>
          <w:p w14:paraId="07162C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C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42" w14:textId="77777777" w:rsidR="00214CC2" w:rsidRPr="008677B1" w:rsidRDefault="006453C1" w:rsidP="005F005A">
            <w:pPr>
              <w:spacing w:after="0"/>
              <w:rPr>
                <w:rFonts w:ascii="Times New Roman" w:eastAsia="Times New Roman" w:hAnsi="Times New Roman" w:cs="Times New Roman"/>
                <w:sz w:val="20"/>
              </w:rPr>
            </w:pPr>
          </w:p>
        </w:tc>
      </w:tr>
      <w:tr w:rsidR="006222AF" w14:paraId="07162C4B" w14:textId="77777777">
        <w:trPr>
          <w:trHeight w:val="300"/>
        </w:trPr>
        <w:tc>
          <w:tcPr>
            <w:tcW w:w="1036" w:type="dxa"/>
            <w:tcBorders>
              <w:top w:val="nil"/>
              <w:left w:val="nil"/>
              <w:bottom w:val="nil"/>
              <w:right w:val="nil"/>
            </w:tcBorders>
            <w:shd w:val="clear" w:color="auto" w:fill="auto"/>
            <w:noWrap/>
            <w:vAlign w:val="bottom"/>
            <w:hideMark/>
          </w:tcPr>
          <w:p w14:paraId="07162C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4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C4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C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4A" w14:textId="77777777" w:rsidR="00214CC2" w:rsidRPr="008677B1" w:rsidRDefault="006453C1" w:rsidP="005F005A">
            <w:pPr>
              <w:spacing w:after="0"/>
              <w:rPr>
                <w:rFonts w:ascii="Times New Roman" w:eastAsia="Times New Roman" w:hAnsi="Times New Roman" w:cs="Times New Roman"/>
                <w:sz w:val="20"/>
              </w:rPr>
            </w:pPr>
          </w:p>
        </w:tc>
      </w:tr>
      <w:tr w:rsidR="006222AF" w14:paraId="07162C4F" w14:textId="77777777">
        <w:trPr>
          <w:trHeight w:val="300"/>
        </w:trPr>
        <w:tc>
          <w:tcPr>
            <w:tcW w:w="1036" w:type="dxa"/>
            <w:tcBorders>
              <w:top w:val="nil"/>
              <w:left w:val="nil"/>
              <w:bottom w:val="nil"/>
              <w:right w:val="nil"/>
            </w:tcBorders>
            <w:shd w:val="clear" w:color="auto" w:fill="auto"/>
            <w:noWrap/>
            <w:vAlign w:val="bottom"/>
            <w:hideMark/>
          </w:tcPr>
          <w:p w14:paraId="07162C4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C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170 ως έχει   ΔΕΚΤΟ ΚΑΤΑ ΠΛΕΙΟΨΗΦΙΑ</w:t>
            </w:r>
          </w:p>
        </w:tc>
        <w:tc>
          <w:tcPr>
            <w:tcW w:w="1015" w:type="dxa"/>
            <w:tcBorders>
              <w:top w:val="nil"/>
              <w:left w:val="nil"/>
              <w:bottom w:val="nil"/>
              <w:right w:val="nil"/>
            </w:tcBorders>
            <w:shd w:val="clear" w:color="auto" w:fill="auto"/>
            <w:noWrap/>
            <w:vAlign w:val="bottom"/>
            <w:hideMark/>
          </w:tcPr>
          <w:p w14:paraId="07162C4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C57" w14:textId="77777777">
        <w:trPr>
          <w:trHeight w:val="300"/>
        </w:trPr>
        <w:tc>
          <w:tcPr>
            <w:tcW w:w="1036" w:type="dxa"/>
            <w:tcBorders>
              <w:top w:val="nil"/>
              <w:left w:val="nil"/>
              <w:bottom w:val="nil"/>
              <w:right w:val="nil"/>
            </w:tcBorders>
            <w:shd w:val="clear" w:color="auto" w:fill="auto"/>
            <w:noWrap/>
            <w:vAlign w:val="bottom"/>
            <w:hideMark/>
          </w:tcPr>
          <w:p w14:paraId="07162C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C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56" w14:textId="77777777" w:rsidR="00214CC2" w:rsidRPr="008677B1" w:rsidRDefault="006453C1" w:rsidP="005F005A">
            <w:pPr>
              <w:spacing w:after="0"/>
              <w:rPr>
                <w:rFonts w:ascii="Times New Roman" w:eastAsia="Times New Roman" w:hAnsi="Times New Roman" w:cs="Times New Roman"/>
                <w:sz w:val="20"/>
              </w:rPr>
            </w:pPr>
          </w:p>
        </w:tc>
      </w:tr>
      <w:tr w:rsidR="006222AF" w14:paraId="07162C5F" w14:textId="77777777">
        <w:trPr>
          <w:trHeight w:val="300"/>
        </w:trPr>
        <w:tc>
          <w:tcPr>
            <w:tcW w:w="1036" w:type="dxa"/>
            <w:tcBorders>
              <w:top w:val="nil"/>
              <w:left w:val="nil"/>
              <w:bottom w:val="nil"/>
              <w:right w:val="nil"/>
            </w:tcBorders>
            <w:shd w:val="clear" w:color="auto" w:fill="auto"/>
            <w:noWrap/>
            <w:vAlign w:val="bottom"/>
            <w:hideMark/>
          </w:tcPr>
          <w:p w14:paraId="07162C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C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5E" w14:textId="77777777" w:rsidR="00214CC2" w:rsidRPr="008677B1" w:rsidRDefault="006453C1" w:rsidP="005F005A">
            <w:pPr>
              <w:spacing w:after="0"/>
              <w:rPr>
                <w:rFonts w:ascii="Times New Roman" w:eastAsia="Times New Roman" w:hAnsi="Times New Roman" w:cs="Times New Roman"/>
                <w:sz w:val="20"/>
              </w:rPr>
            </w:pPr>
          </w:p>
        </w:tc>
      </w:tr>
      <w:tr w:rsidR="006222AF" w14:paraId="07162C67" w14:textId="77777777">
        <w:trPr>
          <w:trHeight w:val="300"/>
        </w:trPr>
        <w:tc>
          <w:tcPr>
            <w:tcW w:w="1036" w:type="dxa"/>
            <w:tcBorders>
              <w:top w:val="nil"/>
              <w:left w:val="nil"/>
              <w:bottom w:val="nil"/>
              <w:right w:val="nil"/>
            </w:tcBorders>
            <w:shd w:val="clear" w:color="auto" w:fill="auto"/>
            <w:noWrap/>
            <w:vAlign w:val="bottom"/>
            <w:hideMark/>
          </w:tcPr>
          <w:p w14:paraId="07162C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C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66" w14:textId="77777777" w:rsidR="00214CC2" w:rsidRPr="008677B1" w:rsidRDefault="006453C1" w:rsidP="005F005A">
            <w:pPr>
              <w:spacing w:after="0"/>
              <w:rPr>
                <w:rFonts w:ascii="Times New Roman" w:eastAsia="Times New Roman" w:hAnsi="Times New Roman" w:cs="Times New Roman"/>
                <w:sz w:val="20"/>
              </w:rPr>
            </w:pPr>
          </w:p>
        </w:tc>
      </w:tr>
      <w:tr w:rsidR="006222AF" w14:paraId="07162C6F" w14:textId="77777777">
        <w:trPr>
          <w:trHeight w:val="300"/>
        </w:trPr>
        <w:tc>
          <w:tcPr>
            <w:tcW w:w="1036" w:type="dxa"/>
            <w:tcBorders>
              <w:top w:val="nil"/>
              <w:left w:val="nil"/>
              <w:bottom w:val="nil"/>
              <w:right w:val="nil"/>
            </w:tcBorders>
            <w:shd w:val="clear" w:color="auto" w:fill="auto"/>
            <w:noWrap/>
            <w:vAlign w:val="bottom"/>
            <w:hideMark/>
          </w:tcPr>
          <w:p w14:paraId="07162C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C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6E" w14:textId="77777777" w:rsidR="00214CC2" w:rsidRPr="008677B1" w:rsidRDefault="006453C1" w:rsidP="005F005A">
            <w:pPr>
              <w:spacing w:after="0"/>
              <w:rPr>
                <w:rFonts w:ascii="Times New Roman" w:eastAsia="Times New Roman" w:hAnsi="Times New Roman" w:cs="Times New Roman"/>
                <w:sz w:val="20"/>
              </w:rPr>
            </w:pPr>
          </w:p>
        </w:tc>
      </w:tr>
      <w:tr w:rsidR="006222AF" w14:paraId="07162C77" w14:textId="77777777">
        <w:trPr>
          <w:trHeight w:val="300"/>
        </w:trPr>
        <w:tc>
          <w:tcPr>
            <w:tcW w:w="1036" w:type="dxa"/>
            <w:tcBorders>
              <w:top w:val="nil"/>
              <w:left w:val="nil"/>
              <w:bottom w:val="nil"/>
              <w:right w:val="nil"/>
            </w:tcBorders>
            <w:shd w:val="clear" w:color="auto" w:fill="auto"/>
            <w:noWrap/>
            <w:vAlign w:val="bottom"/>
            <w:hideMark/>
          </w:tcPr>
          <w:p w14:paraId="07162C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C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76" w14:textId="77777777" w:rsidR="00214CC2" w:rsidRPr="008677B1" w:rsidRDefault="006453C1" w:rsidP="005F005A">
            <w:pPr>
              <w:spacing w:after="0"/>
              <w:rPr>
                <w:rFonts w:ascii="Times New Roman" w:eastAsia="Times New Roman" w:hAnsi="Times New Roman" w:cs="Times New Roman"/>
                <w:sz w:val="20"/>
              </w:rPr>
            </w:pPr>
          </w:p>
        </w:tc>
      </w:tr>
      <w:tr w:rsidR="006222AF" w14:paraId="07162C7F" w14:textId="77777777">
        <w:trPr>
          <w:trHeight w:val="300"/>
        </w:trPr>
        <w:tc>
          <w:tcPr>
            <w:tcW w:w="1036" w:type="dxa"/>
            <w:tcBorders>
              <w:top w:val="nil"/>
              <w:left w:val="nil"/>
              <w:bottom w:val="nil"/>
              <w:right w:val="nil"/>
            </w:tcBorders>
            <w:shd w:val="clear" w:color="auto" w:fill="auto"/>
            <w:noWrap/>
            <w:vAlign w:val="bottom"/>
            <w:hideMark/>
          </w:tcPr>
          <w:p w14:paraId="07162C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C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7E" w14:textId="77777777" w:rsidR="00214CC2" w:rsidRPr="008677B1" w:rsidRDefault="006453C1" w:rsidP="005F005A">
            <w:pPr>
              <w:spacing w:after="0"/>
              <w:rPr>
                <w:rFonts w:ascii="Times New Roman" w:eastAsia="Times New Roman" w:hAnsi="Times New Roman" w:cs="Times New Roman"/>
                <w:sz w:val="20"/>
              </w:rPr>
            </w:pPr>
          </w:p>
        </w:tc>
      </w:tr>
      <w:tr w:rsidR="006222AF" w14:paraId="07162C87" w14:textId="77777777">
        <w:trPr>
          <w:trHeight w:val="300"/>
        </w:trPr>
        <w:tc>
          <w:tcPr>
            <w:tcW w:w="1036" w:type="dxa"/>
            <w:tcBorders>
              <w:top w:val="nil"/>
              <w:left w:val="nil"/>
              <w:bottom w:val="nil"/>
              <w:right w:val="nil"/>
            </w:tcBorders>
            <w:shd w:val="clear" w:color="auto" w:fill="auto"/>
            <w:noWrap/>
            <w:vAlign w:val="bottom"/>
            <w:hideMark/>
          </w:tcPr>
          <w:p w14:paraId="07162C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C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86" w14:textId="77777777" w:rsidR="00214CC2" w:rsidRPr="008677B1" w:rsidRDefault="006453C1" w:rsidP="005F005A">
            <w:pPr>
              <w:spacing w:after="0"/>
              <w:rPr>
                <w:rFonts w:ascii="Times New Roman" w:eastAsia="Times New Roman" w:hAnsi="Times New Roman" w:cs="Times New Roman"/>
                <w:sz w:val="20"/>
              </w:rPr>
            </w:pPr>
          </w:p>
        </w:tc>
      </w:tr>
      <w:tr w:rsidR="006222AF" w14:paraId="07162C8E" w14:textId="77777777">
        <w:trPr>
          <w:trHeight w:val="300"/>
        </w:trPr>
        <w:tc>
          <w:tcPr>
            <w:tcW w:w="2051" w:type="dxa"/>
            <w:gridSpan w:val="2"/>
            <w:tcBorders>
              <w:top w:val="nil"/>
              <w:left w:val="nil"/>
              <w:bottom w:val="nil"/>
              <w:right w:val="nil"/>
            </w:tcBorders>
            <w:shd w:val="clear" w:color="auto" w:fill="auto"/>
            <w:noWrap/>
            <w:vAlign w:val="bottom"/>
            <w:hideMark/>
          </w:tcPr>
          <w:p w14:paraId="07162C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C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8D" w14:textId="77777777" w:rsidR="00214CC2" w:rsidRPr="008677B1" w:rsidRDefault="006453C1" w:rsidP="005F005A">
            <w:pPr>
              <w:spacing w:after="0"/>
              <w:rPr>
                <w:rFonts w:ascii="Times New Roman" w:eastAsia="Times New Roman" w:hAnsi="Times New Roman" w:cs="Times New Roman"/>
                <w:sz w:val="20"/>
              </w:rPr>
            </w:pPr>
          </w:p>
        </w:tc>
      </w:tr>
      <w:tr w:rsidR="006222AF" w14:paraId="07162C96" w14:textId="77777777">
        <w:trPr>
          <w:trHeight w:val="300"/>
        </w:trPr>
        <w:tc>
          <w:tcPr>
            <w:tcW w:w="1036" w:type="dxa"/>
            <w:tcBorders>
              <w:top w:val="nil"/>
              <w:left w:val="nil"/>
              <w:bottom w:val="nil"/>
              <w:right w:val="nil"/>
            </w:tcBorders>
            <w:shd w:val="clear" w:color="auto" w:fill="auto"/>
            <w:noWrap/>
            <w:vAlign w:val="bottom"/>
            <w:hideMark/>
          </w:tcPr>
          <w:p w14:paraId="07162C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9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C9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C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95" w14:textId="77777777" w:rsidR="00214CC2" w:rsidRPr="008677B1" w:rsidRDefault="006453C1" w:rsidP="005F005A">
            <w:pPr>
              <w:spacing w:after="0"/>
              <w:rPr>
                <w:rFonts w:ascii="Times New Roman" w:eastAsia="Times New Roman" w:hAnsi="Times New Roman" w:cs="Times New Roman"/>
                <w:sz w:val="20"/>
              </w:rPr>
            </w:pPr>
          </w:p>
        </w:tc>
      </w:tr>
      <w:tr w:rsidR="006222AF" w14:paraId="07162C9A" w14:textId="77777777">
        <w:trPr>
          <w:trHeight w:val="300"/>
        </w:trPr>
        <w:tc>
          <w:tcPr>
            <w:tcW w:w="1036" w:type="dxa"/>
            <w:tcBorders>
              <w:top w:val="nil"/>
              <w:left w:val="nil"/>
              <w:bottom w:val="nil"/>
              <w:right w:val="nil"/>
            </w:tcBorders>
            <w:shd w:val="clear" w:color="auto" w:fill="auto"/>
            <w:noWrap/>
            <w:vAlign w:val="bottom"/>
            <w:hideMark/>
          </w:tcPr>
          <w:p w14:paraId="07162C9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C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171 </w:t>
            </w:r>
            <w:r w:rsidRPr="008677B1">
              <w:rPr>
                <w:rFonts w:ascii="Calibri" w:eastAsia="Times New Roman" w:hAnsi="Calibri" w:cs="Times New Roman"/>
                <w:color w:val="000000"/>
                <w:sz w:val="22"/>
                <w:szCs w:val="22"/>
              </w:rPr>
              <w:t>ως έχει   ΔΕΚΤΟ ΚΑΤΑ ΠΛΕΙΟΨΗΦΙΑ</w:t>
            </w:r>
          </w:p>
        </w:tc>
        <w:tc>
          <w:tcPr>
            <w:tcW w:w="1015" w:type="dxa"/>
            <w:tcBorders>
              <w:top w:val="nil"/>
              <w:left w:val="nil"/>
              <w:bottom w:val="nil"/>
              <w:right w:val="nil"/>
            </w:tcBorders>
            <w:shd w:val="clear" w:color="auto" w:fill="auto"/>
            <w:noWrap/>
            <w:vAlign w:val="bottom"/>
            <w:hideMark/>
          </w:tcPr>
          <w:p w14:paraId="07162C9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CA2" w14:textId="77777777">
        <w:trPr>
          <w:trHeight w:val="300"/>
        </w:trPr>
        <w:tc>
          <w:tcPr>
            <w:tcW w:w="1036" w:type="dxa"/>
            <w:tcBorders>
              <w:top w:val="nil"/>
              <w:left w:val="nil"/>
              <w:bottom w:val="nil"/>
              <w:right w:val="nil"/>
            </w:tcBorders>
            <w:shd w:val="clear" w:color="auto" w:fill="auto"/>
            <w:noWrap/>
            <w:vAlign w:val="bottom"/>
            <w:hideMark/>
          </w:tcPr>
          <w:p w14:paraId="07162C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C9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A1" w14:textId="77777777" w:rsidR="00214CC2" w:rsidRPr="008677B1" w:rsidRDefault="006453C1" w:rsidP="005F005A">
            <w:pPr>
              <w:spacing w:after="0"/>
              <w:rPr>
                <w:rFonts w:ascii="Times New Roman" w:eastAsia="Times New Roman" w:hAnsi="Times New Roman" w:cs="Times New Roman"/>
                <w:sz w:val="20"/>
              </w:rPr>
            </w:pPr>
          </w:p>
        </w:tc>
      </w:tr>
      <w:tr w:rsidR="006222AF" w14:paraId="07162CAA" w14:textId="77777777">
        <w:trPr>
          <w:trHeight w:val="300"/>
        </w:trPr>
        <w:tc>
          <w:tcPr>
            <w:tcW w:w="1036" w:type="dxa"/>
            <w:tcBorders>
              <w:top w:val="nil"/>
              <w:left w:val="nil"/>
              <w:bottom w:val="nil"/>
              <w:right w:val="nil"/>
            </w:tcBorders>
            <w:shd w:val="clear" w:color="auto" w:fill="auto"/>
            <w:noWrap/>
            <w:vAlign w:val="bottom"/>
            <w:hideMark/>
          </w:tcPr>
          <w:p w14:paraId="07162C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C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A9" w14:textId="77777777" w:rsidR="00214CC2" w:rsidRPr="008677B1" w:rsidRDefault="006453C1" w:rsidP="005F005A">
            <w:pPr>
              <w:spacing w:after="0"/>
              <w:rPr>
                <w:rFonts w:ascii="Times New Roman" w:eastAsia="Times New Roman" w:hAnsi="Times New Roman" w:cs="Times New Roman"/>
                <w:sz w:val="20"/>
              </w:rPr>
            </w:pPr>
          </w:p>
        </w:tc>
      </w:tr>
      <w:tr w:rsidR="006222AF" w14:paraId="07162CB2" w14:textId="77777777">
        <w:trPr>
          <w:trHeight w:val="300"/>
        </w:trPr>
        <w:tc>
          <w:tcPr>
            <w:tcW w:w="1036" w:type="dxa"/>
            <w:tcBorders>
              <w:top w:val="nil"/>
              <w:left w:val="nil"/>
              <w:bottom w:val="nil"/>
              <w:right w:val="nil"/>
            </w:tcBorders>
            <w:shd w:val="clear" w:color="auto" w:fill="auto"/>
            <w:noWrap/>
            <w:vAlign w:val="bottom"/>
            <w:hideMark/>
          </w:tcPr>
          <w:p w14:paraId="07162C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C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B1" w14:textId="77777777" w:rsidR="00214CC2" w:rsidRPr="008677B1" w:rsidRDefault="006453C1" w:rsidP="005F005A">
            <w:pPr>
              <w:spacing w:after="0"/>
              <w:rPr>
                <w:rFonts w:ascii="Times New Roman" w:eastAsia="Times New Roman" w:hAnsi="Times New Roman" w:cs="Times New Roman"/>
                <w:sz w:val="20"/>
              </w:rPr>
            </w:pPr>
          </w:p>
        </w:tc>
      </w:tr>
      <w:tr w:rsidR="006222AF" w14:paraId="07162CBA" w14:textId="77777777">
        <w:trPr>
          <w:trHeight w:val="300"/>
        </w:trPr>
        <w:tc>
          <w:tcPr>
            <w:tcW w:w="1036" w:type="dxa"/>
            <w:tcBorders>
              <w:top w:val="nil"/>
              <w:left w:val="nil"/>
              <w:bottom w:val="nil"/>
              <w:right w:val="nil"/>
            </w:tcBorders>
            <w:shd w:val="clear" w:color="auto" w:fill="auto"/>
            <w:noWrap/>
            <w:vAlign w:val="bottom"/>
            <w:hideMark/>
          </w:tcPr>
          <w:p w14:paraId="07162C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C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B9" w14:textId="77777777" w:rsidR="00214CC2" w:rsidRPr="008677B1" w:rsidRDefault="006453C1" w:rsidP="005F005A">
            <w:pPr>
              <w:spacing w:after="0"/>
              <w:rPr>
                <w:rFonts w:ascii="Times New Roman" w:eastAsia="Times New Roman" w:hAnsi="Times New Roman" w:cs="Times New Roman"/>
                <w:sz w:val="20"/>
              </w:rPr>
            </w:pPr>
          </w:p>
        </w:tc>
      </w:tr>
      <w:tr w:rsidR="006222AF" w14:paraId="07162CC2" w14:textId="77777777">
        <w:trPr>
          <w:trHeight w:val="300"/>
        </w:trPr>
        <w:tc>
          <w:tcPr>
            <w:tcW w:w="1036" w:type="dxa"/>
            <w:tcBorders>
              <w:top w:val="nil"/>
              <w:left w:val="nil"/>
              <w:bottom w:val="nil"/>
              <w:right w:val="nil"/>
            </w:tcBorders>
            <w:shd w:val="clear" w:color="auto" w:fill="auto"/>
            <w:noWrap/>
            <w:vAlign w:val="bottom"/>
            <w:hideMark/>
          </w:tcPr>
          <w:p w14:paraId="07162C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C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C1" w14:textId="77777777" w:rsidR="00214CC2" w:rsidRPr="008677B1" w:rsidRDefault="006453C1" w:rsidP="005F005A">
            <w:pPr>
              <w:spacing w:after="0"/>
              <w:rPr>
                <w:rFonts w:ascii="Times New Roman" w:eastAsia="Times New Roman" w:hAnsi="Times New Roman" w:cs="Times New Roman"/>
                <w:sz w:val="20"/>
              </w:rPr>
            </w:pPr>
          </w:p>
        </w:tc>
      </w:tr>
      <w:tr w:rsidR="006222AF" w14:paraId="07162CCA" w14:textId="77777777">
        <w:trPr>
          <w:trHeight w:val="300"/>
        </w:trPr>
        <w:tc>
          <w:tcPr>
            <w:tcW w:w="1036" w:type="dxa"/>
            <w:tcBorders>
              <w:top w:val="nil"/>
              <w:left w:val="nil"/>
              <w:bottom w:val="nil"/>
              <w:right w:val="nil"/>
            </w:tcBorders>
            <w:shd w:val="clear" w:color="auto" w:fill="auto"/>
            <w:noWrap/>
            <w:vAlign w:val="bottom"/>
            <w:hideMark/>
          </w:tcPr>
          <w:p w14:paraId="07162C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C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C9" w14:textId="77777777" w:rsidR="00214CC2" w:rsidRPr="008677B1" w:rsidRDefault="006453C1" w:rsidP="005F005A">
            <w:pPr>
              <w:spacing w:after="0"/>
              <w:rPr>
                <w:rFonts w:ascii="Times New Roman" w:eastAsia="Times New Roman" w:hAnsi="Times New Roman" w:cs="Times New Roman"/>
                <w:sz w:val="20"/>
              </w:rPr>
            </w:pPr>
          </w:p>
        </w:tc>
      </w:tr>
      <w:tr w:rsidR="006222AF" w14:paraId="07162CD2" w14:textId="77777777">
        <w:trPr>
          <w:trHeight w:val="300"/>
        </w:trPr>
        <w:tc>
          <w:tcPr>
            <w:tcW w:w="1036" w:type="dxa"/>
            <w:tcBorders>
              <w:top w:val="nil"/>
              <w:left w:val="nil"/>
              <w:bottom w:val="nil"/>
              <w:right w:val="nil"/>
            </w:tcBorders>
            <w:shd w:val="clear" w:color="auto" w:fill="auto"/>
            <w:noWrap/>
            <w:vAlign w:val="bottom"/>
            <w:hideMark/>
          </w:tcPr>
          <w:p w14:paraId="07162C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2C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D1" w14:textId="77777777" w:rsidR="00214CC2" w:rsidRPr="008677B1" w:rsidRDefault="006453C1" w:rsidP="005F005A">
            <w:pPr>
              <w:spacing w:after="0"/>
              <w:rPr>
                <w:rFonts w:ascii="Times New Roman" w:eastAsia="Times New Roman" w:hAnsi="Times New Roman" w:cs="Times New Roman"/>
                <w:sz w:val="20"/>
              </w:rPr>
            </w:pPr>
          </w:p>
        </w:tc>
      </w:tr>
      <w:tr w:rsidR="006222AF" w14:paraId="07162CD9" w14:textId="77777777">
        <w:trPr>
          <w:trHeight w:val="300"/>
        </w:trPr>
        <w:tc>
          <w:tcPr>
            <w:tcW w:w="2051" w:type="dxa"/>
            <w:gridSpan w:val="2"/>
            <w:tcBorders>
              <w:top w:val="nil"/>
              <w:left w:val="nil"/>
              <w:bottom w:val="nil"/>
              <w:right w:val="nil"/>
            </w:tcBorders>
            <w:shd w:val="clear" w:color="auto" w:fill="auto"/>
            <w:noWrap/>
            <w:vAlign w:val="bottom"/>
            <w:hideMark/>
          </w:tcPr>
          <w:p w14:paraId="07162C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C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D8" w14:textId="77777777" w:rsidR="00214CC2" w:rsidRPr="008677B1" w:rsidRDefault="006453C1" w:rsidP="005F005A">
            <w:pPr>
              <w:spacing w:after="0"/>
              <w:rPr>
                <w:rFonts w:ascii="Times New Roman" w:eastAsia="Times New Roman" w:hAnsi="Times New Roman" w:cs="Times New Roman"/>
                <w:sz w:val="20"/>
              </w:rPr>
            </w:pPr>
          </w:p>
        </w:tc>
      </w:tr>
      <w:tr w:rsidR="006222AF" w14:paraId="07162CE1" w14:textId="77777777">
        <w:trPr>
          <w:trHeight w:val="300"/>
        </w:trPr>
        <w:tc>
          <w:tcPr>
            <w:tcW w:w="1036" w:type="dxa"/>
            <w:tcBorders>
              <w:top w:val="nil"/>
              <w:left w:val="nil"/>
              <w:bottom w:val="nil"/>
              <w:right w:val="nil"/>
            </w:tcBorders>
            <w:shd w:val="clear" w:color="auto" w:fill="auto"/>
            <w:noWrap/>
            <w:vAlign w:val="bottom"/>
            <w:hideMark/>
          </w:tcPr>
          <w:p w14:paraId="07162C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D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CD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C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E0" w14:textId="77777777" w:rsidR="00214CC2" w:rsidRPr="008677B1" w:rsidRDefault="006453C1" w:rsidP="005F005A">
            <w:pPr>
              <w:spacing w:after="0"/>
              <w:rPr>
                <w:rFonts w:ascii="Times New Roman" w:eastAsia="Times New Roman" w:hAnsi="Times New Roman" w:cs="Times New Roman"/>
                <w:sz w:val="20"/>
              </w:rPr>
            </w:pPr>
          </w:p>
        </w:tc>
      </w:tr>
      <w:tr w:rsidR="006222AF" w14:paraId="07162CE5" w14:textId="77777777">
        <w:trPr>
          <w:trHeight w:val="300"/>
        </w:trPr>
        <w:tc>
          <w:tcPr>
            <w:tcW w:w="1036" w:type="dxa"/>
            <w:tcBorders>
              <w:top w:val="nil"/>
              <w:left w:val="nil"/>
              <w:bottom w:val="nil"/>
              <w:right w:val="nil"/>
            </w:tcBorders>
            <w:shd w:val="clear" w:color="auto" w:fill="auto"/>
            <w:noWrap/>
            <w:vAlign w:val="bottom"/>
            <w:hideMark/>
          </w:tcPr>
          <w:p w14:paraId="07162CE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C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172 ως έχει   ΔΕΚΤΟ ΚΑΤΑ ΠΛΕΙΟΨΗΦΙΑ</w:t>
            </w:r>
          </w:p>
        </w:tc>
        <w:tc>
          <w:tcPr>
            <w:tcW w:w="1015" w:type="dxa"/>
            <w:tcBorders>
              <w:top w:val="nil"/>
              <w:left w:val="nil"/>
              <w:bottom w:val="nil"/>
              <w:right w:val="nil"/>
            </w:tcBorders>
            <w:shd w:val="clear" w:color="auto" w:fill="auto"/>
            <w:noWrap/>
            <w:vAlign w:val="bottom"/>
            <w:hideMark/>
          </w:tcPr>
          <w:p w14:paraId="07162CE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CED" w14:textId="77777777">
        <w:trPr>
          <w:trHeight w:val="300"/>
        </w:trPr>
        <w:tc>
          <w:tcPr>
            <w:tcW w:w="1036" w:type="dxa"/>
            <w:tcBorders>
              <w:top w:val="nil"/>
              <w:left w:val="nil"/>
              <w:bottom w:val="nil"/>
              <w:right w:val="nil"/>
            </w:tcBorders>
            <w:shd w:val="clear" w:color="auto" w:fill="auto"/>
            <w:noWrap/>
            <w:vAlign w:val="bottom"/>
            <w:hideMark/>
          </w:tcPr>
          <w:p w14:paraId="07162C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C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EC" w14:textId="77777777" w:rsidR="00214CC2" w:rsidRPr="008677B1" w:rsidRDefault="006453C1" w:rsidP="005F005A">
            <w:pPr>
              <w:spacing w:after="0"/>
              <w:rPr>
                <w:rFonts w:ascii="Times New Roman" w:eastAsia="Times New Roman" w:hAnsi="Times New Roman" w:cs="Times New Roman"/>
                <w:sz w:val="20"/>
              </w:rPr>
            </w:pPr>
          </w:p>
        </w:tc>
      </w:tr>
      <w:tr w:rsidR="006222AF" w14:paraId="07162CF5" w14:textId="77777777">
        <w:trPr>
          <w:trHeight w:val="300"/>
        </w:trPr>
        <w:tc>
          <w:tcPr>
            <w:tcW w:w="1036" w:type="dxa"/>
            <w:tcBorders>
              <w:top w:val="nil"/>
              <w:left w:val="nil"/>
              <w:bottom w:val="nil"/>
              <w:right w:val="nil"/>
            </w:tcBorders>
            <w:shd w:val="clear" w:color="auto" w:fill="auto"/>
            <w:noWrap/>
            <w:vAlign w:val="bottom"/>
            <w:hideMark/>
          </w:tcPr>
          <w:p w14:paraId="07162C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C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C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F4" w14:textId="77777777" w:rsidR="00214CC2" w:rsidRPr="008677B1" w:rsidRDefault="006453C1" w:rsidP="005F005A">
            <w:pPr>
              <w:spacing w:after="0"/>
              <w:rPr>
                <w:rFonts w:ascii="Times New Roman" w:eastAsia="Times New Roman" w:hAnsi="Times New Roman" w:cs="Times New Roman"/>
                <w:sz w:val="20"/>
              </w:rPr>
            </w:pPr>
          </w:p>
        </w:tc>
      </w:tr>
      <w:tr w:rsidR="006222AF" w14:paraId="07162CFD" w14:textId="77777777">
        <w:trPr>
          <w:trHeight w:val="300"/>
        </w:trPr>
        <w:tc>
          <w:tcPr>
            <w:tcW w:w="1036" w:type="dxa"/>
            <w:tcBorders>
              <w:top w:val="nil"/>
              <w:left w:val="nil"/>
              <w:bottom w:val="nil"/>
              <w:right w:val="nil"/>
            </w:tcBorders>
            <w:shd w:val="clear" w:color="auto" w:fill="auto"/>
            <w:noWrap/>
            <w:vAlign w:val="bottom"/>
            <w:hideMark/>
          </w:tcPr>
          <w:p w14:paraId="07162C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C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C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C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C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CFC" w14:textId="77777777" w:rsidR="00214CC2" w:rsidRPr="008677B1" w:rsidRDefault="006453C1" w:rsidP="005F005A">
            <w:pPr>
              <w:spacing w:after="0"/>
              <w:rPr>
                <w:rFonts w:ascii="Times New Roman" w:eastAsia="Times New Roman" w:hAnsi="Times New Roman" w:cs="Times New Roman"/>
                <w:sz w:val="20"/>
              </w:rPr>
            </w:pPr>
          </w:p>
        </w:tc>
      </w:tr>
      <w:tr w:rsidR="006222AF" w14:paraId="07162D05" w14:textId="77777777">
        <w:trPr>
          <w:trHeight w:val="300"/>
        </w:trPr>
        <w:tc>
          <w:tcPr>
            <w:tcW w:w="1036" w:type="dxa"/>
            <w:tcBorders>
              <w:top w:val="nil"/>
              <w:left w:val="nil"/>
              <w:bottom w:val="nil"/>
              <w:right w:val="nil"/>
            </w:tcBorders>
            <w:shd w:val="clear" w:color="auto" w:fill="auto"/>
            <w:noWrap/>
            <w:vAlign w:val="bottom"/>
            <w:hideMark/>
          </w:tcPr>
          <w:p w14:paraId="07162C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C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04" w14:textId="77777777" w:rsidR="00214CC2" w:rsidRPr="008677B1" w:rsidRDefault="006453C1" w:rsidP="005F005A">
            <w:pPr>
              <w:spacing w:after="0"/>
              <w:rPr>
                <w:rFonts w:ascii="Times New Roman" w:eastAsia="Times New Roman" w:hAnsi="Times New Roman" w:cs="Times New Roman"/>
                <w:sz w:val="20"/>
              </w:rPr>
            </w:pPr>
          </w:p>
        </w:tc>
      </w:tr>
      <w:tr w:rsidR="006222AF" w14:paraId="07162D0D" w14:textId="77777777">
        <w:trPr>
          <w:trHeight w:val="300"/>
        </w:trPr>
        <w:tc>
          <w:tcPr>
            <w:tcW w:w="1036" w:type="dxa"/>
            <w:tcBorders>
              <w:top w:val="nil"/>
              <w:left w:val="nil"/>
              <w:bottom w:val="nil"/>
              <w:right w:val="nil"/>
            </w:tcBorders>
            <w:shd w:val="clear" w:color="auto" w:fill="auto"/>
            <w:noWrap/>
            <w:vAlign w:val="bottom"/>
            <w:hideMark/>
          </w:tcPr>
          <w:p w14:paraId="07162D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D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0C" w14:textId="77777777" w:rsidR="00214CC2" w:rsidRPr="008677B1" w:rsidRDefault="006453C1" w:rsidP="005F005A">
            <w:pPr>
              <w:spacing w:after="0"/>
              <w:rPr>
                <w:rFonts w:ascii="Times New Roman" w:eastAsia="Times New Roman" w:hAnsi="Times New Roman" w:cs="Times New Roman"/>
                <w:sz w:val="20"/>
              </w:rPr>
            </w:pPr>
          </w:p>
        </w:tc>
      </w:tr>
      <w:tr w:rsidR="006222AF" w14:paraId="07162D15" w14:textId="77777777">
        <w:trPr>
          <w:trHeight w:val="300"/>
        </w:trPr>
        <w:tc>
          <w:tcPr>
            <w:tcW w:w="1036" w:type="dxa"/>
            <w:tcBorders>
              <w:top w:val="nil"/>
              <w:left w:val="nil"/>
              <w:bottom w:val="nil"/>
              <w:right w:val="nil"/>
            </w:tcBorders>
            <w:shd w:val="clear" w:color="auto" w:fill="auto"/>
            <w:noWrap/>
            <w:vAlign w:val="bottom"/>
            <w:hideMark/>
          </w:tcPr>
          <w:p w14:paraId="07162D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D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14" w14:textId="77777777" w:rsidR="00214CC2" w:rsidRPr="008677B1" w:rsidRDefault="006453C1" w:rsidP="005F005A">
            <w:pPr>
              <w:spacing w:after="0"/>
              <w:rPr>
                <w:rFonts w:ascii="Times New Roman" w:eastAsia="Times New Roman" w:hAnsi="Times New Roman" w:cs="Times New Roman"/>
                <w:sz w:val="20"/>
              </w:rPr>
            </w:pPr>
          </w:p>
        </w:tc>
      </w:tr>
      <w:tr w:rsidR="006222AF" w14:paraId="07162D1D" w14:textId="77777777">
        <w:trPr>
          <w:trHeight w:val="300"/>
        </w:trPr>
        <w:tc>
          <w:tcPr>
            <w:tcW w:w="1036" w:type="dxa"/>
            <w:tcBorders>
              <w:top w:val="nil"/>
              <w:left w:val="nil"/>
              <w:bottom w:val="nil"/>
              <w:right w:val="nil"/>
            </w:tcBorders>
            <w:shd w:val="clear" w:color="auto" w:fill="auto"/>
            <w:noWrap/>
            <w:vAlign w:val="bottom"/>
            <w:hideMark/>
          </w:tcPr>
          <w:p w14:paraId="07162D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D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1C" w14:textId="77777777" w:rsidR="00214CC2" w:rsidRPr="008677B1" w:rsidRDefault="006453C1" w:rsidP="005F005A">
            <w:pPr>
              <w:spacing w:after="0"/>
              <w:rPr>
                <w:rFonts w:ascii="Times New Roman" w:eastAsia="Times New Roman" w:hAnsi="Times New Roman" w:cs="Times New Roman"/>
                <w:sz w:val="20"/>
              </w:rPr>
            </w:pPr>
          </w:p>
        </w:tc>
      </w:tr>
      <w:tr w:rsidR="006222AF" w14:paraId="07162D24" w14:textId="77777777">
        <w:trPr>
          <w:trHeight w:val="300"/>
        </w:trPr>
        <w:tc>
          <w:tcPr>
            <w:tcW w:w="2051" w:type="dxa"/>
            <w:gridSpan w:val="2"/>
            <w:tcBorders>
              <w:top w:val="nil"/>
              <w:left w:val="nil"/>
              <w:bottom w:val="nil"/>
              <w:right w:val="nil"/>
            </w:tcBorders>
            <w:shd w:val="clear" w:color="auto" w:fill="auto"/>
            <w:noWrap/>
            <w:vAlign w:val="bottom"/>
            <w:hideMark/>
          </w:tcPr>
          <w:p w14:paraId="07162D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D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23" w14:textId="77777777" w:rsidR="00214CC2" w:rsidRPr="008677B1" w:rsidRDefault="006453C1" w:rsidP="005F005A">
            <w:pPr>
              <w:spacing w:after="0"/>
              <w:rPr>
                <w:rFonts w:ascii="Times New Roman" w:eastAsia="Times New Roman" w:hAnsi="Times New Roman" w:cs="Times New Roman"/>
                <w:sz w:val="20"/>
              </w:rPr>
            </w:pPr>
          </w:p>
        </w:tc>
      </w:tr>
      <w:tr w:rsidR="006222AF" w14:paraId="07162D2C" w14:textId="77777777">
        <w:trPr>
          <w:trHeight w:val="300"/>
        </w:trPr>
        <w:tc>
          <w:tcPr>
            <w:tcW w:w="1036" w:type="dxa"/>
            <w:tcBorders>
              <w:top w:val="nil"/>
              <w:left w:val="nil"/>
              <w:bottom w:val="nil"/>
              <w:right w:val="nil"/>
            </w:tcBorders>
            <w:shd w:val="clear" w:color="auto" w:fill="auto"/>
            <w:noWrap/>
            <w:vAlign w:val="bottom"/>
            <w:hideMark/>
          </w:tcPr>
          <w:p w14:paraId="07162D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2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D2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D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2B" w14:textId="77777777" w:rsidR="00214CC2" w:rsidRPr="008677B1" w:rsidRDefault="006453C1" w:rsidP="005F005A">
            <w:pPr>
              <w:spacing w:after="0"/>
              <w:rPr>
                <w:rFonts w:ascii="Times New Roman" w:eastAsia="Times New Roman" w:hAnsi="Times New Roman" w:cs="Times New Roman"/>
                <w:sz w:val="20"/>
              </w:rPr>
            </w:pPr>
          </w:p>
        </w:tc>
      </w:tr>
      <w:tr w:rsidR="006222AF" w14:paraId="07162D30" w14:textId="77777777">
        <w:trPr>
          <w:trHeight w:val="300"/>
        </w:trPr>
        <w:tc>
          <w:tcPr>
            <w:tcW w:w="1036" w:type="dxa"/>
            <w:tcBorders>
              <w:top w:val="nil"/>
              <w:left w:val="nil"/>
              <w:bottom w:val="nil"/>
              <w:right w:val="nil"/>
            </w:tcBorders>
            <w:shd w:val="clear" w:color="auto" w:fill="auto"/>
            <w:noWrap/>
            <w:vAlign w:val="bottom"/>
            <w:hideMark/>
          </w:tcPr>
          <w:p w14:paraId="07162D2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D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173 ως έχει   ΔΕΚΤΟ ΚΑΤΑ ΠΛΕΙΟΨΗΦΙΑ</w:t>
            </w:r>
          </w:p>
        </w:tc>
        <w:tc>
          <w:tcPr>
            <w:tcW w:w="1015" w:type="dxa"/>
            <w:tcBorders>
              <w:top w:val="nil"/>
              <w:left w:val="nil"/>
              <w:bottom w:val="nil"/>
              <w:right w:val="nil"/>
            </w:tcBorders>
            <w:shd w:val="clear" w:color="auto" w:fill="auto"/>
            <w:noWrap/>
            <w:vAlign w:val="bottom"/>
            <w:hideMark/>
          </w:tcPr>
          <w:p w14:paraId="07162D2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D38" w14:textId="77777777">
        <w:trPr>
          <w:trHeight w:val="300"/>
        </w:trPr>
        <w:tc>
          <w:tcPr>
            <w:tcW w:w="1036" w:type="dxa"/>
            <w:tcBorders>
              <w:top w:val="nil"/>
              <w:left w:val="nil"/>
              <w:bottom w:val="nil"/>
              <w:right w:val="nil"/>
            </w:tcBorders>
            <w:shd w:val="clear" w:color="auto" w:fill="auto"/>
            <w:noWrap/>
            <w:vAlign w:val="bottom"/>
            <w:hideMark/>
          </w:tcPr>
          <w:p w14:paraId="07162D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D3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3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37" w14:textId="77777777" w:rsidR="00214CC2" w:rsidRPr="008677B1" w:rsidRDefault="006453C1" w:rsidP="005F005A">
            <w:pPr>
              <w:spacing w:after="0"/>
              <w:rPr>
                <w:rFonts w:ascii="Times New Roman" w:eastAsia="Times New Roman" w:hAnsi="Times New Roman" w:cs="Times New Roman"/>
                <w:sz w:val="20"/>
              </w:rPr>
            </w:pPr>
          </w:p>
        </w:tc>
      </w:tr>
      <w:tr w:rsidR="006222AF" w14:paraId="07162D40" w14:textId="77777777">
        <w:trPr>
          <w:trHeight w:val="300"/>
        </w:trPr>
        <w:tc>
          <w:tcPr>
            <w:tcW w:w="1036" w:type="dxa"/>
            <w:tcBorders>
              <w:top w:val="nil"/>
              <w:left w:val="nil"/>
              <w:bottom w:val="nil"/>
              <w:right w:val="nil"/>
            </w:tcBorders>
            <w:shd w:val="clear" w:color="auto" w:fill="auto"/>
            <w:noWrap/>
            <w:vAlign w:val="bottom"/>
            <w:hideMark/>
          </w:tcPr>
          <w:p w14:paraId="07162D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D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3F" w14:textId="77777777" w:rsidR="00214CC2" w:rsidRPr="008677B1" w:rsidRDefault="006453C1" w:rsidP="005F005A">
            <w:pPr>
              <w:spacing w:after="0"/>
              <w:rPr>
                <w:rFonts w:ascii="Times New Roman" w:eastAsia="Times New Roman" w:hAnsi="Times New Roman" w:cs="Times New Roman"/>
                <w:sz w:val="20"/>
              </w:rPr>
            </w:pPr>
          </w:p>
        </w:tc>
      </w:tr>
      <w:tr w:rsidR="006222AF" w14:paraId="07162D48" w14:textId="77777777">
        <w:trPr>
          <w:trHeight w:val="300"/>
        </w:trPr>
        <w:tc>
          <w:tcPr>
            <w:tcW w:w="1036" w:type="dxa"/>
            <w:tcBorders>
              <w:top w:val="nil"/>
              <w:left w:val="nil"/>
              <w:bottom w:val="nil"/>
              <w:right w:val="nil"/>
            </w:tcBorders>
            <w:shd w:val="clear" w:color="auto" w:fill="auto"/>
            <w:noWrap/>
            <w:vAlign w:val="bottom"/>
            <w:hideMark/>
          </w:tcPr>
          <w:p w14:paraId="07162D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D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47" w14:textId="77777777" w:rsidR="00214CC2" w:rsidRPr="008677B1" w:rsidRDefault="006453C1" w:rsidP="005F005A">
            <w:pPr>
              <w:spacing w:after="0"/>
              <w:rPr>
                <w:rFonts w:ascii="Times New Roman" w:eastAsia="Times New Roman" w:hAnsi="Times New Roman" w:cs="Times New Roman"/>
                <w:sz w:val="20"/>
              </w:rPr>
            </w:pPr>
          </w:p>
        </w:tc>
      </w:tr>
      <w:tr w:rsidR="006222AF" w14:paraId="07162D50" w14:textId="77777777">
        <w:trPr>
          <w:trHeight w:val="300"/>
        </w:trPr>
        <w:tc>
          <w:tcPr>
            <w:tcW w:w="1036" w:type="dxa"/>
            <w:tcBorders>
              <w:top w:val="nil"/>
              <w:left w:val="nil"/>
              <w:bottom w:val="nil"/>
              <w:right w:val="nil"/>
            </w:tcBorders>
            <w:shd w:val="clear" w:color="auto" w:fill="auto"/>
            <w:noWrap/>
            <w:vAlign w:val="bottom"/>
            <w:hideMark/>
          </w:tcPr>
          <w:p w14:paraId="07162D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D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4F" w14:textId="77777777" w:rsidR="00214CC2" w:rsidRPr="008677B1" w:rsidRDefault="006453C1" w:rsidP="005F005A">
            <w:pPr>
              <w:spacing w:after="0"/>
              <w:rPr>
                <w:rFonts w:ascii="Times New Roman" w:eastAsia="Times New Roman" w:hAnsi="Times New Roman" w:cs="Times New Roman"/>
                <w:sz w:val="20"/>
              </w:rPr>
            </w:pPr>
          </w:p>
        </w:tc>
      </w:tr>
      <w:tr w:rsidR="006222AF" w14:paraId="07162D58" w14:textId="77777777">
        <w:trPr>
          <w:trHeight w:val="300"/>
        </w:trPr>
        <w:tc>
          <w:tcPr>
            <w:tcW w:w="1036" w:type="dxa"/>
            <w:tcBorders>
              <w:top w:val="nil"/>
              <w:left w:val="nil"/>
              <w:bottom w:val="nil"/>
              <w:right w:val="nil"/>
            </w:tcBorders>
            <w:shd w:val="clear" w:color="auto" w:fill="auto"/>
            <w:noWrap/>
            <w:vAlign w:val="bottom"/>
            <w:hideMark/>
          </w:tcPr>
          <w:p w14:paraId="07162D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D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57" w14:textId="77777777" w:rsidR="00214CC2" w:rsidRPr="008677B1" w:rsidRDefault="006453C1" w:rsidP="005F005A">
            <w:pPr>
              <w:spacing w:after="0"/>
              <w:rPr>
                <w:rFonts w:ascii="Times New Roman" w:eastAsia="Times New Roman" w:hAnsi="Times New Roman" w:cs="Times New Roman"/>
                <w:sz w:val="20"/>
              </w:rPr>
            </w:pPr>
          </w:p>
        </w:tc>
      </w:tr>
      <w:tr w:rsidR="006222AF" w14:paraId="07162D60" w14:textId="77777777">
        <w:trPr>
          <w:trHeight w:val="300"/>
        </w:trPr>
        <w:tc>
          <w:tcPr>
            <w:tcW w:w="1036" w:type="dxa"/>
            <w:tcBorders>
              <w:top w:val="nil"/>
              <w:left w:val="nil"/>
              <w:bottom w:val="nil"/>
              <w:right w:val="nil"/>
            </w:tcBorders>
            <w:shd w:val="clear" w:color="auto" w:fill="auto"/>
            <w:noWrap/>
            <w:vAlign w:val="bottom"/>
            <w:hideMark/>
          </w:tcPr>
          <w:p w14:paraId="07162D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D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5F" w14:textId="77777777" w:rsidR="00214CC2" w:rsidRPr="008677B1" w:rsidRDefault="006453C1" w:rsidP="005F005A">
            <w:pPr>
              <w:spacing w:after="0"/>
              <w:rPr>
                <w:rFonts w:ascii="Times New Roman" w:eastAsia="Times New Roman" w:hAnsi="Times New Roman" w:cs="Times New Roman"/>
                <w:sz w:val="20"/>
              </w:rPr>
            </w:pPr>
          </w:p>
        </w:tc>
      </w:tr>
      <w:tr w:rsidR="006222AF" w14:paraId="07162D68" w14:textId="77777777">
        <w:trPr>
          <w:trHeight w:val="300"/>
        </w:trPr>
        <w:tc>
          <w:tcPr>
            <w:tcW w:w="1036" w:type="dxa"/>
            <w:tcBorders>
              <w:top w:val="nil"/>
              <w:left w:val="nil"/>
              <w:bottom w:val="nil"/>
              <w:right w:val="nil"/>
            </w:tcBorders>
            <w:shd w:val="clear" w:color="auto" w:fill="auto"/>
            <w:noWrap/>
            <w:vAlign w:val="bottom"/>
            <w:hideMark/>
          </w:tcPr>
          <w:p w14:paraId="07162D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D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67" w14:textId="77777777" w:rsidR="00214CC2" w:rsidRPr="008677B1" w:rsidRDefault="006453C1" w:rsidP="005F005A">
            <w:pPr>
              <w:spacing w:after="0"/>
              <w:rPr>
                <w:rFonts w:ascii="Times New Roman" w:eastAsia="Times New Roman" w:hAnsi="Times New Roman" w:cs="Times New Roman"/>
                <w:sz w:val="20"/>
              </w:rPr>
            </w:pPr>
          </w:p>
        </w:tc>
      </w:tr>
      <w:tr w:rsidR="006222AF" w14:paraId="07162D6F" w14:textId="77777777">
        <w:trPr>
          <w:trHeight w:val="300"/>
        </w:trPr>
        <w:tc>
          <w:tcPr>
            <w:tcW w:w="2051" w:type="dxa"/>
            <w:gridSpan w:val="2"/>
            <w:tcBorders>
              <w:top w:val="nil"/>
              <w:left w:val="nil"/>
              <w:bottom w:val="nil"/>
              <w:right w:val="nil"/>
            </w:tcBorders>
            <w:shd w:val="clear" w:color="auto" w:fill="auto"/>
            <w:noWrap/>
            <w:vAlign w:val="bottom"/>
            <w:hideMark/>
          </w:tcPr>
          <w:p w14:paraId="07162D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D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6E" w14:textId="77777777" w:rsidR="00214CC2" w:rsidRPr="008677B1" w:rsidRDefault="006453C1" w:rsidP="005F005A">
            <w:pPr>
              <w:spacing w:after="0"/>
              <w:rPr>
                <w:rFonts w:ascii="Times New Roman" w:eastAsia="Times New Roman" w:hAnsi="Times New Roman" w:cs="Times New Roman"/>
                <w:sz w:val="20"/>
              </w:rPr>
            </w:pPr>
          </w:p>
        </w:tc>
      </w:tr>
      <w:tr w:rsidR="006222AF" w14:paraId="07162D77" w14:textId="77777777">
        <w:trPr>
          <w:trHeight w:val="300"/>
        </w:trPr>
        <w:tc>
          <w:tcPr>
            <w:tcW w:w="1036" w:type="dxa"/>
            <w:tcBorders>
              <w:top w:val="nil"/>
              <w:left w:val="nil"/>
              <w:bottom w:val="nil"/>
              <w:right w:val="nil"/>
            </w:tcBorders>
            <w:shd w:val="clear" w:color="auto" w:fill="auto"/>
            <w:noWrap/>
            <w:vAlign w:val="bottom"/>
            <w:hideMark/>
          </w:tcPr>
          <w:p w14:paraId="07162D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7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D7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D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76" w14:textId="77777777" w:rsidR="00214CC2" w:rsidRPr="008677B1" w:rsidRDefault="006453C1" w:rsidP="005F005A">
            <w:pPr>
              <w:spacing w:after="0"/>
              <w:rPr>
                <w:rFonts w:ascii="Times New Roman" w:eastAsia="Times New Roman" w:hAnsi="Times New Roman" w:cs="Times New Roman"/>
                <w:sz w:val="20"/>
              </w:rPr>
            </w:pPr>
          </w:p>
        </w:tc>
      </w:tr>
      <w:tr w:rsidR="006222AF" w14:paraId="07162D7B" w14:textId="77777777">
        <w:trPr>
          <w:trHeight w:val="300"/>
        </w:trPr>
        <w:tc>
          <w:tcPr>
            <w:tcW w:w="1036" w:type="dxa"/>
            <w:tcBorders>
              <w:top w:val="nil"/>
              <w:left w:val="nil"/>
              <w:bottom w:val="nil"/>
              <w:right w:val="nil"/>
            </w:tcBorders>
            <w:shd w:val="clear" w:color="auto" w:fill="auto"/>
            <w:noWrap/>
            <w:vAlign w:val="bottom"/>
            <w:hideMark/>
          </w:tcPr>
          <w:p w14:paraId="07162D7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D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174 ως έχει   ΔΕΚΤΟ ΚΑΤΑ ΠΛΕΙΟΨΗΦΙΑ</w:t>
            </w:r>
          </w:p>
        </w:tc>
        <w:tc>
          <w:tcPr>
            <w:tcW w:w="1015" w:type="dxa"/>
            <w:tcBorders>
              <w:top w:val="nil"/>
              <w:left w:val="nil"/>
              <w:bottom w:val="nil"/>
              <w:right w:val="nil"/>
            </w:tcBorders>
            <w:shd w:val="clear" w:color="auto" w:fill="auto"/>
            <w:noWrap/>
            <w:vAlign w:val="bottom"/>
            <w:hideMark/>
          </w:tcPr>
          <w:p w14:paraId="07162D7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D83" w14:textId="77777777">
        <w:trPr>
          <w:trHeight w:val="300"/>
        </w:trPr>
        <w:tc>
          <w:tcPr>
            <w:tcW w:w="1036" w:type="dxa"/>
            <w:tcBorders>
              <w:top w:val="nil"/>
              <w:left w:val="nil"/>
              <w:bottom w:val="nil"/>
              <w:right w:val="nil"/>
            </w:tcBorders>
            <w:shd w:val="clear" w:color="auto" w:fill="auto"/>
            <w:noWrap/>
            <w:vAlign w:val="bottom"/>
            <w:hideMark/>
          </w:tcPr>
          <w:p w14:paraId="07162D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D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82" w14:textId="77777777" w:rsidR="00214CC2" w:rsidRPr="008677B1" w:rsidRDefault="006453C1" w:rsidP="005F005A">
            <w:pPr>
              <w:spacing w:after="0"/>
              <w:rPr>
                <w:rFonts w:ascii="Times New Roman" w:eastAsia="Times New Roman" w:hAnsi="Times New Roman" w:cs="Times New Roman"/>
                <w:sz w:val="20"/>
              </w:rPr>
            </w:pPr>
          </w:p>
        </w:tc>
      </w:tr>
      <w:tr w:rsidR="006222AF" w14:paraId="07162D8B" w14:textId="77777777">
        <w:trPr>
          <w:trHeight w:val="300"/>
        </w:trPr>
        <w:tc>
          <w:tcPr>
            <w:tcW w:w="1036" w:type="dxa"/>
            <w:tcBorders>
              <w:top w:val="nil"/>
              <w:left w:val="nil"/>
              <w:bottom w:val="nil"/>
              <w:right w:val="nil"/>
            </w:tcBorders>
            <w:shd w:val="clear" w:color="auto" w:fill="auto"/>
            <w:noWrap/>
            <w:vAlign w:val="bottom"/>
            <w:hideMark/>
          </w:tcPr>
          <w:p w14:paraId="07162D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D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8A" w14:textId="77777777" w:rsidR="00214CC2" w:rsidRPr="008677B1" w:rsidRDefault="006453C1" w:rsidP="005F005A">
            <w:pPr>
              <w:spacing w:after="0"/>
              <w:rPr>
                <w:rFonts w:ascii="Times New Roman" w:eastAsia="Times New Roman" w:hAnsi="Times New Roman" w:cs="Times New Roman"/>
                <w:sz w:val="20"/>
              </w:rPr>
            </w:pPr>
          </w:p>
        </w:tc>
      </w:tr>
      <w:tr w:rsidR="006222AF" w14:paraId="07162D93" w14:textId="77777777">
        <w:trPr>
          <w:trHeight w:val="300"/>
        </w:trPr>
        <w:tc>
          <w:tcPr>
            <w:tcW w:w="1036" w:type="dxa"/>
            <w:tcBorders>
              <w:top w:val="nil"/>
              <w:left w:val="nil"/>
              <w:bottom w:val="nil"/>
              <w:right w:val="nil"/>
            </w:tcBorders>
            <w:shd w:val="clear" w:color="auto" w:fill="auto"/>
            <w:noWrap/>
            <w:vAlign w:val="bottom"/>
            <w:hideMark/>
          </w:tcPr>
          <w:p w14:paraId="07162D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D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92" w14:textId="77777777" w:rsidR="00214CC2" w:rsidRPr="008677B1" w:rsidRDefault="006453C1" w:rsidP="005F005A">
            <w:pPr>
              <w:spacing w:after="0"/>
              <w:rPr>
                <w:rFonts w:ascii="Times New Roman" w:eastAsia="Times New Roman" w:hAnsi="Times New Roman" w:cs="Times New Roman"/>
                <w:sz w:val="20"/>
              </w:rPr>
            </w:pPr>
          </w:p>
        </w:tc>
      </w:tr>
      <w:tr w:rsidR="006222AF" w14:paraId="07162D9B" w14:textId="77777777">
        <w:trPr>
          <w:trHeight w:val="300"/>
        </w:trPr>
        <w:tc>
          <w:tcPr>
            <w:tcW w:w="1036" w:type="dxa"/>
            <w:tcBorders>
              <w:top w:val="nil"/>
              <w:left w:val="nil"/>
              <w:bottom w:val="nil"/>
              <w:right w:val="nil"/>
            </w:tcBorders>
            <w:shd w:val="clear" w:color="auto" w:fill="auto"/>
            <w:noWrap/>
            <w:vAlign w:val="bottom"/>
            <w:hideMark/>
          </w:tcPr>
          <w:p w14:paraId="07162D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D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9A" w14:textId="77777777" w:rsidR="00214CC2" w:rsidRPr="008677B1" w:rsidRDefault="006453C1" w:rsidP="005F005A">
            <w:pPr>
              <w:spacing w:after="0"/>
              <w:rPr>
                <w:rFonts w:ascii="Times New Roman" w:eastAsia="Times New Roman" w:hAnsi="Times New Roman" w:cs="Times New Roman"/>
                <w:sz w:val="20"/>
              </w:rPr>
            </w:pPr>
          </w:p>
        </w:tc>
      </w:tr>
      <w:tr w:rsidR="006222AF" w14:paraId="07162DA3" w14:textId="77777777">
        <w:trPr>
          <w:trHeight w:val="300"/>
        </w:trPr>
        <w:tc>
          <w:tcPr>
            <w:tcW w:w="1036" w:type="dxa"/>
            <w:tcBorders>
              <w:top w:val="nil"/>
              <w:left w:val="nil"/>
              <w:bottom w:val="nil"/>
              <w:right w:val="nil"/>
            </w:tcBorders>
            <w:shd w:val="clear" w:color="auto" w:fill="auto"/>
            <w:noWrap/>
            <w:vAlign w:val="bottom"/>
            <w:hideMark/>
          </w:tcPr>
          <w:p w14:paraId="07162D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D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A2" w14:textId="77777777" w:rsidR="00214CC2" w:rsidRPr="008677B1" w:rsidRDefault="006453C1" w:rsidP="005F005A">
            <w:pPr>
              <w:spacing w:after="0"/>
              <w:rPr>
                <w:rFonts w:ascii="Times New Roman" w:eastAsia="Times New Roman" w:hAnsi="Times New Roman" w:cs="Times New Roman"/>
                <w:sz w:val="20"/>
              </w:rPr>
            </w:pPr>
          </w:p>
        </w:tc>
      </w:tr>
      <w:tr w:rsidR="006222AF" w14:paraId="07162DAB" w14:textId="77777777">
        <w:trPr>
          <w:trHeight w:val="300"/>
        </w:trPr>
        <w:tc>
          <w:tcPr>
            <w:tcW w:w="1036" w:type="dxa"/>
            <w:tcBorders>
              <w:top w:val="nil"/>
              <w:left w:val="nil"/>
              <w:bottom w:val="nil"/>
              <w:right w:val="nil"/>
            </w:tcBorders>
            <w:shd w:val="clear" w:color="auto" w:fill="auto"/>
            <w:noWrap/>
            <w:vAlign w:val="bottom"/>
            <w:hideMark/>
          </w:tcPr>
          <w:p w14:paraId="07162D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D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AA" w14:textId="77777777" w:rsidR="00214CC2" w:rsidRPr="008677B1" w:rsidRDefault="006453C1" w:rsidP="005F005A">
            <w:pPr>
              <w:spacing w:after="0"/>
              <w:rPr>
                <w:rFonts w:ascii="Times New Roman" w:eastAsia="Times New Roman" w:hAnsi="Times New Roman" w:cs="Times New Roman"/>
                <w:sz w:val="20"/>
              </w:rPr>
            </w:pPr>
          </w:p>
        </w:tc>
      </w:tr>
      <w:tr w:rsidR="006222AF" w14:paraId="07162DB3" w14:textId="77777777">
        <w:trPr>
          <w:trHeight w:val="300"/>
        </w:trPr>
        <w:tc>
          <w:tcPr>
            <w:tcW w:w="1036" w:type="dxa"/>
            <w:tcBorders>
              <w:top w:val="nil"/>
              <w:left w:val="nil"/>
              <w:bottom w:val="nil"/>
              <w:right w:val="nil"/>
            </w:tcBorders>
            <w:shd w:val="clear" w:color="auto" w:fill="auto"/>
            <w:noWrap/>
            <w:vAlign w:val="bottom"/>
            <w:hideMark/>
          </w:tcPr>
          <w:p w14:paraId="07162D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D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B2" w14:textId="77777777" w:rsidR="00214CC2" w:rsidRPr="008677B1" w:rsidRDefault="006453C1" w:rsidP="005F005A">
            <w:pPr>
              <w:spacing w:after="0"/>
              <w:rPr>
                <w:rFonts w:ascii="Times New Roman" w:eastAsia="Times New Roman" w:hAnsi="Times New Roman" w:cs="Times New Roman"/>
                <w:sz w:val="20"/>
              </w:rPr>
            </w:pPr>
          </w:p>
        </w:tc>
      </w:tr>
      <w:tr w:rsidR="006222AF" w14:paraId="07162DBA" w14:textId="77777777">
        <w:trPr>
          <w:trHeight w:val="300"/>
        </w:trPr>
        <w:tc>
          <w:tcPr>
            <w:tcW w:w="2051" w:type="dxa"/>
            <w:gridSpan w:val="2"/>
            <w:tcBorders>
              <w:top w:val="nil"/>
              <w:left w:val="nil"/>
              <w:bottom w:val="nil"/>
              <w:right w:val="nil"/>
            </w:tcBorders>
            <w:shd w:val="clear" w:color="auto" w:fill="auto"/>
            <w:noWrap/>
            <w:vAlign w:val="bottom"/>
            <w:hideMark/>
          </w:tcPr>
          <w:p w14:paraId="07162D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D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B9" w14:textId="77777777" w:rsidR="00214CC2" w:rsidRPr="008677B1" w:rsidRDefault="006453C1" w:rsidP="005F005A">
            <w:pPr>
              <w:spacing w:after="0"/>
              <w:rPr>
                <w:rFonts w:ascii="Times New Roman" w:eastAsia="Times New Roman" w:hAnsi="Times New Roman" w:cs="Times New Roman"/>
                <w:sz w:val="20"/>
              </w:rPr>
            </w:pPr>
          </w:p>
        </w:tc>
      </w:tr>
      <w:tr w:rsidR="006222AF" w14:paraId="07162DC2" w14:textId="77777777">
        <w:trPr>
          <w:trHeight w:val="300"/>
        </w:trPr>
        <w:tc>
          <w:tcPr>
            <w:tcW w:w="1036" w:type="dxa"/>
            <w:tcBorders>
              <w:top w:val="nil"/>
              <w:left w:val="nil"/>
              <w:bottom w:val="nil"/>
              <w:right w:val="nil"/>
            </w:tcBorders>
            <w:shd w:val="clear" w:color="auto" w:fill="auto"/>
            <w:noWrap/>
            <w:vAlign w:val="bottom"/>
            <w:hideMark/>
          </w:tcPr>
          <w:p w14:paraId="07162D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B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DB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D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C1" w14:textId="77777777" w:rsidR="00214CC2" w:rsidRPr="008677B1" w:rsidRDefault="006453C1" w:rsidP="005F005A">
            <w:pPr>
              <w:spacing w:after="0"/>
              <w:rPr>
                <w:rFonts w:ascii="Times New Roman" w:eastAsia="Times New Roman" w:hAnsi="Times New Roman" w:cs="Times New Roman"/>
                <w:sz w:val="20"/>
              </w:rPr>
            </w:pPr>
          </w:p>
        </w:tc>
      </w:tr>
      <w:tr w:rsidR="006222AF" w14:paraId="07162DC6" w14:textId="77777777">
        <w:trPr>
          <w:trHeight w:val="300"/>
        </w:trPr>
        <w:tc>
          <w:tcPr>
            <w:tcW w:w="1036" w:type="dxa"/>
            <w:tcBorders>
              <w:top w:val="nil"/>
              <w:left w:val="nil"/>
              <w:bottom w:val="nil"/>
              <w:right w:val="nil"/>
            </w:tcBorders>
            <w:shd w:val="clear" w:color="auto" w:fill="auto"/>
            <w:noWrap/>
            <w:vAlign w:val="bottom"/>
            <w:hideMark/>
          </w:tcPr>
          <w:p w14:paraId="07162DC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D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w:t>
            </w:r>
            <w:r w:rsidRPr="008677B1">
              <w:rPr>
                <w:rFonts w:ascii="Calibri" w:eastAsia="Times New Roman" w:hAnsi="Calibri" w:cs="Times New Roman"/>
                <w:color w:val="000000"/>
                <w:sz w:val="22"/>
                <w:szCs w:val="22"/>
              </w:rPr>
              <w:t xml:space="preserve"> 175 όπως τροπ.    ΔΕΚΤΟ ΚΑΤΑ ΠΛΕΙΟΨΗΦΙΑ</w:t>
            </w:r>
          </w:p>
        </w:tc>
        <w:tc>
          <w:tcPr>
            <w:tcW w:w="1015" w:type="dxa"/>
            <w:tcBorders>
              <w:top w:val="nil"/>
              <w:left w:val="nil"/>
              <w:bottom w:val="nil"/>
              <w:right w:val="nil"/>
            </w:tcBorders>
            <w:shd w:val="clear" w:color="auto" w:fill="auto"/>
            <w:noWrap/>
            <w:vAlign w:val="bottom"/>
            <w:hideMark/>
          </w:tcPr>
          <w:p w14:paraId="07162DC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DCE" w14:textId="77777777">
        <w:trPr>
          <w:trHeight w:val="300"/>
        </w:trPr>
        <w:tc>
          <w:tcPr>
            <w:tcW w:w="1036" w:type="dxa"/>
            <w:tcBorders>
              <w:top w:val="nil"/>
              <w:left w:val="nil"/>
              <w:bottom w:val="nil"/>
              <w:right w:val="nil"/>
            </w:tcBorders>
            <w:shd w:val="clear" w:color="auto" w:fill="auto"/>
            <w:noWrap/>
            <w:vAlign w:val="bottom"/>
            <w:hideMark/>
          </w:tcPr>
          <w:p w14:paraId="07162D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D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CD" w14:textId="77777777" w:rsidR="00214CC2" w:rsidRPr="008677B1" w:rsidRDefault="006453C1" w:rsidP="005F005A">
            <w:pPr>
              <w:spacing w:after="0"/>
              <w:rPr>
                <w:rFonts w:ascii="Times New Roman" w:eastAsia="Times New Roman" w:hAnsi="Times New Roman" w:cs="Times New Roman"/>
                <w:sz w:val="20"/>
              </w:rPr>
            </w:pPr>
          </w:p>
        </w:tc>
      </w:tr>
      <w:tr w:rsidR="006222AF" w14:paraId="07162DD6" w14:textId="77777777">
        <w:trPr>
          <w:trHeight w:val="300"/>
        </w:trPr>
        <w:tc>
          <w:tcPr>
            <w:tcW w:w="1036" w:type="dxa"/>
            <w:tcBorders>
              <w:top w:val="nil"/>
              <w:left w:val="nil"/>
              <w:bottom w:val="nil"/>
              <w:right w:val="nil"/>
            </w:tcBorders>
            <w:shd w:val="clear" w:color="auto" w:fill="auto"/>
            <w:noWrap/>
            <w:vAlign w:val="bottom"/>
            <w:hideMark/>
          </w:tcPr>
          <w:p w14:paraId="07162D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D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D5" w14:textId="77777777" w:rsidR="00214CC2" w:rsidRPr="008677B1" w:rsidRDefault="006453C1" w:rsidP="005F005A">
            <w:pPr>
              <w:spacing w:after="0"/>
              <w:rPr>
                <w:rFonts w:ascii="Times New Roman" w:eastAsia="Times New Roman" w:hAnsi="Times New Roman" w:cs="Times New Roman"/>
                <w:sz w:val="20"/>
              </w:rPr>
            </w:pPr>
          </w:p>
        </w:tc>
      </w:tr>
      <w:tr w:rsidR="006222AF" w14:paraId="07162DDE" w14:textId="77777777">
        <w:trPr>
          <w:trHeight w:val="300"/>
        </w:trPr>
        <w:tc>
          <w:tcPr>
            <w:tcW w:w="1036" w:type="dxa"/>
            <w:tcBorders>
              <w:top w:val="nil"/>
              <w:left w:val="nil"/>
              <w:bottom w:val="nil"/>
              <w:right w:val="nil"/>
            </w:tcBorders>
            <w:shd w:val="clear" w:color="auto" w:fill="auto"/>
            <w:noWrap/>
            <w:vAlign w:val="bottom"/>
            <w:hideMark/>
          </w:tcPr>
          <w:p w14:paraId="07162D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D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DD" w14:textId="77777777" w:rsidR="00214CC2" w:rsidRPr="008677B1" w:rsidRDefault="006453C1" w:rsidP="005F005A">
            <w:pPr>
              <w:spacing w:after="0"/>
              <w:rPr>
                <w:rFonts w:ascii="Times New Roman" w:eastAsia="Times New Roman" w:hAnsi="Times New Roman" w:cs="Times New Roman"/>
                <w:sz w:val="20"/>
              </w:rPr>
            </w:pPr>
          </w:p>
        </w:tc>
      </w:tr>
      <w:tr w:rsidR="006222AF" w14:paraId="07162DE6" w14:textId="77777777">
        <w:trPr>
          <w:trHeight w:val="300"/>
        </w:trPr>
        <w:tc>
          <w:tcPr>
            <w:tcW w:w="1036" w:type="dxa"/>
            <w:tcBorders>
              <w:top w:val="nil"/>
              <w:left w:val="nil"/>
              <w:bottom w:val="nil"/>
              <w:right w:val="nil"/>
            </w:tcBorders>
            <w:shd w:val="clear" w:color="auto" w:fill="auto"/>
            <w:noWrap/>
            <w:vAlign w:val="bottom"/>
            <w:hideMark/>
          </w:tcPr>
          <w:p w14:paraId="07162D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D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E5" w14:textId="77777777" w:rsidR="00214CC2" w:rsidRPr="008677B1" w:rsidRDefault="006453C1" w:rsidP="005F005A">
            <w:pPr>
              <w:spacing w:after="0"/>
              <w:rPr>
                <w:rFonts w:ascii="Times New Roman" w:eastAsia="Times New Roman" w:hAnsi="Times New Roman" w:cs="Times New Roman"/>
                <w:sz w:val="20"/>
              </w:rPr>
            </w:pPr>
          </w:p>
        </w:tc>
      </w:tr>
      <w:tr w:rsidR="006222AF" w14:paraId="07162DEE" w14:textId="77777777">
        <w:trPr>
          <w:trHeight w:val="300"/>
        </w:trPr>
        <w:tc>
          <w:tcPr>
            <w:tcW w:w="1036" w:type="dxa"/>
            <w:tcBorders>
              <w:top w:val="nil"/>
              <w:left w:val="nil"/>
              <w:bottom w:val="nil"/>
              <w:right w:val="nil"/>
            </w:tcBorders>
            <w:shd w:val="clear" w:color="auto" w:fill="auto"/>
            <w:noWrap/>
            <w:vAlign w:val="bottom"/>
            <w:hideMark/>
          </w:tcPr>
          <w:p w14:paraId="07162D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D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ED" w14:textId="77777777" w:rsidR="00214CC2" w:rsidRPr="008677B1" w:rsidRDefault="006453C1" w:rsidP="005F005A">
            <w:pPr>
              <w:spacing w:after="0"/>
              <w:rPr>
                <w:rFonts w:ascii="Times New Roman" w:eastAsia="Times New Roman" w:hAnsi="Times New Roman" w:cs="Times New Roman"/>
                <w:sz w:val="20"/>
              </w:rPr>
            </w:pPr>
          </w:p>
        </w:tc>
      </w:tr>
      <w:tr w:rsidR="006222AF" w14:paraId="07162DF6" w14:textId="77777777">
        <w:trPr>
          <w:trHeight w:val="300"/>
        </w:trPr>
        <w:tc>
          <w:tcPr>
            <w:tcW w:w="1036" w:type="dxa"/>
            <w:tcBorders>
              <w:top w:val="nil"/>
              <w:left w:val="nil"/>
              <w:bottom w:val="nil"/>
              <w:right w:val="nil"/>
            </w:tcBorders>
            <w:shd w:val="clear" w:color="auto" w:fill="auto"/>
            <w:noWrap/>
            <w:vAlign w:val="bottom"/>
            <w:hideMark/>
          </w:tcPr>
          <w:p w14:paraId="07162D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D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D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F5" w14:textId="77777777" w:rsidR="00214CC2" w:rsidRPr="008677B1" w:rsidRDefault="006453C1" w:rsidP="005F005A">
            <w:pPr>
              <w:spacing w:after="0"/>
              <w:rPr>
                <w:rFonts w:ascii="Times New Roman" w:eastAsia="Times New Roman" w:hAnsi="Times New Roman" w:cs="Times New Roman"/>
                <w:sz w:val="20"/>
              </w:rPr>
            </w:pPr>
          </w:p>
        </w:tc>
      </w:tr>
      <w:tr w:rsidR="006222AF" w14:paraId="07162DFE" w14:textId="77777777">
        <w:trPr>
          <w:trHeight w:val="300"/>
        </w:trPr>
        <w:tc>
          <w:tcPr>
            <w:tcW w:w="1036" w:type="dxa"/>
            <w:tcBorders>
              <w:top w:val="nil"/>
              <w:left w:val="nil"/>
              <w:bottom w:val="nil"/>
              <w:right w:val="nil"/>
            </w:tcBorders>
            <w:shd w:val="clear" w:color="auto" w:fill="auto"/>
            <w:noWrap/>
            <w:vAlign w:val="bottom"/>
            <w:hideMark/>
          </w:tcPr>
          <w:p w14:paraId="07162D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D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D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D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D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DFD" w14:textId="77777777" w:rsidR="00214CC2" w:rsidRPr="008677B1" w:rsidRDefault="006453C1" w:rsidP="005F005A">
            <w:pPr>
              <w:spacing w:after="0"/>
              <w:rPr>
                <w:rFonts w:ascii="Times New Roman" w:eastAsia="Times New Roman" w:hAnsi="Times New Roman" w:cs="Times New Roman"/>
                <w:sz w:val="20"/>
              </w:rPr>
            </w:pPr>
          </w:p>
        </w:tc>
      </w:tr>
      <w:tr w:rsidR="006222AF" w14:paraId="07162E05" w14:textId="77777777">
        <w:trPr>
          <w:trHeight w:val="300"/>
        </w:trPr>
        <w:tc>
          <w:tcPr>
            <w:tcW w:w="2051" w:type="dxa"/>
            <w:gridSpan w:val="2"/>
            <w:tcBorders>
              <w:top w:val="nil"/>
              <w:left w:val="nil"/>
              <w:bottom w:val="nil"/>
              <w:right w:val="nil"/>
            </w:tcBorders>
            <w:shd w:val="clear" w:color="auto" w:fill="auto"/>
            <w:noWrap/>
            <w:vAlign w:val="bottom"/>
            <w:hideMark/>
          </w:tcPr>
          <w:p w14:paraId="07162D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E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04" w14:textId="77777777" w:rsidR="00214CC2" w:rsidRPr="008677B1" w:rsidRDefault="006453C1" w:rsidP="005F005A">
            <w:pPr>
              <w:spacing w:after="0"/>
              <w:rPr>
                <w:rFonts w:ascii="Times New Roman" w:eastAsia="Times New Roman" w:hAnsi="Times New Roman" w:cs="Times New Roman"/>
                <w:sz w:val="20"/>
              </w:rPr>
            </w:pPr>
          </w:p>
        </w:tc>
      </w:tr>
      <w:tr w:rsidR="006222AF" w14:paraId="07162E0D" w14:textId="77777777">
        <w:trPr>
          <w:trHeight w:val="300"/>
        </w:trPr>
        <w:tc>
          <w:tcPr>
            <w:tcW w:w="1036" w:type="dxa"/>
            <w:tcBorders>
              <w:top w:val="nil"/>
              <w:left w:val="nil"/>
              <w:bottom w:val="nil"/>
              <w:right w:val="nil"/>
            </w:tcBorders>
            <w:shd w:val="clear" w:color="auto" w:fill="auto"/>
            <w:noWrap/>
            <w:vAlign w:val="bottom"/>
            <w:hideMark/>
          </w:tcPr>
          <w:p w14:paraId="07162E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0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E0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E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0C" w14:textId="77777777" w:rsidR="00214CC2" w:rsidRPr="008677B1" w:rsidRDefault="006453C1" w:rsidP="005F005A">
            <w:pPr>
              <w:spacing w:after="0"/>
              <w:rPr>
                <w:rFonts w:ascii="Times New Roman" w:eastAsia="Times New Roman" w:hAnsi="Times New Roman" w:cs="Times New Roman"/>
                <w:sz w:val="20"/>
              </w:rPr>
            </w:pPr>
          </w:p>
        </w:tc>
      </w:tr>
      <w:tr w:rsidR="006222AF" w14:paraId="07162E11" w14:textId="77777777">
        <w:trPr>
          <w:trHeight w:val="300"/>
        </w:trPr>
        <w:tc>
          <w:tcPr>
            <w:tcW w:w="1036" w:type="dxa"/>
            <w:tcBorders>
              <w:top w:val="nil"/>
              <w:left w:val="nil"/>
              <w:bottom w:val="nil"/>
              <w:right w:val="nil"/>
            </w:tcBorders>
            <w:shd w:val="clear" w:color="auto" w:fill="auto"/>
            <w:noWrap/>
            <w:vAlign w:val="bottom"/>
            <w:hideMark/>
          </w:tcPr>
          <w:p w14:paraId="07162E0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E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176 όπως τροπ.    ΔΕΚΤΟ ΚΑΤΑ ΠΛΕΙΟΨΗΦΙΑ</w:t>
            </w:r>
          </w:p>
        </w:tc>
        <w:tc>
          <w:tcPr>
            <w:tcW w:w="1015" w:type="dxa"/>
            <w:tcBorders>
              <w:top w:val="nil"/>
              <w:left w:val="nil"/>
              <w:bottom w:val="nil"/>
              <w:right w:val="nil"/>
            </w:tcBorders>
            <w:shd w:val="clear" w:color="auto" w:fill="auto"/>
            <w:noWrap/>
            <w:vAlign w:val="bottom"/>
            <w:hideMark/>
          </w:tcPr>
          <w:p w14:paraId="07162E1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E19" w14:textId="77777777">
        <w:trPr>
          <w:trHeight w:val="300"/>
        </w:trPr>
        <w:tc>
          <w:tcPr>
            <w:tcW w:w="1036" w:type="dxa"/>
            <w:tcBorders>
              <w:top w:val="nil"/>
              <w:left w:val="nil"/>
              <w:bottom w:val="nil"/>
              <w:right w:val="nil"/>
            </w:tcBorders>
            <w:shd w:val="clear" w:color="auto" w:fill="auto"/>
            <w:noWrap/>
            <w:vAlign w:val="bottom"/>
            <w:hideMark/>
          </w:tcPr>
          <w:p w14:paraId="07162E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E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18" w14:textId="77777777" w:rsidR="00214CC2" w:rsidRPr="008677B1" w:rsidRDefault="006453C1" w:rsidP="005F005A">
            <w:pPr>
              <w:spacing w:after="0"/>
              <w:rPr>
                <w:rFonts w:ascii="Times New Roman" w:eastAsia="Times New Roman" w:hAnsi="Times New Roman" w:cs="Times New Roman"/>
                <w:sz w:val="20"/>
              </w:rPr>
            </w:pPr>
          </w:p>
        </w:tc>
      </w:tr>
      <w:tr w:rsidR="006222AF" w14:paraId="07162E21" w14:textId="77777777">
        <w:trPr>
          <w:trHeight w:val="300"/>
        </w:trPr>
        <w:tc>
          <w:tcPr>
            <w:tcW w:w="1036" w:type="dxa"/>
            <w:tcBorders>
              <w:top w:val="nil"/>
              <w:left w:val="nil"/>
              <w:bottom w:val="nil"/>
              <w:right w:val="nil"/>
            </w:tcBorders>
            <w:shd w:val="clear" w:color="auto" w:fill="auto"/>
            <w:noWrap/>
            <w:vAlign w:val="bottom"/>
            <w:hideMark/>
          </w:tcPr>
          <w:p w14:paraId="07162E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E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20" w14:textId="77777777" w:rsidR="00214CC2" w:rsidRPr="008677B1" w:rsidRDefault="006453C1" w:rsidP="005F005A">
            <w:pPr>
              <w:spacing w:after="0"/>
              <w:rPr>
                <w:rFonts w:ascii="Times New Roman" w:eastAsia="Times New Roman" w:hAnsi="Times New Roman" w:cs="Times New Roman"/>
                <w:sz w:val="20"/>
              </w:rPr>
            </w:pPr>
          </w:p>
        </w:tc>
      </w:tr>
      <w:tr w:rsidR="006222AF" w14:paraId="07162E29" w14:textId="77777777">
        <w:trPr>
          <w:trHeight w:val="300"/>
        </w:trPr>
        <w:tc>
          <w:tcPr>
            <w:tcW w:w="1036" w:type="dxa"/>
            <w:tcBorders>
              <w:top w:val="nil"/>
              <w:left w:val="nil"/>
              <w:bottom w:val="nil"/>
              <w:right w:val="nil"/>
            </w:tcBorders>
            <w:shd w:val="clear" w:color="auto" w:fill="auto"/>
            <w:noWrap/>
            <w:vAlign w:val="bottom"/>
            <w:hideMark/>
          </w:tcPr>
          <w:p w14:paraId="07162E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E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28" w14:textId="77777777" w:rsidR="00214CC2" w:rsidRPr="008677B1" w:rsidRDefault="006453C1" w:rsidP="005F005A">
            <w:pPr>
              <w:spacing w:after="0"/>
              <w:rPr>
                <w:rFonts w:ascii="Times New Roman" w:eastAsia="Times New Roman" w:hAnsi="Times New Roman" w:cs="Times New Roman"/>
                <w:sz w:val="20"/>
              </w:rPr>
            </w:pPr>
          </w:p>
        </w:tc>
      </w:tr>
      <w:tr w:rsidR="006222AF" w14:paraId="07162E31" w14:textId="77777777">
        <w:trPr>
          <w:trHeight w:val="300"/>
        </w:trPr>
        <w:tc>
          <w:tcPr>
            <w:tcW w:w="1036" w:type="dxa"/>
            <w:tcBorders>
              <w:top w:val="nil"/>
              <w:left w:val="nil"/>
              <w:bottom w:val="nil"/>
              <w:right w:val="nil"/>
            </w:tcBorders>
            <w:shd w:val="clear" w:color="auto" w:fill="auto"/>
            <w:noWrap/>
            <w:vAlign w:val="bottom"/>
            <w:hideMark/>
          </w:tcPr>
          <w:p w14:paraId="07162E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E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30" w14:textId="77777777" w:rsidR="00214CC2" w:rsidRPr="008677B1" w:rsidRDefault="006453C1" w:rsidP="005F005A">
            <w:pPr>
              <w:spacing w:after="0"/>
              <w:rPr>
                <w:rFonts w:ascii="Times New Roman" w:eastAsia="Times New Roman" w:hAnsi="Times New Roman" w:cs="Times New Roman"/>
                <w:sz w:val="20"/>
              </w:rPr>
            </w:pPr>
          </w:p>
        </w:tc>
      </w:tr>
      <w:tr w:rsidR="006222AF" w14:paraId="07162E39" w14:textId="77777777">
        <w:trPr>
          <w:trHeight w:val="300"/>
        </w:trPr>
        <w:tc>
          <w:tcPr>
            <w:tcW w:w="1036" w:type="dxa"/>
            <w:tcBorders>
              <w:top w:val="nil"/>
              <w:left w:val="nil"/>
              <w:bottom w:val="nil"/>
              <w:right w:val="nil"/>
            </w:tcBorders>
            <w:shd w:val="clear" w:color="auto" w:fill="auto"/>
            <w:noWrap/>
            <w:vAlign w:val="bottom"/>
            <w:hideMark/>
          </w:tcPr>
          <w:p w14:paraId="07162E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E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38" w14:textId="77777777" w:rsidR="00214CC2" w:rsidRPr="008677B1" w:rsidRDefault="006453C1" w:rsidP="005F005A">
            <w:pPr>
              <w:spacing w:after="0"/>
              <w:rPr>
                <w:rFonts w:ascii="Times New Roman" w:eastAsia="Times New Roman" w:hAnsi="Times New Roman" w:cs="Times New Roman"/>
                <w:sz w:val="20"/>
              </w:rPr>
            </w:pPr>
          </w:p>
        </w:tc>
      </w:tr>
      <w:tr w:rsidR="006222AF" w14:paraId="07162E41" w14:textId="77777777">
        <w:trPr>
          <w:trHeight w:val="300"/>
        </w:trPr>
        <w:tc>
          <w:tcPr>
            <w:tcW w:w="1036" w:type="dxa"/>
            <w:tcBorders>
              <w:top w:val="nil"/>
              <w:left w:val="nil"/>
              <w:bottom w:val="nil"/>
              <w:right w:val="nil"/>
            </w:tcBorders>
            <w:shd w:val="clear" w:color="auto" w:fill="auto"/>
            <w:noWrap/>
            <w:vAlign w:val="bottom"/>
            <w:hideMark/>
          </w:tcPr>
          <w:p w14:paraId="07162E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E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40" w14:textId="77777777" w:rsidR="00214CC2" w:rsidRPr="008677B1" w:rsidRDefault="006453C1" w:rsidP="005F005A">
            <w:pPr>
              <w:spacing w:after="0"/>
              <w:rPr>
                <w:rFonts w:ascii="Times New Roman" w:eastAsia="Times New Roman" w:hAnsi="Times New Roman" w:cs="Times New Roman"/>
                <w:sz w:val="20"/>
              </w:rPr>
            </w:pPr>
          </w:p>
        </w:tc>
      </w:tr>
      <w:tr w:rsidR="006222AF" w14:paraId="07162E49" w14:textId="77777777">
        <w:trPr>
          <w:trHeight w:val="300"/>
        </w:trPr>
        <w:tc>
          <w:tcPr>
            <w:tcW w:w="1036" w:type="dxa"/>
            <w:tcBorders>
              <w:top w:val="nil"/>
              <w:left w:val="nil"/>
              <w:bottom w:val="nil"/>
              <w:right w:val="nil"/>
            </w:tcBorders>
            <w:shd w:val="clear" w:color="auto" w:fill="auto"/>
            <w:noWrap/>
            <w:vAlign w:val="bottom"/>
            <w:hideMark/>
          </w:tcPr>
          <w:p w14:paraId="07162E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E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48" w14:textId="77777777" w:rsidR="00214CC2" w:rsidRPr="008677B1" w:rsidRDefault="006453C1" w:rsidP="005F005A">
            <w:pPr>
              <w:spacing w:after="0"/>
              <w:rPr>
                <w:rFonts w:ascii="Times New Roman" w:eastAsia="Times New Roman" w:hAnsi="Times New Roman" w:cs="Times New Roman"/>
                <w:sz w:val="20"/>
              </w:rPr>
            </w:pPr>
          </w:p>
        </w:tc>
      </w:tr>
      <w:tr w:rsidR="006222AF" w14:paraId="07162E50" w14:textId="77777777">
        <w:trPr>
          <w:trHeight w:val="300"/>
        </w:trPr>
        <w:tc>
          <w:tcPr>
            <w:tcW w:w="2051" w:type="dxa"/>
            <w:gridSpan w:val="2"/>
            <w:tcBorders>
              <w:top w:val="nil"/>
              <w:left w:val="nil"/>
              <w:bottom w:val="nil"/>
              <w:right w:val="nil"/>
            </w:tcBorders>
            <w:shd w:val="clear" w:color="auto" w:fill="auto"/>
            <w:noWrap/>
            <w:vAlign w:val="bottom"/>
            <w:hideMark/>
          </w:tcPr>
          <w:p w14:paraId="07162E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E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4F" w14:textId="77777777" w:rsidR="00214CC2" w:rsidRPr="008677B1" w:rsidRDefault="006453C1" w:rsidP="005F005A">
            <w:pPr>
              <w:spacing w:after="0"/>
              <w:rPr>
                <w:rFonts w:ascii="Times New Roman" w:eastAsia="Times New Roman" w:hAnsi="Times New Roman" w:cs="Times New Roman"/>
                <w:sz w:val="20"/>
              </w:rPr>
            </w:pPr>
          </w:p>
        </w:tc>
      </w:tr>
      <w:tr w:rsidR="006222AF" w14:paraId="07162E58" w14:textId="77777777">
        <w:trPr>
          <w:trHeight w:val="300"/>
        </w:trPr>
        <w:tc>
          <w:tcPr>
            <w:tcW w:w="1036" w:type="dxa"/>
            <w:tcBorders>
              <w:top w:val="nil"/>
              <w:left w:val="nil"/>
              <w:bottom w:val="nil"/>
              <w:right w:val="nil"/>
            </w:tcBorders>
            <w:shd w:val="clear" w:color="auto" w:fill="auto"/>
            <w:noWrap/>
            <w:vAlign w:val="bottom"/>
            <w:hideMark/>
          </w:tcPr>
          <w:p w14:paraId="07162E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5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E5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E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57" w14:textId="77777777" w:rsidR="00214CC2" w:rsidRPr="008677B1" w:rsidRDefault="006453C1" w:rsidP="005F005A">
            <w:pPr>
              <w:spacing w:after="0"/>
              <w:rPr>
                <w:rFonts w:ascii="Times New Roman" w:eastAsia="Times New Roman" w:hAnsi="Times New Roman" w:cs="Times New Roman"/>
                <w:sz w:val="20"/>
              </w:rPr>
            </w:pPr>
          </w:p>
        </w:tc>
      </w:tr>
      <w:tr w:rsidR="006222AF" w14:paraId="07162E5C" w14:textId="77777777">
        <w:trPr>
          <w:trHeight w:val="300"/>
        </w:trPr>
        <w:tc>
          <w:tcPr>
            <w:tcW w:w="1036" w:type="dxa"/>
            <w:tcBorders>
              <w:top w:val="nil"/>
              <w:left w:val="nil"/>
              <w:bottom w:val="nil"/>
              <w:right w:val="nil"/>
            </w:tcBorders>
            <w:shd w:val="clear" w:color="auto" w:fill="auto"/>
            <w:noWrap/>
            <w:vAlign w:val="bottom"/>
            <w:hideMark/>
          </w:tcPr>
          <w:p w14:paraId="07162E5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E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177 ως έχει   ΔΕΚΤΟ ΚΑΤΑ ΠΛΕΙΟΨΗΦΙΑ</w:t>
            </w:r>
          </w:p>
        </w:tc>
        <w:tc>
          <w:tcPr>
            <w:tcW w:w="1015" w:type="dxa"/>
            <w:tcBorders>
              <w:top w:val="nil"/>
              <w:left w:val="nil"/>
              <w:bottom w:val="nil"/>
              <w:right w:val="nil"/>
            </w:tcBorders>
            <w:shd w:val="clear" w:color="auto" w:fill="auto"/>
            <w:noWrap/>
            <w:vAlign w:val="bottom"/>
            <w:hideMark/>
          </w:tcPr>
          <w:p w14:paraId="07162E5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E64" w14:textId="77777777">
        <w:trPr>
          <w:trHeight w:val="300"/>
        </w:trPr>
        <w:tc>
          <w:tcPr>
            <w:tcW w:w="1036" w:type="dxa"/>
            <w:tcBorders>
              <w:top w:val="nil"/>
              <w:left w:val="nil"/>
              <w:bottom w:val="nil"/>
              <w:right w:val="nil"/>
            </w:tcBorders>
            <w:shd w:val="clear" w:color="auto" w:fill="auto"/>
            <w:noWrap/>
            <w:vAlign w:val="bottom"/>
            <w:hideMark/>
          </w:tcPr>
          <w:p w14:paraId="07162E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E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63" w14:textId="77777777" w:rsidR="00214CC2" w:rsidRPr="008677B1" w:rsidRDefault="006453C1" w:rsidP="005F005A">
            <w:pPr>
              <w:spacing w:after="0"/>
              <w:rPr>
                <w:rFonts w:ascii="Times New Roman" w:eastAsia="Times New Roman" w:hAnsi="Times New Roman" w:cs="Times New Roman"/>
                <w:sz w:val="20"/>
              </w:rPr>
            </w:pPr>
          </w:p>
        </w:tc>
      </w:tr>
      <w:tr w:rsidR="006222AF" w14:paraId="07162E6C" w14:textId="77777777">
        <w:trPr>
          <w:trHeight w:val="300"/>
        </w:trPr>
        <w:tc>
          <w:tcPr>
            <w:tcW w:w="1036" w:type="dxa"/>
            <w:tcBorders>
              <w:top w:val="nil"/>
              <w:left w:val="nil"/>
              <w:bottom w:val="nil"/>
              <w:right w:val="nil"/>
            </w:tcBorders>
            <w:shd w:val="clear" w:color="auto" w:fill="auto"/>
            <w:noWrap/>
            <w:vAlign w:val="bottom"/>
            <w:hideMark/>
          </w:tcPr>
          <w:p w14:paraId="07162E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E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6B" w14:textId="77777777" w:rsidR="00214CC2" w:rsidRPr="008677B1" w:rsidRDefault="006453C1" w:rsidP="005F005A">
            <w:pPr>
              <w:spacing w:after="0"/>
              <w:rPr>
                <w:rFonts w:ascii="Times New Roman" w:eastAsia="Times New Roman" w:hAnsi="Times New Roman" w:cs="Times New Roman"/>
                <w:sz w:val="20"/>
              </w:rPr>
            </w:pPr>
          </w:p>
        </w:tc>
      </w:tr>
      <w:tr w:rsidR="006222AF" w14:paraId="07162E74" w14:textId="77777777">
        <w:trPr>
          <w:trHeight w:val="300"/>
        </w:trPr>
        <w:tc>
          <w:tcPr>
            <w:tcW w:w="1036" w:type="dxa"/>
            <w:tcBorders>
              <w:top w:val="nil"/>
              <w:left w:val="nil"/>
              <w:bottom w:val="nil"/>
              <w:right w:val="nil"/>
            </w:tcBorders>
            <w:shd w:val="clear" w:color="auto" w:fill="auto"/>
            <w:noWrap/>
            <w:vAlign w:val="bottom"/>
            <w:hideMark/>
          </w:tcPr>
          <w:p w14:paraId="07162E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E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E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73" w14:textId="77777777" w:rsidR="00214CC2" w:rsidRPr="008677B1" w:rsidRDefault="006453C1" w:rsidP="005F005A">
            <w:pPr>
              <w:spacing w:after="0"/>
              <w:rPr>
                <w:rFonts w:ascii="Times New Roman" w:eastAsia="Times New Roman" w:hAnsi="Times New Roman" w:cs="Times New Roman"/>
                <w:sz w:val="20"/>
              </w:rPr>
            </w:pPr>
          </w:p>
        </w:tc>
      </w:tr>
      <w:tr w:rsidR="006222AF" w14:paraId="07162E7C" w14:textId="77777777">
        <w:trPr>
          <w:trHeight w:val="300"/>
        </w:trPr>
        <w:tc>
          <w:tcPr>
            <w:tcW w:w="1036" w:type="dxa"/>
            <w:tcBorders>
              <w:top w:val="nil"/>
              <w:left w:val="nil"/>
              <w:bottom w:val="nil"/>
              <w:right w:val="nil"/>
            </w:tcBorders>
            <w:shd w:val="clear" w:color="auto" w:fill="auto"/>
            <w:noWrap/>
            <w:vAlign w:val="bottom"/>
            <w:hideMark/>
          </w:tcPr>
          <w:p w14:paraId="07162E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E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7B" w14:textId="77777777" w:rsidR="00214CC2" w:rsidRPr="008677B1" w:rsidRDefault="006453C1" w:rsidP="005F005A">
            <w:pPr>
              <w:spacing w:after="0"/>
              <w:rPr>
                <w:rFonts w:ascii="Times New Roman" w:eastAsia="Times New Roman" w:hAnsi="Times New Roman" w:cs="Times New Roman"/>
                <w:sz w:val="20"/>
              </w:rPr>
            </w:pPr>
          </w:p>
        </w:tc>
      </w:tr>
      <w:tr w:rsidR="006222AF" w14:paraId="07162E84" w14:textId="77777777">
        <w:trPr>
          <w:trHeight w:val="300"/>
        </w:trPr>
        <w:tc>
          <w:tcPr>
            <w:tcW w:w="1036" w:type="dxa"/>
            <w:tcBorders>
              <w:top w:val="nil"/>
              <w:left w:val="nil"/>
              <w:bottom w:val="nil"/>
              <w:right w:val="nil"/>
            </w:tcBorders>
            <w:shd w:val="clear" w:color="auto" w:fill="auto"/>
            <w:noWrap/>
            <w:vAlign w:val="bottom"/>
            <w:hideMark/>
          </w:tcPr>
          <w:p w14:paraId="07162E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E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83" w14:textId="77777777" w:rsidR="00214CC2" w:rsidRPr="008677B1" w:rsidRDefault="006453C1" w:rsidP="005F005A">
            <w:pPr>
              <w:spacing w:after="0"/>
              <w:rPr>
                <w:rFonts w:ascii="Times New Roman" w:eastAsia="Times New Roman" w:hAnsi="Times New Roman" w:cs="Times New Roman"/>
                <w:sz w:val="20"/>
              </w:rPr>
            </w:pPr>
          </w:p>
        </w:tc>
      </w:tr>
      <w:tr w:rsidR="006222AF" w14:paraId="07162E8C" w14:textId="77777777">
        <w:trPr>
          <w:trHeight w:val="300"/>
        </w:trPr>
        <w:tc>
          <w:tcPr>
            <w:tcW w:w="1036" w:type="dxa"/>
            <w:tcBorders>
              <w:top w:val="nil"/>
              <w:left w:val="nil"/>
              <w:bottom w:val="nil"/>
              <w:right w:val="nil"/>
            </w:tcBorders>
            <w:shd w:val="clear" w:color="auto" w:fill="auto"/>
            <w:noWrap/>
            <w:vAlign w:val="bottom"/>
            <w:hideMark/>
          </w:tcPr>
          <w:p w14:paraId="07162E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E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8B" w14:textId="77777777" w:rsidR="00214CC2" w:rsidRPr="008677B1" w:rsidRDefault="006453C1" w:rsidP="005F005A">
            <w:pPr>
              <w:spacing w:after="0"/>
              <w:rPr>
                <w:rFonts w:ascii="Times New Roman" w:eastAsia="Times New Roman" w:hAnsi="Times New Roman" w:cs="Times New Roman"/>
                <w:sz w:val="20"/>
              </w:rPr>
            </w:pPr>
          </w:p>
        </w:tc>
      </w:tr>
      <w:tr w:rsidR="006222AF" w14:paraId="07162E94" w14:textId="77777777">
        <w:trPr>
          <w:trHeight w:val="300"/>
        </w:trPr>
        <w:tc>
          <w:tcPr>
            <w:tcW w:w="1036" w:type="dxa"/>
            <w:tcBorders>
              <w:top w:val="nil"/>
              <w:left w:val="nil"/>
              <w:bottom w:val="nil"/>
              <w:right w:val="nil"/>
            </w:tcBorders>
            <w:shd w:val="clear" w:color="auto" w:fill="auto"/>
            <w:noWrap/>
            <w:vAlign w:val="bottom"/>
            <w:hideMark/>
          </w:tcPr>
          <w:p w14:paraId="07162E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E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93" w14:textId="77777777" w:rsidR="00214CC2" w:rsidRPr="008677B1" w:rsidRDefault="006453C1" w:rsidP="005F005A">
            <w:pPr>
              <w:spacing w:after="0"/>
              <w:rPr>
                <w:rFonts w:ascii="Times New Roman" w:eastAsia="Times New Roman" w:hAnsi="Times New Roman" w:cs="Times New Roman"/>
                <w:sz w:val="20"/>
              </w:rPr>
            </w:pPr>
          </w:p>
        </w:tc>
      </w:tr>
      <w:tr w:rsidR="006222AF" w14:paraId="07162E9B" w14:textId="77777777">
        <w:trPr>
          <w:trHeight w:val="300"/>
        </w:trPr>
        <w:tc>
          <w:tcPr>
            <w:tcW w:w="2051" w:type="dxa"/>
            <w:gridSpan w:val="2"/>
            <w:tcBorders>
              <w:top w:val="nil"/>
              <w:left w:val="nil"/>
              <w:bottom w:val="nil"/>
              <w:right w:val="nil"/>
            </w:tcBorders>
            <w:shd w:val="clear" w:color="auto" w:fill="auto"/>
            <w:noWrap/>
            <w:vAlign w:val="bottom"/>
            <w:hideMark/>
          </w:tcPr>
          <w:p w14:paraId="07162E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E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9A" w14:textId="77777777" w:rsidR="00214CC2" w:rsidRPr="008677B1" w:rsidRDefault="006453C1" w:rsidP="005F005A">
            <w:pPr>
              <w:spacing w:after="0"/>
              <w:rPr>
                <w:rFonts w:ascii="Times New Roman" w:eastAsia="Times New Roman" w:hAnsi="Times New Roman" w:cs="Times New Roman"/>
                <w:sz w:val="20"/>
              </w:rPr>
            </w:pPr>
          </w:p>
        </w:tc>
      </w:tr>
      <w:tr w:rsidR="006222AF" w14:paraId="07162EA3" w14:textId="77777777">
        <w:trPr>
          <w:trHeight w:val="300"/>
        </w:trPr>
        <w:tc>
          <w:tcPr>
            <w:tcW w:w="1036" w:type="dxa"/>
            <w:tcBorders>
              <w:top w:val="nil"/>
              <w:left w:val="nil"/>
              <w:bottom w:val="nil"/>
              <w:right w:val="nil"/>
            </w:tcBorders>
            <w:shd w:val="clear" w:color="auto" w:fill="auto"/>
            <w:noWrap/>
            <w:vAlign w:val="bottom"/>
            <w:hideMark/>
          </w:tcPr>
          <w:p w14:paraId="07162E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9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EA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E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A2" w14:textId="77777777" w:rsidR="00214CC2" w:rsidRPr="008677B1" w:rsidRDefault="006453C1" w:rsidP="005F005A">
            <w:pPr>
              <w:spacing w:after="0"/>
              <w:rPr>
                <w:rFonts w:ascii="Times New Roman" w:eastAsia="Times New Roman" w:hAnsi="Times New Roman" w:cs="Times New Roman"/>
                <w:sz w:val="20"/>
              </w:rPr>
            </w:pPr>
          </w:p>
        </w:tc>
      </w:tr>
      <w:tr w:rsidR="006222AF" w14:paraId="07162EA7" w14:textId="77777777">
        <w:trPr>
          <w:trHeight w:val="300"/>
        </w:trPr>
        <w:tc>
          <w:tcPr>
            <w:tcW w:w="1036" w:type="dxa"/>
            <w:tcBorders>
              <w:top w:val="nil"/>
              <w:left w:val="nil"/>
              <w:bottom w:val="nil"/>
              <w:right w:val="nil"/>
            </w:tcBorders>
            <w:shd w:val="clear" w:color="auto" w:fill="auto"/>
            <w:noWrap/>
            <w:vAlign w:val="bottom"/>
            <w:hideMark/>
          </w:tcPr>
          <w:p w14:paraId="07162EA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E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178 ως έχει   ΔΕΚΤΟ ΚΑΤΑ ΠΛΕΙΟΨΗΦΙΑ</w:t>
            </w:r>
          </w:p>
        </w:tc>
        <w:tc>
          <w:tcPr>
            <w:tcW w:w="1015" w:type="dxa"/>
            <w:tcBorders>
              <w:top w:val="nil"/>
              <w:left w:val="nil"/>
              <w:bottom w:val="nil"/>
              <w:right w:val="nil"/>
            </w:tcBorders>
            <w:shd w:val="clear" w:color="auto" w:fill="auto"/>
            <w:noWrap/>
            <w:vAlign w:val="bottom"/>
            <w:hideMark/>
          </w:tcPr>
          <w:p w14:paraId="07162EA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EAF" w14:textId="77777777">
        <w:trPr>
          <w:trHeight w:val="300"/>
        </w:trPr>
        <w:tc>
          <w:tcPr>
            <w:tcW w:w="1036" w:type="dxa"/>
            <w:tcBorders>
              <w:top w:val="nil"/>
              <w:left w:val="nil"/>
              <w:bottom w:val="nil"/>
              <w:right w:val="nil"/>
            </w:tcBorders>
            <w:shd w:val="clear" w:color="auto" w:fill="auto"/>
            <w:noWrap/>
            <w:vAlign w:val="bottom"/>
            <w:hideMark/>
          </w:tcPr>
          <w:p w14:paraId="07162E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EA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A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AE" w14:textId="77777777" w:rsidR="00214CC2" w:rsidRPr="008677B1" w:rsidRDefault="006453C1" w:rsidP="005F005A">
            <w:pPr>
              <w:spacing w:after="0"/>
              <w:rPr>
                <w:rFonts w:ascii="Times New Roman" w:eastAsia="Times New Roman" w:hAnsi="Times New Roman" w:cs="Times New Roman"/>
                <w:sz w:val="20"/>
              </w:rPr>
            </w:pPr>
          </w:p>
        </w:tc>
      </w:tr>
      <w:tr w:rsidR="006222AF" w14:paraId="07162EB7" w14:textId="77777777">
        <w:trPr>
          <w:trHeight w:val="300"/>
        </w:trPr>
        <w:tc>
          <w:tcPr>
            <w:tcW w:w="1036" w:type="dxa"/>
            <w:tcBorders>
              <w:top w:val="nil"/>
              <w:left w:val="nil"/>
              <w:bottom w:val="nil"/>
              <w:right w:val="nil"/>
            </w:tcBorders>
            <w:shd w:val="clear" w:color="auto" w:fill="auto"/>
            <w:noWrap/>
            <w:vAlign w:val="bottom"/>
            <w:hideMark/>
          </w:tcPr>
          <w:p w14:paraId="07162E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E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B6" w14:textId="77777777" w:rsidR="00214CC2" w:rsidRPr="008677B1" w:rsidRDefault="006453C1" w:rsidP="005F005A">
            <w:pPr>
              <w:spacing w:after="0"/>
              <w:rPr>
                <w:rFonts w:ascii="Times New Roman" w:eastAsia="Times New Roman" w:hAnsi="Times New Roman" w:cs="Times New Roman"/>
                <w:sz w:val="20"/>
              </w:rPr>
            </w:pPr>
          </w:p>
        </w:tc>
      </w:tr>
      <w:tr w:rsidR="006222AF" w14:paraId="07162EBF" w14:textId="77777777">
        <w:trPr>
          <w:trHeight w:val="300"/>
        </w:trPr>
        <w:tc>
          <w:tcPr>
            <w:tcW w:w="1036" w:type="dxa"/>
            <w:tcBorders>
              <w:top w:val="nil"/>
              <w:left w:val="nil"/>
              <w:bottom w:val="nil"/>
              <w:right w:val="nil"/>
            </w:tcBorders>
            <w:shd w:val="clear" w:color="auto" w:fill="auto"/>
            <w:noWrap/>
            <w:vAlign w:val="bottom"/>
            <w:hideMark/>
          </w:tcPr>
          <w:p w14:paraId="07162E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E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BE" w14:textId="77777777" w:rsidR="00214CC2" w:rsidRPr="008677B1" w:rsidRDefault="006453C1" w:rsidP="005F005A">
            <w:pPr>
              <w:spacing w:after="0"/>
              <w:rPr>
                <w:rFonts w:ascii="Times New Roman" w:eastAsia="Times New Roman" w:hAnsi="Times New Roman" w:cs="Times New Roman"/>
                <w:sz w:val="20"/>
              </w:rPr>
            </w:pPr>
          </w:p>
        </w:tc>
      </w:tr>
      <w:tr w:rsidR="006222AF" w14:paraId="07162EC7" w14:textId="77777777">
        <w:trPr>
          <w:trHeight w:val="300"/>
        </w:trPr>
        <w:tc>
          <w:tcPr>
            <w:tcW w:w="1036" w:type="dxa"/>
            <w:tcBorders>
              <w:top w:val="nil"/>
              <w:left w:val="nil"/>
              <w:bottom w:val="nil"/>
              <w:right w:val="nil"/>
            </w:tcBorders>
            <w:shd w:val="clear" w:color="auto" w:fill="auto"/>
            <w:noWrap/>
            <w:vAlign w:val="bottom"/>
            <w:hideMark/>
          </w:tcPr>
          <w:p w14:paraId="07162E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E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C6" w14:textId="77777777" w:rsidR="00214CC2" w:rsidRPr="008677B1" w:rsidRDefault="006453C1" w:rsidP="005F005A">
            <w:pPr>
              <w:spacing w:after="0"/>
              <w:rPr>
                <w:rFonts w:ascii="Times New Roman" w:eastAsia="Times New Roman" w:hAnsi="Times New Roman" w:cs="Times New Roman"/>
                <w:sz w:val="20"/>
              </w:rPr>
            </w:pPr>
          </w:p>
        </w:tc>
      </w:tr>
      <w:tr w:rsidR="006222AF" w14:paraId="07162ECF" w14:textId="77777777">
        <w:trPr>
          <w:trHeight w:val="300"/>
        </w:trPr>
        <w:tc>
          <w:tcPr>
            <w:tcW w:w="1036" w:type="dxa"/>
            <w:tcBorders>
              <w:top w:val="nil"/>
              <w:left w:val="nil"/>
              <w:bottom w:val="nil"/>
              <w:right w:val="nil"/>
            </w:tcBorders>
            <w:shd w:val="clear" w:color="auto" w:fill="auto"/>
            <w:noWrap/>
            <w:vAlign w:val="bottom"/>
            <w:hideMark/>
          </w:tcPr>
          <w:p w14:paraId="07162E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E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CE" w14:textId="77777777" w:rsidR="00214CC2" w:rsidRPr="008677B1" w:rsidRDefault="006453C1" w:rsidP="005F005A">
            <w:pPr>
              <w:spacing w:after="0"/>
              <w:rPr>
                <w:rFonts w:ascii="Times New Roman" w:eastAsia="Times New Roman" w:hAnsi="Times New Roman" w:cs="Times New Roman"/>
                <w:sz w:val="20"/>
              </w:rPr>
            </w:pPr>
          </w:p>
        </w:tc>
      </w:tr>
      <w:tr w:rsidR="006222AF" w14:paraId="07162ED7" w14:textId="77777777">
        <w:trPr>
          <w:trHeight w:val="300"/>
        </w:trPr>
        <w:tc>
          <w:tcPr>
            <w:tcW w:w="1036" w:type="dxa"/>
            <w:tcBorders>
              <w:top w:val="nil"/>
              <w:left w:val="nil"/>
              <w:bottom w:val="nil"/>
              <w:right w:val="nil"/>
            </w:tcBorders>
            <w:shd w:val="clear" w:color="auto" w:fill="auto"/>
            <w:noWrap/>
            <w:vAlign w:val="bottom"/>
            <w:hideMark/>
          </w:tcPr>
          <w:p w14:paraId="07162E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E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D6" w14:textId="77777777" w:rsidR="00214CC2" w:rsidRPr="008677B1" w:rsidRDefault="006453C1" w:rsidP="005F005A">
            <w:pPr>
              <w:spacing w:after="0"/>
              <w:rPr>
                <w:rFonts w:ascii="Times New Roman" w:eastAsia="Times New Roman" w:hAnsi="Times New Roman" w:cs="Times New Roman"/>
                <w:sz w:val="20"/>
              </w:rPr>
            </w:pPr>
          </w:p>
        </w:tc>
      </w:tr>
      <w:tr w:rsidR="006222AF" w14:paraId="07162EDF" w14:textId="77777777">
        <w:trPr>
          <w:trHeight w:val="300"/>
        </w:trPr>
        <w:tc>
          <w:tcPr>
            <w:tcW w:w="1036" w:type="dxa"/>
            <w:tcBorders>
              <w:top w:val="nil"/>
              <w:left w:val="nil"/>
              <w:bottom w:val="nil"/>
              <w:right w:val="nil"/>
            </w:tcBorders>
            <w:shd w:val="clear" w:color="auto" w:fill="auto"/>
            <w:noWrap/>
            <w:vAlign w:val="bottom"/>
            <w:hideMark/>
          </w:tcPr>
          <w:p w14:paraId="07162E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E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DE" w14:textId="77777777" w:rsidR="00214CC2" w:rsidRPr="008677B1" w:rsidRDefault="006453C1" w:rsidP="005F005A">
            <w:pPr>
              <w:spacing w:after="0"/>
              <w:rPr>
                <w:rFonts w:ascii="Times New Roman" w:eastAsia="Times New Roman" w:hAnsi="Times New Roman" w:cs="Times New Roman"/>
                <w:sz w:val="20"/>
              </w:rPr>
            </w:pPr>
          </w:p>
        </w:tc>
      </w:tr>
      <w:tr w:rsidR="006222AF" w14:paraId="07162EE6" w14:textId="77777777">
        <w:trPr>
          <w:trHeight w:val="300"/>
        </w:trPr>
        <w:tc>
          <w:tcPr>
            <w:tcW w:w="2051" w:type="dxa"/>
            <w:gridSpan w:val="2"/>
            <w:tcBorders>
              <w:top w:val="nil"/>
              <w:left w:val="nil"/>
              <w:bottom w:val="nil"/>
              <w:right w:val="nil"/>
            </w:tcBorders>
            <w:shd w:val="clear" w:color="auto" w:fill="auto"/>
            <w:noWrap/>
            <w:vAlign w:val="bottom"/>
            <w:hideMark/>
          </w:tcPr>
          <w:p w14:paraId="07162E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E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E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E5" w14:textId="77777777" w:rsidR="00214CC2" w:rsidRPr="008677B1" w:rsidRDefault="006453C1" w:rsidP="005F005A">
            <w:pPr>
              <w:spacing w:after="0"/>
              <w:rPr>
                <w:rFonts w:ascii="Times New Roman" w:eastAsia="Times New Roman" w:hAnsi="Times New Roman" w:cs="Times New Roman"/>
                <w:sz w:val="20"/>
              </w:rPr>
            </w:pPr>
          </w:p>
        </w:tc>
      </w:tr>
      <w:tr w:rsidR="006222AF" w14:paraId="07162EEE" w14:textId="77777777">
        <w:trPr>
          <w:trHeight w:val="300"/>
        </w:trPr>
        <w:tc>
          <w:tcPr>
            <w:tcW w:w="1036" w:type="dxa"/>
            <w:tcBorders>
              <w:top w:val="nil"/>
              <w:left w:val="nil"/>
              <w:bottom w:val="nil"/>
              <w:right w:val="nil"/>
            </w:tcBorders>
            <w:shd w:val="clear" w:color="auto" w:fill="auto"/>
            <w:noWrap/>
            <w:vAlign w:val="bottom"/>
            <w:hideMark/>
          </w:tcPr>
          <w:p w14:paraId="07162E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E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EE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E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ED" w14:textId="77777777" w:rsidR="00214CC2" w:rsidRPr="008677B1" w:rsidRDefault="006453C1" w:rsidP="005F005A">
            <w:pPr>
              <w:spacing w:after="0"/>
              <w:rPr>
                <w:rFonts w:ascii="Times New Roman" w:eastAsia="Times New Roman" w:hAnsi="Times New Roman" w:cs="Times New Roman"/>
                <w:sz w:val="20"/>
              </w:rPr>
            </w:pPr>
          </w:p>
        </w:tc>
      </w:tr>
      <w:tr w:rsidR="006222AF" w14:paraId="07162EF2" w14:textId="77777777">
        <w:trPr>
          <w:trHeight w:val="300"/>
        </w:trPr>
        <w:tc>
          <w:tcPr>
            <w:tcW w:w="1036" w:type="dxa"/>
            <w:tcBorders>
              <w:top w:val="nil"/>
              <w:left w:val="nil"/>
              <w:bottom w:val="nil"/>
              <w:right w:val="nil"/>
            </w:tcBorders>
            <w:shd w:val="clear" w:color="auto" w:fill="auto"/>
            <w:noWrap/>
            <w:vAlign w:val="bottom"/>
            <w:hideMark/>
          </w:tcPr>
          <w:p w14:paraId="07162EE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E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179 όπως τροπ.    ΔΕΚΤΟ ΚΑΤΑ ΠΛΕΙΟΨΗΦΙΑ</w:t>
            </w:r>
          </w:p>
        </w:tc>
        <w:tc>
          <w:tcPr>
            <w:tcW w:w="1015" w:type="dxa"/>
            <w:tcBorders>
              <w:top w:val="nil"/>
              <w:left w:val="nil"/>
              <w:bottom w:val="nil"/>
              <w:right w:val="nil"/>
            </w:tcBorders>
            <w:shd w:val="clear" w:color="auto" w:fill="auto"/>
            <w:noWrap/>
            <w:vAlign w:val="bottom"/>
            <w:hideMark/>
          </w:tcPr>
          <w:p w14:paraId="07162EF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EFA" w14:textId="77777777">
        <w:trPr>
          <w:trHeight w:val="300"/>
        </w:trPr>
        <w:tc>
          <w:tcPr>
            <w:tcW w:w="1036" w:type="dxa"/>
            <w:tcBorders>
              <w:top w:val="nil"/>
              <w:left w:val="nil"/>
              <w:bottom w:val="nil"/>
              <w:right w:val="nil"/>
            </w:tcBorders>
            <w:shd w:val="clear" w:color="auto" w:fill="auto"/>
            <w:noWrap/>
            <w:vAlign w:val="bottom"/>
            <w:hideMark/>
          </w:tcPr>
          <w:p w14:paraId="07162E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E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E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F9" w14:textId="77777777" w:rsidR="00214CC2" w:rsidRPr="008677B1" w:rsidRDefault="006453C1" w:rsidP="005F005A">
            <w:pPr>
              <w:spacing w:after="0"/>
              <w:rPr>
                <w:rFonts w:ascii="Times New Roman" w:eastAsia="Times New Roman" w:hAnsi="Times New Roman" w:cs="Times New Roman"/>
                <w:sz w:val="20"/>
              </w:rPr>
            </w:pPr>
          </w:p>
        </w:tc>
      </w:tr>
      <w:tr w:rsidR="006222AF" w14:paraId="07162F02" w14:textId="77777777">
        <w:trPr>
          <w:trHeight w:val="300"/>
        </w:trPr>
        <w:tc>
          <w:tcPr>
            <w:tcW w:w="1036" w:type="dxa"/>
            <w:tcBorders>
              <w:top w:val="nil"/>
              <w:left w:val="nil"/>
              <w:bottom w:val="nil"/>
              <w:right w:val="nil"/>
            </w:tcBorders>
            <w:shd w:val="clear" w:color="auto" w:fill="auto"/>
            <w:noWrap/>
            <w:vAlign w:val="bottom"/>
            <w:hideMark/>
          </w:tcPr>
          <w:p w14:paraId="07162E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2E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E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E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E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01" w14:textId="77777777" w:rsidR="00214CC2" w:rsidRPr="008677B1" w:rsidRDefault="006453C1" w:rsidP="005F005A">
            <w:pPr>
              <w:spacing w:after="0"/>
              <w:rPr>
                <w:rFonts w:ascii="Times New Roman" w:eastAsia="Times New Roman" w:hAnsi="Times New Roman" w:cs="Times New Roman"/>
                <w:sz w:val="20"/>
              </w:rPr>
            </w:pPr>
          </w:p>
        </w:tc>
      </w:tr>
      <w:tr w:rsidR="006222AF" w14:paraId="07162F0A" w14:textId="77777777">
        <w:trPr>
          <w:trHeight w:val="300"/>
        </w:trPr>
        <w:tc>
          <w:tcPr>
            <w:tcW w:w="1036" w:type="dxa"/>
            <w:tcBorders>
              <w:top w:val="nil"/>
              <w:left w:val="nil"/>
              <w:bottom w:val="nil"/>
              <w:right w:val="nil"/>
            </w:tcBorders>
            <w:shd w:val="clear" w:color="auto" w:fill="auto"/>
            <w:noWrap/>
            <w:vAlign w:val="bottom"/>
            <w:hideMark/>
          </w:tcPr>
          <w:p w14:paraId="07162F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F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09" w14:textId="77777777" w:rsidR="00214CC2" w:rsidRPr="008677B1" w:rsidRDefault="006453C1" w:rsidP="005F005A">
            <w:pPr>
              <w:spacing w:after="0"/>
              <w:rPr>
                <w:rFonts w:ascii="Times New Roman" w:eastAsia="Times New Roman" w:hAnsi="Times New Roman" w:cs="Times New Roman"/>
                <w:sz w:val="20"/>
              </w:rPr>
            </w:pPr>
          </w:p>
        </w:tc>
      </w:tr>
      <w:tr w:rsidR="006222AF" w14:paraId="07162F12" w14:textId="77777777">
        <w:trPr>
          <w:trHeight w:val="300"/>
        </w:trPr>
        <w:tc>
          <w:tcPr>
            <w:tcW w:w="1036" w:type="dxa"/>
            <w:tcBorders>
              <w:top w:val="nil"/>
              <w:left w:val="nil"/>
              <w:bottom w:val="nil"/>
              <w:right w:val="nil"/>
            </w:tcBorders>
            <w:shd w:val="clear" w:color="auto" w:fill="auto"/>
            <w:noWrap/>
            <w:vAlign w:val="bottom"/>
            <w:hideMark/>
          </w:tcPr>
          <w:p w14:paraId="07162F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F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11" w14:textId="77777777" w:rsidR="00214CC2" w:rsidRPr="008677B1" w:rsidRDefault="006453C1" w:rsidP="005F005A">
            <w:pPr>
              <w:spacing w:after="0"/>
              <w:rPr>
                <w:rFonts w:ascii="Times New Roman" w:eastAsia="Times New Roman" w:hAnsi="Times New Roman" w:cs="Times New Roman"/>
                <w:sz w:val="20"/>
              </w:rPr>
            </w:pPr>
          </w:p>
        </w:tc>
      </w:tr>
      <w:tr w:rsidR="006222AF" w14:paraId="07162F1A" w14:textId="77777777">
        <w:trPr>
          <w:trHeight w:val="300"/>
        </w:trPr>
        <w:tc>
          <w:tcPr>
            <w:tcW w:w="1036" w:type="dxa"/>
            <w:tcBorders>
              <w:top w:val="nil"/>
              <w:left w:val="nil"/>
              <w:bottom w:val="nil"/>
              <w:right w:val="nil"/>
            </w:tcBorders>
            <w:shd w:val="clear" w:color="auto" w:fill="auto"/>
            <w:noWrap/>
            <w:vAlign w:val="bottom"/>
            <w:hideMark/>
          </w:tcPr>
          <w:p w14:paraId="07162F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F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19" w14:textId="77777777" w:rsidR="00214CC2" w:rsidRPr="008677B1" w:rsidRDefault="006453C1" w:rsidP="005F005A">
            <w:pPr>
              <w:spacing w:after="0"/>
              <w:rPr>
                <w:rFonts w:ascii="Times New Roman" w:eastAsia="Times New Roman" w:hAnsi="Times New Roman" w:cs="Times New Roman"/>
                <w:sz w:val="20"/>
              </w:rPr>
            </w:pPr>
          </w:p>
        </w:tc>
      </w:tr>
      <w:tr w:rsidR="006222AF" w14:paraId="07162F22" w14:textId="77777777">
        <w:trPr>
          <w:trHeight w:val="300"/>
        </w:trPr>
        <w:tc>
          <w:tcPr>
            <w:tcW w:w="1036" w:type="dxa"/>
            <w:tcBorders>
              <w:top w:val="nil"/>
              <w:left w:val="nil"/>
              <w:bottom w:val="nil"/>
              <w:right w:val="nil"/>
            </w:tcBorders>
            <w:shd w:val="clear" w:color="auto" w:fill="auto"/>
            <w:noWrap/>
            <w:vAlign w:val="bottom"/>
            <w:hideMark/>
          </w:tcPr>
          <w:p w14:paraId="07162F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F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21" w14:textId="77777777" w:rsidR="00214CC2" w:rsidRPr="008677B1" w:rsidRDefault="006453C1" w:rsidP="005F005A">
            <w:pPr>
              <w:spacing w:after="0"/>
              <w:rPr>
                <w:rFonts w:ascii="Times New Roman" w:eastAsia="Times New Roman" w:hAnsi="Times New Roman" w:cs="Times New Roman"/>
                <w:sz w:val="20"/>
              </w:rPr>
            </w:pPr>
          </w:p>
        </w:tc>
      </w:tr>
      <w:tr w:rsidR="006222AF" w14:paraId="07162F2A" w14:textId="77777777">
        <w:trPr>
          <w:trHeight w:val="300"/>
        </w:trPr>
        <w:tc>
          <w:tcPr>
            <w:tcW w:w="1036" w:type="dxa"/>
            <w:tcBorders>
              <w:top w:val="nil"/>
              <w:left w:val="nil"/>
              <w:bottom w:val="nil"/>
              <w:right w:val="nil"/>
            </w:tcBorders>
            <w:shd w:val="clear" w:color="auto" w:fill="auto"/>
            <w:noWrap/>
            <w:vAlign w:val="bottom"/>
            <w:hideMark/>
          </w:tcPr>
          <w:p w14:paraId="07162F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F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29" w14:textId="77777777" w:rsidR="00214CC2" w:rsidRPr="008677B1" w:rsidRDefault="006453C1" w:rsidP="005F005A">
            <w:pPr>
              <w:spacing w:after="0"/>
              <w:rPr>
                <w:rFonts w:ascii="Times New Roman" w:eastAsia="Times New Roman" w:hAnsi="Times New Roman" w:cs="Times New Roman"/>
                <w:sz w:val="20"/>
              </w:rPr>
            </w:pPr>
          </w:p>
        </w:tc>
      </w:tr>
      <w:tr w:rsidR="006222AF" w14:paraId="07162F31" w14:textId="77777777">
        <w:trPr>
          <w:trHeight w:val="300"/>
        </w:trPr>
        <w:tc>
          <w:tcPr>
            <w:tcW w:w="2051" w:type="dxa"/>
            <w:gridSpan w:val="2"/>
            <w:tcBorders>
              <w:top w:val="nil"/>
              <w:left w:val="nil"/>
              <w:bottom w:val="nil"/>
              <w:right w:val="nil"/>
            </w:tcBorders>
            <w:shd w:val="clear" w:color="auto" w:fill="auto"/>
            <w:noWrap/>
            <w:vAlign w:val="bottom"/>
            <w:hideMark/>
          </w:tcPr>
          <w:p w14:paraId="07162F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F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30" w14:textId="77777777" w:rsidR="00214CC2" w:rsidRPr="008677B1" w:rsidRDefault="006453C1" w:rsidP="005F005A">
            <w:pPr>
              <w:spacing w:after="0"/>
              <w:rPr>
                <w:rFonts w:ascii="Times New Roman" w:eastAsia="Times New Roman" w:hAnsi="Times New Roman" w:cs="Times New Roman"/>
                <w:sz w:val="20"/>
              </w:rPr>
            </w:pPr>
          </w:p>
        </w:tc>
      </w:tr>
      <w:tr w:rsidR="006222AF" w14:paraId="07162F39" w14:textId="77777777">
        <w:trPr>
          <w:trHeight w:val="300"/>
        </w:trPr>
        <w:tc>
          <w:tcPr>
            <w:tcW w:w="1036" w:type="dxa"/>
            <w:tcBorders>
              <w:top w:val="nil"/>
              <w:left w:val="nil"/>
              <w:bottom w:val="nil"/>
              <w:right w:val="nil"/>
            </w:tcBorders>
            <w:shd w:val="clear" w:color="auto" w:fill="auto"/>
            <w:noWrap/>
            <w:vAlign w:val="bottom"/>
            <w:hideMark/>
          </w:tcPr>
          <w:p w14:paraId="07162F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3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F3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F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38" w14:textId="77777777" w:rsidR="00214CC2" w:rsidRPr="008677B1" w:rsidRDefault="006453C1" w:rsidP="005F005A">
            <w:pPr>
              <w:spacing w:after="0"/>
              <w:rPr>
                <w:rFonts w:ascii="Times New Roman" w:eastAsia="Times New Roman" w:hAnsi="Times New Roman" w:cs="Times New Roman"/>
                <w:sz w:val="20"/>
              </w:rPr>
            </w:pPr>
          </w:p>
        </w:tc>
      </w:tr>
      <w:tr w:rsidR="006222AF" w14:paraId="07162F3D" w14:textId="77777777">
        <w:trPr>
          <w:trHeight w:val="300"/>
        </w:trPr>
        <w:tc>
          <w:tcPr>
            <w:tcW w:w="1036" w:type="dxa"/>
            <w:tcBorders>
              <w:top w:val="nil"/>
              <w:left w:val="nil"/>
              <w:bottom w:val="nil"/>
              <w:right w:val="nil"/>
            </w:tcBorders>
            <w:shd w:val="clear" w:color="auto" w:fill="auto"/>
            <w:noWrap/>
            <w:vAlign w:val="bottom"/>
            <w:hideMark/>
          </w:tcPr>
          <w:p w14:paraId="07162F3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F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180 ως έχει   ΔΕΚΤΟ ΚΑΤΑ ΠΛΕΙΟΨΗΦΙΑ</w:t>
            </w:r>
          </w:p>
        </w:tc>
        <w:tc>
          <w:tcPr>
            <w:tcW w:w="1015" w:type="dxa"/>
            <w:tcBorders>
              <w:top w:val="nil"/>
              <w:left w:val="nil"/>
              <w:bottom w:val="nil"/>
              <w:right w:val="nil"/>
            </w:tcBorders>
            <w:shd w:val="clear" w:color="auto" w:fill="auto"/>
            <w:noWrap/>
            <w:vAlign w:val="bottom"/>
            <w:hideMark/>
          </w:tcPr>
          <w:p w14:paraId="07162F3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F45" w14:textId="77777777">
        <w:trPr>
          <w:trHeight w:val="300"/>
        </w:trPr>
        <w:tc>
          <w:tcPr>
            <w:tcW w:w="1036" w:type="dxa"/>
            <w:tcBorders>
              <w:top w:val="nil"/>
              <w:left w:val="nil"/>
              <w:bottom w:val="nil"/>
              <w:right w:val="nil"/>
            </w:tcBorders>
            <w:shd w:val="clear" w:color="auto" w:fill="auto"/>
            <w:noWrap/>
            <w:vAlign w:val="bottom"/>
            <w:hideMark/>
          </w:tcPr>
          <w:p w14:paraId="07162F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F3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4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44" w14:textId="77777777" w:rsidR="00214CC2" w:rsidRPr="008677B1" w:rsidRDefault="006453C1" w:rsidP="005F005A">
            <w:pPr>
              <w:spacing w:after="0"/>
              <w:rPr>
                <w:rFonts w:ascii="Times New Roman" w:eastAsia="Times New Roman" w:hAnsi="Times New Roman" w:cs="Times New Roman"/>
                <w:sz w:val="20"/>
              </w:rPr>
            </w:pPr>
          </w:p>
        </w:tc>
      </w:tr>
      <w:tr w:rsidR="006222AF" w14:paraId="07162F4D" w14:textId="77777777">
        <w:trPr>
          <w:trHeight w:val="300"/>
        </w:trPr>
        <w:tc>
          <w:tcPr>
            <w:tcW w:w="1036" w:type="dxa"/>
            <w:tcBorders>
              <w:top w:val="nil"/>
              <w:left w:val="nil"/>
              <w:bottom w:val="nil"/>
              <w:right w:val="nil"/>
            </w:tcBorders>
            <w:shd w:val="clear" w:color="auto" w:fill="auto"/>
            <w:noWrap/>
            <w:vAlign w:val="bottom"/>
            <w:hideMark/>
          </w:tcPr>
          <w:p w14:paraId="07162F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F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4C" w14:textId="77777777" w:rsidR="00214CC2" w:rsidRPr="008677B1" w:rsidRDefault="006453C1" w:rsidP="005F005A">
            <w:pPr>
              <w:spacing w:after="0"/>
              <w:rPr>
                <w:rFonts w:ascii="Times New Roman" w:eastAsia="Times New Roman" w:hAnsi="Times New Roman" w:cs="Times New Roman"/>
                <w:sz w:val="20"/>
              </w:rPr>
            </w:pPr>
          </w:p>
        </w:tc>
      </w:tr>
      <w:tr w:rsidR="006222AF" w14:paraId="07162F55" w14:textId="77777777">
        <w:trPr>
          <w:trHeight w:val="300"/>
        </w:trPr>
        <w:tc>
          <w:tcPr>
            <w:tcW w:w="1036" w:type="dxa"/>
            <w:tcBorders>
              <w:top w:val="nil"/>
              <w:left w:val="nil"/>
              <w:bottom w:val="nil"/>
              <w:right w:val="nil"/>
            </w:tcBorders>
            <w:shd w:val="clear" w:color="auto" w:fill="auto"/>
            <w:noWrap/>
            <w:vAlign w:val="bottom"/>
            <w:hideMark/>
          </w:tcPr>
          <w:p w14:paraId="07162F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F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F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54" w14:textId="77777777" w:rsidR="00214CC2" w:rsidRPr="008677B1" w:rsidRDefault="006453C1" w:rsidP="005F005A">
            <w:pPr>
              <w:spacing w:after="0"/>
              <w:rPr>
                <w:rFonts w:ascii="Times New Roman" w:eastAsia="Times New Roman" w:hAnsi="Times New Roman" w:cs="Times New Roman"/>
                <w:sz w:val="20"/>
              </w:rPr>
            </w:pPr>
          </w:p>
        </w:tc>
      </w:tr>
      <w:tr w:rsidR="006222AF" w14:paraId="07162F5D" w14:textId="77777777">
        <w:trPr>
          <w:trHeight w:val="300"/>
        </w:trPr>
        <w:tc>
          <w:tcPr>
            <w:tcW w:w="1036" w:type="dxa"/>
            <w:tcBorders>
              <w:top w:val="nil"/>
              <w:left w:val="nil"/>
              <w:bottom w:val="nil"/>
              <w:right w:val="nil"/>
            </w:tcBorders>
            <w:shd w:val="clear" w:color="auto" w:fill="auto"/>
            <w:noWrap/>
            <w:vAlign w:val="bottom"/>
            <w:hideMark/>
          </w:tcPr>
          <w:p w14:paraId="07162F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F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5C" w14:textId="77777777" w:rsidR="00214CC2" w:rsidRPr="008677B1" w:rsidRDefault="006453C1" w:rsidP="005F005A">
            <w:pPr>
              <w:spacing w:after="0"/>
              <w:rPr>
                <w:rFonts w:ascii="Times New Roman" w:eastAsia="Times New Roman" w:hAnsi="Times New Roman" w:cs="Times New Roman"/>
                <w:sz w:val="20"/>
              </w:rPr>
            </w:pPr>
          </w:p>
        </w:tc>
      </w:tr>
      <w:tr w:rsidR="006222AF" w14:paraId="07162F65" w14:textId="77777777">
        <w:trPr>
          <w:trHeight w:val="300"/>
        </w:trPr>
        <w:tc>
          <w:tcPr>
            <w:tcW w:w="1036" w:type="dxa"/>
            <w:tcBorders>
              <w:top w:val="nil"/>
              <w:left w:val="nil"/>
              <w:bottom w:val="nil"/>
              <w:right w:val="nil"/>
            </w:tcBorders>
            <w:shd w:val="clear" w:color="auto" w:fill="auto"/>
            <w:noWrap/>
            <w:vAlign w:val="bottom"/>
            <w:hideMark/>
          </w:tcPr>
          <w:p w14:paraId="07162F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F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64" w14:textId="77777777" w:rsidR="00214CC2" w:rsidRPr="008677B1" w:rsidRDefault="006453C1" w:rsidP="005F005A">
            <w:pPr>
              <w:spacing w:after="0"/>
              <w:rPr>
                <w:rFonts w:ascii="Times New Roman" w:eastAsia="Times New Roman" w:hAnsi="Times New Roman" w:cs="Times New Roman"/>
                <w:sz w:val="20"/>
              </w:rPr>
            </w:pPr>
          </w:p>
        </w:tc>
      </w:tr>
      <w:tr w:rsidR="006222AF" w14:paraId="07162F6D" w14:textId="77777777">
        <w:trPr>
          <w:trHeight w:val="300"/>
        </w:trPr>
        <w:tc>
          <w:tcPr>
            <w:tcW w:w="1036" w:type="dxa"/>
            <w:tcBorders>
              <w:top w:val="nil"/>
              <w:left w:val="nil"/>
              <w:bottom w:val="nil"/>
              <w:right w:val="nil"/>
            </w:tcBorders>
            <w:shd w:val="clear" w:color="auto" w:fill="auto"/>
            <w:noWrap/>
            <w:vAlign w:val="bottom"/>
            <w:hideMark/>
          </w:tcPr>
          <w:p w14:paraId="07162F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F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6C" w14:textId="77777777" w:rsidR="00214CC2" w:rsidRPr="008677B1" w:rsidRDefault="006453C1" w:rsidP="005F005A">
            <w:pPr>
              <w:spacing w:after="0"/>
              <w:rPr>
                <w:rFonts w:ascii="Times New Roman" w:eastAsia="Times New Roman" w:hAnsi="Times New Roman" w:cs="Times New Roman"/>
                <w:sz w:val="20"/>
              </w:rPr>
            </w:pPr>
          </w:p>
        </w:tc>
      </w:tr>
      <w:tr w:rsidR="006222AF" w14:paraId="07162F75" w14:textId="77777777">
        <w:trPr>
          <w:trHeight w:val="300"/>
        </w:trPr>
        <w:tc>
          <w:tcPr>
            <w:tcW w:w="1036" w:type="dxa"/>
            <w:tcBorders>
              <w:top w:val="nil"/>
              <w:left w:val="nil"/>
              <w:bottom w:val="nil"/>
              <w:right w:val="nil"/>
            </w:tcBorders>
            <w:shd w:val="clear" w:color="auto" w:fill="auto"/>
            <w:noWrap/>
            <w:vAlign w:val="bottom"/>
            <w:hideMark/>
          </w:tcPr>
          <w:p w14:paraId="07162F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F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F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74" w14:textId="77777777" w:rsidR="00214CC2" w:rsidRPr="008677B1" w:rsidRDefault="006453C1" w:rsidP="005F005A">
            <w:pPr>
              <w:spacing w:after="0"/>
              <w:rPr>
                <w:rFonts w:ascii="Times New Roman" w:eastAsia="Times New Roman" w:hAnsi="Times New Roman" w:cs="Times New Roman"/>
                <w:sz w:val="20"/>
              </w:rPr>
            </w:pPr>
          </w:p>
        </w:tc>
      </w:tr>
      <w:tr w:rsidR="006222AF" w14:paraId="07162F7C" w14:textId="77777777">
        <w:trPr>
          <w:trHeight w:val="300"/>
        </w:trPr>
        <w:tc>
          <w:tcPr>
            <w:tcW w:w="2051" w:type="dxa"/>
            <w:gridSpan w:val="2"/>
            <w:tcBorders>
              <w:top w:val="nil"/>
              <w:left w:val="nil"/>
              <w:bottom w:val="nil"/>
              <w:right w:val="nil"/>
            </w:tcBorders>
            <w:shd w:val="clear" w:color="auto" w:fill="auto"/>
            <w:noWrap/>
            <w:vAlign w:val="bottom"/>
            <w:hideMark/>
          </w:tcPr>
          <w:p w14:paraId="07162F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F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7B" w14:textId="77777777" w:rsidR="00214CC2" w:rsidRPr="008677B1" w:rsidRDefault="006453C1" w:rsidP="005F005A">
            <w:pPr>
              <w:spacing w:after="0"/>
              <w:rPr>
                <w:rFonts w:ascii="Times New Roman" w:eastAsia="Times New Roman" w:hAnsi="Times New Roman" w:cs="Times New Roman"/>
                <w:sz w:val="20"/>
              </w:rPr>
            </w:pPr>
          </w:p>
        </w:tc>
      </w:tr>
      <w:tr w:rsidR="006222AF" w14:paraId="07162F84" w14:textId="77777777">
        <w:trPr>
          <w:trHeight w:val="300"/>
        </w:trPr>
        <w:tc>
          <w:tcPr>
            <w:tcW w:w="1036" w:type="dxa"/>
            <w:tcBorders>
              <w:top w:val="nil"/>
              <w:left w:val="nil"/>
              <w:bottom w:val="nil"/>
              <w:right w:val="nil"/>
            </w:tcBorders>
            <w:shd w:val="clear" w:color="auto" w:fill="auto"/>
            <w:noWrap/>
            <w:vAlign w:val="bottom"/>
            <w:hideMark/>
          </w:tcPr>
          <w:p w14:paraId="07162F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8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F8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F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83" w14:textId="77777777" w:rsidR="00214CC2" w:rsidRPr="008677B1" w:rsidRDefault="006453C1" w:rsidP="005F005A">
            <w:pPr>
              <w:spacing w:after="0"/>
              <w:rPr>
                <w:rFonts w:ascii="Times New Roman" w:eastAsia="Times New Roman" w:hAnsi="Times New Roman" w:cs="Times New Roman"/>
                <w:sz w:val="20"/>
              </w:rPr>
            </w:pPr>
          </w:p>
        </w:tc>
      </w:tr>
      <w:tr w:rsidR="006222AF" w14:paraId="07162F88" w14:textId="77777777">
        <w:trPr>
          <w:trHeight w:val="300"/>
        </w:trPr>
        <w:tc>
          <w:tcPr>
            <w:tcW w:w="1036" w:type="dxa"/>
            <w:tcBorders>
              <w:top w:val="nil"/>
              <w:left w:val="nil"/>
              <w:bottom w:val="nil"/>
              <w:right w:val="nil"/>
            </w:tcBorders>
            <w:shd w:val="clear" w:color="auto" w:fill="auto"/>
            <w:noWrap/>
            <w:vAlign w:val="bottom"/>
            <w:hideMark/>
          </w:tcPr>
          <w:p w14:paraId="07162F8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F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181 ως έχει   ΔΕΚΤΟ ΚΑΤΑ ΠΛΕΙΟΨΗΦΙΑ</w:t>
            </w:r>
          </w:p>
        </w:tc>
        <w:tc>
          <w:tcPr>
            <w:tcW w:w="1015" w:type="dxa"/>
            <w:tcBorders>
              <w:top w:val="nil"/>
              <w:left w:val="nil"/>
              <w:bottom w:val="nil"/>
              <w:right w:val="nil"/>
            </w:tcBorders>
            <w:shd w:val="clear" w:color="auto" w:fill="auto"/>
            <w:noWrap/>
            <w:vAlign w:val="bottom"/>
            <w:hideMark/>
          </w:tcPr>
          <w:p w14:paraId="07162F8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F90" w14:textId="77777777">
        <w:trPr>
          <w:trHeight w:val="300"/>
        </w:trPr>
        <w:tc>
          <w:tcPr>
            <w:tcW w:w="1036" w:type="dxa"/>
            <w:tcBorders>
              <w:top w:val="nil"/>
              <w:left w:val="nil"/>
              <w:bottom w:val="nil"/>
              <w:right w:val="nil"/>
            </w:tcBorders>
            <w:shd w:val="clear" w:color="auto" w:fill="auto"/>
            <w:noWrap/>
            <w:vAlign w:val="bottom"/>
            <w:hideMark/>
          </w:tcPr>
          <w:p w14:paraId="07162F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F8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8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8F" w14:textId="77777777" w:rsidR="00214CC2" w:rsidRPr="008677B1" w:rsidRDefault="006453C1" w:rsidP="005F005A">
            <w:pPr>
              <w:spacing w:after="0"/>
              <w:rPr>
                <w:rFonts w:ascii="Times New Roman" w:eastAsia="Times New Roman" w:hAnsi="Times New Roman" w:cs="Times New Roman"/>
                <w:sz w:val="20"/>
              </w:rPr>
            </w:pPr>
          </w:p>
        </w:tc>
      </w:tr>
      <w:tr w:rsidR="006222AF" w14:paraId="07162F98" w14:textId="77777777">
        <w:trPr>
          <w:trHeight w:val="300"/>
        </w:trPr>
        <w:tc>
          <w:tcPr>
            <w:tcW w:w="1036" w:type="dxa"/>
            <w:tcBorders>
              <w:top w:val="nil"/>
              <w:left w:val="nil"/>
              <w:bottom w:val="nil"/>
              <w:right w:val="nil"/>
            </w:tcBorders>
            <w:shd w:val="clear" w:color="auto" w:fill="auto"/>
            <w:noWrap/>
            <w:vAlign w:val="bottom"/>
            <w:hideMark/>
          </w:tcPr>
          <w:p w14:paraId="07162F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F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97" w14:textId="77777777" w:rsidR="00214CC2" w:rsidRPr="008677B1" w:rsidRDefault="006453C1" w:rsidP="005F005A">
            <w:pPr>
              <w:spacing w:after="0"/>
              <w:rPr>
                <w:rFonts w:ascii="Times New Roman" w:eastAsia="Times New Roman" w:hAnsi="Times New Roman" w:cs="Times New Roman"/>
                <w:sz w:val="20"/>
              </w:rPr>
            </w:pPr>
          </w:p>
        </w:tc>
      </w:tr>
      <w:tr w:rsidR="006222AF" w14:paraId="07162FA0" w14:textId="77777777">
        <w:trPr>
          <w:trHeight w:val="300"/>
        </w:trPr>
        <w:tc>
          <w:tcPr>
            <w:tcW w:w="1036" w:type="dxa"/>
            <w:tcBorders>
              <w:top w:val="nil"/>
              <w:left w:val="nil"/>
              <w:bottom w:val="nil"/>
              <w:right w:val="nil"/>
            </w:tcBorders>
            <w:shd w:val="clear" w:color="auto" w:fill="auto"/>
            <w:noWrap/>
            <w:vAlign w:val="bottom"/>
            <w:hideMark/>
          </w:tcPr>
          <w:p w14:paraId="07162F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F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F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9F" w14:textId="77777777" w:rsidR="00214CC2" w:rsidRPr="008677B1" w:rsidRDefault="006453C1" w:rsidP="005F005A">
            <w:pPr>
              <w:spacing w:after="0"/>
              <w:rPr>
                <w:rFonts w:ascii="Times New Roman" w:eastAsia="Times New Roman" w:hAnsi="Times New Roman" w:cs="Times New Roman"/>
                <w:sz w:val="20"/>
              </w:rPr>
            </w:pPr>
          </w:p>
        </w:tc>
      </w:tr>
      <w:tr w:rsidR="006222AF" w14:paraId="07162FA8" w14:textId="77777777">
        <w:trPr>
          <w:trHeight w:val="300"/>
        </w:trPr>
        <w:tc>
          <w:tcPr>
            <w:tcW w:w="1036" w:type="dxa"/>
            <w:tcBorders>
              <w:top w:val="nil"/>
              <w:left w:val="nil"/>
              <w:bottom w:val="nil"/>
              <w:right w:val="nil"/>
            </w:tcBorders>
            <w:shd w:val="clear" w:color="auto" w:fill="auto"/>
            <w:noWrap/>
            <w:vAlign w:val="bottom"/>
            <w:hideMark/>
          </w:tcPr>
          <w:p w14:paraId="07162F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F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A7" w14:textId="77777777" w:rsidR="00214CC2" w:rsidRPr="008677B1" w:rsidRDefault="006453C1" w:rsidP="005F005A">
            <w:pPr>
              <w:spacing w:after="0"/>
              <w:rPr>
                <w:rFonts w:ascii="Times New Roman" w:eastAsia="Times New Roman" w:hAnsi="Times New Roman" w:cs="Times New Roman"/>
                <w:sz w:val="20"/>
              </w:rPr>
            </w:pPr>
          </w:p>
        </w:tc>
      </w:tr>
      <w:tr w:rsidR="006222AF" w14:paraId="07162FB0" w14:textId="77777777">
        <w:trPr>
          <w:trHeight w:val="300"/>
        </w:trPr>
        <w:tc>
          <w:tcPr>
            <w:tcW w:w="1036" w:type="dxa"/>
            <w:tcBorders>
              <w:top w:val="nil"/>
              <w:left w:val="nil"/>
              <w:bottom w:val="nil"/>
              <w:right w:val="nil"/>
            </w:tcBorders>
            <w:shd w:val="clear" w:color="auto" w:fill="auto"/>
            <w:noWrap/>
            <w:vAlign w:val="bottom"/>
            <w:hideMark/>
          </w:tcPr>
          <w:p w14:paraId="07162F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F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AF" w14:textId="77777777" w:rsidR="00214CC2" w:rsidRPr="008677B1" w:rsidRDefault="006453C1" w:rsidP="005F005A">
            <w:pPr>
              <w:spacing w:after="0"/>
              <w:rPr>
                <w:rFonts w:ascii="Times New Roman" w:eastAsia="Times New Roman" w:hAnsi="Times New Roman" w:cs="Times New Roman"/>
                <w:sz w:val="20"/>
              </w:rPr>
            </w:pPr>
          </w:p>
        </w:tc>
      </w:tr>
      <w:tr w:rsidR="006222AF" w14:paraId="07162FB8" w14:textId="77777777">
        <w:trPr>
          <w:trHeight w:val="300"/>
        </w:trPr>
        <w:tc>
          <w:tcPr>
            <w:tcW w:w="1036" w:type="dxa"/>
            <w:tcBorders>
              <w:top w:val="nil"/>
              <w:left w:val="nil"/>
              <w:bottom w:val="nil"/>
              <w:right w:val="nil"/>
            </w:tcBorders>
            <w:shd w:val="clear" w:color="auto" w:fill="auto"/>
            <w:noWrap/>
            <w:vAlign w:val="bottom"/>
            <w:hideMark/>
          </w:tcPr>
          <w:p w14:paraId="07162F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F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B7" w14:textId="77777777" w:rsidR="00214CC2" w:rsidRPr="008677B1" w:rsidRDefault="006453C1" w:rsidP="005F005A">
            <w:pPr>
              <w:spacing w:after="0"/>
              <w:rPr>
                <w:rFonts w:ascii="Times New Roman" w:eastAsia="Times New Roman" w:hAnsi="Times New Roman" w:cs="Times New Roman"/>
                <w:sz w:val="20"/>
              </w:rPr>
            </w:pPr>
          </w:p>
        </w:tc>
      </w:tr>
      <w:tr w:rsidR="006222AF" w14:paraId="07162FC0" w14:textId="77777777">
        <w:trPr>
          <w:trHeight w:val="300"/>
        </w:trPr>
        <w:tc>
          <w:tcPr>
            <w:tcW w:w="1036" w:type="dxa"/>
            <w:tcBorders>
              <w:top w:val="nil"/>
              <w:left w:val="nil"/>
              <w:bottom w:val="nil"/>
              <w:right w:val="nil"/>
            </w:tcBorders>
            <w:shd w:val="clear" w:color="auto" w:fill="auto"/>
            <w:noWrap/>
            <w:vAlign w:val="bottom"/>
            <w:hideMark/>
          </w:tcPr>
          <w:p w14:paraId="07162F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2F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2F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BF" w14:textId="77777777" w:rsidR="00214CC2" w:rsidRPr="008677B1" w:rsidRDefault="006453C1" w:rsidP="005F005A">
            <w:pPr>
              <w:spacing w:after="0"/>
              <w:rPr>
                <w:rFonts w:ascii="Times New Roman" w:eastAsia="Times New Roman" w:hAnsi="Times New Roman" w:cs="Times New Roman"/>
                <w:sz w:val="20"/>
              </w:rPr>
            </w:pPr>
          </w:p>
        </w:tc>
      </w:tr>
      <w:tr w:rsidR="006222AF" w14:paraId="07162FC7" w14:textId="77777777">
        <w:trPr>
          <w:trHeight w:val="300"/>
        </w:trPr>
        <w:tc>
          <w:tcPr>
            <w:tcW w:w="2051" w:type="dxa"/>
            <w:gridSpan w:val="2"/>
            <w:tcBorders>
              <w:top w:val="nil"/>
              <w:left w:val="nil"/>
              <w:bottom w:val="nil"/>
              <w:right w:val="nil"/>
            </w:tcBorders>
            <w:shd w:val="clear" w:color="auto" w:fill="auto"/>
            <w:noWrap/>
            <w:vAlign w:val="bottom"/>
            <w:hideMark/>
          </w:tcPr>
          <w:p w14:paraId="07162F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2F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C6" w14:textId="77777777" w:rsidR="00214CC2" w:rsidRPr="008677B1" w:rsidRDefault="006453C1" w:rsidP="005F005A">
            <w:pPr>
              <w:spacing w:after="0"/>
              <w:rPr>
                <w:rFonts w:ascii="Times New Roman" w:eastAsia="Times New Roman" w:hAnsi="Times New Roman" w:cs="Times New Roman"/>
                <w:sz w:val="20"/>
              </w:rPr>
            </w:pPr>
          </w:p>
        </w:tc>
      </w:tr>
      <w:tr w:rsidR="006222AF" w14:paraId="07162FCF" w14:textId="77777777">
        <w:trPr>
          <w:trHeight w:val="300"/>
        </w:trPr>
        <w:tc>
          <w:tcPr>
            <w:tcW w:w="1036" w:type="dxa"/>
            <w:tcBorders>
              <w:top w:val="nil"/>
              <w:left w:val="nil"/>
              <w:bottom w:val="nil"/>
              <w:right w:val="nil"/>
            </w:tcBorders>
            <w:shd w:val="clear" w:color="auto" w:fill="auto"/>
            <w:noWrap/>
            <w:vAlign w:val="bottom"/>
            <w:hideMark/>
          </w:tcPr>
          <w:p w14:paraId="07162F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C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2FC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2F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CE" w14:textId="77777777" w:rsidR="00214CC2" w:rsidRPr="008677B1" w:rsidRDefault="006453C1" w:rsidP="005F005A">
            <w:pPr>
              <w:spacing w:after="0"/>
              <w:rPr>
                <w:rFonts w:ascii="Times New Roman" w:eastAsia="Times New Roman" w:hAnsi="Times New Roman" w:cs="Times New Roman"/>
                <w:sz w:val="20"/>
              </w:rPr>
            </w:pPr>
          </w:p>
        </w:tc>
      </w:tr>
      <w:tr w:rsidR="006222AF" w14:paraId="07162FD3" w14:textId="77777777">
        <w:trPr>
          <w:trHeight w:val="300"/>
        </w:trPr>
        <w:tc>
          <w:tcPr>
            <w:tcW w:w="1036" w:type="dxa"/>
            <w:tcBorders>
              <w:top w:val="nil"/>
              <w:left w:val="nil"/>
              <w:bottom w:val="nil"/>
              <w:right w:val="nil"/>
            </w:tcBorders>
            <w:shd w:val="clear" w:color="auto" w:fill="auto"/>
            <w:noWrap/>
            <w:vAlign w:val="bottom"/>
            <w:hideMark/>
          </w:tcPr>
          <w:p w14:paraId="07162FD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2F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182 ως έχει   ΔΕΚΤΟ ΚΑΤΑ ΠΛΕΙΟΨΗΦΙΑ</w:t>
            </w:r>
          </w:p>
        </w:tc>
        <w:tc>
          <w:tcPr>
            <w:tcW w:w="1015" w:type="dxa"/>
            <w:tcBorders>
              <w:top w:val="nil"/>
              <w:left w:val="nil"/>
              <w:bottom w:val="nil"/>
              <w:right w:val="nil"/>
            </w:tcBorders>
            <w:shd w:val="clear" w:color="auto" w:fill="auto"/>
            <w:noWrap/>
            <w:vAlign w:val="bottom"/>
            <w:hideMark/>
          </w:tcPr>
          <w:p w14:paraId="07162FD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2FDB" w14:textId="77777777">
        <w:trPr>
          <w:trHeight w:val="300"/>
        </w:trPr>
        <w:tc>
          <w:tcPr>
            <w:tcW w:w="1036" w:type="dxa"/>
            <w:tcBorders>
              <w:top w:val="nil"/>
              <w:left w:val="nil"/>
              <w:bottom w:val="nil"/>
              <w:right w:val="nil"/>
            </w:tcBorders>
            <w:shd w:val="clear" w:color="auto" w:fill="auto"/>
            <w:noWrap/>
            <w:vAlign w:val="bottom"/>
            <w:hideMark/>
          </w:tcPr>
          <w:p w14:paraId="07162F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2FD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D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DA" w14:textId="77777777" w:rsidR="00214CC2" w:rsidRPr="008677B1" w:rsidRDefault="006453C1" w:rsidP="005F005A">
            <w:pPr>
              <w:spacing w:after="0"/>
              <w:rPr>
                <w:rFonts w:ascii="Times New Roman" w:eastAsia="Times New Roman" w:hAnsi="Times New Roman" w:cs="Times New Roman"/>
                <w:sz w:val="20"/>
              </w:rPr>
            </w:pPr>
          </w:p>
        </w:tc>
      </w:tr>
      <w:tr w:rsidR="006222AF" w14:paraId="07162FE3" w14:textId="77777777">
        <w:trPr>
          <w:trHeight w:val="300"/>
        </w:trPr>
        <w:tc>
          <w:tcPr>
            <w:tcW w:w="1036" w:type="dxa"/>
            <w:tcBorders>
              <w:top w:val="nil"/>
              <w:left w:val="nil"/>
              <w:bottom w:val="nil"/>
              <w:right w:val="nil"/>
            </w:tcBorders>
            <w:shd w:val="clear" w:color="auto" w:fill="auto"/>
            <w:noWrap/>
            <w:vAlign w:val="bottom"/>
            <w:hideMark/>
          </w:tcPr>
          <w:p w14:paraId="07162F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2F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E2" w14:textId="77777777" w:rsidR="00214CC2" w:rsidRPr="008677B1" w:rsidRDefault="006453C1" w:rsidP="005F005A">
            <w:pPr>
              <w:spacing w:after="0"/>
              <w:rPr>
                <w:rFonts w:ascii="Times New Roman" w:eastAsia="Times New Roman" w:hAnsi="Times New Roman" w:cs="Times New Roman"/>
                <w:sz w:val="20"/>
              </w:rPr>
            </w:pPr>
          </w:p>
        </w:tc>
      </w:tr>
      <w:tr w:rsidR="006222AF" w14:paraId="07162FEB" w14:textId="77777777">
        <w:trPr>
          <w:trHeight w:val="300"/>
        </w:trPr>
        <w:tc>
          <w:tcPr>
            <w:tcW w:w="1036" w:type="dxa"/>
            <w:tcBorders>
              <w:top w:val="nil"/>
              <w:left w:val="nil"/>
              <w:bottom w:val="nil"/>
              <w:right w:val="nil"/>
            </w:tcBorders>
            <w:shd w:val="clear" w:color="auto" w:fill="auto"/>
            <w:noWrap/>
            <w:vAlign w:val="bottom"/>
            <w:hideMark/>
          </w:tcPr>
          <w:p w14:paraId="07162F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2F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2F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EA" w14:textId="77777777" w:rsidR="00214CC2" w:rsidRPr="008677B1" w:rsidRDefault="006453C1" w:rsidP="005F005A">
            <w:pPr>
              <w:spacing w:after="0"/>
              <w:rPr>
                <w:rFonts w:ascii="Times New Roman" w:eastAsia="Times New Roman" w:hAnsi="Times New Roman" w:cs="Times New Roman"/>
                <w:sz w:val="20"/>
              </w:rPr>
            </w:pPr>
          </w:p>
        </w:tc>
      </w:tr>
      <w:tr w:rsidR="006222AF" w14:paraId="07162FF3" w14:textId="77777777">
        <w:trPr>
          <w:trHeight w:val="300"/>
        </w:trPr>
        <w:tc>
          <w:tcPr>
            <w:tcW w:w="1036" w:type="dxa"/>
            <w:tcBorders>
              <w:top w:val="nil"/>
              <w:left w:val="nil"/>
              <w:bottom w:val="nil"/>
              <w:right w:val="nil"/>
            </w:tcBorders>
            <w:shd w:val="clear" w:color="auto" w:fill="auto"/>
            <w:noWrap/>
            <w:vAlign w:val="bottom"/>
            <w:hideMark/>
          </w:tcPr>
          <w:p w14:paraId="07162F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2F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F2" w14:textId="77777777" w:rsidR="00214CC2" w:rsidRPr="008677B1" w:rsidRDefault="006453C1" w:rsidP="005F005A">
            <w:pPr>
              <w:spacing w:after="0"/>
              <w:rPr>
                <w:rFonts w:ascii="Times New Roman" w:eastAsia="Times New Roman" w:hAnsi="Times New Roman" w:cs="Times New Roman"/>
                <w:sz w:val="20"/>
              </w:rPr>
            </w:pPr>
          </w:p>
        </w:tc>
      </w:tr>
      <w:tr w:rsidR="006222AF" w14:paraId="07162FFB" w14:textId="77777777">
        <w:trPr>
          <w:trHeight w:val="300"/>
        </w:trPr>
        <w:tc>
          <w:tcPr>
            <w:tcW w:w="1036" w:type="dxa"/>
            <w:tcBorders>
              <w:top w:val="nil"/>
              <w:left w:val="nil"/>
              <w:bottom w:val="nil"/>
              <w:right w:val="nil"/>
            </w:tcBorders>
            <w:shd w:val="clear" w:color="auto" w:fill="auto"/>
            <w:noWrap/>
            <w:vAlign w:val="bottom"/>
            <w:hideMark/>
          </w:tcPr>
          <w:p w14:paraId="07162F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2F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2F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2F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FA" w14:textId="77777777" w:rsidR="00214CC2" w:rsidRPr="008677B1" w:rsidRDefault="006453C1" w:rsidP="005F005A">
            <w:pPr>
              <w:spacing w:after="0"/>
              <w:rPr>
                <w:rFonts w:ascii="Times New Roman" w:eastAsia="Times New Roman" w:hAnsi="Times New Roman" w:cs="Times New Roman"/>
                <w:sz w:val="20"/>
              </w:rPr>
            </w:pPr>
          </w:p>
        </w:tc>
      </w:tr>
      <w:tr w:rsidR="006222AF" w14:paraId="07163003" w14:textId="77777777">
        <w:trPr>
          <w:trHeight w:val="300"/>
        </w:trPr>
        <w:tc>
          <w:tcPr>
            <w:tcW w:w="1036" w:type="dxa"/>
            <w:tcBorders>
              <w:top w:val="nil"/>
              <w:left w:val="nil"/>
              <w:bottom w:val="nil"/>
              <w:right w:val="nil"/>
            </w:tcBorders>
            <w:shd w:val="clear" w:color="auto" w:fill="auto"/>
            <w:noWrap/>
            <w:vAlign w:val="bottom"/>
            <w:hideMark/>
          </w:tcPr>
          <w:p w14:paraId="07162F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2F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2F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2F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02" w14:textId="77777777" w:rsidR="00214CC2" w:rsidRPr="008677B1" w:rsidRDefault="006453C1" w:rsidP="005F005A">
            <w:pPr>
              <w:spacing w:after="0"/>
              <w:rPr>
                <w:rFonts w:ascii="Times New Roman" w:eastAsia="Times New Roman" w:hAnsi="Times New Roman" w:cs="Times New Roman"/>
                <w:sz w:val="20"/>
              </w:rPr>
            </w:pPr>
          </w:p>
        </w:tc>
      </w:tr>
      <w:tr w:rsidR="006222AF" w14:paraId="0716300B" w14:textId="77777777">
        <w:trPr>
          <w:trHeight w:val="300"/>
        </w:trPr>
        <w:tc>
          <w:tcPr>
            <w:tcW w:w="1036" w:type="dxa"/>
            <w:tcBorders>
              <w:top w:val="nil"/>
              <w:left w:val="nil"/>
              <w:bottom w:val="nil"/>
              <w:right w:val="nil"/>
            </w:tcBorders>
            <w:shd w:val="clear" w:color="auto" w:fill="auto"/>
            <w:noWrap/>
            <w:vAlign w:val="bottom"/>
            <w:hideMark/>
          </w:tcPr>
          <w:p w14:paraId="071630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0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0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0A" w14:textId="77777777" w:rsidR="00214CC2" w:rsidRPr="008677B1" w:rsidRDefault="006453C1" w:rsidP="005F005A">
            <w:pPr>
              <w:spacing w:after="0"/>
              <w:rPr>
                <w:rFonts w:ascii="Times New Roman" w:eastAsia="Times New Roman" w:hAnsi="Times New Roman" w:cs="Times New Roman"/>
                <w:sz w:val="20"/>
              </w:rPr>
            </w:pPr>
          </w:p>
        </w:tc>
      </w:tr>
      <w:tr w:rsidR="006222AF" w14:paraId="07163012" w14:textId="77777777">
        <w:trPr>
          <w:trHeight w:val="300"/>
        </w:trPr>
        <w:tc>
          <w:tcPr>
            <w:tcW w:w="2051" w:type="dxa"/>
            <w:gridSpan w:val="2"/>
            <w:tcBorders>
              <w:top w:val="nil"/>
              <w:left w:val="nil"/>
              <w:bottom w:val="nil"/>
              <w:right w:val="nil"/>
            </w:tcBorders>
            <w:shd w:val="clear" w:color="auto" w:fill="auto"/>
            <w:noWrap/>
            <w:vAlign w:val="bottom"/>
            <w:hideMark/>
          </w:tcPr>
          <w:p w14:paraId="071630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0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11" w14:textId="77777777" w:rsidR="00214CC2" w:rsidRPr="008677B1" w:rsidRDefault="006453C1" w:rsidP="005F005A">
            <w:pPr>
              <w:spacing w:after="0"/>
              <w:rPr>
                <w:rFonts w:ascii="Times New Roman" w:eastAsia="Times New Roman" w:hAnsi="Times New Roman" w:cs="Times New Roman"/>
                <w:sz w:val="20"/>
              </w:rPr>
            </w:pPr>
          </w:p>
        </w:tc>
      </w:tr>
      <w:tr w:rsidR="006222AF" w14:paraId="0716301A" w14:textId="77777777">
        <w:trPr>
          <w:trHeight w:val="300"/>
        </w:trPr>
        <w:tc>
          <w:tcPr>
            <w:tcW w:w="1036" w:type="dxa"/>
            <w:tcBorders>
              <w:top w:val="nil"/>
              <w:left w:val="nil"/>
              <w:bottom w:val="nil"/>
              <w:right w:val="nil"/>
            </w:tcBorders>
            <w:shd w:val="clear" w:color="auto" w:fill="auto"/>
            <w:noWrap/>
            <w:vAlign w:val="bottom"/>
            <w:hideMark/>
          </w:tcPr>
          <w:p w14:paraId="071630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1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01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0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19" w14:textId="77777777" w:rsidR="00214CC2" w:rsidRPr="008677B1" w:rsidRDefault="006453C1" w:rsidP="005F005A">
            <w:pPr>
              <w:spacing w:after="0"/>
              <w:rPr>
                <w:rFonts w:ascii="Times New Roman" w:eastAsia="Times New Roman" w:hAnsi="Times New Roman" w:cs="Times New Roman"/>
                <w:sz w:val="20"/>
              </w:rPr>
            </w:pPr>
          </w:p>
        </w:tc>
      </w:tr>
      <w:tr w:rsidR="006222AF" w14:paraId="0716301E" w14:textId="77777777">
        <w:trPr>
          <w:trHeight w:val="300"/>
        </w:trPr>
        <w:tc>
          <w:tcPr>
            <w:tcW w:w="1036" w:type="dxa"/>
            <w:tcBorders>
              <w:top w:val="nil"/>
              <w:left w:val="nil"/>
              <w:bottom w:val="nil"/>
              <w:right w:val="nil"/>
            </w:tcBorders>
            <w:shd w:val="clear" w:color="auto" w:fill="auto"/>
            <w:noWrap/>
            <w:vAlign w:val="bottom"/>
            <w:hideMark/>
          </w:tcPr>
          <w:p w14:paraId="0716301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0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183 ως έχει   ΔΕΚΤΟ ΚΑΤΑ ΠΛΕΙΟΨΗΦΙΑ</w:t>
            </w:r>
          </w:p>
        </w:tc>
        <w:tc>
          <w:tcPr>
            <w:tcW w:w="1015" w:type="dxa"/>
            <w:tcBorders>
              <w:top w:val="nil"/>
              <w:left w:val="nil"/>
              <w:bottom w:val="nil"/>
              <w:right w:val="nil"/>
            </w:tcBorders>
            <w:shd w:val="clear" w:color="auto" w:fill="auto"/>
            <w:noWrap/>
            <w:vAlign w:val="bottom"/>
            <w:hideMark/>
          </w:tcPr>
          <w:p w14:paraId="0716301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026" w14:textId="77777777">
        <w:trPr>
          <w:trHeight w:val="300"/>
        </w:trPr>
        <w:tc>
          <w:tcPr>
            <w:tcW w:w="1036" w:type="dxa"/>
            <w:tcBorders>
              <w:top w:val="nil"/>
              <w:left w:val="nil"/>
              <w:bottom w:val="nil"/>
              <w:right w:val="nil"/>
            </w:tcBorders>
            <w:shd w:val="clear" w:color="auto" w:fill="auto"/>
            <w:noWrap/>
            <w:vAlign w:val="bottom"/>
            <w:hideMark/>
          </w:tcPr>
          <w:p w14:paraId="071630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02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2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25" w14:textId="77777777" w:rsidR="00214CC2" w:rsidRPr="008677B1" w:rsidRDefault="006453C1" w:rsidP="005F005A">
            <w:pPr>
              <w:spacing w:after="0"/>
              <w:rPr>
                <w:rFonts w:ascii="Times New Roman" w:eastAsia="Times New Roman" w:hAnsi="Times New Roman" w:cs="Times New Roman"/>
                <w:sz w:val="20"/>
              </w:rPr>
            </w:pPr>
          </w:p>
        </w:tc>
      </w:tr>
      <w:tr w:rsidR="006222AF" w14:paraId="0716302E" w14:textId="77777777">
        <w:trPr>
          <w:trHeight w:val="300"/>
        </w:trPr>
        <w:tc>
          <w:tcPr>
            <w:tcW w:w="1036" w:type="dxa"/>
            <w:tcBorders>
              <w:top w:val="nil"/>
              <w:left w:val="nil"/>
              <w:bottom w:val="nil"/>
              <w:right w:val="nil"/>
            </w:tcBorders>
            <w:shd w:val="clear" w:color="auto" w:fill="auto"/>
            <w:noWrap/>
            <w:vAlign w:val="bottom"/>
            <w:hideMark/>
          </w:tcPr>
          <w:p w14:paraId="071630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0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2D" w14:textId="77777777" w:rsidR="00214CC2" w:rsidRPr="008677B1" w:rsidRDefault="006453C1" w:rsidP="005F005A">
            <w:pPr>
              <w:spacing w:after="0"/>
              <w:rPr>
                <w:rFonts w:ascii="Times New Roman" w:eastAsia="Times New Roman" w:hAnsi="Times New Roman" w:cs="Times New Roman"/>
                <w:sz w:val="20"/>
              </w:rPr>
            </w:pPr>
          </w:p>
        </w:tc>
      </w:tr>
      <w:tr w:rsidR="006222AF" w14:paraId="07163036" w14:textId="77777777">
        <w:trPr>
          <w:trHeight w:val="300"/>
        </w:trPr>
        <w:tc>
          <w:tcPr>
            <w:tcW w:w="1036" w:type="dxa"/>
            <w:tcBorders>
              <w:top w:val="nil"/>
              <w:left w:val="nil"/>
              <w:bottom w:val="nil"/>
              <w:right w:val="nil"/>
            </w:tcBorders>
            <w:shd w:val="clear" w:color="auto" w:fill="auto"/>
            <w:noWrap/>
            <w:vAlign w:val="bottom"/>
            <w:hideMark/>
          </w:tcPr>
          <w:p w14:paraId="071630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0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35" w14:textId="77777777" w:rsidR="00214CC2" w:rsidRPr="008677B1" w:rsidRDefault="006453C1" w:rsidP="005F005A">
            <w:pPr>
              <w:spacing w:after="0"/>
              <w:rPr>
                <w:rFonts w:ascii="Times New Roman" w:eastAsia="Times New Roman" w:hAnsi="Times New Roman" w:cs="Times New Roman"/>
                <w:sz w:val="20"/>
              </w:rPr>
            </w:pPr>
          </w:p>
        </w:tc>
      </w:tr>
      <w:tr w:rsidR="006222AF" w14:paraId="0716303E" w14:textId="77777777">
        <w:trPr>
          <w:trHeight w:val="300"/>
        </w:trPr>
        <w:tc>
          <w:tcPr>
            <w:tcW w:w="1036" w:type="dxa"/>
            <w:tcBorders>
              <w:top w:val="nil"/>
              <w:left w:val="nil"/>
              <w:bottom w:val="nil"/>
              <w:right w:val="nil"/>
            </w:tcBorders>
            <w:shd w:val="clear" w:color="auto" w:fill="auto"/>
            <w:noWrap/>
            <w:vAlign w:val="bottom"/>
            <w:hideMark/>
          </w:tcPr>
          <w:p w14:paraId="071630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0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3D" w14:textId="77777777" w:rsidR="00214CC2" w:rsidRPr="008677B1" w:rsidRDefault="006453C1" w:rsidP="005F005A">
            <w:pPr>
              <w:spacing w:after="0"/>
              <w:rPr>
                <w:rFonts w:ascii="Times New Roman" w:eastAsia="Times New Roman" w:hAnsi="Times New Roman" w:cs="Times New Roman"/>
                <w:sz w:val="20"/>
              </w:rPr>
            </w:pPr>
          </w:p>
        </w:tc>
      </w:tr>
      <w:tr w:rsidR="006222AF" w14:paraId="07163046" w14:textId="77777777">
        <w:trPr>
          <w:trHeight w:val="300"/>
        </w:trPr>
        <w:tc>
          <w:tcPr>
            <w:tcW w:w="1036" w:type="dxa"/>
            <w:tcBorders>
              <w:top w:val="nil"/>
              <w:left w:val="nil"/>
              <w:bottom w:val="nil"/>
              <w:right w:val="nil"/>
            </w:tcBorders>
            <w:shd w:val="clear" w:color="auto" w:fill="auto"/>
            <w:noWrap/>
            <w:vAlign w:val="bottom"/>
            <w:hideMark/>
          </w:tcPr>
          <w:p w14:paraId="071630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0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45" w14:textId="77777777" w:rsidR="00214CC2" w:rsidRPr="008677B1" w:rsidRDefault="006453C1" w:rsidP="005F005A">
            <w:pPr>
              <w:spacing w:after="0"/>
              <w:rPr>
                <w:rFonts w:ascii="Times New Roman" w:eastAsia="Times New Roman" w:hAnsi="Times New Roman" w:cs="Times New Roman"/>
                <w:sz w:val="20"/>
              </w:rPr>
            </w:pPr>
          </w:p>
        </w:tc>
      </w:tr>
      <w:tr w:rsidR="006222AF" w14:paraId="0716304E" w14:textId="77777777">
        <w:trPr>
          <w:trHeight w:val="300"/>
        </w:trPr>
        <w:tc>
          <w:tcPr>
            <w:tcW w:w="1036" w:type="dxa"/>
            <w:tcBorders>
              <w:top w:val="nil"/>
              <w:left w:val="nil"/>
              <w:bottom w:val="nil"/>
              <w:right w:val="nil"/>
            </w:tcBorders>
            <w:shd w:val="clear" w:color="auto" w:fill="auto"/>
            <w:noWrap/>
            <w:vAlign w:val="bottom"/>
            <w:hideMark/>
          </w:tcPr>
          <w:p w14:paraId="071630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0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4D" w14:textId="77777777" w:rsidR="00214CC2" w:rsidRPr="008677B1" w:rsidRDefault="006453C1" w:rsidP="005F005A">
            <w:pPr>
              <w:spacing w:after="0"/>
              <w:rPr>
                <w:rFonts w:ascii="Times New Roman" w:eastAsia="Times New Roman" w:hAnsi="Times New Roman" w:cs="Times New Roman"/>
                <w:sz w:val="20"/>
              </w:rPr>
            </w:pPr>
          </w:p>
        </w:tc>
      </w:tr>
      <w:tr w:rsidR="006222AF" w14:paraId="07163056" w14:textId="77777777">
        <w:trPr>
          <w:trHeight w:val="300"/>
        </w:trPr>
        <w:tc>
          <w:tcPr>
            <w:tcW w:w="1036" w:type="dxa"/>
            <w:tcBorders>
              <w:top w:val="nil"/>
              <w:left w:val="nil"/>
              <w:bottom w:val="nil"/>
              <w:right w:val="nil"/>
            </w:tcBorders>
            <w:shd w:val="clear" w:color="auto" w:fill="auto"/>
            <w:noWrap/>
            <w:vAlign w:val="bottom"/>
            <w:hideMark/>
          </w:tcPr>
          <w:p w14:paraId="071630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0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5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55" w14:textId="77777777" w:rsidR="00214CC2" w:rsidRPr="008677B1" w:rsidRDefault="006453C1" w:rsidP="005F005A">
            <w:pPr>
              <w:spacing w:after="0"/>
              <w:rPr>
                <w:rFonts w:ascii="Times New Roman" w:eastAsia="Times New Roman" w:hAnsi="Times New Roman" w:cs="Times New Roman"/>
                <w:sz w:val="20"/>
              </w:rPr>
            </w:pPr>
          </w:p>
        </w:tc>
      </w:tr>
      <w:tr w:rsidR="006222AF" w14:paraId="0716305D" w14:textId="77777777">
        <w:trPr>
          <w:trHeight w:val="300"/>
        </w:trPr>
        <w:tc>
          <w:tcPr>
            <w:tcW w:w="2051" w:type="dxa"/>
            <w:gridSpan w:val="2"/>
            <w:tcBorders>
              <w:top w:val="nil"/>
              <w:left w:val="nil"/>
              <w:bottom w:val="nil"/>
              <w:right w:val="nil"/>
            </w:tcBorders>
            <w:shd w:val="clear" w:color="auto" w:fill="auto"/>
            <w:noWrap/>
            <w:vAlign w:val="bottom"/>
            <w:hideMark/>
          </w:tcPr>
          <w:p w14:paraId="071630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0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5C" w14:textId="77777777" w:rsidR="00214CC2" w:rsidRPr="008677B1" w:rsidRDefault="006453C1" w:rsidP="005F005A">
            <w:pPr>
              <w:spacing w:after="0"/>
              <w:rPr>
                <w:rFonts w:ascii="Times New Roman" w:eastAsia="Times New Roman" w:hAnsi="Times New Roman" w:cs="Times New Roman"/>
                <w:sz w:val="20"/>
              </w:rPr>
            </w:pPr>
          </w:p>
        </w:tc>
      </w:tr>
      <w:tr w:rsidR="006222AF" w14:paraId="07163065" w14:textId="77777777">
        <w:trPr>
          <w:trHeight w:val="300"/>
        </w:trPr>
        <w:tc>
          <w:tcPr>
            <w:tcW w:w="1036" w:type="dxa"/>
            <w:tcBorders>
              <w:top w:val="nil"/>
              <w:left w:val="nil"/>
              <w:bottom w:val="nil"/>
              <w:right w:val="nil"/>
            </w:tcBorders>
            <w:shd w:val="clear" w:color="auto" w:fill="auto"/>
            <w:noWrap/>
            <w:vAlign w:val="bottom"/>
            <w:hideMark/>
          </w:tcPr>
          <w:p w14:paraId="071630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6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06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0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64" w14:textId="77777777" w:rsidR="00214CC2" w:rsidRPr="008677B1" w:rsidRDefault="006453C1" w:rsidP="005F005A">
            <w:pPr>
              <w:spacing w:after="0"/>
              <w:rPr>
                <w:rFonts w:ascii="Times New Roman" w:eastAsia="Times New Roman" w:hAnsi="Times New Roman" w:cs="Times New Roman"/>
                <w:sz w:val="20"/>
              </w:rPr>
            </w:pPr>
          </w:p>
        </w:tc>
      </w:tr>
      <w:tr w:rsidR="006222AF" w14:paraId="07163069" w14:textId="77777777">
        <w:trPr>
          <w:trHeight w:val="300"/>
        </w:trPr>
        <w:tc>
          <w:tcPr>
            <w:tcW w:w="1036" w:type="dxa"/>
            <w:tcBorders>
              <w:top w:val="nil"/>
              <w:left w:val="nil"/>
              <w:bottom w:val="nil"/>
              <w:right w:val="nil"/>
            </w:tcBorders>
            <w:shd w:val="clear" w:color="auto" w:fill="auto"/>
            <w:noWrap/>
            <w:vAlign w:val="bottom"/>
            <w:hideMark/>
          </w:tcPr>
          <w:p w14:paraId="0716306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0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184 ως έχει   ΔΕΚΤΟ ΚΑΤΑ ΠΛΕΙΟΨΗΦΙΑ</w:t>
            </w:r>
          </w:p>
        </w:tc>
        <w:tc>
          <w:tcPr>
            <w:tcW w:w="1015" w:type="dxa"/>
            <w:tcBorders>
              <w:top w:val="nil"/>
              <w:left w:val="nil"/>
              <w:bottom w:val="nil"/>
              <w:right w:val="nil"/>
            </w:tcBorders>
            <w:shd w:val="clear" w:color="auto" w:fill="auto"/>
            <w:noWrap/>
            <w:vAlign w:val="bottom"/>
            <w:hideMark/>
          </w:tcPr>
          <w:p w14:paraId="0716306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071" w14:textId="77777777">
        <w:trPr>
          <w:trHeight w:val="300"/>
        </w:trPr>
        <w:tc>
          <w:tcPr>
            <w:tcW w:w="1036" w:type="dxa"/>
            <w:tcBorders>
              <w:top w:val="nil"/>
              <w:left w:val="nil"/>
              <w:bottom w:val="nil"/>
              <w:right w:val="nil"/>
            </w:tcBorders>
            <w:shd w:val="clear" w:color="auto" w:fill="auto"/>
            <w:noWrap/>
            <w:vAlign w:val="bottom"/>
            <w:hideMark/>
          </w:tcPr>
          <w:p w14:paraId="071630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0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70" w14:textId="77777777" w:rsidR="00214CC2" w:rsidRPr="008677B1" w:rsidRDefault="006453C1" w:rsidP="005F005A">
            <w:pPr>
              <w:spacing w:after="0"/>
              <w:rPr>
                <w:rFonts w:ascii="Times New Roman" w:eastAsia="Times New Roman" w:hAnsi="Times New Roman" w:cs="Times New Roman"/>
                <w:sz w:val="20"/>
              </w:rPr>
            </w:pPr>
          </w:p>
        </w:tc>
      </w:tr>
      <w:tr w:rsidR="006222AF" w14:paraId="07163079" w14:textId="77777777">
        <w:trPr>
          <w:trHeight w:val="300"/>
        </w:trPr>
        <w:tc>
          <w:tcPr>
            <w:tcW w:w="1036" w:type="dxa"/>
            <w:tcBorders>
              <w:top w:val="nil"/>
              <w:left w:val="nil"/>
              <w:bottom w:val="nil"/>
              <w:right w:val="nil"/>
            </w:tcBorders>
            <w:shd w:val="clear" w:color="auto" w:fill="auto"/>
            <w:noWrap/>
            <w:vAlign w:val="bottom"/>
            <w:hideMark/>
          </w:tcPr>
          <w:p w14:paraId="071630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0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78" w14:textId="77777777" w:rsidR="00214CC2" w:rsidRPr="008677B1" w:rsidRDefault="006453C1" w:rsidP="005F005A">
            <w:pPr>
              <w:spacing w:after="0"/>
              <w:rPr>
                <w:rFonts w:ascii="Times New Roman" w:eastAsia="Times New Roman" w:hAnsi="Times New Roman" w:cs="Times New Roman"/>
                <w:sz w:val="20"/>
              </w:rPr>
            </w:pPr>
          </w:p>
        </w:tc>
      </w:tr>
      <w:tr w:rsidR="006222AF" w14:paraId="07163081" w14:textId="77777777">
        <w:trPr>
          <w:trHeight w:val="300"/>
        </w:trPr>
        <w:tc>
          <w:tcPr>
            <w:tcW w:w="1036" w:type="dxa"/>
            <w:tcBorders>
              <w:top w:val="nil"/>
              <w:left w:val="nil"/>
              <w:bottom w:val="nil"/>
              <w:right w:val="nil"/>
            </w:tcBorders>
            <w:shd w:val="clear" w:color="auto" w:fill="auto"/>
            <w:noWrap/>
            <w:vAlign w:val="bottom"/>
            <w:hideMark/>
          </w:tcPr>
          <w:p w14:paraId="071630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0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80" w14:textId="77777777" w:rsidR="00214CC2" w:rsidRPr="008677B1" w:rsidRDefault="006453C1" w:rsidP="005F005A">
            <w:pPr>
              <w:spacing w:after="0"/>
              <w:rPr>
                <w:rFonts w:ascii="Times New Roman" w:eastAsia="Times New Roman" w:hAnsi="Times New Roman" w:cs="Times New Roman"/>
                <w:sz w:val="20"/>
              </w:rPr>
            </w:pPr>
          </w:p>
        </w:tc>
      </w:tr>
      <w:tr w:rsidR="006222AF" w14:paraId="07163089" w14:textId="77777777">
        <w:trPr>
          <w:trHeight w:val="300"/>
        </w:trPr>
        <w:tc>
          <w:tcPr>
            <w:tcW w:w="1036" w:type="dxa"/>
            <w:tcBorders>
              <w:top w:val="nil"/>
              <w:left w:val="nil"/>
              <w:bottom w:val="nil"/>
              <w:right w:val="nil"/>
            </w:tcBorders>
            <w:shd w:val="clear" w:color="auto" w:fill="auto"/>
            <w:noWrap/>
            <w:vAlign w:val="bottom"/>
            <w:hideMark/>
          </w:tcPr>
          <w:p w14:paraId="071630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0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88" w14:textId="77777777" w:rsidR="00214CC2" w:rsidRPr="008677B1" w:rsidRDefault="006453C1" w:rsidP="005F005A">
            <w:pPr>
              <w:spacing w:after="0"/>
              <w:rPr>
                <w:rFonts w:ascii="Times New Roman" w:eastAsia="Times New Roman" w:hAnsi="Times New Roman" w:cs="Times New Roman"/>
                <w:sz w:val="20"/>
              </w:rPr>
            </w:pPr>
          </w:p>
        </w:tc>
      </w:tr>
      <w:tr w:rsidR="006222AF" w14:paraId="07163091" w14:textId="77777777">
        <w:trPr>
          <w:trHeight w:val="300"/>
        </w:trPr>
        <w:tc>
          <w:tcPr>
            <w:tcW w:w="1036" w:type="dxa"/>
            <w:tcBorders>
              <w:top w:val="nil"/>
              <w:left w:val="nil"/>
              <w:bottom w:val="nil"/>
              <w:right w:val="nil"/>
            </w:tcBorders>
            <w:shd w:val="clear" w:color="auto" w:fill="auto"/>
            <w:noWrap/>
            <w:vAlign w:val="bottom"/>
            <w:hideMark/>
          </w:tcPr>
          <w:p w14:paraId="071630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0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90" w14:textId="77777777" w:rsidR="00214CC2" w:rsidRPr="008677B1" w:rsidRDefault="006453C1" w:rsidP="005F005A">
            <w:pPr>
              <w:spacing w:after="0"/>
              <w:rPr>
                <w:rFonts w:ascii="Times New Roman" w:eastAsia="Times New Roman" w:hAnsi="Times New Roman" w:cs="Times New Roman"/>
                <w:sz w:val="20"/>
              </w:rPr>
            </w:pPr>
          </w:p>
        </w:tc>
      </w:tr>
      <w:tr w:rsidR="006222AF" w14:paraId="07163099" w14:textId="77777777">
        <w:trPr>
          <w:trHeight w:val="300"/>
        </w:trPr>
        <w:tc>
          <w:tcPr>
            <w:tcW w:w="1036" w:type="dxa"/>
            <w:tcBorders>
              <w:top w:val="nil"/>
              <w:left w:val="nil"/>
              <w:bottom w:val="nil"/>
              <w:right w:val="nil"/>
            </w:tcBorders>
            <w:shd w:val="clear" w:color="auto" w:fill="auto"/>
            <w:noWrap/>
            <w:vAlign w:val="bottom"/>
            <w:hideMark/>
          </w:tcPr>
          <w:p w14:paraId="071630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0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98" w14:textId="77777777" w:rsidR="00214CC2" w:rsidRPr="008677B1" w:rsidRDefault="006453C1" w:rsidP="005F005A">
            <w:pPr>
              <w:spacing w:after="0"/>
              <w:rPr>
                <w:rFonts w:ascii="Times New Roman" w:eastAsia="Times New Roman" w:hAnsi="Times New Roman" w:cs="Times New Roman"/>
                <w:sz w:val="20"/>
              </w:rPr>
            </w:pPr>
          </w:p>
        </w:tc>
      </w:tr>
      <w:tr w:rsidR="006222AF" w14:paraId="071630A1" w14:textId="77777777">
        <w:trPr>
          <w:trHeight w:val="300"/>
        </w:trPr>
        <w:tc>
          <w:tcPr>
            <w:tcW w:w="1036" w:type="dxa"/>
            <w:tcBorders>
              <w:top w:val="nil"/>
              <w:left w:val="nil"/>
              <w:bottom w:val="nil"/>
              <w:right w:val="nil"/>
            </w:tcBorders>
            <w:shd w:val="clear" w:color="auto" w:fill="auto"/>
            <w:noWrap/>
            <w:vAlign w:val="bottom"/>
            <w:hideMark/>
          </w:tcPr>
          <w:p w14:paraId="071630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0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0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A0" w14:textId="77777777" w:rsidR="00214CC2" w:rsidRPr="008677B1" w:rsidRDefault="006453C1" w:rsidP="005F005A">
            <w:pPr>
              <w:spacing w:after="0"/>
              <w:rPr>
                <w:rFonts w:ascii="Times New Roman" w:eastAsia="Times New Roman" w:hAnsi="Times New Roman" w:cs="Times New Roman"/>
                <w:sz w:val="20"/>
              </w:rPr>
            </w:pPr>
          </w:p>
        </w:tc>
      </w:tr>
      <w:tr w:rsidR="006222AF" w14:paraId="071630A8" w14:textId="77777777">
        <w:trPr>
          <w:trHeight w:val="300"/>
        </w:trPr>
        <w:tc>
          <w:tcPr>
            <w:tcW w:w="2051" w:type="dxa"/>
            <w:gridSpan w:val="2"/>
            <w:tcBorders>
              <w:top w:val="nil"/>
              <w:left w:val="nil"/>
              <w:bottom w:val="nil"/>
              <w:right w:val="nil"/>
            </w:tcBorders>
            <w:shd w:val="clear" w:color="auto" w:fill="auto"/>
            <w:noWrap/>
            <w:vAlign w:val="bottom"/>
            <w:hideMark/>
          </w:tcPr>
          <w:p w14:paraId="071630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0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A7" w14:textId="77777777" w:rsidR="00214CC2" w:rsidRPr="008677B1" w:rsidRDefault="006453C1" w:rsidP="005F005A">
            <w:pPr>
              <w:spacing w:after="0"/>
              <w:rPr>
                <w:rFonts w:ascii="Times New Roman" w:eastAsia="Times New Roman" w:hAnsi="Times New Roman" w:cs="Times New Roman"/>
                <w:sz w:val="20"/>
              </w:rPr>
            </w:pPr>
          </w:p>
        </w:tc>
      </w:tr>
      <w:tr w:rsidR="006222AF" w14:paraId="071630B0" w14:textId="77777777">
        <w:trPr>
          <w:trHeight w:val="300"/>
        </w:trPr>
        <w:tc>
          <w:tcPr>
            <w:tcW w:w="1036" w:type="dxa"/>
            <w:tcBorders>
              <w:top w:val="nil"/>
              <w:left w:val="nil"/>
              <w:bottom w:val="nil"/>
              <w:right w:val="nil"/>
            </w:tcBorders>
            <w:shd w:val="clear" w:color="auto" w:fill="auto"/>
            <w:noWrap/>
            <w:vAlign w:val="bottom"/>
            <w:hideMark/>
          </w:tcPr>
          <w:p w14:paraId="071630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A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0A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0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AF" w14:textId="77777777" w:rsidR="00214CC2" w:rsidRPr="008677B1" w:rsidRDefault="006453C1" w:rsidP="005F005A">
            <w:pPr>
              <w:spacing w:after="0"/>
              <w:rPr>
                <w:rFonts w:ascii="Times New Roman" w:eastAsia="Times New Roman" w:hAnsi="Times New Roman" w:cs="Times New Roman"/>
                <w:sz w:val="20"/>
              </w:rPr>
            </w:pPr>
          </w:p>
        </w:tc>
      </w:tr>
      <w:tr w:rsidR="006222AF" w14:paraId="071630B4" w14:textId="77777777">
        <w:trPr>
          <w:trHeight w:val="300"/>
        </w:trPr>
        <w:tc>
          <w:tcPr>
            <w:tcW w:w="1036" w:type="dxa"/>
            <w:tcBorders>
              <w:top w:val="nil"/>
              <w:left w:val="nil"/>
              <w:bottom w:val="nil"/>
              <w:right w:val="nil"/>
            </w:tcBorders>
            <w:shd w:val="clear" w:color="auto" w:fill="auto"/>
            <w:noWrap/>
            <w:vAlign w:val="bottom"/>
            <w:hideMark/>
          </w:tcPr>
          <w:p w14:paraId="071630B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0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185 ως έχει   ΔΕΚΤΟ ΚΑΤΑ ΠΛΕΙΟΨΗΦΙΑ</w:t>
            </w:r>
          </w:p>
        </w:tc>
        <w:tc>
          <w:tcPr>
            <w:tcW w:w="1015" w:type="dxa"/>
            <w:tcBorders>
              <w:top w:val="nil"/>
              <w:left w:val="nil"/>
              <w:bottom w:val="nil"/>
              <w:right w:val="nil"/>
            </w:tcBorders>
            <w:shd w:val="clear" w:color="auto" w:fill="auto"/>
            <w:noWrap/>
            <w:vAlign w:val="bottom"/>
            <w:hideMark/>
          </w:tcPr>
          <w:p w14:paraId="071630B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0BC" w14:textId="77777777">
        <w:trPr>
          <w:trHeight w:val="300"/>
        </w:trPr>
        <w:tc>
          <w:tcPr>
            <w:tcW w:w="1036" w:type="dxa"/>
            <w:tcBorders>
              <w:top w:val="nil"/>
              <w:left w:val="nil"/>
              <w:bottom w:val="nil"/>
              <w:right w:val="nil"/>
            </w:tcBorders>
            <w:shd w:val="clear" w:color="auto" w:fill="auto"/>
            <w:noWrap/>
            <w:vAlign w:val="bottom"/>
            <w:hideMark/>
          </w:tcPr>
          <w:p w14:paraId="071630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0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BB" w14:textId="77777777" w:rsidR="00214CC2" w:rsidRPr="008677B1" w:rsidRDefault="006453C1" w:rsidP="005F005A">
            <w:pPr>
              <w:spacing w:after="0"/>
              <w:rPr>
                <w:rFonts w:ascii="Times New Roman" w:eastAsia="Times New Roman" w:hAnsi="Times New Roman" w:cs="Times New Roman"/>
                <w:sz w:val="20"/>
              </w:rPr>
            </w:pPr>
          </w:p>
        </w:tc>
      </w:tr>
      <w:tr w:rsidR="006222AF" w14:paraId="071630C4" w14:textId="77777777">
        <w:trPr>
          <w:trHeight w:val="300"/>
        </w:trPr>
        <w:tc>
          <w:tcPr>
            <w:tcW w:w="1036" w:type="dxa"/>
            <w:tcBorders>
              <w:top w:val="nil"/>
              <w:left w:val="nil"/>
              <w:bottom w:val="nil"/>
              <w:right w:val="nil"/>
            </w:tcBorders>
            <w:shd w:val="clear" w:color="auto" w:fill="auto"/>
            <w:noWrap/>
            <w:vAlign w:val="bottom"/>
            <w:hideMark/>
          </w:tcPr>
          <w:p w14:paraId="071630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0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C3" w14:textId="77777777" w:rsidR="00214CC2" w:rsidRPr="008677B1" w:rsidRDefault="006453C1" w:rsidP="005F005A">
            <w:pPr>
              <w:spacing w:after="0"/>
              <w:rPr>
                <w:rFonts w:ascii="Times New Roman" w:eastAsia="Times New Roman" w:hAnsi="Times New Roman" w:cs="Times New Roman"/>
                <w:sz w:val="20"/>
              </w:rPr>
            </w:pPr>
          </w:p>
        </w:tc>
      </w:tr>
      <w:tr w:rsidR="006222AF" w14:paraId="071630CC" w14:textId="77777777">
        <w:trPr>
          <w:trHeight w:val="300"/>
        </w:trPr>
        <w:tc>
          <w:tcPr>
            <w:tcW w:w="1036" w:type="dxa"/>
            <w:tcBorders>
              <w:top w:val="nil"/>
              <w:left w:val="nil"/>
              <w:bottom w:val="nil"/>
              <w:right w:val="nil"/>
            </w:tcBorders>
            <w:shd w:val="clear" w:color="auto" w:fill="auto"/>
            <w:noWrap/>
            <w:vAlign w:val="bottom"/>
            <w:hideMark/>
          </w:tcPr>
          <w:p w14:paraId="071630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0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CB" w14:textId="77777777" w:rsidR="00214CC2" w:rsidRPr="008677B1" w:rsidRDefault="006453C1" w:rsidP="005F005A">
            <w:pPr>
              <w:spacing w:after="0"/>
              <w:rPr>
                <w:rFonts w:ascii="Times New Roman" w:eastAsia="Times New Roman" w:hAnsi="Times New Roman" w:cs="Times New Roman"/>
                <w:sz w:val="20"/>
              </w:rPr>
            </w:pPr>
          </w:p>
        </w:tc>
      </w:tr>
      <w:tr w:rsidR="006222AF" w14:paraId="071630D4" w14:textId="77777777">
        <w:trPr>
          <w:trHeight w:val="300"/>
        </w:trPr>
        <w:tc>
          <w:tcPr>
            <w:tcW w:w="1036" w:type="dxa"/>
            <w:tcBorders>
              <w:top w:val="nil"/>
              <w:left w:val="nil"/>
              <w:bottom w:val="nil"/>
              <w:right w:val="nil"/>
            </w:tcBorders>
            <w:shd w:val="clear" w:color="auto" w:fill="auto"/>
            <w:noWrap/>
            <w:vAlign w:val="bottom"/>
            <w:hideMark/>
          </w:tcPr>
          <w:p w14:paraId="071630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0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D3" w14:textId="77777777" w:rsidR="00214CC2" w:rsidRPr="008677B1" w:rsidRDefault="006453C1" w:rsidP="005F005A">
            <w:pPr>
              <w:spacing w:after="0"/>
              <w:rPr>
                <w:rFonts w:ascii="Times New Roman" w:eastAsia="Times New Roman" w:hAnsi="Times New Roman" w:cs="Times New Roman"/>
                <w:sz w:val="20"/>
              </w:rPr>
            </w:pPr>
          </w:p>
        </w:tc>
      </w:tr>
      <w:tr w:rsidR="006222AF" w14:paraId="071630DC" w14:textId="77777777">
        <w:trPr>
          <w:trHeight w:val="300"/>
        </w:trPr>
        <w:tc>
          <w:tcPr>
            <w:tcW w:w="1036" w:type="dxa"/>
            <w:tcBorders>
              <w:top w:val="nil"/>
              <w:left w:val="nil"/>
              <w:bottom w:val="nil"/>
              <w:right w:val="nil"/>
            </w:tcBorders>
            <w:shd w:val="clear" w:color="auto" w:fill="auto"/>
            <w:noWrap/>
            <w:vAlign w:val="bottom"/>
            <w:hideMark/>
          </w:tcPr>
          <w:p w14:paraId="071630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0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DB" w14:textId="77777777" w:rsidR="00214CC2" w:rsidRPr="008677B1" w:rsidRDefault="006453C1" w:rsidP="005F005A">
            <w:pPr>
              <w:spacing w:after="0"/>
              <w:rPr>
                <w:rFonts w:ascii="Times New Roman" w:eastAsia="Times New Roman" w:hAnsi="Times New Roman" w:cs="Times New Roman"/>
                <w:sz w:val="20"/>
              </w:rPr>
            </w:pPr>
          </w:p>
        </w:tc>
      </w:tr>
      <w:tr w:rsidR="006222AF" w14:paraId="071630E4" w14:textId="77777777">
        <w:trPr>
          <w:trHeight w:val="300"/>
        </w:trPr>
        <w:tc>
          <w:tcPr>
            <w:tcW w:w="1036" w:type="dxa"/>
            <w:tcBorders>
              <w:top w:val="nil"/>
              <w:left w:val="nil"/>
              <w:bottom w:val="nil"/>
              <w:right w:val="nil"/>
            </w:tcBorders>
            <w:shd w:val="clear" w:color="auto" w:fill="auto"/>
            <w:noWrap/>
            <w:vAlign w:val="bottom"/>
            <w:hideMark/>
          </w:tcPr>
          <w:p w14:paraId="071630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0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0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E3" w14:textId="77777777" w:rsidR="00214CC2" w:rsidRPr="008677B1" w:rsidRDefault="006453C1" w:rsidP="005F005A">
            <w:pPr>
              <w:spacing w:after="0"/>
              <w:rPr>
                <w:rFonts w:ascii="Times New Roman" w:eastAsia="Times New Roman" w:hAnsi="Times New Roman" w:cs="Times New Roman"/>
                <w:sz w:val="20"/>
              </w:rPr>
            </w:pPr>
          </w:p>
        </w:tc>
      </w:tr>
      <w:tr w:rsidR="006222AF" w14:paraId="071630EC" w14:textId="77777777">
        <w:trPr>
          <w:trHeight w:val="300"/>
        </w:trPr>
        <w:tc>
          <w:tcPr>
            <w:tcW w:w="1036" w:type="dxa"/>
            <w:tcBorders>
              <w:top w:val="nil"/>
              <w:left w:val="nil"/>
              <w:bottom w:val="nil"/>
              <w:right w:val="nil"/>
            </w:tcBorders>
            <w:shd w:val="clear" w:color="auto" w:fill="auto"/>
            <w:noWrap/>
            <w:vAlign w:val="bottom"/>
            <w:hideMark/>
          </w:tcPr>
          <w:p w14:paraId="071630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0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EB" w14:textId="77777777" w:rsidR="00214CC2" w:rsidRPr="008677B1" w:rsidRDefault="006453C1" w:rsidP="005F005A">
            <w:pPr>
              <w:spacing w:after="0"/>
              <w:rPr>
                <w:rFonts w:ascii="Times New Roman" w:eastAsia="Times New Roman" w:hAnsi="Times New Roman" w:cs="Times New Roman"/>
                <w:sz w:val="20"/>
              </w:rPr>
            </w:pPr>
          </w:p>
        </w:tc>
      </w:tr>
      <w:tr w:rsidR="006222AF" w14:paraId="071630F3" w14:textId="77777777">
        <w:trPr>
          <w:trHeight w:val="300"/>
        </w:trPr>
        <w:tc>
          <w:tcPr>
            <w:tcW w:w="2051" w:type="dxa"/>
            <w:gridSpan w:val="2"/>
            <w:tcBorders>
              <w:top w:val="nil"/>
              <w:left w:val="nil"/>
              <w:bottom w:val="nil"/>
              <w:right w:val="nil"/>
            </w:tcBorders>
            <w:shd w:val="clear" w:color="auto" w:fill="auto"/>
            <w:noWrap/>
            <w:vAlign w:val="bottom"/>
            <w:hideMark/>
          </w:tcPr>
          <w:p w14:paraId="071630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0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0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0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0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F2" w14:textId="77777777" w:rsidR="00214CC2" w:rsidRPr="008677B1" w:rsidRDefault="006453C1" w:rsidP="005F005A">
            <w:pPr>
              <w:spacing w:after="0"/>
              <w:rPr>
                <w:rFonts w:ascii="Times New Roman" w:eastAsia="Times New Roman" w:hAnsi="Times New Roman" w:cs="Times New Roman"/>
                <w:sz w:val="20"/>
              </w:rPr>
            </w:pPr>
          </w:p>
        </w:tc>
      </w:tr>
      <w:tr w:rsidR="006222AF" w14:paraId="071630FB" w14:textId="77777777">
        <w:trPr>
          <w:trHeight w:val="300"/>
        </w:trPr>
        <w:tc>
          <w:tcPr>
            <w:tcW w:w="1036" w:type="dxa"/>
            <w:tcBorders>
              <w:top w:val="nil"/>
              <w:left w:val="nil"/>
              <w:bottom w:val="nil"/>
              <w:right w:val="nil"/>
            </w:tcBorders>
            <w:shd w:val="clear" w:color="auto" w:fill="auto"/>
            <w:noWrap/>
            <w:vAlign w:val="bottom"/>
            <w:hideMark/>
          </w:tcPr>
          <w:p w14:paraId="071630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F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0F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0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0FA" w14:textId="77777777" w:rsidR="00214CC2" w:rsidRPr="008677B1" w:rsidRDefault="006453C1" w:rsidP="005F005A">
            <w:pPr>
              <w:spacing w:after="0"/>
              <w:rPr>
                <w:rFonts w:ascii="Times New Roman" w:eastAsia="Times New Roman" w:hAnsi="Times New Roman" w:cs="Times New Roman"/>
                <w:sz w:val="20"/>
              </w:rPr>
            </w:pPr>
          </w:p>
        </w:tc>
      </w:tr>
      <w:tr w:rsidR="006222AF" w14:paraId="071630FF" w14:textId="77777777">
        <w:trPr>
          <w:trHeight w:val="300"/>
        </w:trPr>
        <w:tc>
          <w:tcPr>
            <w:tcW w:w="1036" w:type="dxa"/>
            <w:tcBorders>
              <w:top w:val="nil"/>
              <w:left w:val="nil"/>
              <w:bottom w:val="nil"/>
              <w:right w:val="nil"/>
            </w:tcBorders>
            <w:shd w:val="clear" w:color="auto" w:fill="auto"/>
            <w:noWrap/>
            <w:vAlign w:val="bottom"/>
            <w:hideMark/>
          </w:tcPr>
          <w:p w14:paraId="071630F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0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186 ως έχει   ΔΕΚΤΟ ΚΑΤΑ ΠΛΕΙΟΨΗΦΙΑ</w:t>
            </w:r>
          </w:p>
        </w:tc>
        <w:tc>
          <w:tcPr>
            <w:tcW w:w="1015" w:type="dxa"/>
            <w:tcBorders>
              <w:top w:val="nil"/>
              <w:left w:val="nil"/>
              <w:bottom w:val="nil"/>
              <w:right w:val="nil"/>
            </w:tcBorders>
            <w:shd w:val="clear" w:color="auto" w:fill="auto"/>
            <w:noWrap/>
            <w:vAlign w:val="bottom"/>
            <w:hideMark/>
          </w:tcPr>
          <w:p w14:paraId="071630F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107" w14:textId="77777777">
        <w:trPr>
          <w:trHeight w:val="300"/>
        </w:trPr>
        <w:tc>
          <w:tcPr>
            <w:tcW w:w="1036" w:type="dxa"/>
            <w:tcBorders>
              <w:top w:val="nil"/>
              <w:left w:val="nil"/>
              <w:bottom w:val="nil"/>
              <w:right w:val="nil"/>
            </w:tcBorders>
            <w:shd w:val="clear" w:color="auto" w:fill="auto"/>
            <w:noWrap/>
            <w:vAlign w:val="bottom"/>
            <w:hideMark/>
          </w:tcPr>
          <w:p w14:paraId="071631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1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06" w14:textId="77777777" w:rsidR="00214CC2" w:rsidRPr="008677B1" w:rsidRDefault="006453C1" w:rsidP="005F005A">
            <w:pPr>
              <w:spacing w:after="0"/>
              <w:rPr>
                <w:rFonts w:ascii="Times New Roman" w:eastAsia="Times New Roman" w:hAnsi="Times New Roman" w:cs="Times New Roman"/>
                <w:sz w:val="20"/>
              </w:rPr>
            </w:pPr>
          </w:p>
        </w:tc>
      </w:tr>
      <w:tr w:rsidR="006222AF" w14:paraId="0716310F" w14:textId="77777777">
        <w:trPr>
          <w:trHeight w:val="300"/>
        </w:trPr>
        <w:tc>
          <w:tcPr>
            <w:tcW w:w="1036" w:type="dxa"/>
            <w:tcBorders>
              <w:top w:val="nil"/>
              <w:left w:val="nil"/>
              <w:bottom w:val="nil"/>
              <w:right w:val="nil"/>
            </w:tcBorders>
            <w:shd w:val="clear" w:color="auto" w:fill="auto"/>
            <w:noWrap/>
            <w:vAlign w:val="bottom"/>
            <w:hideMark/>
          </w:tcPr>
          <w:p w14:paraId="071631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1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0E" w14:textId="77777777" w:rsidR="00214CC2" w:rsidRPr="008677B1" w:rsidRDefault="006453C1" w:rsidP="005F005A">
            <w:pPr>
              <w:spacing w:after="0"/>
              <w:rPr>
                <w:rFonts w:ascii="Times New Roman" w:eastAsia="Times New Roman" w:hAnsi="Times New Roman" w:cs="Times New Roman"/>
                <w:sz w:val="20"/>
              </w:rPr>
            </w:pPr>
          </w:p>
        </w:tc>
      </w:tr>
      <w:tr w:rsidR="006222AF" w14:paraId="07163117" w14:textId="77777777">
        <w:trPr>
          <w:trHeight w:val="300"/>
        </w:trPr>
        <w:tc>
          <w:tcPr>
            <w:tcW w:w="1036" w:type="dxa"/>
            <w:tcBorders>
              <w:top w:val="nil"/>
              <w:left w:val="nil"/>
              <w:bottom w:val="nil"/>
              <w:right w:val="nil"/>
            </w:tcBorders>
            <w:shd w:val="clear" w:color="auto" w:fill="auto"/>
            <w:noWrap/>
            <w:vAlign w:val="bottom"/>
            <w:hideMark/>
          </w:tcPr>
          <w:p w14:paraId="071631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1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16" w14:textId="77777777" w:rsidR="00214CC2" w:rsidRPr="008677B1" w:rsidRDefault="006453C1" w:rsidP="005F005A">
            <w:pPr>
              <w:spacing w:after="0"/>
              <w:rPr>
                <w:rFonts w:ascii="Times New Roman" w:eastAsia="Times New Roman" w:hAnsi="Times New Roman" w:cs="Times New Roman"/>
                <w:sz w:val="20"/>
              </w:rPr>
            </w:pPr>
          </w:p>
        </w:tc>
      </w:tr>
      <w:tr w:rsidR="006222AF" w14:paraId="0716311F" w14:textId="77777777">
        <w:trPr>
          <w:trHeight w:val="300"/>
        </w:trPr>
        <w:tc>
          <w:tcPr>
            <w:tcW w:w="1036" w:type="dxa"/>
            <w:tcBorders>
              <w:top w:val="nil"/>
              <w:left w:val="nil"/>
              <w:bottom w:val="nil"/>
              <w:right w:val="nil"/>
            </w:tcBorders>
            <w:shd w:val="clear" w:color="auto" w:fill="auto"/>
            <w:noWrap/>
            <w:vAlign w:val="bottom"/>
            <w:hideMark/>
          </w:tcPr>
          <w:p w14:paraId="071631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1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1E" w14:textId="77777777" w:rsidR="00214CC2" w:rsidRPr="008677B1" w:rsidRDefault="006453C1" w:rsidP="005F005A">
            <w:pPr>
              <w:spacing w:after="0"/>
              <w:rPr>
                <w:rFonts w:ascii="Times New Roman" w:eastAsia="Times New Roman" w:hAnsi="Times New Roman" w:cs="Times New Roman"/>
                <w:sz w:val="20"/>
              </w:rPr>
            </w:pPr>
          </w:p>
        </w:tc>
      </w:tr>
      <w:tr w:rsidR="006222AF" w14:paraId="07163127" w14:textId="77777777">
        <w:trPr>
          <w:trHeight w:val="300"/>
        </w:trPr>
        <w:tc>
          <w:tcPr>
            <w:tcW w:w="1036" w:type="dxa"/>
            <w:tcBorders>
              <w:top w:val="nil"/>
              <w:left w:val="nil"/>
              <w:bottom w:val="nil"/>
              <w:right w:val="nil"/>
            </w:tcBorders>
            <w:shd w:val="clear" w:color="auto" w:fill="auto"/>
            <w:noWrap/>
            <w:vAlign w:val="bottom"/>
            <w:hideMark/>
          </w:tcPr>
          <w:p w14:paraId="071631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1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26" w14:textId="77777777" w:rsidR="00214CC2" w:rsidRPr="008677B1" w:rsidRDefault="006453C1" w:rsidP="005F005A">
            <w:pPr>
              <w:spacing w:after="0"/>
              <w:rPr>
                <w:rFonts w:ascii="Times New Roman" w:eastAsia="Times New Roman" w:hAnsi="Times New Roman" w:cs="Times New Roman"/>
                <w:sz w:val="20"/>
              </w:rPr>
            </w:pPr>
          </w:p>
        </w:tc>
      </w:tr>
      <w:tr w:rsidR="006222AF" w14:paraId="0716312F" w14:textId="77777777">
        <w:trPr>
          <w:trHeight w:val="300"/>
        </w:trPr>
        <w:tc>
          <w:tcPr>
            <w:tcW w:w="1036" w:type="dxa"/>
            <w:tcBorders>
              <w:top w:val="nil"/>
              <w:left w:val="nil"/>
              <w:bottom w:val="nil"/>
              <w:right w:val="nil"/>
            </w:tcBorders>
            <w:shd w:val="clear" w:color="auto" w:fill="auto"/>
            <w:noWrap/>
            <w:vAlign w:val="bottom"/>
            <w:hideMark/>
          </w:tcPr>
          <w:p w14:paraId="071631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1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2E" w14:textId="77777777" w:rsidR="00214CC2" w:rsidRPr="008677B1" w:rsidRDefault="006453C1" w:rsidP="005F005A">
            <w:pPr>
              <w:spacing w:after="0"/>
              <w:rPr>
                <w:rFonts w:ascii="Times New Roman" w:eastAsia="Times New Roman" w:hAnsi="Times New Roman" w:cs="Times New Roman"/>
                <w:sz w:val="20"/>
              </w:rPr>
            </w:pPr>
          </w:p>
        </w:tc>
      </w:tr>
      <w:tr w:rsidR="006222AF" w14:paraId="07163137" w14:textId="77777777">
        <w:trPr>
          <w:trHeight w:val="300"/>
        </w:trPr>
        <w:tc>
          <w:tcPr>
            <w:tcW w:w="1036" w:type="dxa"/>
            <w:tcBorders>
              <w:top w:val="nil"/>
              <w:left w:val="nil"/>
              <w:bottom w:val="nil"/>
              <w:right w:val="nil"/>
            </w:tcBorders>
            <w:shd w:val="clear" w:color="auto" w:fill="auto"/>
            <w:noWrap/>
            <w:vAlign w:val="bottom"/>
            <w:hideMark/>
          </w:tcPr>
          <w:p w14:paraId="071631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31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36" w14:textId="77777777" w:rsidR="00214CC2" w:rsidRPr="008677B1" w:rsidRDefault="006453C1" w:rsidP="005F005A">
            <w:pPr>
              <w:spacing w:after="0"/>
              <w:rPr>
                <w:rFonts w:ascii="Times New Roman" w:eastAsia="Times New Roman" w:hAnsi="Times New Roman" w:cs="Times New Roman"/>
                <w:sz w:val="20"/>
              </w:rPr>
            </w:pPr>
          </w:p>
        </w:tc>
      </w:tr>
      <w:tr w:rsidR="006222AF" w14:paraId="0716313E" w14:textId="77777777">
        <w:trPr>
          <w:trHeight w:val="300"/>
        </w:trPr>
        <w:tc>
          <w:tcPr>
            <w:tcW w:w="2051" w:type="dxa"/>
            <w:gridSpan w:val="2"/>
            <w:tcBorders>
              <w:top w:val="nil"/>
              <w:left w:val="nil"/>
              <w:bottom w:val="nil"/>
              <w:right w:val="nil"/>
            </w:tcBorders>
            <w:shd w:val="clear" w:color="auto" w:fill="auto"/>
            <w:noWrap/>
            <w:vAlign w:val="bottom"/>
            <w:hideMark/>
          </w:tcPr>
          <w:p w14:paraId="071631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31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3D" w14:textId="77777777" w:rsidR="00214CC2" w:rsidRPr="008677B1" w:rsidRDefault="006453C1" w:rsidP="005F005A">
            <w:pPr>
              <w:spacing w:after="0"/>
              <w:rPr>
                <w:rFonts w:ascii="Times New Roman" w:eastAsia="Times New Roman" w:hAnsi="Times New Roman" w:cs="Times New Roman"/>
                <w:sz w:val="20"/>
              </w:rPr>
            </w:pPr>
          </w:p>
        </w:tc>
      </w:tr>
      <w:tr w:rsidR="006222AF" w14:paraId="07163146" w14:textId="77777777">
        <w:trPr>
          <w:trHeight w:val="300"/>
        </w:trPr>
        <w:tc>
          <w:tcPr>
            <w:tcW w:w="1036" w:type="dxa"/>
            <w:tcBorders>
              <w:top w:val="nil"/>
              <w:left w:val="nil"/>
              <w:bottom w:val="nil"/>
              <w:right w:val="nil"/>
            </w:tcBorders>
            <w:shd w:val="clear" w:color="auto" w:fill="auto"/>
            <w:noWrap/>
            <w:vAlign w:val="bottom"/>
            <w:hideMark/>
          </w:tcPr>
          <w:p w14:paraId="071631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4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14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1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45" w14:textId="77777777" w:rsidR="00214CC2" w:rsidRPr="008677B1" w:rsidRDefault="006453C1" w:rsidP="005F005A">
            <w:pPr>
              <w:spacing w:after="0"/>
              <w:rPr>
                <w:rFonts w:ascii="Times New Roman" w:eastAsia="Times New Roman" w:hAnsi="Times New Roman" w:cs="Times New Roman"/>
                <w:sz w:val="20"/>
              </w:rPr>
            </w:pPr>
          </w:p>
        </w:tc>
      </w:tr>
      <w:tr w:rsidR="006222AF" w14:paraId="0716314A" w14:textId="77777777">
        <w:trPr>
          <w:trHeight w:val="300"/>
        </w:trPr>
        <w:tc>
          <w:tcPr>
            <w:tcW w:w="1036" w:type="dxa"/>
            <w:tcBorders>
              <w:top w:val="nil"/>
              <w:left w:val="nil"/>
              <w:bottom w:val="nil"/>
              <w:right w:val="nil"/>
            </w:tcBorders>
            <w:shd w:val="clear" w:color="auto" w:fill="auto"/>
            <w:noWrap/>
            <w:vAlign w:val="bottom"/>
            <w:hideMark/>
          </w:tcPr>
          <w:p w14:paraId="0716314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1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187 ως έχει   ΔΕΚΤΟ ΚΑΤΑ ΠΛΕΙΟΨΗΦΙΑ</w:t>
            </w:r>
          </w:p>
        </w:tc>
        <w:tc>
          <w:tcPr>
            <w:tcW w:w="1015" w:type="dxa"/>
            <w:tcBorders>
              <w:top w:val="nil"/>
              <w:left w:val="nil"/>
              <w:bottom w:val="nil"/>
              <w:right w:val="nil"/>
            </w:tcBorders>
            <w:shd w:val="clear" w:color="auto" w:fill="auto"/>
            <w:noWrap/>
            <w:vAlign w:val="bottom"/>
            <w:hideMark/>
          </w:tcPr>
          <w:p w14:paraId="0716314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152" w14:textId="77777777">
        <w:trPr>
          <w:trHeight w:val="300"/>
        </w:trPr>
        <w:tc>
          <w:tcPr>
            <w:tcW w:w="1036" w:type="dxa"/>
            <w:tcBorders>
              <w:top w:val="nil"/>
              <w:left w:val="nil"/>
              <w:bottom w:val="nil"/>
              <w:right w:val="nil"/>
            </w:tcBorders>
            <w:shd w:val="clear" w:color="auto" w:fill="auto"/>
            <w:noWrap/>
            <w:vAlign w:val="bottom"/>
            <w:hideMark/>
          </w:tcPr>
          <w:p w14:paraId="071631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1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4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51" w14:textId="77777777" w:rsidR="00214CC2" w:rsidRPr="008677B1" w:rsidRDefault="006453C1" w:rsidP="005F005A">
            <w:pPr>
              <w:spacing w:after="0"/>
              <w:rPr>
                <w:rFonts w:ascii="Times New Roman" w:eastAsia="Times New Roman" w:hAnsi="Times New Roman" w:cs="Times New Roman"/>
                <w:sz w:val="20"/>
              </w:rPr>
            </w:pPr>
          </w:p>
        </w:tc>
      </w:tr>
      <w:tr w:rsidR="006222AF" w14:paraId="0716315A" w14:textId="77777777">
        <w:trPr>
          <w:trHeight w:val="300"/>
        </w:trPr>
        <w:tc>
          <w:tcPr>
            <w:tcW w:w="1036" w:type="dxa"/>
            <w:tcBorders>
              <w:top w:val="nil"/>
              <w:left w:val="nil"/>
              <w:bottom w:val="nil"/>
              <w:right w:val="nil"/>
            </w:tcBorders>
            <w:shd w:val="clear" w:color="auto" w:fill="auto"/>
            <w:noWrap/>
            <w:vAlign w:val="bottom"/>
            <w:hideMark/>
          </w:tcPr>
          <w:p w14:paraId="071631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1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59" w14:textId="77777777" w:rsidR="00214CC2" w:rsidRPr="008677B1" w:rsidRDefault="006453C1" w:rsidP="005F005A">
            <w:pPr>
              <w:spacing w:after="0"/>
              <w:rPr>
                <w:rFonts w:ascii="Times New Roman" w:eastAsia="Times New Roman" w:hAnsi="Times New Roman" w:cs="Times New Roman"/>
                <w:sz w:val="20"/>
              </w:rPr>
            </w:pPr>
          </w:p>
        </w:tc>
      </w:tr>
      <w:tr w:rsidR="006222AF" w14:paraId="07163162" w14:textId="77777777">
        <w:trPr>
          <w:trHeight w:val="300"/>
        </w:trPr>
        <w:tc>
          <w:tcPr>
            <w:tcW w:w="1036" w:type="dxa"/>
            <w:tcBorders>
              <w:top w:val="nil"/>
              <w:left w:val="nil"/>
              <w:bottom w:val="nil"/>
              <w:right w:val="nil"/>
            </w:tcBorders>
            <w:shd w:val="clear" w:color="auto" w:fill="auto"/>
            <w:noWrap/>
            <w:vAlign w:val="bottom"/>
            <w:hideMark/>
          </w:tcPr>
          <w:p w14:paraId="071631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1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61" w14:textId="77777777" w:rsidR="00214CC2" w:rsidRPr="008677B1" w:rsidRDefault="006453C1" w:rsidP="005F005A">
            <w:pPr>
              <w:spacing w:after="0"/>
              <w:rPr>
                <w:rFonts w:ascii="Times New Roman" w:eastAsia="Times New Roman" w:hAnsi="Times New Roman" w:cs="Times New Roman"/>
                <w:sz w:val="20"/>
              </w:rPr>
            </w:pPr>
          </w:p>
        </w:tc>
      </w:tr>
      <w:tr w:rsidR="006222AF" w14:paraId="0716316A" w14:textId="77777777">
        <w:trPr>
          <w:trHeight w:val="300"/>
        </w:trPr>
        <w:tc>
          <w:tcPr>
            <w:tcW w:w="1036" w:type="dxa"/>
            <w:tcBorders>
              <w:top w:val="nil"/>
              <w:left w:val="nil"/>
              <w:bottom w:val="nil"/>
              <w:right w:val="nil"/>
            </w:tcBorders>
            <w:shd w:val="clear" w:color="auto" w:fill="auto"/>
            <w:noWrap/>
            <w:vAlign w:val="bottom"/>
            <w:hideMark/>
          </w:tcPr>
          <w:p w14:paraId="071631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1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69" w14:textId="77777777" w:rsidR="00214CC2" w:rsidRPr="008677B1" w:rsidRDefault="006453C1" w:rsidP="005F005A">
            <w:pPr>
              <w:spacing w:after="0"/>
              <w:rPr>
                <w:rFonts w:ascii="Times New Roman" w:eastAsia="Times New Roman" w:hAnsi="Times New Roman" w:cs="Times New Roman"/>
                <w:sz w:val="20"/>
              </w:rPr>
            </w:pPr>
          </w:p>
        </w:tc>
      </w:tr>
      <w:tr w:rsidR="006222AF" w14:paraId="07163172" w14:textId="77777777">
        <w:trPr>
          <w:trHeight w:val="300"/>
        </w:trPr>
        <w:tc>
          <w:tcPr>
            <w:tcW w:w="1036" w:type="dxa"/>
            <w:tcBorders>
              <w:top w:val="nil"/>
              <w:left w:val="nil"/>
              <w:bottom w:val="nil"/>
              <w:right w:val="nil"/>
            </w:tcBorders>
            <w:shd w:val="clear" w:color="auto" w:fill="auto"/>
            <w:noWrap/>
            <w:vAlign w:val="bottom"/>
            <w:hideMark/>
          </w:tcPr>
          <w:p w14:paraId="071631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1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71" w14:textId="77777777" w:rsidR="00214CC2" w:rsidRPr="008677B1" w:rsidRDefault="006453C1" w:rsidP="005F005A">
            <w:pPr>
              <w:spacing w:after="0"/>
              <w:rPr>
                <w:rFonts w:ascii="Times New Roman" w:eastAsia="Times New Roman" w:hAnsi="Times New Roman" w:cs="Times New Roman"/>
                <w:sz w:val="20"/>
              </w:rPr>
            </w:pPr>
          </w:p>
        </w:tc>
      </w:tr>
      <w:tr w:rsidR="006222AF" w14:paraId="0716317A" w14:textId="77777777">
        <w:trPr>
          <w:trHeight w:val="300"/>
        </w:trPr>
        <w:tc>
          <w:tcPr>
            <w:tcW w:w="1036" w:type="dxa"/>
            <w:tcBorders>
              <w:top w:val="nil"/>
              <w:left w:val="nil"/>
              <w:bottom w:val="nil"/>
              <w:right w:val="nil"/>
            </w:tcBorders>
            <w:shd w:val="clear" w:color="auto" w:fill="auto"/>
            <w:noWrap/>
            <w:vAlign w:val="bottom"/>
            <w:hideMark/>
          </w:tcPr>
          <w:p w14:paraId="071631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1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79" w14:textId="77777777" w:rsidR="00214CC2" w:rsidRPr="008677B1" w:rsidRDefault="006453C1" w:rsidP="005F005A">
            <w:pPr>
              <w:spacing w:after="0"/>
              <w:rPr>
                <w:rFonts w:ascii="Times New Roman" w:eastAsia="Times New Roman" w:hAnsi="Times New Roman" w:cs="Times New Roman"/>
                <w:sz w:val="20"/>
              </w:rPr>
            </w:pPr>
          </w:p>
        </w:tc>
      </w:tr>
      <w:tr w:rsidR="006222AF" w14:paraId="07163182" w14:textId="77777777">
        <w:trPr>
          <w:trHeight w:val="300"/>
        </w:trPr>
        <w:tc>
          <w:tcPr>
            <w:tcW w:w="1036" w:type="dxa"/>
            <w:tcBorders>
              <w:top w:val="nil"/>
              <w:left w:val="nil"/>
              <w:bottom w:val="nil"/>
              <w:right w:val="nil"/>
            </w:tcBorders>
            <w:shd w:val="clear" w:color="auto" w:fill="auto"/>
            <w:noWrap/>
            <w:vAlign w:val="bottom"/>
            <w:hideMark/>
          </w:tcPr>
          <w:p w14:paraId="071631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1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17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81" w14:textId="77777777" w:rsidR="00214CC2" w:rsidRPr="008677B1" w:rsidRDefault="006453C1" w:rsidP="005F005A">
            <w:pPr>
              <w:spacing w:after="0"/>
              <w:rPr>
                <w:rFonts w:ascii="Times New Roman" w:eastAsia="Times New Roman" w:hAnsi="Times New Roman" w:cs="Times New Roman"/>
                <w:sz w:val="20"/>
              </w:rPr>
            </w:pPr>
          </w:p>
        </w:tc>
      </w:tr>
      <w:tr w:rsidR="006222AF" w14:paraId="07163189" w14:textId="77777777">
        <w:trPr>
          <w:trHeight w:val="300"/>
        </w:trPr>
        <w:tc>
          <w:tcPr>
            <w:tcW w:w="2051" w:type="dxa"/>
            <w:gridSpan w:val="2"/>
            <w:tcBorders>
              <w:top w:val="nil"/>
              <w:left w:val="nil"/>
              <w:bottom w:val="nil"/>
              <w:right w:val="nil"/>
            </w:tcBorders>
            <w:shd w:val="clear" w:color="auto" w:fill="auto"/>
            <w:noWrap/>
            <w:vAlign w:val="bottom"/>
            <w:hideMark/>
          </w:tcPr>
          <w:p w14:paraId="071631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1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88" w14:textId="77777777" w:rsidR="00214CC2" w:rsidRPr="008677B1" w:rsidRDefault="006453C1" w:rsidP="005F005A">
            <w:pPr>
              <w:spacing w:after="0"/>
              <w:rPr>
                <w:rFonts w:ascii="Times New Roman" w:eastAsia="Times New Roman" w:hAnsi="Times New Roman" w:cs="Times New Roman"/>
                <w:sz w:val="20"/>
              </w:rPr>
            </w:pPr>
          </w:p>
        </w:tc>
      </w:tr>
      <w:tr w:rsidR="006222AF" w14:paraId="07163191" w14:textId="77777777">
        <w:trPr>
          <w:trHeight w:val="300"/>
        </w:trPr>
        <w:tc>
          <w:tcPr>
            <w:tcW w:w="1036" w:type="dxa"/>
            <w:tcBorders>
              <w:top w:val="nil"/>
              <w:left w:val="nil"/>
              <w:bottom w:val="nil"/>
              <w:right w:val="nil"/>
            </w:tcBorders>
            <w:shd w:val="clear" w:color="auto" w:fill="auto"/>
            <w:noWrap/>
            <w:vAlign w:val="bottom"/>
            <w:hideMark/>
          </w:tcPr>
          <w:p w14:paraId="071631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8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18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1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90" w14:textId="77777777" w:rsidR="00214CC2" w:rsidRPr="008677B1" w:rsidRDefault="006453C1" w:rsidP="005F005A">
            <w:pPr>
              <w:spacing w:after="0"/>
              <w:rPr>
                <w:rFonts w:ascii="Times New Roman" w:eastAsia="Times New Roman" w:hAnsi="Times New Roman" w:cs="Times New Roman"/>
                <w:sz w:val="20"/>
              </w:rPr>
            </w:pPr>
          </w:p>
        </w:tc>
      </w:tr>
      <w:tr w:rsidR="006222AF" w14:paraId="07163195" w14:textId="77777777">
        <w:trPr>
          <w:trHeight w:val="300"/>
        </w:trPr>
        <w:tc>
          <w:tcPr>
            <w:tcW w:w="1036" w:type="dxa"/>
            <w:tcBorders>
              <w:top w:val="nil"/>
              <w:left w:val="nil"/>
              <w:bottom w:val="nil"/>
              <w:right w:val="nil"/>
            </w:tcBorders>
            <w:shd w:val="clear" w:color="auto" w:fill="auto"/>
            <w:noWrap/>
            <w:vAlign w:val="bottom"/>
            <w:hideMark/>
          </w:tcPr>
          <w:p w14:paraId="0716319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1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188 ως έχει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319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19D" w14:textId="77777777">
        <w:trPr>
          <w:trHeight w:val="300"/>
        </w:trPr>
        <w:tc>
          <w:tcPr>
            <w:tcW w:w="1036" w:type="dxa"/>
            <w:tcBorders>
              <w:top w:val="nil"/>
              <w:left w:val="nil"/>
              <w:bottom w:val="nil"/>
              <w:right w:val="nil"/>
            </w:tcBorders>
            <w:shd w:val="clear" w:color="auto" w:fill="auto"/>
            <w:noWrap/>
            <w:vAlign w:val="bottom"/>
            <w:hideMark/>
          </w:tcPr>
          <w:p w14:paraId="071631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1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9C" w14:textId="77777777" w:rsidR="00214CC2" w:rsidRPr="008677B1" w:rsidRDefault="006453C1" w:rsidP="005F005A">
            <w:pPr>
              <w:spacing w:after="0"/>
              <w:rPr>
                <w:rFonts w:ascii="Times New Roman" w:eastAsia="Times New Roman" w:hAnsi="Times New Roman" w:cs="Times New Roman"/>
                <w:sz w:val="20"/>
              </w:rPr>
            </w:pPr>
          </w:p>
        </w:tc>
      </w:tr>
      <w:tr w:rsidR="006222AF" w14:paraId="071631A5" w14:textId="77777777">
        <w:trPr>
          <w:trHeight w:val="300"/>
        </w:trPr>
        <w:tc>
          <w:tcPr>
            <w:tcW w:w="1036" w:type="dxa"/>
            <w:tcBorders>
              <w:top w:val="nil"/>
              <w:left w:val="nil"/>
              <w:bottom w:val="nil"/>
              <w:right w:val="nil"/>
            </w:tcBorders>
            <w:shd w:val="clear" w:color="auto" w:fill="auto"/>
            <w:noWrap/>
            <w:vAlign w:val="bottom"/>
            <w:hideMark/>
          </w:tcPr>
          <w:p w14:paraId="071631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1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A4" w14:textId="77777777" w:rsidR="00214CC2" w:rsidRPr="008677B1" w:rsidRDefault="006453C1" w:rsidP="005F005A">
            <w:pPr>
              <w:spacing w:after="0"/>
              <w:rPr>
                <w:rFonts w:ascii="Times New Roman" w:eastAsia="Times New Roman" w:hAnsi="Times New Roman" w:cs="Times New Roman"/>
                <w:sz w:val="20"/>
              </w:rPr>
            </w:pPr>
          </w:p>
        </w:tc>
      </w:tr>
      <w:tr w:rsidR="006222AF" w14:paraId="071631AD" w14:textId="77777777">
        <w:trPr>
          <w:trHeight w:val="300"/>
        </w:trPr>
        <w:tc>
          <w:tcPr>
            <w:tcW w:w="1036" w:type="dxa"/>
            <w:tcBorders>
              <w:top w:val="nil"/>
              <w:left w:val="nil"/>
              <w:bottom w:val="nil"/>
              <w:right w:val="nil"/>
            </w:tcBorders>
            <w:shd w:val="clear" w:color="auto" w:fill="auto"/>
            <w:noWrap/>
            <w:vAlign w:val="bottom"/>
            <w:hideMark/>
          </w:tcPr>
          <w:p w14:paraId="071631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1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AC" w14:textId="77777777" w:rsidR="00214CC2" w:rsidRPr="008677B1" w:rsidRDefault="006453C1" w:rsidP="005F005A">
            <w:pPr>
              <w:spacing w:after="0"/>
              <w:rPr>
                <w:rFonts w:ascii="Times New Roman" w:eastAsia="Times New Roman" w:hAnsi="Times New Roman" w:cs="Times New Roman"/>
                <w:sz w:val="20"/>
              </w:rPr>
            </w:pPr>
          </w:p>
        </w:tc>
      </w:tr>
      <w:tr w:rsidR="006222AF" w14:paraId="071631B5" w14:textId="77777777">
        <w:trPr>
          <w:trHeight w:val="300"/>
        </w:trPr>
        <w:tc>
          <w:tcPr>
            <w:tcW w:w="1036" w:type="dxa"/>
            <w:tcBorders>
              <w:top w:val="nil"/>
              <w:left w:val="nil"/>
              <w:bottom w:val="nil"/>
              <w:right w:val="nil"/>
            </w:tcBorders>
            <w:shd w:val="clear" w:color="auto" w:fill="auto"/>
            <w:noWrap/>
            <w:vAlign w:val="bottom"/>
            <w:hideMark/>
          </w:tcPr>
          <w:p w14:paraId="071631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1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B4" w14:textId="77777777" w:rsidR="00214CC2" w:rsidRPr="008677B1" w:rsidRDefault="006453C1" w:rsidP="005F005A">
            <w:pPr>
              <w:spacing w:after="0"/>
              <w:rPr>
                <w:rFonts w:ascii="Times New Roman" w:eastAsia="Times New Roman" w:hAnsi="Times New Roman" w:cs="Times New Roman"/>
                <w:sz w:val="20"/>
              </w:rPr>
            </w:pPr>
          </w:p>
        </w:tc>
      </w:tr>
      <w:tr w:rsidR="006222AF" w14:paraId="071631BD" w14:textId="77777777">
        <w:trPr>
          <w:trHeight w:val="300"/>
        </w:trPr>
        <w:tc>
          <w:tcPr>
            <w:tcW w:w="1036" w:type="dxa"/>
            <w:tcBorders>
              <w:top w:val="nil"/>
              <w:left w:val="nil"/>
              <w:bottom w:val="nil"/>
              <w:right w:val="nil"/>
            </w:tcBorders>
            <w:shd w:val="clear" w:color="auto" w:fill="auto"/>
            <w:noWrap/>
            <w:vAlign w:val="bottom"/>
            <w:hideMark/>
          </w:tcPr>
          <w:p w14:paraId="071631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1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BC" w14:textId="77777777" w:rsidR="00214CC2" w:rsidRPr="008677B1" w:rsidRDefault="006453C1" w:rsidP="005F005A">
            <w:pPr>
              <w:spacing w:after="0"/>
              <w:rPr>
                <w:rFonts w:ascii="Times New Roman" w:eastAsia="Times New Roman" w:hAnsi="Times New Roman" w:cs="Times New Roman"/>
                <w:sz w:val="20"/>
              </w:rPr>
            </w:pPr>
          </w:p>
        </w:tc>
      </w:tr>
      <w:tr w:rsidR="006222AF" w14:paraId="071631C5" w14:textId="77777777">
        <w:trPr>
          <w:trHeight w:val="300"/>
        </w:trPr>
        <w:tc>
          <w:tcPr>
            <w:tcW w:w="1036" w:type="dxa"/>
            <w:tcBorders>
              <w:top w:val="nil"/>
              <w:left w:val="nil"/>
              <w:bottom w:val="nil"/>
              <w:right w:val="nil"/>
            </w:tcBorders>
            <w:shd w:val="clear" w:color="auto" w:fill="auto"/>
            <w:noWrap/>
            <w:vAlign w:val="bottom"/>
            <w:hideMark/>
          </w:tcPr>
          <w:p w14:paraId="071631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1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C4" w14:textId="77777777" w:rsidR="00214CC2" w:rsidRPr="008677B1" w:rsidRDefault="006453C1" w:rsidP="005F005A">
            <w:pPr>
              <w:spacing w:after="0"/>
              <w:rPr>
                <w:rFonts w:ascii="Times New Roman" w:eastAsia="Times New Roman" w:hAnsi="Times New Roman" w:cs="Times New Roman"/>
                <w:sz w:val="20"/>
              </w:rPr>
            </w:pPr>
          </w:p>
        </w:tc>
      </w:tr>
      <w:tr w:rsidR="006222AF" w14:paraId="071631CD" w14:textId="77777777">
        <w:trPr>
          <w:trHeight w:val="300"/>
        </w:trPr>
        <w:tc>
          <w:tcPr>
            <w:tcW w:w="1036" w:type="dxa"/>
            <w:tcBorders>
              <w:top w:val="nil"/>
              <w:left w:val="nil"/>
              <w:bottom w:val="nil"/>
              <w:right w:val="nil"/>
            </w:tcBorders>
            <w:shd w:val="clear" w:color="auto" w:fill="auto"/>
            <w:noWrap/>
            <w:vAlign w:val="bottom"/>
            <w:hideMark/>
          </w:tcPr>
          <w:p w14:paraId="071631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1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CC" w14:textId="77777777" w:rsidR="00214CC2" w:rsidRPr="008677B1" w:rsidRDefault="006453C1" w:rsidP="005F005A">
            <w:pPr>
              <w:spacing w:after="0"/>
              <w:rPr>
                <w:rFonts w:ascii="Times New Roman" w:eastAsia="Times New Roman" w:hAnsi="Times New Roman" w:cs="Times New Roman"/>
                <w:sz w:val="20"/>
              </w:rPr>
            </w:pPr>
          </w:p>
        </w:tc>
      </w:tr>
      <w:tr w:rsidR="006222AF" w14:paraId="071631D4" w14:textId="77777777">
        <w:trPr>
          <w:trHeight w:val="300"/>
        </w:trPr>
        <w:tc>
          <w:tcPr>
            <w:tcW w:w="2051" w:type="dxa"/>
            <w:gridSpan w:val="2"/>
            <w:tcBorders>
              <w:top w:val="nil"/>
              <w:left w:val="nil"/>
              <w:bottom w:val="nil"/>
              <w:right w:val="nil"/>
            </w:tcBorders>
            <w:shd w:val="clear" w:color="auto" w:fill="auto"/>
            <w:noWrap/>
            <w:vAlign w:val="bottom"/>
            <w:hideMark/>
          </w:tcPr>
          <w:p w14:paraId="071631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1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D3" w14:textId="77777777" w:rsidR="00214CC2" w:rsidRPr="008677B1" w:rsidRDefault="006453C1" w:rsidP="005F005A">
            <w:pPr>
              <w:spacing w:after="0"/>
              <w:rPr>
                <w:rFonts w:ascii="Times New Roman" w:eastAsia="Times New Roman" w:hAnsi="Times New Roman" w:cs="Times New Roman"/>
                <w:sz w:val="20"/>
              </w:rPr>
            </w:pPr>
          </w:p>
        </w:tc>
      </w:tr>
      <w:tr w:rsidR="006222AF" w14:paraId="071631DC" w14:textId="77777777">
        <w:trPr>
          <w:trHeight w:val="300"/>
        </w:trPr>
        <w:tc>
          <w:tcPr>
            <w:tcW w:w="1036" w:type="dxa"/>
            <w:tcBorders>
              <w:top w:val="nil"/>
              <w:left w:val="nil"/>
              <w:bottom w:val="nil"/>
              <w:right w:val="nil"/>
            </w:tcBorders>
            <w:shd w:val="clear" w:color="auto" w:fill="auto"/>
            <w:noWrap/>
            <w:vAlign w:val="bottom"/>
            <w:hideMark/>
          </w:tcPr>
          <w:p w14:paraId="071631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D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1D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1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DB" w14:textId="77777777" w:rsidR="00214CC2" w:rsidRPr="008677B1" w:rsidRDefault="006453C1" w:rsidP="005F005A">
            <w:pPr>
              <w:spacing w:after="0"/>
              <w:rPr>
                <w:rFonts w:ascii="Times New Roman" w:eastAsia="Times New Roman" w:hAnsi="Times New Roman" w:cs="Times New Roman"/>
                <w:sz w:val="20"/>
              </w:rPr>
            </w:pPr>
          </w:p>
        </w:tc>
      </w:tr>
      <w:tr w:rsidR="006222AF" w14:paraId="071631E0" w14:textId="77777777">
        <w:trPr>
          <w:trHeight w:val="300"/>
        </w:trPr>
        <w:tc>
          <w:tcPr>
            <w:tcW w:w="1036" w:type="dxa"/>
            <w:tcBorders>
              <w:top w:val="nil"/>
              <w:left w:val="nil"/>
              <w:bottom w:val="nil"/>
              <w:right w:val="nil"/>
            </w:tcBorders>
            <w:shd w:val="clear" w:color="auto" w:fill="auto"/>
            <w:noWrap/>
            <w:vAlign w:val="bottom"/>
            <w:hideMark/>
          </w:tcPr>
          <w:p w14:paraId="071631D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1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191 ως έχει   ΔΕΚΤΟ ΚΑΤΑ ΠΛΕΙΟΨΗΦΙΑ</w:t>
            </w:r>
          </w:p>
        </w:tc>
        <w:tc>
          <w:tcPr>
            <w:tcW w:w="1015" w:type="dxa"/>
            <w:tcBorders>
              <w:top w:val="nil"/>
              <w:left w:val="nil"/>
              <w:bottom w:val="nil"/>
              <w:right w:val="nil"/>
            </w:tcBorders>
            <w:shd w:val="clear" w:color="auto" w:fill="auto"/>
            <w:noWrap/>
            <w:vAlign w:val="bottom"/>
            <w:hideMark/>
          </w:tcPr>
          <w:p w14:paraId="071631D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1E8" w14:textId="77777777">
        <w:trPr>
          <w:trHeight w:val="300"/>
        </w:trPr>
        <w:tc>
          <w:tcPr>
            <w:tcW w:w="1036" w:type="dxa"/>
            <w:tcBorders>
              <w:top w:val="nil"/>
              <w:left w:val="nil"/>
              <w:bottom w:val="nil"/>
              <w:right w:val="nil"/>
            </w:tcBorders>
            <w:shd w:val="clear" w:color="auto" w:fill="auto"/>
            <w:noWrap/>
            <w:vAlign w:val="bottom"/>
            <w:hideMark/>
          </w:tcPr>
          <w:p w14:paraId="071631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1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1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E7" w14:textId="77777777" w:rsidR="00214CC2" w:rsidRPr="008677B1" w:rsidRDefault="006453C1" w:rsidP="005F005A">
            <w:pPr>
              <w:spacing w:after="0"/>
              <w:rPr>
                <w:rFonts w:ascii="Times New Roman" w:eastAsia="Times New Roman" w:hAnsi="Times New Roman" w:cs="Times New Roman"/>
                <w:sz w:val="20"/>
              </w:rPr>
            </w:pPr>
          </w:p>
        </w:tc>
      </w:tr>
      <w:tr w:rsidR="006222AF" w14:paraId="071631F0" w14:textId="77777777">
        <w:trPr>
          <w:trHeight w:val="300"/>
        </w:trPr>
        <w:tc>
          <w:tcPr>
            <w:tcW w:w="1036" w:type="dxa"/>
            <w:tcBorders>
              <w:top w:val="nil"/>
              <w:left w:val="nil"/>
              <w:bottom w:val="nil"/>
              <w:right w:val="nil"/>
            </w:tcBorders>
            <w:shd w:val="clear" w:color="auto" w:fill="auto"/>
            <w:noWrap/>
            <w:vAlign w:val="bottom"/>
            <w:hideMark/>
          </w:tcPr>
          <w:p w14:paraId="071631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1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EF" w14:textId="77777777" w:rsidR="00214CC2" w:rsidRPr="008677B1" w:rsidRDefault="006453C1" w:rsidP="005F005A">
            <w:pPr>
              <w:spacing w:after="0"/>
              <w:rPr>
                <w:rFonts w:ascii="Times New Roman" w:eastAsia="Times New Roman" w:hAnsi="Times New Roman" w:cs="Times New Roman"/>
                <w:sz w:val="20"/>
              </w:rPr>
            </w:pPr>
          </w:p>
        </w:tc>
      </w:tr>
      <w:tr w:rsidR="006222AF" w14:paraId="071631F8" w14:textId="77777777">
        <w:trPr>
          <w:trHeight w:val="300"/>
        </w:trPr>
        <w:tc>
          <w:tcPr>
            <w:tcW w:w="1036" w:type="dxa"/>
            <w:tcBorders>
              <w:top w:val="nil"/>
              <w:left w:val="nil"/>
              <w:bottom w:val="nil"/>
              <w:right w:val="nil"/>
            </w:tcBorders>
            <w:shd w:val="clear" w:color="auto" w:fill="auto"/>
            <w:noWrap/>
            <w:vAlign w:val="bottom"/>
            <w:hideMark/>
          </w:tcPr>
          <w:p w14:paraId="071631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1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F7" w14:textId="77777777" w:rsidR="00214CC2" w:rsidRPr="008677B1" w:rsidRDefault="006453C1" w:rsidP="005F005A">
            <w:pPr>
              <w:spacing w:after="0"/>
              <w:rPr>
                <w:rFonts w:ascii="Times New Roman" w:eastAsia="Times New Roman" w:hAnsi="Times New Roman" w:cs="Times New Roman"/>
                <w:sz w:val="20"/>
              </w:rPr>
            </w:pPr>
          </w:p>
        </w:tc>
      </w:tr>
      <w:tr w:rsidR="006222AF" w14:paraId="07163200" w14:textId="77777777">
        <w:trPr>
          <w:trHeight w:val="300"/>
        </w:trPr>
        <w:tc>
          <w:tcPr>
            <w:tcW w:w="1036" w:type="dxa"/>
            <w:tcBorders>
              <w:top w:val="nil"/>
              <w:left w:val="nil"/>
              <w:bottom w:val="nil"/>
              <w:right w:val="nil"/>
            </w:tcBorders>
            <w:shd w:val="clear" w:color="auto" w:fill="auto"/>
            <w:noWrap/>
            <w:vAlign w:val="bottom"/>
            <w:hideMark/>
          </w:tcPr>
          <w:p w14:paraId="071631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1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1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1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1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1FF" w14:textId="77777777" w:rsidR="00214CC2" w:rsidRPr="008677B1" w:rsidRDefault="006453C1" w:rsidP="005F005A">
            <w:pPr>
              <w:spacing w:after="0"/>
              <w:rPr>
                <w:rFonts w:ascii="Times New Roman" w:eastAsia="Times New Roman" w:hAnsi="Times New Roman" w:cs="Times New Roman"/>
                <w:sz w:val="20"/>
              </w:rPr>
            </w:pPr>
          </w:p>
        </w:tc>
      </w:tr>
      <w:tr w:rsidR="006222AF" w14:paraId="07163208" w14:textId="77777777">
        <w:trPr>
          <w:trHeight w:val="300"/>
        </w:trPr>
        <w:tc>
          <w:tcPr>
            <w:tcW w:w="1036" w:type="dxa"/>
            <w:tcBorders>
              <w:top w:val="nil"/>
              <w:left w:val="nil"/>
              <w:bottom w:val="nil"/>
              <w:right w:val="nil"/>
            </w:tcBorders>
            <w:shd w:val="clear" w:color="auto" w:fill="auto"/>
            <w:noWrap/>
            <w:vAlign w:val="bottom"/>
            <w:hideMark/>
          </w:tcPr>
          <w:p w14:paraId="071632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2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07" w14:textId="77777777" w:rsidR="00214CC2" w:rsidRPr="008677B1" w:rsidRDefault="006453C1" w:rsidP="005F005A">
            <w:pPr>
              <w:spacing w:after="0"/>
              <w:rPr>
                <w:rFonts w:ascii="Times New Roman" w:eastAsia="Times New Roman" w:hAnsi="Times New Roman" w:cs="Times New Roman"/>
                <w:sz w:val="20"/>
              </w:rPr>
            </w:pPr>
          </w:p>
        </w:tc>
      </w:tr>
      <w:tr w:rsidR="006222AF" w14:paraId="07163210" w14:textId="77777777">
        <w:trPr>
          <w:trHeight w:val="300"/>
        </w:trPr>
        <w:tc>
          <w:tcPr>
            <w:tcW w:w="1036" w:type="dxa"/>
            <w:tcBorders>
              <w:top w:val="nil"/>
              <w:left w:val="nil"/>
              <w:bottom w:val="nil"/>
              <w:right w:val="nil"/>
            </w:tcBorders>
            <w:shd w:val="clear" w:color="auto" w:fill="auto"/>
            <w:noWrap/>
            <w:vAlign w:val="bottom"/>
            <w:hideMark/>
          </w:tcPr>
          <w:p w14:paraId="071632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2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0F" w14:textId="77777777" w:rsidR="00214CC2" w:rsidRPr="008677B1" w:rsidRDefault="006453C1" w:rsidP="005F005A">
            <w:pPr>
              <w:spacing w:after="0"/>
              <w:rPr>
                <w:rFonts w:ascii="Times New Roman" w:eastAsia="Times New Roman" w:hAnsi="Times New Roman" w:cs="Times New Roman"/>
                <w:sz w:val="20"/>
              </w:rPr>
            </w:pPr>
          </w:p>
        </w:tc>
      </w:tr>
      <w:tr w:rsidR="006222AF" w14:paraId="07163218" w14:textId="77777777">
        <w:trPr>
          <w:trHeight w:val="300"/>
        </w:trPr>
        <w:tc>
          <w:tcPr>
            <w:tcW w:w="1036" w:type="dxa"/>
            <w:tcBorders>
              <w:top w:val="nil"/>
              <w:left w:val="nil"/>
              <w:bottom w:val="nil"/>
              <w:right w:val="nil"/>
            </w:tcBorders>
            <w:shd w:val="clear" w:color="auto" w:fill="auto"/>
            <w:noWrap/>
            <w:vAlign w:val="bottom"/>
            <w:hideMark/>
          </w:tcPr>
          <w:p w14:paraId="071632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2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21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17" w14:textId="77777777" w:rsidR="00214CC2" w:rsidRPr="008677B1" w:rsidRDefault="006453C1" w:rsidP="005F005A">
            <w:pPr>
              <w:spacing w:after="0"/>
              <w:rPr>
                <w:rFonts w:ascii="Times New Roman" w:eastAsia="Times New Roman" w:hAnsi="Times New Roman" w:cs="Times New Roman"/>
                <w:sz w:val="20"/>
              </w:rPr>
            </w:pPr>
          </w:p>
        </w:tc>
      </w:tr>
      <w:tr w:rsidR="006222AF" w14:paraId="0716321F" w14:textId="77777777">
        <w:trPr>
          <w:trHeight w:val="300"/>
        </w:trPr>
        <w:tc>
          <w:tcPr>
            <w:tcW w:w="2051" w:type="dxa"/>
            <w:gridSpan w:val="2"/>
            <w:tcBorders>
              <w:top w:val="nil"/>
              <w:left w:val="nil"/>
              <w:bottom w:val="nil"/>
              <w:right w:val="nil"/>
            </w:tcBorders>
            <w:shd w:val="clear" w:color="auto" w:fill="auto"/>
            <w:noWrap/>
            <w:vAlign w:val="bottom"/>
            <w:hideMark/>
          </w:tcPr>
          <w:p w14:paraId="071632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2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1E" w14:textId="77777777" w:rsidR="00214CC2" w:rsidRPr="008677B1" w:rsidRDefault="006453C1" w:rsidP="005F005A">
            <w:pPr>
              <w:spacing w:after="0"/>
              <w:rPr>
                <w:rFonts w:ascii="Times New Roman" w:eastAsia="Times New Roman" w:hAnsi="Times New Roman" w:cs="Times New Roman"/>
                <w:sz w:val="20"/>
              </w:rPr>
            </w:pPr>
          </w:p>
        </w:tc>
      </w:tr>
      <w:tr w:rsidR="006222AF" w14:paraId="07163227" w14:textId="77777777">
        <w:trPr>
          <w:trHeight w:val="300"/>
        </w:trPr>
        <w:tc>
          <w:tcPr>
            <w:tcW w:w="1036" w:type="dxa"/>
            <w:tcBorders>
              <w:top w:val="nil"/>
              <w:left w:val="nil"/>
              <w:bottom w:val="nil"/>
              <w:right w:val="nil"/>
            </w:tcBorders>
            <w:shd w:val="clear" w:color="auto" w:fill="auto"/>
            <w:noWrap/>
            <w:vAlign w:val="bottom"/>
            <w:hideMark/>
          </w:tcPr>
          <w:p w14:paraId="071632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2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2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22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2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26" w14:textId="77777777" w:rsidR="00214CC2" w:rsidRPr="008677B1" w:rsidRDefault="006453C1" w:rsidP="005F005A">
            <w:pPr>
              <w:spacing w:after="0"/>
              <w:rPr>
                <w:rFonts w:ascii="Times New Roman" w:eastAsia="Times New Roman" w:hAnsi="Times New Roman" w:cs="Times New Roman"/>
                <w:sz w:val="20"/>
              </w:rPr>
            </w:pPr>
          </w:p>
        </w:tc>
      </w:tr>
      <w:tr w:rsidR="006222AF" w14:paraId="0716322B" w14:textId="77777777">
        <w:trPr>
          <w:trHeight w:val="300"/>
        </w:trPr>
        <w:tc>
          <w:tcPr>
            <w:tcW w:w="1036" w:type="dxa"/>
            <w:tcBorders>
              <w:top w:val="nil"/>
              <w:left w:val="nil"/>
              <w:bottom w:val="nil"/>
              <w:right w:val="nil"/>
            </w:tcBorders>
            <w:shd w:val="clear" w:color="auto" w:fill="auto"/>
            <w:noWrap/>
            <w:vAlign w:val="bottom"/>
            <w:hideMark/>
          </w:tcPr>
          <w:p w14:paraId="0716322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2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192 ως έχει   ΔΕΚΤΟ ΚΑΤΑ ΠΛΕΙΟΨΗΦΙΑ</w:t>
            </w:r>
          </w:p>
        </w:tc>
        <w:tc>
          <w:tcPr>
            <w:tcW w:w="1015" w:type="dxa"/>
            <w:tcBorders>
              <w:top w:val="nil"/>
              <w:left w:val="nil"/>
              <w:bottom w:val="nil"/>
              <w:right w:val="nil"/>
            </w:tcBorders>
            <w:shd w:val="clear" w:color="auto" w:fill="auto"/>
            <w:noWrap/>
            <w:vAlign w:val="bottom"/>
            <w:hideMark/>
          </w:tcPr>
          <w:p w14:paraId="0716322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233" w14:textId="77777777">
        <w:trPr>
          <w:trHeight w:val="300"/>
        </w:trPr>
        <w:tc>
          <w:tcPr>
            <w:tcW w:w="1036" w:type="dxa"/>
            <w:tcBorders>
              <w:top w:val="nil"/>
              <w:left w:val="nil"/>
              <w:bottom w:val="nil"/>
              <w:right w:val="nil"/>
            </w:tcBorders>
            <w:shd w:val="clear" w:color="auto" w:fill="auto"/>
            <w:noWrap/>
            <w:vAlign w:val="bottom"/>
            <w:hideMark/>
          </w:tcPr>
          <w:p w14:paraId="071632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22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3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32" w14:textId="77777777" w:rsidR="00214CC2" w:rsidRPr="008677B1" w:rsidRDefault="006453C1" w:rsidP="005F005A">
            <w:pPr>
              <w:spacing w:after="0"/>
              <w:rPr>
                <w:rFonts w:ascii="Times New Roman" w:eastAsia="Times New Roman" w:hAnsi="Times New Roman" w:cs="Times New Roman"/>
                <w:sz w:val="20"/>
              </w:rPr>
            </w:pPr>
          </w:p>
        </w:tc>
      </w:tr>
      <w:tr w:rsidR="006222AF" w14:paraId="0716323B" w14:textId="77777777">
        <w:trPr>
          <w:trHeight w:val="300"/>
        </w:trPr>
        <w:tc>
          <w:tcPr>
            <w:tcW w:w="1036" w:type="dxa"/>
            <w:tcBorders>
              <w:top w:val="nil"/>
              <w:left w:val="nil"/>
              <w:bottom w:val="nil"/>
              <w:right w:val="nil"/>
            </w:tcBorders>
            <w:shd w:val="clear" w:color="auto" w:fill="auto"/>
            <w:noWrap/>
            <w:vAlign w:val="bottom"/>
            <w:hideMark/>
          </w:tcPr>
          <w:p w14:paraId="071632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2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3A" w14:textId="77777777" w:rsidR="00214CC2" w:rsidRPr="008677B1" w:rsidRDefault="006453C1" w:rsidP="005F005A">
            <w:pPr>
              <w:spacing w:after="0"/>
              <w:rPr>
                <w:rFonts w:ascii="Times New Roman" w:eastAsia="Times New Roman" w:hAnsi="Times New Roman" w:cs="Times New Roman"/>
                <w:sz w:val="20"/>
              </w:rPr>
            </w:pPr>
          </w:p>
        </w:tc>
      </w:tr>
      <w:tr w:rsidR="006222AF" w14:paraId="07163243" w14:textId="77777777">
        <w:trPr>
          <w:trHeight w:val="300"/>
        </w:trPr>
        <w:tc>
          <w:tcPr>
            <w:tcW w:w="1036" w:type="dxa"/>
            <w:tcBorders>
              <w:top w:val="nil"/>
              <w:left w:val="nil"/>
              <w:bottom w:val="nil"/>
              <w:right w:val="nil"/>
            </w:tcBorders>
            <w:shd w:val="clear" w:color="auto" w:fill="auto"/>
            <w:noWrap/>
            <w:vAlign w:val="bottom"/>
            <w:hideMark/>
          </w:tcPr>
          <w:p w14:paraId="071632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2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42" w14:textId="77777777" w:rsidR="00214CC2" w:rsidRPr="008677B1" w:rsidRDefault="006453C1" w:rsidP="005F005A">
            <w:pPr>
              <w:spacing w:after="0"/>
              <w:rPr>
                <w:rFonts w:ascii="Times New Roman" w:eastAsia="Times New Roman" w:hAnsi="Times New Roman" w:cs="Times New Roman"/>
                <w:sz w:val="20"/>
              </w:rPr>
            </w:pPr>
          </w:p>
        </w:tc>
      </w:tr>
      <w:tr w:rsidR="006222AF" w14:paraId="0716324B" w14:textId="77777777">
        <w:trPr>
          <w:trHeight w:val="300"/>
        </w:trPr>
        <w:tc>
          <w:tcPr>
            <w:tcW w:w="1036" w:type="dxa"/>
            <w:tcBorders>
              <w:top w:val="nil"/>
              <w:left w:val="nil"/>
              <w:bottom w:val="nil"/>
              <w:right w:val="nil"/>
            </w:tcBorders>
            <w:shd w:val="clear" w:color="auto" w:fill="auto"/>
            <w:noWrap/>
            <w:vAlign w:val="bottom"/>
            <w:hideMark/>
          </w:tcPr>
          <w:p w14:paraId="071632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2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4A" w14:textId="77777777" w:rsidR="00214CC2" w:rsidRPr="008677B1" w:rsidRDefault="006453C1" w:rsidP="005F005A">
            <w:pPr>
              <w:spacing w:after="0"/>
              <w:rPr>
                <w:rFonts w:ascii="Times New Roman" w:eastAsia="Times New Roman" w:hAnsi="Times New Roman" w:cs="Times New Roman"/>
                <w:sz w:val="20"/>
              </w:rPr>
            </w:pPr>
          </w:p>
        </w:tc>
      </w:tr>
      <w:tr w:rsidR="006222AF" w14:paraId="07163253" w14:textId="77777777">
        <w:trPr>
          <w:trHeight w:val="300"/>
        </w:trPr>
        <w:tc>
          <w:tcPr>
            <w:tcW w:w="1036" w:type="dxa"/>
            <w:tcBorders>
              <w:top w:val="nil"/>
              <w:left w:val="nil"/>
              <w:bottom w:val="nil"/>
              <w:right w:val="nil"/>
            </w:tcBorders>
            <w:shd w:val="clear" w:color="auto" w:fill="auto"/>
            <w:noWrap/>
            <w:vAlign w:val="bottom"/>
            <w:hideMark/>
          </w:tcPr>
          <w:p w14:paraId="071632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2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52" w14:textId="77777777" w:rsidR="00214CC2" w:rsidRPr="008677B1" w:rsidRDefault="006453C1" w:rsidP="005F005A">
            <w:pPr>
              <w:spacing w:after="0"/>
              <w:rPr>
                <w:rFonts w:ascii="Times New Roman" w:eastAsia="Times New Roman" w:hAnsi="Times New Roman" w:cs="Times New Roman"/>
                <w:sz w:val="20"/>
              </w:rPr>
            </w:pPr>
          </w:p>
        </w:tc>
      </w:tr>
      <w:tr w:rsidR="006222AF" w14:paraId="0716325B" w14:textId="77777777">
        <w:trPr>
          <w:trHeight w:val="300"/>
        </w:trPr>
        <w:tc>
          <w:tcPr>
            <w:tcW w:w="1036" w:type="dxa"/>
            <w:tcBorders>
              <w:top w:val="nil"/>
              <w:left w:val="nil"/>
              <w:bottom w:val="nil"/>
              <w:right w:val="nil"/>
            </w:tcBorders>
            <w:shd w:val="clear" w:color="auto" w:fill="auto"/>
            <w:noWrap/>
            <w:vAlign w:val="bottom"/>
            <w:hideMark/>
          </w:tcPr>
          <w:p w14:paraId="071632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2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5A" w14:textId="77777777" w:rsidR="00214CC2" w:rsidRPr="008677B1" w:rsidRDefault="006453C1" w:rsidP="005F005A">
            <w:pPr>
              <w:spacing w:after="0"/>
              <w:rPr>
                <w:rFonts w:ascii="Times New Roman" w:eastAsia="Times New Roman" w:hAnsi="Times New Roman" w:cs="Times New Roman"/>
                <w:sz w:val="20"/>
              </w:rPr>
            </w:pPr>
          </w:p>
        </w:tc>
      </w:tr>
      <w:tr w:rsidR="006222AF" w14:paraId="07163263" w14:textId="77777777">
        <w:trPr>
          <w:trHeight w:val="300"/>
        </w:trPr>
        <w:tc>
          <w:tcPr>
            <w:tcW w:w="1036" w:type="dxa"/>
            <w:tcBorders>
              <w:top w:val="nil"/>
              <w:left w:val="nil"/>
              <w:bottom w:val="nil"/>
              <w:right w:val="nil"/>
            </w:tcBorders>
            <w:shd w:val="clear" w:color="auto" w:fill="auto"/>
            <w:noWrap/>
            <w:vAlign w:val="bottom"/>
            <w:hideMark/>
          </w:tcPr>
          <w:p w14:paraId="071632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2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2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62" w14:textId="77777777" w:rsidR="00214CC2" w:rsidRPr="008677B1" w:rsidRDefault="006453C1" w:rsidP="005F005A">
            <w:pPr>
              <w:spacing w:after="0"/>
              <w:rPr>
                <w:rFonts w:ascii="Times New Roman" w:eastAsia="Times New Roman" w:hAnsi="Times New Roman" w:cs="Times New Roman"/>
                <w:sz w:val="20"/>
              </w:rPr>
            </w:pPr>
          </w:p>
        </w:tc>
      </w:tr>
      <w:tr w:rsidR="006222AF" w14:paraId="0716326A" w14:textId="77777777">
        <w:trPr>
          <w:trHeight w:val="300"/>
        </w:trPr>
        <w:tc>
          <w:tcPr>
            <w:tcW w:w="2051" w:type="dxa"/>
            <w:gridSpan w:val="2"/>
            <w:tcBorders>
              <w:top w:val="nil"/>
              <w:left w:val="nil"/>
              <w:bottom w:val="nil"/>
              <w:right w:val="nil"/>
            </w:tcBorders>
            <w:shd w:val="clear" w:color="auto" w:fill="auto"/>
            <w:noWrap/>
            <w:vAlign w:val="bottom"/>
            <w:hideMark/>
          </w:tcPr>
          <w:p w14:paraId="071632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2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69" w14:textId="77777777" w:rsidR="00214CC2" w:rsidRPr="008677B1" w:rsidRDefault="006453C1" w:rsidP="005F005A">
            <w:pPr>
              <w:spacing w:after="0"/>
              <w:rPr>
                <w:rFonts w:ascii="Times New Roman" w:eastAsia="Times New Roman" w:hAnsi="Times New Roman" w:cs="Times New Roman"/>
                <w:sz w:val="20"/>
              </w:rPr>
            </w:pPr>
          </w:p>
        </w:tc>
      </w:tr>
      <w:tr w:rsidR="006222AF" w14:paraId="07163272" w14:textId="77777777">
        <w:trPr>
          <w:trHeight w:val="300"/>
        </w:trPr>
        <w:tc>
          <w:tcPr>
            <w:tcW w:w="1036" w:type="dxa"/>
            <w:tcBorders>
              <w:top w:val="nil"/>
              <w:left w:val="nil"/>
              <w:bottom w:val="nil"/>
              <w:right w:val="nil"/>
            </w:tcBorders>
            <w:shd w:val="clear" w:color="auto" w:fill="auto"/>
            <w:noWrap/>
            <w:vAlign w:val="bottom"/>
            <w:hideMark/>
          </w:tcPr>
          <w:p w14:paraId="071632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6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26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2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71" w14:textId="77777777" w:rsidR="00214CC2" w:rsidRPr="008677B1" w:rsidRDefault="006453C1" w:rsidP="005F005A">
            <w:pPr>
              <w:spacing w:after="0"/>
              <w:rPr>
                <w:rFonts w:ascii="Times New Roman" w:eastAsia="Times New Roman" w:hAnsi="Times New Roman" w:cs="Times New Roman"/>
                <w:sz w:val="20"/>
              </w:rPr>
            </w:pPr>
          </w:p>
        </w:tc>
      </w:tr>
      <w:tr w:rsidR="006222AF" w14:paraId="07163276" w14:textId="77777777">
        <w:trPr>
          <w:trHeight w:val="300"/>
        </w:trPr>
        <w:tc>
          <w:tcPr>
            <w:tcW w:w="1036" w:type="dxa"/>
            <w:tcBorders>
              <w:top w:val="nil"/>
              <w:left w:val="nil"/>
              <w:bottom w:val="nil"/>
              <w:right w:val="nil"/>
            </w:tcBorders>
            <w:shd w:val="clear" w:color="auto" w:fill="auto"/>
            <w:noWrap/>
            <w:vAlign w:val="bottom"/>
            <w:hideMark/>
          </w:tcPr>
          <w:p w14:paraId="0716327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2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193 ως έχει   ΔΕΚΤΟ ΚΑΤΑ ΠΛΕΙΟΨΗΦΙΑ</w:t>
            </w:r>
          </w:p>
        </w:tc>
        <w:tc>
          <w:tcPr>
            <w:tcW w:w="1015" w:type="dxa"/>
            <w:tcBorders>
              <w:top w:val="nil"/>
              <w:left w:val="nil"/>
              <w:bottom w:val="nil"/>
              <w:right w:val="nil"/>
            </w:tcBorders>
            <w:shd w:val="clear" w:color="auto" w:fill="auto"/>
            <w:noWrap/>
            <w:vAlign w:val="bottom"/>
            <w:hideMark/>
          </w:tcPr>
          <w:p w14:paraId="0716327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27E" w14:textId="77777777">
        <w:trPr>
          <w:trHeight w:val="300"/>
        </w:trPr>
        <w:tc>
          <w:tcPr>
            <w:tcW w:w="1036" w:type="dxa"/>
            <w:tcBorders>
              <w:top w:val="nil"/>
              <w:left w:val="nil"/>
              <w:bottom w:val="nil"/>
              <w:right w:val="nil"/>
            </w:tcBorders>
            <w:shd w:val="clear" w:color="auto" w:fill="auto"/>
            <w:noWrap/>
            <w:vAlign w:val="bottom"/>
            <w:hideMark/>
          </w:tcPr>
          <w:p w14:paraId="071632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27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7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7D" w14:textId="77777777" w:rsidR="00214CC2" w:rsidRPr="008677B1" w:rsidRDefault="006453C1" w:rsidP="005F005A">
            <w:pPr>
              <w:spacing w:after="0"/>
              <w:rPr>
                <w:rFonts w:ascii="Times New Roman" w:eastAsia="Times New Roman" w:hAnsi="Times New Roman" w:cs="Times New Roman"/>
                <w:sz w:val="20"/>
              </w:rPr>
            </w:pPr>
          </w:p>
        </w:tc>
      </w:tr>
      <w:tr w:rsidR="006222AF" w14:paraId="07163286" w14:textId="77777777">
        <w:trPr>
          <w:trHeight w:val="300"/>
        </w:trPr>
        <w:tc>
          <w:tcPr>
            <w:tcW w:w="1036" w:type="dxa"/>
            <w:tcBorders>
              <w:top w:val="nil"/>
              <w:left w:val="nil"/>
              <w:bottom w:val="nil"/>
              <w:right w:val="nil"/>
            </w:tcBorders>
            <w:shd w:val="clear" w:color="auto" w:fill="auto"/>
            <w:noWrap/>
            <w:vAlign w:val="bottom"/>
            <w:hideMark/>
          </w:tcPr>
          <w:p w14:paraId="071632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2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85" w14:textId="77777777" w:rsidR="00214CC2" w:rsidRPr="008677B1" w:rsidRDefault="006453C1" w:rsidP="005F005A">
            <w:pPr>
              <w:spacing w:after="0"/>
              <w:rPr>
                <w:rFonts w:ascii="Times New Roman" w:eastAsia="Times New Roman" w:hAnsi="Times New Roman" w:cs="Times New Roman"/>
                <w:sz w:val="20"/>
              </w:rPr>
            </w:pPr>
          </w:p>
        </w:tc>
      </w:tr>
      <w:tr w:rsidR="006222AF" w14:paraId="0716328E" w14:textId="77777777">
        <w:trPr>
          <w:trHeight w:val="300"/>
        </w:trPr>
        <w:tc>
          <w:tcPr>
            <w:tcW w:w="1036" w:type="dxa"/>
            <w:tcBorders>
              <w:top w:val="nil"/>
              <w:left w:val="nil"/>
              <w:bottom w:val="nil"/>
              <w:right w:val="nil"/>
            </w:tcBorders>
            <w:shd w:val="clear" w:color="auto" w:fill="auto"/>
            <w:noWrap/>
            <w:vAlign w:val="bottom"/>
            <w:hideMark/>
          </w:tcPr>
          <w:p w14:paraId="071632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2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8D" w14:textId="77777777" w:rsidR="00214CC2" w:rsidRPr="008677B1" w:rsidRDefault="006453C1" w:rsidP="005F005A">
            <w:pPr>
              <w:spacing w:after="0"/>
              <w:rPr>
                <w:rFonts w:ascii="Times New Roman" w:eastAsia="Times New Roman" w:hAnsi="Times New Roman" w:cs="Times New Roman"/>
                <w:sz w:val="20"/>
              </w:rPr>
            </w:pPr>
          </w:p>
        </w:tc>
      </w:tr>
      <w:tr w:rsidR="006222AF" w14:paraId="07163296" w14:textId="77777777">
        <w:trPr>
          <w:trHeight w:val="300"/>
        </w:trPr>
        <w:tc>
          <w:tcPr>
            <w:tcW w:w="1036" w:type="dxa"/>
            <w:tcBorders>
              <w:top w:val="nil"/>
              <w:left w:val="nil"/>
              <w:bottom w:val="nil"/>
              <w:right w:val="nil"/>
            </w:tcBorders>
            <w:shd w:val="clear" w:color="auto" w:fill="auto"/>
            <w:noWrap/>
            <w:vAlign w:val="bottom"/>
            <w:hideMark/>
          </w:tcPr>
          <w:p w14:paraId="071632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2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95" w14:textId="77777777" w:rsidR="00214CC2" w:rsidRPr="008677B1" w:rsidRDefault="006453C1" w:rsidP="005F005A">
            <w:pPr>
              <w:spacing w:after="0"/>
              <w:rPr>
                <w:rFonts w:ascii="Times New Roman" w:eastAsia="Times New Roman" w:hAnsi="Times New Roman" w:cs="Times New Roman"/>
                <w:sz w:val="20"/>
              </w:rPr>
            </w:pPr>
          </w:p>
        </w:tc>
      </w:tr>
      <w:tr w:rsidR="006222AF" w14:paraId="0716329E" w14:textId="77777777">
        <w:trPr>
          <w:trHeight w:val="300"/>
        </w:trPr>
        <w:tc>
          <w:tcPr>
            <w:tcW w:w="1036" w:type="dxa"/>
            <w:tcBorders>
              <w:top w:val="nil"/>
              <w:left w:val="nil"/>
              <w:bottom w:val="nil"/>
              <w:right w:val="nil"/>
            </w:tcBorders>
            <w:shd w:val="clear" w:color="auto" w:fill="auto"/>
            <w:noWrap/>
            <w:vAlign w:val="bottom"/>
            <w:hideMark/>
          </w:tcPr>
          <w:p w14:paraId="071632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2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9D" w14:textId="77777777" w:rsidR="00214CC2" w:rsidRPr="008677B1" w:rsidRDefault="006453C1" w:rsidP="005F005A">
            <w:pPr>
              <w:spacing w:after="0"/>
              <w:rPr>
                <w:rFonts w:ascii="Times New Roman" w:eastAsia="Times New Roman" w:hAnsi="Times New Roman" w:cs="Times New Roman"/>
                <w:sz w:val="20"/>
              </w:rPr>
            </w:pPr>
          </w:p>
        </w:tc>
      </w:tr>
      <w:tr w:rsidR="006222AF" w14:paraId="071632A6" w14:textId="77777777">
        <w:trPr>
          <w:trHeight w:val="300"/>
        </w:trPr>
        <w:tc>
          <w:tcPr>
            <w:tcW w:w="1036" w:type="dxa"/>
            <w:tcBorders>
              <w:top w:val="nil"/>
              <w:left w:val="nil"/>
              <w:bottom w:val="nil"/>
              <w:right w:val="nil"/>
            </w:tcBorders>
            <w:shd w:val="clear" w:color="auto" w:fill="auto"/>
            <w:noWrap/>
            <w:vAlign w:val="bottom"/>
            <w:hideMark/>
          </w:tcPr>
          <w:p w14:paraId="071632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2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A5" w14:textId="77777777" w:rsidR="00214CC2" w:rsidRPr="008677B1" w:rsidRDefault="006453C1" w:rsidP="005F005A">
            <w:pPr>
              <w:spacing w:after="0"/>
              <w:rPr>
                <w:rFonts w:ascii="Times New Roman" w:eastAsia="Times New Roman" w:hAnsi="Times New Roman" w:cs="Times New Roman"/>
                <w:sz w:val="20"/>
              </w:rPr>
            </w:pPr>
          </w:p>
        </w:tc>
      </w:tr>
      <w:tr w:rsidR="006222AF" w14:paraId="071632AE" w14:textId="77777777">
        <w:trPr>
          <w:trHeight w:val="300"/>
        </w:trPr>
        <w:tc>
          <w:tcPr>
            <w:tcW w:w="1036" w:type="dxa"/>
            <w:tcBorders>
              <w:top w:val="nil"/>
              <w:left w:val="nil"/>
              <w:bottom w:val="nil"/>
              <w:right w:val="nil"/>
            </w:tcBorders>
            <w:shd w:val="clear" w:color="auto" w:fill="auto"/>
            <w:noWrap/>
            <w:vAlign w:val="bottom"/>
            <w:hideMark/>
          </w:tcPr>
          <w:p w14:paraId="071632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2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AD" w14:textId="77777777" w:rsidR="00214CC2" w:rsidRPr="008677B1" w:rsidRDefault="006453C1" w:rsidP="005F005A">
            <w:pPr>
              <w:spacing w:after="0"/>
              <w:rPr>
                <w:rFonts w:ascii="Times New Roman" w:eastAsia="Times New Roman" w:hAnsi="Times New Roman" w:cs="Times New Roman"/>
                <w:sz w:val="20"/>
              </w:rPr>
            </w:pPr>
          </w:p>
        </w:tc>
      </w:tr>
      <w:tr w:rsidR="006222AF" w14:paraId="071632B5" w14:textId="77777777">
        <w:trPr>
          <w:trHeight w:val="300"/>
        </w:trPr>
        <w:tc>
          <w:tcPr>
            <w:tcW w:w="2051" w:type="dxa"/>
            <w:gridSpan w:val="2"/>
            <w:tcBorders>
              <w:top w:val="nil"/>
              <w:left w:val="nil"/>
              <w:bottom w:val="nil"/>
              <w:right w:val="nil"/>
            </w:tcBorders>
            <w:shd w:val="clear" w:color="auto" w:fill="auto"/>
            <w:noWrap/>
            <w:vAlign w:val="bottom"/>
            <w:hideMark/>
          </w:tcPr>
          <w:p w14:paraId="071632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2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B4" w14:textId="77777777" w:rsidR="00214CC2" w:rsidRPr="008677B1" w:rsidRDefault="006453C1" w:rsidP="005F005A">
            <w:pPr>
              <w:spacing w:after="0"/>
              <w:rPr>
                <w:rFonts w:ascii="Times New Roman" w:eastAsia="Times New Roman" w:hAnsi="Times New Roman" w:cs="Times New Roman"/>
                <w:sz w:val="20"/>
              </w:rPr>
            </w:pPr>
          </w:p>
        </w:tc>
      </w:tr>
      <w:tr w:rsidR="006222AF" w14:paraId="071632BD" w14:textId="77777777">
        <w:trPr>
          <w:trHeight w:val="300"/>
        </w:trPr>
        <w:tc>
          <w:tcPr>
            <w:tcW w:w="1036" w:type="dxa"/>
            <w:tcBorders>
              <w:top w:val="nil"/>
              <w:left w:val="nil"/>
              <w:bottom w:val="nil"/>
              <w:right w:val="nil"/>
            </w:tcBorders>
            <w:shd w:val="clear" w:color="auto" w:fill="auto"/>
            <w:noWrap/>
            <w:vAlign w:val="bottom"/>
            <w:hideMark/>
          </w:tcPr>
          <w:p w14:paraId="071632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B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2B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2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BC" w14:textId="77777777" w:rsidR="00214CC2" w:rsidRPr="008677B1" w:rsidRDefault="006453C1" w:rsidP="005F005A">
            <w:pPr>
              <w:spacing w:after="0"/>
              <w:rPr>
                <w:rFonts w:ascii="Times New Roman" w:eastAsia="Times New Roman" w:hAnsi="Times New Roman" w:cs="Times New Roman"/>
                <w:sz w:val="20"/>
              </w:rPr>
            </w:pPr>
          </w:p>
        </w:tc>
      </w:tr>
      <w:tr w:rsidR="006222AF" w14:paraId="071632C1" w14:textId="77777777">
        <w:trPr>
          <w:trHeight w:val="300"/>
        </w:trPr>
        <w:tc>
          <w:tcPr>
            <w:tcW w:w="1036" w:type="dxa"/>
            <w:tcBorders>
              <w:top w:val="nil"/>
              <w:left w:val="nil"/>
              <w:bottom w:val="nil"/>
              <w:right w:val="nil"/>
            </w:tcBorders>
            <w:shd w:val="clear" w:color="auto" w:fill="auto"/>
            <w:noWrap/>
            <w:vAlign w:val="bottom"/>
            <w:hideMark/>
          </w:tcPr>
          <w:p w14:paraId="071632B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2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194 όπως τροπ.    </w:t>
            </w:r>
            <w:r w:rsidRPr="008677B1">
              <w:rPr>
                <w:rFonts w:ascii="Calibri" w:eastAsia="Times New Roman" w:hAnsi="Calibri" w:cs="Times New Roman"/>
                <w:color w:val="000000"/>
                <w:sz w:val="22"/>
                <w:szCs w:val="22"/>
              </w:rPr>
              <w:t>ΔΕΚΤΟ ΚΑΤΑ ΠΛΕΙΟΨΗΦΙΑ</w:t>
            </w:r>
          </w:p>
        </w:tc>
        <w:tc>
          <w:tcPr>
            <w:tcW w:w="1015" w:type="dxa"/>
            <w:tcBorders>
              <w:top w:val="nil"/>
              <w:left w:val="nil"/>
              <w:bottom w:val="nil"/>
              <w:right w:val="nil"/>
            </w:tcBorders>
            <w:shd w:val="clear" w:color="auto" w:fill="auto"/>
            <w:noWrap/>
            <w:vAlign w:val="bottom"/>
            <w:hideMark/>
          </w:tcPr>
          <w:p w14:paraId="071632C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2C9" w14:textId="77777777">
        <w:trPr>
          <w:trHeight w:val="300"/>
        </w:trPr>
        <w:tc>
          <w:tcPr>
            <w:tcW w:w="1036" w:type="dxa"/>
            <w:tcBorders>
              <w:top w:val="nil"/>
              <w:left w:val="nil"/>
              <w:bottom w:val="nil"/>
              <w:right w:val="nil"/>
            </w:tcBorders>
            <w:shd w:val="clear" w:color="auto" w:fill="auto"/>
            <w:noWrap/>
            <w:vAlign w:val="bottom"/>
            <w:hideMark/>
          </w:tcPr>
          <w:p w14:paraId="071632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2C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C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C8" w14:textId="77777777" w:rsidR="00214CC2" w:rsidRPr="008677B1" w:rsidRDefault="006453C1" w:rsidP="005F005A">
            <w:pPr>
              <w:spacing w:after="0"/>
              <w:rPr>
                <w:rFonts w:ascii="Times New Roman" w:eastAsia="Times New Roman" w:hAnsi="Times New Roman" w:cs="Times New Roman"/>
                <w:sz w:val="20"/>
              </w:rPr>
            </w:pPr>
          </w:p>
        </w:tc>
      </w:tr>
      <w:tr w:rsidR="006222AF" w14:paraId="071632D1" w14:textId="77777777">
        <w:trPr>
          <w:trHeight w:val="300"/>
        </w:trPr>
        <w:tc>
          <w:tcPr>
            <w:tcW w:w="1036" w:type="dxa"/>
            <w:tcBorders>
              <w:top w:val="nil"/>
              <w:left w:val="nil"/>
              <w:bottom w:val="nil"/>
              <w:right w:val="nil"/>
            </w:tcBorders>
            <w:shd w:val="clear" w:color="auto" w:fill="auto"/>
            <w:noWrap/>
            <w:vAlign w:val="bottom"/>
            <w:hideMark/>
          </w:tcPr>
          <w:p w14:paraId="071632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2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D0" w14:textId="77777777" w:rsidR="00214CC2" w:rsidRPr="008677B1" w:rsidRDefault="006453C1" w:rsidP="005F005A">
            <w:pPr>
              <w:spacing w:after="0"/>
              <w:rPr>
                <w:rFonts w:ascii="Times New Roman" w:eastAsia="Times New Roman" w:hAnsi="Times New Roman" w:cs="Times New Roman"/>
                <w:sz w:val="20"/>
              </w:rPr>
            </w:pPr>
          </w:p>
        </w:tc>
      </w:tr>
      <w:tr w:rsidR="006222AF" w14:paraId="071632D9" w14:textId="77777777">
        <w:trPr>
          <w:trHeight w:val="300"/>
        </w:trPr>
        <w:tc>
          <w:tcPr>
            <w:tcW w:w="1036" w:type="dxa"/>
            <w:tcBorders>
              <w:top w:val="nil"/>
              <w:left w:val="nil"/>
              <w:bottom w:val="nil"/>
              <w:right w:val="nil"/>
            </w:tcBorders>
            <w:shd w:val="clear" w:color="auto" w:fill="auto"/>
            <w:noWrap/>
            <w:vAlign w:val="bottom"/>
            <w:hideMark/>
          </w:tcPr>
          <w:p w14:paraId="071632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2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D8" w14:textId="77777777" w:rsidR="00214CC2" w:rsidRPr="008677B1" w:rsidRDefault="006453C1" w:rsidP="005F005A">
            <w:pPr>
              <w:spacing w:after="0"/>
              <w:rPr>
                <w:rFonts w:ascii="Times New Roman" w:eastAsia="Times New Roman" w:hAnsi="Times New Roman" w:cs="Times New Roman"/>
                <w:sz w:val="20"/>
              </w:rPr>
            </w:pPr>
          </w:p>
        </w:tc>
      </w:tr>
      <w:tr w:rsidR="006222AF" w14:paraId="071632E1" w14:textId="77777777">
        <w:trPr>
          <w:trHeight w:val="300"/>
        </w:trPr>
        <w:tc>
          <w:tcPr>
            <w:tcW w:w="1036" w:type="dxa"/>
            <w:tcBorders>
              <w:top w:val="nil"/>
              <w:left w:val="nil"/>
              <w:bottom w:val="nil"/>
              <w:right w:val="nil"/>
            </w:tcBorders>
            <w:shd w:val="clear" w:color="auto" w:fill="auto"/>
            <w:noWrap/>
            <w:vAlign w:val="bottom"/>
            <w:hideMark/>
          </w:tcPr>
          <w:p w14:paraId="071632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2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E0" w14:textId="77777777" w:rsidR="00214CC2" w:rsidRPr="008677B1" w:rsidRDefault="006453C1" w:rsidP="005F005A">
            <w:pPr>
              <w:spacing w:after="0"/>
              <w:rPr>
                <w:rFonts w:ascii="Times New Roman" w:eastAsia="Times New Roman" w:hAnsi="Times New Roman" w:cs="Times New Roman"/>
                <w:sz w:val="20"/>
              </w:rPr>
            </w:pPr>
          </w:p>
        </w:tc>
      </w:tr>
      <w:tr w:rsidR="006222AF" w14:paraId="071632E9" w14:textId="77777777">
        <w:trPr>
          <w:trHeight w:val="300"/>
        </w:trPr>
        <w:tc>
          <w:tcPr>
            <w:tcW w:w="1036" w:type="dxa"/>
            <w:tcBorders>
              <w:top w:val="nil"/>
              <w:left w:val="nil"/>
              <w:bottom w:val="nil"/>
              <w:right w:val="nil"/>
            </w:tcBorders>
            <w:shd w:val="clear" w:color="auto" w:fill="auto"/>
            <w:noWrap/>
            <w:vAlign w:val="bottom"/>
            <w:hideMark/>
          </w:tcPr>
          <w:p w14:paraId="071632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2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E8" w14:textId="77777777" w:rsidR="00214CC2" w:rsidRPr="008677B1" w:rsidRDefault="006453C1" w:rsidP="005F005A">
            <w:pPr>
              <w:spacing w:after="0"/>
              <w:rPr>
                <w:rFonts w:ascii="Times New Roman" w:eastAsia="Times New Roman" w:hAnsi="Times New Roman" w:cs="Times New Roman"/>
                <w:sz w:val="20"/>
              </w:rPr>
            </w:pPr>
          </w:p>
        </w:tc>
      </w:tr>
      <w:tr w:rsidR="006222AF" w14:paraId="071632F1" w14:textId="77777777">
        <w:trPr>
          <w:trHeight w:val="300"/>
        </w:trPr>
        <w:tc>
          <w:tcPr>
            <w:tcW w:w="1036" w:type="dxa"/>
            <w:tcBorders>
              <w:top w:val="nil"/>
              <w:left w:val="nil"/>
              <w:bottom w:val="nil"/>
              <w:right w:val="nil"/>
            </w:tcBorders>
            <w:shd w:val="clear" w:color="auto" w:fill="auto"/>
            <w:noWrap/>
            <w:vAlign w:val="bottom"/>
            <w:hideMark/>
          </w:tcPr>
          <w:p w14:paraId="071632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2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F0" w14:textId="77777777" w:rsidR="00214CC2" w:rsidRPr="008677B1" w:rsidRDefault="006453C1" w:rsidP="005F005A">
            <w:pPr>
              <w:spacing w:after="0"/>
              <w:rPr>
                <w:rFonts w:ascii="Times New Roman" w:eastAsia="Times New Roman" w:hAnsi="Times New Roman" w:cs="Times New Roman"/>
                <w:sz w:val="20"/>
              </w:rPr>
            </w:pPr>
          </w:p>
        </w:tc>
      </w:tr>
      <w:tr w:rsidR="006222AF" w14:paraId="071632F9" w14:textId="77777777">
        <w:trPr>
          <w:trHeight w:val="300"/>
        </w:trPr>
        <w:tc>
          <w:tcPr>
            <w:tcW w:w="1036" w:type="dxa"/>
            <w:tcBorders>
              <w:top w:val="nil"/>
              <w:left w:val="nil"/>
              <w:bottom w:val="nil"/>
              <w:right w:val="nil"/>
            </w:tcBorders>
            <w:shd w:val="clear" w:color="auto" w:fill="auto"/>
            <w:noWrap/>
            <w:vAlign w:val="bottom"/>
            <w:hideMark/>
          </w:tcPr>
          <w:p w14:paraId="071632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2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2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F8" w14:textId="77777777" w:rsidR="00214CC2" w:rsidRPr="008677B1" w:rsidRDefault="006453C1" w:rsidP="005F005A">
            <w:pPr>
              <w:spacing w:after="0"/>
              <w:rPr>
                <w:rFonts w:ascii="Times New Roman" w:eastAsia="Times New Roman" w:hAnsi="Times New Roman" w:cs="Times New Roman"/>
                <w:sz w:val="20"/>
              </w:rPr>
            </w:pPr>
          </w:p>
        </w:tc>
      </w:tr>
      <w:tr w:rsidR="006222AF" w14:paraId="07163300" w14:textId="77777777">
        <w:trPr>
          <w:trHeight w:val="300"/>
        </w:trPr>
        <w:tc>
          <w:tcPr>
            <w:tcW w:w="2051" w:type="dxa"/>
            <w:gridSpan w:val="2"/>
            <w:tcBorders>
              <w:top w:val="nil"/>
              <w:left w:val="nil"/>
              <w:bottom w:val="nil"/>
              <w:right w:val="nil"/>
            </w:tcBorders>
            <w:shd w:val="clear" w:color="auto" w:fill="auto"/>
            <w:noWrap/>
            <w:vAlign w:val="bottom"/>
            <w:hideMark/>
          </w:tcPr>
          <w:p w14:paraId="071632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2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2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2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2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2FF" w14:textId="77777777" w:rsidR="00214CC2" w:rsidRPr="008677B1" w:rsidRDefault="006453C1" w:rsidP="005F005A">
            <w:pPr>
              <w:spacing w:after="0"/>
              <w:rPr>
                <w:rFonts w:ascii="Times New Roman" w:eastAsia="Times New Roman" w:hAnsi="Times New Roman" w:cs="Times New Roman"/>
                <w:sz w:val="20"/>
              </w:rPr>
            </w:pPr>
          </w:p>
        </w:tc>
      </w:tr>
      <w:tr w:rsidR="006222AF" w14:paraId="07163308" w14:textId="77777777">
        <w:trPr>
          <w:trHeight w:val="300"/>
        </w:trPr>
        <w:tc>
          <w:tcPr>
            <w:tcW w:w="1036" w:type="dxa"/>
            <w:tcBorders>
              <w:top w:val="nil"/>
              <w:left w:val="nil"/>
              <w:bottom w:val="nil"/>
              <w:right w:val="nil"/>
            </w:tcBorders>
            <w:shd w:val="clear" w:color="auto" w:fill="auto"/>
            <w:noWrap/>
            <w:vAlign w:val="bottom"/>
            <w:hideMark/>
          </w:tcPr>
          <w:p w14:paraId="071633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0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30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3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07" w14:textId="77777777" w:rsidR="00214CC2" w:rsidRPr="008677B1" w:rsidRDefault="006453C1" w:rsidP="005F005A">
            <w:pPr>
              <w:spacing w:after="0"/>
              <w:rPr>
                <w:rFonts w:ascii="Times New Roman" w:eastAsia="Times New Roman" w:hAnsi="Times New Roman" w:cs="Times New Roman"/>
                <w:sz w:val="20"/>
              </w:rPr>
            </w:pPr>
          </w:p>
        </w:tc>
      </w:tr>
      <w:tr w:rsidR="006222AF" w14:paraId="0716330C" w14:textId="77777777">
        <w:trPr>
          <w:trHeight w:val="300"/>
        </w:trPr>
        <w:tc>
          <w:tcPr>
            <w:tcW w:w="1036" w:type="dxa"/>
            <w:tcBorders>
              <w:top w:val="nil"/>
              <w:left w:val="nil"/>
              <w:bottom w:val="nil"/>
              <w:right w:val="nil"/>
            </w:tcBorders>
            <w:shd w:val="clear" w:color="auto" w:fill="auto"/>
            <w:noWrap/>
            <w:vAlign w:val="bottom"/>
            <w:hideMark/>
          </w:tcPr>
          <w:p w14:paraId="0716330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3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195 όπως τροπ.    ΔΕΚΤΟ ΚΑΤΑ ΠΛΕΙΟΨΗΦΙΑ</w:t>
            </w:r>
          </w:p>
        </w:tc>
        <w:tc>
          <w:tcPr>
            <w:tcW w:w="1015" w:type="dxa"/>
            <w:tcBorders>
              <w:top w:val="nil"/>
              <w:left w:val="nil"/>
              <w:bottom w:val="nil"/>
              <w:right w:val="nil"/>
            </w:tcBorders>
            <w:shd w:val="clear" w:color="auto" w:fill="auto"/>
            <w:noWrap/>
            <w:vAlign w:val="bottom"/>
            <w:hideMark/>
          </w:tcPr>
          <w:p w14:paraId="0716330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314" w14:textId="77777777">
        <w:trPr>
          <w:trHeight w:val="300"/>
        </w:trPr>
        <w:tc>
          <w:tcPr>
            <w:tcW w:w="1036" w:type="dxa"/>
            <w:tcBorders>
              <w:top w:val="nil"/>
              <w:left w:val="nil"/>
              <w:bottom w:val="nil"/>
              <w:right w:val="nil"/>
            </w:tcBorders>
            <w:shd w:val="clear" w:color="auto" w:fill="auto"/>
            <w:noWrap/>
            <w:vAlign w:val="bottom"/>
            <w:hideMark/>
          </w:tcPr>
          <w:p w14:paraId="071633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30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13" w14:textId="77777777" w:rsidR="00214CC2" w:rsidRPr="008677B1" w:rsidRDefault="006453C1" w:rsidP="005F005A">
            <w:pPr>
              <w:spacing w:after="0"/>
              <w:rPr>
                <w:rFonts w:ascii="Times New Roman" w:eastAsia="Times New Roman" w:hAnsi="Times New Roman" w:cs="Times New Roman"/>
                <w:sz w:val="20"/>
              </w:rPr>
            </w:pPr>
          </w:p>
        </w:tc>
      </w:tr>
      <w:tr w:rsidR="006222AF" w14:paraId="0716331C" w14:textId="77777777">
        <w:trPr>
          <w:trHeight w:val="300"/>
        </w:trPr>
        <w:tc>
          <w:tcPr>
            <w:tcW w:w="1036" w:type="dxa"/>
            <w:tcBorders>
              <w:top w:val="nil"/>
              <w:left w:val="nil"/>
              <w:bottom w:val="nil"/>
              <w:right w:val="nil"/>
            </w:tcBorders>
            <w:shd w:val="clear" w:color="auto" w:fill="auto"/>
            <w:noWrap/>
            <w:vAlign w:val="bottom"/>
            <w:hideMark/>
          </w:tcPr>
          <w:p w14:paraId="071633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3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1B" w14:textId="77777777" w:rsidR="00214CC2" w:rsidRPr="008677B1" w:rsidRDefault="006453C1" w:rsidP="005F005A">
            <w:pPr>
              <w:spacing w:after="0"/>
              <w:rPr>
                <w:rFonts w:ascii="Times New Roman" w:eastAsia="Times New Roman" w:hAnsi="Times New Roman" w:cs="Times New Roman"/>
                <w:sz w:val="20"/>
              </w:rPr>
            </w:pPr>
          </w:p>
        </w:tc>
      </w:tr>
      <w:tr w:rsidR="006222AF" w14:paraId="07163324" w14:textId="77777777">
        <w:trPr>
          <w:trHeight w:val="300"/>
        </w:trPr>
        <w:tc>
          <w:tcPr>
            <w:tcW w:w="1036" w:type="dxa"/>
            <w:tcBorders>
              <w:top w:val="nil"/>
              <w:left w:val="nil"/>
              <w:bottom w:val="nil"/>
              <w:right w:val="nil"/>
            </w:tcBorders>
            <w:shd w:val="clear" w:color="auto" w:fill="auto"/>
            <w:noWrap/>
            <w:vAlign w:val="bottom"/>
            <w:hideMark/>
          </w:tcPr>
          <w:p w14:paraId="071633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3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3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23" w14:textId="77777777" w:rsidR="00214CC2" w:rsidRPr="008677B1" w:rsidRDefault="006453C1" w:rsidP="005F005A">
            <w:pPr>
              <w:spacing w:after="0"/>
              <w:rPr>
                <w:rFonts w:ascii="Times New Roman" w:eastAsia="Times New Roman" w:hAnsi="Times New Roman" w:cs="Times New Roman"/>
                <w:sz w:val="20"/>
              </w:rPr>
            </w:pPr>
          </w:p>
        </w:tc>
      </w:tr>
      <w:tr w:rsidR="006222AF" w14:paraId="0716332C" w14:textId="77777777">
        <w:trPr>
          <w:trHeight w:val="300"/>
        </w:trPr>
        <w:tc>
          <w:tcPr>
            <w:tcW w:w="1036" w:type="dxa"/>
            <w:tcBorders>
              <w:top w:val="nil"/>
              <w:left w:val="nil"/>
              <w:bottom w:val="nil"/>
              <w:right w:val="nil"/>
            </w:tcBorders>
            <w:shd w:val="clear" w:color="auto" w:fill="auto"/>
            <w:noWrap/>
            <w:vAlign w:val="bottom"/>
            <w:hideMark/>
          </w:tcPr>
          <w:p w14:paraId="071633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3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2B" w14:textId="77777777" w:rsidR="00214CC2" w:rsidRPr="008677B1" w:rsidRDefault="006453C1" w:rsidP="005F005A">
            <w:pPr>
              <w:spacing w:after="0"/>
              <w:rPr>
                <w:rFonts w:ascii="Times New Roman" w:eastAsia="Times New Roman" w:hAnsi="Times New Roman" w:cs="Times New Roman"/>
                <w:sz w:val="20"/>
              </w:rPr>
            </w:pPr>
          </w:p>
        </w:tc>
      </w:tr>
      <w:tr w:rsidR="006222AF" w14:paraId="07163334" w14:textId="77777777">
        <w:trPr>
          <w:trHeight w:val="300"/>
        </w:trPr>
        <w:tc>
          <w:tcPr>
            <w:tcW w:w="1036" w:type="dxa"/>
            <w:tcBorders>
              <w:top w:val="nil"/>
              <w:left w:val="nil"/>
              <w:bottom w:val="nil"/>
              <w:right w:val="nil"/>
            </w:tcBorders>
            <w:shd w:val="clear" w:color="auto" w:fill="auto"/>
            <w:noWrap/>
            <w:vAlign w:val="bottom"/>
            <w:hideMark/>
          </w:tcPr>
          <w:p w14:paraId="071633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3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33" w14:textId="77777777" w:rsidR="00214CC2" w:rsidRPr="008677B1" w:rsidRDefault="006453C1" w:rsidP="005F005A">
            <w:pPr>
              <w:spacing w:after="0"/>
              <w:rPr>
                <w:rFonts w:ascii="Times New Roman" w:eastAsia="Times New Roman" w:hAnsi="Times New Roman" w:cs="Times New Roman"/>
                <w:sz w:val="20"/>
              </w:rPr>
            </w:pPr>
          </w:p>
        </w:tc>
      </w:tr>
      <w:tr w:rsidR="006222AF" w14:paraId="0716333C" w14:textId="77777777">
        <w:trPr>
          <w:trHeight w:val="300"/>
        </w:trPr>
        <w:tc>
          <w:tcPr>
            <w:tcW w:w="1036" w:type="dxa"/>
            <w:tcBorders>
              <w:top w:val="nil"/>
              <w:left w:val="nil"/>
              <w:bottom w:val="nil"/>
              <w:right w:val="nil"/>
            </w:tcBorders>
            <w:shd w:val="clear" w:color="auto" w:fill="auto"/>
            <w:noWrap/>
            <w:vAlign w:val="bottom"/>
            <w:hideMark/>
          </w:tcPr>
          <w:p w14:paraId="071633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3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3B" w14:textId="77777777" w:rsidR="00214CC2" w:rsidRPr="008677B1" w:rsidRDefault="006453C1" w:rsidP="005F005A">
            <w:pPr>
              <w:spacing w:after="0"/>
              <w:rPr>
                <w:rFonts w:ascii="Times New Roman" w:eastAsia="Times New Roman" w:hAnsi="Times New Roman" w:cs="Times New Roman"/>
                <w:sz w:val="20"/>
              </w:rPr>
            </w:pPr>
          </w:p>
        </w:tc>
      </w:tr>
      <w:tr w:rsidR="006222AF" w14:paraId="07163344" w14:textId="77777777">
        <w:trPr>
          <w:trHeight w:val="300"/>
        </w:trPr>
        <w:tc>
          <w:tcPr>
            <w:tcW w:w="1036" w:type="dxa"/>
            <w:tcBorders>
              <w:top w:val="nil"/>
              <w:left w:val="nil"/>
              <w:bottom w:val="nil"/>
              <w:right w:val="nil"/>
            </w:tcBorders>
            <w:shd w:val="clear" w:color="auto" w:fill="auto"/>
            <w:noWrap/>
            <w:vAlign w:val="bottom"/>
            <w:hideMark/>
          </w:tcPr>
          <w:p w14:paraId="071633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3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43" w14:textId="77777777" w:rsidR="00214CC2" w:rsidRPr="008677B1" w:rsidRDefault="006453C1" w:rsidP="005F005A">
            <w:pPr>
              <w:spacing w:after="0"/>
              <w:rPr>
                <w:rFonts w:ascii="Times New Roman" w:eastAsia="Times New Roman" w:hAnsi="Times New Roman" w:cs="Times New Roman"/>
                <w:sz w:val="20"/>
              </w:rPr>
            </w:pPr>
          </w:p>
        </w:tc>
      </w:tr>
      <w:tr w:rsidR="006222AF" w14:paraId="0716334B" w14:textId="77777777">
        <w:trPr>
          <w:trHeight w:val="300"/>
        </w:trPr>
        <w:tc>
          <w:tcPr>
            <w:tcW w:w="2051" w:type="dxa"/>
            <w:gridSpan w:val="2"/>
            <w:tcBorders>
              <w:top w:val="nil"/>
              <w:left w:val="nil"/>
              <w:bottom w:val="nil"/>
              <w:right w:val="nil"/>
            </w:tcBorders>
            <w:shd w:val="clear" w:color="auto" w:fill="auto"/>
            <w:noWrap/>
            <w:vAlign w:val="bottom"/>
            <w:hideMark/>
          </w:tcPr>
          <w:p w14:paraId="071633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3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4A" w14:textId="77777777" w:rsidR="00214CC2" w:rsidRPr="008677B1" w:rsidRDefault="006453C1" w:rsidP="005F005A">
            <w:pPr>
              <w:spacing w:after="0"/>
              <w:rPr>
                <w:rFonts w:ascii="Times New Roman" w:eastAsia="Times New Roman" w:hAnsi="Times New Roman" w:cs="Times New Roman"/>
                <w:sz w:val="20"/>
              </w:rPr>
            </w:pPr>
          </w:p>
        </w:tc>
      </w:tr>
      <w:tr w:rsidR="006222AF" w14:paraId="07163353" w14:textId="77777777">
        <w:trPr>
          <w:trHeight w:val="300"/>
        </w:trPr>
        <w:tc>
          <w:tcPr>
            <w:tcW w:w="1036" w:type="dxa"/>
            <w:tcBorders>
              <w:top w:val="nil"/>
              <w:left w:val="nil"/>
              <w:bottom w:val="nil"/>
              <w:right w:val="nil"/>
            </w:tcBorders>
            <w:shd w:val="clear" w:color="auto" w:fill="auto"/>
            <w:noWrap/>
            <w:vAlign w:val="bottom"/>
            <w:hideMark/>
          </w:tcPr>
          <w:p w14:paraId="071633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4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35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3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52" w14:textId="77777777" w:rsidR="00214CC2" w:rsidRPr="008677B1" w:rsidRDefault="006453C1" w:rsidP="005F005A">
            <w:pPr>
              <w:spacing w:after="0"/>
              <w:rPr>
                <w:rFonts w:ascii="Times New Roman" w:eastAsia="Times New Roman" w:hAnsi="Times New Roman" w:cs="Times New Roman"/>
                <w:sz w:val="20"/>
              </w:rPr>
            </w:pPr>
          </w:p>
        </w:tc>
      </w:tr>
      <w:tr w:rsidR="006222AF" w14:paraId="07163357" w14:textId="77777777">
        <w:trPr>
          <w:trHeight w:val="300"/>
        </w:trPr>
        <w:tc>
          <w:tcPr>
            <w:tcW w:w="1036" w:type="dxa"/>
            <w:tcBorders>
              <w:top w:val="nil"/>
              <w:left w:val="nil"/>
              <w:bottom w:val="nil"/>
              <w:right w:val="nil"/>
            </w:tcBorders>
            <w:shd w:val="clear" w:color="auto" w:fill="auto"/>
            <w:noWrap/>
            <w:vAlign w:val="bottom"/>
            <w:hideMark/>
          </w:tcPr>
          <w:p w14:paraId="0716335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3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196 όπως τροπ.    ΔΕΚΤΟ ΚΑΤΑ ΠΛΕΙΟΨΗΦΙΑ</w:t>
            </w:r>
          </w:p>
        </w:tc>
        <w:tc>
          <w:tcPr>
            <w:tcW w:w="1015" w:type="dxa"/>
            <w:tcBorders>
              <w:top w:val="nil"/>
              <w:left w:val="nil"/>
              <w:bottom w:val="nil"/>
              <w:right w:val="nil"/>
            </w:tcBorders>
            <w:shd w:val="clear" w:color="auto" w:fill="auto"/>
            <w:noWrap/>
            <w:vAlign w:val="bottom"/>
            <w:hideMark/>
          </w:tcPr>
          <w:p w14:paraId="0716335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35F" w14:textId="77777777">
        <w:trPr>
          <w:trHeight w:val="300"/>
        </w:trPr>
        <w:tc>
          <w:tcPr>
            <w:tcW w:w="1036" w:type="dxa"/>
            <w:tcBorders>
              <w:top w:val="nil"/>
              <w:left w:val="nil"/>
              <w:bottom w:val="nil"/>
              <w:right w:val="nil"/>
            </w:tcBorders>
            <w:shd w:val="clear" w:color="auto" w:fill="auto"/>
            <w:noWrap/>
            <w:vAlign w:val="bottom"/>
            <w:hideMark/>
          </w:tcPr>
          <w:p w14:paraId="071633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3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5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5E" w14:textId="77777777" w:rsidR="00214CC2" w:rsidRPr="008677B1" w:rsidRDefault="006453C1" w:rsidP="005F005A">
            <w:pPr>
              <w:spacing w:after="0"/>
              <w:rPr>
                <w:rFonts w:ascii="Times New Roman" w:eastAsia="Times New Roman" w:hAnsi="Times New Roman" w:cs="Times New Roman"/>
                <w:sz w:val="20"/>
              </w:rPr>
            </w:pPr>
          </w:p>
        </w:tc>
      </w:tr>
      <w:tr w:rsidR="006222AF" w14:paraId="07163367" w14:textId="77777777">
        <w:trPr>
          <w:trHeight w:val="300"/>
        </w:trPr>
        <w:tc>
          <w:tcPr>
            <w:tcW w:w="1036" w:type="dxa"/>
            <w:tcBorders>
              <w:top w:val="nil"/>
              <w:left w:val="nil"/>
              <w:bottom w:val="nil"/>
              <w:right w:val="nil"/>
            </w:tcBorders>
            <w:shd w:val="clear" w:color="auto" w:fill="auto"/>
            <w:noWrap/>
            <w:vAlign w:val="bottom"/>
            <w:hideMark/>
          </w:tcPr>
          <w:p w14:paraId="071633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33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66" w14:textId="77777777" w:rsidR="00214CC2" w:rsidRPr="008677B1" w:rsidRDefault="006453C1" w:rsidP="005F005A">
            <w:pPr>
              <w:spacing w:after="0"/>
              <w:rPr>
                <w:rFonts w:ascii="Times New Roman" w:eastAsia="Times New Roman" w:hAnsi="Times New Roman" w:cs="Times New Roman"/>
                <w:sz w:val="20"/>
              </w:rPr>
            </w:pPr>
          </w:p>
        </w:tc>
      </w:tr>
      <w:tr w:rsidR="006222AF" w14:paraId="0716336F" w14:textId="77777777">
        <w:trPr>
          <w:trHeight w:val="300"/>
        </w:trPr>
        <w:tc>
          <w:tcPr>
            <w:tcW w:w="1036" w:type="dxa"/>
            <w:tcBorders>
              <w:top w:val="nil"/>
              <w:left w:val="nil"/>
              <w:bottom w:val="nil"/>
              <w:right w:val="nil"/>
            </w:tcBorders>
            <w:shd w:val="clear" w:color="auto" w:fill="auto"/>
            <w:noWrap/>
            <w:vAlign w:val="bottom"/>
            <w:hideMark/>
          </w:tcPr>
          <w:p w14:paraId="071633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3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3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6E" w14:textId="77777777" w:rsidR="00214CC2" w:rsidRPr="008677B1" w:rsidRDefault="006453C1" w:rsidP="005F005A">
            <w:pPr>
              <w:spacing w:after="0"/>
              <w:rPr>
                <w:rFonts w:ascii="Times New Roman" w:eastAsia="Times New Roman" w:hAnsi="Times New Roman" w:cs="Times New Roman"/>
                <w:sz w:val="20"/>
              </w:rPr>
            </w:pPr>
          </w:p>
        </w:tc>
      </w:tr>
      <w:tr w:rsidR="006222AF" w14:paraId="07163377" w14:textId="77777777">
        <w:trPr>
          <w:trHeight w:val="300"/>
        </w:trPr>
        <w:tc>
          <w:tcPr>
            <w:tcW w:w="1036" w:type="dxa"/>
            <w:tcBorders>
              <w:top w:val="nil"/>
              <w:left w:val="nil"/>
              <w:bottom w:val="nil"/>
              <w:right w:val="nil"/>
            </w:tcBorders>
            <w:shd w:val="clear" w:color="auto" w:fill="auto"/>
            <w:noWrap/>
            <w:vAlign w:val="bottom"/>
            <w:hideMark/>
          </w:tcPr>
          <w:p w14:paraId="071633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3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76" w14:textId="77777777" w:rsidR="00214CC2" w:rsidRPr="008677B1" w:rsidRDefault="006453C1" w:rsidP="005F005A">
            <w:pPr>
              <w:spacing w:after="0"/>
              <w:rPr>
                <w:rFonts w:ascii="Times New Roman" w:eastAsia="Times New Roman" w:hAnsi="Times New Roman" w:cs="Times New Roman"/>
                <w:sz w:val="20"/>
              </w:rPr>
            </w:pPr>
          </w:p>
        </w:tc>
      </w:tr>
      <w:tr w:rsidR="006222AF" w14:paraId="0716337F" w14:textId="77777777">
        <w:trPr>
          <w:trHeight w:val="300"/>
        </w:trPr>
        <w:tc>
          <w:tcPr>
            <w:tcW w:w="1036" w:type="dxa"/>
            <w:tcBorders>
              <w:top w:val="nil"/>
              <w:left w:val="nil"/>
              <w:bottom w:val="nil"/>
              <w:right w:val="nil"/>
            </w:tcBorders>
            <w:shd w:val="clear" w:color="auto" w:fill="auto"/>
            <w:noWrap/>
            <w:vAlign w:val="bottom"/>
            <w:hideMark/>
          </w:tcPr>
          <w:p w14:paraId="071633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3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7E" w14:textId="77777777" w:rsidR="00214CC2" w:rsidRPr="008677B1" w:rsidRDefault="006453C1" w:rsidP="005F005A">
            <w:pPr>
              <w:spacing w:after="0"/>
              <w:rPr>
                <w:rFonts w:ascii="Times New Roman" w:eastAsia="Times New Roman" w:hAnsi="Times New Roman" w:cs="Times New Roman"/>
                <w:sz w:val="20"/>
              </w:rPr>
            </w:pPr>
          </w:p>
        </w:tc>
      </w:tr>
      <w:tr w:rsidR="006222AF" w14:paraId="07163387" w14:textId="77777777">
        <w:trPr>
          <w:trHeight w:val="300"/>
        </w:trPr>
        <w:tc>
          <w:tcPr>
            <w:tcW w:w="1036" w:type="dxa"/>
            <w:tcBorders>
              <w:top w:val="nil"/>
              <w:left w:val="nil"/>
              <w:bottom w:val="nil"/>
              <w:right w:val="nil"/>
            </w:tcBorders>
            <w:shd w:val="clear" w:color="auto" w:fill="auto"/>
            <w:noWrap/>
            <w:vAlign w:val="bottom"/>
            <w:hideMark/>
          </w:tcPr>
          <w:p w14:paraId="071633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3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86" w14:textId="77777777" w:rsidR="00214CC2" w:rsidRPr="008677B1" w:rsidRDefault="006453C1" w:rsidP="005F005A">
            <w:pPr>
              <w:spacing w:after="0"/>
              <w:rPr>
                <w:rFonts w:ascii="Times New Roman" w:eastAsia="Times New Roman" w:hAnsi="Times New Roman" w:cs="Times New Roman"/>
                <w:sz w:val="20"/>
              </w:rPr>
            </w:pPr>
          </w:p>
        </w:tc>
      </w:tr>
      <w:tr w:rsidR="006222AF" w14:paraId="0716338F" w14:textId="77777777">
        <w:trPr>
          <w:trHeight w:val="300"/>
        </w:trPr>
        <w:tc>
          <w:tcPr>
            <w:tcW w:w="1036" w:type="dxa"/>
            <w:tcBorders>
              <w:top w:val="nil"/>
              <w:left w:val="nil"/>
              <w:bottom w:val="nil"/>
              <w:right w:val="nil"/>
            </w:tcBorders>
            <w:shd w:val="clear" w:color="auto" w:fill="auto"/>
            <w:noWrap/>
            <w:vAlign w:val="bottom"/>
            <w:hideMark/>
          </w:tcPr>
          <w:p w14:paraId="071633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3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8E" w14:textId="77777777" w:rsidR="00214CC2" w:rsidRPr="008677B1" w:rsidRDefault="006453C1" w:rsidP="005F005A">
            <w:pPr>
              <w:spacing w:after="0"/>
              <w:rPr>
                <w:rFonts w:ascii="Times New Roman" w:eastAsia="Times New Roman" w:hAnsi="Times New Roman" w:cs="Times New Roman"/>
                <w:sz w:val="20"/>
              </w:rPr>
            </w:pPr>
          </w:p>
        </w:tc>
      </w:tr>
      <w:tr w:rsidR="006222AF" w14:paraId="07163396" w14:textId="77777777">
        <w:trPr>
          <w:trHeight w:val="300"/>
        </w:trPr>
        <w:tc>
          <w:tcPr>
            <w:tcW w:w="2051" w:type="dxa"/>
            <w:gridSpan w:val="2"/>
            <w:tcBorders>
              <w:top w:val="nil"/>
              <w:left w:val="nil"/>
              <w:bottom w:val="nil"/>
              <w:right w:val="nil"/>
            </w:tcBorders>
            <w:shd w:val="clear" w:color="auto" w:fill="auto"/>
            <w:noWrap/>
            <w:vAlign w:val="bottom"/>
            <w:hideMark/>
          </w:tcPr>
          <w:p w14:paraId="071633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3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95" w14:textId="77777777" w:rsidR="00214CC2" w:rsidRPr="008677B1" w:rsidRDefault="006453C1" w:rsidP="005F005A">
            <w:pPr>
              <w:spacing w:after="0"/>
              <w:rPr>
                <w:rFonts w:ascii="Times New Roman" w:eastAsia="Times New Roman" w:hAnsi="Times New Roman" w:cs="Times New Roman"/>
                <w:sz w:val="20"/>
              </w:rPr>
            </w:pPr>
          </w:p>
        </w:tc>
      </w:tr>
      <w:tr w:rsidR="006222AF" w14:paraId="0716339E" w14:textId="77777777">
        <w:trPr>
          <w:trHeight w:val="300"/>
        </w:trPr>
        <w:tc>
          <w:tcPr>
            <w:tcW w:w="1036" w:type="dxa"/>
            <w:tcBorders>
              <w:top w:val="nil"/>
              <w:left w:val="nil"/>
              <w:bottom w:val="nil"/>
              <w:right w:val="nil"/>
            </w:tcBorders>
            <w:shd w:val="clear" w:color="auto" w:fill="auto"/>
            <w:noWrap/>
            <w:vAlign w:val="bottom"/>
            <w:hideMark/>
          </w:tcPr>
          <w:p w14:paraId="071633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9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39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3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9D" w14:textId="77777777" w:rsidR="00214CC2" w:rsidRPr="008677B1" w:rsidRDefault="006453C1" w:rsidP="005F005A">
            <w:pPr>
              <w:spacing w:after="0"/>
              <w:rPr>
                <w:rFonts w:ascii="Times New Roman" w:eastAsia="Times New Roman" w:hAnsi="Times New Roman" w:cs="Times New Roman"/>
                <w:sz w:val="20"/>
              </w:rPr>
            </w:pPr>
          </w:p>
        </w:tc>
      </w:tr>
      <w:tr w:rsidR="006222AF" w14:paraId="071633A2" w14:textId="77777777">
        <w:trPr>
          <w:trHeight w:val="300"/>
        </w:trPr>
        <w:tc>
          <w:tcPr>
            <w:tcW w:w="1036" w:type="dxa"/>
            <w:tcBorders>
              <w:top w:val="nil"/>
              <w:left w:val="nil"/>
              <w:bottom w:val="nil"/>
              <w:right w:val="nil"/>
            </w:tcBorders>
            <w:shd w:val="clear" w:color="auto" w:fill="auto"/>
            <w:noWrap/>
            <w:vAlign w:val="bottom"/>
            <w:hideMark/>
          </w:tcPr>
          <w:p w14:paraId="0716339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3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197 ως έχει   ΔΕΚΤΟ ΚΑΤΑ ΠΛΕΙΟΨΗΦΙΑ</w:t>
            </w:r>
          </w:p>
        </w:tc>
        <w:tc>
          <w:tcPr>
            <w:tcW w:w="1015" w:type="dxa"/>
            <w:tcBorders>
              <w:top w:val="nil"/>
              <w:left w:val="nil"/>
              <w:bottom w:val="nil"/>
              <w:right w:val="nil"/>
            </w:tcBorders>
            <w:shd w:val="clear" w:color="auto" w:fill="auto"/>
            <w:noWrap/>
            <w:vAlign w:val="bottom"/>
            <w:hideMark/>
          </w:tcPr>
          <w:p w14:paraId="071633A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3AA" w14:textId="77777777">
        <w:trPr>
          <w:trHeight w:val="300"/>
        </w:trPr>
        <w:tc>
          <w:tcPr>
            <w:tcW w:w="1036" w:type="dxa"/>
            <w:tcBorders>
              <w:top w:val="nil"/>
              <w:left w:val="nil"/>
              <w:bottom w:val="nil"/>
              <w:right w:val="nil"/>
            </w:tcBorders>
            <w:shd w:val="clear" w:color="auto" w:fill="auto"/>
            <w:noWrap/>
            <w:vAlign w:val="bottom"/>
            <w:hideMark/>
          </w:tcPr>
          <w:p w14:paraId="071633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3A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A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A9" w14:textId="77777777" w:rsidR="00214CC2" w:rsidRPr="008677B1" w:rsidRDefault="006453C1" w:rsidP="005F005A">
            <w:pPr>
              <w:spacing w:after="0"/>
              <w:rPr>
                <w:rFonts w:ascii="Times New Roman" w:eastAsia="Times New Roman" w:hAnsi="Times New Roman" w:cs="Times New Roman"/>
                <w:sz w:val="20"/>
              </w:rPr>
            </w:pPr>
          </w:p>
        </w:tc>
      </w:tr>
      <w:tr w:rsidR="006222AF" w14:paraId="071633B2" w14:textId="77777777">
        <w:trPr>
          <w:trHeight w:val="300"/>
        </w:trPr>
        <w:tc>
          <w:tcPr>
            <w:tcW w:w="1036" w:type="dxa"/>
            <w:tcBorders>
              <w:top w:val="nil"/>
              <w:left w:val="nil"/>
              <w:bottom w:val="nil"/>
              <w:right w:val="nil"/>
            </w:tcBorders>
            <w:shd w:val="clear" w:color="auto" w:fill="auto"/>
            <w:noWrap/>
            <w:vAlign w:val="bottom"/>
            <w:hideMark/>
          </w:tcPr>
          <w:p w14:paraId="071633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3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B1" w14:textId="77777777" w:rsidR="00214CC2" w:rsidRPr="008677B1" w:rsidRDefault="006453C1" w:rsidP="005F005A">
            <w:pPr>
              <w:spacing w:after="0"/>
              <w:rPr>
                <w:rFonts w:ascii="Times New Roman" w:eastAsia="Times New Roman" w:hAnsi="Times New Roman" w:cs="Times New Roman"/>
                <w:sz w:val="20"/>
              </w:rPr>
            </w:pPr>
          </w:p>
        </w:tc>
      </w:tr>
      <w:tr w:rsidR="006222AF" w14:paraId="071633BA" w14:textId="77777777">
        <w:trPr>
          <w:trHeight w:val="300"/>
        </w:trPr>
        <w:tc>
          <w:tcPr>
            <w:tcW w:w="1036" w:type="dxa"/>
            <w:tcBorders>
              <w:top w:val="nil"/>
              <w:left w:val="nil"/>
              <w:bottom w:val="nil"/>
              <w:right w:val="nil"/>
            </w:tcBorders>
            <w:shd w:val="clear" w:color="auto" w:fill="auto"/>
            <w:noWrap/>
            <w:vAlign w:val="bottom"/>
            <w:hideMark/>
          </w:tcPr>
          <w:p w14:paraId="071633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3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3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B9" w14:textId="77777777" w:rsidR="00214CC2" w:rsidRPr="008677B1" w:rsidRDefault="006453C1" w:rsidP="005F005A">
            <w:pPr>
              <w:spacing w:after="0"/>
              <w:rPr>
                <w:rFonts w:ascii="Times New Roman" w:eastAsia="Times New Roman" w:hAnsi="Times New Roman" w:cs="Times New Roman"/>
                <w:sz w:val="20"/>
              </w:rPr>
            </w:pPr>
          </w:p>
        </w:tc>
      </w:tr>
      <w:tr w:rsidR="006222AF" w14:paraId="071633C2" w14:textId="77777777">
        <w:trPr>
          <w:trHeight w:val="300"/>
        </w:trPr>
        <w:tc>
          <w:tcPr>
            <w:tcW w:w="1036" w:type="dxa"/>
            <w:tcBorders>
              <w:top w:val="nil"/>
              <w:left w:val="nil"/>
              <w:bottom w:val="nil"/>
              <w:right w:val="nil"/>
            </w:tcBorders>
            <w:shd w:val="clear" w:color="auto" w:fill="auto"/>
            <w:noWrap/>
            <w:vAlign w:val="bottom"/>
            <w:hideMark/>
          </w:tcPr>
          <w:p w14:paraId="071633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3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C1" w14:textId="77777777" w:rsidR="00214CC2" w:rsidRPr="008677B1" w:rsidRDefault="006453C1" w:rsidP="005F005A">
            <w:pPr>
              <w:spacing w:after="0"/>
              <w:rPr>
                <w:rFonts w:ascii="Times New Roman" w:eastAsia="Times New Roman" w:hAnsi="Times New Roman" w:cs="Times New Roman"/>
                <w:sz w:val="20"/>
              </w:rPr>
            </w:pPr>
          </w:p>
        </w:tc>
      </w:tr>
      <w:tr w:rsidR="006222AF" w14:paraId="071633CA" w14:textId="77777777">
        <w:trPr>
          <w:trHeight w:val="300"/>
        </w:trPr>
        <w:tc>
          <w:tcPr>
            <w:tcW w:w="1036" w:type="dxa"/>
            <w:tcBorders>
              <w:top w:val="nil"/>
              <w:left w:val="nil"/>
              <w:bottom w:val="nil"/>
              <w:right w:val="nil"/>
            </w:tcBorders>
            <w:shd w:val="clear" w:color="auto" w:fill="auto"/>
            <w:noWrap/>
            <w:vAlign w:val="bottom"/>
            <w:hideMark/>
          </w:tcPr>
          <w:p w14:paraId="071633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3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C9" w14:textId="77777777" w:rsidR="00214CC2" w:rsidRPr="008677B1" w:rsidRDefault="006453C1" w:rsidP="005F005A">
            <w:pPr>
              <w:spacing w:after="0"/>
              <w:rPr>
                <w:rFonts w:ascii="Times New Roman" w:eastAsia="Times New Roman" w:hAnsi="Times New Roman" w:cs="Times New Roman"/>
                <w:sz w:val="20"/>
              </w:rPr>
            </w:pPr>
          </w:p>
        </w:tc>
      </w:tr>
      <w:tr w:rsidR="006222AF" w14:paraId="071633D2" w14:textId="77777777">
        <w:trPr>
          <w:trHeight w:val="300"/>
        </w:trPr>
        <w:tc>
          <w:tcPr>
            <w:tcW w:w="1036" w:type="dxa"/>
            <w:tcBorders>
              <w:top w:val="nil"/>
              <w:left w:val="nil"/>
              <w:bottom w:val="nil"/>
              <w:right w:val="nil"/>
            </w:tcBorders>
            <w:shd w:val="clear" w:color="auto" w:fill="auto"/>
            <w:noWrap/>
            <w:vAlign w:val="bottom"/>
            <w:hideMark/>
          </w:tcPr>
          <w:p w14:paraId="071633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3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D1" w14:textId="77777777" w:rsidR="00214CC2" w:rsidRPr="008677B1" w:rsidRDefault="006453C1" w:rsidP="005F005A">
            <w:pPr>
              <w:spacing w:after="0"/>
              <w:rPr>
                <w:rFonts w:ascii="Times New Roman" w:eastAsia="Times New Roman" w:hAnsi="Times New Roman" w:cs="Times New Roman"/>
                <w:sz w:val="20"/>
              </w:rPr>
            </w:pPr>
          </w:p>
        </w:tc>
      </w:tr>
      <w:tr w:rsidR="006222AF" w14:paraId="071633DA" w14:textId="77777777">
        <w:trPr>
          <w:trHeight w:val="300"/>
        </w:trPr>
        <w:tc>
          <w:tcPr>
            <w:tcW w:w="1036" w:type="dxa"/>
            <w:tcBorders>
              <w:top w:val="nil"/>
              <w:left w:val="nil"/>
              <w:bottom w:val="nil"/>
              <w:right w:val="nil"/>
            </w:tcBorders>
            <w:shd w:val="clear" w:color="auto" w:fill="auto"/>
            <w:noWrap/>
            <w:vAlign w:val="bottom"/>
            <w:hideMark/>
          </w:tcPr>
          <w:p w14:paraId="071633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3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D9" w14:textId="77777777" w:rsidR="00214CC2" w:rsidRPr="008677B1" w:rsidRDefault="006453C1" w:rsidP="005F005A">
            <w:pPr>
              <w:spacing w:after="0"/>
              <w:rPr>
                <w:rFonts w:ascii="Times New Roman" w:eastAsia="Times New Roman" w:hAnsi="Times New Roman" w:cs="Times New Roman"/>
                <w:sz w:val="20"/>
              </w:rPr>
            </w:pPr>
          </w:p>
        </w:tc>
      </w:tr>
      <w:tr w:rsidR="006222AF" w14:paraId="071633E1" w14:textId="77777777">
        <w:trPr>
          <w:trHeight w:val="300"/>
        </w:trPr>
        <w:tc>
          <w:tcPr>
            <w:tcW w:w="2051" w:type="dxa"/>
            <w:gridSpan w:val="2"/>
            <w:tcBorders>
              <w:top w:val="nil"/>
              <w:left w:val="nil"/>
              <w:bottom w:val="nil"/>
              <w:right w:val="nil"/>
            </w:tcBorders>
            <w:shd w:val="clear" w:color="auto" w:fill="auto"/>
            <w:noWrap/>
            <w:vAlign w:val="bottom"/>
            <w:hideMark/>
          </w:tcPr>
          <w:p w14:paraId="071633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3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E0" w14:textId="77777777" w:rsidR="00214CC2" w:rsidRPr="008677B1" w:rsidRDefault="006453C1" w:rsidP="005F005A">
            <w:pPr>
              <w:spacing w:after="0"/>
              <w:rPr>
                <w:rFonts w:ascii="Times New Roman" w:eastAsia="Times New Roman" w:hAnsi="Times New Roman" w:cs="Times New Roman"/>
                <w:sz w:val="20"/>
              </w:rPr>
            </w:pPr>
          </w:p>
        </w:tc>
      </w:tr>
      <w:tr w:rsidR="006222AF" w14:paraId="071633E9" w14:textId="77777777">
        <w:trPr>
          <w:trHeight w:val="300"/>
        </w:trPr>
        <w:tc>
          <w:tcPr>
            <w:tcW w:w="1036" w:type="dxa"/>
            <w:tcBorders>
              <w:top w:val="nil"/>
              <w:left w:val="nil"/>
              <w:bottom w:val="nil"/>
              <w:right w:val="nil"/>
            </w:tcBorders>
            <w:shd w:val="clear" w:color="auto" w:fill="auto"/>
            <w:noWrap/>
            <w:vAlign w:val="bottom"/>
            <w:hideMark/>
          </w:tcPr>
          <w:p w14:paraId="071633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E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3E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3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E8" w14:textId="77777777" w:rsidR="00214CC2" w:rsidRPr="008677B1" w:rsidRDefault="006453C1" w:rsidP="005F005A">
            <w:pPr>
              <w:spacing w:after="0"/>
              <w:rPr>
                <w:rFonts w:ascii="Times New Roman" w:eastAsia="Times New Roman" w:hAnsi="Times New Roman" w:cs="Times New Roman"/>
                <w:sz w:val="20"/>
              </w:rPr>
            </w:pPr>
          </w:p>
        </w:tc>
      </w:tr>
      <w:tr w:rsidR="006222AF" w14:paraId="071633ED" w14:textId="77777777">
        <w:trPr>
          <w:trHeight w:val="300"/>
        </w:trPr>
        <w:tc>
          <w:tcPr>
            <w:tcW w:w="1036" w:type="dxa"/>
            <w:tcBorders>
              <w:top w:val="nil"/>
              <w:left w:val="nil"/>
              <w:bottom w:val="nil"/>
              <w:right w:val="nil"/>
            </w:tcBorders>
            <w:shd w:val="clear" w:color="auto" w:fill="auto"/>
            <w:noWrap/>
            <w:vAlign w:val="bottom"/>
            <w:hideMark/>
          </w:tcPr>
          <w:p w14:paraId="071633E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3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w:t>
            </w:r>
            <w:r w:rsidRPr="008677B1">
              <w:rPr>
                <w:rFonts w:ascii="Calibri" w:eastAsia="Times New Roman" w:hAnsi="Calibri" w:cs="Times New Roman"/>
                <w:color w:val="000000"/>
                <w:sz w:val="22"/>
                <w:szCs w:val="22"/>
              </w:rPr>
              <w:t xml:space="preserve"> 198 όπως τροπ.    ΔΕΚΤΟ ΚΑΤΑ ΠΛΕΙΟΨΗΦΙΑ</w:t>
            </w:r>
          </w:p>
        </w:tc>
        <w:tc>
          <w:tcPr>
            <w:tcW w:w="1015" w:type="dxa"/>
            <w:tcBorders>
              <w:top w:val="nil"/>
              <w:left w:val="nil"/>
              <w:bottom w:val="nil"/>
              <w:right w:val="nil"/>
            </w:tcBorders>
            <w:shd w:val="clear" w:color="auto" w:fill="auto"/>
            <w:noWrap/>
            <w:vAlign w:val="bottom"/>
            <w:hideMark/>
          </w:tcPr>
          <w:p w14:paraId="071633E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3F5" w14:textId="77777777">
        <w:trPr>
          <w:trHeight w:val="300"/>
        </w:trPr>
        <w:tc>
          <w:tcPr>
            <w:tcW w:w="1036" w:type="dxa"/>
            <w:tcBorders>
              <w:top w:val="nil"/>
              <w:left w:val="nil"/>
              <w:bottom w:val="nil"/>
              <w:right w:val="nil"/>
            </w:tcBorders>
            <w:shd w:val="clear" w:color="auto" w:fill="auto"/>
            <w:noWrap/>
            <w:vAlign w:val="bottom"/>
            <w:hideMark/>
          </w:tcPr>
          <w:p w14:paraId="071633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3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3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F4" w14:textId="77777777" w:rsidR="00214CC2" w:rsidRPr="008677B1" w:rsidRDefault="006453C1" w:rsidP="005F005A">
            <w:pPr>
              <w:spacing w:after="0"/>
              <w:rPr>
                <w:rFonts w:ascii="Times New Roman" w:eastAsia="Times New Roman" w:hAnsi="Times New Roman" w:cs="Times New Roman"/>
                <w:sz w:val="20"/>
              </w:rPr>
            </w:pPr>
          </w:p>
        </w:tc>
      </w:tr>
      <w:tr w:rsidR="006222AF" w14:paraId="071633FD" w14:textId="77777777">
        <w:trPr>
          <w:trHeight w:val="300"/>
        </w:trPr>
        <w:tc>
          <w:tcPr>
            <w:tcW w:w="1036" w:type="dxa"/>
            <w:tcBorders>
              <w:top w:val="nil"/>
              <w:left w:val="nil"/>
              <w:bottom w:val="nil"/>
              <w:right w:val="nil"/>
            </w:tcBorders>
            <w:shd w:val="clear" w:color="auto" w:fill="auto"/>
            <w:noWrap/>
            <w:vAlign w:val="bottom"/>
            <w:hideMark/>
          </w:tcPr>
          <w:p w14:paraId="071633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3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3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3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3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3FC" w14:textId="77777777" w:rsidR="00214CC2" w:rsidRPr="008677B1" w:rsidRDefault="006453C1" w:rsidP="005F005A">
            <w:pPr>
              <w:spacing w:after="0"/>
              <w:rPr>
                <w:rFonts w:ascii="Times New Roman" w:eastAsia="Times New Roman" w:hAnsi="Times New Roman" w:cs="Times New Roman"/>
                <w:sz w:val="20"/>
              </w:rPr>
            </w:pPr>
          </w:p>
        </w:tc>
      </w:tr>
      <w:tr w:rsidR="006222AF" w14:paraId="07163405" w14:textId="77777777">
        <w:trPr>
          <w:trHeight w:val="300"/>
        </w:trPr>
        <w:tc>
          <w:tcPr>
            <w:tcW w:w="1036" w:type="dxa"/>
            <w:tcBorders>
              <w:top w:val="nil"/>
              <w:left w:val="nil"/>
              <w:bottom w:val="nil"/>
              <w:right w:val="nil"/>
            </w:tcBorders>
            <w:shd w:val="clear" w:color="auto" w:fill="auto"/>
            <w:noWrap/>
            <w:vAlign w:val="bottom"/>
            <w:hideMark/>
          </w:tcPr>
          <w:p w14:paraId="071633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3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4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04" w14:textId="77777777" w:rsidR="00214CC2" w:rsidRPr="008677B1" w:rsidRDefault="006453C1" w:rsidP="005F005A">
            <w:pPr>
              <w:spacing w:after="0"/>
              <w:rPr>
                <w:rFonts w:ascii="Times New Roman" w:eastAsia="Times New Roman" w:hAnsi="Times New Roman" w:cs="Times New Roman"/>
                <w:sz w:val="20"/>
              </w:rPr>
            </w:pPr>
          </w:p>
        </w:tc>
      </w:tr>
      <w:tr w:rsidR="006222AF" w14:paraId="0716340D" w14:textId="77777777">
        <w:trPr>
          <w:trHeight w:val="300"/>
        </w:trPr>
        <w:tc>
          <w:tcPr>
            <w:tcW w:w="1036" w:type="dxa"/>
            <w:tcBorders>
              <w:top w:val="nil"/>
              <w:left w:val="nil"/>
              <w:bottom w:val="nil"/>
              <w:right w:val="nil"/>
            </w:tcBorders>
            <w:shd w:val="clear" w:color="auto" w:fill="auto"/>
            <w:noWrap/>
            <w:vAlign w:val="bottom"/>
            <w:hideMark/>
          </w:tcPr>
          <w:p w14:paraId="071634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4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0C" w14:textId="77777777" w:rsidR="00214CC2" w:rsidRPr="008677B1" w:rsidRDefault="006453C1" w:rsidP="005F005A">
            <w:pPr>
              <w:spacing w:after="0"/>
              <w:rPr>
                <w:rFonts w:ascii="Times New Roman" w:eastAsia="Times New Roman" w:hAnsi="Times New Roman" w:cs="Times New Roman"/>
                <w:sz w:val="20"/>
              </w:rPr>
            </w:pPr>
          </w:p>
        </w:tc>
      </w:tr>
      <w:tr w:rsidR="006222AF" w14:paraId="07163415" w14:textId="77777777">
        <w:trPr>
          <w:trHeight w:val="300"/>
        </w:trPr>
        <w:tc>
          <w:tcPr>
            <w:tcW w:w="1036" w:type="dxa"/>
            <w:tcBorders>
              <w:top w:val="nil"/>
              <w:left w:val="nil"/>
              <w:bottom w:val="nil"/>
              <w:right w:val="nil"/>
            </w:tcBorders>
            <w:shd w:val="clear" w:color="auto" w:fill="auto"/>
            <w:noWrap/>
            <w:vAlign w:val="bottom"/>
            <w:hideMark/>
          </w:tcPr>
          <w:p w14:paraId="071634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4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14" w14:textId="77777777" w:rsidR="00214CC2" w:rsidRPr="008677B1" w:rsidRDefault="006453C1" w:rsidP="005F005A">
            <w:pPr>
              <w:spacing w:after="0"/>
              <w:rPr>
                <w:rFonts w:ascii="Times New Roman" w:eastAsia="Times New Roman" w:hAnsi="Times New Roman" w:cs="Times New Roman"/>
                <w:sz w:val="20"/>
              </w:rPr>
            </w:pPr>
          </w:p>
        </w:tc>
      </w:tr>
      <w:tr w:rsidR="006222AF" w14:paraId="0716341D" w14:textId="77777777">
        <w:trPr>
          <w:trHeight w:val="300"/>
        </w:trPr>
        <w:tc>
          <w:tcPr>
            <w:tcW w:w="1036" w:type="dxa"/>
            <w:tcBorders>
              <w:top w:val="nil"/>
              <w:left w:val="nil"/>
              <w:bottom w:val="nil"/>
              <w:right w:val="nil"/>
            </w:tcBorders>
            <w:shd w:val="clear" w:color="auto" w:fill="auto"/>
            <w:noWrap/>
            <w:vAlign w:val="bottom"/>
            <w:hideMark/>
          </w:tcPr>
          <w:p w14:paraId="071634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4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1C" w14:textId="77777777" w:rsidR="00214CC2" w:rsidRPr="008677B1" w:rsidRDefault="006453C1" w:rsidP="005F005A">
            <w:pPr>
              <w:spacing w:after="0"/>
              <w:rPr>
                <w:rFonts w:ascii="Times New Roman" w:eastAsia="Times New Roman" w:hAnsi="Times New Roman" w:cs="Times New Roman"/>
                <w:sz w:val="20"/>
              </w:rPr>
            </w:pPr>
          </w:p>
        </w:tc>
      </w:tr>
      <w:tr w:rsidR="006222AF" w14:paraId="07163425" w14:textId="77777777">
        <w:trPr>
          <w:trHeight w:val="300"/>
        </w:trPr>
        <w:tc>
          <w:tcPr>
            <w:tcW w:w="1036" w:type="dxa"/>
            <w:tcBorders>
              <w:top w:val="nil"/>
              <w:left w:val="nil"/>
              <w:bottom w:val="nil"/>
              <w:right w:val="nil"/>
            </w:tcBorders>
            <w:shd w:val="clear" w:color="auto" w:fill="auto"/>
            <w:noWrap/>
            <w:vAlign w:val="bottom"/>
            <w:hideMark/>
          </w:tcPr>
          <w:p w14:paraId="071634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4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24" w14:textId="77777777" w:rsidR="00214CC2" w:rsidRPr="008677B1" w:rsidRDefault="006453C1" w:rsidP="005F005A">
            <w:pPr>
              <w:spacing w:after="0"/>
              <w:rPr>
                <w:rFonts w:ascii="Times New Roman" w:eastAsia="Times New Roman" w:hAnsi="Times New Roman" w:cs="Times New Roman"/>
                <w:sz w:val="20"/>
              </w:rPr>
            </w:pPr>
          </w:p>
        </w:tc>
      </w:tr>
      <w:tr w:rsidR="006222AF" w14:paraId="0716342C" w14:textId="77777777">
        <w:trPr>
          <w:trHeight w:val="300"/>
        </w:trPr>
        <w:tc>
          <w:tcPr>
            <w:tcW w:w="2051" w:type="dxa"/>
            <w:gridSpan w:val="2"/>
            <w:tcBorders>
              <w:top w:val="nil"/>
              <w:left w:val="nil"/>
              <w:bottom w:val="nil"/>
              <w:right w:val="nil"/>
            </w:tcBorders>
            <w:shd w:val="clear" w:color="auto" w:fill="auto"/>
            <w:noWrap/>
            <w:vAlign w:val="bottom"/>
            <w:hideMark/>
          </w:tcPr>
          <w:p w14:paraId="071634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4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2B" w14:textId="77777777" w:rsidR="00214CC2" w:rsidRPr="008677B1" w:rsidRDefault="006453C1" w:rsidP="005F005A">
            <w:pPr>
              <w:spacing w:after="0"/>
              <w:rPr>
                <w:rFonts w:ascii="Times New Roman" w:eastAsia="Times New Roman" w:hAnsi="Times New Roman" w:cs="Times New Roman"/>
                <w:sz w:val="20"/>
              </w:rPr>
            </w:pPr>
          </w:p>
        </w:tc>
      </w:tr>
      <w:tr w:rsidR="006222AF" w14:paraId="07163434" w14:textId="77777777">
        <w:trPr>
          <w:trHeight w:val="300"/>
        </w:trPr>
        <w:tc>
          <w:tcPr>
            <w:tcW w:w="1036" w:type="dxa"/>
            <w:tcBorders>
              <w:top w:val="nil"/>
              <w:left w:val="nil"/>
              <w:bottom w:val="nil"/>
              <w:right w:val="nil"/>
            </w:tcBorders>
            <w:shd w:val="clear" w:color="auto" w:fill="auto"/>
            <w:noWrap/>
            <w:vAlign w:val="bottom"/>
            <w:hideMark/>
          </w:tcPr>
          <w:p w14:paraId="071634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3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43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4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33" w14:textId="77777777" w:rsidR="00214CC2" w:rsidRPr="008677B1" w:rsidRDefault="006453C1" w:rsidP="005F005A">
            <w:pPr>
              <w:spacing w:after="0"/>
              <w:rPr>
                <w:rFonts w:ascii="Times New Roman" w:eastAsia="Times New Roman" w:hAnsi="Times New Roman" w:cs="Times New Roman"/>
                <w:sz w:val="20"/>
              </w:rPr>
            </w:pPr>
          </w:p>
        </w:tc>
      </w:tr>
      <w:tr w:rsidR="006222AF" w14:paraId="07163438" w14:textId="77777777">
        <w:trPr>
          <w:trHeight w:val="300"/>
        </w:trPr>
        <w:tc>
          <w:tcPr>
            <w:tcW w:w="1036" w:type="dxa"/>
            <w:tcBorders>
              <w:top w:val="nil"/>
              <w:left w:val="nil"/>
              <w:bottom w:val="nil"/>
              <w:right w:val="nil"/>
            </w:tcBorders>
            <w:shd w:val="clear" w:color="auto" w:fill="auto"/>
            <w:noWrap/>
            <w:vAlign w:val="bottom"/>
            <w:hideMark/>
          </w:tcPr>
          <w:p w14:paraId="0716343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4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199 ως έχει   ΔΕΚΤΟ ΚΑΤΑ ΠΛΕΙΟΨΗΦΙΑ</w:t>
            </w:r>
          </w:p>
        </w:tc>
        <w:tc>
          <w:tcPr>
            <w:tcW w:w="1015" w:type="dxa"/>
            <w:tcBorders>
              <w:top w:val="nil"/>
              <w:left w:val="nil"/>
              <w:bottom w:val="nil"/>
              <w:right w:val="nil"/>
            </w:tcBorders>
            <w:shd w:val="clear" w:color="auto" w:fill="auto"/>
            <w:noWrap/>
            <w:vAlign w:val="bottom"/>
            <w:hideMark/>
          </w:tcPr>
          <w:p w14:paraId="0716343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440" w14:textId="77777777">
        <w:trPr>
          <w:trHeight w:val="300"/>
        </w:trPr>
        <w:tc>
          <w:tcPr>
            <w:tcW w:w="1036" w:type="dxa"/>
            <w:tcBorders>
              <w:top w:val="nil"/>
              <w:left w:val="nil"/>
              <w:bottom w:val="nil"/>
              <w:right w:val="nil"/>
            </w:tcBorders>
            <w:shd w:val="clear" w:color="auto" w:fill="auto"/>
            <w:noWrap/>
            <w:vAlign w:val="bottom"/>
            <w:hideMark/>
          </w:tcPr>
          <w:p w14:paraId="071634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43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3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3F" w14:textId="77777777" w:rsidR="00214CC2" w:rsidRPr="008677B1" w:rsidRDefault="006453C1" w:rsidP="005F005A">
            <w:pPr>
              <w:spacing w:after="0"/>
              <w:rPr>
                <w:rFonts w:ascii="Times New Roman" w:eastAsia="Times New Roman" w:hAnsi="Times New Roman" w:cs="Times New Roman"/>
                <w:sz w:val="20"/>
              </w:rPr>
            </w:pPr>
          </w:p>
        </w:tc>
      </w:tr>
      <w:tr w:rsidR="006222AF" w14:paraId="07163448" w14:textId="77777777">
        <w:trPr>
          <w:trHeight w:val="300"/>
        </w:trPr>
        <w:tc>
          <w:tcPr>
            <w:tcW w:w="1036" w:type="dxa"/>
            <w:tcBorders>
              <w:top w:val="nil"/>
              <w:left w:val="nil"/>
              <w:bottom w:val="nil"/>
              <w:right w:val="nil"/>
            </w:tcBorders>
            <w:shd w:val="clear" w:color="auto" w:fill="auto"/>
            <w:noWrap/>
            <w:vAlign w:val="bottom"/>
            <w:hideMark/>
          </w:tcPr>
          <w:p w14:paraId="071634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4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47" w14:textId="77777777" w:rsidR="00214CC2" w:rsidRPr="008677B1" w:rsidRDefault="006453C1" w:rsidP="005F005A">
            <w:pPr>
              <w:spacing w:after="0"/>
              <w:rPr>
                <w:rFonts w:ascii="Times New Roman" w:eastAsia="Times New Roman" w:hAnsi="Times New Roman" w:cs="Times New Roman"/>
                <w:sz w:val="20"/>
              </w:rPr>
            </w:pPr>
          </w:p>
        </w:tc>
      </w:tr>
      <w:tr w:rsidR="006222AF" w14:paraId="07163450" w14:textId="77777777">
        <w:trPr>
          <w:trHeight w:val="300"/>
        </w:trPr>
        <w:tc>
          <w:tcPr>
            <w:tcW w:w="1036" w:type="dxa"/>
            <w:tcBorders>
              <w:top w:val="nil"/>
              <w:left w:val="nil"/>
              <w:bottom w:val="nil"/>
              <w:right w:val="nil"/>
            </w:tcBorders>
            <w:shd w:val="clear" w:color="auto" w:fill="auto"/>
            <w:noWrap/>
            <w:vAlign w:val="bottom"/>
            <w:hideMark/>
          </w:tcPr>
          <w:p w14:paraId="071634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4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4F" w14:textId="77777777" w:rsidR="00214CC2" w:rsidRPr="008677B1" w:rsidRDefault="006453C1" w:rsidP="005F005A">
            <w:pPr>
              <w:spacing w:after="0"/>
              <w:rPr>
                <w:rFonts w:ascii="Times New Roman" w:eastAsia="Times New Roman" w:hAnsi="Times New Roman" w:cs="Times New Roman"/>
                <w:sz w:val="20"/>
              </w:rPr>
            </w:pPr>
          </w:p>
        </w:tc>
      </w:tr>
      <w:tr w:rsidR="006222AF" w14:paraId="07163458" w14:textId="77777777">
        <w:trPr>
          <w:trHeight w:val="300"/>
        </w:trPr>
        <w:tc>
          <w:tcPr>
            <w:tcW w:w="1036" w:type="dxa"/>
            <w:tcBorders>
              <w:top w:val="nil"/>
              <w:left w:val="nil"/>
              <w:bottom w:val="nil"/>
              <w:right w:val="nil"/>
            </w:tcBorders>
            <w:shd w:val="clear" w:color="auto" w:fill="auto"/>
            <w:noWrap/>
            <w:vAlign w:val="bottom"/>
            <w:hideMark/>
          </w:tcPr>
          <w:p w14:paraId="071634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4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57" w14:textId="77777777" w:rsidR="00214CC2" w:rsidRPr="008677B1" w:rsidRDefault="006453C1" w:rsidP="005F005A">
            <w:pPr>
              <w:spacing w:after="0"/>
              <w:rPr>
                <w:rFonts w:ascii="Times New Roman" w:eastAsia="Times New Roman" w:hAnsi="Times New Roman" w:cs="Times New Roman"/>
                <w:sz w:val="20"/>
              </w:rPr>
            </w:pPr>
          </w:p>
        </w:tc>
      </w:tr>
      <w:tr w:rsidR="006222AF" w14:paraId="07163460" w14:textId="77777777">
        <w:trPr>
          <w:trHeight w:val="300"/>
        </w:trPr>
        <w:tc>
          <w:tcPr>
            <w:tcW w:w="1036" w:type="dxa"/>
            <w:tcBorders>
              <w:top w:val="nil"/>
              <w:left w:val="nil"/>
              <w:bottom w:val="nil"/>
              <w:right w:val="nil"/>
            </w:tcBorders>
            <w:shd w:val="clear" w:color="auto" w:fill="auto"/>
            <w:noWrap/>
            <w:vAlign w:val="bottom"/>
            <w:hideMark/>
          </w:tcPr>
          <w:p w14:paraId="071634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4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5F" w14:textId="77777777" w:rsidR="00214CC2" w:rsidRPr="008677B1" w:rsidRDefault="006453C1" w:rsidP="005F005A">
            <w:pPr>
              <w:spacing w:after="0"/>
              <w:rPr>
                <w:rFonts w:ascii="Times New Roman" w:eastAsia="Times New Roman" w:hAnsi="Times New Roman" w:cs="Times New Roman"/>
                <w:sz w:val="20"/>
              </w:rPr>
            </w:pPr>
          </w:p>
        </w:tc>
      </w:tr>
      <w:tr w:rsidR="006222AF" w14:paraId="07163468" w14:textId="77777777">
        <w:trPr>
          <w:trHeight w:val="300"/>
        </w:trPr>
        <w:tc>
          <w:tcPr>
            <w:tcW w:w="1036" w:type="dxa"/>
            <w:tcBorders>
              <w:top w:val="nil"/>
              <w:left w:val="nil"/>
              <w:bottom w:val="nil"/>
              <w:right w:val="nil"/>
            </w:tcBorders>
            <w:shd w:val="clear" w:color="auto" w:fill="auto"/>
            <w:noWrap/>
            <w:vAlign w:val="bottom"/>
            <w:hideMark/>
          </w:tcPr>
          <w:p w14:paraId="071634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4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67" w14:textId="77777777" w:rsidR="00214CC2" w:rsidRPr="008677B1" w:rsidRDefault="006453C1" w:rsidP="005F005A">
            <w:pPr>
              <w:spacing w:after="0"/>
              <w:rPr>
                <w:rFonts w:ascii="Times New Roman" w:eastAsia="Times New Roman" w:hAnsi="Times New Roman" w:cs="Times New Roman"/>
                <w:sz w:val="20"/>
              </w:rPr>
            </w:pPr>
          </w:p>
        </w:tc>
      </w:tr>
      <w:tr w:rsidR="006222AF" w14:paraId="07163470" w14:textId="77777777">
        <w:trPr>
          <w:trHeight w:val="300"/>
        </w:trPr>
        <w:tc>
          <w:tcPr>
            <w:tcW w:w="1036" w:type="dxa"/>
            <w:tcBorders>
              <w:top w:val="nil"/>
              <w:left w:val="nil"/>
              <w:bottom w:val="nil"/>
              <w:right w:val="nil"/>
            </w:tcBorders>
            <w:shd w:val="clear" w:color="auto" w:fill="auto"/>
            <w:noWrap/>
            <w:vAlign w:val="bottom"/>
            <w:hideMark/>
          </w:tcPr>
          <w:p w14:paraId="071634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4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6F" w14:textId="77777777" w:rsidR="00214CC2" w:rsidRPr="008677B1" w:rsidRDefault="006453C1" w:rsidP="005F005A">
            <w:pPr>
              <w:spacing w:after="0"/>
              <w:rPr>
                <w:rFonts w:ascii="Times New Roman" w:eastAsia="Times New Roman" w:hAnsi="Times New Roman" w:cs="Times New Roman"/>
                <w:sz w:val="20"/>
              </w:rPr>
            </w:pPr>
          </w:p>
        </w:tc>
      </w:tr>
      <w:tr w:rsidR="006222AF" w14:paraId="07163477" w14:textId="77777777">
        <w:trPr>
          <w:trHeight w:val="300"/>
        </w:trPr>
        <w:tc>
          <w:tcPr>
            <w:tcW w:w="2051" w:type="dxa"/>
            <w:gridSpan w:val="2"/>
            <w:tcBorders>
              <w:top w:val="nil"/>
              <w:left w:val="nil"/>
              <w:bottom w:val="nil"/>
              <w:right w:val="nil"/>
            </w:tcBorders>
            <w:shd w:val="clear" w:color="auto" w:fill="auto"/>
            <w:noWrap/>
            <w:vAlign w:val="bottom"/>
            <w:hideMark/>
          </w:tcPr>
          <w:p w14:paraId="071634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4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76" w14:textId="77777777" w:rsidR="00214CC2" w:rsidRPr="008677B1" w:rsidRDefault="006453C1" w:rsidP="005F005A">
            <w:pPr>
              <w:spacing w:after="0"/>
              <w:rPr>
                <w:rFonts w:ascii="Times New Roman" w:eastAsia="Times New Roman" w:hAnsi="Times New Roman" w:cs="Times New Roman"/>
                <w:sz w:val="20"/>
              </w:rPr>
            </w:pPr>
          </w:p>
        </w:tc>
      </w:tr>
      <w:tr w:rsidR="006222AF" w14:paraId="0716347F" w14:textId="77777777">
        <w:trPr>
          <w:trHeight w:val="300"/>
        </w:trPr>
        <w:tc>
          <w:tcPr>
            <w:tcW w:w="1036" w:type="dxa"/>
            <w:tcBorders>
              <w:top w:val="nil"/>
              <w:left w:val="nil"/>
              <w:bottom w:val="nil"/>
              <w:right w:val="nil"/>
            </w:tcBorders>
            <w:shd w:val="clear" w:color="auto" w:fill="auto"/>
            <w:noWrap/>
            <w:vAlign w:val="bottom"/>
            <w:hideMark/>
          </w:tcPr>
          <w:p w14:paraId="071634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7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47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4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7E" w14:textId="77777777" w:rsidR="00214CC2" w:rsidRPr="008677B1" w:rsidRDefault="006453C1" w:rsidP="005F005A">
            <w:pPr>
              <w:spacing w:after="0"/>
              <w:rPr>
                <w:rFonts w:ascii="Times New Roman" w:eastAsia="Times New Roman" w:hAnsi="Times New Roman" w:cs="Times New Roman"/>
                <w:sz w:val="20"/>
              </w:rPr>
            </w:pPr>
          </w:p>
        </w:tc>
      </w:tr>
      <w:tr w:rsidR="006222AF" w14:paraId="07163483" w14:textId="77777777">
        <w:trPr>
          <w:trHeight w:val="300"/>
        </w:trPr>
        <w:tc>
          <w:tcPr>
            <w:tcW w:w="1036" w:type="dxa"/>
            <w:tcBorders>
              <w:top w:val="nil"/>
              <w:left w:val="nil"/>
              <w:bottom w:val="nil"/>
              <w:right w:val="nil"/>
            </w:tcBorders>
            <w:shd w:val="clear" w:color="auto" w:fill="auto"/>
            <w:noWrap/>
            <w:vAlign w:val="bottom"/>
            <w:hideMark/>
          </w:tcPr>
          <w:p w14:paraId="0716348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4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200 ως έχει   ΔΕΚΤΟ ΚΑΤΑ ΠΛΕΙΟΨΗΦΙΑ</w:t>
            </w:r>
          </w:p>
        </w:tc>
        <w:tc>
          <w:tcPr>
            <w:tcW w:w="1015" w:type="dxa"/>
            <w:tcBorders>
              <w:top w:val="nil"/>
              <w:left w:val="nil"/>
              <w:bottom w:val="nil"/>
              <w:right w:val="nil"/>
            </w:tcBorders>
            <w:shd w:val="clear" w:color="auto" w:fill="auto"/>
            <w:noWrap/>
            <w:vAlign w:val="bottom"/>
            <w:hideMark/>
          </w:tcPr>
          <w:p w14:paraId="0716348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48B" w14:textId="77777777">
        <w:trPr>
          <w:trHeight w:val="300"/>
        </w:trPr>
        <w:tc>
          <w:tcPr>
            <w:tcW w:w="1036" w:type="dxa"/>
            <w:tcBorders>
              <w:top w:val="nil"/>
              <w:left w:val="nil"/>
              <w:bottom w:val="nil"/>
              <w:right w:val="nil"/>
            </w:tcBorders>
            <w:shd w:val="clear" w:color="auto" w:fill="auto"/>
            <w:noWrap/>
            <w:vAlign w:val="bottom"/>
            <w:hideMark/>
          </w:tcPr>
          <w:p w14:paraId="071634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4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8A" w14:textId="77777777" w:rsidR="00214CC2" w:rsidRPr="008677B1" w:rsidRDefault="006453C1" w:rsidP="005F005A">
            <w:pPr>
              <w:spacing w:after="0"/>
              <w:rPr>
                <w:rFonts w:ascii="Times New Roman" w:eastAsia="Times New Roman" w:hAnsi="Times New Roman" w:cs="Times New Roman"/>
                <w:sz w:val="20"/>
              </w:rPr>
            </w:pPr>
          </w:p>
        </w:tc>
      </w:tr>
      <w:tr w:rsidR="006222AF" w14:paraId="07163493" w14:textId="77777777">
        <w:trPr>
          <w:trHeight w:val="300"/>
        </w:trPr>
        <w:tc>
          <w:tcPr>
            <w:tcW w:w="1036" w:type="dxa"/>
            <w:tcBorders>
              <w:top w:val="nil"/>
              <w:left w:val="nil"/>
              <w:bottom w:val="nil"/>
              <w:right w:val="nil"/>
            </w:tcBorders>
            <w:shd w:val="clear" w:color="auto" w:fill="auto"/>
            <w:noWrap/>
            <w:vAlign w:val="bottom"/>
            <w:hideMark/>
          </w:tcPr>
          <w:p w14:paraId="071634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4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92" w14:textId="77777777" w:rsidR="00214CC2" w:rsidRPr="008677B1" w:rsidRDefault="006453C1" w:rsidP="005F005A">
            <w:pPr>
              <w:spacing w:after="0"/>
              <w:rPr>
                <w:rFonts w:ascii="Times New Roman" w:eastAsia="Times New Roman" w:hAnsi="Times New Roman" w:cs="Times New Roman"/>
                <w:sz w:val="20"/>
              </w:rPr>
            </w:pPr>
          </w:p>
        </w:tc>
      </w:tr>
      <w:tr w:rsidR="006222AF" w14:paraId="0716349B" w14:textId="77777777">
        <w:trPr>
          <w:trHeight w:val="300"/>
        </w:trPr>
        <w:tc>
          <w:tcPr>
            <w:tcW w:w="1036" w:type="dxa"/>
            <w:tcBorders>
              <w:top w:val="nil"/>
              <w:left w:val="nil"/>
              <w:bottom w:val="nil"/>
              <w:right w:val="nil"/>
            </w:tcBorders>
            <w:shd w:val="clear" w:color="auto" w:fill="auto"/>
            <w:noWrap/>
            <w:vAlign w:val="bottom"/>
            <w:hideMark/>
          </w:tcPr>
          <w:p w14:paraId="071634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4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4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9A" w14:textId="77777777" w:rsidR="00214CC2" w:rsidRPr="008677B1" w:rsidRDefault="006453C1" w:rsidP="005F005A">
            <w:pPr>
              <w:spacing w:after="0"/>
              <w:rPr>
                <w:rFonts w:ascii="Times New Roman" w:eastAsia="Times New Roman" w:hAnsi="Times New Roman" w:cs="Times New Roman"/>
                <w:sz w:val="20"/>
              </w:rPr>
            </w:pPr>
          </w:p>
        </w:tc>
      </w:tr>
      <w:tr w:rsidR="006222AF" w14:paraId="071634A3" w14:textId="77777777">
        <w:trPr>
          <w:trHeight w:val="300"/>
        </w:trPr>
        <w:tc>
          <w:tcPr>
            <w:tcW w:w="1036" w:type="dxa"/>
            <w:tcBorders>
              <w:top w:val="nil"/>
              <w:left w:val="nil"/>
              <w:bottom w:val="nil"/>
              <w:right w:val="nil"/>
            </w:tcBorders>
            <w:shd w:val="clear" w:color="auto" w:fill="auto"/>
            <w:noWrap/>
            <w:vAlign w:val="bottom"/>
            <w:hideMark/>
          </w:tcPr>
          <w:p w14:paraId="071634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4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A2" w14:textId="77777777" w:rsidR="00214CC2" w:rsidRPr="008677B1" w:rsidRDefault="006453C1" w:rsidP="005F005A">
            <w:pPr>
              <w:spacing w:after="0"/>
              <w:rPr>
                <w:rFonts w:ascii="Times New Roman" w:eastAsia="Times New Roman" w:hAnsi="Times New Roman" w:cs="Times New Roman"/>
                <w:sz w:val="20"/>
              </w:rPr>
            </w:pPr>
          </w:p>
        </w:tc>
      </w:tr>
      <w:tr w:rsidR="006222AF" w14:paraId="071634AB" w14:textId="77777777">
        <w:trPr>
          <w:trHeight w:val="300"/>
        </w:trPr>
        <w:tc>
          <w:tcPr>
            <w:tcW w:w="1036" w:type="dxa"/>
            <w:tcBorders>
              <w:top w:val="nil"/>
              <w:left w:val="nil"/>
              <w:bottom w:val="nil"/>
              <w:right w:val="nil"/>
            </w:tcBorders>
            <w:shd w:val="clear" w:color="auto" w:fill="auto"/>
            <w:noWrap/>
            <w:vAlign w:val="bottom"/>
            <w:hideMark/>
          </w:tcPr>
          <w:p w14:paraId="071634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4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AA" w14:textId="77777777" w:rsidR="00214CC2" w:rsidRPr="008677B1" w:rsidRDefault="006453C1" w:rsidP="005F005A">
            <w:pPr>
              <w:spacing w:after="0"/>
              <w:rPr>
                <w:rFonts w:ascii="Times New Roman" w:eastAsia="Times New Roman" w:hAnsi="Times New Roman" w:cs="Times New Roman"/>
                <w:sz w:val="20"/>
              </w:rPr>
            </w:pPr>
          </w:p>
        </w:tc>
      </w:tr>
      <w:tr w:rsidR="006222AF" w14:paraId="071634B3" w14:textId="77777777">
        <w:trPr>
          <w:trHeight w:val="300"/>
        </w:trPr>
        <w:tc>
          <w:tcPr>
            <w:tcW w:w="1036" w:type="dxa"/>
            <w:tcBorders>
              <w:top w:val="nil"/>
              <w:left w:val="nil"/>
              <w:bottom w:val="nil"/>
              <w:right w:val="nil"/>
            </w:tcBorders>
            <w:shd w:val="clear" w:color="auto" w:fill="auto"/>
            <w:noWrap/>
            <w:vAlign w:val="bottom"/>
            <w:hideMark/>
          </w:tcPr>
          <w:p w14:paraId="071634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4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B2" w14:textId="77777777" w:rsidR="00214CC2" w:rsidRPr="008677B1" w:rsidRDefault="006453C1" w:rsidP="005F005A">
            <w:pPr>
              <w:spacing w:after="0"/>
              <w:rPr>
                <w:rFonts w:ascii="Times New Roman" w:eastAsia="Times New Roman" w:hAnsi="Times New Roman" w:cs="Times New Roman"/>
                <w:sz w:val="20"/>
              </w:rPr>
            </w:pPr>
          </w:p>
        </w:tc>
      </w:tr>
      <w:tr w:rsidR="006222AF" w14:paraId="071634BB" w14:textId="77777777">
        <w:trPr>
          <w:trHeight w:val="300"/>
        </w:trPr>
        <w:tc>
          <w:tcPr>
            <w:tcW w:w="1036" w:type="dxa"/>
            <w:tcBorders>
              <w:top w:val="nil"/>
              <w:left w:val="nil"/>
              <w:bottom w:val="nil"/>
              <w:right w:val="nil"/>
            </w:tcBorders>
            <w:shd w:val="clear" w:color="auto" w:fill="auto"/>
            <w:noWrap/>
            <w:vAlign w:val="bottom"/>
            <w:hideMark/>
          </w:tcPr>
          <w:p w14:paraId="071634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4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BA" w14:textId="77777777" w:rsidR="00214CC2" w:rsidRPr="008677B1" w:rsidRDefault="006453C1" w:rsidP="005F005A">
            <w:pPr>
              <w:spacing w:after="0"/>
              <w:rPr>
                <w:rFonts w:ascii="Times New Roman" w:eastAsia="Times New Roman" w:hAnsi="Times New Roman" w:cs="Times New Roman"/>
                <w:sz w:val="20"/>
              </w:rPr>
            </w:pPr>
          </w:p>
        </w:tc>
      </w:tr>
      <w:tr w:rsidR="006222AF" w14:paraId="071634C2" w14:textId="77777777">
        <w:trPr>
          <w:trHeight w:val="300"/>
        </w:trPr>
        <w:tc>
          <w:tcPr>
            <w:tcW w:w="2051" w:type="dxa"/>
            <w:gridSpan w:val="2"/>
            <w:tcBorders>
              <w:top w:val="nil"/>
              <w:left w:val="nil"/>
              <w:bottom w:val="nil"/>
              <w:right w:val="nil"/>
            </w:tcBorders>
            <w:shd w:val="clear" w:color="auto" w:fill="auto"/>
            <w:noWrap/>
            <w:vAlign w:val="bottom"/>
            <w:hideMark/>
          </w:tcPr>
          <w:p w14:paraId="071634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4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C1" w14:textId="77777777" w:rsidR="00214CC2" w:rsidRPr="008677B1" w:rsidRDefault="006453C1" w:rsidP="005F005A">
            <w:pPr>
              <w:spacing w:after="0"/>
              <w:rPr>
                <w:rFonts w:ascii="Times New Roman" w:eastAsia="Times New Roman" w:hAnsi="Times New Roman" w:cs="Times New Roman"/>
                <w:sz w:val="20"/>
              </w:rPr>
            </w:pPr>
          </w:p>
        </w:tc>
      </w:tr>
      <w:tr w:rsidR="006222AF" w14:paraId="071634CA" w14:textId="77777777">
        <w:trPr>
          <w:trHeight w:val="300"/>
        </w:trPr>
        <w:tc>
          <w:tcPr>
            <w:tcW w:w="1036" w:type="dxa"/>
            <w:tcBorders>
              <w:top w:val="nil"/>
              <w:left w:val="nil"/>
              <w:bottom w:val="nil"/>
              <w:right w:val="nil"/>
            </w:tcBorders>
            <w:shd w:val="clear" w:color="auto" w:fill="auto"/>
            <w:noWrap/>
            <w:vAlign w:val="bottom"/>
            <w:hideMark/>
          </w:tcPr>
          <w:p w14:paraId="071634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C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4C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4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C9" w14:textId="77777777" w:rsidR="00214CC2" w:rsidRPr="008677B1" w:rsidRDefault="006453C1" w:rsidP="005F005A">
            <w:pPr>
              <w:spacing w:after="0"/>
              <w:rPr>
                <w:rFonts w:ascii="Times New Roman" w:eastAsia="Times New Roman" w:hAnsi="Times New Roman" w:cs="Times New Roman"/>
                <w:sz w:val="20"/>
              </w:rPr>
            </w:pPr>
          </w:p>
        </w:tc>
      </w:tr>
      <w:tr w:rsidR="006222AF" w14:paraId="071634CE" w14:textId="77777777">
        <w:trPr>
          <w:trHeight w:val="300"/>
        </w:trPr>
        <w:tc>
          <w:tcPr>
            <w:tcW w:w="1036" w:type="dxa"/>
            <w:tcBorders>
              <w:top w:val="nil"/>
              <w:left w:val="nil"/>
              <w:bottom w:val="nil"/>
              <w:right w:val="nil"/>
            </w:tcBorders>
            <w:shd w:val="clear" w:color="auto" w:fill="auto"/>
            <w:noWrap/>
            <w:vAlign w:val="bottom"/>
            <w:hideMark/>
          </w:tcPr>
          <w:p w14:paraId="071634C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4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201 ως έχει   ΔΕΚΤΟ ΚΑΤΑ ΠΛΕΙΟΨΗΦΙΑ</w:t>
            </w:r>
          </w:p>
        </w:tc>
        <w:tc>
          <w:tcPr>
            <w:tcW w:w="1015" w:type="dxa"/>
            <w:tcBorders>
              <w:top w:val="nil"/>
              <w:left w:val="nil"/>
              <w:bottom w:val="nil"/>
              <w:right w:val="nil"/>
            </w:tcBorders>
            <w:shd w:val="clear" w:color="auto" w:fill="auto"/>
            <w:noWrap/>
            <w:vAlign w:val="bottom"/>
            <w:hideMark/>
          </w:tcPr>
          <w:p w14:paraId="071634C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4D6" w14:textId="77777777">
        <w:trPr>
          <w:trHeight w:val="300"/>
        </w:trPr>
        <w:tc>
          <w:tcPr>
            <w:tcW w:w="1036" w:type="dxa"/>
            <w:tcBorders>
              <w:top w:val="nil"/>
              <w:left w:val="nil"/>
              <w:bottom w:val="nil"/>
              <w:right w:val="nil"/>
            </w:tcBorders>
            <w:shd w:val="clear" w:color="auto" w:fill="auto"/>
            <w:noWrap/>
            <w:vAlign w:val="bottom"/>
            <w:hideMark/>
          </w:tcPr>
          <w:p w14:paraId="071634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4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D5" w14:textId="77777777" w:rsidR="00214CC2" w:rsidRPr="008677B1" w:rsidRDefault="006453C1" w:rsidP="005F005A">
            <w:pPr>
              <w:spacing w:after="0"/>
              <w:rPr>
                <w:rFonts w:ascii="Times New Roman" w:eastAsia="Times New Roman" w:hAnsi="Times New Roman" w:cs="Times New Roman"/>
                <w:sz w:val="20"/>
              </w:rPr>
            </w:pPr>
          </w:p>
        </w:tc>
      </w:tr>
      <w:tr w:rsidR="006222AF" w14:paraId="071634DE" w14:textId="77777777">
        <w:trPr>
          <w:trHeight w:val="300"/>
        </w:trPr>
        <w:tc>
          <w:tcPr>
            <w:tcW w:w="1036" w:type="dxa"/>
            <w:tcBorders>
              <w:top w:val="nil"/>
              <w:left w:val="nil"/>
              <w:bottom w:val="nil"/>
              <w:right w:val="nil"/>
            </w:tcBorders>
            <w:shd w:val="clear" w:color="auto" w:fill="auto"/>
            <w:noWrap/>
            <w:vAlign w:val="bottom"/>
            <w:hideMark/>
          </w:tcPr>
          <w:p w14:paraId="071634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4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DD" w14:textId="77777777" w:rsidR="00214CC2" w:rsidRPr="008677B1" w:rsidRDefault="006453C1" w:rsidP="005F005A">
            <w:pPr>
              <w:spacing w:after="0"/>
              <w:rPr>
                <w:rFonts w:ascii="Times New Roman" w:eastAsia="Times New Roman" w:hAnsi="Times New Roman" w:cs="Times New Roman"/>
                <w:sz w:val="20"/>
              </w:rPr>
            </w:pPr>
          </w:p>
        </w:tc>
      </w:tr>
      <w:tr w:rsidR="006222AF" w14:paraId="071634E6" w14:textId="77777777">
        <w:trPr>
          <w:trHeight w:val="300"/>
        </w:trPr>
        <w:tc>
          <w:tcPr>
            <w:tcW w:w="1036" w:type="dxa"/>
            <w:tcBorders>
              <w:top w:val="nil"/>
              <w:left w:val="nil"/>
              <w:bottom w:val="nil"/>
              <w:right w:val="nil"/>
            </w:tcBorders>
            <w:shd w:val="clear" w:color="auto" w:fill="auto"/>
            <w:noWrap/>
            <w:vAlign w:val="bottom"/>
            <w:hideMark/>
          </w:tcPr>
          <w:p w14:paraId="071634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4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4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E5" w14:textId="77777777" w:rsidR="00214CC2" w:rsidRPr="008677B1" w:rsidRDefault="006453C1" w:rsidP="005F005A">
            <w:pPr>
              <w:spacing w:after="0"/>
              <w:rPr>
                <w:rFonts w:ascii="Times New Roman" w:eastAsia="Times New Roman" w:hAnsi="Times New Roman" w:cs="Times New Roman"/>
                <w:sz w:val="20"/>
              </w:rPr>
            </w:pPr>
          </w:p>
        </w:tc>
      </w:tr>
      <w:tr w:rsidR="006222AF" w14:paraId="071634EE" w14:textId="77777777">
        <w:trPr>
          <w:trHeight w:val="300"/>
        </w:trPr>
        <w:tc>
          <w:tcPr>
            <w:tcW w:w="1036" w:type="dxa"/>
            <w:tcBorders>
              <w:top w:val="nil"/>
              <w:left w:val="nil"/>
              <w:bottom w:val="nil"/>
              <w:right w:val="nil"/>
            </w:tcBorders>
            <w:shd w:val="clear" w:color="auto" w:fill="auto"/>
            <w:noWrap/>
            <w:vAlign w:val="bottom"/>
            <w:hideMark/>
          </w:tcPr>
          <w:p w14:paraId="071634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4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ED" w14:textId="77777777" w:rsidR="00214CC2" w:rsidRPr="008677B1" w:rsidRDefault="006453C1" w:rsidP="005F005A">
            <w:pPr>
              <w:spacing w:after="0"/>
              <w:rPr>
                <w:rFonts w:ascii="Times New Roman" w:eastAsia="Times New Roman" w:hAnsi="Times New Roman" w:cs="Times New Roman"/>
                <w:sz w:val="20"/>
              </w:rPr>
            </w:pPr>
          </w:p>
        </w:tc>
      </w:tr>
      <w:tr w:rsidR="006222AF" w14:paraId="071634F6" w14:textId="77777777">
        <w:trPr>
          <w:trHeight w:val="300"/>
        </w:trPr>
        <w:tc>
          <w:tcPr>
            <w:tcW w:w="1036" w:type="dxa"/>
            <w:tcBorders>
              <w:top w:val="nil"/>
              <w:left w:val="nil"/>
              <w:bottom w:val="nil"/>
              <w:right w:val="nil"/>
            </w:tcBorders>
            <w:shd w:val="clear" w:color="auto" w:fill="auto"/>
            <w:noWrap/>
            <w:vAlign w:val="bottom"/>
            <w:hideMark/>
          </w:tcPr>
          <w:p w14:paraId="071634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4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4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F5" w14:textId="77777777" w:rsidR="00214CC2" w:rsidRPr="008677B1" w:rsidRDefault="006453C1" w:rsidP="005F005A">
            <w:pPr>
              <w:spacing w:after="0"/>
              <w:rPr>
                <w:rFonts w:ascii="Times New Roman" w:eastAsia="Times New Roman" w:hAnsi="Times New Roman" w:cs="Times New Roman"/>
                <w:sz w:val="20"/>
              </w:rPr>
            </w:pPr>
          </w:p>
        </w:tc>
      </w:tr>
      <w:tr w:rsidR="006222AF" w14:paraId="071634FE" w14:textId="77777777">
        <w:trPr>
          <w:trHeight w:val="300"/>
        </w:trPr>
        <w:tc>
          <w:tcPr>
            <w:tcW w:w="1036" w:type="dxa"/>
            <w:tcBorders>
              <w:top w:val="nil"/>
              <w:left w:val="nil"/>
              <w:bottom w:val="nil"/>
              <w:right w:val="nil"/>
            </w:tcBorders>
            <w:shd w:val="clear" w:color="auto" w:fill="auto"/>
            <w:noWrap/>
            <w:vAlign w:val="bottom"/>
            <w:hideMark/>
          </w:tcPr>
          <w:p w14:paraId="071634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4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4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4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4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4FD" w14:textId="77777777" w:rsidR="00214CC2" w:rsidRPr="008677B1" w:rsidRDefault="006453C1" w:rsidP="005F005A">
            <w:pPr>
              <w:spacing w:after="0"/>
              <w:rPr>
                <w:rFonts w:ascii="Times New Roman" w:eastAsia="Times New Roman" w:hAnsi="Times New Roman" w:cs="Times New Roman"/>
                <w:sz w:val="20"/>
              </w:rPr>
            </w:pPr>
          </w:p>
        </w:tc>
      </w:tr>
      <w:tr w:rsidR="006222AF" w14:paraId="07163506" w14:textId="77777777">
        <w:trPr>
          <w:trHeight w:val="300"/>
        </w:trPr>
        <w:tc>
          <w:tcPr>
            <w:tcW w:w="1036" w:type="dxa"/>
            <w:tcBorders>
              <w:top w:val="nil"/>
              <w:left w:val="nil"/>
              <w:bottom w:val="nil"/>
              <w:right w:val="nil"/>
            </w:tcBorders>
            <w:shd w:val="clear" w:color="auto" w:fill="auto"/>
            <w:noWrap/>
            <w:vAlign w:val="bottom"/>
            <w:hideMark/>
          </w:tcPr>
          <w:p w14:paraId="071634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5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05" w14:textId="77777777" w:rsidR="00214CC2" w:rsidRPr="008677B1" w:rsidRDefault="006453C1" w:rsidP="005F005A">
            <w:pPr>
              <w:spacing w:after="0"/>
              <w:rPr>
                <w:rFonts w:ascii="Times New Roman" w:eastAsia="Times New Roman" w:hAnsi="Times New Roman" w:cs="Times New Roman"/>
                <w:sz w:val="20"/>
              </w:rPr>
            </w:pPr>
          </w:p>
        </w:tc>
      </w:tr>
      <w:tr w:rsidR="006222AF" w14:paraId="0716350D" w14:textId="77777777">
        <w:trPr>
          <w:trHeight w:val="300"/>
        </w:trPr>
        <w:tc>
          <w:tcPr>
            <w:tcW w:w="2051" w:type="dxa"/>
            <w:gridSpan w:val="2"/>
            <w:tcBorders>
              <w:top w:val="nil"/>
              <w:left w:val="nil"/>
              <w:bottom w:val="nil"/>
              <w:right w:val="nil"/>
            </w:tcBorders>
            <w:shd w:val="clear" w:color="auto" w:fill="auto"/>
            <w:noWrap/>
            <w:vAlign w:val="bottom"/>
            <w:hideMark/>
          </w:tcPr>
          <w:p w14:paraId="071635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5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0C" w14:textId="77777777" w:rsidR="00214CC2" w:rsidRPr="008677B1" w:rsidRDefault="006453C1" w:rsidP="005F005A">
            <w:pPr>
              <w:spacing w:after="0"/>
              <w:rPr>
                <w:rFonts w:ascii="Times New Roman" w:eastAsia="Times New Roman" w:hAnsi="Times New Roman" w:cs="Times New Roman"/>
                <w:sz w:val="20"/>
              </w:rPr>
            </w:pPr>
          </w:p>
        </w:tc>
      </w:tr>
      <w:tr w:rsidR="006222AF" w14:paraId="07163515" w14:textId="77777777">
        <w:trPr>
          <w:trHeight w:val="300"/>
        </w:trPr>
        <w:tc>
          <w:tcPr>
            <w:tcW w:w="1036" w:type="dxa"/>
            <w:tcBorders>
              <w:top w:val="nil"/>
              <w:left w:val="nil"/>
              <w:bottom w:val="nil"/>
              <w:right w:val="nil"/>
            </w:tcBorders>
            <w:shd w:val="clear" w:color="auto" w:fill="auto"/>
            <w:noWrap/>
            <w:vAlign w:val="bottom"/>
            <w:hideMark/>
          </w:tcPr>
          <w:p w14:paraId="071635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1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51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5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14" w14:textId="77777777" w:rsidR="00214CC2" w:rsidRPr="008677B1" w:rsidRDefault="006453C1" w:rsidP="005F005A">
            <w:pPr>
              <w:spacing w:after="0"/>
              <w:rPr>
                <w:rFonts w:ascii="Times New Roman" w:eastAsia="Times New Roman" w:hAnsi="Times New Roman" w:cs="Times New Roman"/>
                <w:sz w:val="20"/>
              </w:rPr>
            </w:pPr>
          </w:p>
        </w:tc>
      </w:tr>
      <w:tr w:rsidR="006222AF" w14:paraId="07163519" w14:textId="77777777">
        <w:trPr>
          <w:trHeight w:val="300"/>
        </w:trPr>
        <w:tc>
          <w:tcPr>
            <w:tcW w:w="1036" w:type="dxa"/>
            <w:tcBorders>
              <w:top w:val="nil"/>
              <w:left w:val="nil"/>
              <w:bottom w:val="nil"/>
              <w:right w:val="nil"/>
            </w:tcBorders>
            <w:shd w:val="clear" w:color="auto" w:fill="auto"/>
            <w:noWrap/>
            <w:vAlign w:val="bottom"/>
            <w:hideMark/>
          </w:tcPr>
          <w:p w14:paraId="0716351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5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202 ως έχει   ΔΕΚΤΟ ΚΑΤΑ ΠΛΕΙΟΨΗΦΙΑ</w:t>
            </w:r>
          </w:p>
        </w:tc>
        <w:tc>
          <w:tcPr>
            <w:tcW w:w="1015" w:type="dxa"/>
            <w:tcBorders>
              <w:top w:val="nil"/>
              <w:left w:val="nil"/>
              <w:bottom w:val="nil"/>
              <w:right w:val="nil"/>
            </w:tcBorders>
            <w:shd w:val="clear" w:color="auto" w:fill="auto"/>
            <w:noWrap/>
            <w:vAlign w:val="bottom"/>
            <w:hideMark/>
          </w:tcPr>
          <w:p w14:paraId="0716351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521" w14:textId="77777777">
        <w:trPr>
          <w:trHeight w:val="300"/>
        </w:trPr>
        <w:tc>
          <w:tcPr>
            <w:tcW w:w="1036" w:type="dxa"/>
            <w:tcBorders>
              <w:top w:val="nil"/>
              <w:left w:val="nil"/>
              <w:bottom w:val="nil"/>
              <w:right w:val="nil"/>
            </w:tcBorders>
            <w:shd w:val="clear" w:color="auto" w:fill="auto"/>
            <w:noWrap/>
            <w:vAlign w:val="bottom"/>
            <w:hideMark/>
          </w:tcPr>
          <w:p w14:paraId="071635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5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20" w14:textId="77777777" w:rsidR="00214CC2" w:rsidRPr="008677B1" w:rsidRDefault="006453C1" w:rsidP="005F005A">
            <w:pPr>
              <w:spacing w:after="0"/>
              <w:rPr>
                <w:rFonts w:ascii="Times New Roman" w:eastAsia="Times New Roman" w:hAnsi="Times New Roman" w:cs="Times New Roman"/>
                <w:sz w:val="20"/>
              </w:rPr>
            </w:pPr>
          </w:p>
        </w:tc>
      </w:tr>
      <w:tr w:rsidR="006222AF" w14:paraId="07163529" w14:textId="77777777">
        <w:trPr>
          <w:trHeight w:val="300"/>
        </w:trPr>
        <w:tc>
          <w:tcPr>
            <w:tcW w:w="1036" w:type="dxa"/>
            <w:tcBorders>
              <w:top w:val="nil"/>
              <w:left w:val="nil"/>
              <w:bottom w:val="nil"/>
              <w:right w:val="nil"/>
            </w:tcBorders>
            <w:shd w:val="clear" w:color="auto" w:fill="auto"/>
            <w:noWrap/>
            <w:vAlign w:val="bottom"/>
            <w:hideMark/>
          </w:tcPr>
          <w:p w14:paraId="071635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5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28" w14:textId="77777777" w:rsidR="00214CC2" w:rsidRPr="008677B1" w:rsidRDefault="006453C1" w:rsidP="005F005A">
            <w:pPr>
              <w:spacing w:after="0"/>
              <w:rPr>
                <w:rFonts w:ascii="Times New Roman" w:eastAsia="Times New Roman" w:hAnsi="Times New Roman" w:cs="Times New Roman"/>
                <w:sz w:val="20"/>
              </w:rPr>
            </w:pPr>
          </w:p>
        </w:tc>
      </w:tr>
      <w:tr w:rsidR="006222AF" w14:paraId="07163531" w14:textId="77777777">
        <w:trPr>
          <w:trHeight w:val="300"/>
        </w:trPr>
        <w:tc>
          <w:tcPr>
            <w:tcW w:w="1036" w:type="dxa"/>
            <w:tcBorders>
              <w:top w:val="nil"/>
              <w:left w:val="nil"/>
              <w:bottom w:val="nil"/>
              <w:right w:val="nil"/>
            </w:tcBorders>
            <w:shd w:val="clear" w:color="auto" w:fill="auto"/>
            <w:noWrap/>
            <w:vAlign w:val="bottom"/>
            <w:hideMark/>
          </w:tcPr>
          <w:p w14:paraId="071635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5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5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30" w14:textId="77777777" w:rsidR="00214CC2" w:rsidRPr="008677B1" w:rsidRDefault="006453C1" w:rsidP="005F005A">
            <w:pPr>
              <w:spacing w:after="0"/>
              <w:rPr>
                <w:rFonts w:ascii="Times New Roman" w:eastAsia="Times New Roman" w:hAnsi="Times New Roman" w:cs="Times New Roman"/>
                <w:sz w:val="20"/>
              </w:rPr>
            </w:pPr>
          </w:p>
        </w:tc>
      </w:tr>
      <w:tr w:rsidR="006222AF" w14:paraId="07163539" w14:textId="77777777">
        <w:trPr>
          <w:trHeight w:val="300"/>
        </w:trPr>
        <w:tc>
          <w:tcPr>
            <w:tcW w:w="1036" w:type="dxa"/>
            <w:tcBorders>
              <w:top w:val="nil"/>
              <w:left w:val="nil"/>
              <w:bottom w:val="nil"/>
              <w:right w:val="nil"/>
            </w:tcBorders>
            <w:shd w:val="clear" w:color="auto" w:fill="auto"/>
            <w:noWrap/>
            <w:vAlign w:val="bottom"/>
            <w:hideMark/>
          </w:tcPr>
          <w:p w14:paraId="071635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5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38" w14:textId="77777777" w:rsidR="00214CC2" w:rsidRPr="008677B1" w:rsidRDefault="006453C1" w:rsidP="005F005A">
            <w:pPr>
              <w:spacing w:after="0"/>
              <w:rPr>
                <w:rFonts w:ascii="Times New Roman" w:eastAsia="Times New Roman" w:hAnsi="Times New Roman" w:cs="Times New Roman"/>
                <w:sz w:val="20"/>
              </w:rPr>
            </w:pPr>
          </w:p>
        </w:tc>
      </w:tr>
      <w:tr w:rsidR="006222AF" w14:paraId="07163541" w14:textId="77777777">
        <w:trPr>
          <w:trHeight w:val="300"/>
        </w:trPr>
        <w:tc>
          <w:tcPr>
            <w:tcW w:w="1036" w:type="dxa"/>
            <w:tcBorders>
              <w:top w:val="nil"/>
              <w:left w:val="nil"/>
              <w:bottom w:val="nil"/>
              <w:right w:val="nil"/>
            </w:tcBorders>
            <w:shd w:val="clear" w:color="auto" w:fill="auto"/>
            <w:noWrap/>
            <w:vAlign w:val="bottom"/>
            <w:hideMark/>
          </w:tcPr>
          <w:p w14:paraId="071635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5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40" w14:textId="77777777" w:rsidR="00214CC2" w:rsidRPr="008677B1" w:rsidRDefault="006453C1" w:rsidP="005F005A">
            <w:pPr>
              <w:spacing w:after="0"/>
              <w:rPr>
                <w:rFonts w:ascii="Times New Roman" w:eastAsia="Times New Roman" w:hAnsi="Times New Roman" w:cs="Times New Roman"/>
                <w:sz w:val="20"/>
              </w:rPr>
            </w:pPr>
          </w:p>
        </w:tc>
      </w:tr>
      <w:tr w:rsidR="006222AF" w14:paraId="07163549" w14:textId="77777777">
        <w:trPr>
          <w:trHeight w:val="300"/>
        </w:trPr>
        <w:tc>
          <w:tcPr>
            <w:tcW w:w="1036" w:type="dxa"/>
            <w:tcBorders>
              <w:top w:val="nil"/>
              <w:left w:val="nil"/>
              <w:bottom w:val="nil"/>
              <w:right w:val="nil"/>
            </w:tcBorders>
            <w:shd w:val="clear" w:color="auto" w:fill="auto"/>
            <w:noWrap/>
            <w:vAlign w:val="bottom"/>
            <w:hideMark/>
          </w:tcPr>
          <w:p w14:paraId="071635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5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48" w14:textId="77777777" w:rsidR="00214CC2" w:rsidRPr="008677B1" w:rsidRDefault="006453C1" w:rsidP="005F005A">
            <w:pPr>
              <w:spacing w:after="0"/>
              <w:rPr>
                <w:rFonts w:ascii="Times New Roman" w:eastAsia="Times New Roman" w:hAnsi="Times New Roman" w:cs="Times New Roman"/>
                <w:sz w:val="20"/>
              </w:rPr>
            </w:pPr>
          </w:p>
        </w:tc>
      </w:tr>
      <w:tr w:rsidR="006222AF" w14:paraId="07163551" w14:textId="77777777">
        <w:trPr>
          <w:trHeight w:val="300"/>
        </w:trPr>
        <w:tc>
          <w:tcPr>
            <w:tcW w:w="1036" w:type="dxa"/>
            <w:tcBorders>
              <w:top w:val="nil"/>
              <w:left w:val="nil"/>
              <w:bottom w:val="nil"/>
              <w:right w:val="nil"/>
            </w:tcBorders>
            <w:shd w:val="clear" w:color="auto" w:fill="auto"/>
            <w:noWrap/>
            <w:vAlign w:val="bottom"/>
            <w:hideMark/>
          </w:tcPr>
          <w:p w14:paraId="071635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5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50" w14:textId="77777777" w:rsidR="00214CC2" w:rsidRPr="008677B1" w:rsidRDefault="006453C1" w:rsidP="005F005A">
            <w:pPr>
              <w:spacing w:after="0"/>
              <w:rPr>
                <w:rFonts w:ascii="Times New Roman" w:eastAsia="Times New Roman" w:hAnsi="Times New Roman" w:cs="Times New Roman"/>
                <w:sz w:val="20"/>
              </w:rPr>
            </w:pPr>
          </w:p>
        </w:tc>
      </w:tr>
      <w:tr w:rsidR="006222AF" w14:paraId="07163558" w14:textId="77777777">
        <w:trPr>
          <w:trHeight w:val="300"/>
        </w:trPr>
        <w:tc>
          <w:tcPr>
            <w:tcW w:w="2051" w:type="dxa"/>
            <w:gridSpan w:val="2"/>
            <w:tcBorders>
              <w:top w:val="nil"/>
              <w:left w:val="nil"/>
              <w:bottom w:val="nil"/>
              <w:right w:val="nil"/>
            </w:tcBorders>
            <w:shd w:val="clear" w:color="auto" w:fill="auto"/>
            <w:noWrap/>
            <w:vAlign w:val="bottom"/>
            <w:hideMark/>
          </w:tcPr>
          <w:p w14:paraId="071635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5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57" w14:textId="77777777" w:rsidR="00214CC2" w:rsidRPr="008677B1" w:rsidRDefault="006453C1" w:rsidP="005F005A">
            <w:pPr>
              <w:spacing w:after="0"/>
              <w:rPr>
                <w:rFonts w:ascii="Times New Roman" w:eastAsia="Times New Roman" w:hAnsi="Times New Roman" w:cs="Times New Roman"/>
                <w:sz w:val="20"/>
              </w:rPr>
            </w:pPr>
          </w:p>
        </w:tc>
      </w:tr>
      <w:tr w:rsidR="006222AF" w14:paraId="07163560" w14:textId="77777777">
        <w:trPr>
          <w:trHeight w:val="300"/>
        </w:trPr>
        <w:tc>
          <w:tcPr>
            <w:tcW w:w="1036" w:type="dxa"/>
            <w:tcBorders>
              <w:top w:val="nil"/>
              <w:left w:val="nil"/>
              <w:bottom w:val="nil"/>
              <w:right w:val="nil"/>
            </w:tcBorders>
            <w:shd w:val="clear" w:color="auto" w:fill="auto"/>
            <w:noWrap/>
            <w:vAlign w:val="bottom"/>
            <w:hideMark/>
          </w:tcPr>
          <w:p w14:paraId="071635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5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55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5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5F" w14:textId="77777777" w:rsidR="00214CC2" w:rsidRPr="008677B1" w:rsidRDefault="006453C1" w:rsidP="005F005A">
            <w:pPr>
              <w:spacing w:after="0"/>
              <w:rPr>
                <w:rFonts w:ascii="Times New Roman" w:eastAsia="Times New Roman" w:hAnsi="Times New Roman" w:cs="Times New Roman"/>
                <w:sz w:val="20"/>
              </w:rPr>
            </w:pPr>
          </w:p>
        </w:tc>
      </w:tr>
      <w:tr w:rsidR="006222AF" w14:paraId="07163564" w14:textId="77777777">
        <w:trPr>
          <w:trHeight w:val="300"/>
        </w:trPr>
        <w:tc>
          <w:tcPr>
            <w:tcW w:w="1036" w:type="dxa"/>
            <w:tcBorders>
              <w:top w:val="nil"/>
              <w:left w:val="nil"/>
              <w:bottom w:val="nil"/>
              <w:right w:val="nil"/>
            </w:tcBorders>
            <w:shd w:val="clear" w:color="auto" w:fill="auto"/>
            <w:noWrap/>
            <w:vAlign w:val="bottom"/>
            <w:hideMark/>
          </w:tcPr>
          <w:p w14:paraId="0716356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5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203 ως έχει   ΔΕΚΤΟ ΚΑΤΑ ΠΛΕΙΟΨΗΦΙΑ</w:t>
            </w:r>
          </w:p>
        </w:tc>
        <w:tc>
          <w:tcPr>
            <w:tcW w:w="1015" w:type="dxa"/>
            <w:tcBorders>
              <w:top w:val="nil"/>
              <w:left w:val="nil"/>
              <w:bottom w:val="nil"/>
              <w:right w:val="nil"/>
            </w:tcBorders>
            <w:shd w:val="clear" w:color="auto" w:fill="auto"/>
            <w:noWrap/>
            <w:vAlign w:val="bottom"/>
            <w:hideMark/>
          </w:tcPr>
          <w:p w14:paraId="0716356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56C" w14:textId="77777777">
        <w:trPr>
          <w:trHeight w:val="300"/>
        </w:trPr>
        <w:tc>
          <w:tcPr>
            <w:tcW w:w="1036" w:type="dxa"/>
            <w:tcBorders>
              <w:top w:val="nil"/>
              <w:left w:val="nil"/>
              <w:bottom w:val="nil"/>
              <w:right w:val="nil"/>
            </w:tcBorders>
            <w:shd w:val="clear" w:color="auto" w:fill="auto"/>
            <w:noWrap/>
            <w:vAlign w:val="bottom"/>
            <w:hideMark/>
          </w:tcPr>
          <w:p w14:paraId="071635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5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6B" w14:textId="77777777" w:rsidR="00214CC2" w:rsidRPr="008677B1" w:rsidRDefault="006453C1" w:rsidP="005F005A">
            <w:pPr>
              <w:spacing w:after="0"/>
              <w:rPr>
                <w:rFonts w:ascii="Times New Roman" w:eastAsia="Times New Roman" w:hAnsi="Times New Roman" w:cs="Times New Roman"/>
                <w:sz w:val="20"/>
              </w:rPr>
            </w:pPr>
          </w:p>
        </w:tc>
      </w:tr>
      <w:tr w:rsidR="006222AF" w14:paraId="07163574" w14:textId="77777777">
        <w:trPr>
          <w:trHeight w:val="300"/>
        </w:trPr>
        <w:tc>
          <w:tcPr>
            <w:tcW w:w="1036" w:type="dxa"/>
            <w:tcBorders>
              <w:top w:val="nil"/>
              <w:left w:val="nil"/>
              <w:bottom w:val="nil"/>
              <w:right w:val="nil"/>
            </w:tcBorders>
            <w:shd w:val="clear" w:color="auto" w:fill="auto"/>
            <w:noWrap/>
            <w:vAlign w:val="bottom"/>
            <w:hideMark/>
          </w:tcPr>
          <w:p w14:paraId="071635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5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73" w14:textId="77777777" w:rsidR="00214CC2" w:rsidRPr="008677B1" w:rsidRDefault="006453C1" w:rsidP="005F005A">
            <w:pPr>
              <w:spacing w:after="0"/>
              <w:rPr>
                <w:rFonts w:ascii="Times New Roman" w:eastAsia="Times New Roman" w:hAnsi="Times New Roman" w:cs="Times New Roman"/>
                <w:sz w:val="20"/>
              </w:rPr>
            </w:pPr>
          </w:p>
        </w:tc>
      </w:tr>
      <w:tr w:rsidR="006222AF" w14:paraId="0716357C" w14:textId="77777777">
        <w:trPr>
          <w:trHeight w:val="300"/>
        </w:trPr>
        <w:tc>
          <w:tcPr>
            <w:tcW w:w="1036" w:type="dxa"/>
            <w:tcBorders>
              <w:top w:val="nil"/>
              <w:left w:val="nil"/>
              <w:bottom w:val="nil"/>
              <w:right w:val="nil"/>
            </w:tcBorders>
            <w:shd w:val="clear" w:color="auto" w:fill="auto"/>
            <w:noWrap/>
            <w:vAlign w:val="bottom"/>
            <w:hideMark/>
          </w:tcPr>
          <w:p w14:paraId="071635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5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7B" w14:textId="77777777" w:rsidR="00214CC2" w:rsidRPr="008677B1" w:rsidRDefault="006453C1" w:rsidP="005F005A">
            <w:pPr>
              <w:spacing w:after="0"/>
              <w:rPr>
                <w:rFonts w:ascii="Times New Roman" w:eastAsia="Times New Roman" w:hAnsi="Times New Roman" w:cs="Times New Roman"/>
                <w:sz w:val="20"/>
              </w:rPr>
            </w:pPr>
          </w:p>
        </w:tc>
      </w:tr>
      <w:tr w:rsidR="006222AF" w14:paraId="07163584" w14:textId="77777777">
        <w:trPr>
          <w:trHeight w:val="300"/>
        </w:trPr>
        <w:tc>
          <w:tcPr>
            <w:tcW w:w="1036" w:type="dxa"/>
            <w:tcBorders>
              <w:top w:val="nil"/>
              <w:left w:val="nil"/>
              <w:bottom w:val="nil"/>
              <w:right w:val="nil"/>
            </w:tcBorders>
            <w:shd w:val="clear" w:color="auto" w:fill="auto"/>
            <w:noWrap/>
            <w:vAlign w:val="bottom"/>
            <w:hideMark/>
          </w:tcPr>
          <w:p w14:paraId="071635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5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83" w14:textId="77777777" w:rsidR="00214CC2" w:rsidRPr="008677B1" w:rsidRDefault="006453C1" w:rsidP="005F005A">
            <w:pPr>
              <w:spacing w:after="0"/>
              <w:rPr>
                <w:rFonts w:ascii="Times New Roman" w:eastAsia="Times New Roman" w:hAnsi="Times New Roman" w:cs="Times New Roman"/>
                <w:sz w:val="20"/>
              </w:rPr>
            </w:pPr>
          </w:p>
        </w:tc>
      </w:tr>
      <w:tr w:rsidR="006222AF" w14:paraId="0716358C" w14:textId="77777777">
        <w:trPr>
          <w:trHeight w:val="300"/>
        </w:trPr>
        <w:tc>
          <w:tcPr>
            <w:tcW w:w="1036" w:type="dxa"/>
            <w:tcBorders>
              <w:top w:val="nil"/>
              <w:left w:val="nil"/>
              <w:bottom w:val="nil"/>
              <w:right w:val="nil"/>
            </w:tcBorders>
            <w:shd w:val="clear" w:color="auto" w:fill="auto"/>
            <w:noWrap/>
            <w:vAlign w:val="bottom"/>
            <w:hideMark/>
          </w:tcPr>
          <w:p w14:paraId="071635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5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8B" w14:textId="77777777" w:rsidR="00214CC2" w:rsidRPr="008677B1" w:rsidRDefault="006453C1" w:rsidP="005F005A">
            <w:pPr>
              <w:spacing w:after="0"/>
              <w:rPr>
                <w:rFonts w:ascii="Times New Roman" w:eastAsia="Times New Roman" w:hAnsi="Times New Roman" w:cs="Times New Roman"/>
                <w:sz w:val="20"/>
              </w:rPr>
            </w:pPr>
          </w:p>
        </w:tc>
      </w:tr>
      <w:tr w:rsidR="006222AF" w14:paraId="07163594" w14:textId="77777777">
        <w:trPr>
          <w:trHeight w:val="300"/>
        </w:trPr>
        <w:tc>
          <w:tcPr>
            <w:tcW w:w="1036" w:type="dxa"/>
            <w:tcBorders>
              <w:top w:val="nil"/>
              <w:left w:val="nil"/>
              <w:bottom w:val="nil"/>
              <w:right w:val="nil"/>
            </w:tcBorders>
            <w:shd w:val="clear" w:color="auto" w:fill="auto"/>
            <w:noWrap/>
            <w:vAlign w:val="bottom"/>
            <w:hideMark/>
          </w:tcPr>
          <w:p w14:paraId="071635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5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93" w14:textId="77777777" w:rsidR="00214CC2" w:rsidRPr="008677B1" w:rsidRDefault="006453C1" w:rsidP="005F005A">
            <w:pPr>
              <w:spacing w:after="0"/>
              <w:rPr>
                <w:rFonts w:ascii="Times New Roman" w:eastAsia="Times New Roman" w:hAnsi="Times New Roman" w:cs="Times New Roman"/>
                <w:sz w:val="20"/>
              </w:rPr>
            </w:pPr>
          </w:p>
        </w:tc>
      </w:tr>
      <w:tr w:rsidR="006222AF" w14:paraId="0716359C" w14:textId="77777777">
        <w:trPr>
          <w:trHeight w:val="300"/>
        </w:trPr>
        <w:tc>
          <w:tcPr>
            <w:tcW w:w="1036" w:type="dxa"/>
            <w:tcBorders>
              <w:top w:val="nil"/>
              <w:left w:val="nil"/>
              <w:bottom w:val="nil"/>
              <w:right w:val="nil"/>
            </w:tcBorders>
            <w:shd w:val="clear" w:color="auto" w:fill="auto"/>
            <w:noWrap/>
            <w:vAlign w:val="bottom"/>
            <w:hideMark/>
          </w:tcPr>
          <w:p w14:paraId="071635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35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5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9B" w14:textId="77777777" w:rsidR="00214CC2" w:rsidRPr="008677B1" w:rsidRDefault="006453C1" w:rsidP="005F005A">
            <w:pPr>
              <w:spacing w:after="0"/>
              <w:rPr>
                <w:rFonts w:ascii="Times New Roman" w:eastAsia="Times New Roman" w:hAnsi="Times New Roman" w:cs="Times New Roman"/>
                <w:sz w:val="20"/>
              </w:rPr>
            </w:pPr>
          </w:p>
        </w:tc>
      </w:tr>
      <w:tr w:rsidR="006222AF" w14:paraId="071635A3" w14:textId="77777777">
        <w:trPr>
          <w:trHeight w:val="300"/>
        </w:trPr>
        <w:tc>
          <w:tcPr>
            <w:tcW w:w="2051" w:type="dxa"/>
            <w:gridSpan w:val="2"/>
            <w:tcBorders>
              <w:top w:val="nil"/>
              <w:left w:val="nil"/>
              <w:bottom w:val="nil"/>
              <w:right w:val="nil"/>
            </w:tcBorders>
            <w:shd w:val="clear" w:color="auto" w:fill="auto"/>
            <w:noWrap/>
            <w:vAlign w:val="bottom"/>
            <w:hideMark/>
          </w:tcPr>
          <w:p w14:paraId="071635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5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A2" w14:textId="77777777" w:rsidR="00214CC2" w:rsidRPr="008677B1" w:rsidRDefault="006453C1" w:rsidP="005F005A">
            <w:pPr>
              <w:spacing w:after="0"/>
              <w:rPr>
                <w:rFonts w:ascii="Times New Roman" w:eastAsia="Times New Roman" w:hAnsi="Times New Roman" w:cs="Times New Roman"/>
                <w:sz w:val="20"/>
              </w:rPr>
            </w:pPr>
          </w:p>
        </w:tc>
      </w:tr>
      <w:tr w:rsidR="006222AF" w14:paraId="071635AB" w14:textId="77777777">
        <w:trPr>
          <w:trHeight w:val="300"/>
        </w:trPr>
        <w:tc>
          <w:tcPr>
            <w:tcW w:w="1036" w:type="dxa"/>
            <w:tcBorders>
              <w:top w:val="nil"/>
              <w:left w:val="nil"/>
              <w:bottom w:val="nil"/>
              <w:right w:val="nil"/>
            </w:tcBorders>
            <w:shd w:val="clear" w:color="auto" w:fill="auto"/>
            <w:noWrap/>
            <w:vAlign w:val="bottom"/>
            <w:hideMark/>
          </w:tcPr>
          <w:p w14:paraId="071635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A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5A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5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AA" w14:textId="77777777" w:rsidR="00214CC2" w:rsidRPr="008677B1" w:rsidRDefault="006453C1" w:rsidP="005F005A">
            <w:pPr>
              <w:spacing w:after="0"/>
              <w:rPr>
                <w:rFonts w:ascii="Times New Roman" w:eastAsia="Times New Roman" w:hAnsi="Times New Roman" w:cs="Times New Roman"/>
                <w:sz w:val="20"/>
              </w:rPr>
            </w:pPr>
          </w:p>
        </w:tc>
      </w:tr>
      <w:tr w:rsidR="006222AF" w14:paraId="071635AF" w14:textId="77777777">
        <w:trPr>
          <w:trHeight w:val="300"/>
        </w:trPr>
        <w:tc>
          <w:tcPr>
            <w:tcW w:w="1036" w:type="dxa"/>
            <w:tcBorders>
              <w:top w:val="nil"/>
              <w:left w:val="nil"/>
              <w:bottom w:val="nil"/>
              <w:right w:val="nil"/>
            </w:tcBorders>
            <w:shd w:val="clear" w:color="auto" w:fill="auto"/>
            <w:noWrap/>
            <w:vAlign w:val="bottom"/>
            <w:hideMark/>
          </w:tcPr>
          <w:p w14:paraId="071635A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5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204 ως έχει   ΔΕΚΤΟ ΚΑΤΑ ΠΛΕΙΟΨΗΦΙΑ</w:t>
            </w:r>
          </w:p>
        </w:tc>
        <w:tc>
          <w:tcPr>
            <w:tcW w:w="1015" w:type="dxa"/>
            <w:tcBorders>
              <w:top w:val="nil"/>
              <w:left w:val="nil"/>
              <w:bottom w:val="nil"/>
              <w:right w:val="nil"/>
            </w:tcBorders>
            <w:shd w:val="clear" w:color="auto" w:fill="auto"/>
            <w:noWrap/>
            <w:vAlign w:val="bottom"/>
            <w:hideMark/>
          </w:tcPr>
          <w:p w14:paraId="071635A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5B7" w14:textId="77777777">
        <w:trPr>
          <w:trHeight w:val="300"/>
        </w:trPr>
        <w:tc>
          <w:tcPr>
            <w:tcW w:w="1036" w:type="dxa"/>
            <w:tcBorders>
              <w:top w:val="nil"/>
              <w:left w:val="nil"/>
              <w:bottom w:val="nil"/>
              <w:right w:val="nil"/>
            </w:tcBorders>
            <w:shd w:val="clear" w:color="auto" w:fill="auto"/>
            <w:noWrap/>
            <w:vAlign w:val="bottom"/>
            <w:hideMark/>
          </w:tcPr>
          <w:p w14:paraId="071635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5B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B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B6" w14:textId="77777777" w:rsidR="00214CC2" w:rsidRPr="008677B1" w:rsidRDefault="006453C1" w:rsidP="005F005A">
            <w:pPr>
              <w:spacing w:after="0"/>
              <w:rPr>
                <w:rFonts w:ascii="Times New Roman" w:eastAsia="Times New Roman" w:hAnsi="Times New Roman" w:cs="Times New Roman"/>
                <w:sz w:val="20"/>
              </w:rPr>
            </w:pPr>
          </w:p>
        </w:tc>
      </w:tr>
      <w:tr w:rsidR="006222AF" w14:paraId="071635BF" w14:textId="77777777">
        <w:trPr>
          <w:trHeight w:val="300"/>
        </w:trPr>
        <w:tc>
          <w:tcPr>
            <w:tcW w:w="1036" w:type="dxa"/>
            <w:tcBorders>
              <w:top w:val="nil"/>
              <w:left w:val="nil"/>
              <w:bottom w:val="nil"/>
              <w:right w:val="nil"/>
            </w:tcBorders>
            <w:shd w:val="clear" w:color="auto" w:fill="auto"/>
            <w:noWrap/>
            <w:vAlign w:val="bottom"/>
            <w:hideMark/>
          </w:tcPr>
          <w:p w14:paraId="071635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5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BE" w14:textId="77777777" w:rsidR="00214CC2" w:rsidRPr="008677B1" w:rsidRDefault="006453C1" w:rsidP="005F005A">
            <w:pPr>
              <w:spacing w:after="0"/>
              <w:rPr>
                <w:rFonts w:ascii="Times New Roman" w:eastAsia="Times New Roman" w:hAnsi="Times New Roman" w:cs="Times New Roman"/>
                <w:sz w:val="20"/>
              </w:rPr>
            </w:pPr>
          </w:p>
        </w:tc>
      </w:tr>
      <w:tr w:rsidR="006222AF" w14:paraId="071635C7" w14:textId="77777777">
        <w:trPr>
          <w:trHeight w:val="300"/>
        </w:trPr>
        <w:tc>
          <w:tcPr>
            <w:tcW w:w="1036" w:type="dxa"/>
            <w:tcBorders>
              <w:top w:val="nil"/>
              <w:left w:val="nil"/>
              <w:bottom w:val="nil"/>
              <w:right w:val="nil"/>
            </w:tcBorders>
            <w:shd w:val="clear" w:color="auto" w:fill="auto"/>
            <w:noWrap/>
            <w:vAlign w:val="bottom"/>
            <w:hideMark/>
          </w:tcPr>
          <w:p w14:paraId="071635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5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5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C6" w14:textId="77777777" w:rsidR="00214CC2" w:rsidRPr="008677B1" w:rsidRDefault="006453C1" w:rsidP="005F005A">
            <w:pPr>
              <w:spacing w:after="0"/>
              <w:rPr>
                <w:rFonts w:ascii="Times New Roman" w:eastAsia="Times New Roman" w:hAnsi="Times New Roman" w:cs="Times New Roman"/>
                <w:sz w:val="20"/>
              </w:rPr>
            </w:pPr>
          </w:p>
        </w:tc>
      </w:tr>
      <w:tr w:rsidR="006222AF" w14:paraId="071635CF" w14:textId="77777777">
        <w:trPr>
          <w:trHeight w:val="300"/>
        </w:trPr>
        <w:tc>
          <w:tcPr>
            <w:tcW w:w="1036" w:type="dxa"/>
            <w:tcBorders>
              <w:top w:val="nil"/>
              <w:left w:val="nil"/>
              <w:bottom w:val="nil"/>
              <w:right w:val="nil"/>
            </w:tcBorders>
            <w:shd w:val="clear" w:color="auto" w:fill="auto"/>
            <w:noWrap/>
            <w:vAlign w:val="bottom"/>
            <w:hideMark/>
          </w:tcPr>
          <w:p w14:paraId="071635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5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CE" w14:textId="77777777" w:rsidR="00214CC2" w:rsidRPr="008677B1" w:rsidRDefault="006453C1" w:rsidP="005F005A">
            <w:pPr>
              <w:spacing w:after="0"/>
              <w:rPr>
                <w:rFonts w:ascii="Times New Roman" w:eastAsia="Times New Roman" w:hAnsi="Times New Roman" w:cs="Times New Roman"/>
                <w:sz w:val="20"/>
              </w:rPr>
            </w:pPr>
          </w:p>
        </w:tc>
      </w:tr>
      <w:tr w:rsidR="006222AF" w14:paraId="071635D7" w14:textId="77777777">
        <w:trPr>
          <w:trHeight w:val="300"/>
        </w:trPr>
        <w:tc>
          <w:tcPr>
            <w:tcW w:w="1036" w:type="dxa"/>
            <w:tcBorders>
              <w:top w:val="nil"/>
              <w:left w:val="nil"/>
              <w:bottom w:val="nil"/>
              <w:right w:val="nil"/>
            </w:tcBorders>
            <w:shd w:val="clear" w:color="auto" w:fill="auto"/>
            <w:noWrap/>
            <w:vAlign w:val="bottom"/>
            <w:hideMark/>
          </w:tcPr>
          <w:p w14:paraId="071635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5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D6" w14:textId="77777777" w:rsidR="00214CC2" w:rsidRPr="008677B1" w:rsidRDefault="006453C1" w:rsidP="005F005A">
            <w:pPr>
              <w:spacing w:after="0"/>
              <w:rPr>
                <w:rFonts w:ascii="Times New Roman" w:eastAsia="Times New Roman" w:hAnsi="Times New Roman" w:cs="Times New Roman"/>
                <w:sz w:val="20"/>
              </w:rPr>
            </w:pPr>
          </w:p>
        </w:tc>
      </w:tr>
      <w:tr w:rsidR="006222AF" w14:paraId="071635DF" w14:textId="77777777">
        <w:trPr>
          <w:trHeight w:val="300"/>
        </w:trPr>
        <w:tc>
          <w:tcPr>
            <w:tcW w:w="1036" w:type="dxa"/>
            <w:tcBorders>
              <w:top w:val="nil"/>
              <w:left w:val="nil"/>
              <w:bottom w:val="nil"/>
              <w:right w:val="nil"/>
            </w:tcBorders>
            <w:shd w:val="clear" w:color="auto" w:fill="auto"/>
            <w:noWrap/>
            <w:vAlign w:val="bottom"/>
            <w:hideMark/>
          </w:tcPr>
          <w:p w14:paraId="071635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5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DE" w14:textId="77777777" w:rsidR="00214CC2" w:rsidRPr="008677B1" w:rsidRDefault="006453C1" w:rsidP="005F005A">
            <w:pPr>
              <w:spacing w:after="0"/>
              <w:rPr>
                <w:rFonts w:ascii="Times New Roman" w:eastAsia="Times New Roman" w:hAnsi="Times New Roman" w:cs="Times New Roman"/>
                <w:sz w:val="20"/>
              </w:rPr>
            </w:pPr>
          </w:p>
        </w:tc>
      </w:tr>
      <w:tr w:rsidR="006222AF" w14:paraId="071635E7" w14:textId="77777777">
        <w:trPr>
          <w:trHeight w:val="300"/>
        </w:trPr>
        <w:tc>
          <w:tcPr>
            <w:tcW w:w="1036" w:type="dxa"/>
            <w:tcBorders>
              <w:top w:val="nil"/>
              <w:left w:val="nil"/>
              <w:bottom w:val="nil"/>
              <w:right w:val="nil"/>
            </w:tcBorders>
            <w:shd w:val="clear" w:color="auto" w:fill="auto"/>
            <w:noWrap/>
            <w:vAlign w:val="bottom"/>
            <w:hideMark/>
          </w:tcPr>
          <w:p w14:paraId="071635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5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E6" w14:textId="77777777" w:rsidR="00214CC2" w:rsidRPr="008677B1" w:rsidRDefault="006453C1" w:rsidP="005F005A">
            <w:pPr>
              <w:spacing w:after="0"/>
              <w:rPr>
                <w:rFonts w:ascii="Times New Roman" w:eastAsia="Times New Roman" w:hAnsi="Times New Roman" w:cs="Times New Roman"/>
                <w:sz w:val="20"/>
              </w:rPr>
            </w:pPr>
          </w:p>
        </w:tc>
      </w:tr>
      <w:tr w:rsidR="006222AF" w14:paraId="071635EE" w14:textId="77777777">
        <w:trPr>
          <w:trHeight w:val="300"/>
        </w:trPr>
        <w:tc>
          <w:tcPr>
            <w:tcW w:w="2051" w:type="dxa"/>
            <w:gridSpan w:val="2"/>
            <w:tcBorders>
              <w:top w:val="nil"/>
              <w:left w:val="nil"/>
              <w:bottom w:val="nil"/>
              <w:right w:val="nil"/>
            </w:tcBorders>
            <w:shd w:val="clear" w:color="auto" w:fill="auto"/>
            <w:noWrap/>
            <w:vAlign w:val="bottom"/>
            <w:hideMark/>
          </w:tcPr>
          <w:p w14:paraId="071635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5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5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5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ED" w14:textId="77777777" w:rsidR="00214CC2" w:rsidRPr="008677B1" w:rsidRDefault="006453C1" w:rsidP="005F005A">
            <w:pPr>
              <w:spacing w:after="0"/>
              <w:rPr>
                <w:rFonts w:ascii="Times New Roman" w:eastAsia="Times New Roman" w:hAnsi="Times New Roman" w:cs="Times New Roman"/>
                <w:sz w:val="20"/>
              </w:rPr>
            </w:pPr>
          </w:p>
        </w:tc>
      </w:tr>
      <w:tr w:rsidR="006222AF" w14:paraId="071635F6" w14:textId="77777777">
        <w:trPr>
          <w:trHeight w:val="300"/>
        </w:trPr>
        <w:tc>
          <w:tcPr>
            <w:tcW w:w="1036" w:type="dxa"/>
            <w:tcBorders>
              <w:top w:val="nil"/>
              <w:left w:val="nil"/>
              <w:bottom w:val="nil"/>
              <w:right w:val="nil"/>
            </w:tcBorders>
            <w:shd w:val="clear" w:color="auto" w:fill="auto"/>
            <w:noWrap/>
            <w:vAlign w:val="bottom"/>
            <w:hideMark/>
          </w:tcPr>
          <w:p w14:paraId="071635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F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5F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5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F5" w14:textId="77777777" w:rsidR="00214CC2" w:rsidRPr="008677B1" w:rsidRDefault="006453C1" w:rsidP="005F005A">
            <w:pPr>
              <w:spacing w:after="0"/>
              <w:rPr>
                <w:rFonts w:ascii="Times New Roman" w:eastAsia="Times New Roman" w:hAnsi="Times New Roman" w:cs="Times New Roman"/>
                <w:sz w:val="20"/>
              </w:rPr>
            </w:pPr>
          </w:p>
        </w:tc>
      </w:tr>
      <w:tr w:rsidR="006222AF" w14:paraId="071635FA" w14:textId="77777777">
        <w:trPr>
          <w:trHeight w:val="300"/>
        </w:trPr>
        <w:tc>
          <w:tcPr>
            <w:tcW w:w="1036" w:type="dxa"/>
            <w:tcBorders>
              <w:top w:val="nil"/>
              <w:left w:val="nil"/>
              <w:bottom w:val="nil"/>
              <w:right w:val="nil"/>
            </w:tcBorders>
            <w:shd w:val="clear" w:color="auto" w:fill="auto"/>
            <w:noWrap/>
            <w:vAlign w:val="bottom"/>
            <w:hideMark/>
          </w:tcPr>
          <w:p w14:paraId="071635F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5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205 ως έχει   ΔΕΚΤΟ ΚΑΤΑ ΠΛΕΙΟΨΗΦΙΑ</w:t>
            </w:r>
          </w:p>
        </w:tc>
        <w:tc>
          <w:tcPr>
            <w:tcW w:w="1015" w:type="dxa"/>
            <w:tcBorders>
              <w:top w:val="nil"/>
              <w:left w:val="nil"/>
              <w:bottom w:val="nil"/>
              <w:right w:val="nil"/>
            </w:tcBorders>
            <w:shd w:val="clear" w:color="auto" w:fill="auto"/>
            <w:noWrap/>
            <w:vAlign w:val="bottom"/>
            <w:hideMark/>
          </w:tcPr>
          <w:p w14:paraId="071635F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602" w14:textId="77777777">
        <w:trPr>
          <w:trHeight w:val="300"/>
        </w:trPr>
        <w:tc>
          <w:tcPr>
            <w:tcW w:w="1036" w:type="dxa"/>
            <w:tcBorders>
              <w:top w:val="nil"/>
              <w:left w:val="nil"/>
              <w:bottom w:val="nil"/>
              <w:right w:val="nil"/>
            </w:tcBorders>
            <w:shd w:val="clear" w:color="auto" w:fill="auto"/>
            <w:noWrap/>
            <w:vAlign w:val="bottom"/>
            <w:hideMark/>
          </w:tcPr>
          <w:p w14:paraId="071635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5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5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5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5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01" w14:textId="77777777" w:rsidR="00214CC2" w:rsidRPr="008677B1" w:rsidRDefault="006453C1" w:rsidP="005F005A">
            <w:pPr>
              <w:spacing w:after="0"/>
              <w:rPr>
                <w:rFonts w:ascii="Times New Roman" w:eastAsia="Times New Roman" w:hAnsi="Times New Roman" w:cs="Times New Roman"/>
                <w:sz w:val="20"/>
              </w:rPr>
            </w:pPr>
          </w:p>
        </w:tc>
      </w:tr>
      <w:tr w:rsidR="006222AF" w14:paraId="0716360A" w14:textId="77777777">
        <w:trPr>
          <w:trHeight w:val="300"/>
        </w:trPr>
        <w:tc>
          <w:tcPr>
            <w:tcW w:w="1036" w:type="dxa"/>
            <w:tcBorders>
              <w:top w:val="nil"/>
              <w:left w:val="nil"/>
              <w:bottom w:val="nil"/>
              <w:right w:val="nil"/>
            </w:tcBorders>
            <w:shd w:val="clear" w:color="auto" w:fill="auto"/>
            <w:noWrap/>
            <w:vAlign w:val="bottom"/>
            <w:hideMark/>
          </w:tcPr>
          <w:p w14:paraId="071636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6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09" w14:textId="77777777" w:rsidR="00214CC2" w:rsidRPr="008677B1" w:rsidRDefault="006453C1" w:rsidP="005F005A">
            <w:pPr>
              <w:spacing w:after="0"/>
              <w:rPr>
                <w:rFonts w:ascii="Times New Roman" w:eastAsia="Times New Roman" w:hAnsi="Times New Roman" w:cs="Times New Roman"/>
                <w:sz w:val="20"/>
              </w:rPr>
            </w:pPr>
          </w:p>
        </w:tc>
      </w:tr>
      <w:tr w:rsidR="006222AF" w14:paraId="07163612" w14:textId="77777777">
        <w:trPr>
          <w:trHeight w:val="300"/>
        </w:trPr>
        <w:tc>
          <w:tcPr>
            <w:tcW w:w="1036" w:type="dxa"/>
            <w:tcBorders>
              <w:top w:val="nil"/>
              <w:left w:val="nil"/>
              <w:bottom w:val="nil"/>
              <w:right w:val="nil"/>
            </w:tcBorders>
            <w:shd w:val="clear" w:color="auto" w:fill="auto"/>
            <w:noWrap/>
            <w:vAlign w:val="bottom"/>
            <w:hideMark/>
          </w:tcPr>
          <w:p w14:paraId="071636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6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6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11" w14:textId="77777777" w:rsidR="00214CC2" w:rsidRPr="008677B1" w:rsidRDefault="006453C1" w:rsidP="005F005A">
            <w:pPr>
              <w:spacing w:after="0"/>
              <w:rPr>
                <w:rFonts w:ascii="Times New Roman" w:eastAsia="Times New Roman" w:hAnsi="Times New Roman" w:cs="Times New Roman"/>
                <w:sz w:val="20"/>
              </w:rPr>
            </w:pPr>
          </w:p>
        </w:tc>
      </w:tr>
      <w:tr w:rsidR="006222AF" w14:paraId="0716361A" w14:textId="77777777">
        <w:trPr>
          <w:trHeight w:val="300"/>
        </w:trPr>
        <w:tc>
          <w:tcPr>
            <w:tcW w:w="1036" w:type="dxa"/>
            <w:tcBorders>
              <w:top w:val="nil"/>
              <w:left w:val="nil"/>
              <w:bottom w:val="nil"/>
              <w:right w:val="nil"/>
            </w:tcBorders>
            <w:shd w:val="clear" w:color="auto" w:fill="auto"/>
            <w:noWrap/>
            <w:vAlign w:val="bottom"/>
            <w:hideMark/>
          </w:tcPr>
          <w:p w14:paraId="071636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6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19" w14:textId="77777777" w:rsidR="00214CC2" w:rsidRPr="008677B1" w:rsidRDefault="006453C1" w:rsidP="005F005A">
            <w:pPr>
              <w:spacing w:after="0"/>
              <w:rPr>
                <w:rFonts w:ascii="Times New Roman" w:eastAsia="Times New Roman" w:hAnsi="Times New Roman" w:cs="Times New Roman"/>
                <w:sz w:val="20"/>
              </w:rPr>
            </w:pPr>
          </w:p>
        </w:tc>
      </w:tr>
      <w:tr w:rsidR="006222AF" w14:paraId="07163622" w14:textId="77777777">
        <w:trPr>
          <w:trHeight w:val="300"/>
        </w:trPr>
        <w:tc>
          <w:tcPr>
            <w:tcW w:w="1036" w:type="dxa"/>
            <w:tcBorders>
              <w:top w:val="nil"/>
              <w:left w:val="nil"/>
              <w:bottom w:val="nil"/>
              <w:right w:val="nil"/>
            </w:tcBorders>
            <w:shd w:val="clear" w:color="auto" w:fill="auto"/>
            <w:noWrap/>
            <w:vAlign w:val="bottom"/>
            <w:hideMark/>
          </w:tcPr>
          <w:p w14:paraId="071636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6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21" w14:textId="77777777" w:rsidR="00214CC2" w:rsidRPr="008677B1" w:rsidRDefault="006453C1" w:rsidP="005F005A">
            <w:pPr>
              <w:spacing w:after="0"/>
              <w:rPr>
                <w:rFonts w:ascii="Times New Roman" w:eastAsia="Times New Roman" w:hAnsi="Times New Roman" w:cs="Times New Roman"/>
                <w:sz w:val="20"/>
              </w:rPr>
            </w:pPr>
          </w:p>
        </w:tc>
      </w:tr>
      <w:tr w:rsidR="006222AF" w14:paraId="0716362A" w14:textId="77777777">
        <w:trPr>
          <w:trHeight w:val="300"/>
        </w:trPr>
        <w:tc>
          <w:tcPr>
            <w:tcW w:w="1036" w:type="dxa"/>
            <w:tcBorders>
              <w:top w:val="nil"/>
              <w:left w:val="nil"/>
              <w:bottom w:val="nil"/>
              <w:right w:val="nil"/>
            </w:tcBorders>
            <w:shd w:val="clear" w:color="auto" w:fill="auto"/>
            <w:noWrap/>
            <w:vAlign w:val="bottom"/>
            <w:hideMark/>
          </w:tcPr>
          <w:p w14:paraId="071636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6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29" w14:textId="77777777" w:rsidR="00214CC2" w:rsidRPr="008677B1" w:rsidRDefault="006453C1" w:rsidP="005F005A">
            <w:pPr>
              <w:spacing w:after="0"/>
              <w:rPr>
                <w:rFonts w:ascii="Times New Roman" w:eastAsia="Times New Roman" w:hAnsi="Times New Roman" w:cs="Times New Roman"/>
                <w:sz w:val="20"/>
              </w:rPr>
            </w:pPr>
          </w:p>
        </w:tc>
      </w:tr>
      <w:tr w:rsidR="006222AF" w14:paraId="07163632" w14:textId="77777777">
        <w:trPr>
          <w:trHeight w:val="300"/>
        </w:trPr>
        <w:tc>
          <w:tcPr>
            <w:tcW w:w="1036" w:type="dxa"/>
            <w:tcBorders>
              <w:top w:val="nil"/>
              <w:left w:val="nil"/>
              <w:bottom w:val="nil"/>
              <w:right w:val="nil"/>
            </w:tcBorders>
            <w:shd w:val="clear" w:color="auto" w:fill="auto"/>
            <w:noWrap/>
            <w:vAlign w:val="bottom"/>
            <w:hideMark/>
          </w:tcPr>
          <w:p w14:paraId="071636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6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31" w14:textId="77777777" w:rsidR="00214CC2" w:rsidRPr="008677B1" w:rsidRDefault="006453C1" w:rsidP="005F005A">
            <w:pPr>
              <w:spacing w:after="0"/>
              <w:rPr>
                <w:rFonts w:ascii="Times New Roman" w:eastAsia="Times New Roman" w:hAnsi="Times New Roman" w:cs="Times New Roman"/>
                <w:sz w:val="20"/>
              </w:rPr>
            </w:pPr>
          </w:p>
        </w:tc>
      </w:tr>
      <w:tr w:rsidR="006222AF" w14:paraId="07163639" w14:textId="77777777">
        <w:trPr>
          <w:trHeight w:val="300"/>
        </w:trPr>
        <w:tc>
          <w:tcPr>
            <w:tcW w:w="2051" w:type="dxa"/>
            <w:gridSpan w:val="2"/>
            <w:tcBorders>
              <w:top w:val="nil"/>
              <w:left w:val="nil"/>
              <w:bottom w:val="nil"/>
              <w:right w:val="nil"/>
            </w:tcBorders>
            <w:shd w:val="clear" w:color="auto" w:fill="auto"/>
            <w:noWrap/>
            <w:vAlign w:val="bottom"/>
            <w:hideMark/>
          </w:tcPr>
          <w:p w14:paraId="071636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6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38" w14:textId="77777777" w:rsidR="00214CC2" w:rsidRPr="008677B1" w:rsidRDefault="006453C1" w:rsidP="005F005A">
            <w:pPr>
              <w:spacing w:after="0"/>
              <w:rPr>
                <w:rFonts w:ascii="Times New Roman" w:eastAsia="Times New Roman" w:hAnsi="Times New Roman" w:cs="Times New Roman"/>
                <w:sz w:val="20"/>
              </w:rPr>
            </w:pPr>
          </w:p>
        </w:tc>
      </w:tr>
      <w:tr w:rsidR="006222AF" w14:paraId="07163641" w14:textId="77777777">
        <w:trPr>
          <w:trHeight w:val="300"/>
        </w:trPr>
        <w:tc>
          <w:tcPr>
            <w:tcW w:w="1036" w:type="dxa"/>
            <w:tcBorders>
              <w:top w:val="nil"/>
              <w:left w:val="nil"/>
              <w:bottom w:val="nil"/>
              <w:right w:val="nil"/>
            </w:tcBorders>
            <w:shd w:val="clear" w:color="auto" w:fill="auto"/>
            <w:noWrap/>
            <w:vAlign w:val="bottom"/>
            <w:hideMark/>
          </w:tcPr>
          <w:p w14:paraId="071636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3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3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63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6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40" w14:textId="77777777" w:rsidR="00214CC2" w:rsidRPr="008677B1" w:rsidRDefault="006453C1" w:rsidP="005F005A">
            <w:pPr>
              <w:spacing w:after="0"/>
              <w:rPr>
                <w:rFonts w:ascii="Times New Roman" w:eastAsia="Times New Roman" w:hAnsi="Times New Roman" w:cs="Times New Roman"/>
                <w:sz w:val="20"/>
              </w:rPr>
            </w:pPr>
          </w:p>
        </w:tc>
      </w:tr>
      <w:tr w:rsidR="006222AF" w14:paraId="07163645" w14:textId="77777777">
        <w:trPr>
          <w:trHeight w:val="300"/>
        </w:trPr>
        <w:tc>
          <w:tcPr>
            <w:tcW w:w="1036" w:type="dxa"/>
            <w:tcBorders>
              <w:top w:val="nil"/>
              <w:left w:val="nil"/>
              <w:bottom w:val="nil"/>
              <w:right w:val="nil"/>
            </w:tcBorders>
            <w:shd w:val="clear" w:color="auto" w:fill="auto"/>
            <w:noWrap/>
            <w:vAlign w:val="bottom"/>
            <w:hideMark/>
          </w:tcPr>
          <w:p w14:paraId="0716364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6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206 ως έχει   ΔΕΚΤΟ ΚΑΤΑ ΠΛΕΙΟΨΗΦΙΑ</w:t>
            </w:r>
          </w:p>
        </w:tc>
        <w:tc>
          <w:tcPr>
            <w:tcW w:w="1015" w:type="dxa"/>
            <w:tcBorders>
              <w:top w:val="nil"/>
              <w:left w:val="nil"/>
              <w:bottom w:val="nil"/>
              <w:right w:val="nil"/>
            </w:tcBorders>
            <w:shd w:val="clear" w:color="auto" w:fill="auto"/>
            <w:noWrap/>
            <w:vAlign w:val="bottom"/>
            <w:hideMark/>
          </w:tcPr>
          <w:p w14:paraId="0716364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64D" w14:textId="77777777">
        <w:trPr>
          <w:trHeight w:val="300"/>
        </w:trPr>
        <w:tc>
          <w:tcPr>
            <w:tcW w:w="1036" w:type="dxa"/>
            <w:tcBorders>
              <w:top w:val="nil"/>
              <w:left w:val="nil"/>
              <w:bottom w:val="nil"/>
              <w:right w:val="nil"/>
            </w:tcBorders>
            <w:shd w:val="clear" w:color="auto" w:fill="auto"/>
            <w:noWrap/>
            <w:vAlign w:val="bottom"/>
            <w:hideMark/>
          </w:tcPr>
          <w:p w14:paraId="071636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64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4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4C" w14:textId="77777777" w:rsidR="00214CC2" w:rsidRPr="008677B1" w:rsidRDefault="006453C1" w:rsidP="005F005A">
            <w:pPr>
              <w:spacing w:after="0"/>
              <w:rPr>
                <w:rFonts w:ascii="Times New Roman" w:eastAsia="Times New Roman" w:hAnsi="Times New Roman" w:cs="Times New Roman"/>
                <w:sz w:val="20"/>
              </w:rPr>
            </w:pPr>
          </w:p>
        </w:tc>
      </w:tr>
      <w:tr w:rsidR="006222AF" w14:paraId="07163655" w14:textId="77777777">
        <w:trPr>
          <w:trHeight w:val="300"/>
        </w:trPr>
        <w:tc>
          <w:tcPr>
            <w:tcW w:w="1036" w:type="dxa"/>
            <w:tcBorders>
              <w:top w:val="nil"/>
              <w:left w:val="nil"/>
              <w:bottom w:val="nil"/>
              <w:right w:val="nil"/>
            </w:tcBorders>
            <w:shd w:val="clear" w:color="auto" w:fill="auto"/>
            <w:noWrap/>
            <w:vAlign w:val="bottom"/>
            <w:hideMark/>
          </w:tcPr>
          <w:p w14:paraId="071636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6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54" w14:textId="77777777" w:rsidR="00214CC2" w:rsidRPr="008677B1" w:rsidRDefault="006453C1" w:rsidP="005F005A">
            <w:pPr>
              <w:spacing w:after="0"/>
              <w:rPr>
                <w:rFonts w:ascii="Times New Roman" w:eastAsia="Times New Roman" w:hAnsi="Times New Roman" w:cs="Times New Roman"/>
                <w:sz w:val="20"/>
              </w:rPr>
            </w:pPr>
          </w:p>
        </w:tc>
      </w:tr>
      <w:tr w:rsidR="006222AF" w14:paraId="0716365D" w14:textId="77777777">
        <w:trPr>
          <w:trHeight w:val="300"/>
        </w:trPr>
        <w:tc>
          <w:tcPr>
            <w:tcW w:w="1036" w:type="dxa"/>
            <w:tcBorders>
              <w:top w:val="nil"/>
              <w:left w:val="nil"/>
              <w:bottom w:val="nil"/>
              <w:right w:val="nil"/>
            </w:tcBorders>
            <w:shd w:val="clear" w:color="auto" w:fill="auto"/>
            <w:noWrap/>
            <w:vAlign w:val="bottom"/>
            <w:hideMark/>
          </w:tcPr>
          <w:p w14:paraId="071636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6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6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5C" w14:textId="77777777" w:rsidR="00214CC2" w:rsidRPr="008677B1" w:rsidRDefault="006453C1" w:rsidP="005F005A">
            <w:pPr>
              <w:spacing w:after="0"/>
              <w:rPr>
                <w:rFonts w:ascii="Times New Roman" w:eastAsia="Times New Roman" w:hAnsi="Times New Roman" w:cs="Times New Roman"/>
                <w:sz w:val="20"/>
              </w:rPr>
            </w:pPr>
          </w:p>
        </w:tc>
      </w:tr>
      <w:tr w:rsidR="006222AF" w14:paraId="07163665" w14:textId="77777777">
        <w:trPr>
          <w:trHeight w:val="300"/>
        </w:trPr>
        <w:tc>
          <w:tcPr>
            <w:tcW w:w="1036" w:type="dxa"/>
            <w:tcBorders>
              <w:top w:val="nil"/>
              <w:left w:val="nil"/>
              <w:bottom w:val="nil"/>
              <w:right w:val="nil"/>
            </w:tcBorders>
            <w:shd w:val="clear" w:color="auto" w:fill="auto"/>
            <w:noWrap/>
            <w:vAlign w:val="bottom"/>
            <w:hideMark/>
          </w:tcPr>
          <w:p w14:paraId="071636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6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64" w14:textId="77777777" w:rsidR="00214CC2" w:rsidRPr="008677B1" w:rsidRDefault="006453C1" w:rsidP="005F005A">
            <w:pPr>
              <w:spacing w:after="0"/>
              <w:rPr>
                <w:rFonts w:ascii="Times New Roman" w:eastAsia="Times New Roman" w:hAnsi="Times New Roman" w:cs="Times New Roman"/>
                <w:sz w:val="20"/>
              </w:rPr>
            </w:pPr>
          </w:p>
        </w:tc>
      </w:tr>
      <w:tr w:rsidR="006222AF" w14:paraId="0716366D" w14:textId="77777777">
        <w:trPr>
          <w:trHeight w:val="300"/>
        </w:trPr>
        <w:tc>
          <w:tcPr>
            <w:tcW w:w="1036" w:type="dxa"/>
            <w:tcBorders>
              <w:top w:val="nil"/>
              <w:left w:val="nil"/>
              <w:bottom w:val="nil"/>
              <w:right w:val="nil"/>
            </w:tcBorders>
            <w:shd w:val="clear" w:color="auto" w:fill="auto"/>
            <w:noWrap/>
            <w:vAlign w:val="bottom"/>
            <w:hideMark/>
          </w:tcPr>
          <w:p w14:paraId="071636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6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6C" w14:textId="77777777" w:rsidR="00214CC2" w:rsidRPr="008677B1" w:rsidRDefault="006453C1" w:rsidP="005F005A">
            <w:pPr>
              <w:spacing w:after="0"/>
              <w:rPr>
                <w:rFonts w:ascii="Times New Roman" w:eastAsia="Times New Roman" w:hAnsi="Times New Roman" w:cs="Times New Roman"/>
                <w:sz w:val="20"/>
              </w:rPr>
            </w:pPr>
          </w:p>
        </w:tc>
      </w:tr>
      <w:tr w:rsidR="006222AF" w14:paraId="07163675" w14:textId="77777777">
        <w:trPr>
          <w:trHeight w:val="300"/>
        </w:trPr>
        <w:tc>
          <w:tcPr>
            <w:tcW w:w="1036" w:type="dxa"/>
            <w:tcBorders>
              <w:top w:val="nil"/>
              <w:left w:val="nil"/>
              <w:bottom w:val="nil"/>
              <w:right w:val="nil"/>
            </w:tcBorders>
            <w:shd w:val="clear" w:color="auto" w:fill="auto"/>
            <w:noWrap/>
            <w:vAlign w:val="bottom"/>
            <w:hideMark/>
          </w:tcPr>
          <w:p w14:paraId="071636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6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74" w14:textId="77777777" w:rsidR="00214CC2" w:rsidRPr="008677B1" w:rsidRDefault="006453C1" w:rsidP="005F005A">
            <w:pPr>
              <w:spacing w:after="0"/>
              <w:rPr>
                <w:rFonts w:ascii="Times New Roman" w:eastAsia="Times New Roman" w:hAnsi="Times New Roman" w:cs="Times New Roman"/>
                <w:sz w:val="20"/>
              </w:rPr>
            </w:pPr>
          </w:p>
        </w:tc>
      </w:tr>
      <w:tr w:rsidR="006222AF" w14:paraId="0716367D" w14:textId="77777777">
        <w:trPr>
          <w:trHeight w:val="300"/>
        </w:trPr>
        <w:tc>
          <w:tcPr>
            <w:tcW w:w="1036" w:type="dxa"/>
            <w:tcBorders>
              <w:top w:val="nil"/>
              <w:left w:val="nil"/>
              <w:bottom w:val="nil"/>
              <w:right w:val="nil"/>
            </w:tcBorders>
            <w:shd w:val="clear" w:color="auto" w:fill="auto"/>
            <w:noWrap/>
            <w:vAlign w:val="bottom"/>
            <w:hideMark/>
          </w:tcPr>
          <w:p w14:paraId="071636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6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7C" w14:textId="77777777" w:rsidR="00214CC2" w:rsidRPr="008677B1" w:rsidRDefault="006453C1" w:rsidP="005F005A">
            <w:pPr>
              <w:spacing w:after="0"/>
              <w:rPr>
                <w:rFonts w:ascii="Times New Roman" w:eastAsia="Times New Roman" w:hAnsi="Times New Roman" w:cs="Times New Roman"/>
                <w:sz w:val="20"/>
              </w:rPr>
            </w:pPr>
          </w:p>
        </w:tc>
      </w:tr>
      <w:tr w:rsidR="006222AF" w14:paraId="07163684" w14:textId="77777777">
        <w:trPr>
          <w:trHeight w:val="300"/>
        </w:trPr>
        <w:tc>
          <w:tcPr>
            <w:tcW w:w="2051" w:type="dxa"/>
            <w:gridSpan w:val="2"/>
            <w:tcBorders>
              <w:top w:val="nil"/>
              <w:left w:val="nil"/>
              <w:bottom w:val="nil"/>
              <w:right w:val="nil"/>
            </w:tcBorders>
            <w:shd w:val="clear" w:color="auto" w:fill="auto"/>
            <w:noWrap/>
            <w:vAlign w:val="bottom"/>
            <w:hideMark/>
          </w:tcPr>
          <w:p w14:paraId="071636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6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83" w14:textId="77777777" w:rsidR="00214CC2" w:rsidRPr="008677B1" w:rsidRDefault="006453C1" w:rsidP="005F005A">
            <w:pPr>
              <w:spacing w:after="0"/>
              <w:rPr>
                <w:rFonts w:ascii="Times New Roman" w:eastAsia="Times New Roman" w:hAnsi="Times New Roman" w:cs="Times New Roman"/>
                <w:sz w:val="20"/>
              </w:rPr>
            </w:pPr>
          </w:p>
        </w:tc>
      </w:tr>
      <w:tr w:rsidR="006222AF" w14:paraId="0716368C" w14:textId="77777777">
        <w:trPr>
          <w:trHeight w:val="300"/>
        </w:trPr>
        <w:tc>
          <w:tcPr>
            <w:tcW w:w="1036" w:type="dxa"/>
            <w:tcBorders>
              <w:top w:val="nil"/>
              <w:left w:val="nil"/>
              <w:bottom w:val="nil"/>
              <w:right w:val="nil"/>
            </w:tcBorders>
            <w:shd w:val="clear" w:color="auto" w:fill="auto"/>
            <w:noWrap/>
            <w:vAlign w:val="bottom"/>
            <w:hideMark/>
          </w:tcPr>
          <w:p w14:paraId="071636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8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68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6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8B" w14:textId="77777777" w:rsidR="00214CC2" w:rsidRPr="008677B1" w:rsidRDefault="006453C1" w:rsidP="005F005A">
            <w:pPr>
              <w:spacing w:after="0"/>
              <w:rPr>
                <w:rFonts w:ascii="Times New Roman" w:eastAsia="Times New Roman" w:hAnsi="Times New Roman" w:cs="Times New Roman"/>
                <w:sz w:val="20"/>
              </w:rPr>
            </w:pPr>
          </w:p>
        </w:tc>
      </w:tr>
      <w:tr w:rsidR="006222AF" w14:paraId="07163690" w14:textId="77777777">
        <w:trPr>
          <w:trHeight w:val="300"/>
        </w:trPr>
        <w:tc>
          <w:tcPr>
            <w:tcW w:w="1036" w:type="dxa"/>
            <w:tcBorders>
              <w:top w:val="nil"/>
              <w:left w:val="nil"/>
              <w:bottom w:val="nil"/>
              <w:right w:val="nil"/>
            </w:tcBorders>
            <w:shd w:val="clear" w:color="auto" w:fill="auto"/>
            <w:noWrap/>
            <w:vAlign w:val="bottom"/>
            <w:hideMark/>
          </w:tcPr>
          <w:p w14:paraId="0716368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6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207 ως έχει   ΔΕΚΤΟ ΚΑΤΑ ΠΛΕΙΟΨΗΦΙΑ</w:t>
            </w:r>
          </w:p>
        </w:tc>
        <w:tc>
          <w:tcPr>
            <w:tcW w:w="1015" w:type="dxa"/>
            <w:tcBorders>
              <w:top w:val="nil"/>
              <w:left w:val="nil"/>
              <w:bottom w:val="nil"/>
              <w:right w:val="nil"/>
            </w:tcBorders>
            <w:shd w:val="clear" w:color="auto" w:fill="auto"/>
            <w:noWrap/>
            <w:vAlign w:val="bottom"/>
            <w:hideMark/>
          </w:tcPr>
          <w:p w14:paraId="0716368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698" w14:textId="77777777">
        <w:trPr>
          <w:trHeight w:val="300"/>
        </w:trPr>
        <w:tc>
          <w:tcPr>
            <w:tcW w:w="1036" w:type="dxa"/>
            <w:tcBorders>
              <w:top w:val="nil"/>
              <w:left w:val="nil"/>
              <w:bottom w:val="nil"/>
              <w:right w:val="nil"/>
            </w:tcBorders>
            <w:shd w:val="clear" w:color="auto" w:fill="auto"/>
            <w:noWrap/>
            <w:vAlign w:val="bottom"/>
            <w:hideMark/>
          </w:tcPr>
          <w:p w14:paraId="071636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69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9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97" w14:textId="77777777" w:rsidR="00214CC2" w:rsidRPr="008677B1" w:rsidRDefault="006453C1" w:rsidP="005F005A">
            <w:pPr>
              <w:spacing w:after="0"/>
              <w:rPr>
                <w:rFonts w:ascii="Times New Roman" w:eastAsia="Times New Roman" w:hAnsi="Times New Roman" w:cs="Times New Roman"/>
                <w:sz w:val="20"/>
              </w:rPr>
            </w:pPr>
          </w:p>
        </w:tc>
      </w:tr>
      <w:tr w:rsidR="006222AF" w14:paraId="071636A0" w14:textId="77777777">
        <w:trPr>
          <w:trHeight w:val="300"/>
        </w:trPr>
        <w:tc>
          <w:tcPr>
            <w:tcW w:w="1036" w:type="dxa"/>
            <w:tcBorders>
              <w:top w:val="nil"/>
              <w:left w:val="nil"/>
              <w:bottom w:val="nil"/>
              <w:right w:val="nil"/>
            </w:tcBorders>
            <w:shd w:val="clear" w:color="auto" w:fill="auto"/>
            <w:noWrap/>
            <w:vAlign w:val="bottom"/>
            <w:hideMark/>
          </w:tcPr>
          <w:p w14:paraId="071636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6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9F" w14:textId="77777777" w:rsidR="00214CC2" w:rsidRPr="008677B1" w:rsidRDefault="006453C1" w:rsidP="005F005A">
            <w:pPr>
              <w:spacing w:after="0"/>
              <w:rPr>
                <w:rFonts w:ascii="Times New Roman" w:eastAsia="Times New Roman" w:hAnsi="Times New Roman" w:cs="Times New Roman"/>
                <w:sz w:val="20"/>
              </w:rPr>
            </w:pPr>
          </w:p>
        </w:tc>
      </w:tr>
      <w:tr w:rsidR="006222AF" w14:paraId="071636A8" w14:textId="77777777">
        <w:trPr>
          <w:trHeight w:val="300"/>
        </w:trPr>
        <w:tc>
          <w:tcPr>
            <w:tcW w:w="1036" w:type="dxa"/>
            <w:tcBorders>
              <w:top w:val="nil"/>
              <w:left w:val="nil"/>
              <w:bottom w:val="nil"/>
              <w:right w:val="nil"/>
            </w:tcBorders>
            <w:shd w:val="clear" w:color="auto" w:fill="auto"/>
            <w:noWrap/>
            <w:vAlign w:val="bottom"/>
            <w:hideMark/>
          </w:tcPr>
          <w:p w14:paraId="071636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6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6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A7" w14:textId="77777777" w:rsidR="00214CC2" w:rsidRPr="008677B1" w:rsidRDefault="006453C1" w:rsidP="005F005A">
            <w:pPr>
              <w:spacing w:after="0"/>
              <w:rPr>
                <w:rFonts w:ascii="Times New Roman" w:eastAsia="Times New Roman" w:hAnsi="Times New Roman" w:cs="Times New Roman"/>
                <w:sz w:val="20"/>
              </w:rPr>
            </w:pPr>
          </w:p>
        </w:tc>
      </w:tr>
      <w:tr w:rsidR="006222AF" w14:paraId="071636B0" w14:textId="77777777">
        <w:trPr>
          <w:trHeight w:val="300"/>
        </w:trPr>
        <w:tc>
          <w:tcPr>
            <w:tcW w:w="1036" w:type="dxa"/>
            <w:tcBorders>
              <w:top w:val="nil"/>
              <w:left w:val="nil"/>
              <w:bottom w:val="nil"/>
              <w:right w:val="nil"/>
            </w:tcBorders>
            <w:shd w:val="clear" w:color="auto" w:fill="auto"/>
            <w:noWrap/>
            <w:vAlign w:val="bottom"/>
            <w:hideMark/>
          </w:tcPr>
          <w:p w14:paraId="071636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6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AF" w14:textId="77777777" w:rsidR="00214CC2" w:rsidRPr="008677B1" w:rsidRDefault="006453C1" w:rsidP="005F005A">
            <w:pPr>
              <w:spacing w:after="0"/>
              <w:rPr>
                <w:rFonts w:ascii="Times New Roman" w:eastAsia="Times New Roman" w:hAnsi="Times New Roman" w:cs="Times New Roman"/>
                <w:sz w:val="20"/>
              </w:rPr>
            </w:pPr>
          </w:p>
        </w:tc>
      </w:tr>
      <w:tr w:rsidR="006222AF" w14:paraId="071636B8" w14:textId="77777777">
        <w:trPr>
          <w:trHeight w:val="300"/>
        </w:trPr>
        <w:tc>
          <w:tcPr>
            <w:tcW w:w="1036" w:type="dxa"/>
            <w:tcBorders>
              <w:top w:val="nil"/>
              <w:left w:val="nil"/>
              <w:bottom w:val="nil"/>
              <w:right w:val="nil"/>
            </w:tcBorders>
            <w:shd w:val="clear" w:color="auto" w:fill="auto"/>
            <w:noWrap/>
            <w:vAlign w:val="bottom"/>
            <w:hideMark/>
          </w:tcPr>
          <w:p w14:paraId="071636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6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B7" w14:textId="77777777" w:rsidR="00214CC2" w:rsidRPr="008677B1" w:rsidRDefault="006453C1" w:rsidP="005F005A">
            <w:pPr>
              <w:spacing w:after="0"/>
              <w:rPr>
                <w:rFonts w:ascii="Times New Roman" w:eastAsia="Times New Roman" w:hAnsi="Times New Roman" w:cs="Times New Roman"/>
                <w:sz w:val="20"/>
              </w:rPr>
            </w:pPr>
          </w:p>
        </w:tc>
      </w:tr>
      <w:tr w:rsidR="006222AF" w14:paraId="071636C0" w14:textId="77777777">
        <w:trPr>
          <w:trHeight w:val="300"/>
        </w:trPr>
        <w:tc>
          <w:tcPr>
            <w:tcW w:w="1036" w:type="dxa"/>
            <w:tcBorders>
              <w:top w:val="nil"/>
              <w:left w:val="nil"/>
              <w:bottom w:val="nil"/>
              <w:right w:val="nil"/>
            </w:tcBorders>
            <w:shd w:val="clear" w:color="auto" w:fill="auto"/>
            <w:noWrap/>
            <w:vAlign w:val="bottom"/>
            <w:hideMark/>
          </w:tcPr>
          <w:p w14:paraId="071636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6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BF" w14:textId="77777777" w:rsidR="00214CC2" w:rsidRPr="008677B1" w:rsidRDefault="006453C1" w:rsidP="005F005A">
            <w:pPr>
              <w:spacing w:after="0"/>
              <w:rPr>
                <w:rFonts w:ascii="Times New Roman" w:eastAsia="Times New Roman" w:hAnsi="Times New Roman" w:cs="Times New Roman"/>
                <w:sz w:val="20"/>
              </w:rPr>
            </w:pPr>
          </w:p>
        </w:tc>
      </w:tr>
      <w:tr w:rsidR="006222AF" w14:paraId="071636C8" w14:textId="77777777">
        <w:trPr>
          <w:trHeight w:val="300"/>
        </w:trPr>
        <w:tc>
          <w:tcPr>
            <w:tcW w:w="1036" w:type="dxa"/>
            <w:tcBorders>
              <w:top w:val="nil"/>
              <w:left w:val="nil"/>
              <w:bottom w:val="nil"/>
              <w:right w:val="nil"/>
            </w:tcBorders>
            <w:shd w:val="clear" w:color="auto" w:fill="auto"/>
            <w:noWrap/>
            <w:vAlign w:val="bottom"/>
            <w:hideMark/>
          </w:tcPr>
          <w:p w14:paraId="071636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6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C7" w14:textId="77777777" w:rsidR="00214CC2" w:rsidRPr="008677B1" w:rsidRDefault="006453C1" w:rsidP="005F005A">
            <w:pPr>
              <w:spacing w:after="0"/>
              <w:rPr>
                <w:rFonts w:ascii="Times New Roman" w:eastAsia="Times New Roman" w:hAnsi="Times New Roman" w:cs="Times New Roman"/>
                <w:sz w:val="20"/>
              </w:rPr>
            </w:pPr>
          </w:p>
        </w:tc>
      </w:tr>
      <w:tr w:rsidR="006222AF" w14:paraId="071636CF" w14:textId="77777777">
        <w:trPr>
          <w:trHeight w:val="300"/>
        </w:trPr>
        <w:tc>
          <w:tcPr>
            <w:tcW w:w="2051" w:type="dxa"/>
            <w:gridSpan w:val="2"/>
            <w:tcBorders>
              <w:top w:val="nil"/>
              <w:left w:val="nil"/>
              <w:bottom w:val="nil"/>
              <w:right w:val="nil"/>
            </w:tcBorders>
            <w:shd w:val="clear" w:color="auto" w:fill="auto"/>
            <w:noWrap/>
            <w:vAlign w:val="bottom"/>
            <w:hideMark/>
          </w:tcPr>
          <w:p w14:paraId="071636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6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CE" w14:textId="77777777" w:rsidR="00214CC2" w:rsidRPr="008677B1" w:rsidRDefault="006453C1" w:rsidP="005F005A">
            <w:pPr>
              <w:spacing w:after="0"/>
              <w:rPr>
                <w:rFonts w:ascii="Times New Roman" w:eastAsia="Times New Roman" w:hAnsi="Times New Roman" w:cs="Times New Roman"/>
                <w:sz w:val="20"/>
              </w:rPr>
            </w:pPr>
          </w:p>
        </w:tc>
      </w:tr>
      <w:tr w:rsidR="006222AF" w14:paraId="071636D7" w14:textId="77777777">
        <w:trPr>
          <w:trHeight w:val="300"/>
        </w:trPr>
        <w:tc>
          <w:tcPr>
            <w:tcW w:w="1036" w:type="dxa"/>
            <w:tcBorders>
              <w:top w:val="nil"/>
              <w:left w:val="nil"/>
              <w:bottom w:val="nil"/>
              <w:right w:val="nil"/>
            </w:tcBorders>
            <w:shd w:val="clear" w:color="auto" w:fill="auto"/>
            <w:noWrap/>
            <w:vAlign w:val="bottom"/>
            <w:hideMark/>
          </w:tcPr>
          <w:p w14:paraId="071636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D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6D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6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D6" w14:textId="77777777" w:rsidR="00214CC2" w:rsidRPr="008677B1" w:rsidRDefault="006453C1" w:rsidP="005F005A">
            <w:pPr>
              <w:spacing w:after="0"/>
              <w:rPr>
                <w:rFonts w:ascii="Times New Roman" w:eastAsia="Times New Roman" w:hAnsi="Times New Roman" w:cs="Times New Roman"/>
                <w:sz w:val="20"/>
              </w:rPr>
            </w:pPr>
          </w:p>
        </w:tc>
      </w:tr>
      <w:tr w:rsidR="006222AF" w14:paraId="071636DB" w14:textId="77777777">
        <w:trPr>
          <w:trHeight w:val="300"/>
        </w:trPr>
        <w:tc>
          <w:tcPr>
            <w:tcW w:w="1036" w:type="dxa"/>
            <w:tcBorders>
              <w:top w:val="nil"/>
              <w:left w:val="nil"/>
              <w:bottom w:val="nil"/>
              <w:right w:val="nil"/>
            </w:tcBorders>
            <w:shd w:val="clear" w:color="auto" w:fill="auto"/>
            <w:noWrap/>
            <w:vAlign w:val="bottom"/>
            <w:hideMark/>
          </w:tcPr>
          <w:p w14:paraId="071636D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6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208 όπως τροπ.    ΔΕΚΤΟ ΚΑΤΑ ΠΛΕΙΟΨΗΦΙΑ</w:t>
            </w:r>
          </w:p>
        </w:tc>
        <w:tc>
          <w:tcPr>
            <w:tcW w:w="1015" w:type="dxa"/>
            <w:tcBorders>
              <w:top w:val="nil"/>
              <w:left w:val="nil"/>
              <w:bottom w:val="nil"/>
              <w:right w:val="nil"/>
            </w:tcBorders>
            <w:shd w:val="clear" w:color="auto" w:fill="auto"/>
            <w:noWrap/>
            <w:vAlign w:val="bottom"/>
            <w:hideMark/>
          </w:tcPr>
          <w:p w14:paraId="071636D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6E3" w14:textId="77777777">
        <w:trPr>
          <w:trHeight w:val="300"/>
        </w:trPr>
        <w:tc>
          <w:tcPr>
            <w:tcW w:w="1036" w:type="dxa"/>
            <w:tcBorders>
              <w:top w:val="nil"/>
              <w:left w:val="nil"/>
              <w:bottom w:val="nil"/>
              <w:right w:val="nil"/>
            </w:tcBorders>
            <w:shd w:val="clear" w:color="auto" w:fill="auto"/>
            <w:noWrap/>
            <w:vAlign w:val="bottom"/>
            <w:hideMark/>
          </w:tcPr>
          <w:p w14:paraId="071636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6D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E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E2" w14:textId="77777777" w:rsidR="00214CC2" w:rsidRPr="008677B1" w:rsidRDefault="006453C1" w:rsidP="005F005A">
            <w:pPr>
              <w:spacing w:after="0"/>
              <w:rPr>
                <w:rFonts w:ascii="Times New Roman" w:eastAsia="Times New Roman" w:hAnsi="Times New Roman" w:cs="Times New Roman"/>
                <w:sz w:val="20"/>
              </w:rPr>
            </w:pPr>
          </w:p>
        </w:tc>
      </w:tr>
      <w:tr w:rsidR="006222AF" w14:paraId="071636EB" w14:textId="77777777">
        <w:trPr>
          <w:trHeight w:val="300"/>
        </w:trPr>
        <w:tc>
          <w:tcPr>
            <w:tcW w:w="1036" w:type="dxa"/>
            <w:tcBorders>
              <w:top w:val="nil"/>
              <w:left w:val="nil"/>
              <w:bottom w:val="nil"/>
              <w:right w:val="nil"/>
            </w:tcBorders>
            <w:shd w:val="clear" w:color="auto" w:fill="auto"/>
            <w:noWrap/>
            <w:vAlign w:val="bottom"/>
            <w:hideMark/>
          </w:tcPr>
          <w:p w14:paraId="071636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6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EA" w14:textId="77777777" w:rsidR="00214CC2" w:rsidRPr="008677B1" w:rsidRDefault="006453C1" w:rsidP="005F005A">
            <w:pPr>
              <w:spacing w:after="0"/>
              <w:rPr>
                <w:rFonts w:ascii="Times New Roman" w:eastAsia="Times New Roman" w:hAnsi="Times New Roman" w:cs="Times New Roman"/>
                <w:sz w:val="20"/>
              </w:rPr>
            </w:pPr>
          </w:p>
        </w:tc>
      </w:tr>
      <w:tr w:rsidR="006222AF" w14:paraId="071636F3" w14:textId="77777777">
        <w:trPr>
          <w:trHeight w:val="300"/>
        </w:trPr>
        <w:tc>
          <w:tcPr>
            <w:tcW w:w="1036" w:type="dxa"/>
            <w:tcBorders>
              <w:top w:val="nil"/>
              <w:left w:val="nil"/>
              <w:bottom w:val="nil"/>
              <w:right w:val="nil"/>
            </w:tcBorders>
            <w:shd w:val="clear" w:color="auto" w:fill="auto"/>
            <w:noWrap/>
            <w:vAlign w:val="bottom"/>
            <w:hideMark/>
          </w:tcPr>
          <w:p w14:paraId="071636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6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6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F2" w14:textId="77777777" w:rsidR="00214CC2" w:rsidRPr="008677B1" w:rsidRDefault="006453C1" w:rsidP="005F005A">
            <w:pPr>
              <w:spacing w:after="0"/>
              <w:rPr>
                <w:rFonts w:ascii="Times New Roman" w:eastAsia="Times New Roman" w:hAnsi="Times New Roman" w:cs="Times New Roman"/>
                <w:sz w:val="20"/>
              </w:rPr>
            </w:pPr>
          </w:p>
        </w:tc>
      </w:tr>
      <w:tr w:rsidR="006222AF" w14:paraId="071636FB" w14:textId="77777777">
        <w:trPr>
          <w:trHeight w:val="300"/>
        </w:trPr>
        <w:tc>
          <w:tcPr>
            <w:tcW w:w="1036" w:type="dxa"/>
            <w:tcBorders>
              <w:top w:val="nil"/>
              <w:left w:val="nil"/>
              <w:bottom w:val="nil"/>
              <w:right w:val="nil"/>
            </w:tcBorders>
            <w:shd w:val="clear" w:color="auto" w:fill="auto"/>
            <w:noWrap/>
            <w:vAlign w:val="bottom"/>
            <w:hideMark/>
          </w:tcPr>
          <w:p w14:paraId="071636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6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6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6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FA" w14:textId="77777777" w:rsidR="00214CC2" w:rsidRPr="008677B1" w:rsidRDefault="006453C1" w:rsidP="005F005A">
            <w:pPr>
              <w:spacing w:after="0"/>
              <w:rPr>
                <w:rFonts w:ascii="Times New Roman" w:eastAsia="Times New Roman" w:hAnsi="Times New Roman" w:cs="Times New Roman"/>
                <w:sz w:val="20"/>
              </w:rPr>
            </w:pPr>
          </w:p>
        </w:tc>
      </w:tr>
      <w:tr w:rsidR="006222AF" w14:paraId="07163703" w14:textId="77777777">
        <w:trPr>
          <w:trHeight w:val="300"/>
        </w:trPr>
        <w:tc>
          <w:tcPr>
            <w:tcW w:w="1036" w:type="dxa"/>
            <w:tcBorders>
              <w:top w:val="nil"/>
              <w:left w:val="nil"/>
              <w:bottom w:val="nil"/>
              <w:right w:val="nil"/>
            </w:tcBorders>
            <w:shd w:val="clear" w:color="auto" w:fill="auto"/>
            <w:noWrap/>
            <w:vAlign w:val="bottom"/>
            <w:hideMark/>
          </w:tcPr>
          <w:p w14:paraId="071636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6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6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6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02" w14:textId="77777777" w:rsidR="00214CC2" w:rsidRPr="008677B1" w:rsidRDefault="006453C1" w:rsidP="005F005A">
            <w:pPr>
              <w:spacing w:after="0"/>
              <w:rPr>
                <w:rFonts w:ascii="Times New Roman" w:eastAsia="Times New Roman" w:hAnsi="Times New Roman" w:cs="Times New Roman"/>
                <w:sz w:val="20"/>
              </w:rPr>
            </w:pPr>
          </w:p>
        </w:tc>
      </w:tr>
      <w:tr w:rsidR="006222AF" w14:paraId="0716370B" w14:textId="77777777">
        <w:trPr>
          <w:trHeight w:val="300"/>
        </w:trPr>
        <w:tc>
          <w:tcPr>
            <w:tcW w:w="1036" w:type="dxa"/>
            <w:tcBorders>
              <w:top w:val="nil"/>
              <w:left w:val="nil"/>
              <w:bottom w:val="nil"/>
              <w:right w:val="nil"/>
            </w:tcBorders>
            <w:shd w:val="clear" w:color="auto" w:fill="auto"/>
            <w:noWrap/>
            <w:vAlign w:val="bottom"/>
            <w:hideMark/>
          </w:tcPr>
          <w:p w14:paraId="071637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7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0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0A" w14:textId="77777777" w:rsidR="00214CC2" w:rsidRPr="008677B1" w:rsidRDefault="006453C1" w:rsidP="005F005A">
            <w:pPr>
              <w:spacing w:after="0"/>
              <w:rPr>
                <w:rFonts w:ascii="Times New Roman" w:eastAsia="Times New Roman" w:hAnsi="Times New Roman" w:cs="Times New Roman"/>
                <w:sz w:val="20"/>
              </w:rPr>
            </w:pPr>
          </w:p>
        </w:tc>
      </w:tr>
      <w:tr w:rsidR="006222AF" w14:paraId="07163713" w14:textId="77777777">
        <w:trPr>
          <w:trHeight w:val="300"/>
        </w:trPr>
        <w:tc>
          <w:tcPr>
            <w:tcW w:w="1036" w:type="dxa"/>
            <w:tcBorders>
              <w:top w:val="nil"/>
              <w:left w:val="nil"/>
              <w:bottom w:val="nil"/>
              <w:right w:val="nil"/>
            </w:tcBorders>
            <w:shd w:val="clear" w:color="auto" w:fill="auto"/>
            <w:noWrap/>
            <w:vAlign w:val="bottom"/>
            <w:hideMark/>
          </w:tcPr>
          <w:p w14:paraId="071637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7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12" w14:textId="77777777" w:rsidR="00214CC2" w:rsidRPr="008677B1" w:rsidRDefault="006453C1" w:rsidP="005F005A">
            <w:pPr>
              <w:spacing w:after="0"/>
              <w:rPr>
                <w:rFonts w:ascii="Times New Roman" w:eastAsia="Times New Roman" w:hAnsi="Times New Roman" w:cs="Times New Roman"/>
                <w:sz w:val="20"/>
              </w:rPr>
            </w:pPr>
          </w:p>
        </w:tc>
      </w:tr>
      <w:tr w:rsidR="006222AF" w14:paraId="0716371A" w14:textId="77777777">
        <w:trPr>
          <w:trHeight w:val="300"/>
        </w:trPr>
        <w:tc>
          <w:tcPr>
            <w:tcW w:w="2051" w:type="dxa"/>
            <w:gridSpan w:val="2"/>
            <w:tcBorders>
              <w:top w:val="nil"/>
              <w:left w:val="nil"/>
              <w:bottom w:val="nil"/>
              <w:right w:val="nil"/>
            </w:tcBorders>
            <w:shd w:val="clear" w:color="auto" w:fill="auto"/>
            <w:noWrap/>
            <w:vAlign w:val="bottom"/>
            <w:hideMark/>
          </w:tcPr>
          <w:p w14:paraId="071637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7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19" w14:textId="77777777" w:rsidR="00214CC2" w:rsidRPr="008677B1" w:rsidRDefault="006453C1" w:rsidP="005F005A">
            <w:pPr>
              <w:spacing w:after="0"/>
              <w:rPr>
                <w:rFonts w:ascii="Times New Roman" w:eastAsia="Times New Roman" w:hAnsi="Times New Roman" w:cs="Times New Roman"/>
                <w:sz w:val="20"/>
              </w:rPr>
            </w:pPr>
          </w:p>
        </w:tc>
      </w:tr>
      <w:tr w:rsidR="006222AF" w14:paraId="07163722" w14:textId="77777777">
        <w:trPr>
          <w:trHeight w:val="300"/>
        </w:trPr>
        <w:tc>
          <w:tcPr>
            <w:tcW w:w="1036" w:type="dxa"/>
            <w:tcBorders>
              <w:top w:val="nil"/>
              <w:left w:val="nil"/>
              <w:bottom w:val="nil"/>
              <w:right w:val="nil"/>
            </w:tcBorders>
            <w:shd w:val="clear" w:color="auto" w:fill="auto"/>
            <w:noWrap/>
            <w:vAlign w:val="bottom"/>
            <w:hideMark/>
          </w:tcPr>
          <w:p w14:paraId="071637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1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71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7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21" w14:textId="77777777" w:rsidR="00214CC2" w:rsidRPr="008677B1" w:rsidRDefault="006453C1" w:rsidP="005F005A">
            <w:pPr>
              <w:spacing w:after="0"/>
              <w:rPr>
                <w:rFonts w:ascii="Times New Roman" w:eastAsia="Times New Roman" w:hAnsi="Times New Roman" w:cs="Times New Roman"/>
                <w:sz w:val="20"/>
              </w:rPr>
            </w:pPr>
          </w:p>
        </w:tc>
      </w:tr>
      <w:tr w:rsidR="006222AF" w14:paraId="07163726" w14:textId="77777777">
        <w:trPr>
          <w:trHeight w:val="300"/>
        </w:trPr>
        <w:tc>
          <w:tcPr>
            <w:tcW w:w="1036" w:type="dxa"/>
            <w:tcBorders>
              <w:top w:val="nil"/>
              <w:left w:val="nil"/>
              <w:bottom w:val="nil"/>
              <w:right w:val="nil"/>
            </w:tcBorders>
            <w:shd w:val="clear" w:color="auto" w:fill="auto"/>
            <w:noWrap/>
            <w:vAlign w:val="bottom"/>
            <w:hideMark/>
          </w:tcPr>
          <w:p w14:paraId="0716372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7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209 όπως τροπ.    ΔΕΚΤΟ ΚΑΤΑ ΠΛΕΙΟΨΗΦΙΑ</w:t>
            </w:r>
          </w:p>
        </w:tc>
        <w:tc>
          <w:tcPr>
            <w:tcW w:w="1015" w:type="dxa"/>
            <w:tcBorders>
              <w:top w:val="nil"/>
              <w:left w:val="nil"/>
              <w:bottom w:val="nil"/>
              <w:right w:val="nil"/>
            </w:tcBorders>
            <w:shd w:val="clear" w:color="auto" w:fill="auto"/>
            <w:noWrap/>
            <w:vAlign w:val="bottom"/>
            <w:hideMark/>
          </w:tcPr>
          <w:p w14:paraId="0716372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72E" w14:textId="77777777">
        <w:trPr>
          <w:trHeight w:val="300"/>
        </w:trPr>
        <w:tc>
          <w:tcPr>
            <w:tcW w:w="1036" w:type="dxa"/>
            <w:tcBorders>
              <w:top w:val="nil"/>
              <w:left w:val="nil"/>
              <w:bottom w:val="nil"/>
              <w:right w:val="nil"/>
            </w:tcBorders>
            <w:shd w:val="clear" w:color="auto" w:fill="auto"/>
            <w:noWrap/>
            <w:vAlign w:val="bottom"/>
            <w:hideMark/>
          </w:tcPr>
          <w:p w14:paraId="071637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72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2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2D" w14:textId="77777777" w:rsidR="00214CC2" w:rsidRPr="008677B1" w:rsidRDefault="006453C1" w:rsidP="005F005A">
            <w:pPr>
              <w:spacing w:after="0"/>
              <w:rPr>
                <w:rFonts w:ascii="Times New Roman" w:eastAsia="Times New Roman" w:hAnsi="Times New Roman" w:cs="Times New Roman"/>
                <w:sz w:val="20"/>
              </w:rPr>
            </w:pPr>
          </w:p>
        </w:tc>
      </w:tr>
      <w:tr w:rsidR="006222AF" w14:paraId="07163736" w14:textId="77777777">
        <w:trPr>
          <w:trHeight w:val="300"/>
        </w:trPr>
        <w:tc>
          <w:tcPr>
            <w:tcW w:w="1036" w:type="dxa"/>
            <w:tcBorders>
              <w:top w:val="nil"/>
              <w:left w:val="nil"/>
              <w:bottom w:val="nil"/>
              <w:right w:val="nil"/>
            </w:tcBorders>
            <w:shd w:val="clear" w:color="auto" w:fill="auto"/>
            <w:noWrap/>
            <w:vAlign w:val="bottom"/>
            <w:hideMark/>
          </w:tcPr>
          <w:p w14:paraId="071637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7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35" w14:textId="77777777" w:rsidR="00214CC2" w:rsidRPr="008677B1" w:rsidRDefault="006453C1" w:rsidP="005F005A">
            <w:pPr>
              <w:spacing w:after="0"/>
              <w:rPr>
                <w:rFonts w:ascii="Times New Roman" w:eastAsia="Times New Roman" w:hAnsi="Times New Roman" w:cs="Times New Roman"/>
                <w:sz w:val="20"/>
              </w:rPr>
            </w:pPr>
          </w:p>
        </w:tc>
      </w:tr>
      <w:tr w:rsidR="006222AF" w14:paraId="0716373E" w14:textId="77777777">
        <w:trPr>
          <w:trHeight w:val="300"/>
        </w:trPr>
        <w:tc>
          <w:tcPr>
            <w:tcW w:w="1036" w:type="dxa"/>
            <w:tcBorders>
              <w:top w:val="nil"/>
              <w:left w:val="nil"/>
              <w:bottom w:val="nil"/>
              <w:right w:val="nil"/>
            </w:tcBorders>
            <w:shd w:val="clear" w:color="auto" w:fill="auto"/>
            <w:noWrap/>
            <w:vAlign w:val="bottom"/>
            <w:hideMark/>
          </w:tcPr>
          <w:p w14:paraId="071637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7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7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3D" w14:textId="77777777" w:rsidR="00214CC2" w:rsidRPr="008677B1" w:rsidRDefault="006453C1" w:rsidP="005F005A">
            <w:pPr>
              <w:spacing w:after="0"/>
              <w:rPr>
                <w:rFonts w:ascii="Times New Roman" w:eastAsia="Times New Roman" w:hAnsi="Times New Roman" w:cs="Times New Roman"/>
                <w:sz w:val="20"/>
              </w:rPr>
            </w:pPr>
          </w:p>
        </w:tc>
      </w:tr>
      <w:tr w:rsidR="006222AF" w14:paraId="07163746" w14:textId="77777777">
        <w:trPr>
          <w:trHeight w:val="300"/>
        </w:trPr>
        <w:tc>
          <w:tcPr>
            <w:tcW w:w="1036" w:type="dxa"/>
            <w:tcBorders>
              <w:top w:val="nil"/>
              <w:left w:val="nil"/>
              <w:bottom w:val="nil"/>
              <w:right w:val="nil"/>
            </w:tcBorders>
            <w:shd w:val="clear" w:color="auto" w:fill="auto"/>
            <w:noWrap/>
            <w:vAlign w:val="bottom"/>
            <w:hideMark/>
          </w:tcPr>
          <w:p w14:paraId="071637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7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45" w14:textId="77777777" w:rsidR="00214CC2" w:rsidRPr="008677B1" w:rsidRDefault="006453C1" w:rsidP="005F005A">
            <w:pPr>
              <w:spacing w:after="0"/>
              <w:rPr>
                <w:rFonts w:ascii="Times New Roman" w:eastAsia="Times New Roman" w:hAnsi="Times New Roman" w:cs="Times New Roman"/>
                <w:sz w:val="20"/>
              </w:rPr>
            </w:pPr>
          </w:p>
        </w:tc>
      </w:tr>
      <w:tr w:rsidR="006222AF" w14:paraId="0716374E" w14:textId="77777777">
        <w:trPr>
          <w:trHeight w:val="300"/>
        </w:trPr>
        <w:tc>
          <w:tcPr>
            <w:tcW w:w="1036" w:type="dxa"/>
            <w:tcBorders>
              <w:top w:val="nil"/>
              <w:left w:val="nil"/>
              <w:bottom w:val="nil"/>
              <w:right w:val="nil"/>
            </w:tcBorders>
            <w:shd w:val="clear" w:color="auto" w:fill="auto"/>
            <w:noWrap/>
            <w:vAlign w:val="bottom"/>
            <w:hideMark/>
          </w:tcPr>
          <w:p w14:paraId="071637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7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4D" w14:textId="77777777" w:rsidR="00214CC2" w:rsidRPr="008677B1" w:rsidRDefault="006453C1" w:rsidP="005F005A">
            <w:pPr>
              <w:spacing w:after="0"/>
              <w:rPr>
                <w:rFonts w:ascii="Times New Roman" w:eastAsia="Times New Roman" w:hAnsi="Times New Roman" w:cs="Times New Roman"/>
                <w:sz w:val="20"/>
              </w:rPr>
            </w:pPr>
          </w:p>
        </w:tc>
      </w:tr>
      <w:tr w:rsidR="006222AF" w14:paraId="07163756" w14:textId="77777777">
        <w:trPr>
          <w:trHeight w:val="300"/>
        </w:trPr>
        <w:tc>
          <w:tcPr>
            <w:tcW w:w="1036" w:type="dxa"/>
            <w:tcBorders>
              <w:top w:val="nil"/>
              <w:left w:val="nil"/>
              <w:bottom w:val="nil"/>
              <w:right w:val="nil"/>
            </w:tcBorders>
            <w:shd w:val="clear" w:color="auto" w:fill="auto"/>
            <w:noWrap/>
            <w:vAlign w:val="bottom"/>
            <w:hideMark/>
          </w:tcPr>
          <w:p w14:paraId="071637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7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5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55" w14:textId="77777777" w:rsidR="00214CC2" w:rsidRPr="008677B1" w:rsidRDefault="006453C1" w:rsidP="005F005A">
            <w:pPr>
              <w:spacing w:after="0"/>
              <w:rPr>
                <w:rFonts w:ascii="Times New Roman" w:eastAsia="Times New Roman" w:hAnsi="Times New Roman" w:cs="Times New Roman"/>
                <w:sz w:val="20"/>
              </w:rPr>
            </w:pPr>
          </w:p>
        </w:tc>
      </w:tr>
      <w:tr w:rsidR="006222AF" w14:paraId="0716375E" w14:textId="77777777">
        <w:trPr>
          <w:trHeight w:val="300"/>
        </w:trPr>
        <w:tc>
          <w:tcPr>
            <w:tcW w:w="1036" w:type="dxa"/>
            <w:tcBorders>
              <w:top w:val="nil"/>
              <w:left w:val="nil"/>
              <w:bottom w:val="nil"/>
              <w:right w:val="nil"/>
            </w:tcBorders>
            <w:shd w:val="clear" w:color="auto" w:fill="auto"/>
            <w:noWrap/>
            <w:vAlign w:val="bottom"/>
            <w:hideMark/>
          </w:tcPr>
          <w:p w14:paraId="071637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7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5D" w14:textId="77777777" w:rsidR="00214CC2" w:rsidRPr="008677B1" w:rsidRDefault="006453C1" w:rsidP="005F005A">
            <w:pPr>
              <w:spacing w:after="0"/>
              <w:rPr>
                <w:rFonts w:ascii="Times New Roman" w:eastAsia="Times New Roman" w:hAnsi="Times New Roman" w:cs="Times New Roman"/>
                <w:sz w:val="20"/>
              </w:rPr>
            </w:pPr>
          </w:p>
        </w:tc>
      </w:tr>
      <w:tr w:rsidR="006222AF" w14:paraId="07163765" w14:textId="77777777">
        <w:trPr>
          <w:trHeight w:val="300"/>
        </w:trPr>
        <w:tc>
          <w:tcPr>
            <w:tcW w:w="2051" w:type="dxa"/>
            <w:gridSpan w:val="2"/>
            <w:tcBorders>
              <w:top w:val="nil"/>
              <w:left w:val="nil"/>
              <w:bottom w:val="nil"/>
              <w:right w:val="nil"/>
            </w:tcBorders>
            <w:shd w:val="clear" w:color="auto" w:fill="auto"/>
            <w:noWrap/>
            <w:vAlign w:val="bottom"/>
            <w:hideMark/>
          </w:tcPr>
          <w:p w14:paraId="071637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37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64" w14:textId="77777777" w:rsidR="00214CC2" w:rsidRPr="008677B1" w:rsidRDefault="006453C1" w:rsidP="005F005A">
            <w:pPr>
              <w:spacing w:after="0"/>
              <w:rPr>
                <w:rFonts w:ascii="Times New Roman" w:eastAsia="Times New Roman" w:hAnsi="Times New Roman" w:cs="Times New Roman"/>
                <w:sz w:val="20"/>
              </w:rPr>
            </w:pPr>
          </w:p>
        </w:tc>
      </w:tr>
      <w:tr w:rsidR="006222AF" w14:paraId="0716376D" w14:textId="77777777">
        <w:trPr>
          <w:trHeight w:val="300"/>
        </w:trPr>
        <w:tc>
          <w:tcPr>
            <w:tcW w:w="1036" w:type="dxa"/>
            <w:tcBorders>
              <w:top w:val="nil"/>
              <w:left w:val="nil"/>
              <w:bottom w:val="nil"/>
              <w:right w:val="nil"/>
            </w:tcBorders>
            <w:shd w:val="clear" w:color="auto" w:fill="auto"/>
            <w:noWrap/>
            <w:vAlign w:val="bottom"/>
            <w:hideMark/>
          </w:tcPr>
          <w:p w14:paraId="071637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6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76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7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6C" w14:textId="77777777" w:rsidR="00214CC2" w:rsidRPr="008677B1" w:rsidRDefault="006453C1" w:rsidP="005F005A">
            <w:pPr>
              <w:spacing w:after="0"/>
              <w:rPr>
                <w:rFonts w:ascii="Times New Roman" w:eastAsia="Times New Roman" w:hAnsi="Times New Roman" w:cs="Times New Roman"/>
                <w:sz w:val="20"/>
              </w:rPr>
            </w:pPr>
          </w:p>
        </w:tc>
      </w:tr>
      <w:tr w:rsidR="006222AF" w14:paraId="07163771" w14:textId="77777777">
        <w:trPr>
          <w:trHeight w:val="300"/>
        </w:trPr>
        <w:tc>
          <w:tcPr>
            <w:tcW w:w="1036" w:type="dxa"/>
            <w:tcBorders>
              <w:top w:val="nil"/>
              <w:left w:val="nil"/>
              <w:bottom w:val="nil"/>
              <w:right w:val="nil"/>
            </w:tcBorders>
            <w:shd w:val="clear" w:color="auto" w:fill="auto"/>
            <w:noWrap/>
            <w:vAlign w:val="bottom"/>
            <w:hideMark/>
          </w:tcPr>
          <w:p w14:paraId="0716376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7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210 ως έχει   ΔΕΚΤΟ ΚΑΤΑ ΠΛΕΙΟΨΗΦΙΑ</w:t>
            </w:r>
          </w:p>
        </w:tc>
        <w:tc>
          <w:tcPr>
            <w:tcW w:w="1015" w:type="dxa"/>
            <w:tcBorders>
              <w:top w:val="nil"/>
              <w:left w:val="nil"/>
              <w:bottom w:val="nil"/>
              <w:right w:val="nil"/>
            </w:tcBorders>
            <w:shd w:val="clear" w:color="auto" w:fill="auto"/>
            <w:noWrap/>
            <w:vAlign w:val="bottom"/>
            <w:hideMark/>
          </w:tcPr>
          <w:p w14:paraId="0716377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779" w14:textId="77777777">
        <w:trPr>
          <w:trHeight w:val="300"/>
        </w:trPr>
        <w:tc>
          <w:tcPr>
            <w:tcW w:w="1036" w:type="dxa"/>
            <w:tcBorders>
              <w:top w:val="nil"/>
              <w:left w:val="nil"/>
              <w:bottom w:val="nil"/>
              <w:right w:val="nil"/>
            </w:tcBorders>
            <w:shd w:val="clear" w:color="auto" w:fill="auto"/>
            <w:noWrap/>
            <w:vAlign w:val="bottom"/>
            <w:hideMark/>
          </w:tcPr>
          <w:p w14:paraId="071637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7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78" w14:textId="77777777" w:rsidR="00214CC2" w:rsidRPr="008677B1" w:rsidRDefault="006453C1" w:rsidP="005F005A">
            <w:pPr>
              <w:spacing w:after="0"/>
              <w:rPr>
                <w:rFonts w:ascii="Times New Roman" w:eastAsia="Times New Roman" w:hAnsi="Times New Roman" w:cs="Times New Roman"/>
                <w:sz w:val="20"/>
              </w:rPr>
            </w:pPr>
          </w:p>
        </w:tc>
      </w:tr>
      <w:tr w:rsidR="006222AF" w14:paraId="07163781" w14:textId="77777777">
        <w:trPr>
          <w:trHeight w:val="300"/>
        </w:trPr>
        <w:tc>
          <w:tcPr>
            <w:tcW w:w="1036" w:type="dxa"/>
            <w:tcBorders>
              <w:top w:val="nil"/>
              <w:left w:val="nil"/>
              <w:bottom w:val="nil"/>
              <w:right w:val="nil"/>
            </w:tcBorders>
            <w:shd w:val="clear" w:color="auto" w:fill="auto"/>
            <w:noWrap/>
            <w:vAlign w:val="bottom"/>
            <w:hideMark/>
          </w:tcPr>
          <w:p w14:paraId="071637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7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80" w14:textId="77777777" w:rsidR="00214CC2" w:rsidRPr="008677B1" w:rsidRDefault="006453C1" w:rsidP="005F005A">
            <w:pPr>
              <w:spacing w:after="0"/>
              <w:rPr>
                <w:rFonts w:ascii="Times New Roman" w:eastAsia="Times New Roman" w:hAnsi="Times New Roman" w:cs="Times New Roman"/>
                <w:sz w:val="20"/>
              </w:rPr>
            </w:pPr>
          </w:p>
        </w:tc>
      </w:tr>
      <w:tr w:rsidR="006222AF" w14:paraId="07163789" w14:textId="77777777">
        <w:trPr>
          <w:trHeight w:val="300"/>
        </w:trPr>
        <w:tc>
          <w:tcPr>
            <w:tcW w:w="1036" w:type="dxa"/>
            <w:tcBorders>
              <w:top w:val="nil"/>
              <w:left w:val="nil"/>
              <w:bottom w:val="nil"/>
              <w:right w:val="nil"/>
            </w:tcBorders>
            <w:shd w:val="clear" w:color="auto" w:fill="auto"/>
            <w:noWrap/>
            <w:vAlign w:val="bottom"/>
            <w:hideMark/>
          </w:tcPr>
          <w:p w14:paraId="071637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7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7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88" w14:textId="77777777" w:rsidR="00214CC2" w:rsidRPr="008677B1" w:rsidRDefault="006453C1" w:rsidP="005F005A">
            <w:pPr>
              <w:spacing w:after="0"/>
              <w:rPr>
                <w:rFonts w:ascii="Times New Roman" w:eastAsia="Times New Roman" w:hAnsi="Times New Roman" w:cs="Times New Roman"/>
                <w:sz w:val="20"/>
              </w:rPr>
            </w:pPr>
          </w:p>
        </w:tc>
      </w:tr>
      <w:tr w:rsidR="006222AF" w14:paraId="07163791" w14:textId="77777777">
        <w:trPr>
          <w:trHeight w:val="300"/>
        </w:trPr>
        <w:tc>
          <w:tcPr>
            <w:tcW w:w="1036" w:type="dxa"/>
            <w:tcBorders>
              <w:top w:val="nil"/>
              <w:left w:val="nil"/>
              <w:bottom w:val="nil"/>
              <w:right w:val="nil"/>
            </w:tcBorders>
            <w:shd w:val="clear" w:color="auto" w:fill="auto"/>
            <w:noWrap/>
            <w:vAlign w:val="bottom"/>
            <w:hideMark/>
          </w:tcPr>
          <w:p w14:paraId="071637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7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90" w14:textId="77777777" w:rsidR="00214CC2" w:rsidRPr="008677B1" w:rsidRDefault="006453C1" w:rsidP="005F005A">
            <w:pPr>
              <w:spacing w:after="0"/>
              <w:rPr>
                <w:rFonts w:ascii="Times New Roman" w:eastAsia="Times New Roman" w:hAnsi="Times New Roman" w:cs="Times New Roman"/>
                <w:sz w:val="20"/>
              </w:rPr>
            </w:pPr>
          </w:p>
        </w:tc>
      </w:tr>
      <w:tr w:rsidR="006222AF" w14:paraId="07163799" w14:textId="77777777">
        <w:trPr>
          <w:trHeight w:val="300"/>
        </w:trPr>
        <w:tc>
          <w:tcPr>
            <w:tcW w:w="1036" w:type="dxa"/>
            <w:tcBorders>
              <w:top w:val="nil"/>
              <w:left w:val="nil"/>
              <w:bottom w:val="nil"/>
              <w:right w:val="nil"/>
            </w:tcBorders>
            <w:shd w:val="clear" w:color="auto" w:fill="auto"/>
            <w:noWrap/>
            <w:vAlign w:val="bottom"/>
            <w:hideMark/>
          </w:tcPr>
          <w:p w14:paraId="071637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7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98" w14:textId="77777777" w:rsidR="00214CC2" w:rsidRPr="008677B1" w:rsidRDefault="006453C1" w:rsidP="005F005A">
            <w:pPr>
              <w:spacing w:after="0"/>
              <w:rPr>
                <w:rFonts w:ascii="Times New Roman" w:eastAsia="Times New Roman" w:hAnsi="Times New Roman" w:cs="Times New Roman"/>
                <w:sz w:val="20"/>
              </w:rPr>
            </w:pPr>
          </w:p>
        </w:tc>
      </w:tr>
      <w:tr w:rsidR="006222AF" w14:paraId="071637A1" w14:textId="77777777">
        <w:trPr>
          <w:trHeight w:val="300"/>
        </w:trPr>
        <w:tc>
          <w:tcPr>
            <w:tcW w:w="1036" w:type="dxa"/>
            <w:tcBorders>
              <w:top w:val="nil"/>
              <w:left w:val="nil"/>
              <w:bottom w:val="nil"/>
              <w:right w:val="nil"/>
            </w:tcBorders>
            <w:shd w:val="clear" w:color="auto" w:fill="auto"/>
            <w:noWrap/>
            <w:vAlign w:val="bottom"/>
            <w:hideMark/>
          </w:tcPr>
          <w:p w14:paraId="071637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7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A0" w14:textId="77777777" w:rsidR="00214CC2" w:rsidRPr="008677B1" w:rsidRDefault="006453C1" w:rsidP="005F005A">
            <w:pPr>
              <w:spacing w:after="0"/>
              <w:rPr>
                <w:rFonts w:ascii="Times New Roman" w:eastAsia="Times New Roman" w:hAnsi="Times New Roman" w:cs="Times New Roman"/>
                <w:sz w:val="20"/>
              </w:rPr>
            </w:pPr>
          </w:p>
        </w:tc>
      </w:tr>
      <w:tr w:rsidR="006222AF" w14:paraId="071637A9" w14:textId="77777777">
        <w:trPr>
          <w:trHeight w:val="300"/>
        </w:trPr>
        <w:tc>
          <w:tcPr>
            <w:tcW w:w="1036" w:type="dxa"/>
            <w:tcBorders>
              <w:top w:val="nil"/>
              <w:left w:val="nil"/>
              <w:bottom w:val="nil"/>
              <w:right w:val="nil"/>
            </w:tcBorders>
            <w:shd w:val="clear" w:color="auto" w:fill="auto"/>
            <w:noWrap/>
            <w:vAlign w:val="bottom"/>
            <w:hideMark/>
          </w:tcPr>
          <w:p w14:paraId="071637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7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A8" w14:textId="77777777" w:rsidR="00214CC2" w:rsidRPr="008677B1" w:rsidRDefault="006453C1" w:rsidP="005F005A">
            <w:pPr>
              <w:spacing w:after="0"/>
              <w:rPr>
                <w:rFonts w:ascii="Times New Roman" w:eastAsia="Times New Roman" w:hAnsi="Times New Roman" w:cs="Times New Roman"/>
                <w:sz w:val="20"/>
              </w:rPr>
            </w:pPr>
          </w:p>
        </w:tc>
      </w:tr>
      <w:tr w:rsidR="006222AF" w14:paraId="071637B0" w14:textId="77777777">
        <w:trPr>
          <w:trHeight w:val="300"/>
        </w:trPr>
        <w:tc>
          <w:tcPr>
            <w:tcW w:w="2051" w:type="dxa"/>
            <w:gridSpan w:val="2"/>
            <w:tcBorders>
              <w:top w:val="nil"/>
              <w:left w:val="nil"/>
              <w:bottom w:val="nil"/>
              <w:right w:val="nil"/>
            </w:tcBorders>
            <w:shd w:val="clear" w:color="auto" w:fill="auto"/>
            <w:noWrap/>
            <w:vAlign w:val="bottom"/>
            <w:hideMark/>
          </w:tcPr>
          <w:p w14:paraId="071637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7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AF" w14:textId="77777777" w:rsidR="00214CC2" w:rsidRPr="008677B1" w:rsidRDefault="006453C1" w:rsidP="005F005A">
            <w:pPr>
              <w:spacing w:after="0"/>
              <w:rPr>
                <w:rFonts w:ascii="Times New Roman" w:eastAsia="Times New Roman" w:hAnsi="Times New Roman" w:cs="Times New Roman"/>
                <w:sz w:val="20"/>
              </w:rPr>
            </w:pPr>
          </w:p>
        </w:tc>
      </w:tr>
      <w:tr w:rsidR="006222AF" w14:paraId="071637B8" w14:textId="77777777">
        <w:trPr>
          <w:trHeight w:val="300"/>
        </w:trPr>
        <w:tc>
          <w:tcPr>
            <w:tcW w:w="1036" w:type="dxa"/>
            <w:tcBorders>
              <w:top w:val="nil"/>
              <w:left w:val="nil"/>
              <w:bottom w:val="nil"/>
              <w:right w:val="nil"/>
            </w:tcBorders>
            <w:shd w:val="clear" w:color="auto" w:fill="auto"/>
            <w:noWrap/>
            <w:vAlign w:val="bottom"/>
            <w:hideMark/>
          </w:tcPr>
          <w:p w14:paraId="071637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B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B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7B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7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B7" w14:textId="77777777" w:rsidR="00214CC2" w:rsidRPr="008677B1" w:rsidRDefault="006453C1" w:rsidP="005F005A">
            <w:pPr>
              <w:spacing w:after="0"/>
              <w:rPr>
                <w:rFonts w:ascii="Times New Roman" w:eastAsia="Times New Roman" w:hAnsi="Times New Roman" w:cs="Times New Roman"/>
                <w:sz w:val="20"/>
              </w:rPr>
            </w:pPr>
          </w:p>
        </w:tc>
      </w:tr>
      <w:tr w:rsidR="006222AF" w14:paraId="071637BC" w14:textId="77777777">
        <w:trPr>
          <w:trHeight w:val="300"/>
        </w:trPr>
        <w:tc>
          <w:tcPr>
            <w:tcW w:w="1036" w:type="dxa"/>
            <w:tcBorders>
              <w:top w:val="nil"/>
              <w:left w:val="nil"/>
              <w:bottom w:val="nil"/>
              <w:right w:val="nil"/>
            </w:tcBorders>
            <w:shd w:val="clear" w:color="auto" w:fill="auto"/>
            <w:noWrap/>
            <w:vAlign w:val="bottom"/>
            <w:hideMark/>
          </w:tcPr>
          <w:p w14:paraId="071637B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7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211 όπως τροπ.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37B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7C4" w14:textId="77777777">
        <w:trPr>
          <w:trHeight w:val="300"/>
        </w:trPr>
        <w:tc>
          <w:tcPr>
            <w:tcW w:w="1036" w:type="dxa"/>
            <w:tcBorders>
              <w:top w:val="nil"/>
              <w:left w:val="nil"/>
              <w:bottom w:val="nil"/>
              <w:right w:val="nil"/>
            </w:tcBorders>
            <w:shd w:val="clear" w:color="auto" w:fill="auto"/>
            <w:noWrap/>
            <w:vAlign w:val="bottom"/>
            <w:hideMark/>
          </w:tcPr>
          <w:p w14:paraId="071637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7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C3" w14:textId="77777777" w:rsidR="00214CC2" w:rsidRPr="008677B1" w:rsidRDefault="006453C1" w:rsidP="005F005A">
            <w:pPr>
              <w:spacing w:after="0"/>
              <w:rPr>
                <w:rFonts w:ascii="Times New Roman" w:eastAsia="Times New Roman" w:hAnsi="Times New Roman" w:cs="Times New Roman"/>
                <w:sz w:val="20"/>
              </w:rPr>
            </w:pPr>
          </w:p>
        </w:tc>
      </w:tr>
      <w:tr w:rsidR="006222AF" w14:paraId="071637CC" w14:textId="77777777">
        <w:trPr>
          <w:trHeight w:val="300"/>
        </w:trPr>
        <w:tc>
          <w:tcPr>
            <w:tcW w:w="1036" w:type="dxa"/>
            <w:tcBorders>
              <w:top w:val="nil"/>
              <w:left w:val="nil"/>
              <w:bottom w:val="nil"/>
              <w:right w:val="nil"/>
            </w:tcBorders>
            <w:shd w:val="clear" w:color="auto" w:fill="auto"/>
            <w:noWrap/>
            <w:vAlign w:val="bottom"/>
            <w:hideMark/>
          </w:tcPr>
          <w:p w14:paraId="071637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37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CB" w14:textId="77777777" w:rsidR="00214CC2" w:rsidRPr="008677B1" w:rsidRDefault="006453C1" w:rsidP="005F005A">
            <w:pPr>
              <w:spacing w:after="0"/>
              <w:rPr>
                <w:rFonts w:ascii="Times New Roman" w:eastAsia="Times New Roman" w:hAnsi="Times New Roman" w:cs="Times New Roman"/>
                <w:sz w:val="20"/>
              </w:rPr>
            </w:pPr>
          </w:p>
        </w:tc>
      </w:tr>
      <w:tr w:rsidR="006222AF" w14:paraId="071637D4" w14:textId="77777777">
        <w:trPr>
          <w:trHeight w:val="300"/>
        </w:trPr>
        <w:tc>
          <w:tcPr>
            <w:tcW w:w="1036" w:type="dxa"/>
            <w:tcBorders>
              <w:top w:val="nil"/>
              <w:left w:val="nil"/>
              <w:bottom w:val="nil"/>
              <w:right w:val="nil"/>
            </w:tcBorders>
            <w:shd w:val="clear" w:color="auto" w:fill="auto"/>
            <w:noWrap/>
            <w:vAlign w:val="bottom"/>
            <w:hideMark/>
          </w:tcPr>
          <w:p w14:paraId="071637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7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7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D3" w14:textId="77777777" w:rsidR="00214CC2" w:rsidRPr="008677B1" w:rsidRDefault="006453C1" w:rsidP="005F005A">
            <w:pPr>
              <w:spacing w:after="0"/>
              <w:rPr>
                <w:rFonts w:ascii="Times New Roman" w:eastAsia="Times New Roman" w:hAnsi="Times New Roman" w:cs="Times New Roman"/>
                <w:sz w:val="20"/>
              </w:rPr>
            </w:pPr>
          </w:p>
        </w:tc>
      </w:tr>
      <w:tr w:rsidR="006222AF" w14:paraId="071637DC" w14:textId="77777777">
        <w:trPr>
          <w:trHeight w:val="300"/>
        </w:trPr>
        <w:tc>
          <w:tcPr>
            <w:tcW w:w="1036" w:type="dxa"/>
            <w:tcBorders>
              <w:top w:val="nil"/>
              <w:left w:val="nil"/>
              <w:bottom w:val="nil"/>
              <w:right w:val="nil"/>
            </w:tcBorders>
            <w:shd w:val="clear" w:color="auto" w:fill="auto"/>
            <w:noWrap/>
            <w:vAlign w:val="bottom"/>
            <w:hideMark/>
          </w:tcPr>
          <w:p w14:paraId="071637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7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DB" w14:textId="77777777" w:rsidR="00214CC2" w:rsidRPr="008677B1" w:rsidRDefault="006453C1" w:rsidP="005F005A">
            <w:pPr>
              <w:spacing w:after="0"/>
              <w:rPr>
                <w:rFonts w:ascii="Times New Roman" w:eastAsia="Times New Roman" w:hAnsi="Times New Roman" w:cs="Times New Roman"/>
                <w:sz w:val="20"/>
              </w:rPr>
            </w:pPr>
          </w:p>
        </w:tc>
      </w:tr>
      <w:tr w:rsidR="006222AF" w14:paraId="071637E4" w14:textId="77777777">
        <w:trPr>
          <w:trHeight w:val="300"/>
        </w:trPr>
        <w:tc>
          <w:tcPr>
            <w:tcW w:w="1036" w:type="dxa"/>
            <w:tcBorders>
              <w:top w:val="nil"/>
              <w:left w:val="nil"/>
              <w:bottom w:val="nil"/>
              <w:right w:val="nil"/>
            </w:tcBorders>
            <w:shd w:val="clear" w:color="auto" w:fill="auto"/>
            <w:noWrap/>
            <w:vAlign w:val="bottom"/>
            <w:hideMark/>
          </w:tcPr>
          <w:p w14:paraId="071637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7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E3" w14:textId="77777777" w:rsidR="00214CC2" w:rsidRPr="008677B1" w:rsidRDefault="006453C1" w:rsidP="005F005A">
            <w:pPr>
              <w:spacing w:after="0"/>
              <w:rPr>
                <w:rFonts w:ascii="Times New Roman" w:eastAsia="Times New Roman" w:hAnsi="Times New Roman" w:cs="Times New Roman"/>
                <w:sz w:val="20"/>
              </w:rPr>
            </w:pPr>
          </w:p>
        </w:tc>
      </w:tr>
      <w:tr w:rsidR="006222AF" w14:paraId="071637EC" w14:textId="77777777">
        <w:trPr>
          <w:trHeight w:val="300"/>
        </w:trPr>
        <w:tc>
          <w:tcPr>
            <w:tcW w:w="1036" w:type="dxa"/>
            <w:tcBorders>
              <w:top w:val="nil"/>
              <w:left w:val="nil"/>
              <w:bottom w:val="nil"/>
              <w:right w:val="nil"/>
            </w:tcBorders>
            <w:shd w:val="clear" w:color="auto" w:fill="auto"/>
            <w:noWrap/>
            <w:vAlign w:val="bottom"/>
            <w:hideMark/>
          </w:tcPr>
          <w:p w14:paraId="071637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7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7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EB" w14:textId="77777777" w:rsidR="00214CC2" w:rsidRPr="008677B1" w:rsidRDefault="006453C1" w:rsidP="005F005A">
            <w:pPr>
              <w:spacing w:after="0"/>
              <w:rPr>
                <w:rFonts w:ascii="Times New Roman" w:eastAsia="Times New Roman" w:hAnsi="Times New Roman" w:cs="Times New Roman"/>
                <w:sz w:val="20"/>
              </w:rPr>
            </w:pPr>
          </w:p>
        </w:tc>
      </w:tr>
      <w:tr w:rsidR="006222AF" w14:paraId="071637F4" w14:textId="77777777">
        <w:trPr>
          <w:trHeight w:val="300"/>
        </w:trPr>
        <w:tc>
          <w:tcPr>
            <w:tcW w:w="1036" w:type="dxa"/>
            <w:tcBorders>
              <w:top w:val="nil"/>
              <w:left w:val="nil"/>
              <w:bottom w:val="nil"/>
              <w:right w:val="nil"/>
            </w:tcBorders>
            <w:shd w:val="clear" w:color="auto" w:fill="auto"/>
            <w:noWrap/>
            <w:vAlign w:val="bottom"/>
            <w:hideMark/>
          </w:tcPr>
          <w:p w14:paraId="071637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7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7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F3" w14:textId="77777777" w:rsidR="00214CC2" w:rsidRPr="008677B1" w:rsidRDefault="006453C1" w:rsidP="005F005A">
            <w:pPr>
              <w:spacing w:after="0"/>
              <w:rPr>
                <w:rFonts w:ascii="Times New Roman" w:eastAsia="Times New Roman" w:hAnsi="Times New Roman" w:cs="Times New Roman"/>
                <w:sz w:val="20"/>
              </w:rPr>
            </w:pPr>
          </w:p>
        </w:tc>
      </w:tr>
      <w:tr w:rsidR="006222AF" w14:paraId="071637FB" w14:textId="77777777">
        <w:trPr>
          <w:trHeight w:val="300"/>
        </w:trPr>
        <w:tc>
          <w:tcPr>
            <w:tcW w:w="2051" w:type="dxa"/>
            <w:gridSpan w:val="2"/>
            <w:tcBorders>
              <w:top w:val="nil"/>
              <w:left w:val="nil"/>
              <w:bottom w:val="nil"/>
              <w:right w:val="nil"/>
            </w:tcBorders>
            <w:shd w:val="clear" w:color="auto" w:fill="auto"/>
            <w:noWrap/>
            <w:vAlign w:val="bottom"/>
            <w:hideMark/>
          </w:tcPr>
          <w:p w14:paraId="071637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7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7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7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7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FA" w14:textId="77777777" w:rsidR="00214CC2" w:rsidRPr="008677B1" w:rsidRDefault="006453C1" w:rsidP="005F005A">
            <w:pPr>
              <w:spacing w:after="0"/>
              <w:rPr>
                <w:rFonts w:ascii="Times New Roman" w:eastAsia="Times New Roman" w:hAnsi="Times New Roman" w:cs="Times New Roman"/>
                <w:sz w:val="20"/>
              </w:rPr>
            </w:pPr>
          </w:p>
        </w:tc>
      </w:tr>
      <w:tr w:rsidR="006222AF" w14:paraId="07163803" w14:textId="77777777">
        <w:trPr>
          <w:trHeight w:val="300"/>
        </w:trPr>
        <w:tc>
          <w:tcPr>
            <w:tcW w:w="1036" w:type="dxa"/>
            <w:tcBorders>
              <w:top w:val="nil"/>
              <w:left w:val="nil"/>
              <w:bottom w:val="nil"/>
              <w:right w:val="nil"/>
            </w:tcBorders>
            <w:shd w:val="clear" w:color="auto" w:fill="auto"/>
            <w:noWrap/>
            <w:vAlign w:val="bottom"/>
            <w:hideMark/>
          </w:tcPr>
          <w:p w14:paraId="071637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7F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80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8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02" w14:textId="77777777" w:rsidR="00214CC2" w:rsidRPr="008677B1" w:rsidRDefault="006453C1" w:rsidP="005F005A">
            <w:pPr>
              <w:spacing w:after="0"/>
              <w:rPr>
                <w:rFonts w:ascii="Times New Roman" w:eastAsia="Times New Roman" w:hAnsi="Times New Roman" w:cs="Times New Roman"/>
                <w:sz w:val="20"/>
              </w:rPr>
            </w:pPr>
          </w:p>
        </w:tc>
      </w:tr>
      <w:tr w:rsidR="006222AF" w14:paraId="07163807" w14:textId="77777777">
        <w:trPr>
          <w:trHeight w:val="300"/>
        </w:trPr>
        <w:tc>
          <w:tcPr>
            <w:tcW w:w="1036" w:type="dxa"/>
            <w:tcBorders>
              <w:top w:val="nil"/>
              <w:left w:val="nil"/>
              <w:bottom w:val="nil"/>
              <w:right w:val="nil"/>
            </w:tcBorders>
            <w:shd w:val="clear" w:color="auto" w:fill="auto"/>
            <w:noWrap/>
            <w:vAlign w:val="bottom"/>
            <w:hideMark/>
          </w:tcPr>
          <w:p w14:paraId="0716380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8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212 ως έχει   ΔΕΚΤΟ ΚΑΤΑ ΠΛΕΙΟΨΗΦΙΑ</w:t>
            </w:r>
          </w:p>
        </w:tc>
        <w:tc>
          <w:tcPr>
            <w:tcW w:w="1015" w:type="dxa"/>
            <w:tcBorders>
              <w:top w:val="nil"/>
              <w:left w:val="nil"/>
              <w:bottom w:val="nil"/>
              <w:right w:val="nil"/>
            </w:tcBorders>
            <w:shd w:val="clear" w:color="auto" w:fill="auto"/>
            <w:noWrap/>
            <w:vAlign w:val="bottom"/>
            <w:hideMark/>
          </w:tcPr>
          <w:p w14:paraId="0716380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80F" w14:textId="77777777">
        <w:trPr>
          <w:trHeight w:val="300"/>
        </w:trPr>
        <w:tc>
          <w:tcPr>
            <w:tcW w:w="1036" w:type="dxa"/>
            <w:tcBorders>
              <w:top w:val="nil"/>
              <w:left w:val="nil"/>
              <w:bottom w:val="nil"/>
              <w:right w:val="nil"/>
            </w:tcBorders>
            <w:shd w:val="clear" w:color="auto" w:fill="auto"/>
            <w:noWrap/>
            <w:vAlign w:val="bottom"/>
            <w:hideMark/>
          </w:tcPr>
          <w:p w14:paraId="071638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8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0E" w14:textId="77777777" w:rsidR="00214CC2" w:rsidRPr="008677B1" w:rsidRDefault="006453C1" w:rsidP="005F005A">
            <w:pPr>
              <w:spacing w:after="0"/>
              <w:rPr>
                <w:rFonts w:ascii="Times New Roman" w:eastAsia="Times New Roman" w:hAnsi="Times New Roman" w:cs="Times New Roman"/>
                <w:sz w:val="20"/>
              </w:rPr>
            </w:pPr>
          </w:p>
        </w:tc>
      </w:tr>
      <w:tr w:rsidR="006222AF" w14:paraId="07163817" w14:textId="77777777">
        <w:trPr>
          <w:trHeight w:val="300"/>
        </w:trPr>
        <w:tc>
          <w:tcPr>
            <w:tcW w:w="1036" w:type="dxa"/>
            <w:tcBorders>
              <w:top w:val="nil"/>
              <w:left w:val="nil"/>
              <w:bottom w:val="nil"/>
              <w:right w:val="nil"/>
            </w:tcBorders>
            <w:shd w:val="clear" w:color="auto" w:fill="auto"/>
            <w:noWrap/>
            <w:vAlign w:val="bottom"/>
            <w:hideMark/>
          </w:tcPr>
          <w:p w14:paraId="071638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8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16" w14:textId="77777777" w:rsidR="00214CC2" w:rsidRPr="008677B1" w:rsidRDefault="006453C1" w:rsidP="005F005A">
            <w:pPr>
              <w:spacing w:after="0"/>
              <w:rPr>
                <w:rFonts w:ascii="Times New Roman" w:eastAsia="Times New Roman" w:hAnsi="Times New Roman" w:cs="Times New Roman"/>
                <w:sz w:val="20"/>
              </w:rPr>
            </w:pPr>
          </w:p>
        </w:tc>
      </w:tr>
      <w:tr w:rsidR="006222AF" w14:paraId="0716381F" w14:textId="77777777">
        <w:trPr>
          <w:trHeight w:val="300"/>
        </w:trPr>
        <w:tc>
          <w:tcPr>
            <w:tcW w:w="1036" w:type="dxa"/>
            <w:tcBorders>
              <w:top w:val="nil"/>
              <w:left w:val="nil"/>
              <w:bottom w:val="nil"/>
              <w:right w:val="nil"/>
            </w:tcBorders>
            <w:shd w:val="clear" w:color="auto" w:fill="auto"/>
            <w:noWrap/>
            <w:vAlign w:val="bottom"/>
            <w:hideMark/>
          </w:tcPr>
          <w:p w14:paraId="071638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8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8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1E" w14:textId="77777777" w:rsidR="00214CC2" w:rsidRPr="008677B1" w:rsidRDefault="006453C1" w:rsidP="005F005A">
            <w:pPr>
              <w:spacing w:after="0"/>
              <w:rPr>
                <w:rFonts w:ascii="Times New Roman" w:eastAsia="Times New Roman" w:hAnsi="Times New Roman" w:cs="Times New Roman"/>
                <w:sz w:val="20"/>
              </w:rPr>
            </w:pPr>
          </w:p>
        </w:tc>
      </w:tr>
      <w:tr w:rsidR="006222AF" w14:paraId="07163827" w14:textId="77777777">
        <w:trPr>
          <w:trHeight w:val="300"/>
        </w:trPr>
        <w:tc>
          <w:tcPr>
            <w:tcW w:w="1036" w:type="dxa"/>
            <w:tcBorders>
              <w:top w:val="nil"/>
              <w:left w:val="nil"/>
              <w:bottom w:val="nil"/>
              <w:right w:val="nil"/>
            </w:tcBorders>
            <w:shd w:val="clear" w:color="auto" w:fill="auto"/>
            <w:noWrap/>
            <w:vAlign w:val="bottom"/>
            <w:hideMark/>
          </w:tcPr>
          <w:p w14:paraId="071638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8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26" w14:textId="77777777" w:rsidR="00214CC2" w:rsidRPr="008677B1" w:rsidRDefault="006453C1" w:rsidP="005F005A">
            <w:pPr>
              <w:spacing w:after="0"/>
              <w:rPr>
                <w:rFonts w:ascii="Times New Roman" w:eastAsia="Times New Roman" w:hAnsi="Times New Roman" w:cs="Times New Roman"/>
                <w:sz w:val="20"/>
              </w:rPr>
            </w:pPr>
          </w:p>
        </w:tc>
      </w:tr>
      <w:tr w:rsidR="006222AF" w14:paraId="0716382F" w14:textId="77777777">
        <w:trPr>
          <w:trHeight w:val="300"/>
        </w:trPr>
        <w:tc>
          <w:tcPr>
            <w:tcW w:w="1036" w:type="dxa"/>
            <w:tcBorders>
              <w:top w:val="nil"/>
              <w:left w:val="nil"/>
              <w:bottom w:val="nil"/>
              <w:right w:val="nil"/>
            </w:tcBorders>
            <w:shd w:val="clear" w:color="auto" w:fill="auto"/>
            <w:noWrap/>
            <w:vAlign w:val="bottom"/>
            <w:hideMark/>
          </w:tcPr>
          <w:p w14:paraId="071638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8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2E" w14:textId="77777777" w:rsidR="00214CC2" w:rsidRPr="008677B1" w:rsidRDefault="006453C1" w:rsidP="005F005A">
            <w:pPr>
              <w:spacing w:after="0"/>
              <w:rPr>
                <w:rFonts w:ascii="Times New Roman" w:eastAsia="Times New Roman" w:hAnsi="Times New Roman" w:cs="Times New Roman"/>
                <w:sz w:val="20"/>
              </w:rPr>
            </w:pPr>
          </w:p>
        </w:tc>
      </w:tr>
      <w:tr w:rsidR="006222AF" w14:paraId="07163837" w14:textId="77777777">
        <w:trPr>
          <w:trHeight w:val="300"/>
        </w:trPr>
        <w:tc>
          <w:tcPr>
            <w:tcW w:w="1036" w:type="dxa"/>
            <w:tcBorders>
              <w:top w:val="nil"/>
              <w:left w:val="nil"/>
              <w:bottom w:val="nil"/>
              <w:right w:val="nil"/>
            </w:tcBorders>
            <w:shd w:val="clear" w:color="auto" w:fill="auto"/>
            <w:noWrap/>
            <w:vAlign w:val="bottom"/>
            <w:hideMark/>
          </w:tcPr>
          <w:p w14:paraId="071638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8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36" w14:textId="77777777" w:rsidR="00214CC2" w:rsidRPr="008677B1" w:rsidRDefault="006453C1" w:rsidP="005F005A">
            <w:pPr>
              <w:spacing w:after="0"/>
              <w:rPr>
                <w:rFonts w:ascii="Times New Roman" w:eastAsia="Times New Roman" w:hAnsi="Times New Roman" w:cs="Times New Roman"/>
                <w:sz w:val="20"/>
              </w:rPr>
            </w:pPr>
          </w:p>
        </w:tc>
      </w:tr>
      <w:tr w:rsidR="006222AF" w14:paraId="0716383F" w14:textId="77777777">
        <w:trPr>
          <w:trHeight w:val="300"/>
        </w:trPr>
        <w:tc>
          <w:tcPr>
            <w:tcW w:w="1036" w:type="dxa"/>
            <w:tcBorders>
              <w:top w:val="nil"/>
              <w:left w:val="nil"/>
              <w:bottom w:val="nil"/>
              <w:right w:val="nil"/>
            </w:tcBorders>
            <w:shd w:val="clear" w:color="auto" w:fill="auto"/>
            <w:noWrap/>
            <w:vAlign w:val="bottom"/>
            <w:hideMark/>
          </w:tcPr>
          <w:p w14:paraId="071638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8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8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3E" w14:textId="77777777" w:rsidR="00214CC2" w:rsidRPr="008677B1" w:rsidRDefault="006453C1" w:rsidP="005F005A">
            <w:pPr>
              <w:spacing w:after="0"/>
              <w:rPr>
                <w:rFonts w:ascii="Times New Roman" w:eastAsia="Times New Roman" w:hAnsi="Times New Roman" w:cs="Times New Roman"/>
                <w:sz w:val="20"/>
              </w:rPr>
            </w:pPr>
          </w:p>
        </w:tc>
      </w:tr>
      <w:tr w:rsidR="006222AF" w14:paraId="07163846" w14:textId="77777777">
        <w:trPr>
          <w:trHeight w:val="300"/>
        </w:trPr>
        <w:tc>
          <w:tcPr>
            <w:tcW w:w="2051" w:type="dxa"/>
            <w:gridSpan w:val="2"/>
            <w:tcBorders>
              <w:top w:val="nil"/>
              <w:left w:val="nil"/>
              <w:bottom w:val="nil"/>
              <w:right w:val="nil"/>
            </w:tcBorders>
            <w:shd w:val="clear" w:color="auto" w:fill="auto"/>
            <w:noWrap/>
            <w:vAlign w:val="bottom"/>
            <w:hideMark/>
          </w:tcPr>
          <w:p w14:paraId="071638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8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45" w14:textId="77777777" w:rsidR="00214CC2" w:rsidRPr="008677B1" w:rsidRDefault="006453C1" w:rsidP="005F005A">
            <w:pPr>
              <w:spacing w:after="0"/>
              <w:rPr>
                <w:rFonts w:ascii="Times New Roman" w:eastAsia="Times New Roman" w:hAnsi="Times New Roman" w:cs="Times New Roman"/>
                <w:sz w:val="20"/>
              </w:rPr>
            </w:pPr>
          </w:p>
        </w:tc>
      </w:tr>
      <w:tr w:rsidR="006222AF" w14:paraId="0716384E" w14:textId="77777777">
        <w:trPr>
          <w:trHeight w:val="300"/>
        </w:trPr>
        <w:tc>
          <w:tcPr>
            <w:tcW w:w="1036" w:type="dxa"/>
            <w:tcBorders>
              <w:top w:val="nil"/>
              <w:left w:val="nil"/>
              <w:bottom w:val="nil"/>
              <w:right w:val="nil"/>
            </w:tcBorders>
            <w:shd w:val="clear" w:color="auto" w:fill="auto"/>
            <w:noWrap/>
            <w:vAlign w:val="bottom"/>
            <w:hideMark/>
          </w:tcPr>
          <w:p w14:paraId="071638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4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84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8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4D" w14:textId="77777777" w:rsidR="00214CC2" w:rsidRPr="008677B1" w:rsidRDefault="006453C1" w:rsidP="005F005A">
            <w:pPr>
              <w:spacing w:after="0"/>
              <w:rPr>
                <w:rFonts w:ascii="Times New Roman" w:eastAsia="Times New Roman" w:hAnsi="Times New Roman" w:cs="Times New Roman"/>
                <w:sz w:val="20"/>
              </w:rPr>
            </w:pPr>
          </w:p>
        </w:tc>
      </w:tr>
      <w:tr w:rsidR="006222AF" w14:paraId="07163852" w14:textId="77777777">
        <w:trPr>
          <w:trHeight w:val="300"/>
        </w:trPr>
        <w:tc>
          <w:tcPr>
            <w:tcW w:w="1036" w:type="dxa"/>
            <w:tcBorders>
              <w:top w:val="nil"/>
              <w:left w:val="nil"/>
              <w:bottom w:val="nil"/>
              <w:right w:val="nil"/>
            </w:tcBorders>
            <w:shd w:val="clear" w:color="auto" w:fill="auto"/>
            <w:noWrap/>
            <w:vAlign w:val="bottom"/>
            <w:hideMark/>
          </w:tcPr>
          <w:p w14:paraId="0716384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8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213 όπως τροπ.    ΔΕΚΤΟ ΚΑΤΑ ΠΛΕΙΟΨΗΦΙΑ</w:t>
            </w:r>
          </w:p>
        </w:tc>
        <w:tc>
          <w:tcPr>
            <w:tcW w:w="1015" w:type="dxa"/>
            <w:tcBorders>
              <w:top w:val="nil"/>
              <w:left w:val="nil"/>
              <w:bottom w:val="nil"/>
              <w:right w:val="nil"/>
            </w:tcBorders>
            <w:shd w:val="clear" w:color="auto" w:fill="auto"/>
            <w:noWrap/>
            <w:vAlign w:val="bottom"/>
            <w:hideMark/>
          </w:tcPr>
          <w:p w14:paraId="0716385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85A" w14:textId="77777777">
        <w:trPr>
          <w:trHeight w:val="300"/>
        </w:trPr>
        <w:tc>
          <w:tcPr>
            <w:tcW w:w="1036" w:type="dxa"/>
            <w:tcBorders>
              <w:top w:val="nil"/>
              <w:left w:val="nil"/>
              <w:bottom w:val="nil"/>
              <w:right w:val="nil"/>
            </w:tcBorders>
            <w:shd w:val="clear" w:color="auto" w:fill="auto"/>
            <w:noWrap/>
            <w:vAlign w:val="bottom"/>
            <w:hideMark/>
          </w:tcPr>
          <w:p w14:paraId="071638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85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5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59" w14:textId="77777777" w:rsidR="00214CC2" w:rsidRPr="008677B1" w:rsidRDefault="006453C1" w:rsidP="005F005A">
            <w:pPr>
              <w:spacing w:after="0"/>
              <w:rPr>
                <w:rFonts w:ascii="Times New Roman" w:eastAsia="Times New Roman" w:hAnsi="Times New Roman" w:cs="Times New Roman"/>
                <w:sz w:val="20"/>
              </w:rPr>
            </w:pPr>
          </w:p>
        </w:tc>
      </w:tr>
      <w:tr w:rsidR="006222AF" w14:paraId="07163862" w14:textId="77777777">
        <w:trPr>
          <w:trHeight w:val="300"/>
        </w:trPr>
        <w:tc>
          <w:tcPr>
            <w:tcW w:w="1036" w:type="dxa"/>
            <w:tcBorders>
              <w:top w:val="nil"/>
              <w:left w:val="nil"/>
              <w:bottom w:val="nil"/>
              <w:right w:val="nil"/>
            </w:tcBorders>
            <w:shd w:val="clear" w:color="auto" w:fill="auto"/>
            <w:noWrap/>
            <w:vAlign w:val="bottom"/>
            <w:hideMark/>
          </w:tcPr>
          <w:p w14:paraId="071638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8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61" w14:textId="77777777" w:rsidR="00214CC2" w:rsidRPr="008677B1" w:rsidRDefault="006453C1" w:rsidP="005F005A">
            <w:pPr>
              <w:spacing w:after="0"/>
              <w:rPr>
                <w:rFonts w:ascii="Times New Roman" w:eastAsia="Times New Roman" w:hAnsi="Times New Roman" w:cs="Times New Roman"/>
                <w:sz w:val="20"/>
              </w:rPr>
            </w:pPr>
          </w:p>
        </w:tc>
      </w:tr>
      <w:tr w:rsidR="006222AF" w14:paraId="0716386A" w14:textId="77777777">
        <w:trPr>
          <w:trHeight w:val="300"/>
        </w:trPr>
        <w:tc>
          <w:tcPr>
            <w:tcW w:w="1036" w:type="dxa"/>
            <w:tcBorders>
              <w:top w:val="nil"/>
              <w:left w:val="nil"/>
              <w:bottom w:val="nil"/>
              <w:right w:val="nil"/>
            </w:tcBorders>
            <w:shd w:val="clear" w:color="auto" w:fill="auto"/>
            <w:noWrap/>
            <w:vAlign w:val="bottom"/>
            <w:hideMark/>
          </w:tcPr>
          <w:p w14:paraId="071638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8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69" w14:textId="77777777" w:rsidR="00214CC2" w:rsidRPr="008677B1" w:rsidRDefault="006453C1" w:rsidP="005F005A">
            <w:pPr>
              <w:spacing w:after="0"/>
              <w:rPr>
                <w:rFonts w:ascii="Times New Roman" w:eastAsia="Times New Roman" w:hAnsi="Times New Roman" w:cs="Times New Roman"/>
                <w:sz w:val="20"/>
              </w:rPr>
            </w:pPr>
          </w:p>
        </w:tc>
      </w:tr>
      <w:tr w:rsidR="006222AF" w14:paraId="07163872" w14:textId="77777777">
        <w:trPr>
          <w:trHeight w:val="300"/>
        </w:trPr>
        <w:tc>
          <w:tcPr>
            <w:tcW w:w="1036" w:type="dxa"/>
            <w:tcBorders>
              <w:top w:val="nil"/>
              <w:left w:val="nil"/>
              <w:bottom w:val="nil"/>
              <w:right w:val="nil"/>
            </w:tcBorders>
            <w:shd w:val="clear" w:color="auto" w:fill="auto"/>
            <w:noWrap/>
            <w:vAlign w:val="bottom"/>
            <w:hideMark/>
          </w:tcPr>
          <w:p w14:paraId="071638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8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71" w14:textId="77777777" w:rsidR="00214CC2" w:rsidRPr="008677B1" w:rsidRDefault="006453C1" w:rsidP="005F005A">
            <w:pPr>
              <w:spacing w:after="0"/>
              <w:rPr>
                <w:rFonts w:ascii="Times New Roman" w:eastAsia="Times New Roman" w:hAnsi="Times New Roman" w:cs="Times New Roman"/>
                <w:sz w:val="20"/>
              </w:rPr>
            </w:pPr>
          </w:p>
        </w:tc>
      </w:tr>
      <w:tr w:rsidR="006222AF" w14:paraId="0716387A" w14:textId="77777777">
        <w:trPr>
          <w:trHeight w:val="300"/>
        </w:trPr>
        <w:tc>
          <w:tcPr>
            <w:tcW w:w="1036" w:type="dxa"/>
            <w:tcBorders>
              <w:top w:val="nil"/>
              <w:left w:val="nil"/>
              <w:bottom w:val="nil"/>
              <w:right w:val="nil"/>
            </w:tcBorders>
            <w:shd w:val="clear" w:color="auto" w:fill="auto"/>
            <w:noWrap/>
            <w:vAlign w:val="bottom"/>
            <w:hideMark/>
          </w:tcPr>
          <w:p w14:paraId="071638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8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79" w14:textId="77777777" w:rsidR="00214CC2" w:rsidRPr="008677B1" w:rsidRDefault="006453C1" w:rsidP="005F005A">
            <w:pPr>
              <w:spacing w:after="0"/>
              <w:rPr>
                <w:rFonts w:ascii="Times New Roman" w:eastAsia="Times New Roman" w:hAnsi="Times New Roman" w:cs="Times New Roman"/>
                <w:sz w:val="20"/>
              </w:rPr>
            </w:pPr>
          </w:p>
        </w:tc>
      </w:tr>
      <w:tr w:rsidR="006222AF" w14:paraId="07163882" w14:textId="77777777">
        <w:trPr>
          <w:trHeight w:val="300"/>
        </w:trPr>
        <w:tc>
          <w:tcPr>
            <w:tcW w:w="1036" w:type="dxa"/>
            <w:tcBorders>
              <w:top w:val="nil"/>
              <w:left w:val="nil"/>
              <w:bottom w:val="nil"/>
              <w:right w:val="nil"/>
            </w:tcBorders>
            <w:shd w:val="clear" w:color="auto" w:fill="auto"/>
            <w:noWrap/>
            <w:vAlign w:val="bottom"/>
            <w:hideMark/>
          </w:tcPr>
          <w:p w14:paraId="071638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8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7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81" w14:textId="77777777" w:rsidR="00214CC2" w:rsidRPr="008677B1" w:rsidRDefault="006453C1" w:rsidP="005F005A">
            <w:pPr>
              <w:spacing w:after="0"/>
              <w:rPr>
                <w:rFonts w:ascii="Times New Roman" w:eastAsia="Times New Roman" w:hAnsi="Times New Roman" w:cs="Times New Roman"/>
                <w:sz w:val="20"/>
              </w:rPr>
            </w:pPr>
          </w:p>
        </w:tc>
      </w:tr>
      <w:tr w:rsidR="006222AF" w14:paraId="0716388A" w14:textId="77777777">
        <w:trPr>
          <w:trHeight w:val="300"/>
        </w:trPr>
        <w:tc>
          <w:tcPr>
            <w:tcW w:w="1036" w:type="dxa"/>
            <w:tcBorders>
              <w:top w:val="nil"/>
              <w:left w:val="nil"/>
              <w:bottom w:val="nil"/>
              <w:right w:val="nil"/>
            </w:tcBorders>
            <w:shd w:val="clear" w:color="auto" w:fill="auto"/>
            <w:noWrap/>
            <w:vAlign w:val="bottom"/>
            <w:hideMark/>
          </w:tcPr>
          <w:p w14:paraId="071638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8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89" w14:textId="77777777" w:rsidR="00214CC2" w:rsidRPr="008677B1" w:rsidRDefault="006453C1" w:rsidP="005F005A">
            <w:pPr>
              <w:spacing w:after="0"/>
              <w:rPr>
                <w:rFonts w:ascii="Times New Roman" w:eastAsia="Times New Roman" w:hAnsi="Times New Roman" w:cs="Times New Roman"/>
                <w:sz w:val="20"/>
              </w:rPr>
            </w:pPr>
          </w:p>
        </w:tc>
      </w:tr>
      <w:tr w:rsidR="006222AF" w14:paraId="07163891" w14:textId="77777777">
        <w:trPr>
          <w:trHeight w:val="300"/>
        </w:trPr>
        <w:tc>
          <w:tcPr>
            <w:tcW w:w="2051" w:type="dxa"/>
            <w:gridSpan w:val="2"/>
            <w:tcBorders>
              <w:top w:val="nil"/>
              <w:left w:val="nil"/>
              <w:bottom w:val="nil"/>
              <w:right w:val="nil"/>
            </w:tcBorders>
            <w:shd w:val="clear" w:color="auto" w:fill="auto"/>
            <w:noWrap/>
            <w:vAlign w:val="bottom"/>
            <w:hideMark/>
          </w:tcPr>
          <w:p w14:paraId="071638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8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90" w14:textId="77777777" w:rsidR="00214CC2" w:rsidRPr="008677B1" w:rsidRDefault="006453C1" w:rsidP="005F005A">
            <w:pPr>
              <w:spacing w:after="0"/>
              <w:rPr>
                <w:rFonts w:ascii="Times New Roman" w:eastAsia="Times New Roman" w:hAnsi="Times New Roman" w:cs="Times New Roman"/>
                <w:sz w:val="20"/>
              </w:rPr>
            </w:pPr>
          </w:p>
        </w:tc>
      </w:tr>
      <w:tr w:rsidR="006222AF" w14:paraId="07163899" w14:textId="77777777">
        <w:trPr>
          <w:trHeight w:val="300"/>
        </w:trPr>
        <w:tc>
          <w:tcPr>
            <w:tcW w:w="1036" w:type="dxa"/>
            <w:tcBorders>
              <w:top w:val="nil"/>
              <w:left w:val="nil"/>
              <w:bottom w:val="nil"/>
              <w:right w:val="nil"/>
            </w:tcBorders>
            <w:shd w:val="clear" w:color="auto" w:fill="auto"/>
            <w:noWrap/>
            <w:vAlign w:val="bottom"/>
            <w:hideMark/>
          </w:tcPr>
          <w:p w14:paraId="071638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9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89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8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98" w14:textId="77777777" w:rsidR="00214CC2" w:rsidRPr="008677B1" w:rsidRDefault="006453C1" w:rsidP="005F005A">
            <w:pPr>
              <w:spacing w:after="0"/>
              <w:rPr>
                <w:rFonts w:ascii="Times New Roman" w:eastAsia="Times New Roman" w:hAnsi="Times New Roman" w:cs="Times New Roman"/>
                <w:sz w:val="20"/>
              </w:rPr>
            </w:pPr>
          </w:p>
        </w:tc>
      </w:tr>
      <w:tr w:rsidR="006222AF" w14:paraId="0716389D" w14:textId="77777777">
        <w:trPr>
          <w:trHeight w:val="300"/>
        </w:trPr>
        <w:tc>
          <w:tcPr>
            <w:tcW w:w="1036" w:type="dxa"/>
            <w:tcBorders>
              <w:top w:val="nil"/>
              <w:left w:val="nil"/>
              <w:bottom w:val="nil"/>
              <w:right w:val="nil"/>
            </w:tcBorders>
            <w:shd w:val="clear" w:color="auto" w:fill="auto"/>
            <w:noWrap/>
            <w:vAlign w:val="bottom"/>
            <w:hideMark/>
          </w:tcPr>
          <w:p w14:paraId="0716389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8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214 όπως τροπ.    ΔΕΚΤΟ ΚΑΤΑ ΠΛΕΙΟΨΗΦΙΑ</w:t>
            </w:r>
          </w:p>
        </w:tc>
        <w:tc>
          <w:tcPr>
            <w:tcW w:w="1015" w:type="dxa"/>
            <w:tcBorders>
              <w:top w:val="nil"/>
              <w:left w:val="nil"/>
              <w:bottom w:val="nil"/>
              <w:right w:val="nil"/>
            </w:tcBorders>
            <w:shd w:val="clear" w:color="auto" w:fill="auto"/>
            <w:noWrap/>
            <w:vAlign w:val="bottom"/>
            <w:hideMark/>
          </w:tcPr>
          <w:p w14:paraId="0716389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8A5" w14:textId="77777777">
        <w:trPr>
          <w:trHeight w:val="300"/>
        </w:trPr>
        <w:tc>
          <w:tcPr>
            <w:tcW w:w="1036" w:type="dxa"/>
            <w:tcBorders>
              <w:top w:val="nil"/>
              <w:left w:val="nil"/>
              <w:bottom w:val="nil"/>
              <w:right w:val="nil"/>
            </w:tcBorders>
            <w:shd w:val="clear" w:color="auto" w:fill="auto"/>
            <w:noWrap/>
            <w:vAlign w:val="bottom"/>
            <w:hideMark/>
          </w:tcPr>
          <w:p w14:paraId="071638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8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A4" w14:textId="77777777" w:rsidR="00214CC2" w:rsidRPr="008677B1" w:rsidRDefault="006453C1" w:rsidP="005F005A">
            <w:pPr>
              <w:spacing w:after="0"/>
              <w:rPr>
                <w:rFonts w:ascii="Times New Roman" w:eastAsia="Times New Roman" w:hAnsi="Times New Roman" w:cs="Times New Roman"/>
                <w:sz w:val="20"/>
              </w:rPr>
            </w:pPr>
          </w:p>
        </w:tc>
      </w:tr>
      <w:tr w:rsidR="006222AF" w14:paraId="071638AD" w14:textId="77777777">
        <w:trPr>
          <w:trHeight w:val="300"/>
        </w:trPr>
        <w:tc>
          <w:tcPr>
            <w:tcW w:w="1036" w:type="dxa"/>
            <w:tcBorders>
              <w:top w:val="nil"/>
              <w:left w:val="nil"/>
              <w:bottom w:val="nil"/>
              <w:right w:val="nil"/>
            </w:tcBorders>
            <w:shd w:val="clear" w:color="auto" w:fill="auto"/>
            <w:noWrap/>
            <w:vAlign w:val="bottom"/>
            <w:hideMark/>
          </w:tcPr>
          <w:p w14:paraId="071638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8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AC" w14:textId="77777777" w:rsidR="00214CC2" w:rsidRPr="008677B1" w:rsidRDefault="006453C1" w:rsidP="005F005A">
            <w:pPr>
              <w:spacing w:after="0"/>
              <w:rPr>
                <w:rFonts w:ascii="Times New Roman" w:eastAsia="Times New Roman" w:hAnsi="Times New Roman" w:cs="Times New Roman"/>
                <w:sz w:val="20"/>
              </w:rPr>
            </w:pPr>
          </w:p>
        </w:tc>
      </w:tr>
      <w:tr w:rsidR="006222AF" w14:paraId="071638B5" w14:textId="77777777">
        <w:trPr>
          <w:trHeight w:val="300"/>
        </w:trPr>
        <w:tc>
          <w:tcPr>
            <w:tcW w:w="1036" w:type="dxa"/>
            <w:tcBorders>
              <w:top w:val="nil"/>
              <w:left w:val="nil"/>
              <w:bottom w:val="nil"/>
              <w:right w:val="nil"/>
            </w:tcBorders>
            <w:shd w:val="clear" w:color="auto" w:fill="auto"/>
            <w:noWrap/>
            <w:vAlign w:val="bottom"/>
            <w:hideMark/>
          </w:tcPr>
          <w:p w14:paraId="071638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8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B4" w14:textId="77777777" w:rsidR="00214CC2" w:rsidRPr="008677B1" w:rsidRDefault="006453C1" w:rsidP="005F005A">
            <w:pPr>
              <w:spacing w:after="0"/>
              <w:rPr>
                <w:rFonts w:ascii="Times New Roman" w:eastAsia="Times New Roman" w:hAnsi="Times New Roman" w:cs="Times New Roman"/>
                <w:sz w:val="20"/>
              </w:rPr>
            </w:pPr>
          </w:p>
        </w:tc>
      </w:tr>
      <w:tr w:rsidR="006222AF" w14:paraId="071638BD" w14:textId="77777777">
        <w:trPr>
          <w:trHeight w:val="300"/>
        </w:trPr>
        <w:tc>
          <w:tcPr>
            <w:tcW w:w="1036" w:type="dxa"/>
            <w:tcBorders>
              <w:top w:val="nil"/>
              <w:left w:val="nil"/>
              <w:bottom w:val="nil"/>
              <w:right w:val="nil"/>
            </w:tcBorders>
            <w:shd w:val="clear" w:color="auto" w:fill="auto"/>
            <w:noWrap/>
            <w:vAlign w:val="bottom"/>
            <w:hideMark/>
          </w:tcPr>
          <w:p w14:paraId="071638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8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BC" w14:textId="77777777" w:rsidR="00214CC2" w:rsidRPr="008677B1" w:rsidRDefault="006453C1" w:rsidP="005F005A">
            <w:pPr>
              <w:spacing w:after="0"/>
              <w:rPr>
                <w:rFonts w:ascii="Times New Roman" w:eastAsia="Times New Roman" w:hAnsi="Times New Roman" w:cs="Times New Roman"/>
                <w:sz w:val="20"/>
              </w:rPr>
            </w:pPr>
          </w:p>
        </w:tc>
      </w:tr>
      <w:tr w:rsidR="006222AF" w14:paraId="071638C5" w14:textId="77777777">
        <w:trPr>
          <w:trHeight w:val="300"/>
        </w:trPr>
        <w:tc>
          <w:tcPr>
            <w:tcW w:w="1036" w:type="dxa"/>
            <w:tcBorders>
              <w:top w:val="nil"/>
              <w:left w:val="nil"/>
              <w:bottom w:val="nil"/>
              <w:right w:val="nil"/>
            </w:tcBorders>
            <w:shd w:val="clear" w:color="auto" w:fill="auto"/>
            <w:noWrap/>
            <w:vAlign w:val="bottom"/>
            <w:hideMark/>
          </w:tcPr>
          <w:p w14:paraId="071638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8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C4" w14:textId="77777777" w:rsidR="00214CC2" w:rsidRPr="008677B1" w:rsidRDefault="006453C1" w:rsidP="005F005A">
            <w:pPr>
              <w:spacing w:after="0"/>
              <w:rPr>
                <w:rFonts w:ascii="Times New Roman" w:eastAsia="Times New Roman" w:hAnsi="Times New Roman" w:cs="Times New Roman"/>
                <w:sz w:val="20"/>
              </w:rPr>
            </w:pPr>
          </w:p>
        </w:tc>
      </w:tr>
      <w:tr w:rsidR="006222AF" w14:paraId="071638CD" w14:textId="77777777">
        <w:trPr>
          <w:trHeight w:val="300"/>
        </w:trPr>
        <w:tc>
          <w:tcPr>
            <w:tcW w:w="1036" w:type="dxa"/>
            <w:tcBorders>
              <w:top w:val="nil"/>
              <w:left w:val="nil"/>
              <w:bottom w:val="nil"/>
              <w:right w:val="nil"/>
            </w:tcBorders>
            <w:shd w:val="clear" w:color="auto" w:fill="auto"/>
            <w:noWrap/>
            <w:vAlign w:val="bottom"/>
            <w:hideMark/>
          </w:tcPr>
          <w:p w14:paraId="071638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8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CC" w14:textId="77777777" w:rsidR="00214CC2" w:rsidRPr="008677B1" w:rsidRDefault="006453C1" w:rsidP="005F005A">
            <w:pPr>
              <w:spacing w:after="0"/>
              <w:rPr>
                <w:rFonts w:ascii="Times New Roman" w:eastAsia="Times New Roman" w:hAnsi="Times New Roman" w:cs="Times New Roman"/>
                <w:sz w:val="20"/>
              </w:rPr>
            </w:pPr>
          </w:p>
        </w:tc>
      </w:tr>
      <w:tr w:rsidR="006222AF" w14:paraId="071638D5" w14:textId="77777777">
        <w:trPr>
          <w:trHeight w:val="300"/>
        </w:trPr>
        <w:tc>
          <w:tcPr>
            <w:tcW w:w="1036" w:type="dxa"/>
            <w:tcBorders>
              <w:top w:val="nil"/>
              <w:left w:val="nil"/>
              <w:bottom w:val="nil"/>
              <w:right w:val="nil"/>
            </w:tcBorders>
            <w:shd w:val="clear" w:color="auto" w:fill="auto"/>
            <w:noWrap/>
            <w:vAlign w:val="bottom"/>
            <w:hideMark/>
          </w:tcPr>
          <w:p w14:paraId="071638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8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D4" w14:textId="77777777" w:rsidR="00214CC2" w:rsidRPr="008677B1" w:rsidRDefault="006453C1" w:rsidP="005F005A">
            <w:pPr>
              <w:spacing w:after="0"/>
              <w:rPr>
                <w:rFonts w:ascii="Times New Roman" w:eastAsia="Times New Roman" w:hAnsi="Times New Roman" w:cs="Times New Roman"/>
                <w:sz w:val="20"/>
              </w:rPr>
            </w:pPr>
          </w:p>
        </w:tc>
      </w:tr>
      <w:tr w:rsidR="006222AF" w14:paraId="071638DC" w14:textId="77777777">
        <w:trPr>
          <w:trHeight w:val="300"/>
        </w:trPr>
        <w:tc>
          <w:tcPr>
            <w:tcW w:w="2051" w:type="dxa"/>
            <w:gridSpan w:val="2"/>
            <w:tcBorders>
              <w:top w:val="nil"/>
              <w:left w:val="nil"/>
              <w:bottom w:val="nil"/>
              <w:right w:val="nil"/>
            </w:tcBorders>
            <w:shd w:val="clear" w:color="auto" w:fill="auto"/>
            <w:noWrap/>
            <w:vAlign w:val="bottom"/>
            <w:hideMark/>
          </w:tcPr>
          <w:p w14:paraId="071638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8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DB" w14:textId="77777777" w:rsidR="00214CC2" w:rsidRPr="008677B1" w:rsidRDefault="006453C1" w:rsidP="005F005A">
            <w:pPr>
              <w:spacing w:after="0"/>
              <w:rPr>
                <w:rFonts w:ascii="Times New Roman" w:eastAsia="Times New Roman" w:hAnsi="Times New Roman" w:cs="Times New Roman"/>
                <w:sz w:val="20"/>
              </w:rPr>
            </w:pPr>
          </w:p>
        </w:tc>
      </w:tr>
      <w:tr w:rsidR="006222AF" w14:paraId="071638E4" w14:textId="77777777">
        <w:trPr>
          <w:trHeight w:val="300"/>
        </w:trPr>
        <w:tc>
          <w:tcPr>
            <w:tcW w:w="1036" w:type="dxa"/>
            <w:tcBorders>
              <w:top w:val="nil"/>
              <w:left w:val="nil"/>
              <w:bottom w:val="nil"/>
              <w:right w:val="nil"/>
            </w:tcBorders>
            <w:shd w:val="clear" w:color="auto" w:fill="auto"/>
            <w:noWrap/>
            <w:vAlign w:val="bottom"/>
            <w:hideMark/>
          </w:tcPr>
          <w:p w14:paraId="071638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E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8E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8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E3" w14:textId="77777777" w:rsidR="00214CC2" w:rsidRPr="008677B1" w:rsidRDefault="006453C1" w:rsidP="005F005A">
            <w:pPr>
              <w:spacing w:after="0"/>
              <w:rPr>
                <w:rFonts w:ascii="Times New Roman" w:eastAsia="Times New Roman" w:hAnsi="Times New Roman" w:cs="Times New Roman"/>
                <w:sz w:val="20"/>
              </w:rPr>
            </w:pPr>
          </w:p>
        </w:tc>
      </w:tr>
      <w:tr w:rsidR="006222AF" w14:paraId="071638E8" w14:textId="77777777">
        <w:trPr>
          <w:trHeight w:val="300"/>
        </w:trPr>
        <w:tc>
          <w:tcPr>
            <w:tcW w:w="1036" w:type="dxa"/>
            <w:tcBorders>
              <w:top w:val="nil"/>
              <w:left w:val="nil"/>
              <w:bottom w:val="nil"/>
              <w:right w:val="nil"/>
            </w:tcBorders>
            <w:shd w:val="clear" w:color="auto" w:fill="auto"/>
            <w:noWrap/>
            <w:vAlign w:val="bottom"/>
            <w:hideMark/>
          </w:tcPr>
          <w:p w14:paraId="071638E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8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215 ως έχει  </w:t>
            </w:r>
            <w:r w:rsidRPr="008677B1">
              <w:rPr>
                <w:rFonts w:ascii="Calibri" w:eastAsia="Times New Roman" w:hAnsi="Calibri" w:cs="Times New Roman"/>
                <w:color w:val="000000"/>
                <w:sz w:val="22"/>
                <w:szCs w:val="22"/>
              </w:rPr>
              <w:t xml:space="preserve"> ΔΕΚΤΟ ΚΑΤΑ ΠΛΕΙΟΨΗΦΙΑ</w:t>
            </w:r>
          </w:p>
        </w:tc>
        <w:tc>
          <w:tcPr>
            <w:tcW w:w="1015" w:type="dxa"/>
            <w:tcBorders>
              <w:top w:val="nil"/>
              <w:left w:val="nil"/>
              <w:bottom w:val="nil"/>
              <w:right w:val="nil"/>
            </w:tcBorders>
            <w:shd w:val="clear" w:color="auto" w:fill="auto"/>
            <w:noWrap/>
            <w:vAlign w:val="bottom"/>
            <w:hideMark/>
          </w:tcPr>
          <w:p w14:paraId="071638E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8F0" w14:textId="77777777">
        <w:trPr>
          <w:trHeight w:val="300"/>
        </w:trPr>
        <w:tc>
          <w:tcPr>
            <w:tcW w:w="1036" w:type="dxa"/>
            <w:tcBorders>
              <w:top w:val="nil"/>
              <w:left w:val="nil"/>
              <w:bottom w:val="nil"/>
              <w:right w:val="nil"/>
            </w:tcBorders>
            <w:shd w:val="clear" w:color="auto" w:fill="auto"/>
            <w:noWrap/>
            <w:vAlign w:val="bottom"/>
            <w:hideMark/>
          </w:tcPr>
          <w:p w14:paraId="071638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8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8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EF" w14:textId="77777777" w:rsidR="00214CC2" w:rsidRPr="008677B1" w:rsidRDefault="006453C1" w:rsidP="005F005A">
            <w:pPr>
              <w:spacing w:after="0"/>
              <w:rPr>
                <w:rFonts w:ascii="Times New Roman" w:eastAsia="Times New Roman" w:hAnsi="Times New Roman" w:cs="Times New Roman"/>
                <w:sz w:val="20"/>
              </w:rPr>
            </w:pPr>
          </w:p>
        </w:tc>
      </w:tr>
      <w:tr w:rsidR="006222AF" w14:paraId="071638F8" w14:textId="77777777">
        <w:trPr>
          <w:trHeight w:val="300"/>
        </w:trPr>
        <w:tc>
          <w:tcPr>
            <w:tcW w:w="1036" w:type="dxa"/>
            <w:tcBorders>
              <w:top w:val="nil"/>
              <w:left w:val="nil"/>
              <w:bottom w:val="nil"/>
              <w:right w:val="nil"/>
            </w:tcBorders>
            <w:shd w:val="clear" w:color="auto" w:fill="auto"/>
            <w:noWrap/>
            <w:vAlign w:val="bottom"/>
            <w:hideMark/>
          </w:tcPr>
          <w:p w14:paraId="071638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8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8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F7" w14:textId="77777777" w:rsidR="00214CC2" w:rsidRPr="008677B1" w:rsidRDefault="006453C1" w:rsidP="005F005A">
            <w:pPr>
              <w:spacing w:after="0"/>
              <w:rPr>
                <w:rFonts w:ascii="Times New Roman" w:eastAsia="Times New Roman" w:hAnsi="Times New Roman" w:cs="Times New Roman"/>
                <w:sz w:val="20"/>
              </w:rPr>
            </w:pPr>
          </w:p>
        </w:tc>
      </w:tr>
      <w:tr w:rsidR="006222AF" w14:paraId="07163900" w14:textId="77777777">
        <w:trPr>
          <w:trHeight w:val="300"/>
        </w:trPr>
        <w:tc>
          <w:tcPr>
            <w:tcW w:w="1036" w:type="dxa"/>
            <w:tcBorders>
              <w:top w:val="nil"/>
              <w:left w:val="nil"/>
              <w:bottom w:val="nil"/>
              <w:right w:val="nil"/>
            </w:tcBorders>
            <w:shd w:val="clear" w:color="auto" w:fill="auto"/>
            <w:noWrap/>
            <w:vAlign w:val="bottom"/>
            <w:hideMark/>
          </w:tcPr>
          <w:p w14:paraId="071638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8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8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8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8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8FF" w14:textId="77777777" w:rsidR="00214CC2" w:rsidRPr="008677B1" w:rsidRDefault="006453C1" w:rsidP="005F005A">
            <w:pPr>
              <w:spacing w:after="0"/>
              <w:rPr>
                <w:rFonts w:ascii="Times New Roman" w:eastAsia="Times New Roman" w:hAnsi="Times New Roman" w:cs="Times New Roman"/>
                <w:sz w:val="20"/>
              </w:rPr>
            </w:pPr>
          </w:p>
        </w:tc>
      </w:tr>
      <w:tr w:rsidR="006222AF" w14:paraId="07163908" w14:textId="77777777">
        <w:trPr>
          <w:trHeight w:val="300"/>
        </w:trPr>
        <w:tc>
          <w:tcPr>
            <w:tcW w:w="1036" w:type="dxa"/>
            <w:tcBorders>
              <w:top w:val="nil"/>
              <w:left w:val="nil"/>
              <w:bottom w:val="nil"/>
              <w:right w:val="nil"/>
            </w:tcBorders>
            <w:shd w:val="clear" w:color="auto" w:fill="auto"/>
            <w:noWrap/>
            <w:vAlign w:val="bottom"/>
            <w:hideMark/>
          </w:tcPr>
          <w:p w14:paraId="071639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9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07" w14:textId="77777777" w:rsidR="00214CC2" w:rsidRPr="008677B1" w:rsidRDefault="006453C1" w:rsidP="005F005A">
            <w:pPr>
              <w:spacing w:after="0"/>
              <w:rPr>
                <w:rFonts w:ascii="Times New Roman" w:eastAsia="Times New Roman" w:hAnsi="Times New Roman" w:cs="Times New Roman"/>
                <w:sz w:val="20"/>
              </w:rPr>
            </w:pPr>
          </w:p>
        </w:tc>
      </w:tr>
      <w:tr w:rsidR="006222AF" w14:paraId="07163910" w14:textId="77777777">
        <w:trPr>
          <w:trHeight w:val="300"/>
        </w:trPr>
        <w:tc>
          <w:tcPr>
            <w:tcW w:w="1036" w:type="dxa"/>
            <w:tcBorders>
              <w:top w:val="nil"/>
              <w:left w:val="nil"/>
              <w:bottom w:val="nil"/>
              <w:right w:val="nil"/>
            </w:tcBorders>
            <w:shd w:val="clear" w:color="auto" w:fill="auto"/>
            <w:noWrap/>
            <w:vAlign w:val="bottom"/>
            <w:hideMark/>
          </w:tcPr>
          <w:p w14:paraId="071639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9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0F" w14:textId="77777777" w:rsidR="00214CC2" w:rsidRPr="008677B1" w:rsidRDefault="006453C1" w:rsidP="005F005A">
            <w:pPr>
              <w:spacing w:after="0"/>
              <w:rPr>
                <w:rFonts w:ascii="Times New Roman" w:eastAsia="Times New Roman" w:hAnsi="Times New Roman" w:cs="Times New Roman"/>
                <w:sz w:val="20"/>
              </w:rPr>
            </w:pPr>
          </w:p>
        </w:tc>
      </w:tr>
      <w:tr w:rsidR="006222AF" w14:paraId="07163918" w14:textId="77777777">
        <w:trPr>
          <w:trHeight w:val="300"/>
        </w:trPr>
        <w:tc>
          <w:tcPr>
            <w:tcW w:w="1036" w:type="dxa"/>
            <w:tcBorders>
              <w:top w:val="nil"/>
              <w:left w:val="nil"/>
              <w:bottom w:val="nil"/>
              <w:right w:val="nil"/>
            </w:tcBorders>
            <w:shd w:val="clear" w:color="auto" w:fill="auto"/>
            <w:noWrap/>
            <w:vAlign w:val="bottom"/>
            <w:hideMark/>
          </w:tcPr>
          <w:p w14:paraId="071639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9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1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17" w14:textId="77777777" w:rsidR="00214CC2" w:rsidRPr="008677B1" w:rsidRDefault="006453C1" w:rsidP="005F005A">
            <w:pPr>
              <w:spacing w:after="0"/>
              <w:rPr>
                <w:rFonts w:ascii="Times New Roman" w:eastAsia="Times New Roman" w:hAnsi="Times New Roman" w:cs="Times New Roman"/>
                <w:sz w:val="20"/>
              </w:rPr>
            </w:pPr>
          </w:p>
        </w:tc>
      </w:tr>
      <w:tr w:rsidR="006222AF" w14:paraId="07163920" w14:textId="77777777">
        <w:trPr>
          <w:trHeight w:val="300"/>
        </w:trPr>
        <w:tc>
          <w:tcPr>
            <w:tcW w:w="1036" w:type="dxa"/>
            <w:tcBorders>
              <w:top w:val="nil"/>
              <w:left w:val="nil"/>
              <w:bottom w:val="nil"/>
              <w:right w:val="nil"/>
            </w:tcBorders>
            <w:shd w:val="clear" w:color="auto" w:fill="auto"/>
            <w:noWrap/>
            <w:vAlign w:val="bottom"/>
            <w:hideMark/>
          </w:tcPr>
          <w:p w14:paraId="071639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9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1F" w14:textId="77777777" w:rsidR="00214CC2" w:rsidRPr="008677B1" w:rsidRDefault="006453C1" w:rsidP="005F005A">
            <w:pPr>
              <w:spacing w:after="0"/>
              <w:rPr>
                <w:rFonts w:ascii="Times New Roman" w:eastAsia="Times New Roman" w:hAnsi="Times New Roman" w:cs="Times New Roman"/>
                <w:sz w:val="20"/>
              </w:rPr>
            </w:pPr>
          </w:p>
        </w:tc>
      </w:tr>
      <w:tr w:rsidR="006222AF" w14:paraId="07163927" w14:textId="77777777">
        <w:trPr>
          <w:trHeight w:val="300"/>
        </w:trPr>
        <w:tc>
          <w:tcPr>
            <w:tcW w:w="2051" w:type="dxa"/>
            <w:gridSpan w:val="2"/>
            <w:tcBorders>
              <w:top w:val="nil"/>
              <w:left w:val="nil"/>
              <w:bottom w:val="nil"/>
              <w:right w:val="nil"/>
            </w:tcBorders>
            <w:shd w:val="clear" w:color="auto" w:fill="auto"/>
            <w:noWrap/>
            <w:vAlign w:val="bottom"/>
            <w:hideMark/>
          </w:tcPr>
          <w:p w14:paraId="071639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9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26" w14:textId="77777777" w:rsidR="00214CC2" w:rsidRPr="008677B1" w:rsidRDefault="006453C1" w:rsidP="005F005A">
            <w:pPr>
              <w:spacing w:after="0"/>
              <w:rPr>
                <w:rFonts w:ascii="Times New Roman" w:eastAsia="Times New Roman" w:hAnsi="Times New Roman" w:cs="Times New Roman"/>
                <w:sz w:val="20"/>
              </w:rPr>
            </w:pPr>
          </w:p>
        </w:tc>
      </w:tr>
      <w:tr w:rsidR="006222AF" w14:paraId="0716392F" w14:textId="77777777">
        <w:trPr>
          <w:trHeight w:val="300"/>
        </w:trPr>
        <w:tc>
          <w:tcPr>
            <w:tcW w:w="1036" w:type="dxa"/>
            <w:tcBorders>
              <w:top w:val="nil"/>
              <w:left w:val="nil"/>
              <w:bottom w:val="nil"/>
              <w:right w:val="nil"/>
            </w:tcBorders>
            <w:shd w:val="clear" w:color="auto" w:fill="auto"/>
            <w:noWrap/>
            <w:vAlign w:val="bottom"/>
            <w:hideMark/>
          </w:tcPr>
          <w:p w14:paraId="071639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2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2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92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9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2E" w14:textId="77777777" w:rsidR="00214CC2" w:rsidRPr="008677B1" w:rsidRDefault="006453C1" w:rsidP="005F005A">
            <w:pPr>
              <w:spacing w:after="0"/>
              <w:rPr>
                <w:rFonts w:ascii="Times New Roman" w:eastAsia="Times New Roman" w:hAnsi="Times New Roman" w:cs="Times New Roman"/>
                <w:sz w:val="20"/>
              </w:rPr>
            </w:pPr>
          </w:p>
        </w:tc>
      </w:tr>
      <w:tr w:rsidR="006222AF" w14:paraId="07163933" w14:textId="77777777">
        <w:trPr>
          <w:trHeight w:val="300"/>
        </w:trPr>
        <w:tc>
          <w:tcPr>
            <w:tcW w:w="1036" w:type="dxa"/>
            <w:tcBorders>
              <w:top w:val="nil"/>
              <w:left w:val="nil"/>
              <w:bottom w:val="nil"/>
              <w:right w:val="nil"/>
            </w:tcBorders>
            <w:shd w:val="clear" w:color="auto" w:fill="auto"/>
            <w:noWrap/>
            <w:vAlign w:val="bottom"/>
            <w:hideMark/>
          </w:tcPr>
          <w:p w14:paraId="0716393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9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216 ως έχει   ΔΕΚΤΟ ΚΑΤΑ ΠΛΕΙΟΨΗΦΙΑ</w:t>
            </w:r>
          </w:p>
        </w:tc>
        <w:tc>
          <w:tcPr>
            <w:tcW w:w="1015" w:type="dxa"/>
            <w:tcBorders>
              <w:top w:val="nil"/>
              <w:left w:val="nil"/>
              <w:bottom w:val="nil"/>
              <w:right w:val="nil"/>
            </w:tcBorders>
            <w:shd w:val="clear" w:color="auto" w:fill="auto"/>
            <w:noWrap/>
            <w:vAlign w:val="bottom"/>
            <w:hideMark/>
          </w:tcPr>
          <w:p w14:paraId="0716393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93B" w14:textId="77777777">
        <w:trPr>
          <w:trHeight w:val="300"/>
        </w:trPr>
        <w:tc>
          <w:tcPr>
            <w:tcW w:w="1036" w:type="dxa"/>
            <w:tcBorders>
              <w:top w:val="nil"/>
              <w:left w:val="nil"/>
              <w:bottom w:val="nil"/>
              <w:right w:val="nil"/>
            </w:tcBorders>
            <w:shd w:val="clear" w:color="auto" w:fill="auto"/>
            <w:noWrap/>
            <w:vAlign w:val="bottom"/>
            <w:hideMark/>
          </w:tcPr>
          <w:p w14:paraId="0716393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93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3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3A" w14:textId="77777777" w:rsidR="00214CC2" w:rsidRPr="008677B1" w:rsidRDefault="006453C1" w:rsidP="005F005A">
            <w:pPr>
              <w:spacing w:after="0"/>
              <w:rPr>
                <w:rFonts w:ascii="Times New Roman" w:eastAsia="Times New Roman" w:hAnsi="Times New Roman" w:cs="Times New Roman"/>
                <w:sz w:val="20"/>
              </w:rPr>
            </w:pPr>
          </w:p>
        </w:tc>
      </w:tr>
      <w:tr w:rsidR="006222AF" w14:paraId="07163943" w14:textId="77777777">
        <w:trPr>
          <w:trHeight w:val="300"/>
        </w:trPr>
        <w:tc>
          <w:tcPr>
            <w:tcW w:w="1036" w:type="dxa"/>
            <w:tcBorders>
              <w:top w:val="nil"/>
              <w:left w:val="nil"/>
              <w:bottom w:val="nil"/>
              <w:right w:val="nil"/>
            </w:tcBorders>
            <w:shd w:val="clear" w:color="auto" w:fill="auto"/>
            <w:noWrap/>
            <w:vAlign w:val="bottom"/>
            <w:hideMark/>
          </w:tcPr>
          <w:p w14:paraId="071639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9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42" w14:textId="77777777" w:rsidR="00214CC2" w:rsidRPr="008677B1" w:rsidRDefault="006453C1" w:rsidP="005F005A">
            <w:pPr>
              <w:spacing w:after="0"/>
              <w:rPr>
                <w:rFonts w:ascii="Times New Roman" w:eastAsia="Times New Roman" w:hAnsi="Times New Roman" w:cs="Times New Roman"/>
                <w:sz w:val="20"/>
              </w:rPr>
            </w:pPr>
          </w:p>
        </w:tc>
      </w:tr>
      <w:tr w:rsidR="006222AF" w14:paraId="0716394B" w14:textId="77777777">
        <w:trPr>
          <w:trHeight w:val="300"/>
        </w:trPr>
        <w:tc>
          <w:tcPr>
            <w:tcW w:w="1036" w:type="dxa"/>
            <w:tcBorders>
              <w:top w:val="nil"/>
              <w:left w:val="nil"/>
              <w:bottom w:val="nil"/>
              <w:right w:val="nil"/>
            </w:tcBorders>
            <w:shd w:val="clear" w:color="auto" w:fill="auto"/>
            <w:noWrap/>
            <w:vAlign w:val="bottom"/>
            <w:hideMark/>
          </w:tcPr>
          <w:p w14:paraId="071639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9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9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4A" w14:textId="77777777" w:rsidR="00214CC2" w:rsidRPr="008677B1" w:rsidRDefault="006453C1" w:rsidP="005F005A">
            <w:pPr>
              <w:spacing w:after="0"/>
              <w:rPr>
                <w:rFonts w:ascii="Times New Roman" w:eastAsia="Times New Roman" w:hAnsi="Times New Roman" w:cs="Times New Roman"/>
                <w:sz w:val="20"/>
              </w:rPr>
            </w:pPr>
          </w:p>
        </w:tc>
      </w:tr>
      <w:tr w:rsidR="006222AF" w14:paraId="07163953" w14:textId="77777777">
        <w:trPr>
          <w:trHeight w:val="300"/>
        </w:trPr>
        <w:tc>
          <w:tcPr>
            <w:tcW w:w="1036" w:type="dxa"/>
            <w:tcBorders>
              <w:top w:val="nil"/>
              <w:left w:val="nil"/>
              <w:bottom w:val="nil"/>
              <w:right w:val="nil"/>
            </w:tcBorders>
            <w:shd w:val="clear" w:color="auto" w:fill="auto"/>
            <w:noWrap/>
            <w:vAlign w:val="bottom"/>
            <w:hideMark/>
          </w:tcPr>
          <w:p w14:paraId="071639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9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52" w14:textId="77777777" w:rsidR="00214CC2" w:rsidRPr="008677B1" w:rsidRDefault="006453C1" w:rsidP="005F005A">
            <w:pPr>
              <w:spacing w:after="0"/>
              <w:rPr>
                <w:rFonts w:ascii="Times New Roman" w:eastAsia="Times New Roman" w:hAnsi="Times New Roman" w:cs="Times New Roman"/>
                <w:sz w:val="20"/>
              </w:rPr>
            </w:pPr>
          </w:p>
        </w:tc>
      </w:tr>
      <w:tr w:rsidR="006222AF" w14:paraId="0716395B" w14:textId="77777777">
        <w:trPr>
          <w:trHeight w:val="300"/>
        </w:trPr>
        <w:tc>
          <w:tcPr>
            <w:tcW w:w="1036" w:type="dxa"/>
            <w:tcBorders>
              <w:top w:val="nil"/>
              <w:left w:val="nil"/>
              <w:bottom w:val="nil"/>
              <w:right w:val="nil"/>
            </w:tcBorders>
            <w:shd w:val="clear" w:color="auto" w:fill="auto"/>
            <w:noWrap/>
            <w:vAlign w:val="bottom"/>
            <w:hideMark/>
          </w:tcPr>
          <w:p w14:paraId="071639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9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5A" w14:textId="77777777" w:rsidR="00214CC2" w:rsidRPr="008677B1" w:rsidRDefault="006453C1" w:rsidP="005F005A">
            <w:pPr>
              <w:spacing w:after="0"/>
              <w:rPr>
                <w:rFonts w:ascii="Times New Roman" w:eastAsia="Times New Roman" w:hAnsi="Times New Roman" w:cs="Times New Roman"/>
                <w:sz w:val="20"/>
              </w:rPr>
            </w:pPr>
          </w:p>
        </w:tc>
      </w:tr>
      <w:tr w:rsidR="006222AF" w14:paraId="07163963" w14:textId="77777777">
        <w:trPr>
          <w:trHeight w:val="300"/>
        </w:trPr>
        <w:tc>
          <w:tcPr>
            <w:tcW w:w="1036" w:type="dxa"/>
            <w:tcBorders>
              <w:top w:val="nil"/>
              <w:left w:val="nil"/>
              <w:bottom w:val="nil"/>
              <w:right w:val="nil"/>
            </w:tcBorders>
            <w:shd w:val="clear" w:color="auto" w:fill="auto"/>
            <w:noWrap/>
            <w:vAlign w:val="bottom"/>
            <w:hideMark/>
          </w:tcPr>
          <w:p w14:paraId="071639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9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62" w14:textId="77777777" w:rsidR="00214CC2" w:rsidRPr="008677B1" w:rsidRDefault="006453C1" w:rsidP="005F005A">
            <w:pPr>
              <w:spacing w:after="0"/>
              <w:rPr>
                <w:rFonts w:ascii="Times New Roman" w:eastAsia="Times New Roman" w:hAnsi="Times New Roman" w:cs="Times New Roman"/>
                <w:sz w:val="20"/>
              </w:rPr>
            </w:pPr>
          </w:p>
        </w:tc>
      </w:tr>
      <w:tr w:rsidR="006222AF" w14:paraId="0716396B" w14:textId="77777777">
        <w:trPr>
          <w:trHeight w:val="300"/>
        </w:trPr>
        <w:tc>
          <w:tcPr>
            <w:tcW w:w="1036" w:type="dxa"/>
            <w:tcBorders>
              <w:top w:val="nil"/>
              <w:left w:val="nil"/>
              <w:bottom w:val="nil"/>
              <w:right w:val="nil"/>
            </w:tcBorders>
            <w:shd w:val="clear" w:color="auto" w:fill="auto"/>
            <w:noWrap/>
            <w:vAlign w:val="bottom"/>
            <w:hideMark/>
          </w:tcPr>
          <w:p w14:paraId="071639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9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6A" w14:textId="77777777" w:rsidR="00214CC2" w:rsidRPr="008677B1" w:rsidRDefault="006453C1" w:rsidP="005F005A">
            <w:pPr>
              <w:spacing w:after="0"/>
              <w:rPr>
                <w:rFonts w:ascii="Times New Roman" w:eastAsia="Times New Roman" w:hAnsi="Times New Roman" w:cs="Times New Roman"/>
                <w:sz w:val="20"/>
              </w:rPr>
            </w:pPr>
          </w:p>
        </w:tc>
      </w:tr>
      <w:tr w:rsidR="006222AF" w14:paraId="07163972" w14:textId="77777777">
        <w:trPr>
          <w:trHeight w:val="300"/>
        </w:trPr>
        <w:tc>
          <w:tcPr>
            <w:tcW w:w="2051" w:type="dxa"/>
            <w:gridSpan w:val="2"/>
            <w:tcBorders>
              <w:top w:val="nil"/>
              <w:left w:val="nil"/>
              <w:bottom w:val="nil"/>
              <w:right w:val="nil"/>
            </w:tcBorders>
            <w:shd w:val="clear" w:color="auto" w:fill="auto"/>
            <w:noWrap/>
            <w:vAlign w:val="bottom"/>
            <w:hideMark/>
          </w:tcPr>
          <w:p w14:paraId="071639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9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71" w14:textId="77777777" w:rsidR="00214CC2" w:rsidRPr="008677B1" w:rsidRDefault="006453C1" w:rsidP="005F005A">
            <w:pPr>
              <w:spacing w:after="0"/>
              <w:rPr>
                <w:rFonts w:ascii="Times New Roman" w:eastAsia="Times New Roman" w:hAnsi="Times New Roman" w:cs="Times New Roman"/>
                <w:sz w:val="20"/>
              </w:rPr>
            </w:pPr>
          </w:p>
        </w:tc>
      </w:tr>
      <w:tr w:rsidR="006222AF" w14:paraId="0716397A" w14:textId="77777777">
        <w:trPr>
          <w:trHeight w:val="300"/>
        </w:trPr>
        <w:tc>
          <w:tcPr>
            <w:tcW w:w="1036" w:type="dxa"/>
            <w:tcBorders>
              <w:top w:val="nil"/>
              <w:left w:val="nil"/>
              <w:bottom w:val="nil"/>
              <w:right w:val="nil"/>
            </w:tcBorders>
            <w:shd w:val="clear" w:color="auto" w:fill="auto"/>
            <w:noWrap/>
            <w:vAlign w:val="bottom"/>
            <w:hideMark/>
          </w:tcPr>
          <w:p w14:paraId="071639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7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97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9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79" w14:textId="77777777" w:rsidR="00214CC2" w:rsidRPr="008677B1" w:rsidRDefault="006453C1" w:rsidP="005F005A">
            <w:pPr>
              <w:spacing w:after="0"/>
              <w:rPr>
                <w:rFonts w:ascii="Times New Roman" w:eastAsia="Times New Roman" w:hAnsi="Times New Roman" w:cs="Times New Roman"/>
                <w:sz w:val="20"/>
              </w:rPr>
            </w:pPr>
          </w:p>
        </w:tc>
      </w:tr>
      <w:tr w:rsidR="006222AF" w14:paraId="0716397E" w14:textId="77777777">
        <w:trPr>
          <w:trHeight w:val="300"/>
        </w:trPr>
        <w:tc>
          <w:tcPr>
            <w:tcW w:w="1036" w:type="dxa"/>
            <w:tcBorders>
              <w:top w:val="nil"/>
              <w:left w:val="nil"/>
              <w:bottom w:val="nil"/>
              <w:right w:val="nil"/>
            </w:tcBorders>
            <w:shd w:val="clear" w:color="auto" w:fill="auto"/>
            <w:noWrap/>
            <w:vAlign w:val="bottom"/>
            <w:hideMark/>
          </w:tcPr>
          <w:p w14:paraId="0716397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9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217 ως έχει   ΔΕΚΤΟ ΚΑΤΑ ΠΛΕΙΟΨΗΦΙΑ</w:t>
            </w:r>
          </w:p>
        </w:tc>
        <w:tc>
          <w:tcPr>
            <w:tcW w:w="1015" w:type="dxa"/>
            <w:tcBorders>
              <w:top w:val="nil"/>
              <w:left w:val="nil"/>
              <w:bottom w:val="nil"/>
              <w:right w:val="nil"/>
            </w:tcBorders>
            <w:shd w:val="clear" w:color="auto" w:fill="auto"/>
            <w:noWrap/>
            <w:vAlign w:val="bottom"/>
            <w:hideMark/>
          </w:tcPr>
          <w:p w14:paraId="0716397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986" w14:textId="77777777">
        <w:trPr>
          <w:trHeight w:val="300"/>
        </w:trPr>
        <w:tc>
          <w:tcPr>
            <w:tcW w:w="1036" w:type="dxa"/>
            <w:tcBorders>
              <w:top w:val="nil"/>
              <w:left w:val="nil"/>
              <w:bottom w:val="nil"/>
              <w:right w:val="nil"/>
            </w:tcBorders>
            <w:shd w:val="clear" w:color="auto" w:fill="auto"/>
            <w:noWrap/>
            <w:vAlign w:val="bottom"/>
            <w:hideMark/>
          </w:tcPr>
          <w:p w14:paraId="071639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9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85" w14:textId="77777777" w:rsidR="00214CC2" w:rsidRPr="008677B1" w:rsidRDefault="006453C1" w:rsidP="005F005A">
            <w:pPr>
              <w:spacing w:after="0"/>
              <w:rPr>
                <w:rFonts w:ascii="Times New Roman" w:eastAsia="Times New Roman" w:hAnsi="Times New Roman" w:cs="Times New Roman"/>
                <w:sz w:val="20"/>
              </w:rPr>
            </w:pPr>
          </w:p>
        </w:tc>
      </w:tr>
      <w:tr w:rsidR="006222AF" w14:paraId="0716398E" w14:textId="77777777">
        <w:trPr>
          <w:trHeight w:val="300"/>
        </w:trPr>
        <w:tc>
          <w:tcPr>
            <w:tcW w:w="1036" w:type="dxa"/>
            <w:tcBorders>
              <w:top w:val="nil"/>
              <w:left w:val="nil"/>
              <w:bottom w:val="nil"/>
              <w:right w:val="nil"/>
            </w:tcBorders>
            <w:shd w:val="clear" w:color="auto" w:fill="auto"/>
            <w:noWrap/>
            <w:vAlign w:val="bottom"/>
            <w:hideMark/>
          </w:tcPr>
          <w:p w14:paraId="071639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9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8D" w14:textId="77777777" w:rsidR="00214CC2" w:rsidRPr="008677B1" w:rsidRDefault="006453C1" w:rsidP="005F005A">
            <w:pPr>
              <w:spacing w:after="0"/>
              <w:rPr>
                <w:rFonts w:ascii="Times New Roman" w:eastAsia="Times New Roman" w:hAnsi="Times New Roman" w:cs="Times New Roman"/>
                <w:sz w:val="20"/>
              </w:rPr>
            </w:pPr>
          </w:p>
        </w:tc>
      </w:tr>
      <w:tr w:rsidR="006222AF" w14:paraId="07163996" w14:textId="77777777">
        <w:trPr>
          <w:trHeight w:val="300"/>
        </w:trPr>
        <w:tc>
          <w:tcPr>
            <w:tcW w:w="1036" w:type="dxa"/>
            <w:tcBorders>
              <w:top w:val="nil"/>
              <w:left w:val="nil"/>
              <w:bottom w:val="nil"/>
              <w:right w:val="nil"/>
            </w:tcBorders>
            <w:shd w:val="clear" w:color="auto" w:fill="auto"/>
            <w:noWrap/>
            <w:vAlign w:val="bottom"/>
            <w:hideMark/>
          </w:tcPr>
          <w:p w14:paraId="071639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9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9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95" w14:textId="77777777" w:rsidR="00214CC2" w:rsidRPr="008677B1" w:rsidRDefault="006453C1" w:rsidP="005F005A">
            <w:pPr>
              <w:spacing w:after="0"/>
              <w:rPr>
                <w:rFonts w:ascii="Times New Roman" w:eastAsia="Times New Roman" w:hAnsi="Times New Roman" w:cs="Times New Roman"/>
                <w:sz w:val="20"/>
              </w:rPr>
            </w:pPr>
          </w:p>
        </w:tc>
      </w:tr>
      <w:tr w:rsidR="006222AF" w14:paraId="0716399E" w14:textId="77777777">
        <w:trPr>
          <w:trHeight w:val="300"/>
        </w:trPr>
        <w:tc>
          <w:tcPr>
            <w:tcW w:w="1036" w:type="dxa"/>
            <w:tcBorders>
              <w:top w:val="nil"/>
              <w:left w:val="nil"/>
              <w:bottom w:val="nil"/>
              <w:right w:val="nil"/>
            </w:tcBorders>
            <w:shd w:val="clear" w:color="auto" w:fill="auto"/>
            <w:noWrap/>
            <w:vAlign w:val="bottom"/>
            <w:hideMark/>
          </w:tcPr>
          <w:p w14:paraId="071639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9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9D" w14:textId="77777777" w:rsidR="00214CC2" w:rsidRPr="008677B1" w:rsidRDefault="006453C1" w:rsidP="005F005A">
            <w:pPr>
              <w:spacing w:after="0"/>
              <w:rPr>
                <w:rFonts w:ascii="Times New Roman" w:eastAsia="Times New Roman" w:hAnsi="Times New Roman" w:cs="Times New Roman"/>
                <w:sz w:val="20"/>
              </w:rPr>
            </w:pPr>
          </w:p>
        </w:tc>
      </w:tr>
      <w:tr w:rsidR="006222AF" w14:paraId="071639A6" w14:textId="77777777">
        <w:trPr>
          <w:trHeight w:val="300"/>
        </w:trPr>
        <w:tc>
          <w:tcPr>
            <w:tcW w:w="1036" w:type="dxa"/>
            <w:tcBorders>
              <w:top w:val="nil"/>
              <w:left w:val="nil"/>
              <w:bottom w:val="nil"/>
              <w:right w:val="nil"/>
            </w:tcBorders>
            <w:shd w:val="clear" w:color="auto" w:fill="auto"/>
            <w:noWrap/>
            <w:vAlign w:val="bottom"/>
            <w:hideMark/>
          </w:tcPr>
          <w:p w14:paraId="071639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9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A5" w14:textId="77777777" w:rsidR="00214CC2" w:rsidRPr="008677B1" w:rsidRDefault="006453C1" w:rsidP="005F005A">
            <w:pPr>
              <w:spacing w:after="0"/>
              <w:rPr>
                <w:rFonts w:ascii="Times New Roman" w:eastAsia="Times New Roman" w:hAnsi="Times New Roman" w:cs="Times New Roman"/>
                <w:sz w:val="20"/>
              </w:rPr>
            </w:pPr>
          </w:p>
        </w:tc>
      </w:tr>
      <w:tr w:rsidR="006222AF" w14:paraId="071639AE" w14:textId="77777777">
        <w:trPr>
          <w:trHeight w:val="300"/>
        </w:trPr>
        <w:tc>
          <w:tcPr>
            <w:tcW w:w="1036" w:type="dxa"/>
            <w:tcBorders>
              <w:top w:val="nil"/>
              <w:left w:val="nil"/>
              <w:bottom w:val="nil"/>
              <w:right w:val="nil"/>
            </w:tcBorders>
            <w:shd w:val="clear" w:color="auto" w:fill="auto"/>
            <w:noWrap/>
            <w:vAlign w:val="bottom"/>
            <w:hideMark/>
          </w:tcPr>
          <w:p w14:paraId="071639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9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AD" w14:textId="77777777" w:rsidR="00214CC2" w:rsidRPr="008677B1" w:rsidRDefault="006453C1" w:rsidP="005F005A">
            <w:pPr>
              <w:spacing w:after="0"/>
              <w:rPr>
                <w:rFonts w:ascii="Times New Roman" w:eastAsia="Times New Roman" w:hAnsi="Times New Roman" w:cs="Times New Roman"/>
                <w:sz w:val="20"/>
              </w:rPr>
            </w:pPr>
          </w:p>
        </w:tc>
      </w:tr>
      <w:tr w:rsidR="006222AF" w14:paraId="071639B6" w14:textId="77777777">
        <w:trPr>
          <w:trHeight w:val="300"/>
        </w:trPr>
        <w:tc>
          <w:tcPr>
            <w:tcW w:w="1036" w:type="dxa"/>
            <w:tcBorders>
              <w:top w:val="nil"/>
              <w:left w:val="nil"/>
              <w:bottom w:val="nil"/>
              <w:right w:val="nil"/>
            </w:tcBorders>
            <w:shd w:val="clear" w:color="auto" w:fill="auto"/>
            <w:noWrap/>
            <w:vAlign w:val="bottom"/>
            <w:hideMark/>
          </w:tcPr>
          <w:p w14:paraId="071639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9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B5" w14:textId="77777777" w:rsidR="00214CC2" w:rsidRPr="008677B1" w:rsidRDefault="006453C1" w:rsidP="005F005A">
            <w:pPr>
              <w:spacing w:after="0"/>
              <w:rPr>
                <w:rFonts w:ascii="Times New Roman" w:eastAsia="Times New Roman" w:hAnsi="Times New Roman" w:cs="Times New Roman"/>
                <w:sz w:val="20"/>
              </w:rPr>
            </w:pPr>
          </w:p>
        </w:tc>
      </w:tr>
      <w:tr w:rsidR="006222AF" w14:paraId="071639BD" w14:textId="77777777">
        <w:trPr>
          <w:trHeight w:val="300"/>
        </w:trPr>
        <w:tc>
          <w:tcPr>
            <w:tcW w:w="2051" w:type="dxa"/>
            <w:gridSpan w:val="2"/>
            <w:tcBorders>
              <w:top w:val="nil"/>
              <w:left w:val="nil"/>
              <w:bottom w:val="nil"/>
              <w:right w:val="nil"/>
            </w:tcBorders>
            <w:shd w:val="clear" w:color="auto" w:fill="auto"/>
            <w:noWrap/>
            <w:vAlign w:val="bottom"/>
            <w:hideMark/>
          </w:tcPr>
          <w:p w14:paraId="071639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9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BC" w14:textId="77777777" w:rsidR="00214CC2" w:rsidRPr="008677B1" w:rsidRDefault="006453C1" w:rsidP="005F005A">
            <w:pPr>
              <w:spacing w:after="0"/>
              <w:rPr>
                <w:rFonts w:ascii="Times New Roman" w:eastAsia="Times New Roman" w:hAnsi="Times New Roman" w:cs="Times New Roman"/>
                <w:sz w:val="20"/>
              </w:rPr>
            </w:pPr>
          </w:p>
        </w:tc>
      </w:tr>
      <w:tr w:rsidR="006222AF" w14:paraId="071639C5" w14:textId="77777777">
        <w:trPr>
          <w:trHeight w:val="300"/>
        </w:trPr>
        <w:tc>
          <w:tcPr>
            <w:tcW w:w="1036" w:type="dxa"/>
            <w:tcBorders>
              <w:top w:val="nil"/>
              <w:left w:val="nil"/>
              <w:bottom w:val="nil"/>
              <w:right w:val="nil"/>
            </w:tcBorders>
            <w:shd w:val="clear" w:color="auto" w:fill="auto"/>
            <w:noWrap/>
            <w:vAlign w:val="bottom"/>
            <w:hideMark/>
          </w:tcPr>
          <w:p w14:paraId="071639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C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9C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9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C4" w14:textId="77777777" w:rsidR="00214CC2" w:rsidRPr="008677B1" w:rsidRDefault="006453C1" w:rsidP="005F005A">
            <w:pPr>
              <w:spacing w:after="0"/>
              <w:rPr>
                <w:rFonts w:ascii="Times New Roman" w:eastAsia="Times New Roman" w:hAnsi="Times New Roman" w:cs="Times New Roman"/>
                <w:sz w:val="20"/>
              </w:rPr>
            </w:pPr>
          </w:p>
        </w:tc>
      </w:tr>
      <w:tr w:rsidR="006222AF" w14:paraId="071639C9" w14:textId="77777777">
        <w:trPr>
          <w:trHeight w:val="300"/>
        </w:trPr>
        <w:tc>
          <w:tcPr>
            <w:tcW w:w="1036" w:type="dxa"/>
            <w:tcBorders>
              <w:top w:val="nil"/>
              <w:left w:val="nil"/>
              <w:bottom w:val="nil"/>
              <w:right w:val="nil"/>
            </w:tcBorders>
            <w:shd w:val="clear" w:color="auto" w:fill="auto"/>
            <w:noWrap/>
            <w:vAlign w:val="bottom"/>
            <w:hideMark/>
          </w:tcPr>
          <w:p w14:paraId="071639C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9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218 ως έχει   ΔΕΚΤΟ ΚΑΤΑ ΠΛΕΙΟΨΗΦΙΑ</w:t>
            </w:r>
          </w:p>
        </w:tc>
        <w:tc>
          <w:tcPr>
            <w:tcW w:w="1015" w:type="dxa"/>
            <w:tcBorders>
              <w:top w:val="nil"/>
              <w:left w:val="nil"/>
              <w:bottom w:val="nil"/>
              <w:right w:val="nil"/>
            </w:tcBorders>
            <w:shd w:val="clear" w:color="auto" w:fill="auto"/>
            <w:noWrap/>
            <w:vAlign w:val="bottom"/>
            <w:hideMark/>
          </w:tcPr>
          <w:p w14:paraId="071639C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9D1" w14:textId="77777777">
        <w:trPr>
          <w:trHeight w:val="300"/>
        </w:trPr>
        <w:tc>
          <w:tcPr>
            <w:tcW w:w="1036" w:type="dxa"/>
            <w:tcBorders>
              <w:top w:val="nil"/>
              <w:left w:val="nil"/>
              <w:bottom w:val="nil"/>
              <w:right w:val="nil"/>
            </w:tcBorders>
            <w:shd w:val="clear" w:color="auto" w:fill="auto"/>
            <w:noWrap/>
            <w:vAlign w:val="bottom"/>
            <w:hideMark/>
          </w:tcPr>
          <w:p w14:paraId="071639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9C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C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D0" w14:textId="77777777" w:rsidR="00214CC2" w:rsidRPr="008677B1" w:rsidRDefault="006453C1" w:rsidP="005F005A">
            <w:pPr>
              <w:spacing w:after="0"/>
              <w:rPr>
                <w:rFonts w:ascii="Times New Roman" w:eastAsia="Times New Roman" w:hAnsi="Times New Roman" w:cs="Times New Roman"/>
                <w:sz w:val="20"/>
              </w:rPr>
            </w:pPr>
          </w:p>
        </w:tc>
      </w:tr>
      <w:tr w:rsidR="006222AF" w14:paraId="071639D9" w14:textId="77777777">
        <w:trPr>
          <w:trHeight w:val="300"/>
        </w:trPr>
        <w:tc>
          <w:tcPr>
            <w:tcW w:w="1036" w:type="dxa"/>
            <w:tcBorders>
              <w:top w:val="nil"/>
              <w:left w:val="nil"/>
              <w:bottom w:val="nil"/>
              <w:right w:val="nil"/>
            </w:tcBorders>
            <w:shd w:val="clear" w:color="auto" w:fill="auto"/>
            <w:noWrap/>
            <w:vAlign w:val="bottom"/>
            <w:hideMark/>
          </w:tcPr>
          <w:p w14:paraId="071639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9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D8" w14:textId="77777777" w:rsidR="00214CC2" w:rsidRPr="008677B1" w:rsidRDefault="006453C1" w:rsidP="005F005A">
            <w:pPr>
              <w:spacing w:after="0"/>
              <w:rPr>
                <w:rFonts w:ascii="Times New Roman" w:eastAsia="Times New Roman" w:hAnsi="Times New Roman" w:cs="Times New Roman"/>
                <w:sz w:val="20"/>
              </w:rPr>
            </w:pPr>
          </w:p>
        </w:tc>
      </w:tr>
      <w:tr w:rsidR="006222AF" w14:paraId="071639E1" w14:textId="77777777">
        <w:trPr>
          <w:trHeight w:val="300"/>
        </w:trPr>
        <w:tc>
          <w:tcPr>
            <w:tcW w:w="1036" w:type="dxa"/>
            <w:tcBorders>
              <w:top w:val="nil"/>
              <w:left w:val="nil"/>
              <w:bottom w:val="nil"/>
              <w:right w:val="nil"/>
            </w:tcBorders>
            <w:shd w:val="clear" w:color="auto" w:fill="auto"/>
            <w:noWrap/>
            <w:vAlign w:val="bottom"/>
            <w:hideMark/>
          </w:tcPr>
          <w:p w14:paraId="071639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9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9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E0" w14:textId="77777777" w:rsidR="00214CC2" w:rsidRPr="008677B1" w:rsidRDefault="006453C1" w:rsidP="005F005A">
            <w:pPr>
              <w:spacing w:after="0"/>
              <w:rPr>
                <w:rFonts w:ascii="Times New Roman" w:eastAsia="Times New Roman" w:hAnsi="Times New Roman" w:cs="Times New Roman"/>
                <w:sz w:val="20"/>
              </w:rPr>
            </w:pPr>
          </w:p>
        </w:tc>
      </w:tr>
      <w:tr w:rsidR="006222AF" w14:paraId="071639E9" w14:textId="77777777">
        <w:trPr>
          <w:trHeight w:val="300"/>
        </w:trPr>
        <w:tc>
          <w:tcPr>
            <w:tcW w:w="1036" w:type="dxa"/>
            <w:tcBorders>
              <w:top w:val="nil"/>
              <w:left w:val="nil"/>
              <w:bottom w:val="nil"/>
              <w:right w:val="nil"/>
            </w:tcBorders>
            <w:shd w:val="clear" w:color="auto" w:fill="auto"/>
            <w:noWrap/>
            <w:vAlign w:val="bottom"/>
            <w:hideMark/>
          </w:tcPr>
          <w:p w14:paraId="071639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9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E8" w14:textId="77777777" w:rsidR="00214CC2" w:rsidRPr="008677B1" w:rsidRDefault="006453C1" w:rsidP="005F005A">
            <w:pPr>
              <w:spacing w:after="0"/>
              <w:rPr>
                <w:rFonts w:ascii="Times New Roman" w:eastAsia="Times New Roman" w:hAnsi="Times New Roman" w:cs="Times New Roman"/>
                <w:sz w:val="20"/>
              </w:rPr>
            </w:pPr>
          </w:p>
        </w:tc>
      </w:tr>
      <w:tr w:rsidR="006222AF" w14:paraId="071639F1" w14:textId="77777777">
        <w:trPr>
          <w:trHeight w:val="300"/>
        </w:trPr>
        <w:tc>
          <w:tcPr>
            <w:tcW w:w="1036" w:type="dxa"/>
            <w:tcBorders>
              <w:top w:val="nil"/>
              <w:left w:val="nil"/>
              <w:bottom w:val="nil"/>
              <w:right w:val="nil"/>
            </w:tcBorders>
            <w:shd w:val="clear" w:color="auto" w:fill="auto"/>
            <w:noWrap/>
            <w:vAlign w:val="bottom"/>
            <w:hideMark/>
          </w:tcPr>
          <w:p w14:paraId="071639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9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F0" w14:textId="77777777" w:rsidR="00214CC2" w:rsidRPr="008677B1" w:rsidRDefault="006453C1" w:rsidP="005F005A">
            <w:pPr>
              <w:spacing w:after="0"/>
              <w:rPr>
                <w:rFonts w:ascii="Times New Roman" w:eastAsia="Times New Roman" w:hAnsi="Times New Roman" w:cs="Times New Roman"/>
                <w:sz w:val="20"/>
              </w:rPr>
            </w:pPr>
          </w:p>
        </w:tc>
      </w:tr>
      <w:tr w:rsidR="006222AF" w14:paraId="071639F9" w14:textId="77777777">
        <w:trPr>
          <w:trHeight w:val="300"/>
        </w:trPr>
        <w:tc>
          <w:tcPr>
            <w:tcW w:w="1036" w:type="dxa"/>
            <w:tcBorders>
              <w:top w:val="nil"/>
              <w:left w:val="nil"/>
              <w:bottom w:val="nil"/>
              <w:right w:val="nil"/>
            </w:tcBorders>
            <w:shd w:val="clear" w:color="auto" w:fill="auto"/>
            <w:noWrap/>
            <w:vAlign w:val="bottom"/>
            <w:hideMark/>
          </w:tcPr>
          <w:p w14:paraId="071639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9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9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F8" w14:textId="77777777" w:rsidR="00214CC2" w:rsidRPr="008677B1" w:rsidRDefault="006453C1" w:rsidP="005F005A">
            <w:pPr>
              <w:spacing w:after="0"/>
              <w:rPr>
                <w:rFonts w:ascii="Times New Roman" w:eastAsia="Times New Roman" w:hAnsi="Times New Roman" w:cs="Times New Roman"/>
                <w:sz w:val="20"/>
              </w:rPr>
            </w:pPr>
          </w:p>
        </w:tc>
      </w:tr>
      <w:tr w:rsidR="006222AF" w14:paraId="07163A01" w14:textId="77777777">
        <w:trPr>
          <w:trHeight w:val="300"/>
        </w:trPr>
        <w:tc>
          <w:tcPr>
            <w:tcW w:w="1036" w:type="dxa"/>
            <w:tcBorders>
              <w:top w:val="nil"/>
              <w:left w:val="nil"/>
              <w:bottom w:val="nil"/>
              <w:right w:val="nil"/>
            </w:tcBorders>
            <w:shd w:val="clear" w:color="auto" w:fill="auto"/>
            <w:noWrap/>
            <w:vAlign w:val="bottom"/>
            <w:hideMark/>
          </w:tcPr>
          <w:p w14:paraId="071639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39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9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9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9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9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00" w14:textId="77777777" w:rsidR="00214CC2" w:rsidRPr="008677B1" w:rsidRDefault="006453C1" w:rsidP="005F005A">
            <w:pPr>
              <w:spacing w:after="0"/>
              <w:rPr>
                <w:rFonts w:ascii="Times New Roman" w:eastAsia="Times New Roman" w:hAnsi="Times New Roman" w:cs="Times New Roman"/>
                <w:sz w:val="20"/>
              </w:rPr>
            </w:pPr>
          </w:p>
        </w:tc>
      </w:tr>
      <w:tr w:rsidR="006222AF" w14:paraId="07163A08" w14:textId="77777777">
        <w:trPr>
          <w:trHeight w:val="300"/>
        </w:trPr>
        <w:tc>
          <w:tcPr>
            <w:tcW w:w="2051" w:type="dxa"/>
            <w:gridSpan w:val="2"/>
            <w:tcBorders>
              <w:top w:val="nil"/>
              <w:left w:val="nil"/>
              <w:bottom w:val="nil"/>
              <w:right w:val="nil"/>
            </w:tcBorders>
            <w:shd w:val="clear" w:color="auto" w:fill="auto"/>
            <w:noWrap/>
            <w:vAlign w:val="bottom"/>
            <w:hideMark/>
          </w:tcPr>
          <w:p w14:paraId="07163A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A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07" w14:textId="77777777" w:rsidR="00214CC2" w:rsidRPr="008677B1" w:rsidRDefault="006453C1" w:rsidP="005F005A">
            <w:pPr>
              <w:spacing w:after="0"/>
              <w:rPr>
                <w:rFonts w:ascii="Times New Roman" w:eastAsia="Times New Roman" w:hAnsi="Times New Roman" w:cs="Times New Roman"/>
                <w:sz w:val="20"/>
              </w:rPr>
            </w:pPr>
          </w:p>
        </w:tc>
      </w:tr>
      <w:tr w:rsidR="006222AF" w14:paraId="07163A10" w14:textId="77777777">
        <w:trPr>
          <w:trHeight w:val="300"/>
        </w:trPr>
        <w:tc>
          <w:tcPr>
            <w:tcW w:w="1036" w:type="dxa"/>
            <w:tcBorders>
              <w:top w:val="nil"/>
              <w:left w:val="nil"/>
              <w:bottom w:val="nil"/>
              <w:right w:val="nil"/>
            </w:tcBorders>
            <w:shd w:val="clear" w:color="auto" w:fill="auto"/>
            <w:noWrap/>
            <w:vAlign w:val="bottom"/>
            <w:hideMark/>
          </w:tcPr>
          <w:p w14:paraId="07163A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0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A0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A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0F" w14:textId="77777777" w:rsidR="00214CC2" w:rsidRPr="008677B1" w:rsidRDefault="006453C1" w:rsidP="005F005A">
            <w:pPr>
              <w:spacing w:after="0"/>
              <w:rPr>
                <w:rFonts w:ascii="Times New Roman" w:eastAsia="Times New Roman" w:hAnsi="Times New Roman" w:cs="Times New Roman"/>
                <w:sz w:val="20"/>
              </w:rPr>
            </w:pPr>
          </w:p>
        </w:tc>
      </w:tr>
      <w:tr w:rsidR="006222AF" w14:paraId="07163A14" w14:textId="77777777">
        <w:trPr>
          <w:trHeight w:val="300"/>
        </w:trPr>
        <w:tc>
          <w:tcPr>
            <w:tcW w:w="1036" w:type="dxa"/>
            <w:tcBorders>
              <w:top w:val="nil"/>
              <w:left w:val="nil"/>
              <w:bottom w:val="nil"/>
              <w:right w:val="nil"/>
            </w:tcBorders>
            <w:shd w:val="clear" w:color="auto" w:fill="auto"/>
            <w:noWrap/>
            <w:vAlign w:val="bottom"/>
            <w:hideMark/>
          </w:tcPr>
          <w:p w14:paraId="07163A1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A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219 </w:t>
            </w:r>
            <w:r w:rsidRPr="008677B1">
              <w:rPr>
                <w:rFonts w:ascii="Calibri" w:eastAsia="Times New Roman" w:hAnsi="Calibri" w:cs="Times New Roman"/>
                <w:color w:val="000000"/>
                <w:sz w:val="22"/>
                <w:szCs w:val="22"/>
              </w:rPr>
              <w:t>ως έχει   ΔΕΚΤΟ ΚΑΤΑ ΠΛΕΙΟΨΗΦΙΑ</w:t>
            </w:r>
          </w:p>
        </w:tc>
        <w:tc>
          <w:tcPr>
            <w:tcW w:w="1015" w:type="dxa"/>
            <w:tcBorders>
              <w:top w:val="nil"/>
              <w:left w:val="nil"/>
              <w:bottom w:val="nil"/>
              <w:right w:val="nil"/>
            </w:tcBorders>
            <w:shd w:val="clear" w:color="auto" w:fill="auto"/>
            <w:noWrap/>
            <w:vAlign w:val="bottom"/>
            <w:hideMark/>
          </w:tcPr>
          <w:p w14:paraId="07163A1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A1C" w14:textId="77777777">
        <w:trPr>
          <w:trHeight w:val="300"/>
        </w:trPr>
        <w:tc>
          <w:tcPr>
            <w:tcW w:w="1036" w:type="dxa"/>
            <w:tcBorders>
              <w:top w:val="nil"/>
              <w:left w:val="nil"/>
              <w:bottom w:val="nil"/>
              <w:right w:val="nil"/>
            </w:tcBorders>
            <w:shd w:val="clear" w:color="auto" w:fill="auto"/>
            <w:noWrap/>
            <w:vAlign w:val="bottom"/>
            <w:hideMark/>
          </w:tcPr>
          <w:p w14:paraId="07163A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A1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1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1B" w14:textId="77777777" w:rsidR="00214CC2" w:rsidRPr="008677B1" w:rsidRDefault="006453C1" w:rsidP="005F005A">
            <w:pPr>
              <w:spacing w:after="0"/>
              <w:rPr>
                <w:rFonts w:ascii="Times New Roman" w:eastAsia="Times New Roman" w:hAnsi="Times New Roman" w:cs="Times New Roman"/>
                <w:sz w:val="20"/>
              </w:rPr>
            </w:pPr>
          </w:p>
        </w:tc>
      </w:tr>
      <w:tr w:rsidR="006222AF" w14:paraId="07163A24" w14:textId="77777777">
        <w:trPr>
          <w:trHeight w:val="300"/>
        </w:trPr>
        <w:tc>
          <w:tcPr>
            <w:tcW w:w="1036" w:type="dxa"/>
            <w:tcBorders>
              <w:top w:val="nil"/>
              <w:left w:val="nil"/>
              <w:bottom w:val="nil"/>
              <w:right w:val="nil"/>
            </w:tcBorders>
            <w:shd w:val="clear" w:color="auto" w:fill="auto"/>
            <w:noWrap/>
            <w:vAlign w:val="bottom"/>
            <w:hideMark/>
          </w:tcPr>
          <w:p w14:paraId="07163A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A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23" w14:textId="77777777" w:rsidR="00214CC2" w:rsidRPr="008677B1" w:rsidRDefault="006453C1" w:rsidP="005F005A">
            <w:pPr>
              <w:spacing w:after="0"/>
              <w:rPr>
                <w:rFonts w:ascii="Times New Roman" w:eastAsia="Times New Roman" w:hAnsi="Times New Roman" w:cs="Times New Roman"/>
                <w:sz w:val="20"/>
              </w:rPr>
            </w:pPr>
          </w:p>
        </w:tc>
      </w:tr>
      <w:tr w:rsidR="006222AF" w14:paraId="07163A2C" w14:textId="77777777">
        <w:trPr>
          <w:trHeight w:val="300"/>
        </w:trPr>
        <w:tc>
          <w:tcPr>
            <w:tcW w:w="1036" w:type="dxa"/>
            <w:tcBorders>
              <w:top w:val="nil"/>
              <w:left w:val="nil"/>
              <w:bottom w:val="nil"/>
              <w:right w:val="nil"/>
            </w:tcBorders>
            <w:shd w:val="clear" w:color="auto" w:fill="auto"/>
            <w:noWrap/>
            <w:vAlign w:val="bottom"/>
            <w:hideMark/>
          </w:tcPr>
          <w:p w14:paraId="07163A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A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A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2B" w14:textId="77777777" w:rsidR="00214CC2" w:rsidRPr="008677B1" w:rsidRDefault="006453C1" w:rsidP="005F005A">
            <w:pPr>
              <w:spacing w:after="0"/>
              <w:rPr>
                <w:rFonts w:ascii="Times New Roman" w:eastAsia="Times New Roman" w:hAnsi="Times New Roman" w:cs="Times New Roman"/>
                <w:sz w:val="20"/>
              </w:rPr>
            </w:pPr>
          </w:p>
        </w:tc>
      </w:tr>
      <w:tr w:rsidR="006222AF" w14:paraId="07163A34" w14:textId="77777777">
        <w:trPr>
          <w:trHeight w:val="300"/>
        </w:trPr>
        <w:tc>
          <w:tcPr>
            <w:tcW w:w="1036" w:type="dxa"/>
            <w:tcBorders>
              <w:top w:val="nil"/>
              <w:left w:val="nil"/>
              <w:bottom w:val="nil"/>
              <w:right w:val="nil"/>
            </w:tcBorders>
            <w:shd w:val="clear" w:color="auto" w:fill="auto"/>
            <w:noWrap/>
            <w:vAlign w:val="bottom"/>
            <w:hideMark/>
          </w:tcPr>
          <w:p w14:paraId="07163A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A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33" w14:textId="77777777" w:rsidR="00214CC2" w:rsidRPr="008677B1" w:rsidRDefault="006453C1" w:rsidP="005F005A">
            <w:pPr>
              <w:spacing w:after="0"/>
              <w:rPr>
                <w:rFonts w:ascii="Times New Roman" w:eastAsia="Times New Roman" w:hAnsi="Times New Roman" w:cs="Times New Roman"/>
                <w:sz w:val="20"/>
              </w:rPr>
            </w:pPr>
          </w:p>
        </w:tc>
      </w:tr>
      <w:tr w:rsidR="006222AF" w14:paraId="07163A3C" w14:textId="77777777">
        <w:trPr>
          <w:trHeight w:val="300"/>
        </w:trPr>
        <w:tc>
          <w:tcPr>
            <w:tcW w:w="1036" w:type="dxa"/>
            <w:tcBorders>
              <w:top w:val="nil"/>
              <w:left w:val="nil"/>
              <w:bottom w:val="nil"/>
              <w:right w:val="nil"/>
            </w:tcBorders>
            <w:shd w:val="clear" w:color="auto" w:fill="auto"/>
            <w:noWrap/>
            <w:vAlign w:val="bottom"/>
            <w:hideMark/>
          </w:tcPr>
          <w:p w14:paraId="07163A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A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3B" w14:textId="77777777" w:rsidR="00214CC2" w:rsidRPr="008677B1" w:rsidRDefault="006453C1" w:rsidP="005F005A">
            <w:pPr>
              <w:spacing w:after="0"/>
              <w:rPr>
                <w:rFonts w:ascii="Times New Roman" w:eastAsia="Times New Roman" w:hAnsi="Times New Roman" w:cs="Times New Roman"/>
                <w:sz w:val="20"/>
              </w:rPr>
            </w:pPr>
          </w:p>
        </w:tc>
      </w:tr>
      <w:tr w:rsidR="006222AF" w14:paraId="07163A44" w14:textId="77777777">
        <w:trPr>
          <w:trHeight w:val="300"/>
        </w:trPr>
        <w:tc>
          <w:tcPr>
            <w:tcW w:w="1036" w:type="dxa"/>
            <w:tcBorders>
              <w:top w:val="nil"/>
              <w:left w:val="nil"/>
              <w:bottom w:val="nil"/>
              <w:right w:val="nil"/>
            </w:tcBorders>
            <w:shd w:val="clear" w:color="auto" w:fill="auto"/>
            <w:noWrap/>
            <w:vAlign w:val="bottom"/>
            <w:hideMark/>
          </w:tcPr>
          <w:p w14:paraId="07163A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A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43" w14:textId="77777777" w:rsidR="00214CC2" w:rsidRPr="008677B1" w:rsidRDefault="006453C1" w:rsidP="005F005A">
            <w:pPr>
              <w:spacing w:after="0"/>
              <w:rPr>
                <w:rFonts w:ascii="Times New Roman" w:eastAsia="Times New Roman" w:hAnsi="Times New Roman" w:cs="Times New Roman"/>
                <w:sz w:val="20"/>
              </w:rPr>
            </w:pPr>
          </w:p>
        </w:tc>
      </w:tr>
      <w:tr w:rsidR="006222AF" w14:paraId="07163A4C" w14:textId="77777777">
        <w:trPr>
          <w:trHeight w:val="300"/>
        </w:trPr>
        <w:tc>
          <w:tcPr>
            <w:tcW w:w="1036" w:type="dxa"/>
            <w:tcBorders>
              <w:top w:val="nil"/>
              <w:left w:val="nil"/>
              <w:bottom w:val="nil"/>
              <w:right w:val="nil"/>
            </w:tcBorders>
            <w:shd w:val="clear" w:color="auto" w:fill="auto"/>
            <w:noWrap/>
            <w:vAlign w:val="bottom"/>
            <w:hideMark/>
          </w:tcPr>
          <w:p w14:paraId="07163A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A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A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4B" w14:textId="77777777" w:rsidR="00214CC2" w:rsidRPr="008677B1" w:rsidRDefault="006453C1" w:rsidP="005F005A">
            <w:pPr>
              <w:spacing w:after="0"/>
              <w:rPr>
                <w:rFonts w:ascii="Times New Roman" w:eastAsia="Times New Roman" w:hAnsi="Times New Roman" w:cs="Times New Roman"/>
                <w:sz w:val="20"/>
              </w:rPr>
            </w:pPr>
          </w:p>
        </w:tc>
      </w:tr>
      <w:tr w:rsidR="006222AF" w14:paraId="07163A53" w14:textId="77777777">
        <w:trPr>
          <w:trHeight w:val="300"/>
        </w:trPr>
        <w:tc>
          <w:tcPr>
            <w:tcW w:w="2051" w:type="dxa"/>
            <w:gridSpan w:val="2"/>
            <w:tcBorders>
              <w:top w:val="nil"/>
              <w:left w:val="nil"/>
              <w:bottom w:val="nil"/>
              <w:right w:val="nil"/>
            </w:tcBorders>
            <w:shd w:val="clear" w:color="auto" w:fill="auto"/>
            <w:noWrap/>
            <w:vAlign w:val="bottom"/>
            <w:hideMark/>
          </w:tcPr>
          <w:p w14:paraId="07163A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A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52" w14:textId="77777777" w:rsidR="00214CC2" w:rsidRPr="008677B1" w:rsidRDefault="006453C1" w:rsidP="005F005A">
            <w:pPr>
              <w:spacing w:after="0"/>
              <w:rPr>
                <w:rFonts w:ascii="Times New Roman" w:eastAsia="Times New Roman" w:hAnsi="Times New Roman" w:cs="Times New Roman"/>
                <w:sz w:val="20"/>
              </w:rPr>
            </w:pPr>
          </w:p>
        </w:tc>
      </w:tr>
      <w:tr w:rsidR="006222AF" w14:paraId="07163A5B" w14:textId="77777777">
        <w:trPr>
          <w:trHeight w:val="300"/>
        </w:trPr>
        <w:tc>
          <w:tcPr>
            <w:tcW w:w="1036" w:type="dxa"/>
            <w:tcBorders>
              <w:top w:val="nil"/>
              <w:left w:val="nil"/>
              <w:bottom w:val="nil"/>
              <w:right w:val="nil"/>
            </w:tcBorders>
            <w:shd w:val="clear" w:color="auto" w:fill="auto"/>
            <w:noWrap/>
            <w:vAlign w:val="bottom"/>
            <w:hideMark/>
          </w:tcPr>
          <w:p w14:paraId="07163A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5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A5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A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5A" w14:textId="77777777" w:rsidR="00214CC2" w:rsidRPr="008677B1" w:rsidRDefault="006453C1" w:rsidP="005F005A">
            <w:pPr>
              <w:spacing w:after="0"/>
              <w:rPr>
                <w:rFonts w:ascii="Times New Roman" w:eastAsia="Times New Roman" w:hAnsi="Times New Roman" w:cs="Times New Roman"/>
                <w:sz w:val="20"/>
              </w:rPr>
            </w:pPr>
          </w:p>
        </w:tc>
      </w:tr>
      <w:tr w:rsidR="006222AF" w14:paraId="07163A5F" w14:textId="77777777">
        <w:trPr>
          <w:trHeight w:val="300"/>
        </w:trPr>
        <w:tc>
          <w:tcPr>
            <w:tcW w:w="1036" w:type="dxa"/>
            <w:tcBorders>
              <w:top w:val="nil"/>
              <w:left w:val="nil"/>
              <w:bottom w:val="nil"/>
              <w:right w:val="nil"/>
            </w:tcBorders>
            <w:shd w:val="clear" w:color="auto" w:fill="auto"/>
            <w:noWrap/>
            <w:vAlign w:val="bottom"/>
            <w:hideMark/>
          </w:tcPr>
          <w:p w14:paraId="07163A5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A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220 όπως τροπ.    ΔΕΚΤΟ ΚΑΤΑ ΠΛΕΙΟΨΗΦΙΑ</w:t>
            </w:r>
          </w:p>
        </w:tc>
        <w:tc>
          <w:tcPr>
            <w:tcW w:w="1015" w:type="dxa"/>
            <w:tcBorders>
              <w:top w:val="nil"/>
              <w:left w:val="nil"/>
              <w:bottom w:val="nil"/>
              <w:right w:val="nil"/>
            </w:tcBorders>
            <w:shd w:val="clear" w:color="auto" w:fill="auto"/>
            <w:noWrap/>
            <w:vAlign w:val="bottom"/>
            <w:hideMark/>
          </w:tcPr>
          <w:p w14:paraId="07163A5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A67" w14:textId="77777777">
        <w:trPr>
          <w:trHeight w:val="300"/>
        </w:trPr>
        <w:tc>
          <w:tcPr>
            <w:tcW w:w="1036" w:type="dxa"/>
            <w:tcBorders>
              <w:top w:val="nil"/>
              <w:left w:val="nil"/>
              <w:bottom w:val="nil"/>
              <w:right w:val="nil"/>
            </w:tcBorders>
            <w:shd w:val="clear" w:color="auto" w:fill="auto"/>
            <w:noWrap/>
            <w:vAlign w:val="bottom"/>
            <w:hideMark/>
          </w:tcPr>
          <w:p w14:paraId="07163A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A6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6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66" w14:textId="77777777" w:rsidR="00214CC2" w:rsidRPr="008677B1" w:rsidRDefault="006453C1" w:rsidP="005F005A">
            <w:pPr>
              <w:spacing w:after="0"/>
              <w:rPr>
                <w:rFonts w:ascii="Times New Roman" w:eastAsia="Times New Roman" w:hAnsi="Times New Roman" w:cs="Times New Roman"/>
                <w:sz w:val="20"/>
              </w:rPr>
            </w:pPr>
          </w:p>
        </w:tc>
      </w:tr>
      <w:tr w:rsidR="006222AF" w14:paraId="07163A6F" w14:textId="77777777">
        <w:trPr>
          <w:trHeight w:val="300"/>
        </w:trPr>
        <w:tc>
          <w:tcPr>
            <w:tcW w:w="1036" w:type="dxa"/>
            <w:tcBorders>
              <w:top w:val="nil"/>
              <w:left w:val="nil"/>
              <w:bottom w:val="nil"/>
              <w:right w:val="nil"/>
            </w:tcBorders>
            <w:shd w:val="clear" w:color="auto" w:fill="auto"/>
            <w:noWrap/>
            <w:vAlign w:val="bottom"/>
            <w:hideMark/>
          </w:tcPr>
          <w:p w14:paraId="07163A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A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6E" w14:textId="77777777" w:rsidR="00214CC2" w:rsidRPr="008677B1" w:rsidRDefault="006453C1" w:rsidP="005F005A">
            <w:pPr>
              <w:spacing w:after="0"/>
              <w:rPr>
                <w:rFonts w:ascii="Times New Roman" w:eastAsia="Times New Roman" w:hAnsi="Times New Roman" w:cs="Times New Roman"/>
                <w:sz w:val="20"/>
              </w:rPr>
            </w:pPr>
          </w:p>
        </w:tc>
      </w:tr>
      <w:tr w:rsidR="006222AF" w14:paraId="07163A77" w14:textId="77777777">
        <w:trPr>
          <w:trHeight w:val="300"/>
        </w:trPr>
        <w:tc>
          <w:tcPr>
            <w:tcW w:w="1036" w:type="dxa"/>
            <w:tcBorders>
              <w:top w:val="nil"/>
              <w:left w:val="nil"/>
              <w:bottom w:val="nil"/>
              <w:right w:val="nil"/>
            </w:tcBorders>
            <w:shd w:val="clear" w:color="auto" w:fill="auto"/>
            <w:noWrap/>
            <w:vAlign w:val="bottom"/>
            <w:hideMark/>
          </w:tcPr>
          <w:p w14:paraId="07163A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A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76" w14:textId="77777777" w:rsidR="00214CC2" w:rsidRPr="008677B1" w:rsidRDefault="006453C1" w:rsidP="005F005A">
            <w:pPr>
              <w:spacing w:after="0"/>
              <w:rPr>
                <w:rFonts w:ascii="Times New Roman" w:eastAsia="Times New Roman" w:hAnsi="Times New Roman" w:cs="Times New Roman"/>
                <w:sz w:val="20"/>
              </w:rPr>
            </w:pPr>
          </w:p>
        </w:tc>
      </w:tr>
      <w:tr w:rsidR="006222AF" w14:paraId="07163A7F" w14:textId="77777777">
        <w:trPr>
          <w:trHeight w:val="300"/>
        </w:trPr>
        <w:tc>
          <w:tcPr>
            <w:tcW w:w="1036" w:type="dxa"/>
            <w:tcBorders>
              <w:top w:val="nil"/>
              <w:left w:val="nil"/>
              <w:bottom w:val="nil"/>
              <w:right w:val="nil"/>
            </w:tcBorders>
            <w:shd w:val="clear" w:color="auto" w:fill="auto"/>
            <w:noWrap/>
            <w:vAlign w:val="bottom"/>
            <w:hideMark/>
          </w:tcPr>
          <w:p w14:paraId="07163A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A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7E" w14:textId="77777777" w:rsidR="00214CC2" w:rsidRPr="008677B1" w:rsidRDefault="006453C1" w:rsidP="005F005A">
            <w:pPr>
              <w:spacing w:after="0"/>
              <w:rPr>
                <w:rFonts w:ascii="Times New Roman" w:eastAsia="Times New Roman" w:hAnsi="Times New Roman" w:cs="Times New Roman"/>
                <w:sz w:val="20"/>
              </w:rPr>
            </w:pPr>
          </w:p>
        </w:tc>
      </w:tr>
      <w:tr w:rsidR="006222AF" w14:paraId="07163A87" w14:textId="77777777">
        <w:trPr>
          <w:trHeight w:val="300"/>
        </w:trPr>
        <w:tc>
          <w:tcPr>
            <w:tcW w:w="1036" w:type="dxa"/>
            <w:tcBorders>
              <w:top w:val="nil"/>
              <w:left w:val="nil"/>
              <w:bottom w:val="nil"/>
              <w:right w:val="nil"/>
            </w:tcBorders>
            <w:shd w:val="clear" w:color="auto" w:fill="auto"/>
            <w:noWrap/>
            <w:vAlign w:val="bottom"/>
            <w:hideMark/>
          </w:tcPr>
          <w:p w14:paraId="07163A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A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86" w14:textId="77777777" w:rsidR="00214CC2" w:rsidRPr="008677B1" w:rsidRDefault="006453C1" w:rsidP="005F005A">
            <w:pPr>
              <w:spacing w:after="0"/>
              <w:rPr>
                <w:rFonts w:ascii="Times New Roman" w:eastAsia="Times New Roman" w:hAnsi="Times New Roman" w:cs="Times New Roman"/>
                <w:sz w:val="20"/>
              </w:rPr>
            </w:pPr>
          </w:p>
        </w:tc>
      </w:tr>
      <w:tr w:rsidR="006222AF" w14:paraId="07163A8F" w14:textId="77777777">
        <w:trPr>
          <w:trHeight w:val="300"/>
        </w:trPr>
        <w:tc>
          <w:tcPr>
            <w:tcW w:w="1036" w:type="dxa"/>
            <w:tcBorders>
              <w:top w:val="nil"/>
              <w:left w:val="nil"/>
              <w:bottom w:val="nil"/>
              <w:right w:val="nil"/>
            </w:tcBorders>
            <w:shd w:val="clear" w:color="auto" w:fill="auto"/>
            <w:noWrap/>
            <w:vAlign w:val="bottom"/>
            <w:hideMark/>
          </w:tcPr>
          <w:p w14:paraId="07163A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A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8E" w14:textId="77777777" w:rsidR="00214CC2" w:rsidRPr="008677B1" w:rsidRDefault="006453C1" w:rsidP="005F005A">
            <w:pPr>
              <w:spacing w:after="0"/>
              <w:rPr>
                <w:rFonts w:ascii="Times New Roman" w:eastAsia="Times New Roman" w:hAnsi="Times New Roman" w:cs="Times New Roman"/>
                <w:sz w:val="20"/>
              </w:rPr>
            </w:pPr>
          </w:p>
        </w:tc>
      </w:tr>
      <w:tr w:rsidR="006222AF" w14:paraId="07163A97" w14:textId="77777777">
        <w:trPr>
          <w:trHeight w:val="300"/>
        </w:trPr>
        <w:tc>
          <w:tcPr>
            <w:tcW w:w="1036" w:type="dxa"/>
            <w:tcBorders>
              <w:top w:val="nil"/>
              <w:left w:val="nil"/>
              <w:bottom w:val="nil"/>
              <w:right w:val="nil"/>
            </w:tcBorders>
            <w:shd w:val="clear" w:color="auto" w:fill="auto"/>
            <w:noWrap/>
            <w:vAlign w:val="bottom"/>
            <w:hideMark/>
          </w:tcPr>
          <w:p w14:paraId="07163A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A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96" w14:textId="77777777" w:rsidR="00214CC2" w:rsidRPr="008677B1" w:rsidRDefault="006453C1" w:rsidP="005F005A">
            <w:pPr>
              <w:spacing w:after="0"/>
              <w:rPr>
                <w:rFonts w:ascii="Times New Roman" w:eastAsia="Times New Roman" w:hAnsi="Times New Roman" w:cs="Times New Roman"/>
                <w:sz w:val="20"/>
              </w:rPr>
            </w:pPr>
          </w:p>
        </w:tc>
      </w:tr>
      <w:tr w:rsidR="006222AF" w14:paraId="07163A9E" w14:textId="77777777">
        <w:trPr>
          <w:trHeight w:val="300"/>
        </w:trPr>
        <w:tc>
          <w:tcPr>
            <w:tcW w:w="2051" w:type="dxa"/>
            <w:gridSpan w:val="2"/>
            <w:tcBorders>
              <w:top w:val="nil"/>
              <w:left w:val="nil"/>
              <w:bottom w:val="nil"/>
              <w:right w:val="nil"/>
            </w:tcBorders>
            <w:shd w:val="clear" w:color="auto" w:fill="auto"/>
            <w:noWrap/>
            <w:vAlign w:val="bottom"/>
            <w:hideMark/>
          </w:tcPr>
          <w:p w14:paraId="07163A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A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9D" w14:textId="77777777" w:rsidR="00214CC2" w:rsidRPr="008677B1" w:rsidRDefault="006453C1" w:rsidP="005F005A">
            <w:pPr>
              <w:spacing w:after="0"/>
              <w:rPr>
                <w:rFonts w:ascii="Times New Roman" w:eastAsia="Times New Roman" w:hAnsi="Times New Roman" w:cs="Times New Roman"/>
                <w:sz w:val="20"/>
              </w:rPr>
            </w:pPr>
          </w:p>
        </w:tc>
      </w:tr>
      <w:tr w:rsidR="006222AF" w14:paraId="07163AA6" w14:textId="77777777">
        <w:trPr>
          <w:trHeight w:val="300"/>
        </w:trPr>
        <w:tc>
          <w:tcPr>
            <w:tcW w:w="1036" w:type="dxa"/>
            <w:tcBorders>
              <w:top w:val="nil"/>
              <w:left w:val="nil"/>
              <w:bottom w:val="nil"/>
              <w:right w:val="nil"/>
            </w:tcBorders>
            <w:shd w:val="clear" w:color="auto" w:fill="auto"/>
            <w:noWrap/>
            <w:vAlign w:val="bottom"/>
            <w:hideMark/>
          </w:tcPr>
          <w:p w14:paraId="07163A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A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AA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A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A5" w14:textId="77777777" w:rsidR="00214CC2" w:rsidRPr="008677B1" w:rsidRDefault="006453C1" w:rsidP="005F005A">
            <w:pPr>
              <w:spacing w:after="0"/>
              <w:rPr>
                <w:rFonts w:ascii="Times New Roman" w:eastAsia="Times New Roman" w:hAnsi="Times New Roman" w:cs="Times New Roman"/>
                <w:sz w:val="20"/>
              </w:rPr>
            </w:pPr>
          </w:p>
        </w:tc>
      </w:tr>
      <w:tr w:rsidR="006222AF" w14:paraId="07163AAA" w14:textId="77777777">
        <w:trPr>
          <w:trHeight w:val="300"/>
        </w:trPr>
        <w:tc>
          <w:tcPr>
            <w:tcW w:w="1036" w:type="dxa"/>
            <w:tcBorders>
              <w:top w:val="nil"/>
              <w:left w:val="nil"/>
              <w:bottom w:val="nil"/>
              <w:right w:val="nil"/>
            </w:tcBorders>
            <w:shd w:val="clear" w:color="auto" w:fill="auto"/>
            <w:noWrap/>
            <w:vAlign w:val="bottom"/>
            <w:hideMark/>
          </w:tcPr>
          <w:p w14:paraId="07163AA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A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221 ως έχει   ΔΕΚΤΟ ΚΑΤΑ ΠΛΕΙΟΨΗΦΙΑ</w:t>
            </w:r>
          </w:p>
        </w:tc>
        <w:tc>
          <w:tcPr>
            <w:tcW w:w="1015" w:type="dxa"/>
            <w:tcBorders>
              <w:top w:val="nil"/>
              <w:left w:val="nil"/>
              <w:bottom w:val="nil"/>
              <w:right w:val="nil"/>
            </w:tcBorders>
            <w:shd w:val="clear" w:color="auto" w:fill="auto"/>
            <w:noWrap/>
            <w:vAlign w:val="bottom"/>
            <w:hideMark/>
          </w:tcPr>
          <w:p w14:paraId="07163AA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AB2" w14:textId="77777777">
        <w:trPr>
          <w:trHeight w:val="300"/>
        </w:trPr>
        <w:tc>
          <w:tcPr>
            <w:tcW w:w="1036" w:type="dxa"/>
            <w:tcBorders>
              <w:top w:val="nil"/>
              <w:left w:val="nil"/>
              <w:bottom w:val="nil"/>
              <w:right w:val="nil"/>
            </w:tcBorders>
            <w:shd w:val="clear" w:color="auto" w:fill="auto"/>
            <w:noWrap/>
            <w:vAlign w:val="bottom"/>
            <w:hideMark/>
          </w:tcPr>
          <w:p w14:paraId="07163AA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AA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A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B1" w14:textId="77777777" w:rsidR="00214CC2" w:rsidRPr="008677B1" w:rsidRDefault="006453C1" w:rsidP="005F005A">
            <w:pPr>
              <w:spacing w:after="0"/>
              <w:rPr>
                <w:rFonts w:ascii="Times New Roman" w:eastAsia="Times New Roman" w:hAnsi="Times New Roman" w:cs="Times New Roman"/>
                <w:sz w:val="20"/>
              </w:rPr>
            </w:pPr>
          </w:p>
        </w:tc>
      </w:tr>
      <w:tr w:rsidR="006222AF" w14:paraId="07163ABA" w14:textId="77777777">
        <w:trPr>
          <w:trHeight w:val="300"/>
        </w:trPr>
        <w:tc>
          <w:tcPr>
            <w:tcW w:w="1036" w:type="dxa"/>
            <w:tcBorders>
              <w:top w:val="nil"/>
              <w:left w:val="nil"/>
              <w:bottom w:val="nil"/>
              <w:right w:val="nil"/>
            </w:tcBorders>
            <w:shd w:val="clear" w:color="auto" w:fill="auto"/>
            <w:noWrap/>
            <w:vAlign w:val="bottom"/>
            <w:hideMark/>
          </w:tcPr>
          <w:p w14:paraId="07163A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A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B9" w14:textId="77777777" w:rsidR="00214CC2" w:rsidRPr="008677B1" w:rsidRDefault="006453C1" w:rsidP="005F005A">
            <w:pPr>
              <w:spacing w:after="0"/>
              <w:rPr>
                <w:rFonts w:ascii="Times New Roman" w:eastAsia="Times New Roman" w:hAnsi="Times New Roman" w:cs="Times New Roman"/>
                <w:sz w:val="20"/>
              </w:rPr>
            </w:pPr>
          </w:p>
        </w:tc>
      </w:tr>
      <w:tr w:rsidR="006222AF" w14:paraId="07163AC2" w14:textId="77777777">
        <w:trPr>
          <w:trHeight w:val="300"/>
        </w:trPr>
        <w:tc>
          <w:tcPr>
            <w:tcW w:w="1036" w:type="dxa"/>
            <w:tcBorders>
              <w:top w:val="nil"/>
              <w:left w:val="nil"/>
              <w:bottom w:val="nil"/>
              <w:right w:val="nil"/>
            </w:tcBorders>
            <w:shd w:val="clear" w:color="auto" w:fill="auto"/>
            <w:noWrap/>
            <w:vAlign w:val="bottom"/>
            <w:hideMark/>
          </w:tcPr>
          <w:p w14:paraId="07163A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A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A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C1" w14:textId="77777777" w:rsidR="00214CC2" w:rsidRPr="008677B1" w:rsidRDefault="006453C1" w:rsidP="005F005A">
            <w:pPr>
              <w:spacing w:after="0"/>
              <w:rPr>
                <w:rFonts w:ascii="Times New Roman" w:eastAsia="Times New Roman" w:hAnsi="Times New Roman" w:cs="Times New Roman"/>
                <w:sz w:val="20"/>
              </w:rPr>
            </w:pPr>
          </w:p>
        </w:tc>
      </w:tr>
      <w:tr w:rsidR="006222AF" w14:paraId="07163ACA" w14:textId="77777777">
        <w:trPr>
          <w:trHeight w:val="300"/>
        </w:trPr>
        <w:tc>
          <w:tcPr>
            <w:tcW w:w="1036" w:type="dxa"/>
            <w:tcBorders>
              <w:top w:val="nil"/>
              <w:left w:val="nil"/>
              <w:bottom w:val="nil"/>
              <w:right w:val="nil"/>
            </w:tcBorders>
            <w:shd w:val="clear" w:color="auto" w:fill="auto"/>
            <w:noWrap/>
            <w:vAlign w:val="bottom"/>
            <w:hideMark/>
          </w:tcPr>
          <w:p w14:paraId="07163A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A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C9" w14:textId="77777777" w:rsidR="00214CC2" w:rsidRPr="008677B1" w:rsidRDefault="006453C1" w:rsidP="005F005A">
            <w:pPr>
              <w:spacing w:after="0"/>
              <w:rPr>
                <w:rFonts w:ascii="Times New Roman" w:eastAsia="Times New Roman" w:hAnsi="Times New Roman" w:cs="Times New Roman"/>
                <w:sz w:val="20"/>
              </w:rPr>
            </w:pPr>
          </w:p>
        </w:tc>
      </w:tr>
      <w:tr w:rsidR="006222AF" w14:paraId="07163AD2" w14:textId="77777777">
        <w:trPr>
          <w:trHeight w:val="300"/>
        </w:trPr>
        <w:tc>
          <w:tcPr>
            <w:tcW w:w="1036" w:type="dxa"/>
            <w:tcBorders>
              <w:top w:val="nil"/>
              <w:left w:val="nil"/>
              <w:bottom w:val="nil"/>
              <w:right w:val="nil"/>
            </w:tcBorders>
            <w:shd w:val="clear" w:color="auto" w:fill="auto"/>
            <w:noWrap/>
            <w:vAlign w:val="bottom"/>
            <w:hideMark/>
          </w:tcPr>
          <w:p w14:paraId="07163A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A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D1" w14:textId="77777777" w:rsidR="00214CC2" w:rsidRPr="008677B1" w:rsidRDefault="006453C1" w:rsidP="005F005A">
            <w:pPr>
              <w:spacing w:after="0"/>
              <w:rPr>
                <w:rFonts w:ascii="Times New Roman" w:eastAsia="Times New Roman" w:hAnsi="Times New Roman" w:cs="Times New Roman"/>
                <w:sz w:val="20"/>
              </w:rPr>
            </w:pPr>
          </w:p>
        </w:tc>
      </w:tr>
      <w:tr w:rsidR="006222AF" w14:paraId="07163ADA" w14:textId="77777777">
        <w:trPr>
          <w:trHeight w:val="300"/>
        </w:trPr>
        <w:tc>
          <w:tcPr>
            <w:tcW w:w="1036" w:type="dxa"/>
            <w:tcBorders>
              <w:top w:val="nil"/>
              <w:left w:val="nil"/>
              <w:bottom w:val="nil"/>
              <w:right w:val="nil"/>
            </w:tcBorders>
            <w:shd w:val="clear" w:color="auto" w:fill="auto"/>
            <w:noWrap/>
            <w:vAlign w:val="bottom"/>
            <w:hideMark/>
          </w:tcPr>
          <w:p w14:paraId="07163A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A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D9" w14:textId="77777777" w:rsidR="00214CC2" w:rsidRPr="008677B1" w:rsidRDefault="006453C1" w:rsidP="005F005A">
            <w:pPr>
              <w:spacing w:after="0"/>
              <w:rPr>
                <w:rFonts w:ascii="Times New Roman" w:eastAsia="Times New Roman" w:hAnsi="Times New Roman" w:cs="Times New Roman"/>
                <w:sz w:val="20"/>
              </w:rPr>
            </w:pPr>
          </w:p>
        </w:tc>
      </w:tr>
      <w:tr w:rsidR="006222AF" w14:paraId="07163AE2" w14:textId="77777777">
        <w:trPr>
          <w:trHeight w:val="300"/>
        </w:trPr>
        <w:tc>
          <w:tcPr>
            <w:tcW w:w="1036" w:type="dxa"/>
            <w:tcBorders>
              <w:top w:val="nil"/>
              <w:left w:val="nil"/>
              <w:bottom w:val="nil"/>
              <w:right w:val="nil"/>
            </w:tcBorders>
            <w:shd w:val="clear" w:color="auto" w:fill="auto"/>
            <w:noWrap/>
            <w:vAlign w:val="bottom"/>
            <w:hideMark/>
          </w:tcPr>
          <w:p w14:paraId="07163A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A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E1" w14:textId="77777777" w:rsidR="00214CC2" w:rsidRPr="008677B1" w:rsidRDefault="006453C1" w:rsidP="005F005A">
            <w:pPr>
              <w:spacing w:after="0"/>
              <w:rPr>
                <w:rFonts w:ascii="Times New Roman" w:eastAsia="Times New Roman" w:hAnsi="Times New Roman" w:cs="Times New Roman"/>
                <w:sz w:val="20"/>
              </w:rPr>
            </w:pPr>
          </w:p>
        </w:tc>
      </w:tr>
      <w:tr w:rsidR="006222AF" w14:paraId="07163AE9" w14:textId="77777777">
        <w:trPr>
          <w:trHeight w:val="300"/>
        </w:trPr>
        <w:tc>
          <w:tcPr>
            <w:tcW w:w="2051" w:type="dxa"/>
            <w:gridSpan w:val="2"/>
            <w:tcBorders>
              <w:top w:val="nil"/>
              <w:left w:val="nil"/>
              <w:bottom w:val="nil"/>
              <w:right w:val="nil"/>
            </w:tcBorders>
            <w:shd w:val="clear" w:color="auto" w:fill="auto"/>
            <w:noWrap/>
            <w:vAlign w:val="bottom"/>
            <w:hideMark/>
          </w:tcPr>
          <w:p w14:paraId="07163A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A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A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E8" w14:textId="77777777" w:rsidR="00214CC2" w:rsidRPr="008677B1" w:rsidRDefault="006453C1" w:rsidP="005F005A">
            <w:pPr>
              <w:spacing w:after="0"/>
              <w:rPr>
                <w:rFonts w:ascii="Times New Roman" w:eastAsia="Times New Roman" w:hAnsi="Times New Roman" w:cs="Times New Roman"/>
                <w:sz w:val="20"/>
              </w:rPr>
            </w:pPr>
          </w:p>
        </w:tc>
      </w:tr>
      <w:tr w:rsidR="006222AF" w14:paraId="07163AF1" w14:textId="77777777">
        <w:trPr>
          <w:trHeight w:val="300"/>
        </w:trPr>
        <w:tc>
          <w:tcPr>
            <w:tcW w:w="1036" w:type="dxa"/>
            <w:tcBorders>
              <w:top w:val="nil"/>
              <w:left w:val="nil"/>
              <w:bottom w:val="nil"/>
              <w:right w:val="nil"/>
            </w:tcBorders>
            <w:shd w:val="clear" w:color="auto" w:fill="auto"/>
            <w:noWrap/>
            <w:vAlign w:val="bottom"/>
            <w:hideMark/>
          </w:tcPr>
          <w:p w14:paraId="07163A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E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AE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A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F0" w14:textId="77777777" w:rsidR="00214CC2" w:rsidRPr="008677B1" w:rsidRDefault="006453C1" w:rsidP="005F005A">
            <w:pPr>
              <w:spacing w:after="0"/>
              <w:rPr>
                <w:rFonts w:ascii="Times New Roman" w:eastAsia="Times New Roman" w:hAnsi="Times New Roman" w:cs="Times New Roman"/>
                <w:sz w:val="20"/>
              </w:rPr>
            </w:pPr>
          </w:p>
        </w:tc>
      </w:tr>
      <w:tr w:rsidR="006222AF" w14:paraId="07163AF5" w14:textId="77777777">
        <w:trPr>
          <w:trHeight w:val="300"/>
        </w:trPr>
        <w:tc>
          <w:tcPr>
            <w:tcW w:w="1036" w:type="dxa"/>
            <w:tcBorders>
              <w:top w:val="nil"/>
              <w:left w:val="nil"/>
              <w:bottom w:val="nil"/>
              <w:right w:val="nil"/>
            </w:tcBorders>
            <w:shd w:val="clear" w:color="auto" w:fill="auto"/>
            <w:noWrap/>
            <w:vAlign w:val="bottom"/>
            <w:hideMark/>
          </w:tcPr>
          <w:p w14:paraId="07163AF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A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222 ως έχει   ΔΕΚΤΟ ΚΑΤΑ ΠΛΕΙΟΨΗΦΙΑ</w:t>
            </w:r>
          </w:p>
        </w:tc>
        <w:tc>
          <w:tcPr>
            <w:tcW w:w="1015" w:type="dxa"/>
            <w:tcBorders>
              <w:top w:val="nil"/>
              <w:left w:val="nil"/>
              <w:bottom w:val="nil"/>
              <w:right w:val="nil"/>
            </w:tcBorders>
            <w:shd w:val="clear" w:color="auto" w:fill="auto"/>
            <w:noWrap/>
            <w:vAlign w:val="bottom"/>
            <w:hideMark/>
          </w:tcPr>
          <w:p w14:paraId="07163AF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AFD" w14:textId="77777777">
        <w:trPr>
          <w:trHeight w:val="300"/>
        </w:trPr>
        <w:tc>
          <w:tcPr>
            <w:tcW w:w="1036" w:type="dxa"/>
            <w:tcBorders>
              <w:top w:val="nil"/>
              <w:left w:val="nil"/>
              <w:bottom w:val="nil"/>
              <w:right w:val="nil"/>
            </w:tcBorders>
            <w:shd w:val="clear" w:color="auto" w:fill="auto"/>
            <w:noWrap/>
            <w:vAlign w:val="bottom"/>
            <w:hideMark/>
          </w:tcPr>
          <w:p w14:paraId="07163A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A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A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A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A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AFC" w14:textId="77777777" w:rsidR="00214CC2" w:rsidRPr="008677B1" w:rsidRDefault="006453C1" w:rsidP="005F005A">
            <w:pPr>
              <w:spacing w:after="0"/>
              <w:rPr>
                <w:rFonts w:ascii="Times New Roman" w:eastAsia="Times New Roman" w:hAnsi="Times New Roman" w:cs="Times New Roman"/>
                <w:sz w:val="20"/>
              </w:rPr>
            </w:pPr>
          </w:p>
        </w:tc>
      </w:tr>
      <w:tr w:rsidR="006222AF" w14:paraId="07163B05" w14:textId="77777777">
        <w:trPr>
          <w:trHeight w:val="300"/>
        </w:trPr>
        <w:tc>
          <w:tcPr>
            <w:tcW w:w="1036" w:type="dxa"/>
            <w:tcBorders>
              <w:top w:val="nil"/>
              <w:left w:val="nil"/>
              <w:bottom w:val="nil"/>
              <w:right w:val="nil"/>
            </w:tcBorders>
            <w:shd w:val="clear" w:color="auto" w:fill="auto"/>
            <w:noWrap/>
            <w:vAlign w:val="bottom"/>
            <w:hideMark/>
          </w:tcPr>
          <w:p w14:paraId="07163A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A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04" w14:textId="77777777" w:rsidR="00214CC2" w:rsidRPr="008677B1" w:rsidRDefault="006453C1" w:rsidP="005F005A">
            <w:pPr>
              <w:spacing w:after="0"/>
              <w:rPr>
                <w:rFonts w:ascii="Times New Roman" w:eastAsia="Times New Roman" w:hAnsi="Times New Roman" w:cs="Times New Roman"/>
                <w:sz w:val="20"/>
              </w:rPr>
            </w:pPr>
          </w:p>
        </w:tc>
      </w:tr>
      <w:tr w:rsidR="006222AF" w14:paraId="07163B0D" w14:textId="77777777">
        <w:trPr>
          <w:trHeight w:val="300"/>
        </w:trPr>
        <w:tc>
          <w:tcPr>
            <w:tcW w:w="1036" w:type="dxa"/>
            <w:tcBorders>
              <w:top w:val="nil"/>
              <w:left w:val="nil"/>
              <w:bottom w:val="nil"/>
              <w:right w:val="nil"/>
            </w:tcBorders>
            <w:shd w:val="clear" w:color="auto" w:fill="auto"/>
            <w:noWrap/>
            <w:vAlign w:val="bottom"/>
            <w:hideMark/>
          </w:tcPr>
          <w:p w14:paraId="07163B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B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0C" w14:textId="77777777" w:rsidR="00214CC2" w:rsidRPr="008677B1" w:rsidRDefault="006453C1" w:rsidP="005F005A">
            <w:pPr>
              <w:spacing w:after="0"/>
              <w:rPr>
                <w:rFonts w:ascii="Times New Roman" w:eastAsia="Times New Roman" w:hAnsi="Times New Roman" w:cs="Times New Roman"/>
                <w:sz w:val="20"/>
              </w:rPr>
            </w:pPr>
          </w:p>
        </w:tc>
      </w:tr>
      <w:tr w:rsidR="006222AF" w14:paraId="07163B15" w14:textId="77777777">
        <w:trPr>
          <w:trHeight w:val="300"/>
        </w:trPr>
        <w:tc>
          <w:tcPr>
            <w:tcW w:w="1036" w:type="dxa"/>
            <w:tcBorders>
              <w:top w:val="nil"/>
              <w:left w:val="nil"/>
              <w:bottom w:val="nil"/>
              <w:right w:val="nil"/>
            </w:tcBorders>
            <w:shd w:val="clear" w:color="auto" w:fill="auto"/>
            <w:noWrap/>
            <w:vAlign w:val="bottom"/>
            <w:hideMark/>
          </w:tcPr>
          <w:p w14:paraId="07163B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B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14" w14:textId="77777777" w:rsidR="00214CC2" w:rsidRPr="008677B1" w:rsidRDefault="006453C1" w:rsidP="005F005A">
            <w:pPr>
              <w:spacing w:after="0"/>
              <w:rPr>
                <w:rFonts w:ascii="Times New Roman" w:eastAsia="Times New Roman" w:hAnsi="Times New Roman" w:cs="Times New Roman"/>
                <w:sz w:val="20"/>
              </w:rPr>
            </w:pPr>
          </w:p>
        </w:tc>
      </w:tr>
      <w:tr w:rsidR="006222AF" w14:paraId="07163B1D" w14:textId="77777777">
        <w:trPr>
          <w:trHeight w:val="300"/>
        </w:trPr>
        <w:tc>
          <w:tcPr>
            <w:tcW w:w="1036" w:type="dxa"/>
            <w:tcBorders>
              <w:top w:val="nil"/>
              <w:left w:val="nil"/>
              <w:bottom w:val="nil"/>
              <w:right w:val="nil"/>
            </w:tcBorders>
            <w:shd w:val="clear" w:color="auto" w:fill="auto"/>
            <w:noWrap/>
            <w:vAlign w:val="bottom"/>
            <w:hideMark/>
          </w:tcPr>
          <w:p w14:paraId="07163B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B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1C" w14:textId="77777777" w:rsidR="00214CC2" w:rsidRPr="008677B1" w:rsidRDefault="006453C1" w:rsidP="005F005A">
            <w:pPr>
              <w:spacing w:after="0"/>
              <w:rPr>
                <w:rFonts w:ascii="Times New Roman" w:eastAsia="Times New Roman" w:hAnsi="Times New Roman" w:cs="Times New Roman"/>
                <w:sz w:val="20"/>
              </w:rPr>
            </w:pPr>
          </w:p>
        </w:tc>
      </w:tr>
      <w:tr w:rsidR="006222AF" w14:paraId="07163B25" w14:textId="77777777">
        <w:trPr>
          <w:trHeight w:val="300"/>
        </w:trPr>
        <w:tc>
          <w:tcPr>
            <w:tcW w:w="1036" w:type="dxa"/>
            <w:tcBorders>
              <w:top w:val="nil"/>
              <w:left w:val="nil"/>
              <w:bottom w:val="nil"/>
              <w:right w:val="nil"/>
            </w:tcBorders>
            <w:shd w:val="clear" w:color="auto" w:fill="auto"/>
            <w:noWrap/>
            <w:vAlign w:val="bottom"/>
            <w:hideMark/>
          </w:tcPr>
          <w:p w14:paraId="07163B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B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24" w14:textId="77777777" w:rsidR="00214CC2" w:rsidRPr="008677B1" w:rsidRDefault="006453C1" w:rsidP="005F005A">
            <w:pPr>
              <w:spacing w:after="0"/>
              <w:rPr>
                <w:rFonts w:ascii="Times New Roman" w:eastAsia="Times New Roman" w:hAnsi="Times New Roman" w:cs="Times New Roman"/>
                <w:sz w:val="20"/>
              </w:rPr>
            </w:pPr>
          </w:p>
        </w:tc>
      </w:tr>
      <w:tr w:rsidR="006222AF" w14:paraId="07163B2D" w14:textId="77777777">
        <w:trPr>
          <w:trHeight w:val="300"/>
        </w:trPr>
        <w:tc>
          <w:tcPr>
            <w:tcW w:w="1036" w:type="dxa"/>
            <w:tcBorders>
              <w:top w:val="nil"/>
              <w:left w:val="nil"/>
              <w:bottom w:val="nil"/>
              <w:right w:val="nil"/>
            </w:tcBorders>
            <w:shd w:val="clear" w:color="auto" w:fill="auto"/>
            <w:noWrap/>
            <w:vAlign w:val="bottom"/>
            <w:hideMark/>
          </w:tcPr>
          <w:p w14:paraId="07163B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B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2C" w14:textId="77777777" w:rsidR="00214CC2" w:rsidRPr="008677B1" w:rsidRDefault="006453C1" w:rsidP="005F005A">
            <w:pPr>
              <w:spacing w:after="0"/>
              <w:rPr>
                <w:rFonts w:ascii="Times New Roman" w:eastAsia="Times New Roman" w:hAnsi="Times New Roman" w:cs="Times New Roman"/>
                <w:sz w:val="20"/>
              </w:rPr>
            </w:pPr>
          </w:p>
        </w:tc>
      </w:tr>
      <w:tr w:rsidR="006222AF" w14:paraId="07163B34" w14:textId="77777777">
        <w:trPr>
          <w:trHeight w:val="300"/>
        </w:trPr>
        <w:tc>
          <w:tcPr>
            <w:tcW w:w="2051" w:type="dxa"/>
            <w:gridSpan w:val="2"/>
            <w:tcBorders>
              <w:top w:val="nil"/>
              <w:left w:val="nil"/>
              <w:bottom w:val="nil"/>
              <w:right w:val="nil"/>
            </w:tcBorders>
            <w:shd w:val="clear" w:color="auto" w:fill="auto"/>
            <w:noWrap/>
            <w:vAlign w:val="bottom"/>
            <w:hideMark/>
          </w:tcPr>
          <w:p w14:paraId="07163B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B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33" w14:textId="77777777" w:rsidR="00214CC2" w:rsidRPr="008677B1" w:rsidRDefault="006453C1" w:rsidP="005F005A">
            <w:pPr>
              <w:spacing w:after="0"/>
              <w:rPr>
                <w:rFonts w:ascii="Times New Roman" w:eastAsia="Times New Roman" w:hAnsi="Times New Roman" w:cs="Times New Roman"/>
                <w:sz w:val="20"/>
              </w:rPr>
            </w:pPr>
          </w:p>
        </w:tc>
      </w:tr>
      <w:tr w:rsidR="006222AF" w14:paraId="07163B3C" w14:textId="77777777">
        <w:trPr>
          <w:trHeight w:val="300"/>
        </w:trPr>
        <w:tc>
          <w:tcPr>
            <w:tcW w:w="1036" w:type="dxa"/>
            <w:tcBorders>
              <w:top w:val="nil"/>
              <w:left w:val="nil"/>
              <w:bottom w:val="nil"/>
              <w:right w:val="nil"/>
            </w:tcBorders>
            <w:shd w:val="clear" w:color="auto" w:fill="auto"/>
            <w:noWrap/>
            <w:vAlign w:val="bottom"/>
            <w:hideMark/>
          </w:tcPr>
          <w:p w14:paraId="07163B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3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B3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B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3B" w14:textId="77777777" w:rsidR="00214CC2" w:rsidRPr="008677B1" w:rsidRDefault="006453C1" w:rsidP="005F005A">
            <w:pPr>
              <w:spacing w:after="0"/>
              <w:rPr>
                <w:rFonts w:ascii="Times New Roman" w:eastAsia="Times New Roman" w:hAnsi="Times New Roman" w:cs="Times New Roman"/>
                <w:sz w:val="20"/>
              </w:rPr>
            </w:pPr>
          </w:p>
        </w:tc>
      </w:tr>
      <w:tr w:rsidR="006222AF" w14:paraId="07163B40" w14:textId="77777777">
        <w:trPr>
          <w:trHeight w:val="300"/>
        </w:trPr>
        <w:tc>
          <w:tcPr>
            <w:tcW w:w="1036" w:type="dxa"/>
            <w:tcBorders>
              <w:top w:val="nil"/>
              <w:left w:val="nil"/>
              <w:bottom w:val="nil"/>
              <w:right w:val="nil"/>
            </w:tcBorders>
            <w:shd w:val="clear" w:color="auto" w:fill="auto"/>
            <w:noWrap/>
            <w:vAlign w:val="bottom"/>
            <w:hideMark/>
          </w:tcPr>
          <w:p w14:paraId="07163B3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B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223 όπως τροπ.    ΔΕΚΤΟ ΚΑΤΑ ΠΛΕΙΟΨΗΦΙΑ</w:t>
            </w:r>
          </w:p>
        </w:tc>
        <w:tc>
          <w:tcPr>
            <w:tcW w:w="1015" w:type="dxa"/>
            <w:tcBorders>
              <w:top w:val="nil"/>
              <w:left w:val="nil"/>
              <w:bottom w:val="nil"/>
              <w:right w:val="nil"/>
            </w:tcBorders>
            <w:shd w:val="clear" w:color="auto" w:fill="auto"/>
            <w:noWrap/>
            <w:vAlign w:val="bottom"/>
            <w:hideMark/>
          </w:tcPr>
          <w:p w14:paraId="07163B3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B48" w14:textId="77777777">
        <w:trPr>
          <w:trHeight w:val="300"/>
        </w:trPr>
        <w:tc>
          <w:tcPr>
            <w:tcW w:w="1036" w:type="dxa"/>
            <w:tcBorders>
              <w:top w:val="nil"/>
              <w:left w:val="nil"/>
              <w:bottom w:val="nil"/>
              <w:right w:val="nil"/>
            </w:tcBorders>
            <w:shd w:val="clear" w:color="auto" w:fill="auto"/>
            <w:noWrap/>
            <w:vAlign w:val="bottom"/>
            <w:hideMark/>
          </w:tcPr>
          <w:p w14:paraId="07163B4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B4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4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47" w14:textId="77777777" w:rsidR="00214CC2" w:rsidRPr="008677B1" w:rsidRDefault="006453C1" w:rsidP="005F005A">
            <w:pPr>
              <w:spacing w:after="0"/>
              <w:rPr>
                <w:rFonts w:ascii="Times New Roman" w:eastAsia="Times New Roman" w:hAnsi="Times New Roman" w:cs="Times New Roman"/>
                <w:sz w:val="20"/>
              </w:rPr>
            </w:pPr>
          </w:p>
        </w:tc>
      </w:tr>
      <w:tr w:rsidR="006222AF" w14:paraId="07163B50" w14:textId="77777777">
        <w:trPr>
          <w:trHeight w:val="300"/>
        </w:trPr>
        <w:tc>
          <w:tcPr>
            <w:tcW w:w="1036" w:type="dxa"/>
            <w:tcBorders>
              <w:top w:val="nil"/>
              <w:left w:val="nil"/>
              <w:bottom w:val="nil"/>
              <w:right w:val="nil"/>
            </w:tcBorders>
            <w:shd w:val="clear" w:color="auto" w:fill="auto"/>
            <w:noWrap/>
            <w:vAlign w:val="bottom"/>
            <w:hideMark/>
          </w:tcPr>
          <w:p w14:paraId="07163B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B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4F" w14:textId="77777777" w:rsidR="00214CC2" w:rsidRPr="008677B1" w:rsidRDefault="006453C1" w:rsidP="005F005A">
            <w:pPr>
              <w:spacing w:after="0"/>
              <w:rPr>
                <w:rFonts w:ascii="Times New Roman" w:eastAsia="Times New Roman" w:hAnsi="Times New Roman" w:cs="Times New Roman"/>
                <w:sz w:val="20"/>
              </w:rPr>
            </w:pPr>
          </w:p>
        </w:tc>
      </w:tr>
      <w:tr w:rsidR="006222AF" w14:paraId="07163B58" w14:textId="77777777">
        <w:trPr>
          <w:trHeight w:val="300"/>
        </w:trPr>
        <w:tc>
          <w:tcPr>
            <w:tcW w:w="1036" w:type="dxa"/>
            <w:tcBorders>
              <w:top w:val="nil"/>
              <w:left w:val="nil"/>
              <w:bottom w:val="nil"/>
              <w:right w:val="nil"/>
            </w:tcBorders>
            <w:shd w:val="clear" w:color="auto" w:fill="auto"/>
            <w:noWrap/>
            <w:vAlign w:val="bottom"/>
            <w:hideMark/>
          </w:tcPr>
          <w:p w14:paraId="07163B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B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57" w14:textId="77777777" w:rsidR="00214CC2" w:rsidRPr="008677B1" w:rsidRDefault="006453C1" w:rsidP="005F005A">
            <w:pPr>
              <w:spacing w:after="0"/>
              <w:rPr>
                <w:rFonts w:ascii="Times New Roman" w:eastAsia="Times New Roman" w:hAnsi="Times New Roman" w:cs="Times New Roman"/>
                <w:sz w:val="20"/>
              </w:rPr>
            </w:pPr>
          </w:p>
        </w:tc>
      </w:tr>
      <w:tr w:rsidR="006222AF" w14:paraId="07163B60" w14:textId="77777777">
        <w:trPr>
          <w:trHeight w:val="300"/>
        </w:trPr>
        <w:tc>
          <w:tcPr>
            <w:tcW w:w="1036" w:type="dxa"/>
            <w:tcBorders>
              <w:top w:val="nil"/>
              <w:left w:val="nil"/>
              <w:bottom w:val="nil"/>
              <w:right w:val="nil"/>
            </w:tcBorders>
            <w:shd w:val="clear" w:color="auto" w:fill="auto"/>
            <w:noWrap/>
            <w:vAlign w:val="bottom"/>
            <w:hideMark/>
          </w:tcPr>
          <w:p w14:paraId="07163B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B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5F" w14:textId="77777777" w:rsidR="00214CC2" w:rsidRPr="008677B1" w:rsidRDefault="006453C1" w:rsidP="005F005A">
            <w:pPr>
              <w:spacing w:after="0"/>
              <w:rPr>
                <w:rFonts w:ascii="Times New Roman" w:eastAsia="Times New Roman" w:hAnsi="Times New Roman" w:cs="Times New Roman"/>
                <w:sz w:val="20"/>
              </w:rPr>
            </w:pPr>
          </w:p>
        </w:tc>
      </w:tr>
      <w:tr w:rsidR="006222AF" w14:paraId="07163B68" w14:textId="77777777">
        <w:trPr>
          <w:trHeight w:val="300"/>
        </w:trPr>
        <w:tc>
          <w:tcPr>
            <w:tcW w:w="1036" w:type="dxa"/>
            <w:tcBorders>
              <w:top w:val="nil"/>
              <w:left w:val="nil"/>
              <w:bottom w:val="nil"/>
              <w:right w:val="nil"/>
            </w:tcBorders>
            <w:shd w:val="clear" w:color="auto" w:fill="auto"/>
            <w:noWrap/>
            <w:vAlign w:val="bottom"/>
            <w:hideMark/>
          </w:tcPr>
          <w:p w14:paraId="07163B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B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67" w14:textId="77777777" w:rsidR="00214CC2" w:rsidRPr="008677B1" w:rsidRDefault="006453C1" w:rsidP="005F005A">
            <w:pPr>
              <w:spacing w:after="0"/>
              <w:rPr>
                <w:rFonts w:ascii="Times New Roman" w:eastAsia="Times New Roman" w:hAnsi="Times New Roman" w:cs="Times New Roman"/>
                <w:sz w:val="20"/>
              </w:rPr>
            </w:pPr>
          </w:p>
        </w:tc>
      </w:tr>
      <w:tr w:rsidR="006222AF" w14:paraId="07163B70" w14:textId="77777777">
        <w:trPr>
          <w:trHeight w:val="300"/>
        </w:trPr>
        <w:tc>
          <w:tcPr>
            <w:tcW w:w="1036" w:type="dxa"/>
            <w:tcBorders>
              <w:top w:val="nil"/>
              <w:left w:val="nil"/>
              <w:bottom w:val="nil"/>
              <w:right w:val="nil"/>
            </w:tcBorders>
            <w:shd w:val="clear" w:color="auto" w:fill="auto"/>
            <w:noWrap/>
            <w:vAlign w:val="bottom"/>
            <w:hideMark/>
          </w:tcPr>
          <w:p w14:paraId="07163B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B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6F" w14:textId="77777777" w:rsidR="00214CC2" w:rsidRPr="008677B1" w:rsidRDefault="006453C1" w:rsidP="005F005A">
            <w:pPr>
              <w:spacing w:after="0"/>
              <w:rPr>
                <w:rFonts w:ascii="Times New Roman" w:eastAsia="Times New Roman" w:hAnsi="Times New Roman" w:cs="Times New Roman"/>
                <w:sz w:val="20"/>
              </w:rPr>
            </w:pPr>
          </w:p>
        </w:tc>
      </w:tr>
      <w:tr w:rsidR="006222AF" w14:paraId="07163B78" w14:textId="77777777">
        <w:trPr>
          <w:trHeight w:val="300"/>
        </w:trPr>
        <w:tc>
          <w:tcPr>
            <w:tcW w:w="1036" w:type="dxa"/>
            <w:tcBorders>
              <w:top w:val="nil"/>
              <w:left w:val="nil"/>
              <w:bottom w:val="nil"/>
              <w:right w:val="nil"/>
            </w:tcBorders>
            <w:shd w:val="clear" w:color="auto" w:fill="auto"/>
            <w:noWrap/>
            <w:vAlign w:val="bottom"/>
            <w:hideMark/>
          </w:tcPr>
          <w:p w14:paraId="07163B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B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77" w14:textId="77777777" w:rsidR="00214CC2" w:rsidRPr="008677B1" w:rsidRDefault="006453C1" w:rsidP="005F005A">
            <w:pPr>
              <w:spacing w:after="0"/>
              <w:rPr>
                <w:rFonts w:ascii="Times New Roman" w:eastAsia="Times New Roman" w:hAnsi="Times New Roman" w:cs="Times New Roman"/>
                <w:sz w:val="20"/>
              </w:rPr>
            </w:pPr>
          </w:p>
        </w:tc>
      </w:tr>
      <w:tr w:rsidR="006222AF" w14:paraId="07163B7F" w14:textId="77777777">
        <w:trPr>
          <w:trHeight w:val="300"/>
        </w:trPr>
        <w:tc>
          <w:tcPr>
            <w:tcW w:w="2051" w:type="dxa"/>
            <w:gridSpan w:val="2"/>
            <w:tcBorders>
              <w:top w:val="nil"/>
              <w:left w:val="nil"/>
              <w:bottom w:val="nil"/>
              <w:right w:val="nil"/>
            </w:tcBorders>
            <w:shd w:val="clear" w:color="auto" w:fill="auto"/>
            <w:noWrap/>
            <w:vAlign w:val="bottom"/>
            <w:hideMark/>
          </w:tcPr>
          <w:p w14:paraId="07163B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B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7E" w14:textId="77777777" w:rsidR="00214CC2" w:rsidRPr="008677B1" w:rsidRDefault="006453C1" w:rsidP="005F005A">
            <w:pPr>
              <w:spacing w:after="0"/>
              <w:rPr>
                <w:rFonts w:ascii="Times New Roman" w:eastAsia="Times New Roman" w:hAnsi="Times New Roman" w:cs="Times New Roman"/>
                <w:sz w:val="20"/>
              </w:rPr>
            </w:pPr>
          </w:p>
        </w:tc>
      </w:tr>
      <w:tr w:rsidR="006222AF" w14:paraId="07163B87" w14:textId="77777777">
        <w:trPr>
          <w:trHeight w:val="300"/>
        </w:trPr>
        <w:tc>
          <w:tcPr>
            <w:tcW w:w="1036" w:type="dxa"/>
            <w:tcBorders>
              <w:top w:val="nil"/>
              <w:left w:val="nil"/>
              <w:bottom w:val="nil"/>
              <w:right w:val="nil"/>
            </w:tcBorders>
            <w:shd w:val="clear" w:color="auto" w:fill="auto"/>
            <w:noWrap/>
            <w:vAlign w:val="bottom"/>
            <w:hideMark/>
          </w:tcPr>
          <w:p w14:paraId="07163B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8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B8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B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86" w14:textId="77777777" w:rsidR="00214CC2" w:rsidRPr="008677B1" w:rsidRDefault="006453C1" w:rsidP="005F005A">
            <w:pPr>
              <w:spacing w:after="0"/>
              <w:rPr>
                <w:rFonts w:ascii="Times New Roman" w:eastAsia="Times New Roman" w:hAnsi="Times New Roman" w:cs="Times New Roman"/>
                <w:sz w:val="20"/>
              </w:rPr>
            </w:pPr>
          </w:p>
        </w:tc>
      </w:tr>
      <w:tr w:rsidR="006222AF" w14:paraId="07163B8B" w14:textId="77777777">
        <w:trPr>
          <w:trHeight w:val="300"/>
        </w:trPr>
        <w:tc>
          <w:tcPr>
            <w:tcW w:w="1036" w:type="dxa"/>
            <w:tcBorders>
              <w:top w:val="nil"/>
              <w:left w:val="nil"/>
              <w:bottom w:val="nil"/>
              <w:right w:val="nil"/>
            </w:tcBorders>
            <w:shd w:val="clear" w:color="auto" w:fill="auto"/>
            <w:noWrap/>
            <w:vAlign w:val="bottom"/>
            <w:hideMark/>
          </w:tcPr>
          <w:p w14:paraId="07163B8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B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224 ως έχει   ΔΕΚΤΟ ΚΑΤΑ ΠΛΕΙΟΨΗΦΙΑ</w:t>
            </w:r>
          </w:p>
        </w:tc>
        <w:tc>
          <w:tcPr>
            <w:tcW w:w="1015" w:type="dxa"/>
            <w:tcBorders>
              <w:top w:val="nil"/>
              <w:left w:val="nil"/>
              <w:bottom w:val="nil"/>
              <w:right w:val="nil"/>
            </w:tcBorders>
            <w:shd w:val="clear" w:color="auto" w:fill="auto"/>
            <w:noWrap/>
            <w:vAlign w:val="bottom"/>
            <w:hideMark/>
          </w:tcPr>
          <w:p w14:paraId="07163B8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B93" w14:textId="77777777">
        <w:trPr>
          <w:trHeight w:val="300"/>
        </w:trPr>
        <w:tc>
          <w:tcPr>
            <w:tcW w:w="1036" w:type="dxa"/>
            <w:tcBorders>
              <w:top w:val="nil"/>
              <w:left w:val="nil"/>
              <w:bottom w:val="nil"/>
              <w:right w:val="nil"/>
            </w:tcBorders>
            <w:shd w:val="clear" w:color="auto" w:fill="auto"/>
            <w:noWrap/>
            <w:vAlign w:val="bottom"/>
            <w:hideMark/>
          </w:tcPr>
          <w:p w14:paraId="07163B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B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92" w14:textId="77777777" w:rsidR="00214CC2" w:rsidRPr="008677B1" w:rsidRDefault="006453C1" w:rsidP="005F005A">
            <w:pPr>
              <w:spacing w:after="0"/>
              <w:rPr>
                <w:rFonts w:ascii="Times New Roman" w:eastAsia="Times New Roman" w:hAnsi="Times New Roman" w:cs="Times New Roman"/>
                <w:sz w:val="20"/>
              </w:rPr>
            </w:pPr>
          </w:p>
        </w:tc>
      </w:tr>
      <w:tr w:rsidR="006222AF" w14:paraId="07163B9B" w14:textId="77777777">
        <w:trPr>
          <w:trHeight w:val="300"/>
        </w:trPr>
        <w:tc>
          <w:tcPr>
            <w:tcW w:w="1036" w:type="dxa"/>
            <w:tcBorders>
              <w:top w:val="nil"/>
              <w:left w:val="nil"/>
              <w:bottom w:val="nil"/>
              <w:right w:val="nil"/>
            </w:tcBorders>
            <w:shd w:val="clear" w:color="auto" w:fill="auto"/>
            <w:noWrap/>
            <w:vAlign w:val="bottom"/>
            <w:hideMark/>
          </w:tcPr>
          <w:p w14:paraId="07163B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B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9A" w14:textId="77777777" w:rsidR="00214CC2" w:rsidRPr="008677B1" w:rsidRDefault="006453C1" w:rsidP="005F005A">
            <w:pPr>
              <w:spacing w:after="0"/>
              <w:rPr>
                <w:rFonts w:ascii="Times New Roman" w:eastAsia="Times New Roman" w:hAnsi="Times New Roman" w:cs="Times New Roman"/>
                <w:sz w:val="20"/>
              </w:rPr>
            </w:pPr>
          </w:p>
        </w:tc>
      </w:tr>
      <w:tr w:rsidR="006222AF" w14:paraId="07163BA3" w14:textId="77777777">
        <w:trPr>
          <w:trHeight w:val="300"/>
        </w:trPr>
        <w:tc>
          <w:tcPr>
            <w:tcW w:w="1036" w:type="dxa"/>
            <w:tcBorders>
              <w:top w:val="nil"/>
              <w:left w:val="nil"/>
              <w:bottom w:val="nil"/>
              <w:right w:val="nil"/>
            </w:tcBorders>
            <w:shd w:val="clear" w:color="auto" w:fill="auto"/>
            <w:noWrap/>
            <w:vAlign w:val="bottom"/>
            <w:hideMark/>
          </w:tcPr>
          <w:p w14:paraId="07163B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B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B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A2" w14:textId="77777777" w:rsidR="00214CC2" w:rsidRPr="008677B1" w:rsidRDefault="006453C1" w:rsidP="005F005A">
            <w:pPr>
              <w:spacing w:after="0"/>
              <w:rPr>
                <w:rFonts w:ascii="Times New Roman" w:eastAsia="Times New Roman" w:hAnsi="Times New Roman" w:cs="Times New Roman"/>
                <w:sz w:val="20"/>
              </w:rPr>
            </w:pPr>
          </w:p>
        </w:tc>
      </w:tr>
      <w:tr w:rsidR="006222AF" w14:paraId="07163BAB" w14:textId="77777777">
        <w:trPr>
          <w:trHeight w:val="300"/>
        </w:trPr>
        <w:tc>
          <w:tcPr>
            <w:tcW w:w="1036" w:type="dxa"/>
            <w:tcBorders>
              <w:top w:val="nil"/>
              <w:left w:val="nil"/>
              <w:bottom w:val="nil"/>
              <w:right w:val="nil"/>
            </w:tcBorders>
            <w:shd w:val="clear" w:color="auto" w:fill="auto"/>
            <w:noWrap/>
            <w:vAlign w:val="bottom"/>
            <w:hideMark/>
          </w:tcPr>
          <w:p w14:paraId="07163B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B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AA" w14:textId="77777777" w:rsidR="00214CC2" w:rsidRPr="008677B1" w:rsidRDefault="006453C1" w:rsidP="005F005A">
            <w:pPr>
              <w:spacing w:after="0"/>
              <w:rPr>
                <w:rFonts w:ascii="Times New Roman" w:eastAsia="Times New Roman" w:hAnsi="Times New Roman" w:cs="Times New Roman"/>
                <w:sz w:val="20"/>
              </w:rPr>
            </w:pPr>
          </w:p>
        </w:tc>
      </w:tr>
      <w:tr w:rsidR="006222AF" w14:paraId="07163BB3" w14:textId="77777777">
        <w:trPr>
          <w:trHeight w:val="300"/>
        </w:trPr>
        <w:tc>
          <w:tcPr>
            <w:tcW w:w="1036" w:type="dxa"/>
            <w:tcBorders>
              <w:top w:val="nil"/>
              <w:left w:val="nil"/>
              <w:bottom w:val="nil"/>
              <w:right w:val="nil"/>
            </w:tcBorders>
            <w:shd w:val="clear" w:color="auto" w:fill="auto"/>
            <w:noWrap/>
            <w:vAlign w:val="bottom"/>
            <w:hideMark/>
          </w:tcPr>
          <w:p w14:paraId="07163B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B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B2" w14:textId="77777777" w:rsidR="00214CC2" w:rsidRPr="008677B1" w:rsidRDefault="006453C1" w:rsidP="005F005A">
            <w:pPr>
              <w:spacing w:after="0"/>
              <w:rPr>
                <w:rFonts w:ascii="Times New Roman" w:eastAsia="Times New Roman" w:hAnsi="Times New Roman" w:cs="Times New Roman"/>
                <w:sz w:val="20"/>
              </w:rPr>
            </w:pPr>
          </w:p>
        </w:tc>
      </w:tr>
      <w:tr w:rsidR="006222AF" w14:paraId="07163BBB" w14:textId="77777777">
        <w:trPr>
          <w:trHeight w:val="300"/>
        </w:trPr>
        <w:tc>
          <w:tcPr>
            <w:tcW w:w="1036" w:type="dxa"/>
            <w:tcBorders>
              <w:top w:val="nil"/>
              <w:left w:val="nil"/>
              <w:bottom w:val="nil"/>
              <w:right w:val="nil"/>
            </w:tcBorders>
            <w:shd w:val="clear" w:color="auto" w:fill="auto"/>
            <w:noWrap/>
            <w:vAlign w:val="bottom"/>
            <w:hideMark/>
          </w:tcPr>
          <w:p w14:paraId="07163B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B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BA" w14:textId="77777777" w:rsidR="00214CC2" w:rsidRPr="008677B1" w:rsidRDefault="006453C1" w:rsidP="005F005A">
            <w:pPr>
              <w:spacing w:after="0"/>
              <w:rPr>
                <w:rFonts w:ascii="Times New Roman" w:eastAsia="Times New Roman" w:hAnsi="Times New Roman" w:cs="Times New Roman"/>
                <w:sz w:val="20"/>
              </w:rPr>
            </w:pPr>
          </w:p>
        </w:tc>
      </w:tr>
      <w:tr w:rsidR="006222AF" w14:paraId="07163BC3" w14:textId="77777777">
        <w:trPr>
          <w:trHeight w:val="300"/>
        </w:trPr>
        <w:tc>
          <w:tcPr>
            <w:tcW w:w="1036" w:type="dxa"/>
            <w:tcBorders>
              <w:top w:val="nil"/>
              <w:left w:val="nil"/>
              <w:bottom w:val="nil"/>
              <w:right w:val="nil"/>
            </w:tcBorders>
            <w:shd w:val="clear" w:color="auto" w:fill="auto"/>
            <w:noWrap/>
            <w:vAlign w:val="bottom"/>
            <w:hideMark/>
          </w:tcPr>
          <w:p w14:paraId="07163B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B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B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C2" w14:textId="77777777" w:rsidR="00214CC2" w:rsidRPr="008677B1" w:rsidRDefault="006453C1" w:rsidP="005F005A">
            <w:pPr>
              <w:spacing w:after="0"/>
              <w:rPr>
                <w:rFonts w:ascii="Times New Roman" w:eastAsia="Times New Roman" w:hAnsi="Times New Roman" w:cs="Times New Roman"/>
                <w:sz w:val="20"/>
              </w:rPr>
            </w:pPr>
          </w:p>
        </w:tc>
      </w:tr>
      <w:tr w:rsidR="006222AF" w14:paraId="07163BCA" w14:textId="77777777">
        <w:trPr>
          <w:trHeight w:val="300"/>
        </w:trPr>
        <w:tc>
          <w:tcPr>
            <w:tcW w:w="2051" w:type="dxa"/>
            <w:gridSpan w:val="2"/>
            <w:tcBorders>
              <w:top w:val="nil"/>
              <w:left w:val="nil"/>
              <w:bottom w:val="nil"/>
              <w:right w:val="nil"/>
            </w:tcBorders>
            <w:shd w:val="clear" w:color="auto" w:fill="auto"/>
            <w:noWrap/>
            <w:vAlign w:val="bottom"/>
            <w:hideMark/>
          </w:tcPr>
          <w:p w14:paraId="07163B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B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C9" w14:textId="77777777" w:rsidR="00214CC2" w:rsidRPr="008677B1" w:rsidRDefault="006453C1" w:rsidP="005F005A">
            <w:pPr>
              <w:spacing w:after="0"/>
              <w:rPr>
                <w:rFonts w:ascii="Times New Roman" w:eastAsia="Times New Roman" w:hAnsi="Times New Roman" w:cs="Times New Roman"/>
                <w:sz w:val="20"/>
              </w:rPr>
            </w:pPr>
          </w:p>
        </w:tc>
      </w:tr>
      <w:tr w:rsidR="006222AF" w14:paraId="07163BD2" w14:textId="77777777">
        <w:trPr>
          <w:trHeight w:val="300"/>
        </w:trPr>
        <w:tc>
          <w:tcPr>
            <w:tcW w:w="1036" w:type="dxa"/>
            <w:tcBorders>
              <w:top w:val="nil"/>
              <w:left w:val="nil"/>
              <w:bottom w:val="nil"/>
              <w:right w:val="nil"/>
            </w:tcBorders>
            <w:shd w:val="clear" w:color="auto" w:fill="auto"/>
            <w:noWrap/>
            <w:vAlign w:val="bottom"/>
            <w:hideMark/>
          </w:tcPr>
          <w:p w14:paraId="07163B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C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BC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B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D1" w14:textId="77777777" w:rsidR="00214CC2" w:rsidRPr="008677B1" w:rsidRDefault="006453C1" w:rsidP="005F005A">
            <w:pPr>
              <w:spacing w:after="0"/>
              <w:rPr>
                <w:rFonts w:ascii="Times New Roman" w:eastAsia="Times New Roman" w:hAnsi="Times New Roman" w:cs="Times New Roman"/>
                <w:sz w:val="20"/>
              </w:rPr>
            </w:pPr>
          </w:p>
        </w:tc>
      </w:tr>
      <w:tr w:rsidR="006222AF" w14:paraId="07163BD6" w14:textId="77777777">
        <w:trPr>
          <w:trHeight w:val="300"/>
        </w:trPr>
        <w:tc>
          <w:tcPr>
            <w:tcW w:w="1036" w:type="dxa"/>
            <w:tcBorders>
              <w:top w:val="nil"/>
              <w:left w:val="nil"/>
              <w:bottom w:val="nil"/>
              <w:right w:val="nil"/>
            </w:tcBorders>
            <w:shd w:val="clear" w:color="auto" w:fill="auto"/>
            <w:noWrap/>
            <w:vAlign w:val="bottom"/>
            <w:hideMark/>
          </w:tcPr>
          <w:p w14:paraId="07163BD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B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225 όπως τροπ.    ΔΕΚΤΟ ΚΑΤΑ ΠΛΕΙΟΨΗΦΙΑ</w:t>
            </w:r>
          </w:p>
        </w:tc>
        <w:tc>
          <w:tcPr>
            <w:tcW w:w="1015" w:type="dxa"/>
            <w:tcBorders>
              <w:top w:val="nil"/>
              <w:left w:val="nil"/>
              <w:bottom w:val="nil"/>
              <w:right w:val="nil"/>
            </w:tcBorders>
            <w:shd w:val="clear" w:color="auto" w:fill="auto"/>
            <w:noWrap/>
            <w:vAlign w:val="bottom"/>
            <w:hideMark/>
          </w:tcPr>
          <w:p w14:paraId="07163BD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BDE" w14:textId="77777777">
        <w:trPr>
          <w:trHeight w:val="300"/>
        </w:trPr>
        <w:tc>
          <w:tcPr>
            <w:tcW w:w="1036" w:type="dxa"/>
            <w:tcBorders>
              <w:top w:val="nil"/>
              <w:left w:val="nil"/>
              <w:bottom w:val="nil"/>
              <w:right w:val="nil"/>
            </w:tcBorders>
            <w:shd w:val="clear" w:color="auto" w:fill="auto"/>
            <w:noWrap/>
            <w:vAlign w:val="bottom"/>
            <w:hideMark/>
          </w:tcPr>
          <w:p w14:paraId="07163B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B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B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DD" w14:textId="77777777" w:rsidR="00214CC2" w:rsidRPr="008677B1" w:rsidRDefault="006453C1" w:rsidP="005F005A">
            <w:pPr>
              <w:spacing w:after="0"/>
              <w:rPr>
                <w:rFonts w:ascii="Times New Roman" w:eastAsia="Times New Roman" w:hAnsi="Times New Roman" w:cs="Times New Roman"/>
                <w:sz w:val="20"/>
              </w:rPr>
            </w:pPr>
          </w:p>
        </w:tc>
      </w:tr>
      <w:tr w:rsidR="006222AF" w14:paraId="07163BE6" w14:textId="77777777">
        <w:trPr>
          <w:trHeight w:val="300"/>
        </w:trPr>
        <w:tc>
          <w:tcPr>
            <w:tcW w:w="1036" w:type="dxa"/>
            <w:tcBorders>
              <w:top w:val="nil"/>
              <w:left w:val="nil"/>
              <w:bottom w:val="nil"/>
              <w:right w:val="nil"/>
            </w:tcBorders>
            <w:shd w:val="clear" w:color="auto" w:fill="auto"/>
            <w:noWrap/>
            <w:vAlign w:val="bottom"/>
            <w:hideMark/>
          </w:tcPr>
          <w:p w14:paraId="07163B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B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E5" w14:textId="77777777" w:rsidR="00214CC2" w:rsidRPr="008677B1" w:rsidRDefault="006453C1" w:rsidP="005F005A">
            <w:pPr>
              <w:spacing w:after="0"/>
              <w:rPr>
                <w:rFonts w:ascii="Times New Roman" w:eastAsia="Times New Roman" w:hAnsi="Times New Roman" w:cs="Times New Roman"/>
                <w:sz w:val="20"/>
              </w:rPr>
            </w:pPr>
          </w:p>
        </w:tc>
      </w:tr>
      <w:tr w:rsidR="006222AF" w14:paraId="07163BEE" w14:textId="77777777">
        <w:trPr>
          <w:trHeight w:val="300"/>
        </w:trPr>
        <w:tc>
          <w:tcPr>
            <w:tcW w:w="1036" w:type="dxa"/>
            <w:tcBorders>
              <w:top w:val="nil"/>
              <w:left w:val="nil"/>
              <w:bottom w:val="nil"/>
              <w:right w:val="nil"/>
            </w:tcBorders>
            <w:shd w:val="clear" w:color="auto" w:fill="auto"/>
            <w:noWrap/>
            <w:vAlign w:val="bottom"/>
            <w:hideMark/>
          </w:tcPr>
          <w:p w14:paraId="07163B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B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ED" w14:textId="77777777" w:rsidR="00214CC2" w:rsidRPr="008677B1" w:rsidRDefault="006453C1" w:rsidP="005F005A">
            <w:pPr>
              <w:spacing w:after="0"/>
              <w:rPr>
                <w:rFonts w:ascii="Times New Roman" w:eastAsia="Times New Roman" w:hAnsi="Times New Roman" w:cs="Times New Roman"/>
                <w:sz w:val="20"/>
              </w:rPr>
            </w:pPr>
          </w:p>
        </w:tc>
      </w:tr>
      <w:tr w:rsidR="006222AF" w14:paraId="07163BF6" w14:textId="77777777">
        <w:trPr>
          <w:trHeight w:val="300"/>
        </w:trPr>
        <w:tc>
          <w:tcPr>
            <w:tcW w:w="1036" w:type="dxa"/>
            <w:tcBorders>
              <w:top w:val="nil"/>
              <w:left w:val="nil"/>
              <w:bottom w:val="nil"/>
              <w:right w:val="nil"/>
            </w:tcBorders>
            <w:shd w:val="clear" w:color="auto" w:fill="auto"/>
            <w:noWrap/>
            <w:vAlign w:val="bottom"/>
            <w:hideMark/>
          </w:tcPr>
          <w:p w14:paraId="07163B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B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F5" w14:textId="77777777" w:rsidR="00214CC2" w:rsidRPr="008677B1" w:rsidRDefault="006453C1" w:rsidP="005F005A">
            <w:pPr>
              <w:spacing w:after="0"/>
              <w:rPr>
                <w:rFonts w:ascii="Times New Roman" w:eastAsia="Times New Roman" w:hAnsi="Times New Roman" w:cs="Times New Roman"/>
                <w:sz w:val="20"/>
              </w:rPr>
            </w:pPr>
          </w:p>
        </w:tc>
      </w:tr>
      <w:tr w:rsidR="006222AF" w14:paraId="07163BFE" w14:textId="77777777">
        <w:trPr>
          <w:trHeight w:val="300"/>
        </w:trPr>
        <w:tc>
          <w:tcPr>
            <w:tcW w:w="1036" w:type="dxa"/>
            <w:tcBorders>
              <w:top w:val="nil"/>
              <w:left w:val="nil"/>
              <w:bottom w:val="nil"/>
              <w:right w:val="nil"/>
            </w:tcBorders>
            <w:shd w:val="clear" w:color="auto" w:fill="auto"/>
            <w:noWrap/>
            <w:vAlign w:val="bottom"/>
            <w:hideMark/>
          </w:tcPr>
          <w:p w14:paraId="07163B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B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B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B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B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BFD" w14:textId="77777777" w:rsidR="00214CC2" w:rsidRPr="008677B1" w:rsidRDefault="006453C1" w:rsidP="005F005A">
            <w:pPr>
              <w:spacing w:after="0"/>
              <w:rPr>
                <w:rFonts w:ascii="Times New Roman" w:eastAsia="Times New Roman" w:hAnsi="Times New Roman" w:cs="Times New Roman"/>
                <w:sz w:val="20"/>
              </w:rPr>
            </w:pPr>
          </w:p>
        </w:tc>
      </w:tr>
      <w:tr w:rsidR="006222AF" w14:paraId="07163C06" w14:textId="77777777">
        <w:trPr>
          <w:trHeight w:val="300"/>
        </w:trPr>
        <w:tc>
          <w:tcPr>
            <w:tcW w:w="1036" w:type="dxa"/>
            <w:tcBorders>
              <w:top w:val="nil"/>
              <w:left w:val="nil"/>
              <w:bottom w:val="nil"/>
              <w:right w:val="nil"/>
            </w:tcBorders>
            <w:shd w:val="clear" w:color="auto" w:fill="auto"/>
            <w:noWrap/>
            <w:vAlign w:val="bottom"/>
            <w:hideMark/>
          </w:tcPr>
          <w:p w14:paraId="07163B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C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05" w14:textId="77777777" w:rsidR="00214CC2" w:rsidRPr="008677B1" w:rsidRDefault="006453C1" w:rsidP="005F005A">
            <w:pPr>
              <w:spacing w:after="0"/>
              <w:rPr>
                <w:rFonts w:ascii="Times New Roman" w:eastAsia="Times New Roman" w:hAnsi="Times New Roman" w:cs="Times New Roman"/>
                <w:sz w:val="20"/>
              </w:rPr>
            </w:pPr>
          </w:p>
        </w:tc>
      </w:tr>
      <w:tr w:rsidR="006222AF" w14:paraId="07163C0E" w14:textId="77777777">
        <w:trPr>
          <w:trHeight w:val="300"/>
        </w:trPr>
        <w:tc>
          <w:tcPr>
            <w:tcW w:w="1036" w:type="dxa"/>
            <w:tcBorders>
              <w:top w:val="nil"/>
              <w:left w:val="nil"/>
              <w:bottom w:val="nil"/>
              <w:right w:val="nil"/>
            </w:tcBorders>
            <w:shd w:val="clear" w:color="auto" w:fill="auto"/>
            <w:noWrap/>
            <w:vAlign w:val="bottom"/>
            <w:hideMark/>
          </w:tcPr>
          <w:p w14:paraId="07163C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C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C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0D" w14:textId="77777777" w:rsidR="00214CC2" w:rsidRPr="008677B1" w:rsidRDefault="006453C1" w:rsidP="005F005A">
            <w:pPr>
              <w:spacing w:after="0"/>
              <w:rPr>
                <w:rFonts w:ascii="Times New Roman" w:eastAsia="Times New Roman" w:hAnsi="Times New Roman" w:cs="Times New Roman"/>
                <w:sz w:val="20"/>
              </w:rPr>
            </w:pPr>
          </w:p>
        </w:tc>
      </w:tr>
      <w:tr w:rsidR="006222AF" w14:paraId="07163C15" w14:textId="77777777">
        <w:trPr>
          <w:trHeight w:val="300"/>
        </w:trPr>
        <w:tc>
          <w:tcPr>
            <w:tcW w:w="2051" w:type="dxa"/>
            <w:gridSpan w:val="2"/>
            <w:tcBorders>
              <w:top w:val="nil"/>
              <w:left w:val="nil"/>
              <w:bottom w:val="nil"/>
              <w:right w:val="nil"/>
            </w:tcBorders>
            <w:shd w:val="clear" w:color="auto" w:fill="auto"/>
            <w:noWrap/>
            <w:vAlign w:val="bottom"/>
            <w:hideMark/>
          </w:tcPr>
          <w:p w14:paraId="07163C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C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14" w14:textId="77777777" w:rsidR="00214CC2" w:rsidRPr="008677B1" w:rsidRDefault="006453C1" w:rsidP="005F005A">
            <w:pPr>
              <w:spacing w:after="0"/>
              <w:rPr>
                <w:rFonts w:ascii="Times New Roman" w:eastAsia="Times New Roman" w:hAnsi="Times New Roman" w:cs="Times New Roman"/>
                <w:sz w:val="20"/>
              </w:rPr>
            </w:pPr>
          </w:p>
        </w:tc>
      </w:tr>
      <w:tr w:rsidR="006222AF" w14:paraId="07163C1D" w14:textId="77777777">
        <w:trPr>
          <w:trHeight w:val="300"/>
        </w:trPr>
        <w:tc>
          <w:tcPr>
            <w:tcW w:w="1036" w:type="dxa"/>
            <w:tcBorders>
              <w:top w:val="nil"/>
              <w:left w:val="nil"/>
              <w:bottom w:val="nil"/>
              <w:right w:val="nil"/>
            </w:tcBorders>
            <w:shd w:val="clear" w:color="auto" w:fill="auto"/>
            <w:noWrap/>
            <w:vAlign w:val="bottom"/>
            <w:hideMark/>
          </w:tcPr>
          <w:p w14:paraId="07163C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1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C1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C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1C" w14:textId="77777777" w:rsidR="00214CC2" w:rsidRPr="008677B1" w:rsidRDefault="006453C1" w:rsidP="005F005A">
            <w:pPr>
              <w:spacing w:after="0"/>
              <w:rPr>
                <w:rFonts w:ascii="Times New Roman" w:eastAsia="Times New Roman" w:hAnsi="Times New Roman" w:cs="Times New Roman"/>
                <w:sz w:val="20"/>
              </w:rPr>
            </w:pPr>
          </w:p>
        </w:tc>
      </w:tr>
      <w:tr w:rsidR="006222AF" w14:paraId="07163C21" w14:textId="77777777">
        <w:trPr>
          <w:trHeight w:val="300"/>
        </w:trPr>
        <w:tc>
          <w:tcPr>
            <w:tcW w:w="1036" w:type="dxa"/>
            <w:tcBorders>
              <w:top w:val="nil"/>
              <w:left w:val="nil"/>
              <w:bottom w:val="nil"/>
              <w:right w:val="nil"/>
            </w:tcBorders>
            <w:shd w:val="clear" w:color="auto" w:fill="auto"/>
            <w:noWrap/>
            <w:vAlign w:val="bottom"/>
            <w:hideMark/>
          </w:tcPr>
          <w:p w14:paraId="07163C1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C1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226 όπως τροπ.    ΔΕΚΤΟ ΚΑΤΑ ΠΛΕΙΟΨΗΦΙΑ</w:t>
            </w:r>
          </w:p>
        </w:tc>
        <w:tc>
          <w:tcPr>
            <w:tcW w:w="1015" w:type="dxa"/>
            <w:tcBorders>
              <w:top w:val="nil"/>
              <w:left w:val="nil"/>
              <w:bottom w:val="nil"/>
              <w:right w:val="nil"/>
            </w:tcBorders>
            <w:shd w:val="clear" w:color="auto" w:fill="auto"/>
            <w:noWrap/>
            <w:vAlign w:val="bottom"/>
            <w:hideMark/>
          </w:tcPr>
          <w:p w14:paraId="07163C2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C29" w14:textId="77777777">
        <w:trPr>
          <w:trHeight w:val="300"/>
        </w:trPr>
        <w:tc>
          <w:tcPr>
            <w:tcW w:w="1036" w:type="dxa"/>
            <w:tcBorders>
              <w:top w:val="nil"/>
              <w:left w:val="nil"/>
              <w:bottom w:val="nil"/>
              <w:right w:val="nil"/>
            </w:tcBorders>
            <w:shd w:val="clear" w:color="auto" w:fill="auto"/>
            <w:noWrap/>
            <w:vAlign w:val="bottom"/>
            <w:hideMark/>
          </w:tcPr>
          <w:p w14:paraId="07163C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C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28" w14:textId="77777777" w:rsidR="00214CC2" w:rsidRPr="008677B1" w:rsidRDefault="006453C1" w:rsidP="005F005A">
            <w:pPr>
              <w:spacing w:after="0"/>
              <w:rPr>
                <w:rFonts w:ascii="Times New Roman" w:eastAsia="Times New Roman" w:hAnsi="Times New Roman" w:cs="Times New Roman"/>
                <w:sz w:val="20"/>
              </w:rPr>
            </w:pPr>
          </w:p>
        </w:tc>
      </w:tr>
      <w:tr w:rsidR="006222AF" w14:paraId="07163C31" w14:textId="77777777">
        <w:trPr>
          <w:trHeight w:val="300"/>
        </w:trPr>
        <w:tc>
          <w:tcPr>
            <w:tcW w:w="1036" w:type="dxa"/>
            <w:tcBorders>
              <w:top w:val="nil"/>
              <w:left w:val="nil"/>
              <w:bottom w:val="nil"/>
              <w:right w:val="nil"/>
            </w:tcBorders>
            <w:shd w:val="clear" w:color="auto" w:fill="auto"/>
            <w:noWrap/>
            <w:vAlign w:val="bottom"/>
            <w:hideMark/>
          </w:tcPr>
          <w:p w14:paraId="07163C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3C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30" w14:textId="77777777" w:rsidR="00214CC2" w:rsidRPr="008677B1" w:rsidRDefault="006453C1" w:rsidP="005F005A">
            <w:pPr>
              <w:spacing w:after="0"/>
              <w:rPr>
                <w:rFonts w:ascii="Times New Roman" w:eastAsia="Times New Roman" w:hAnsi="Times New Roman" w:cs="Times New Roman"/>
                <w:sz w:val="20"/>
              </w:rPr>
            </w:pPr>
          </w:p>
        </w:tc>
      </w:tr>
      <w:tr w:rsidR="006222AF" w14:paraId="07163C39" w14:textId="77777777">
        <w:trPr>
          <w:trHeight w:val="300"/>
        </w:trPr>
        <w:tc>
          <w:tcPr>
            <w:tcW w:w="1036" w:type="dxa"/>
            <w:tcBorders>
              <w:top w:val="nil"/>
              <w:left w:val="nil"/>
              <w:bottom w:val="nil"/>
              <w:right w:val="nil"/>
            </w:tcBorders>
            <w:shd w:val="clear" w:color="auto" w:fill="auto"/>
            <w:noWrap/>
            <w:vAlign w:val="bottom"/>
            <w:hideMark/>
          </w:tcPr>
          <w:p w14:paraId="07163C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C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38" w14:textId="77777777" w:rsidR="00214CC2" w:rsidRPr="008677B1" w:rsidRDefault="006453C1" w:rsidP="005F005A">
            <w:pPr>
              <w:spacing w:after="0"/>
              <w:rPr>
                <w:rFonts w:ascii="Times New Roman" w:eastAsia="Times New Roman" w:hAnsi="Times New Roman" w:cs="Times New Roman"/>
                <w:sz w:val="20"/>
              </w:rPr>
            </w:pPr>
          </w:p>
        </w:tc>
      </w:tr>
      <w:tr w:rsidR="006222AF" w14:paraId="07163C41" w14:textId="77777777">
        <w:trPr>
          <w:trHeight w:val="300"/>
        </w:trPr>
        <w:tc>
          <w:tcPr>
            <w:tcW w:w="1036" w:type="dxa"/>
            <w:tcBorders>
              <w:top w:val="nil"/>
              <w:left w:val="nil"/>
              <w:bottom w:val="nil"/>
              <w:right w:val="nil"/>
            </w:tcBorders>
            <w:shd w:val="clear" w:color="auto" w:fill="auto"/>
            <w:noWrap/>
            <w:vAlign w:val="bottom"/>
            <w:hideMark/>
          </w:tcPr>
          <w:p w14:paraId="07163C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C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40" w14:textId="77777777" w:rsidR="00214CC2" w:rsidRPr="008677B1" w:rsidRDefault="006453C1" w:rsidP="005F005A">
            <w:pPr>
              <w:spacing w:after="0"/>
              <w:rPr>
                <w:rFonts w:ascii="Times New Roman" w:eastAsia="Times New Roman" w:hAnsi="Times New Roman" w:cs="Times New Roman"/>
                <w:sz w:val="20"/>
              </w:rPr>
            </w:pPr>
          </w:p>
        </w:tc>
      </w:tr>
      <w:tr w:rsidR="006222AF" w14:paraId="07163C49" w14:textId="77777777">
        <w:trPr>
          <w:trHeight w:val="300"/>
        </w:trPr>
        <w:tc>
          <w:tcPr>
            <w:tcW w:w="1036" w:type="dxa"/>
            <w:tcBorders>
              <w:top w:val="nil"/>
              <w:left w:val="nil"/>
              <w:bottom w:val="nil"/>
              <w:right w:val="nil"/>
            </w:tcBorders>
            <w:shd w:val="clear" w:color="auto" w:fill="auto"/>
            <w:noWrap/>
            <w:vAlign w:val="bottom"/>
            <w:hideMark/>
          </w:tcPr>
          <w:p w14:paraId="07163C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C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48" w14:textId="77777777" w:rsidR="00214CC2" w:rsidRPr="008677B1" w:rsidRDefault="006453C1" w:rsidP="005F005A">
            <w:pPr>
              <w:spacing w:after="0"/>
              <w:rPr>
                <w:rFonts w:ascii="Times New Roman" w:eastAsia="Times New Roman" w:hAnsi="Times New Roman" w:cs="Times New Roman"/>
                <w:sz w:val="20"/>
              </w:rPr>
            </w:pPr>
          </w:p>
        </w:tc>
      </w:tr>
      <w:tr w:rsidR="006222AF" w14:paraId="07163C51" w14:textId="77777777">
        <w:trPr>
          <w:trHeight w:val="300"/>
        </w:trPr>
        <w:tc>
          <w:tcPr>
            <w:tcW w:w="1036" w:type="dxa"/>
            <w:tcBorders>
              <w:top w:val="nil"/>
              <w:left w:val="nil"/>
              <w:bottom w:val="nil"/>
              <w:right w:val="nil"/>
            </w:tcBorders>
            <w:shd w:val="clear" w:color="auto" w:fill="auto"/>
            <w:noWrap/>
            <w:vAlign w:val="bottom"/>
            <w:hideMark/>
          </w:tcPr>
          <w:p w14:paraId="07163C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C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50" w14:textId="77777777" w:rsidR="00214CC2" w:rsidRPr="008677B1" w:rsidRDefault="006453C1" w:rsidP="005F005A">
            <w:pPr>
              <w:spacing w:after="0"/>
              <w:rPr>
                <w:rFonts w:ascii="Times New Roman" w:eastAsia="Times New Roman" w:hAnsi="Times New Roman" w:cs="Times New Roman"/>
                <w:sz w:val="20"/>
              </w:rPr>
            </w:pPr>
          </w:p>
        </w:tc>
      </w:tr>
      <w:tr w:rsidR="006222AF" w14:paraId="07163C59" w14:textId="77777777">
        <w:trPr>
          <w:trHeight w:val="300"/>
        </w:trPr>
        <w:tc>
          <w:tcPr>
            <w:tcW w:w="1036" w:type="dxa"/>
            <w:tcBorders>
              <w:top w:val="nil"/>
              <w:left w:val="nil"/>
              <w:bottom w:val="nil"/>
              <w:right w:val="nil"/>
            </w:tcBorders>
            <w:shd w:val="clear" w:color="auto" w:fill="auto"/>
            <w:noWrap/>
            <w:vAlign w:val="bottom"/>
            <w:hideMark/>
          </w:tcPr>
          <w:p w14:paraId="07163C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C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C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58" w14:textId="77777777" w:rsidR="00214CC2" w:rsidRPr="008677B1" w:rsidRDefault="006453C1" w:rsidP="005F005A">
            <w:pPr>
              <w:spacing w:after="0"/>
              <w:rPr>
                <w:rFonts w:ascii="Times New Roman" w:eastAsia="Times New Roman" w:hAnsi="Times New Roman" w:cs="Times New Roman"/>
                <w:sz w:val="20"/>
              </w:rPr>
            </w:pPr>
          </w:p>
        </w:tc>
      </w:tr>
      <w:tr w:rsidR="006222AF" w14:paraId="07163C60" w14:textId="77777777">
        <w:trPr>
          <w:trHeight w:val="300"/>
        </w:trPr>
        <w:tc>
          <w:tcPr>
            <w:tcW w:w="2051" w:type="dxa"/>
            <w:gridSpan w:val="2"/>
            <w:tcBorders>
              <w:top w:val="nil"/>
              <w:left w:val="nil"/>
              <w:bottom w:val="nil"/>
              <w:right w:val="nil"/>
            </w:tcBorders>
            <w:shd w:val="clear" w:color="auto" w:fill="auto"/>
            <w:noWrap/>
            <w:vAlign w:val="bottom"/>
            <w:hideMark/>
          </w:tcPr>
          <w:p w14:paraId="07163C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C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5F" w14:textId="77777777" w:rsidR="00214CC2" w:rsidRPr="008677B1" w:rsidRDefault="006453C1" w:rsidP="005F005A">
            <w:pPr>
              <w:spacing w:after="0"/>
              <w:rPr>
                <w:rFonts w:ascii="Times New Roman" w:eastAsia="Times New Roman" w:hAnsi="Times New Roman" w:cs="Times New Roman"/>
                <w:sz w:val="20"/>
              </w:rPr>
            </w:pPr>
          </w:p>
        </w:tc>
      </w:tr>
      <w:tr w:rsidR="006222AF" w14:paraId="07163C68" w14:textId="77777777">
        <w:trPr>
          <w:trHeight w:val="300"/>
        </w:trPr>
        <w:tc>
          <w:tcPr>
            <w:tcW w:w="1036" w:type="dxa"/>
            <w:tcBorders>
              <w:top w:val="nil"/>
              <w:left w:val="nil"/>
              <w:bottom w:val="nil"/>
              <w:right w:val="nil"/>
            </w:tcBorders>
            <w:shd w:val="clear" w:color="auto" w:fill="auto"/>
            <w:noWrap/>
            <w:vAlign w:val="bottom"/>
            <w:hideMark/>
          </w:tcPr>
          <w:p w14:paraId="07163C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6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C6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C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67" w14:textId="77777777" w:rsidR="00214CC2" w:rsidRPr="008677B1" w:rsidRDefault="006453C1" w:rsidP="005F005A">
            <w:pPr>
              <w:spacing w:after="0"/>
              <w:rPr>
                <w:rFonts w:ascii="Times New Roman" w:eastAsia="Times New Roman" w:hAnsi="Times New Roman" w:cs="Times New Roman"/>
                <w:sz w:val="20"/>
              </w:rPr>
            </w:pPr>
          </w:p>
        </w:tc>
      </w:tr>
      <w:tr w:rsidR="006222AF" w14:paraId="07163C6C" w14:textId="77777777">
        <w:trPr>
          <w:trHeight w:val="300"/>
        </w:trPr>
        <w:tc>
          <w:tcPr>
            <w:tcW w:w="1036" w:type="dxa"/>
            <w:tcBorders>
              <w:top w:val="nil"/>
              <w:left w:val="nil"/>
              <w:bottom w:val="nil"/>
              <w:right w:val="nil"/>
            </w:tcBorders>
            <w:shd w:val="clear" w:color="auto" w:fill="auto"/>
            <w:noWrap/>
            <w:vAlign w:val="bottom"/>
            <w:hideMark/>
          </w:tcPr>
          <w:p w14:paraId="07163C6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C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227 όπως τροπ.    ΔΕΚΤΟ ΚΑΤΑ ΠΛΕΙΟΨΗΦΙΑ</w:t>
            </w:r>
          </w:p>
        </w:tc>
        <w:tc>
          <w:tcPr>
            <w:tcW w:w="1015" w:type="dxa"/>
            <w:tcBorders>
              <w:top w:val="nil"/>
              <w:left w:val="nil"/>
              <w:bottom w:val="nil"/>
              <w:right w:val="nil"/>
            </w:tcBorders>
            <w:shd w:val="clear" w:color="auto" w:fill="auto"/>
            <w:noWrap/>
            <w:vAlign w:val="bottom"/>
            <w:hideMark/>
          </w:tcPr>
          <w:p w14:paraId="07163C6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C74" w14:textId="77777777">
        <w:trPr>
          <w:trHeight w:val="300"/>
        </w:trPr>
        <w:tc>
          <w:tcPr>
            <w:tcW w:w="1036" w:type="dxa"/>
            <w:tcBorders>
              <w:top w:val="nil"/>
              <w:left w:val="nil"/>
              <w:bottom w:val="nil"/>
              <w:right w:val="nil"/>
            </w:tcBorders>
            <w:shd w:val="clear" w:color="auto" w:fill="auto"/>
            <w:noWrap/>
            <w:vAlign w:val="bottom"/>
            <w:hideMark/>
          </w:tcPr>
          <w:p w14:paraId="07163C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C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73" w14:textId="77777777" w:rsidR="00214CC2" w:rsidRPr="008677B1" w:rsidRDefault="006453C1" w:rsidP="005F005A">
            <w:pPr>
              <w:spacing w:after="0"/>
              <w:rPr>
                <w:rFonts w:ascii="Times New Roman" w:eastAsia="Times New Roman" w:hAnsi="Times New Roman" w:cs="Times New Roman"/>
                <w:sz w:val="20"/>
              </w:rPr>
            </w:pPr>
          </w:p>
        </w:tc>
      </w:tr>
      <w:tr w:rsidR="006222AF" w14:paraId="07163C7C" w14:textId="77777777">
        <w:trPr>
          <w:trHeight w:val="300"/>
        </w:trPr>
        <w:tc>
          <w:tcPr>
            <w:tcW w:w="1036" w:type="dxa"/>
            <w:tcBorders>
              <w:top w:val="nil"/>
              <w:left w:val="nil"/>
              <w:bottom w:val="nil"/>
              <w:right w:val="nil"/>
            </w:tcBorders>
            <w:shd w:val="clear" w:color="auto" w:fill="auto"/>
            <w:noWrap/>
            <w:vAlign w:val="bottom"/>
            <w:hideMark/>
          </w:tcPr>
          <w:p w14:paraId="07163C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C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7B" w14:textId="77777777" w:rsidR="00214CC2" w:rsidRPr="008677B1" w:rsidRDefault="006453C1" w:rsidP="005F005A">
            <w:pPr>
              <w:spacing w:after="0"/>
              <w:rPr>
                <w:rFonts w:ascii="Times New Roman" w:eastAsia="Times New Roman" w:hAnsi="Times New Roman" w:cs="Times New Roman"/>
                <w:sz w:val="20"/>
              </w:rPr>
            </w:pPr>
          </w:p>
        </w:tc>
      </w:tr>
      <w:tr w:rsidR="006222AF" w14:paraId="07163C84" w14:textId="77777777">
        <w:trPr>
          <w:trHeight w:val="300"/>
        </w:trPr>
        <w:tc>
          <w:tcPr>
            <w:tcW w:w="1036" w:type="dxa"/>
            <w:tcBorders>
              <w:top w:val="nil"/>
              <w:left w:val="nil"/>
              <w:bottom w:val="nil"/>
              <w:right w:val="nil"/>
            </w:tcBorders>
            <w:shd w:val="clear" w:color="auto" w:fill="auto"/>
            <w:noWrap/>
            <w:vAlign w:val="bottom"/>
            <w:hideMark/>
          </w:tcPr>
          <w:p w14:paraId="07163C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C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83" w14:textId="77777777" w:rsidR="00214CC2" w:rsidRPr="008677B1" w:rsidRDefault="006453C1" w:rsidP="005F005A">
            <w:pPr>
              <w:spacing w:after="0"/>
              <w:rPr>
                <w:rFonts w:ascii="Times New Roman" w:eastAsia="Times New Roman" w:hAnsi="Times New Roman" w:cs="Times New Roman"/>
                <w:sz w:val="20"/>
              </w:rPr>
            </w:pPr>
          </w:p>
        </w:tc>
      </w:tr>
      <w:tr w:rsidR="006222AF" w14:paraId="07163C8C" w14:textId="77777777">
        <w:trPr>
          <w:trHeight w:val="300"/>
        </w:trPr>
        <w:tc>
          <w:tcPr>
            <w:tcW w:w="1036" w:type="dxa"/>
            <w:tcBorders>
              <w:top w:val="nil"/>
              <w:left w:val="nil"/>
              <w:bottom w:val="nil"/>
              <w:right w:val="nil"/>
            </w:tcBorders>
            <w:shd w:val="clear" w:color="auto" w:fill="auto"/>
            <w:noWrap/>
            <w:vAlign w:val="bottom"/>
            <w:hideMark/>
          </w:tcPr>
          <w:p w14:paraId="07163C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C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8B" w14:textId="77777777" w:rsidR="00214CC2" w:rsidRPr="008677B1" w:rsidRDefault="006453C1" w:rsidP="005F005A">
            <w:pPr>
              <w:spacing w:after="0"/>
              <w:rPr>
                <w:rFonts w:ascii="Times New Roman" w:eastAsia="Times New Roman" w:hAnsi="Times New Roman" w:cs="Times New Roman"/>
                <w:sz w:val="20"/>
              </w:rPr>
            </w:pPr>
          </w:p>
        </w:tc>
      </w:tr>
      <w:tr w:rsidR="006222AF" w14:paraId="07163C94" w14:textId="77777777">
        <w:trPr>
          <w:trHeight w:val="300"/>
        </w:trPr>
        <w:tc>
          <w:tcPr>
            <w:tcW w:w="1036" w:type="dxa"/>
            <w:tcBorders>
              <w:top w:val="nil"/>
              <w:left w:val="nil"/>
              <w:bottom w:val="nil"/>
              <w:right w:val="nil"/>
            </w:tcBorders>
            <w:shd w:val="clear" w:color="auto" w:fill="auto"/>
            <w:noWrap/>
            <w:vAlign w:val="bottom"/>
            <w:hideMark/>
          </w:tcPr>
          <w:p w14:paraId="07163C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C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93" w14:textId="77777777" w:rsidR="00214CC2" w:rsidRPr="008677B1" w:rsidRDefault="006453C1" w:rsidP="005F005A">
            <w:pPr>
              <w:spacing w:after="0"/>
              <w:rPr>
                <w:rFonts w:ascii="Times New Roman" w:eastAsia="Times New Roman" w:hAnsi="Times New Roman" w:cs="Times New Roman"/>
                <w:sz w:val="20"/>
              </w:rPr>
            </w:pPr>
          </w:p>
        </w:tc>
      </w:tr>
      <w:tr w:rsidR="006222AF" w14:paraId="07163C9C" w14:textId="77777777">
        <w:trPr>
          <w:trHeight w:val="300"/>
        </w:trPr>
        <w:tc>
          <w:tcPr>
            <w:tcW w:w="1036" w:type="dxa"/>
            <w:tcBorders>
              <w:top w:val="nil"/>
              <w:left w:val="nil"/>
              <w:bottom w:val="nil"/>
              <w:right w:val="nil"/>
            </w:tcBorders>
            <w:shd w:val="clear" w:color="auto" w:fill="auto"/>
            <w:noWrap/>
            <w:vAlign w:val="bottom"/>
            <w:hideMark/>
          </w:tcPr>
          <w:p w14:paraId="07163C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C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9B" w14:textId="77777777" w:rsidR="00214CC2" w:rsidRPr="008677B1" w:rsidRDefault="006453C1" w:rsidP="005F005A">
            <w:pPr>
              <w:spacing w:after="0"/>
              <w:rPr>
                <w:rFonts w:ascii="Times New Roman" w:eastAsia="Times New Roman" w:hAnsi="Times New Roman" w:cs="Times New Roman"/>
                <w:sz w:val="20"/>
              </w:rPr>
            </w:pPr>
          </w:p>
        </w:tc>
      </w:tr>
      <w:tr w:rsidR="006222AF" w14:paraId="07163CA4" w14:textId="77777777">
        <w:trPr>
          <w:trHeight w:val="300"/>
        </w:trPr>
        <w:tc>
          <w:tcPr>
            <w:tcW w:w="1036" w:type="dxa"/>
            <w:tcBorders>
              <w:top w:val="nil"/>
              <w:left w:val="nil"/>
              <w:bottom w:val="nil"/>
              <w:right w:val="nil"/>
            </w:tcBorders>
            <w:shd w:val="clear" w:color="auto" w:fill="auto"/>
            <w:noWrap/>
            <w:vAlign w:val="bottom"/>
            <w:hideMark/>
          </w:tcPr>
          <w:p w14:paraId="07163C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C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C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A3" w14:textId="77777777" w:rsidR="00214CC2" w:rsidRPr="008677B1" w:rsidRDefault="006453C1" w:rsidP="005F005A">
            <w:pPr>
              <w:spacing w:after="0"/>
              <w:rPr>
                <w:rFonts w:ascii="Times New Roman" w:eastAsia="Times New Roman" w:hAnsi="Times New Roman" w:cs="Times New Roman"/>
                <w:sz w:val="20"/>
              </w:rPr>
            </w:pPr>
          </w:p>
        </w:tc>
      </w:tr>
      <w:tr w:rsidR="006222AF" w14:paraId="07163CAB" w14:textId="77777777">
        <w:trPr>
          <w:trHeight w:val="300"/>
        </w:trPr>
        <w:tc>
          <w:tcPr>
            <w:tcW w:w="2051" w:type="dxa"/>
            <w:gridSpan w:val="2"/>
            <w:tcBorders>
              <w:top w:val="nil"/>
              <w:left w:val="nil"/>
              <w:bottom w:val="nil"/>
              <w:right w:val="nil"/>
            </w:tcBorders>
            <w:shd w:val="clear" w:color="auto" w:fill="auto"/>
            <w:noWrap/>
            <w:vAlign w:val="bottom"/>
            <w:hideMark/>
          </w:tcPr>
          <w:p w14:paraId="07163C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C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AA" w14:textId="77777777" w:rsidR="00214CC2" w:rsidRPr="008677B1" w:rsidRDefault="006453C1" w:rsidP="005F005A">
            <w:pPr>
              <w:spacing w:after="0"/>
              <w:rPr>
                <w:rFonts w:ascii="Times New Roman" w:eastAsia="Times New Roman" w:hAnsi="Times New Roman" w:cs="Times New Roman"/>
                <w:sz w:val="20"/>
              </w:rPr>
            </w:pPr>
          </w:p>
        </w:tc>
      </w:tr>
      <w:tr w:rsidR="006222AF" w14:paraId="07163CB3" w14:textId="77777777">
        <w:trPr>
          <w:trHeight w:val="300"/>
        </w:trPr>
        <w:tc>
          <w:tcPr>
            <w:tcW w:w="1036" w:type="dxa"/>
            <w:tcBorders>
              <w:top w:val="nil"/>
              <w:left w:val="nil"/>
              <w:bottom w:val="nil"/>
              <w:right w:val="nil"/>
            </w:tcBorders>
            <w:shd w:val="clear" w:color="auto" w:fill="auto"/>
            <w:noWrap/>
            <w:vAlign w:val="bottom"/>
            <w:hideMark/>
          </w:tcPr>
          <w:p w14:paraId="07163C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A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A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CB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C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B2" w14:textId="77777777" w:rsidR="00214CC2" w:rsidRPr="008677B1" w:rsidRDefault="006453C1" w:rsidP="005F005A">
            <w:pPr>
              <w:spacing w:after="0"/>
              <w:rPr>
                <w:rFonts w:ascii="Times New Roman" w:eastAsia="Times New Roman" w:hAnsi="Times New Roman" w:cs="Times New Roman"/>
                <w:sz w:val="20"/>
              </w:rPr>
            </w:pPr>
          </w:p>
        </w:tc>
      </w:tr>
      <w:tr w:rsidR="006222AF" w14:paraId="07163CB7" w14:textId="77777777">
        <w:trPr>
          <w:trHeight w:val="300"/>
        </w:trPr>
        <w:tc>
          <w:tcPr>
            <w:tcW w:w="1036" w:type="dxa"/>
            <w:tcBorders>
              <w:top w:val="nil"/>
              <w:left w:val="nil"/>
              <w:bottom w:val="nil"/>
              <w:right w:val="nil"/>
            </w:tcBorders>
            <w:shd w:val="clear" w:color="auto" w:fill="auto"/>
            <w:noWrap/>
            <w:vAlign w:val="bottom"/>
            <w:hideMark/>
          </w:tcPr>
          <w:p w14:paraId="07163CB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C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228 όπως τροπ.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3CB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CBF" w14:textId="77777777">
        <w:trPr>
          <w:trHeight w:val="300"/>
        </w:trPr>
        <w:tc>
          <w:tcPr>
            <w:tcW w:w="1036" w:type="dxa"/>
            <w:tcBorders>
              <w:top w:val="nil"/>
              <w:left w:val="nil"/>
              <w:bottom w:val="nil"/>
              <w:right w:val="nil"/>
            </w:tcBorders>
            <w:shd w:val="clear" w:color="auto" w:fill="auto"/>
            <w:noWrap/>
            <w:vAlign w:val="bottom"/>
            <w:hideMark/>
          </w:tcPr>
          <w:p w14:paraId="07163C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CB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B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BE" w14:textId="77777777" w:rsidR="00214CC2" w:rsidRPr="008677B1" w:rsidRDefault="006453C1" w:rsidP="005F005A">
            <w:pPr>
              <w:spacing w:after="0"/>
              <w:rPr>
                <w:rFonts w:ascii="Times New Roman" w:eastAsia="Times New Roman" w:hAnsi="Times New Roman" w:cs="Times New Roman"/>
                <w:sz w:val="20"/>
              </w:rPr>
            </w:pPr>
          </w:p>
        </w:tc>
      </w:tr>
      <w:tr w:rsidR="006222AF" w14:paraId="07163CC7" w14:textId="77777777">
        <w:trPr>
          <w:trHeight w:val="300"/>
        </w:trPr>
        <w:tc>
          <w:tcPr>
            <w:tcW w:w="1036" w:type="dxa"/>
            <w:tcBorders>
              <w:top w:val="nil"/>
              <w:left w:val="nil"/>
              <w:bottom w:val="nil"/>
              <w:right w:val="nil"/>
            </w:tcBorders>
            <w:shd w:val="clear" w:color="auto" w:fill="auto"/>
            <w:noWrap/>
            <w:vAlign w:val="bottom"/>
            <w:hideMark/>
          </w:tcPr>
          <w:p w14:paraId="07163C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C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C6" w14:textId="77777777" w:rsidR="00214CC2" w:rsidRPr="008677B1" w:rsidRDefault="006453C1" w:rsidP="005F005A">
            <w:pPr>
              <w:spacing w:after="0"/>
              <w:rPr>
                <w:rFonts w:ascii="Times New Roman" w:eastAsia="Times New Roman" w:hAnsi="Times New Roman" w:cs="Times New Roman"/>
                <w:sz w:val="20"/>
              </w:rPr>
            </w:pPr>
          </w:p>
        </w:tc>
      </w:tr>
      <w:tr w:rsidR="006222AF" w14:paraId="07163CCF" w14:textId="77777777">
        <w:trPr>
          <w:trHeight w:val="300"/>
        </w:trPr>
        <w:tc>
          <w:tcPr>
            <w:tcW w:w="1036" w:type="dxa"/>
            <w:tcBorders>
              <w:top w:val="nil"/>
              <w:left w:val="nil"/>
              <w:bottom w:val="nil"/>
              <w:right w:val="nil"/>
            </w:tcBorders>
            <w:shd w:val="clear" w:color="auto" w:fill="auto"/>
            <w:noWrap/>
            <w:vAlign w:val="bottom"/>
            <w:hideMark/>
          </w:tcPr>
          <w:p w14:paraId="07163C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C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CE" w14:textId="77777777" w:rsidR="00214CC2" w:rsidRPr="008677B1" w:rsidRDefault="006453C1" w:rsidP="005F005A">
            <w:pPr>
              <w:spacing w:after="0"/>
              <w:rPr>
                <w:rFonts w:ascii="Times New Roman" w:eastAsia="Times New Roman" w:hAnsi="Times New Roman" w:cs="Times New Roman"/>
                <w:sz w:val="20"/>
              </w:rPr>
            </w:pPr>
          </w:p>
        </w:tc>
      </w:tr>
      <w:tr w:rsidR="006222AF" w14:paraId="07163CD7" w14:textId="77777777">
        <w:trPr>
          <w:trHeight w:val="300"/>
        </w:trPr>
        <w:tc>
          <w:tcPr>
            <w:tcW w:w="1036" w:type="dxa"/>
            <w:tcBorders>
              <w:top w:val="nil"/>
              <w:left w:val="nil"/>
              <w:bottom w:val="nil"/>
              <w:right w:val="nil"/>
            </w:tcBorders>
            <w:shd w:val="clear" w:color="auto" w:fill="auto"/>
            <w:noWrap/>
            <w:vAlign w:val="bottom"/>
            <w:hideMark/>
          </w:tcPr>
          <w:p w14:paraId="07163C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C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D6" w14:textId="77777777" w:rsidR="00214CC2" w:rsidRPr="008677B1" w:rsidRDefault="006453C1" w:rsidP="005F005A">
            <w:pPr>
              <w:spacing w:after="0"/>
              <w:rPr>
                <w:rFonts w:ascii="Times New Roman" w:eastAsia="Times New Roman" w:hAnsi="Times New Roman" w:cs="Times New Roman"/>
                <w:sz w:val="20"/>
              </w:rPr>
            </w:pPr>
          </w:p>
        </w:tc>
      </w:tr>
      <w:tr w:rsidR="006222AF" w14:paraId="07163CDF" w14:textId="77777777">
        <w:trPr>
          <w:trHeight w:val="300"/>
        </w:trPr>
        <w:tc>
          <w:tcPr>
            <w:tcW w:w="1036" w:type="dxa"/>
            <w:tcBorders>
              <w:top w:val="nil"/>
              <w:left w:val="nil"/>
              <w:bottom w:val="nil"/>
              <w:right w:val="nil"/>
            </w:tcBorders>
            <w:shd w:val="clear" w:color="auto" w:fill="auto"/>
            <w:noWrap/>
            <w:vAlign w:val="bottom"/>
            <w:hideMark/>
          </w:tcPr>
          <w:p w14:paraId="07163C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C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DE" w14:textId="77777777" w:rsidR="00214CC2" w:rsidRPr="008677B1" w:rsidRDefault="006453C1" w:rsidP="005F005A">
            <w:pPr>
              <w:spacing w:after="0"/>
              <w:rPr>
                <w:rFonts w:ascii="Times New Roman" w:eastAsia="Times New Roman" w:hAnsi="Times New Roman" w:cs="Times New Roman"/>
                <w:sz w:val="20"/>
              </w:rPr>
            </w:pPr>
          </w:p>
        </w:tc>
      </w:tr>
      <w:tr w:rsidR="006222AF" w14:paraId="07163CE7" w14:textId="77777777">
        <w:trPr>
          <w:trHeight w:val="300"/>
        </w:trPr>
        <w:tc>
          <w:tcPr>
            <w:tcW w:w="1036" w:type="dxa"/>
            <w:tcBorders>
              <w:top w:val="nil"/>
              <w:left w:val="nil"/>
              <w:bottom w:val="nil"/>
              <w:right w:val="nil"/>
            </w:tcBorders>
            <w:shd w:val="clear" w:color="auto" w:fill="auto"/>
            <w:noWrap/>
            <w:vAlign w:val="bottom"/>
            <w:hideMark/>
          </w:tcPr>
          <w:p w14:paraId="07163C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C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C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E6" w14:textId="77777777" w:rsidR="00214CC2" w:rsidRPr="008677B1" w:rsidRDefault="006453C1" w:rsidP="005F005A">
            <w:pPr>
              <w:spacing w:after="0"/>
              <w:rPr>
                <w:rFonts w:ascii="Times New Roman" w:eastAsia="Times New Roman" w:hAnsi="Times New Roman" w:cs="Times New Roman"/>
                <w:sz w:val="20"/>
              </w:rPr>
            </w:pPr>
          </w:p>
        </w:tc>
      </w:tr>
      <w:tr w:rsidR="006222AF" w14:paraId="07163CEF" w14:textId="77777777">
        <w:trPr>
          <w:trHeight w:val="300"/>
        </w:trPr>
        <w:tc>
          <w:tcPr>
            <w:tcW w:w="1036" w:type="dxa"/>
            <w:tcBorders>
              <w:top w:val="nil"/>
              <w:left w:val="nil"/>
              <w:bottom w:val="nil"/>
              <w:right w:val="nil"/>
            </w:tcBorders>
            <w:shd w:val="clear" w:color="auto" w:fill="auto"/>
            <w:noWrap/>
            <w:vAlign w:val="bottom"/>
            <w:hideMark/>
          </w:tcPr>
          <w:p w14:paraId="07163C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C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C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EE" w14:textId="77777777" w:rsidR="00214CC2" w:rsidRPr="008677B1" w:rsidRDefault="006453C1" w:rsidP="005F005A">
            <w:pPr>
              <w:spacing w:after="0"/>
              <w:rPr>
                <w:rFonts w:ascii="Times New Roman" w:eastAsia="Times New Roman" w:hAnsi="Times New Roman" w:cs="Times New Roman"/>
                <w:sz w:val="20"/>
              </w:rPr>
            </w:pPr>
          </w:p>
        </w:tc>
      </w:tr>
      <w:tr w:rsidR="006222AF" w14:paraId="07163CF6" w14:textId="77777777">
        <w:trPr>
          <w:trHeight w:val="300"/>
        </w:trPr>
        <w:tc>
          <w:tcPr>
            <w:tcW w:w="2051" w:type="dxa"/>
            <w:gridSpan w:val="2"/>
            <w:tcBorders>
              <w:top w:val="nil"/>
              <w:left w:val="nil"/>
              <w:bottom w:val="nil"/>
              <w:right w:val="nil"/>
            </w:tcBorders>
            <w:shd w:val="clear" w:color="auto" w:fill="auto"/>
            <w:noWrap/>
            <w:vAlign w:val="bottom"/>
            <w:hideMark/>
          </w:tcPr>
          <w:p w14:paraId="07163C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C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C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C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C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F5" w14:textId="77777777" w:rsidR="00214CC2" w:rsidRPr="008677B1" w:rsidRDefault="006453C1" w:rsidP="005F005A">
            <w:pPr>
              <w:spacing w:after="0"/>
              <w:rPr>
                <w:rFonts w:ascii="Times New Roman" w:eastAsia="Times New Roman" w:hAnsi="Times New Roman" w:cs="Times New Roman"/>
                <w:sz w:val="20"/>
              </w:rPr>
            </w:pPr>
          </w:p>
        </w:tc>
      </w:tr>
      <w:tr w:rsidR="006222AF" w14:paraId="07163CFE" w14:textId="77777777">
        <w:trPr>
          <w:trHeight w:val="300"/>
        </w:trPr>
        <w:tc>
          <w:tcPr>
            <w:tcW w:w="1036" w:type="dxa"/>
            <w:tcBorders>
              <w:top w:val="nil"/>
              <w:left w:val="nil"/>
              <w:bottom w:val="nil"/>
              <w:right w:val="nil"/>
            </w:tcBorders>
            <w:shd w:val="clear" w:color="auto" w:fill="auto"/>
            <w:noWrap/>
            <w:vAlign w:val="bottom"/>
            <w:hideMark/>
          </w:tcPr>
          <w:p w14:paraId="07163C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F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CF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C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CFD" w14:textId="77777777" w:rsidR="00214CC2" w:rsidRPr="008677B1" w:rsidRDefault="006453C1" w:rsidP="005F005A">
            <w:pPr>
              <w:spacing w:after="0"/>
              <w:rPr>
                <w:rFonts w:ascii="Times New Roman" w:eastAsia="Times New Roman" w:hAnsi="Times New Roman" w:cs="Times New Roman"/>
                <w:sz w:val="20"/>
              </w:rPr>
            </w:pPr>
          </w:p>
        </w:tc>
      </w:tr>
      <w:tr w:rsidR="006222AF" w14:paraId="07163D02" w14:textId="77777777">
        <w:trPr>
          <w:trHeight w:val="300"/>
        </w:trPr>
        <w:tc>
          <w:tcPr>
            <w:tcW w:w="1036" w:type="dxa"/>
            <w:tcBorders>
              <w:top w:val="nil"/>
              <w:left w:val="nil"/>
              <w:bottom w:val="nil"/>
              <w:right w:val="nil"/>
            </w:tcBorders>
            <w:shd w:val="clear" w:color="auto" w:fill="auto"/>
            <w:noWrap/>
            <w:vAlign w:val="bottom"/>
            <w:hideMark/>
          </w:tcPr>
          <w:p w14:paraId="07163CF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D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229 ως έχει   ΔΕΚΤΟ ΚΑΤΑ ΠΛΕΙΟΨΗΦΙΑ</w:t>
            </w:r>
          </w:p>
        </w:tc>
        <w:tc>
          <w:tcPr>
            <w:tcW w:w="1015" w:type="dxa"/>
            <w:tcBorders>
              <w:top w:val="nil"/>
              <w:left w:val="nil"/>
              <w:bottom w:val="nil"/>
              <w:right w:val="nil"/>
            </w:tcBorders>
            <w:shd w:val="clear" w:color="auto" w:fill="auto"/>
            <w:noWrap/>
            <w:vAlign w:val="bottom"/>
            <w:hideMark/>
          </w:tcPr>
          <w:p w14:paraId="07163D0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D0A" w14:textId="77777777">
        <w:trPr>
          <w:trHeight w:val="300"/>
        </w:trPr>
        <w:tc>
          <w:tcPr>
            <w:tcW w:w="1036" w:type="dxa"/>
            <w:tcBorders>
              <w:top w:val="nil"/>
              <w:left w:val="nil"/>
              <w:bottom w:val="nil"/>
              <w:right w:val="nil"/>
            </w:tcBorders>
            <w:shd w:val="clear" w:color="auto" w:fill="auto"/>
            <w:noWrap/>
            <w:vAlign w:val="bottom"/>
            <w:hideMark/>
          </w:tcPr>
          <w:p w14:paraId="07163D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D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09" w14:textId="77777777" w:rsidR="00214CC2" w:rsidRPr="008677B1" w:rsidRDefault="006453C1" w:rsidP="005F005A">
            <w:pPr>
              <w:spacing w:after="0"/>
              <w:rPr>
                <w:rFonts w:ascii="Times New Roman" w:eastAsia="Times New Roman" w:hAnsi="Times New Roman" w:cs="Times New Roman"/>
                <w:sz w:val="20"/>
              </w:rPr>
            </w:pPr>
          </w:p>
        </w:tc>
      </w:tr>
      <w:tr w:rsidR="006222AF" w14:paraId="07163D12" w14:textId="77777777">
        <w:trPr>
          <w:trHeight w:val="300"/>
        </w:trPr>
        <w:tc>
          <w:tcPr>
            <w:tcW w:w="1036" w:type="dxa"/>
            <w:tcBorders>
              <w:top w:val="nil"/>
              <w:left w:val="nil"/>
              <w:bottom w:val="nil"/>
              <w:right w:val="nil"/>
            </w:tcBorders>
            <w:shd w:val="clear" w:color="auto" w:fill="auto"/>
            <w:noWrap/>
            <w:vAlign w:val="bottom"/>
            <w:hideMark/>
          </w:tcPr>
          <w:p w14:paraId="07163D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D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11" w14:textId="77777777" w:rsidR="00214CC2" w:rsidRPr="008677B1" w:rsidRDefault="006453C1" w:rsidP="005F005A">
            <w:pPr>
              <w:spacing w:after="0"/>
              <w:rPr>
                <w:rFonts w:ascii="Times New Roman" w:eastAsia="Times New Roman" w:hAnsi="Times New Roman" w:cs="Times New Roman"/>
                <w:sz w:val="20"/>
              </w:rPr>
            </w:pPr>
          </w:p>
        </w:tc>
      </w:tr>
      <w:tr w:rsidR="006222AF" w14:paraId="07163D1A" w14:textId="77777777">
        <w:trPr>
          <w:trHeight w:val="300"/>
        </w:trPr>
        <w:tc>
          <w:tcPr>
            <w:tcW w:w="1036" w:type="dxa"/>
            <w:tcBorders>
              <w:top w:val="nil"/>
              <w:left w:val="nil"/>
              <w:bottom w:val="nil"/>
              <w:right w:val="nil"/>
            </w:tcBorders>
            <w:shd w:val="clear" w:color="auto" w:fill="auto"/>
            <w:noWrap/>
            <w:vAlign w:val="bottom"/>
            <w:hideMark/>
          </w:tcPr>
          <w:p w14:paraId="07163D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D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19" w14:textId="77777777" w:rsidR="00214CC2" w:rsidRPr="008677B1" w:rsidRDefault="006453C1" w:rsidP="005F005A">
            <w:pPr>
              <w:spacing w:after="0"/>
              <w:rPr>
                <w:rFonts w:ascii="Times New Roman" w:eastAsia="Times New Roman" w:hAnsi="Times New Roman" w:cs="Times New Roman"/>
                <w:sz w:val="20"/>
              </w:rPr>
            </w:pPr>
          </w:p>
        </w:tc>
      </w:tr>
      <w:tr w:rsidR="006222AF" w14:paraId="07163D22" w14:textId="77777777">
        <w:trPr>
          <w:trHeight w:val="300"/>
        </w:trPr>
        <w:tc>
          <w:tcPr>
            <w:tcW w:w="1036" w:type="dxa"/>
            <w:tcBorders>
              <w:top w:val="nil"/>
              <w:left w:val="nil"/>
              <w:bottom w:val="nil"/>
              <w:right w:val="nil"/>
            </w:tcBorders>
            <w:shd w:val="clear" w:color="auto" w:fill="auto"/>
            <w:noWrap/>
            <w:vAlign w:val="bottom"/>
            <w:hideMark/>
          </w:tcPr>
          <w:p w14:paraId="07163D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D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21" w14:textId="77777777" w:rsidR="00214CC2" w:rsidRPr="008677B1" w:rsidRDefault="006453C1" w:rsidP="005F005A">
            <w:pPr>
              <w:spacing w:after="0"/>
              <w:rPr>
                <w:rFonts w:ascii="Times New Roman" w:eastAsia="Times New Roman" w:hAnsi="Times New Roman" w:cs="Times New Roman"/>
                <w:sz w:val="20"/>
              </w:rPr>
            </w:pPr>
          </w:p>
        </w:tc>
      </w:tr>
      <w:tr w:rsidR="006222AF" w14:paraId="07163D2A" w14:textId="77777777">
        <w:trPr>
          <w:trHeight w:val="300"/>
        </w:trPr>
        <w:tc>
          <w:tcPr>
            <w:tcW w:w="1036" w:type="dxa"/>
            <w:tcBorders>
              <w:top w:val="nil"/>
              <w:left w:val="nil"/>
              <w:bottom w:val="nil"/>
              <w:right w:val="nil"/>
            </w:tcBorders>
            <w:shd w:val="clear" w:color="auto" w:fill="auto"/>
            <w:noWrap/>
            <w:vAlign w:val="bottom"/>
            <w:hideMark/>
          </w:tcPr>
          <w:p w14:paraId="07163D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D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29" w14:textId="77777777" w:rsidR="00214CC2" w:rsidRPr="008677B1" w:rsidRDefault="006453C1" w:rsidP="005F005A">
            <w:pPr>
              <w:spacing w:after="0"/>
              <w:rPr>
                <w:rFonts w:ascii="Times New Roman" w:eastAsia="Times New Roman" w:hAnsi="Times New Roman" w:cs="Times New Roman"/>
                <w:sz w:val="20"/>
              </w:rPr>
            </w:pPr>
          </w:p>
        </w:tc>
      </w:tr>
      <w:tr w:rsidR="006222AF" w14:paraId="07163D32" w14:textId="77777777">
        <w:trPr>
          <w:trHeight w:val="300"/>
        </w:trPr>
        <w:tc>
          <w:tcPr>
            <w:tcW w:w="1036" w:type="dxa"/>
            <w:tcBorders>
              <w:top w:val="nil"/>
              <w:left w:val="nil"/>
              <w:bottom w:val="nil"/>
              <w:right w:val="nil"/>
            </w:tcBorders>
            <w:shd w:val="clear" w:color="auto" w:fill="auto"/>
            <w:noWrap/>
            <w:vAlign w:val="bottom"/>
            <w:hideMark/>
          </w:tcPr>
          <w:p w14:paraId="07163D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D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31" w14:textId="77777777" w:rsidR="00214CC2" w:rsidRPr="008677B1" w:rsidRDefault="006453C1" w:rsidP="005F005A">
            <w:pPr>
              <w:spacing w:after="0"/>
              <w:rPr>
                <w:rFonts w:ascii="Times New Roman" w:eastAsia="Times New Roman" w:hAnsi="Times New Roman" w:cs="Times New Roman"/>
                <w:sz w:val="20"/>
              </w:rPr>
            </w:pPr>
          </w:p>
        </w:tc>
      </w:tr>
      <w:tr w:rsidR="006222AF" w14:paraId="07163D3A" w14:textId="77777777">
        <w:trPr>
          <w:trHeight w:val="300"/>
        </w:trPr>
        <w:tc>
          <w:tcPr>
            <w:tcW w:w="1036" w:type="dxa"/>
            <w:tcBorders>
              <w:top w:val="nil"/>
              <w:left w:val="nil"/>
              <w:bottom w:val="nil"/>
              <w:right w:val="nil"/>
            </w:tcBorders>
            <w:shd w:val="clear" w:color="auto" w:fill="auto"/>
            <w:noWrap/>
            <w:vAlign w:val="bottom"/>
            <w:hideMark/>
          </w:tcPr>
          <w:p w14:paraId="07163D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D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D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39" w14:textId="77777777" w:rsidR="00214CC2" w:rsidRPr="008677B1" w:rsidRDefault="006453C1" w:rsidP="005F005A">
            <w:pPr>
              <w:spacing w:after="0"/>
              <w:rPr>
                <w:rFonts w:ascii="Times New Roman" w:eastAsia="Times New Roman" w:hAnsi="Times New Roman" w:cs="Times New Roman"/>
                <w:sz w:val="20"/>
              </w:rPr>
            </w:pPr>
          </w:p>
        </w:tc>
      </w:tr>
      <w:tr w:rsidR="006222AF" w14:paraId="07163D41" w14:textId="77777777">
        <w:trPr>
          <w:trHeight w:val="300"/>
        </w:trPr>
        <w:tc>
          <w:tcPr>
            <w:tcW w:w="2051" w:type="dxa"/>
            <w:gridSpan w:val="2"/>
            <w:tcBorders>
              <w:top w:val="nil"/>
              <w:left w:val="nil"/>
              <w:bottom w:val="nil"/>
              <w:right w:val="nil"/>
            </w:tcBorders>
            <w:shd w:val="clear" w:color="auto" w:fill="auto"/>
            <w:noWrap/>
            <w:vAlign w:val="bottom"/>
            <w:hideMark/>
          </w:tcPr>
          <w:p w14:paraId="07163D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D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40" w14:textId="77777777" w:rsidR="00214CC2" w:rsidRPr="008677B1" w:rsidRDefault="006453C1" w:rsidP="005F005A">
            <w:pPr>
              <w:spacing w:after="0"/>
              <w:rPr>
                <w:rFonts w:ascii="Times New Roman" w:eastAsia="Times New Roman" w:hAnsi="Times New Roman" w:cs="Times New Roman"/>
                <w:sz w:val="20"/>
              </w:rPr>
            </w:pPr>
          </w:p>
        </w:tc>
      </w:tr>
      <w:tr w:rsidR="006222AF" w14:paraId="07163D49" w14:textId="77777777">
        <w:trPr>
          <w:trHeight w:val="300"/>
        </w:trPr>
        <w:tc>
          <w:tcPr>
            <w:tcW w:w="1036" w:type="dxa"/>
            <w:tcBorders>
              <w:top w:val="nil"/>
              <w:left w:val="nil"/>
              <w:bottom w:val="nil"/>
              <w:right w:val="nil"/>
            </w:tcBorders>
            <w:shd w:val="clear" w:color="auto" w:fill="auto"/>
            <w:noWrap/>
            <w:vAlign w:val="bottom"/>
            <w:hideMark/>
          </w:tcPr>
          <w:p w14:paraId="07163D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4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4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D4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D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48" w14:textId="77777777" w:rsidR="00214CC2" w:rsidRPr="008677B1" w:rsidRDefault="006453C1" w:rsidP="005F005A">
            <w:pPr>
              <w:spacing w:after="0"/>
              <w:rPr>
                <w:rFonts w:ascii="Times New Roman" w:eastAsia="Times New Roman" w:hAnsi="Times New Roman" w:cs="Times New Roman"/>
                <w:sz w:val="20"/>
              </w:rPr>
            </w:pPr>
          </w:p>
        </w:tc>
      </w:tr>
      <w:tr w:rsidR="006222AF" w14:paraId="07163D4D" w14:textId="77777777">
        <w:trPr>
          <w:trHeight w:val="300"/>
        </w:trPr>
        <w:tc>
          <w:tcPr>
            <w:tcW w:w="1036" w:type="dxa"/>
            <w:tcBorders>
              <w:top w:val="nil"/>
              <w:left w:val="nil"/>
              <w:bottom w:val="nil"/>
              <w:right w:val="nil"/>
            </w:tcBorders>
            <w:shd w:val="clear" w:color="auto" w:fill="auto"/>
            <w:noWrap/>
            <w:vAlign w:val="bottom"/>
            <w:hideMark/>
          </w:tcPr>
          <w:p w14:paraId="07163D4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D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230 όπως τροπ.    ΔΕΚΤΟ ΚΑΤΑ ΠΛΕΙΟΨΗΦΙΑ</w:t>
            </w:r>
          </w:p>
        </w:tc>
        <w:tc>
          <w:tcPr>
            <w:tcW w:w="1015" w:type="dxa"/>
            <w:tcBorders>
              <w:top w:val="nil"/>
              <w:left w:val="nil"/>
              <w:bottom w:val="nil"/>
              <w:right w:val="nil"/>
            </w:tcBorders>
            <w:shd w:val="clear" w:color="auto" w:fill="auto"/>
            <w:noWrap/>
            <w:vAlign w:val="bottom"/>
            <w:hideMark/>
          </w:tcPr>
          <w:p w14:paraId="07163D4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D55" w14:textId="77777777">
        <w:trPr>
          <w:trHeight w:val="300"/>
        </w:trPr>
        <w:tc>
          <w:tcPr>
            <w:tcW w:w="1036" w:type="dxa"/>
            <w:tcBorders>
              <w:top w:val="nil"/>
              <w:left w:val="nil"/>
              <w:bottom w:val="nil"/>
              <w:right w:val="nil"/>
            </w:tcBorders>
            <w:shd w:val="clear" w:color="auto" w:fill="auto"/>
            <w:noWrap/>
            <w:vAlign w:val="bottom"/>
            <w:hideMark/>
          </w:tcPr>
          <w:p w14:paraId="07163D4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D4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5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54" w14:textId="77777777" w:rsidR="00214CC2" w:rsidRPr="008677B1" w:rsidRDefault="006453C1" w:rsidP="005F005A">
            <w:pPr>
              <w:spacing w:after="0"/>
              <w:rPr>
                <w:rFonts w:ascii="Times New Roman" w:eastAsia="Times New Roman" w:hAnsi="Times New Roman" w:cs="Times New Roman"/>
                <w:sz w:val="20"/>
              </w:rPr>
            </w:pPr>
          </w:p>
        </w:tc>
      </w:tr>
      <w:tr w:rsidR="006222AF" w14:paraId="07163D5D" w14:textId="77777777">
        <w:trPr>
          <w:trHeight w:val="300"/>
        </w:trPr>
        <w:tc>
          <w:tcPr>
            <w:tcW w:w="1036" w:type="dxa"/>
            <w:tcBorders>
              <w:top w:val="nil"/>
              <w:left w:val="nil"/>
              <w:bottom w:val="nil"/>
              <w:right w:val="nil"/>
            </w:tcBorders>
            <w:shd w:val="clear" w:color="auto" w:fill="auto"/>
            <w:noWrap/>
            <w:vAlign w:val="bottom"/>
            <w:hideMark/>
          </w:tcPr>
          <w:p w14:paraId="07163D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D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5C" w14:textId="77777777" w:rsidR="00214CC2" w:rsidRPr="008677B1" w:rsidRDefault="006453C1" w:rsidP="005F005A">
            <w:pPr>
              <w:spacing w:after="0"/>
              <w:rPr>
                <w:rFonts w:ascii="Times New Roman" w:eastAsia="Times New Roman" w:hAnsi="Times New Roman" w:cs="Times New Roman"/>
                <w:sz w:val="20"/>
              </w:rPr>
            </w:pPr>
          </w:p>
        </w:tc>
      </w:tr>
      <w:tr w:rsidR="006222AF" w14:paraId="07163D65" w14:textId="77777777">
        <w:trPr>
          <w:trHeight w:val="300"/>
        </w:trPr>
        <w:tc>
          <w:tcPr>
            <w:tcW w:w="1036" w:type="dxa"/>
            <w:tcBorders>
              <w:top w:val="nil"/>
              <w:left w:val="nil"/>
              <w:bottom w:val="nil"/>
              <w:right w:val="nil"/>
            </w:tcBorders>
            <w:shd w:val="clear" w:color="auto" w:fill="auto"/>
            <w:noWrap/>
            <w:vAlign w:val="bottom"/>
            <w:hideMark/>
          </w:tcPr>
          <w:p w14:paraId="07163D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D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64" w14:textId="77777777" w:rsidR="00214CC2" w:rsidRPr="008677B1" w:rsidRDefault="006453C1" w:rsidP="005F005A">
            <w:pPr>
              <w:spacing w:after="0"/>
              <w:rPr>
                <w:rFonts w:ascii="Times New Roman" w:eastAsia="Times New Roman" w:hAnsi="Times New Roman" w:cs="Times New Roman"/>
                <w:sz w:val="20"/>
              </w:rPr>
            </w:pPr>
          </w:p>
        </w:tc>
      </w:tr>
      <w:tr w:rsidR="006222AF" w14:paraId="07163D6D" w14:textId="77777777">
        <w:trPr>
          <w:trHeight w:val="300"/>
        </w:trPr>
        <w:tc>
          <w:tcPr>
            <w:tcW w:w="1036" w:type="dxa"/>
            <w:tcBorders>
              <w:top w:val="nil"/>
              <w:left w:val="nil"/>
              <w:bottom w:val="nil"/>
              <w:right w:val="nil"/>
            </w:tcBorders>
            <w:shd w:val="clear" w:color="auto" w:fill="auto"/>
            <w:noWrap/>
            <w:vAlign w:val="bottom"/>
            <w:hideMark/>
          </w:tcPr>
          <w:p w14:paraId="07163D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D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6C" w14:textId="77777777" w:rsidR="00214CC2" w:rsidRPr="008677B1" w:rsidRDefault="006453C1" w:rsidP="005F005A">
            <w:pPr>
              <w:spacing w:after="0"/>
              <w:rPr>
                <w:rFonts w:ascii="Times New Roman" w:eastAsia="Times New Roman" w:hAnsi="Times New Roman" w:cs="Times New Roman"/>
                <w:sz w:val="20"/>
              </w:rPr>
            </w:pPr>
          </w:p>
        </w:tc>
      </w:tr>
      <w:tr w:rsidR="006222AF" w14:paraId="07163D75" w14:textId="77777777">
        <w:trPr>
          <w:trHeight w:val="300"/>
        </w:trPr>
        <w:tc>
          <w:tcPr>
            <w:tcW w:w="1036" w:type="dxa"/>
            <w:tcBorders>
              <w:top w:val="nil"/>
              <w:left w:val="nil"/>
              <w:bottom w:val="nil"/>
              <w:right w:val="nil"/>
            </w:tcBorders>
            <w:shd w:val="clear" w:color="auto" w:fill="auto"/>
            <w:noWrap/>
            <w:vAlign w:val="bottom"/>
            <w:hideMark/>
          </w:tcPr>
          <w:p w14:paraId="07163D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D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74" w14:textId="77777777" w:rsidR="00214CC2" w:rsidRPr="008677B1" w:rsidRDefault="006453C1" w:rsidP="005F005A">
            <w:pPr>
              <w:spacing w:after="0"/>
              <w:rPr>
                <w:rFonts w:ascii="Times New Roman" w:eastAsia="Times New Roman" w:hAnsi="Times New Roman" w:cs="Times New Roman"/>
                <w:sz w:val="20"/>
              </w:rPr>
            </w:pPr>
          </w:p>
        </w:tc>
      </w:tr>
      <w:tr w:rsidR="006222AF" w14:paraId="07163D7D" w14:textId="77777777">
        <w:trPr>
          <w:trHeight w:val="300"/>
        </w:trPr>
        <w:tc>
          <w:tcPr>
            <w:tcW w:w="1036" w:type="dxa"/>
            <w:tcBorders>
              <w:top w:val="nil"/>
              <w:left w:val="nil"/>
              <w:bottom w:val="nil"/>
              <w:right w:val="nil"/>
            </w:tcBorders>
            <w:shd w:val="clear" w:color="auto" w:fill="auto"/>
            <w:noWrap/>
            <w:vAlign w:val="bottom"/>
            <w:hideMark/>
          </w:tcPr>
          <w:p w14:paraId="07163D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D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7C" w14:textId="77777777" w:rsidR="00214CC2" w:rsidRPr="008677B1" w:rsidRDefault="006453C1" w:rsidP="005F005A">
            <w:pPr>
              <w:spacing w:after="0"/>
              <w:rPr>
                <w:rFonts w:ascii="Times New Roman" w:eastAsia="Times New Roman" w:hAnsi="Times New Roman" w:cs="Times New Roman"/>
                <w:sz w:val="20"/>
              </w:rPr>
            </w:pPr>
          </w:p>
        </w:tc>
      </w:tr>
      <w:tr w:rsidR="006222AF" w14:paraId="07163D85" w14:textId="77777777">
        <w:trPr>
          <w:trHeight w:val="300"/>
        </w:trPr>
        <w:tc>
          <w:tcPr>
            <w:tcW w:w="1036" w:type="dxa"/>
            <w:tcBorders>
              <w:top w:val="nil"/>
              <w:left w:val="nil"/>
              <w:bottom w:val="nil"/>
              <w:right w:val="nil"/>
            </w:tcBorders>
            <w:shd w:val="clear" w:color="auto" w:fill="auto"/>
            <w:noWrap/>
            <w:vAlign w:val="bottom"/>
            <w:hideMark/>
          </w:tcPr>
          <w:p w14:paraId="07163D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D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D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84" w14:textId="77777777" w:rsidR="00214CC2" w:rsidRPr="008677B1" w:rsidRDefault="006453C1" w:rsidP="005F005A">
            <w:pPr>
              <w:spacing w:after="0"/>
              <w:rPr>
                <w:rFonts w:ascii="Times New Roman" w:eastAsia="Times New Roman" w:hAnsi="Times New Roman" w:cs="Times New Roman"/>
                <w:sz w:val="20"/>
              </w:rPr>
            </w:pPr>
          </w:p>
        </w:tc>
      </w:tr>
      <w:tr w:rsidR="006222AF" w14:paraId="07163D8C" w14:textId="77777777">
        <w:trPr>
          <w:trHeight w:val="300"/>
        </w:trPr>
        <w:tc>
          <w:tcPr>
            <w:tcW w:w="2051" w:type="dxa"/>
            <w:gridSpan w:val="2"/>
            <w:tcBorders>
              <w:top w:val="nil"/>
              <w:left w:val="nil"/>
              <w:bottom w:val="nil"/>
              <w:right w:val="nil"/>
            </w:tcBorders>
            <w:shd w:val="clear" w:color="auto" w:fill="auto"/>
            <w:noWrap/>
            <w:vAlign w:val="bottom"/>
            <w:hideMark/>
          </w:tcPr>
          <w:p w14:paraId="07163D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D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8B" w14:textId="77777777" w:rsidR="00214CC2" w:rsidRPr="008677B1" w:rsidRDefault="006453C1" w:rsidP="005F005A">
            <w:pPr>
              <w:spacing w:after="0"/>
              <w:rPr>
                <w:rFonts w:ascii="Times New Roman" w:eastAsia="Times New Roman" w:hAnsi="Times New Roman" w:cs="Times New Roman"/>
                <w:sz w:val="20"/>
              </w:rPr>
            </w:pPr>
          </w:p>
        </w:tc>
      </w:tr>
      <w:tr w:rsidR="006222AF" w14:paraId="07163D94" w14:textId="77777777">
        <w:trPr>
          <w:trHeight w:val="300"/>
        </w:trPr>
        <w:tc>
          <w:tcPr>
            <w:tcW w:w="1036" w:type="dxa"/>
            <w:tcBorders>
              <w:top w:val="nil"/>
              <w:left w:val="nil"/>
              <w:bottom w:val="nil"/>
              <w:right w:val="nil"/>
            </w:tcBorders>
            <w:shd w:val="clear" w:color="auto" w:fill="auto"/>
            <w:noWrap/>
            <w:vAlign w:val="bottom"/>
            <w:hideMark/>
          </w:tcPr>
          <w:p w14:paraId="07163D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9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D9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D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93" w14:textId="77777777" w:rsidR="00214CC2" w:rsidRPr="008677B1" w:rsidRDefault="006453C1" w:rsidP="005F005A">
            <w:pPr>
              <w:spacing w:after="0"/>
              <w:rPr>
                <w:rFonts w:ascii="Times New Roman" w:eastAsia="Times New Roman" w:hAnsi="Times New Roman" w:cs="Times New Roman"/>
                <w:sz w:val="20"/>
              </w:rPr>
            </w:pPr>
          </w:p>
        </w:tc>
      </w:tr>
      <w:tr w:rsidR="006222AF" w14:paraId="07163D98" w14:textId="77777777">
        <w:trPr>
          <w:trHeight w:val="300"/>
        </w:trPr>
        <w:tc>
          <w:tcPr>
            <w:tcW w:w="1036" w:type="dxa"/>
            <w:tcBorders>
              <w:top w:val="nil"/>
              <w:left w:val="nil"/>
              <w:bottom w:val="nil"/>
              <w:right w:val="nil"/>
            </w:tcBorders>
            <w:shd w:val="clear" w:color="auto" w:fill="auto"/>
            <w:noWrap/>
            <w:vAlign w:val="bottom"/>
            <w:hideMark/>
          </w:tcPr>
          <w:p w14:paraId="07163D9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D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231 ως έχει   ΔΕΚΤΟ ΚΑΤΑ ΠΛΕΙΟΨΗΦΙΑ</w:t>
            </w:r>
          </w:p>
        </w:tc>
        <w:tc>
          <w:tcPr>
            <w:tcW w:w="1015" w:type="dxa"/>
            <w:tcBorders>
              <w:top w:val="nil"/>
              <w:left w:val="nil"/>
              <w:bottom w:val="nil"/>
              <w:right w:val="nil"/>
            </w:tcBorders>
            <w:shd w:val="clear" w:color="auto" w:fill="auto"/>
            <w:noWrap/>
            <w:vAlign w:val="bottom"/>
            <w:hideMark/>
          </w:tcPr>
          <w:p w14:paraId="07163D9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DA0" w14:textId="77777777">
        <w:trPr>
          <w:trHeight w:val="300"/>
        </w:trPr>
        <w:tc>
          <w:tcPr>
            <w:tcW w:w="1036" w:type="dxa"/>
            <w:tcBorders>
              <w:top w:val="nil"/>
              <w:left w:val="nil"/>
              <w:bottom w:val="nil"/>
              <w:right w:val="nil"/>
            </w:tcBorders>
            <w:shd w:val="clear" w:color="auto" w:fill="auto"/>
            <w:noWrap/>
            <w:vAlign w:val="bottom"/>
            <w:hideMark/>
          </w:tcPr>
          <w:p w14:paraId="07163D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D9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9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9F" w14:textId="77777777" w:rsidR="00214CC2" w:rsidRPr="008677B1" w:rsidRDefault="006453C1" w:rsidP="005F005A">
            <w:pPr>
              <w:spacing w:after="0"/>
              <w:rPr>
                <w:rFonts w:ascii="Times New Roman" w:eastAsia="Times New Roman" w:hAnsi="Times New Roman" w:cs="Times New Roman"/>
                <w:sz w:val="20"/>
              </w:rPr>
            </w:pPr>
          </w:p>
        </w:tc>
      </w:tr>
      <w:tr w:rsidR="006222AF" w14:paraId="07163DA8" w14:textId="77777777">
        <w:trPr>
          <w:trHeight w:val="300"/>
        </w:trPr>
        <w:tc>
          <w:tcPr>
            <w:tcW w:w="1036" w:type="dxa"/>
            <w:tcBorders>
              <w:top w:val="nil"/>
              <w:left w:val="nil"/>
              <w:bottom w:val="nil"/>
              <w:right w:val="nil"/>
            </w:tcBorders>
            <w:shd w:val="clear" w:color="auto" w:fill="auto"/>
            <w:noWrap/>
            <w:vAlign w:val="bottom"/>
            <w:hideMark/>
          </w:tcPr>
          <w:p w14:paraId="07163D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D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A7" w14:textId="77777777" w:rsidR="00214CC2" w:rsidRPr="008677B1" w:rsidRDefault="006453C1" w:rsidP="005F005A">
            <w:pPr>
              <w:spacing w:after="0"/>
              <w:rPr>
                <w:rFonts w:ascii="Times New Roman" w:eastAsia="Times New Roman" w:hAnsi="Times New Roman" w:cs="Times New Roman"/>
                <w:sz w:val="20"/>
              </w:rPr>
            </w:pPr>
          </w:p>
        </w:tc>
      </w:tr>
      <w:tr w:rsidR="006222AF" w14:paraId="07163DB0" w14:textId="77777777">
        <w:trPr>
          <w:trHeight w:val="300"/>
        </w:trPr>
        <w:tc>
          <w:tcPr>
            <w:tcW w:w="1036" w:type="dxa"/>
            <w:tcBorders>
              <w:top w:val="nil"/>
              <w:left w:val="nil"/>
              <w:bottom w:val="nil"/>
              <w:right w:val="nil"/>
            </w:tcBorders>
            <w:shd w:val="clear" w:color="auto" w:fill="auto"/>
            <w:noWrap/>
            <w:vAlign w:val="bottom"/>
            <w:hideMark/>
          </w:tcPr>
          <w:p w14:paraId="07163D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D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AF" w14:textId="77777777" w:rsidR="00214CC2" w:rsidRPr="008677B1" w:rsidRDefault="006453C1" w:rsidP="005F005A">
            <w:pPr>
              <w:spacing w:after="0"/>
              <w:rPr>
                <w:rFonts w:ascii="Times New Roman" w:eastAsia="Times New Roman" w:hAnsi="Times New Roman" w:cs="Times New Roman"/>
                <w:sz w:val="20"/>
              </w:rPr>
            </w:pPr>
          </w:p>
        </w:tc>
      </w:tr>
      <w:tr w:rsidR="006222AF" w14:paraId="07163DB8" w14:textId="77777777">
        <w:trPr>
          <w:trHeight w:val="300"/>
        </w:trPr>
        <w:tc>
          <w:tcPr>
            <w:tcW w:w="1036" w:type="dxa"/>
            <w:tcBorders>
              <w:top w:val="nil"/>
              <w:left w:val="nil"/>
              <w:bottom w:val="nil"/>
              <w:right w:val="nil"/>
            </w:tcBorders>
            <w:shd w:val="clear" w:color="auto" w:fill="auto"/>
            <w:noWrap/>
            <w:vAlign w:val="bottom"/>
            <w:hideMark/>
          </w:tcPr>
          <w:p w14:paraId="07163D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D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B7" w14:textId="77777777" w:rsidR="00214CC2" w:rsidRPr="008677B1" w:rsidRDefault="006453C1" w:rsidP="005F005A">
            <w:pPr>
              <w:spacing w:after="0"/>
              <w:rPr>
                <w:rFonts w:ascii="Times New Roman" w:eastAsia="Times New Roman" w:hAnsi="Times New Roman" w:cs="Times New Roman"/>
                <w:sz w:val="20"/>
              </w:rPr>
            </w:pPr>
          </w:p>
        </w:tc>
      </w:tr>
      <w:tr w:rsidR="006222AF" w14:paraId="07163DC0" w14:textId="77777777">
        <w:trPr>
          <w:trHeight w:val="300"/>
        </w:trPr>
        <w:tc>
          <w:tcPr>
            <w:tcW w:w="1036" w:type="dxa"/>
            <w:tcBorders>
              <w:top w:val="nil"/>
              <w:left w:val="nil"/>
              <w:bottom w:val="nil"/>
              <w:right w:val="nil"/>
            </w:tcBorders>
            <w:shd w:val="clear" w:color="auto" w:fill="auto"/>
            <w:noWrap/>
            <w:vAlign w:val="bottom"/>
            <w:hideMark/>
          </w:tcPr>
          <w:p w14:paraId="07163D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D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BF" w14:textId="77777777" w:rsidR="00214CC2" w:rsidRPr="008677B1" w:rsidRDefault="006453C1" w:rsidP="005F005A">
            <w:pPr>
              <w:spacing w:after="0"/>
              <w:rPr>
                <w:rFonts w:ascii="Times New Roman" w:eastAsia="Times New Roman" w:hAnsi="Times New Roman" w:cs="Times New Roman"/>
                <w:sz w:val="20"/>
              </w:rPr>
            </w:pPr>
          </w:p>
        </w:tc>
      </w:tr>
      <w:tr w:rsidR="006222AF" w14:paraId="07163DC8" w14:textId="77777777">
        <w:trPr>
          <w:trHeight w:val="300"/>
        </w:trPr>
        <w:tc>
          <w:tcPr>
            <w:tcW w:w="1036" w:type="dxa"/>
            <w:tcBorders>
              <w:top w:val="nil"/>
              <w:left w:val="nil"/>
              <w:bottom w:val="nil"/>
              <w:right w:val="nil"/>
            </w:tcBorders>
            <w:shd w:val="clear" w:color="auto" w:fill="auto"/>
            <w:noWrap/>
            <w:vAlign w:val="bottom"/>
            <w:hideMark/>
          </w:tcPr>
          <w:p w14:paraId="07163D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D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C7" w14:textId="77777777" w:rsidR="00214CC2" w:rsidRPr="008677B1" w:rsidRDefault="006453C1" w:rsidP="005F005A">
            <w:pPr>
              <w:spacing w:after="0"/>
              <w:rPr>
                <w:rFonts w:ascii="Times New Roman" w:eastAsia="Times New Roman" w:hAnsi="Times New Roman" w:cs="Times New Roman"/>
                <w:sz w:val="20"/>
              </w:rPr>
            </w:pPr>
          </w:p>
        </w:tc>
      </w:tr>
      <w:tr w:rsidR="006222AF" w14:paraId="07163DD0" w14:textId="77777777">
        <w:trPr>
          <w:trHeight w:val="300"/>
        </w:trPr>
        <w:tc>
          <w:tcPr>
            <w:tcW w:w="1036" w:type="dxa"/>
            <w:tcBorders>
              <w:top w:val="nil"/>
              <w:left w:val="nil"/>
              <w:bottom w:val="nil"/>
              <w:right w:val="nil"/>
            </w:tcBorders>
            <w:shd w:val="clear" w:color="auto" w:fill="auto"/>
            <w:noWrap/>
            <w:vAlign w:val="bottom"/>
            <w:hideMark/>
          </w:tcPr>
          <w:p w14:paraId="07163D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D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D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CF" w14:textId="77777777" w:rsidR="00214CC2" w:rsidRPr="008677B1" w:rsidRDefault="006453C1" w:rsidP="005F005A">
            <w:pPr>
              <w:spacing w:after="0"/>
              <w:rPr>
                <w:rFonts w:ascii="Times New Roman" w:eastAsia="Times New Roman" w:hAnsi="Times New Roman" w:cs="Times New Roman"/>
                <w:sz w:val="20"/>
              </w:rPr>
            </w:pPr>
          </w:p>
        </w:tc>
      </w:tr>
      <w:tr w:rsidR="006222AF" w14:paraId="07163DD7" w14:textId="77777777">
        <w:trPr>
          <w:trHeight w:val="300"/>
        </w:trPr>
        <w:tc>
          <w:tcPr>
            <w:tcW w:w="2051" w:type="dxa"/>
            <w:gridSpan w:val="2"/>
            <w:tcBorders>
              <w:top w:val="nil"/>
              <w:left w:val="nil"/>
              <w:bottom w:val="nil"/>
              <w:right w:val="nil"/>
            </w:tcBorders>
            <w:shd w:val="clear" w:color="auto" w:fill="auto"/>
            <w:noWrap/>
            <w:vAlign w:val="bottom"/>
            <w:hideMark/>
          </w:tcPr>
          <w:p w14:paraId="07163D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D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D6" w14:textId="77777777" w:rsidR="00214CC2" w:rsidRPr="008677B1" w:rsidRDefault="006453C1" w:rsidP="005F005A">
            <w:pPr>
              <w:spacing w:after="0"/>
              <w:rPr>
                <w:rFonts w:ascii="Times New Roman" w:eastAsia="Times New Roman" w:hAnsi="Times New Roman" w:cs="Times New Roman"/>
                <w:sz w:val="20"/>
              </w:rPr>
            </w:pPr>
          </w:p>
        </w:tc>
      </w:tr>
      <w:tr w:rsidR="006222AF" w14:paraId="07163DDF" w14:textId="77777777">
        <w:trPr>
          <w:trHeight w:val="300"/>
        </w:trPr>
        <w:tc>
          <w:tcPr>
            <w:tcW w:w="1036" w:type="dxa"/>
            <w:tcBorders>
              <w:top w:val="nil"/>
              <w:left w:val="nil"/>
              <w:bottom w:val="nil"/>
              <w:right w:val="nil"/>
            </w:tcBorders>
            <w:shd w:val="clear" w:color="auto" w:fill="auto"/>
            <w:noWrap/>
            <w:vAlign w:val="bottom"/>
            <w:hideMark/>
          </w:tcPr>
          <w:p w14:paraId="07163D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D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DD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D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DE" w14:textId="77777777" w:rsidR="00214CC2" w:rsidRPr="008677B1" w:rsidRDefault="006453C1" w:rsidP="005F005A">
            <w:pPr>
              <w:spacing w:after="0"/>
              <w:rPr>
                <w:rFonts w:ascii="Times New Roman" w:eastAsia="Times New Roman" w:hAnsi="Times New Roman" w:cs="Times New Roman"/>
                <w:sz w:val="20"/>
              </w:rPr>
            </w:pPr>
          </w:p>
        </w:tc>
      </w:tr>
      <w:tr w:rsidR="006222AF" w14:paraId="07163DE3" w14:textId="77777777">
        <w:trPr>
          <w:trHeight w:val="300"/>
        </w:trPr>
        <w:tc>
          <w:tcPr>
            <w:tcW w:w="1036" w:type="dxa"/>
            <w:tcBorders>
              <w:top w:val="nil"/>
              <w:left w:val="nil"/>
              <w:bottom w:val="nil"/>
              <w:right w:val="nil"/>
            </w:tcBorders>
            <w:shd w:val="clear" w:color="auto" w:fill="auto"/>
            <w:noWrap/>
            <w:vAlign w:val="bottom"/>
            <w:hideMark/>
          </w:tcPr>
          <w:p w14:paraId="07163DE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D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232 ως έχει   </w:t>
            </w:r>
            <w:r w:rsidRPr="008677B1">
              <w:rPr>
                <w:rFonts w:ascii="Calibri" w:eastAsia="Times New Roman" w:hAnsi="Calibri" w:cs="Times New Roman"/>
                <w:color w:val="000000"/>
                <w:sz w:val="22"/>
                <w:szCs w:val="22"/>
              </w:rPr>
              <w:t>ΔΕΚΤΟ ΚΑΤΑ ΠΛΕΙΟΨΗΦΙΑ</w:t>
            </w:r>
          </w:p>
        </w:tc>
        <w:tc>
          <w:tcPr>
            <w:tcW w:w="1015" w:type="dxa"/>
            <w:tcBorders>
              <w:top w:val="nil"/>
              <w:left w:val="nil"/>
              <w:bottom w:val="nil"/>
              <w:right w:val="nil"/>
            </w:tcBorders>
            <w:shd w:val="clear" w:color="auto" w:fill="auto"/>
            <w:noWrap/>
            <w:vAlign w:val="bottom"/>
            <w:hideMark/>
          </w:tcPr>
          <w:p w14:paraId="07163DE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DEB" w14:textId="77777777">
        <w:trPr>
          <w:trHeight w:val="300"/>
        </w:trPr>
        <w:tc>
          <w:tcPr>
            <w:tcW w:w="1036" w:type="dxa"/>
            <w:tcBorders>
              <w:top w:val="nil"/>
              <w:left w:val="nil"/>
              <w:bottom w:val="nil"/>
              <w:right w:val="nil"/>
            </w:tcBorders>
            <w:shd w:val="clear" w:color="auto" w:fill="auto"/>
            <w:noWrap/>
            <w:vAlign w:val="bottom"/>
            <w:hideMark/>
          </w:tcPr>
          <w:p w14:paraId="07163D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DE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DE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EA" w14:textId="77777777" w:rsidR="00214CC2" w:rsidRPr="008677B1" w:rsidRDefault="006453C1" w:rsidP="005F005A">
            <w:pPr>
              <w:spacing w:after="0"/>
              <w:rPr>
                <w:rFonts w:ascii="Times New Roman" w:eastAsia="Times New Roman" w:hAnsi="Times New Roman" w:cs="Times New Roman"/>
                <w:sz w:val="20"/>
              </w:rPr>
            </w:pPr>
          </w:p>
        </w:tc>
      </w:tr>
      <w:tr w:rsidR="006222AF" w14:paraId="07163DF3" w14:textId="77777777">
        <w:trPr>
          <w:trHeight w:val="300"/>
        </w:trPr>
        <w:tc>
          <w:tcPr>
            <w:tcW w:w="1036" w:type="dxa"/>
            <w:tcBorders>
              <w:top w:val="nil"/>
              <w:left w:val="nil"/>
              <w:bottom w:val="nil"/>
              <w:right w:val="nil"/>
            </w:tcBorders>
            <w:shd w:val="clear" w:color="auto" w:fill="auto"/>
            <w:noWrap/>
            <w:vAlign w:val="bottom"/>
            <w:hideMark/>
          </w:tcPr>
          <w:p w14:paraId="07163D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DE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F2" w14:textId="77777777" w:rsidR="00214CC2" w:rsidRPr="008677B1" w:rsidRDefault="006453C1" w:rsidP="005F005A">
            <w:pPr>
              <w:spacing w:after="0"/>
              <w:rPr>
                <w:rFonts w:ascii="Times New Roman" w:eastAsia="Times New Roman" w:hAnsi="Times New Roman" w:cs="Times New Roman"/>
                <w:sz w:val="20"/>
              </w:rPr>
            </w:pPr>
          </w:p>
        </w:tc>
      </w:tr>
      <w:tr w:rsidR="006222AF" w14:paraId="07163DFB" w14:textId="77777777">
        <w:trPr>
          <w:trHeight w:val="300"/>
        </w:trPr>
        <w:tc>
          <w:tcPr>
            <w:tcW w:w="1036" w:type="dxa"/>
            <w:tcBorders>
              <w:top w:val="nil"/>
              <w:left w:val="nil"/>
              <w:bottom w:val="nil"/>
              <w:right w:val="nil"/>
            </w:tcBorders>
            <w:shd w:val="clear" w:color="auto" w:fill="auto"/>
            <w:noWrap/>
            <w:vAlign w:val="bottom"/>
            <w:hideMark/>
          </w:tcPr>
          <w:p w14:paraId="07163D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DF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DF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D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FA" w14:textId="77777777" w:rsidR="00214CC2" w:rsidRPr="008677B1" w:rsidRDefault="006453C1" w:rsidP="005F005A">
            <w:pPr>
              <w:spacing w:after="0"/>
              <w:rPr>
                <w:rFonts w:ascii="Times New Roman" w:eastAsia="Times New Roman" w:hAnsi="Times New Roman" w:cs="Times New Roman"/>
                <w:sz w:val="20"/>
              </w:rPr>
            </w:pPr>
          </w:p>
        </w:tc>
      </w:tr>
      <w:tr w:rsidR="006222AF" w14:paraId="07163E03" w14:textId="77777777">
        <w:trPr>
          <w:trHeight w:val="300"/>
        </w:trPr>
        <w:tc>
          <w:tcPr>
            <w:tcW w:w="1036" w:type="dxa"/>
            <w:tcBorders>
              <w:top w:val="nil"/>
              <w:left w:val="nil"/>
              <w:bottom w:val="nil"/>
              <w:right w:val="nil"/>
            </w:tcBorders>
            <w:shd w:val="clear" w:color="auto" w:fill="auto"/>
            <w:noWrap/>
            <w:vAlign w:val="bottom"/>
            <w:hideMark/>
          </w:tcPr>
          <w:p w14:paraId="07163D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DF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D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D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02" w14:textId="77777777" w:rsidR="00214CC2" w:rsidRPr="008677B1" w:rsidRDefault="006453C1" w:rsidP="005F005A">
            <w:pPr>
              <w:spacing w:after="0"/>
              <w:rPr>
                <w:rFonts w:ascii="Times New Roman" w:eastAsia="Times New Roman" w:hAnsi="Times New Roman" w:cs="Times New Roman"/>
                <w:sz w:val="20"/>
              </w:rPr>
            </w:pPr>
          </w:p>
        </w:tc>
      </w:tr>
      <w:tr w:rsidR="006222AF" w14:paraId="07163E0B" w14:textId="77777777">
        <w:trPr>
          <w:trHeight w:val="300"/>
        </w:trPr>
        <w:tc>
          <w:tcPr>
            <w:tcW w:w="1036" w:type="dxa"/>
            <w:tcBorders>
              <w:top w:val="nil"/>
              <w:left w:val="nil"/>
              <w:bottom w:val="nil"/>
              <w:right w:val="nil"/>
            </w:tcBorders>
            <w:shd w:val="clear" w:color="auto" w:fill="auto"/>
            <w:noWrap/>
            <w:vAlign w:val="bottom"/>
            <w:hideMark/>
          </w:tcPr>
          <w:p w14:paraId="07163E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E0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0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0A" w14:textId="77777777" w:rsidR="00214CC2" w:rsidRPr="008677B1" w:rsidRDefault="006453C1" w:rsidP="005F005A">
            <w:pPr>
              <w:spacing w:after="0"/>
              <w:rPr>
                <w:rFonts w:ascii="Times New Roman" w:eastAsia="Times New Roman" w:hAnsi="Times New Roman" w:cs="Times New Roman"/>
                <w:sz w:val="20"/>
              </w:rPr>
            </w:pPr>
          </w:p>
        </w:tc>
      </w:tr>
      <w:tr w:rsidR="006222AF" w14:paraId="07163E13" w14:textId="77777777">
        <w:trPr>
          <w:trHeight w:val="300"/>
        </w:trPr>
        <w:tc>
          <w:tcPr>
            <w:tcW w:w="1036" w:type="dxa"/>
            <w:tcBorders>
              <w:top w:val="nil"/>
              <w:left w:val="nil"/>
              <w:bottom w:val="nil"/>
              <w:right w:val="nil"/>
            </w:tcBorders>
            <w:shd w:val="clear" w:color="auto" w:fill="auto"/>
            <w:noWrap/>
            <w:vAlign w:val="bottom"/>
            <w:hideMark/>
          </w:tcPr>
          <w:p w14:paraId="07163E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E0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1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12" w14:textId="77777777" w:rsidR="00214CC2" w:rsidRPr="008677B1" w:rsidRDefault="006453C1" w:rsidP="005F005A">
            <w:pPr>
              <w:spacing w:after="0"/>
              <w:rPr>
                <w:rFonts w:ascii="Times New Roman" w:eastAsia="Times New Roman" w:hAnsi="Times New Roman" w:cs="Times New Roman"/>
                <w:sz w:val="20"/>
              </w:rPr>
            </w:pPr>
          </w:p>
        </w:tc>
      </w:tr>
      <w:tr w:rsidR="006222AF" w14:paraId="07163E1B" w14:textId="77777777">
        <w:trPr>
          <w:trHeight w:val="300"/>
        </w:trPr>
        <w:tc>
          <w:tcPr>
            <w:tcW w:w="1036" w:type="dxa"/>
            <w:tcBorders>
              <w:top w:val="nil"/>
              <w:left w:val="nil"/>
              <w:bottom w:val="nil"/>
              <w:right w:val="nil"/>
            </w:tcBorders>
            <w:shd w:val="clear" w:color="auto" w:fill="auto"/>
            <w:noWrap/>
            <w:vAlign w:val="bottom"/>
            <w:hideMark/>
          </w:tcPr>
          <w:p w14:paraId="07163E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E1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1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1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1A" w14:textId="77777777" w:rsidR="00214CC2" w:rsidRPr="008677B1" w:rsidRDefault="006453C1" w:rsidP="005F005A">
            <w:pPr>
              <w:spacing w:after="0"/>
              <w:rPr>
                <w:rFonts w:ascii="Times New Roman" w:eastAsia="Times New Roman" w:hAnsi="Times New Roman" w:cs="Times New Roman"/>
                <w:sz w:val="20"/>
              </w:rPr>
            </w:pPr>
          </w:p>
        </w:tc>
      </w:tr>
      <w:tr w:rsidR="006222AF" w14:paraId="07163E22" w14:textId="77777777">
        <w:trPr>
          <w:trHeight w:val="300"/>
        </w:trPr>
        <w:tc>
          <w:tcPr>
            <w:tcW w:w="2051" w:type="dxa"/>
            <w:gridSpan w:val="2"/>
            <w:tcBorders>
              <w:top w:val="nil"/>
              <w:left w:val="nil"/>
              <w:bottom w:val="nil"/>
              <w:right w:val="nil"/>
            </w:tcBorders>
            <w:shd w:val="clear" w:color="auto" w:fill="auto"/>
            <w:noWrap/>
            <w:vAlign w:val="bottom"/>
            <w:hideMark/>
          </w:tcPr>
          <w:p w14:paraId="07163E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E1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21" w14:textId="77777777" w:rsidR="00214CC2" w:rsidRPr="008677B1" w:rsidRDefault="006453C1" w:rsidP="005F005A">
            <w:pPr>
              <w:spacing w:after="0"/>
              <w:rPr>
                <w:rFonts w:ascii="Times New Roman" w:eastAsia="Times New Roman" w:hAnsi="Times New Roman" w:cs="Times New Roman"/>
                <w:sz w:val="20"/>
              </w:rPr>
            </w:pPr>
          </w:p>
        </w:tc>
      </w:tr>
      <w:tr w:rsidR="006222AF" w14:paraId="07163E2A" w14:textId="77777777">
        <w:trPr>
          <w:trHeight w:val="300"/>
        </w:trPr>
        <w:tc>
          <w:tcPr>
            <w:tcW w:w="1036" w:type="dxa"/>
            <w:tcBorders>
              <w:top w:val="nil"/>
              <w:left w:val="nil"/>
              <w:bottom w:val="nil"/>
              <w:right w:val="nil"/>
            </w:tcBorders>
            <w:shd w:val="clear" w:color="auto" w:fill="auto"/>
            <w:noWrap/>
            <w:vAlign w:val="bottom"/>
            <w:hideMark/>
          </w:tcPr>
          <w:p w14:paraId="07163E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2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E2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E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29" w14:textId="77777777" w:rsidR="00214CC2" w:rsidRPr="008677B1" w:rsidRDefault="006453C1" w:rsidP="005F005A">
            <w:pPr>
              <w:spacing w:after="0"/>
              <w:rPr>
                <w:rFonts w:ascii="Times New Roman" w:eastAsia="Times New Roman" w:hAnsi="Times New Roman" w:cs="Times New Roman"/>
                <w:sz w:val="20"/>
              </w:rPr>
            </w:pPr>
          </w:p>
        </w:tc>
      </w:tr>
      <w:tr w:rsidR="006222AF" w14:paraId="07163E2E" w14:textId="77777777">
        <w:trPr>
          <w:trHeight w:val="300"/>
        </w:trPr>
        <w:tc>
          <w:tcPr>
            <w:tcW w:w="1036" w:type="dxa"/>
            <w:tcBorders>
              <w:top w:val="nil"/>
              <w:left w:val="nil"/>
              <w:bottom w:val="nil"/>
              <w:right w:val="nil"/>
            </w:tcBorders>
            <w:shd w:val="clear" w:color="auto" w:fill="auto"/>
            <w:noWrap/>
            <w:vAlign w:val="bottom"/>
            <w:hideMark/>
          </w:tcPr>
          <w:p w14:paraId="07163E2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E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233 ως έχει   ΔΕΚΤΟ ΚΑΤΑ ΠΛΕΙΟΨΗΦΙΑ</w:t>
            </w:r>
          </w:p>
        </w:tc>
        <w:tc>
          <w:tcPr>
            <w:tcW w:w="1015" w:type="dxa"/>
            <w:tcBorders>
              <w:top w:val="nil"/>
              <w:left w:val="nil"/>
              <w:bottom w:val="nil"/>
              <w:right w:val="nil"/>
            </w:tcBorders>
            <w:shd w:val="clear" w:color="auto" w:fill="auto"/>
            <w:noWrap/>
            <w:vAlign w:val="bottom"/>
            <w:hideMark/>
          </w:tcPr>
          <w:p w14:paraId="07163E2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E36" w14:textId="77777777">
        <w:trPr>
          <w:trHeight w:val="300"/>
        </w:trPr>
        <w:tc>
          <w:tcPr>
            <w:tcW w:w="1036" w:type="dxa"/>
            <w:tcBorders>
              <w:top w:val="nil"/>
              <w:left w:val="nil"/>
              <w:bottom w:val="nil"/>
              <w:right w:val="nil"/>
            </w:tcBorders>
            <w:shd w:val="clear" w:color="auto" w:fill="auto"/>
            <w:noWrap/>
            <w:vAlign w:val="bottom"/>
            <w:hideMark/>
          </w:tcPr>
          <w:p w14:paraId="07163E2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E3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35" w14:textId="77777777" w:rsidR="00214CC2" w:rsidRPr="008677B1" w:rsidRDefault="006453C1" w:rsidP="005F005A">
            <w:pPr>
              <w:spacing w:after="0"/>
              <w:rPr>
                <w:rFonts w:ascii="Times New Roman" w:eastAsia="Times New Roman" w:hAnsi="Times New Roman" w:cs="Times New Roman"/>
                <w:sz w:val="20"/>
              </w:rPr>
            </w:pPr>
          </w:p>
        </w:tc>
      </w:tr>
      <w:tr w:rsidR="006222AF" w14:paraId="07163E3E" w14:textId="77777777">
        <w:trPr>
          <w:trHeight w:val="300"/>
        </w:trPr>
        <w:tc>
          <w:tcPr>
            <w:tcW w:w="1036" w:type="dxa"/>
            <w:tcBorders>
              <w:top w:val="nil"/>
              <w:left w:val="nil"/>
              <w:bottom w:val="nil"/>
              <w:right w:val="nil"/>
            </w:tcBorders>
            <w:shd w:val="clear" w:color="auto" w:fill="auto"/>
            <w:noWrap/>
            <w:vAlign w:val="bottom"/>
            <w:hideMark/>
          </w:tcPr>
          <w:p w14:paraId="07163E3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E3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3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3D" w14:textId="77777777" w:rsidR="00214CC2" w:rsidRPr="008677B1" w:rsidRDefault="006453C1" w:rsidP="005F005A">
            <w:pPr>
              <w:spacing w:after="0"/>
              <w:rPr>
                <w:rFonts w:ascii="Times New Roman" w:eastAsia="Times New Roman" w:hAnsi="Times New Roman" w:cs="Times New Roman"/>
                <w:sz w:val="20"/>
              </w:rPr>
            </w:pPr>
          </w:p>
        </w:tc>
      </w:tr>
      <w:tr w:rsidR="006222AF" w14:paraId="07163E46" w14:textId="77777777">
        <w:trPr>
          <w:trHeight w:val="300"/>
        </w:trPr>
        <w:tc>
          <w:tcPr>
            <w:tcW w:w="1036" w:type="dxa"/>
            <w:tcBorders>
              <w:top w:val="nil"/>
              <w:left w:val="nil"/>
              <w:bottom w:val="nil"/>
              <w:right w:val="nil"/>
            </w:tcBorders>
            <w:shd w:val="clear" w:color="auto" w:fill="auto"/>
            <w:noWrap/>
            <w:vAlign w:val="bottom"/>
            <w:hideMark/>
          </w:tcPr>
          <w:p w14:paraId="07163E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E4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4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45" w14:textId="77777777" w:rsidR="00214CC2" w:rsidRPr="008677B1" w:rsidRDefault="006453C1" w:rsidP="005F005A">
            <w:pPr>
              <w:spacing w:after="0"/>
              <w:rPr>
                <w:rFonts w:ascii="Times New Roman" w:eastAsia="Times New Roman" w:hAnsi="Times New Roman" w:cs="Times New Roman"/>
                <w:sz w:val="20"/>
              </w:rPr>
            </w:pPr>
          </w:p>
        </w:tc>
      </w:tr>
      <w:tr w:rsidR="006222AF" w14:paraId="07163E4E" w14:textId="77777777">
        <w:trPr>
          <w:trHeight w:val="300"/>
        </w:trPr>
        <w:tc>
          <w:tcPr>
            <w:tcW w:w="1036" w:type="dxa"/>
            <w:tcBorders>
              <w:top w:val="nil"/>
              <w:left w:val="nil"/>
              <w:bottom w:val="nil"/>
              <w:right w:val="nil"/>
            </w:tcBorders>
            <w:shd w:val="clear" w:color="auto" w:fill="auto"/>
            <w:noWrap/>
            <w:vAlign w:val="bottom"/>
            <w:hideMark/>
          </w:tcPr>
          <w:p w14:paraId="07163E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E4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4D" w14:textId="77777777" w:rsidR="00214CC2" w:rsidRPr="008677B1" w:rsidRDefault="006453C1" w:rsidP="005F005A">
            <w:pPr>
              <w:spacing w:after="0"/>
              <w:rPr>
                <w:rFonts w:ascii="Times New Roman" w:eastAsia="Times New Roman" w:hAnsi="Times New Roman" w:cs="Times New Roman"/>
                <w:sz w:val="20"/>
              </w:rPr>
            </w:pPr>
          </w:p>
        </w:tc>
      </w:tr>
      <w:tr w:rsidR="006222AF" w14:paraId="07163E56" w14:textId="77777777">
        <w:trPr>
          <w:trHeight w:val="300"/>
        </w:trPr>
        <w:tc>
          <w:tcPr>
            <w:tcW w:w="1036" w:type="dxa"/>
            <w:tcBorders>
              <w:top w:val="nil"/>
              <w:left w:val="nil"/>
              <w:bottom w:val="nil"/>
              <w:right w:val="nil"/>
            </w:tcBorders>
            <w:shd w:val="clear" w:color="auto" w:fill="auto"/>
            <w:noWrap/>
            <w:vAlign w:val="bottom"/>
            <w:hideMark/>
          </w:tcPr>
          <w:p w14:paraId="07163E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E5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5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55" w14:textId="77777777" w:rsidR="00214CC2" w:rsidRPr="008677B1" w:rsidRDefault="006453C1" w:rsidP="005F005A">
            <w:pPr>
              <w:spacing w:after="0"/>
              <w:rPr>
                <w:rFonts w:ascii="Times New Roman" w:eastAsia="Times New Roman" w:hAnsi="Times New Roman" w:cs="Times New Roman"/>
                <w:sz w:val="20"/>
              </w:rPr>
            </w:pPr>
          </w:p>
        </w:tc>
      </w:tr>
      <w:tr w:rsidR="006222AF" w14:paraId="07163E5E" w14:textId="77777777">
        <w:trPr>
          <w:trHeight w:val="300"/>
        </w:trPr>
        <w:tc>
          <w:tcPr>
            <w:tcW w:w="1036" w:type="dxa"/>
            <w:tcBorders>
              <w:top w:val="nil"/>
              <w:left w:val="nil"/>
              <w:bottom w:val="nil"/>
              <w:right w:val="nil"/>
            </w:tcBorders>
            <w:shd w:val="clear" w:color="auto" w:fill="auto"/>
            <w:noWrap/>
            <w:vAlign w:val="bottom"/>
            <w:hideMark/>
          </w:tcPr>
          <w:p w14:paraId="07163E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E5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5D" w14:textId="77777777" w:rsidR="00214CC2" w:rsidRPr="008677B1" w:rsidRDefault="006453C1" w:rsidP="005F005A">
            <w:pPr>
              <w:spacing w:after="0"/>
              <w:rPr>
                <w:rFonts w:ascii="Times New Roman" w:eastAsia="Times New Roman" w:hAnsi="Times New Roman" w:cs="Times New Roman"/>
                <w:sz w:val="20"/>
              </w:rPr>
            </w:pPr>
          </w:p>
        </w:tc>
      </w:tr>
      <w:tr w:rsidR="006222AF" w14:paraId="07163E66" w14:textId="77777777">
        <w:trPr>
          <w:trHeight w:val="300"/>
        </w:trPr>
        <w:tc>
          <w:tcPr>
            <w:tcW w:w="1036" w:type="dxa"/>
            <w:tcBorders>
              <w:top w:val="nil"/>
              <w:left w:val="nil"/>
              <w:bottom w:val="nil"/>
              <w:right w:val="nil"/>
            </w:tcBorders>
            <w:shd w:val="clear" w:color="auto" w:fill="auto"/>
            <w:noWrap/>
            <w:vAlign w:val="bottom"/>
            <w:hideMark/>
          </w:tcPr>
          <w:p w14:paraId="07163E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3E6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E6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65" w14:textId="77777777" w:rsidR="00214CC2" w:rsidRPr="008677B1" w:rsidRDefault="006453C1" w:rsidP="005F005A">
            <w:pPr>
              <w:spacing w:after="0"/>
              <w:rPr>
                <w:rFonts w:ascii="Times New Roman" w:eastAsia="Times New Roman" w:hAnsi="Times New Roman" w:cs="Times New Roman"/>
                <w:sz w:val="20"/>
              </w:rPr>
            </w:pPr>
          </w:p>
        </w:tc>
      </w:tr>
      <w:tr w:rsidR="006222AF" w14:paraId="07163E6D" w14:textId="77777777">
        <w:trPr>
          <w:trHeight w:val="300"/>
        </w:trPr>
        <w:tc>
          <w:tcPr>
            <w:tcW w:w="2051" w:type="dxa"/>
            <w:gridSpan w:val="2"/>
            <w:tcBorders>
              <w:top w:val="nil"/>
              <w:left w:val="nil"/>
              <w:bottom w:val="nil"/>
              <w:right w:val="nil"/>
            </w:tcBorders>
            <w:shd w:val="clear" w:color="auto" w:fill="auto"/>
            <w:noWrap/>
            <w:vAlign w:val="bottom"/>
            <w:hideMark/>
          </w:tcPr>
          <w:p w14:paraId="07163E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E6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6C" w14:textId="77777777" w:rsidR="00214CC2" w:rsidRPr="008677B1" w:rsidRDefault="006453C1" w:rsidP="005F005A">
            <w:pPr>
              <w:spacing w:after="0"/>
              <w:rPr>
                <w:rFonts w:ascii="Times New Roman" w:eastAsia="Times New Roman" w:hAnsi="Times New Roman" w:cs="Times New Roman"/>
                <w:sz w:val="20"/>
              </w:rPr>
            </w:pPr>
          </w:p>
        </w:tc>
      </w:tr>
      <w:tr w:rsidR="006222AF" w14:paraId="07163E75" w14:textId="77777777">
        <w:trPr>
          <w:trHeight w:val="300"/>
        </w:trPr>
        <w:tc>
          <w:tcPr>
            <w:tcW w:w="1036" w:type="dxa"/>
            <w:tcBorders>
              <w:top w:val="nil"/>
              <w:left w:val="nil"/>
              <w:bottom w:val="nil"/>
              <w:right w:val="nil"/>
            </w:tcBorders>
            <w:shd w:val="clear" w:color="auto" w:fill="auto"/>
            <w:noWrap/>
            <w:vAlign w:val="bottom"/>
            <w:hideMark/>
          </w:tcPr>
          <w:p w14:paraId="07163E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7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E7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E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74" w14:textId="77777777" w:rsidR="00214CC2" w:rsidRPr="008677B1" w:rsidRDefault="006453C1" w:rsidP="005F005A">
            <w:pPr>
              <w:spacing w:after="0"/>
              <w:rPr>
                <w:rFonts w:ascii="Times New Roman" w:eastAsia="Times New Roman" w:hAnsi="Times New Roman" w:cs="Times New Roman"/>
                <w:sz w:val="20"/>
              </w:rPr>
            </w:pPr>
          </w:p>
        </w:tc>
      </w:tr>
      <w:tr w:rsidR="006222AF" w14:paraId="07163E79" w14:textId="77777777">
        <w:trPr>
          <w:trHeight w:val="300"/>
        </w:trPr>
        <w:tc>
          <w:tcPr>
            <w:tcW w:w="1036" w:type="dxa"/>
            <w:tcBorders>
              <w:top w:val="nil"/>
              <w:left w:val="nil"/>
              <w:bottom w:val="nil"/>
              <w:right w:val="nil"/>
            </w:tcBorders>
            <w:shd w:val="clear" w:color="auto" w:fill="auto"/>
            <w:noWrap/>
            <w:vAlign w:val="bottom"/>
            <w:hideMark/>
          </w:tcPr>
          <w:p w14:paraId="07163E7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E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234 όπως τροπ.    ΔΕΚΤΟ ΚΑΤΑ ΠΛΕΙΟΨΗΦΙΑ</w:t>
            </w:r>
          </w:p>
        </w:tc>
        <w:tc>
          <w:tcPr>
            <w:tcW w:w="1015" w:type="dxa"/>
            <w:tcBorders>
              <w:top w:val="nil"/>
              <w:left w:val="nil"/>
              <w:bottom w:val="nil"/>
              <w:right w:val="nil"/>
            </w:tcBorders>
            <w:shd w:val="clear" w:color="auto" w:fill="auto"/>
            <w:noWrap/>
            <w:vAlign w:val="bottom"/>
            <w:hideMark/>
          </w:tcPr>
          <w:p w14:paraId="07163E7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E81" w14:textId="77777777">
        <w:trPr>
          <w:trHeight w:val="300"/>
        </w:trPr>
        <w:tc>
          <w:tcPr>
            <w:tcW w:w="1036" w:type="dxa"/>
            <w:tcBorders>
              <w:top w:val="nil"/>
              <w:left w:val="nil"/>
              <w:bottom w:val="nil"/>
              <w:right w:val="nil"/>
            </w:tcBorders>
            <w:shd w:val="clear" w:color="auto" w:fill="auto"/>
            <w:noWrap/>
            <w:vAlign w:val="bottom"/>
            <w:hideMark/>
          </w:tcPr>
          <w:p w14:paraId="07163E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E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80" w14:textId="77777777" w:rsidR="00214CC2" w:rsidRPr="008677B1" w:rsidRDefault="006453C1" w:rsidP="005F005A">
            <w:pPr>
              <w:spacing w:after="0"/>
              <w:rPr>
                <w:rFonts w:ascii="Times New Roman" w:eastAsia="Times New Roman" w:hAnsi="Times New Roman" w:cs="Times New Roman"/>
                <w:sz w:val="20"/>
              </w:rPr>
            </w:pPr>
          </w:p>
        </w:tc>
      </w:tr>
      <w:tr w:rsidR="006222AF" w14:paraId="07163E89" w14:textId="77777777">
        <w:trPr>
          <w:trHeight w:val="300"/>
        </w:trPr>
        <w:tc>
          <w:tcPr>
            <w:tcW w:w="1036" w:type="dxa"/>
            <w:tcBorders>
              <w:top w:val="nil"/>
              <w:left w:val="nil"/>
              <w:bottom w:val="nil"/>
              <w:right w:val="nil"/>
            </w:tcBorders>
            <w:shd w:val="clear" w:color="auto" w:fill="auto"/>
            <w:noWrap/>
            <w:vAlign w:val="bottom"/>
            <w:hideMark/>
          </w:tcPr>
          <w:p w14:paraId="07163E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E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88" w14:textId="77777777" w:rsidR="00214CC2" w:rsidRPr="008677B1" w:rsidRDefault="006453C1" w:rsidP="005F005A">
            <w:pPr>
              <w:spacing w:after="0"/>
              <w:rPr>
                <w:rFonts w:ascii="Times New Roman" w:eastAsia="Times New Roman" w:hAnsi="Times New Roman" w:cs="Times New Roman"/>
                <w:sz w:val="20"/>
              </w:rPr>
            </w:pPr>
          </w:p>
        </w:tc>
      </w:tr>
      <w:tr w:rsidR="006222AF" w14:paraId="07163E91" w14:textId="77777777">
        <w:trPr>
          <w:trHeight w:val="300"/>
        </w:trPr>
        <w:tc>
          <w:tcPr>
            <w:tcW w:w="1036" w:type="dxa"/>
            <w:tcBorders>
              <w:top w:val="nil"/>
              <w:left w:val="nil"/>
              <w:bottom w:val="nil"/>
              <w:right w:val="nil"/>
            </w:tcBorders>
            <w:shd w:val="clear" w:color="auto" w:fill="auto"/>
            <w:noWrap/>
            <w:vAlign w:val="bottom"/>
            <w:hideMark/>
          </w:tcPr>
          <w:p w14:paraId="07163E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E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90" w14:textId="77777777" w:rsidR="00214CC2" w:rsidRPr="008677B1" w:rsidRDefault="006453C1" w:rsidP="005F005A">
            <w:pPr>
              <w:spacing w:after="0"/>
              <w:rPr>
                <w:rFonts w:ascii="Times New Roman" w:eastAsia="Times New Roman" w:hAnsi="Times New Roman" w:cs="Times New Roman"/>
                <w:sz w:val="20"/>
              </w:rPr>
            </w:pPr>
          </w:p>
        </w:tc>
      </w:tr>
      <w:tr w:rsidR="006222AF" w14:paraId="07163E99" w14:textId="77777777">
        <w:trPr>
          <w:trHeight w:val="300"/>
        </w:trPr>
        <w:tc>
          <w:tcPr>
            <w:tcW w:w="1036" w:type="dxa"/>
            <w:tcBorders>
              <w:top w:val="nil"/>
              <w:left w:val="nil"/>
              <w:bottom w:val="nil"/>
              <w:right w:val="nil"/>
            </w:tcBorders>
            <w:shd w:val="clear" w:color="auto" w:fill="auto"/>
            <w:noWrap/>
            <w:vAlign w:val="bottom"/>
            <w:hideMark/>
          </w:tcPr>
          <w:p w14:paraId="07163E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E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98" w14:textId="77777777" w:rsidR="00214CC2" w:rsidRPr="008677B1" w:rsidRDefault="006453C1" w:rsidP="005F005A">
            <w:pPr>
              <w:spacing w:after="0"/>
              <w:rPr>
                <w:rFonts w:ascii="Times New Roman" w:eastAsia="Times New Roman" w:hAnsi="Times New Roman" w:cs="Times New Roman"/>
                <w:sz w:val="20"/>
              </w:rPr>
            </w:pPr>
          </w:p>
        </w:tc>
      </w:tr>
      <w:tr w:rsidR="006222AF" w14:paraId="07163EA1" w14:textId="77777777">
        <w:trPr>
          <w:trHeight w:val="300"/>
        </w:trPr>
        <w:tc>
          <w:tcPr>
            <w:tcW w:w="1036" w:type="dxa"/>
            <w:tcBorders>
              <w:top w:val="nil"/>
              <w:left w:val="nil"/>
              <w:bottom w:val="nil"/>
              <w:right w:val="nil"/>
            </w:tcBorders>
            <w:shd w:val="clear" w:color="auto" w:fill="auto"/>
            <w:noWrap/>
            <w:vAlign w:val="bottom"/>
            <w:hideMark/>
          </w:tcPr>
          <w:p w14:paraId="07163E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E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A0" w14:textId="77777777" w:rsidR="00214CC2" w:rsidRPr="008677B1" w:rsidRDefault="006453C1" w:rsidP="005F005A">
            <w:pPr>
              <w:spacing w:after="0"/>
              <w:rPr>
                <w:rFonts w:ascii="Times New Roman" w:eastAsia="Times New Roman" w:hAnsi="Times New Roman" w:cs="Times New Roman"/>
                <w:sz w:val="20"/>
              </w:rPr>
            </w:pPr>
          </w:p>
        </w:tc>
      </w:tr>
      <w:tr w:rsidR="006222AF" w14:paraId="07163EA9" w14:textId="77777777">
        <w:trPr>
          <w:trHeight w:val="300"/>
        </w:trPr>
        <w:tc>
          <w:tcPr>
            <w:tcW w:w="1036" w:type="dxa"/>
            <w:tcBorders>
              <w:top w:val="nil"/>
              <w:left w:val="nil"/>
              <w:bottom w:val="nil"/>
              <w:right w:val="nil"/>
            </w:tcBorders>
            <w:shd w:val="clear" w:color="auto" w:fill="auto"/>
            <w:noWrap/>
            <w:vAlign w:val="bottom"/>
            <w:hideMark/>
          </w:tcPr>
          <w:p w14:paraId="07163E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E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A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A8" w14:textId="77777777" w:rsidR="00214CC2" w:rsidRPr="008677B1" w:rsidRDefault="006453C1" w:rsidP="005F005A">
            <w:pPr>
              <w:spacing w:after="0"/>
              <w:rPr>
                <w:rFonts w:ascii="Times New Roman" w:eastAsia="Times New Roman" w:hAnsi="Times New Roman" w:cs="Times New Roman"/>
                <w:sz w:val="20"/>
              </w:rPr>
            </w:pPr>
          </w:p>
        </w:tc>
      </w:tr>
      <w:tr w:rsidR="006222AF" w14:paraId="07163EB1" w14:textId="77777777">
        <w:trPr>
          <w:trHeight w:val="300"/>
        </w:trPr>
        <w:tc>
          <w:tcPr>
            <w:tcW w:w="1036" w:type="dxa"/>
            <w:tcBorders>
              <w:top w:val="nil"/>
              <w:left w:val="nil"/>
              <w:bottom w:val="nil"/>
              <w:right w:val="nil"/>
            </w:tcBorders>
            <w:shd w:val="clear" w:color="auto" w:fill="auto"/>
            <w:noWrap/>
            <w:vAlign w:val="bottom"/>
            <w:hideMark/>
          </w:tcPr>
          <w:p w14:paraId="07163E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EA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EA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A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B0" w14:textId="77777777" w:rsidR="00214CC2" w:rsidRPr="008677B1" w:rsidRDefault="006453C1" w:rsidP="005F005A">
            <w:pPr>
              <w:spacing w:after="0"/>
              <w:rPr>
                <w:rFonts w:ascii="Times New Roman" w:eastAsia="Times New Roman" w:hAnsi="Times New Roman" w:cs="Times New Roman"/>
                <w:sz w:val="20"/>
              </w:rPr>
            </w:pPr>
          </w:p>
        </w:tc>
      </w:tr>
      <w:tr w:rsidR="006222AF" w14:paraId="07163EB8" w14:textId="77777777">
        <w:trPr>
          <w:trHeight w:val="300"/>
        </w:trPr>
        <w:tc>
          <w:tcPr>
            <w:tcW w:w="2051" w:type="dxa"/>
            <w:gridSpan w:val="2"/>
            <w:tcBorders>
              <w:top w:val="nil"/>
              <w:left w:val="nil"/>
              <w:bottom w:val="nil"/>
              <w:right w:val="nil"/>
            </w:tcBorders>
            <w:shd w:val="clear" w:color="auto" w:fill="auto"/>
            <w:noWrap/>
            <w:vAlign w:val="bottom"/>
            <w:hideMark/>
          </w:tcPr>
          <w:p w14:paraId="07163E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EB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B7" w14:textId="77777777" w:rsidR="00214CC2" w:rsidRPr="008677B1" w:rsidRDefault="006453C1" w:rsidP="005F005A">
            <w:pPr>
              <w:spacing w:after="0"/>
              <w:rPr>
                <w:rFonts w:ascii="Times New Roman" w:eastAsia="Times New Roman" w:hAnsi="Times New Roman" w:cs="Times New Roman"/>
                <w:sz w:val="20"/>
              </w:rPr>
            </w:pPr>
          </w:p>
        </w:tc>
      </w:tr>
      <w:tr w:rsidR="006222AF" w14:paraId="07163EC0" w14:textId="77777777">
        <w:trPr>
          <w:trHeight w:val="300"/>
        </w:trPr>
        <w:tc>
          <w:tcPr>
            <w:tcW w:w="1036" w:type="dxa"/>
            <w:tcBorders>
              <w:top w:val="nil"/>
              <w:left w:val="nil"/>
              <w:bottom w:val="nil"/>
              <w:right w:val="nil"/>
            </w:tcBorders>
            <w:shd w:val="clear" w:color="auto" w:fill="auto"/>
            <w:noWrap/>
            <w:vAlign w:val="bottom"/>
            <w:hideMark/>
          </w:tcPr>
          <w:p w14:paraId="07163E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B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EB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E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BF" w14:textId="77777777" w:rsidR="00214CC2" w:rsidRPr="008677B1" w:rsidRDefault="006453C1" w:rsidP="005F005A">
            <w:pPr>
              <w:spacing w:after="0"/>
              <w:rPr>
                <w:rFonts w:ascii="Times New Roman" w:eastAsia="Times New Roman" w:hAnsi="Times New Roman" w:cs="Times New Roman"/>
                <w:sz w:val="20"/>
              </w:rPr>
            </w:pPr>
          </w:p>
        </w:tc>
      </w:tr>
      <w:tr w:rsidR="006222AF" w14:paraId="07163EC4" w14:textId="77777777">
        <w:trPr>
          <w:trHeight w:val="300"/>
        </w:trPr>
        <w:tc>
          <w:tcPr>
            <w:tcW w:w="1036" w:type="dxa"/>
            <w:tcBorders>
              <w:top w:val="nil"/>
              <w:left w:val="nil"/>
              <w:bottom w:val="nil"/>
              <w:right w:val="nil"/>
            </w:tcBorders>
            <w:shd w:val="clear" w:color="auto" w:fill="auto"/>
            <w:noWrap/>
            <w:vAlign w:val="bottom"/>
            <w:hideMark/>
          </w:tcPr>
          <w:p w14:paraId="07163EC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E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235 ως έχει   ΔΕΚΤΟ ΚΑΤΑ ΠΛΕΙΟΨΗΦΙΑ</w:t>
            </w:r>
          </w:p>
        </w:tc>
        <w:tc>
          <w:tcPr>
            <w:tcW w:w="1015" w:type="dxa"/>
            <w:tcBorders>
              <w:top w:val="nil"/>
              <w:left w:val="nil"/>
              <w:bottom w:val="nil"/>
              <w:right w:val="nil"/>
            </w:tcBorders>
            <w:shd w:val="clear" w:color="auto" w:fill="auto"/>
            <w:noWrap/>
            <w:vAlign w:val="bottom"/>
            <w:hideMark/>
          </w:tcPr>
          <w:p w14:paraId="07163EC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ECC" w14:textId="77777777">
        <w:trPr>
          <w:trHeight w:val="300"/>
        </w:trPr>
        <w:tc>
          <w:tcPr>
            <w:tcW w:w="1036" w:type="dxa"/>
            <w:tcBorders>
              <w:top w:val="nil"/>
              <w:left w:val="nil"/>
              <w:bottom w:val="nil"/>
              <w:right w:val="nil"/>
            </w:tcBorders>
            <w:shd w:val="clear" w:color="auto" w:fill="auto"/>
            <w:noWrap/>
            <w:vAlign w:val="bottom"/>
            <w:hideMark/>
          </w:tcPr>
          <w:p w14:paraId="07163E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E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CB" w14:textId="77777777" w:rsidR="00214CC2" w:rsidRPr="008677B1" w:rsidRDefault="006453C1" w:rsidP="005F005A">
            <w:pPr>
              <w:spacing w:after="0"/>
              <w:rPr>
                <w:rFonts w:ascii="Times New Roman" w:eastAsia="Times New Roman" w:hAnsi="Times New Roman" w:cs="Times New Roman"/>
                <w:sz w:val="20"/>
              </w:rPr>
            </w:pPr>
          </w:p>
        </w:tc>
      </w:tr>
      <w:tr w:rsidR="006222AF" w14:paraId="07163ED4" w14:textId="77777777">
        <w:trPr>
          <w:trHeight w:val="300"/>
        </w:trPr>
        <w:tc>
          <w:tcPr>
            <w:tcW w:w="1036" w:type="dxa"/>
            <w:tcBorders>
              <w:top w:val="nil"/>
              <w:left w:val="nil"/>
              <w:bottom w:val="nil"/>
              <w:right w:val="nil"/>
            </w:tcBorders>
            <w:shd w:val="clear" w:color="auto" w:fill="auto"/>
            <w:noWrap/>
            <w:vAlign w:val="bottom"/>
            <w:hideMark/>
          </w:tcPr>
          <w:p w14:paraId="07163E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E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D3" w14:textId="77777777" w:rsidR="00214CC2" w:rsidRPr="008677B1" w:rsidRDefault="006453C1" w:rsidP="005F005A">
            <w:pPr>
              <w:spacing w:after="0"/>
              <w:rPr>
                <w:rFonts w:ascii="Times New Roman" w:eastAsia="Times New Roman" w:hAnsi="Times New Roman" w:cs="Times New Roman"/>
                <w:sz w:val="20"/>
              </w:rPr>
            </w:pPr>
          </w:p>
        </w:tc>
      </w:tr>
      <w:tr w:rsidR="006222AF" w14:paraId="07163EDC" w14:textId="77777777">
        <w:trPr>
          <w:trHeight w:val="300"/>
        </w:trPr>
        <w:tc>
          <w:tcPr>
            <w:tcW w:w="1036" w:type="dxa"/>
            <w:tcBorders>
              <w:top w:val="nil"/>
              <w:left w:val="nil"/>
              <w:bottom w:val="nil"/>
              <w:right w:val="nil"/>
            </w:tcBorders>
            <w:shd w:val="clear" w:color="auto" w:fill="auto"/>
            <w:noWrap/>
            <w:vAlign w:val="bottom"/>
            <w:hideMark/>
          </w:tcPr>
          <w:p w14:paraId="07163E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E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DB" w14:textId="77777777" w:rsidR="00214CC2" w:rsidRPr="008677B1" w:rsidRDefault="006453C1" w:rsidP="005F005A">
            <w:pPr>
              <w:spacing w:after="0"/>
              <w:rPr>
                <w:rFonts w:ascii="Times New Roman" w:eastAsia="Times New Roman" w:hAnsi="Times New Roman" w:cs="Times New Roman"/>
                <w:sz w:val="20"/>
              </w:rPr>
            </w:pPr>
          </w:p>
        </w:tc>
      </w:tr>
      <w:tr w:rsidR="006222AF" w14:paraId="07163EE4" w14:textId="77777777">
        <w:trPr>
          <w:trHeight w:val="300"/>
        </w:trPr>
        <w:tc>
          <w:tcPr>
            <w:tcW w:w="1036" w:type="dxa"/>
            <w:tcBorders>
              <w:top w:val="nil"/>
              <w:left w:val="nil"/>
              <w:bottom w:val="nil"/>
              <w:right w:val="nil"/>
            </w:tcBorders>
            <w:shd w:val="clear" w:color="auto" w:fill="auto"/>
            <w:noWrap/>
            <w:vAlign w:val="bottom"/>
            <w:hideMark/>
          </w:tcPr>
          <w:p w14:paraId="07163E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E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E3" w14:textId="77777777" w:rsidR="00214CC2" w:rsidRPr="008677B1" w:rsidRDefault="006453C1" w:rsidP="005F005A">
            <w:pPr>
              <w:spacing w:after="0"/>
              <w:rPr>
                <w:rFonts w:ascii="Times New Roman" w:eastAsia="Times New Roman" w:hAnsi="Times New Roman" w:cs="Times New Roman"/>
                <w:sz w:val="20"/>
              </w:rPr>
            </w:pPr>
          </w:p>
        </w:tc>
      </w:tr>
      <w:tr w:rsidR="006222AF" w14:paraId="07163EEC" w14:textId="77777777">
        <w:trPr>
          <w:trHeight w:val="300"/>
        </w:trPr>
        <w:tc>
          <w:tcPr>
            <w:tcW w:w="1036" w:type="dxa"/>
            <w:tcBorders>
              <w:top w:val="nil"/>
              <w:left w:val="nil"/>
              <w:bottom w:val="nil"/>
              <w:right w:val="nil"/>
            </w:tcBorders>
            <w:shd w:val="clear" w:color="auto" w:fill="auto"/>
            <w:noWrap/>
            <w:vAlign w:val="bottom"/>
            <w:hideMark/>
          </w:tcPr>
          <w:p w14:paraId="07163E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E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E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EB" w14:textId="77777777" w:rsidR="00214CC2" w:rsidRPr="008677B1" w:rsidRDefault="006453C1" w:rsidP="005F005A">
            <w:pPr>
              <w:spacing w:after="0"/>
              <w:rPr>
                <w:rFonts w:ascii="Times New Roman" w:eastAsia="Times New Roman" w:hAnsi="Times New Roman" w:cs="Times New Roman"/>
                <w:sz w:val="20"/>
              </w:rPr>
            </w:pPr>
          </w:p>
        </w:tc>
      </w:tr>
      <w:tr w:rsidR="006222AF" w14:paraId="07163EF4" w14:textId="77777777">
        <w:trPr>
          <w:trHeight w:val="300"/>
        </w:trPr>
        <w:tc>
          <w:tcPr>
            <w:tcW w:w="1036" w:type="dxa"/>
            <w:tcBorders>
              <w:top w:val="nil"/>
              <w:left w:val="nil"/>
              <w:bottom w:val="nil"/>
              <w:right w:val="nil"/>
            </w:tcBorders>
            <w:shd w:val="clear" w:color="auto" w:fill="auto"/>
            <w:noWrap/>
            <w:vAlign w:val="bottom"/>
            <w:hideMark/>
          </w:tcPr>
          <w:p w14:paraId="07163E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E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EF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F3" w14:textId="77777777" w:rsidR="00214CC2" w:rsidRPr="008677B1" w:rsidRDefault="006453C1" w:rsidP="005F005A">
            <w:pPr>
              <w:spacing w:after="0"/>
              <w:rPr>
                <w:rFonts w:ascii="Times New Roman" w:eastAsia="Times New Roman" w:hAnsi="Times New Roman" w:cs="Times New Roman"/>
                <w:sz w:val="20"/>
              </w:rPr>
            </w:pPr>
          </w:p>
        </w:tc>
      </w:tr>
      <w:tr w:rsidR="006222AF" w14:paraId="07163EFC" w14:textId="77777777">
        <w:trPr>
          <w:trHeight w:val="300"/>
        </w:trPr>
        <w:tc>
          <w:tcPr>
            <w:tcW w:w="1036" w:type="dxa"/>
            <w:tcBorders>
              <w:top w:val="nil"/>
              <w:left w:val="nil"/>
              <w:bottom w:val="nil"/>
              <w:right w:val="nil"/>
            </w:tcBorders>
            <w:shd w:val="clear" w:color="auto" w:fill="auto"/>
            <w:noWrap/>
            <w:vAlign w:val="bottom"/>
            <w:hideMark/>
          </w:tcPr>
          <w:p w14:paraId="07163E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EF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EF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E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EFB" w14:textId="77777777" w:rsidR="00214CC2" w:rsidRPr="008677B1" w:rsidRDefault="006453C1" w:rsidP="005F005A">
            <w:pPr>
              <w:spacing w:after="0"/>
              <w:rPr>
                <w:rFonts w:ascii="Times New Roman" w:eastAsia="Times New Roman" w:hAnsi="Times New Roman" w:cs="Times New Roman"/>
                <w:sz w:val="20"/>
              </w:rPr>
            </w:pPr>
          </w:p>
        </w:tc>
      </w:tr>
      <w:tr w:rsidR="006222AF" w14:paraId="07163F03" w14:textId="77777777">
        <w:trPr>
          <w:trHeight w:val="300"/>
        </w:trPr>
        <w:tc>
          <w:tcPr>
            <w:tcW w:w="2051" w:type="dxa"/>
            <w:gridSpan w:val="2"/>
            <w:tcBorders>
              <w:top w:val="nil"/>
              <w:left w:val="nil"/>
              <w:bottom w:val="nil"/>
              <w:right w:val="nil"/>
            </w:tcBorders>
            <w:shd w:val="clear" w:color="auto" w:fill="auto"/>
            <w:noWrap/>
            <w:vAlign w:val="bottom"/>
            <w:hideMark/>
          </w:tcPr>
          <w:p w14:paraId="07163E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EF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E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0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02" w14:textId="77777777" w:rsidR="00214CC2" w:rsidRPr="008677B1" w:rsidRDefault="006453C1" w:rsidP="005F005A">
            <w:pPr>
              <w:spacing w:after="0"/>
              <w:rPr>
                <w:rFonts w:ascii="Times New Roman" w:eastAsia="Times New Roman" w:hAnsi="Times New Roman" w:cs="Times New Roman"/>
                <w:sz w:val="20"/>
              </w:rPr>
            </w:pPr>
          </w:p>
        </w:tc>
      </w:tr>
      <w:tr w:rsidR="006222AF" w14:paraId="07163F0B" w14:textId="77777777">
        <w:trPr>
          <w:trHeight w:val="300"/>
        </w:trPr>
        <w:tc>
          <w:tcPr>
            <w:tcW w:w="1036" w:type="dxa"/>
            <w:tcBorders>
              <w:top w:val="nil"/>
              <w:left w:val="nil"/>
              <w:bottom w:val="nil"/>
              <w:right w:val="nil"/>
            </w:tcBorders>
            <w:shd w:val="clear" w:color="auto" w:fill="auto"/>
            <w:noWrap/>
            <w:vAlign w:val="bottom"/>
            <w:hideMark/>
          </w:tcPr>
          <w:p w14:paraId="07163F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0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F0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F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0A" w14:textId="77777777" w:rsidR="00214CC2" w:rsidRPr="008677B1" w:rsidRDefault="006453C1" w:rsidP="005F005A">
            <w:pPr>
              <w:spacing w:after="0"/>
              <w:rPr>
                <w:rFonts w:ascii="Times New Roman" w:eastAsia="Times New Roman" w:hAnsi="Times New Roman" w:cs="Times New Roman"/>
                <w:sz w:val="20"/>
              </w:rPr>
            </w:pPr>
          </w:p>
        </w:tc>
      </w:tr>
      <w:tr w:rsidR="006222AF" w14:paraId="07163F0F" w14:textId="77777777">
        <w:trPr>
          <w:trHeight w:val="300"/>
        </w:trPr>
        <w:tc>
          <w:tcPr>
            <w:tcW w:w="1036" w:type="dxa"/>
            <w:tcBorders>
              <w:top w:val="nil"/>
              <w:left w:val="nil"/>
              <w:bottom w:val="nil"/>
              <w:right w:val="nil"/>
            </w:tcBorders>
            <w:shd w:val="clear" w:color="auto" w:fill="auto"/>
            <w:noWrap/>
            <w:vAlign w:val="bottom"/>
            <w:hideMark/>
          </w:tcPr>
          <w:p w14:paraId="07163F0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F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236 </w:t>
            </w:r>
            <w:r w:rsidRPr="008677B1">
              <w:rPr>
                <w:rFonts w:ascii="Calibri" w:eastAsia="Times New Roman" w:hAnsi="Calibri" w:cs="Times New Roman"/>
                <w:color w:val="000000"/>
                <w:sz w:val="22"/>
                <w:szCs w:val="22"/>
              </w:rPr>
              <w:t>όπως τροπ.    ΔΕΚΤΟ ΚΑΤΑ ΠΛΕΙΟΨΗΦΙΑ</w:t>
            </w:r>
          </w:p>
        </w:tc>
        <w:tc>
          <w:tcPr>
            <w:tcW w:w="1015" w:type="dxa"/>
            <w:tcBorders>
              <w:top w:val="nil"/>
              <w:left w:val="nil"/>
              <w:bottom w:val="nil"/>
              <w:right w:val="nil"/>
            </w:tcBorders>
            <w:shd w:val="clear" w:color="auto" w:fill="auto"/>
            <w:noWrap/>
            <w:vAlign w:val="bottom"/>
            <w:hideMark/>
          </w:tcPr>
          <w:p w14:paraId="07163F0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F17" w14:textId="77777777">
        <w:trPr>
          <w:trHeight w:val="300"/>
        </w:trPr>
        <w:tc>
          <w:tcPr>
            <w:tcW w:w="1036" w:type="dxa"/>
            <w:tcBorders>
              <w:top w:val="nil"/>
              <w:left w:val="nil"/>
              <w:bottom w:val="nil"/>
              <w:right w:val="nil"/>
            </w:tcBorders>
            <w:shd w:val="clear" w:color="auto" w:fill="auto"/>
            <w:noWrap/>
            <w:vAlign w:val="bottom"/>
            <w:hideMark/>
          </w:tcPr>
          <w:p w14:paraId="07163F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F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16" w14:textId="77777777" w:rsidR="00214CC2" w:rsidRPr="008677B1" w:rsidRDefault="006453C1" w:rsidP="005F005A">
            <w:pPr>
              <w:spacing w:after="0"/>
              <w:rPr>
                <w:rFonts w:ascii="Times New Roman" w:eastAsia="Times New Roman" w:hAnsi="Times New Roman" w:cs="Times New Roman"/>
                <w:sz w:val="20"/>
              </w:rPr>
            </w:pPr>
          </w:p>
        </w:tc>
      </w:tr>
      <w:tr w:rsidR="006222AF" w14:paraId="07163F1F" w14:textId="77777777">
        <w:trPr>
          <w:trHeight w:val="300"/>
        </w:trPr>
        <w:tc>
          <w:tcPr>
            <w:tcW w:w="1036" w:type="dxa"/>
            <w:tcBorders>
              <w:top w:val="nil"/>
              <w:left w:val="nil"/>
              <w:bottom w:val="nil"/>
              <w:right w:val="nil"/>
            </w:tcBorders>
            <w:shd w:val="clear" w:color="auto" w:fill="auto"/>
            <w:noWrap/>
            <w:vAlign w:val="bottom"/>
            <w:hideMark/>
          </w:tcPr>
          <w:p w14:paraId="07163F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F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1E" w14:textId="77777777" w:rsidR="00214CC2" w:rsidRPr="008677B1" w:rsidRDefault="006453C1" w:rsidP="005F005A">
            <w:pPr>
              <w:spacing w:after="0"/>
              <w:rPr>
                <w:rFonts w:ascii="Times New Roman" w:eastAsia="Times New Roman" w:hAnsi="Times New Roman" w:cs="Times New Roman"/>
                <w:sz w:val="20"/>
              </w:rPr>
            </w:pPr>
          </w:p>
        </w:tc>
      </w:tr>
      <w:tr w:rsidR="006222AF" w14:paraId="07163F27" w14:textId="77777777">
        <w:trPr>
          <w:trHeight w:val="300"/>
        </w:trPr>
        <w:tc>
          <w:tcPr>
            <w:tcW w:w="1036" w:type="dxa"/>
            <w:tcBorders>
              <w:top w:val="nil"/>
              <w:left w:val="nil"/>
              <w:bottom w:val="nil"/>
              <w:right w:val="nil"/>
            </w:tcBorders>
            <w:shd w:val="clear" w:color="auto" w:fill="auto"/>
            <w:noWrap/>
            <w:vAlign w:val="bottom"/>
            <w:hideMark/>
          </w:tcPr>
          <w:p w14:paraId="07163F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F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26" w14:textId="77777777" w:rsidR="00214CC2" w:rsidRPr="008677B1" w:rsidRDefault="006453C1" w:rsidP="005F005A">
            <w:pPr>
              <w:spacing w:after="0"/>
              <w:rPr>
                <w:rFonts w:ascii="Times New Roman" w:eastAsia="Times New Roman" w:hAnsi="Times New Roman" w:cs="Times New Roman"/>
                <w:sz w:val="20"/>
              </w:rPr>
            </w:pPr>
          </w:p>
        </w:tc>
      </w:tr>
      <w:tr w:rsidR="006222AF" w14:paraId="07163F2F" w14:textId="77777777">
        <w:trPr>
          <w:trHeight w:val="300"/>
        </w:trPr>
        <w:tc>
          <w:tcPr>
            <w:tcW w:w="1036" w:type="dxa"/>
            <w:tcBorders>
              <w:top w:val="nil"/>
              <w:left w:val="nil"/>
              <w:bottom w:val="nil"/>
              <w:right w:val="nil"/>
            </w:tcBorders>
            <w:shd w:val="clear" w:color="auto" w:fill="auto"/>
            <w:noWrap/>
            <w:vAlign w:val="bottom"/>
            <w:hideMark/>
          </w:tcPr>
          <w:p w14:paraId="07163F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F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2E" w14:textId="77777777" w:rsidR="00214CC2" w:rsidRPr="008677B1" w:rsidRDefault="006453C1" w:rsidP="005F005A">
            <w:pPr>
              <w:spacing w:after="0"/>
              <w:rPr>
                <w:rFonts w:ascii="Times New Roman" w:eastAsia="Times New Roman" w:hAnsi="Times New Roman" w:cs="Times New Roman"/>
                <w:sz w:val="20"/>
              </w:rPr>
            </w:pPr>
          </w:p>
        </w:tc>
      </w:tr>
      <w:tr w:rsidR="006222AF" w14:paraId="07163F37" w14:textId="77777777">
        <w:trPr>
          <w:trHeight w:val="300"/>
        </w:trPr>
        <w:tc>
          <w:tcPr>
            <w:tcW w:w="1036" w:type="dxa"/>
            <w:tcBorders>
              <w:top w:val="nil"/>
              <w:left w:val="nil"/>
              <w:bottom w:val="nil"/>
              <w:right w:val="nil"/>
            </w:tcBorders>
            <w:shd w:val="clear" w:color="auto" w:fill="auto"/>
            <w:noWrap/>
            <w:vAlign w:val="bottom"/>
            <w:hideMark/>
          </w:tcPr>
          <w:p w14:paraId="07163F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F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36" w14:textId="77777777" w:rsidR="00214CC2" w:rsidRPr="008677B1" w:rsidRDefault="006453C1" w:rsidP="005F005A">
            <w:pPr>
              <w:spacing w:after="0"/>
              <w:rPr>
                <w:rFonts w:ascii="Times New Roman" w:eastAsia="Times New Roman" w:hAnsi="Times New Roman" w:cs="Times New Roman"/>
                <w:sz w:val="20"/>
              </w:rPr>
            </w:pPr>
          </w:p>
        </w:tc>
      </w:tr>
      <w:tr w:rsidR="006222AF" w14:paraId="07163F3F" w14:textId="77777777">
        <w:trPr>
          <w:trHeight w:val="300"/>
        </w:trPr>
        <w:tc>
          <w:tcPr>
            <w:tcW w:w="1036" w:type="dxa"/>
            <w:tcBorders>
              <w:top w:val="nil"/>
              <w:left w:val="nil"/>
              <w:bottom w:val="nil"/>
              <w:right w:val="nil"/>
            </w:tcBorders>
            <w:shd w:val="clear" w:color="auto" w:fill="auto"/>
            <w:noWrap/>
            <w:vAlign w:val="bottom"/>
            <w:hideMark/>
          </w:tcPr>
          <w:p w14:paraId="07163F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F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3E" w14:textId="77777777" w:rsidR="00214CC2" w:rsidRPr="008677B1" w:rsidRDefault="006453C1" w:rsidP="005F005A">
            <w:pPr>
              <w:spacing w:after="0"/>
              <w:rPr>
                <w:rFonts w:ascii="Times New Roman" w:eastAsia="Times New Roman" w:hAnsi="Times New Roman" w:cs="Times New Roman"/>
                <w:sz w:val="20"/>
              </w:rPr>
            </w:pPr>
          </w:p>
        </w:tc>
      </w:tr>
      <w:tr w:rsidR="006222AF" w14:paraId="07163F47" w14:textId="77777777">
        <w:trPr>
          <w:trHeight w:val="300"/>
        </w:trPr>
        <w:tc>
          <w:tcPr>
            <w:tcW w:w="1036" w:type="dxa"/>
            <w:tcBorders>
              <w:top w:val="nil"/>
              <w:left w:val="nil"/>
              <w:bottom w:val="nil"/>
              <w:right w:val="nil"/>
            </w:tcBorders>
            <w:shd w:val="clear" w:color="auto" w:fill="auto"/>
            <w:noWrap/>
            <w:vAlign w:val="bottom"/>
            <w:hideMark/>
          </w:tcPr>
          <w:p w14:paraId="07163F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F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F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46" w14:textId="77777777" w:rsidR="00214CC2" w:rsidRPr="008677B1" w:rsidRDefault="006453C1" w:rsidP="005F005A">
            <w:pPr>
              <w:spacing w:after="0"/>
              <w:rPr>
                <w:rFonts w:ascii="Times New Roman" w:eastAsia="Times New Roman" w:hAnsi="Times New Roman" w:cs="Times New Roman"/>
                <w:sz w:val="20"/>
              </w:rPr>
            </w:pPr>
          </w:p>
        </w:tc>
      </w:tr>
      <w:tr w:rsidR="006222AF" w14:paraId="07163F4E" w14:textId="77777777">
        <w:trPr>
          <w:trHeight w:val="300"/>
        </w:trPr>
        <w:tc>
          <w:tcPr>
            <w:tcW w:w="2051" w:type="dxa"/>
            <w:gridSpan w:val="2"/>
            <w:tcBorders>
              <w:top w:val="nil"/>
              <w:left w:val="nil"/>
              <w:bottom w:val="nil"/>
              <w:right w:val="nil"/>
            </w:tcBorders>
            <w:shd w:val="clear" w:color="auto" w:fill="auto"/>
            <w:noWrap/>
            <w:vAlign w:val="bottom"/>
            <w:hideMark/>
          </w:tcPr>
          <w:p w14:paraId="07163F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F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4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4D" w14:textId="77777777" w:rsidR="00214CC2" w:rsidRPr="008677B1" w:rsidRDefault="006453C1" w:rsidP="005F005A">
            <w:pPr>
              <w:spacing w:after="0"/>
              <w:rPr>
                <w:rFonts w:ascii="Times New Roman" w:eastAsia="Times New Roman" w:hAnsi="Times New Roman" w:cs="Times New Roman"/>
                <w:sz w:val="20"/>
              </w:rPr>
            </w:pPr>
          </w:p>
        </w:tc>
      </w:tr>
      <w:tr w:rsidR="006222AF" w14:paraId="07163F56" w14:textId="77777777">
        <w:trPr>
          <w:trHeight w:val="300"/>
        </w:trPr>
        <w:tc>
          <w:tcPr>
            <w:tcW w:w="1036" w:type="dxa"/>
            <w:tcBorders>
              <w:top w:val="nil"/>
              <w:left w:val="nil"/>
              <w:bottom w:val="nil"/>
              <w:right w:val="nil"/>
            </w:tcBorders>
            <w:shd w:val="clear" w:color="auto" w:fill="auto"/>
            <w:noWrap/>
            <w:vAlign w:val="bottom"/>
            <w:hideMark/>
          </w:tcPr>
          <w:p w14:paraId="07163F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5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5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F5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F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55" w14:textId="77777777" w:rsidR="00214CC2" w:rsidRPr="008677B1" w:rsidRDefault="006453C1" w:rsidP="005F005A">
            <w:pPr>
              <w:spacing w:after="0"/>
              <w:rPr>
                <w:rFonts w:ascii="Times New Roman" w:eastAsia="Times New Roman" w:hAnsi="Times New Roman" w:cs="Times New Roman"/>
                <w:sz w:val="20"/>
              </w:rPr>
            </w:pPr>
          </w:p>
        </w:tc>
      </w:tr>
      <w:tr w:rsidR="006222AF" w14:paraId="07163F5A" w14:textId="77777777">
        <w:trPr>
          <w:trHeight w:val="300"/>
        </w:trPr>
        <w:tc>
          <w:tcPr>
            <w:tcW w:w="1036" w:type="dxa"/>
            <w:tcBorders>
              <w:top w:val="nil"/>
              <w:left w:val="nil"/>
              <w:bottom w:val="nil"/>
              <w:right w:val="nil"/>
            </w:tcBorders>
            <w:shd w:val="clear" w:color="auto" w:fill="auto"/>
            <w:noWrap/>
            <w:vAlign w:val="bottom"/>
            <w:hideMark/>
          </w:tcPr>
          <w:p w14:paraId="07163F5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F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237 όπως τροπ.    ΔΕΚΤΟ ΚΑΤΑ ΠΛΕΙΟΨΗΦΙΑ</w:t>
            </w:r>
          </w:p>
        </w:tc>
        <w:tc>
          <w:tcPr>
            <w:tcW w:w="1015" w:type="dxa"/>
            <w:tcBorders>
              <w:top w:val="nil"/>
              <w:left w:val="nil"/>
              <w:bottom w:val="nil"/>
              <w:right w:val="nil"/>
            </w:tcBorders>
            <w:shd w:val="clear" w:color="auto" w:fill="auto"/>
            <w:noWrap/>
            <w:vAlign w:val="bottom"/>
            <w:hideMark/>
          </w:tcPr>
          <w:p w14:paraId="07163F5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F62" w14:textId="77777777">
        <w:trPr>
          <w:trHeight w:val="300"/>
        </w:trPr>
        <w:tc>
          <w:tcPr>
            <w:tcW w:w="1036" w:type="dxa"/>
            <w:tcBorders>
              <w:top w:val="nil"/>
              <w:left w:val="nil"/>
              <w:bottom w:val="nil"/>
              <w:right w:val="nil"/>
            </w:tcBorders>
            <w:shd w:val="clear" w:color="auto" w:fill="auto"/>
            <w:noWrap/>
            <w:vAlign w:val="bottom"/>
            <w:hideMark/>
          </w:tcPr>
          <w:p w14:paraId="07163F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F5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5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61" w14:textId="77777777" w:rsidR="00214CC2" w:rsidRPr="008677B1" w:rsidRDefault="006453C1" w:rsidP="005F005A">
            <w:pPr>
              <w:spacing w:after="0"/>
              <w:rPr>
                <w:rFonts w:ascii="Times New Roman" w:eastAsia="Times New Roman" w:hAnsi="Times New Roman" w:cs="Times New Roman"/>
                <w:sz w:val="20"/>
              </w:rPr>
            </w:pPr>
          </w:p>
        </w:tc>
      </w:tr>
      <w:tr w:rsidR="006222AF" w14:paraId="07163F6A" w14:textId="77777777">
        <w:trPr>
          <w:trHeight w:val="300"/>
        </w:trPr>
        <w:tc>
          <w:tcPr>
            <w:tcW w:w="1036" w:type="dxa"/>
            <w:tcBorders>
              <w:top w:val="nil"/>
              <w:left w:val="nil"/>
              <w:bottom w:val="nil"/>
              <w:right w:val="nil"/>
            </w:tcBorders>
            <w:shd w:val="clear" w:color="auto" w:fill="auto"/>
            <w:noWrap/>
            <w:vAlign w:val="bottom"/>
            <w:hideMark/>
          </w:tcPr>
          <w:p w14:paraId="07163F6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F6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6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6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69" w14:textId="77777777" w:rsidR="00214CC2" w:rsidRPr="008677B1" w:rsidRDefault="006453C1" w:rsidP="005F005A">
            <w:pPr>
              <w:spacing w:after="0"/>
              <w:rPr>
                <w:rFonts w:ascii="Times New Roman" w:eastAsia="Times New Roman" w:hAnsi="Times New Roman" w:cs="Times New Roman"/>
                <w:sz w:val="20"/>
              </w:rPr>
            </w:pPr>
          </w:p>
        </w:tc>
      </w:tr>
      <w:tr w:rsidR="006222AF" w14:paraId="07163F72" w14:textId="77777777">
        <w:trPr>
          <w:trHeight w:val="300"/>
        </w:trPr>
        <w:tc>
          <w:tcPr>
            <w:tcW w:w="1036" w:type="dxa"/>
            <w:tcBorders>
              <w:top w:val="nil"/>
              <w:left w:val="nil"/>
              <w:bottom w:val="nil"/>
              <w:right w:val="nil"/>
            </w:tcBorders>
            <w:shd w:val="clear" w:color="auto" w:fill="auto"/>
            <w:noWrap/>
            <w:vAlign w:val="bottom"/>
            <w:hideMark/>
          </w:tcPr>
          <w:p w14:paraId="07163F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F6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6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71" w14:textId="77777777" w:rsidR="00214CC2" w:rsidRPr="008677B1" w:rsidRDefault="006453C1" w:rsidP="005F005A">
            <w:pPr>
              <w:spacing w:after="0"/>
              <w:rPr>
                <w:rFonts w:ascii="Times New Roman" w:eastAsia="Times New Roman" w:hAnsi="Times New Roman" w:cs="Times New Roman"/>
                <w:sz w:val="20"/>
              </w:rPr>
            </w:pPr>
          </w:p>
        </w:tc>
      </w:tr>
      <w:tr w:rsidR="006222AF" w14:paraId="07163F7A" w14:textId="77777777">
        <w:trPr>
          <w:trHeight w:val="300"/>
        </w:trPr>
        <w:tc>
          <w:tcPr>
            <w:tcW w:w="1036" w:type="dxa"/>
            <w:tcBorders>
              <w:top w:val="nil"/>
              <w:left w:val="nil"/>
              <w:bottom w:val="nil"/>
              <w:right w:val="nil"/>
            </w:tcBorders>
            <w:shd w:val="clear" w:color="auto" w:fill="auto"/>
            <w:noWrap/>
            <w:vAlign w:val="bottom"/>
            <w:hideMark/>
          </w:tcPr>
          <w:p w14:paraId="07163F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F7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79" w14:textId="77777777" w:rsidR="00214CC2" w:rsidRPr="008677B1" w:rsidRDefault="006453C1" w:rsidP="005F005A">
            <w:pPr>
              <w:spacing w:after="0"/>
              <w:rPr>
                <w:rFonts w:ascii="Times New Roman" w:eastAsia="Times New Roman" w:hAnsi="Times New Roman" w:cs="Times New Roman"/>
                <w:sz w:val="20"/>
              </w:rPr>
            </w:pPr>
          </w:p>
        </w:tc>
      </w:tr>
      <w:tr w:rsidR="006222AF" w14:paraId="07163F82" w14:textId="77777777">
        <w:trPr>
          <w:trHeight w:val="300"/>
        </w:trPr>
        <w:tc>
          <w:tcPr>
            <w:tcW w:w="1036" w:type="dxa"/>
            <w:tcBorders>
              <w:top w:val="nil"/>
              <w:left w:val="nil"/>
              <w:bottom w:val="nil"/>
              <w:right w:val="nil"/>
            </w:tcBorders>
            <w:shd w:val="clear" w:color="auto" w:fill="auto"/>
            <w:noWrap/>
            <w:vAlign w:val="bottom"/>
            <w:hideMark/>
          </w:tcPr>
          <w:p w14:paraId="07163F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F7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7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81" w14:textId="77777777" w:rsidR="00214CC2" w:rsidRPr="008677B1" w:rsidRDefault="006453C1" w:rsidP="005F005A">
            <w:pPr>
              <w:spacing w:after="0"/>
              <w:rPr>
                <w:rFonts w:ascii="Times New Roman" w:eastAsia="Times New Roman" w:hAnsi="Times New Roman" w:cs="Times New Roman"/>
                <w:sz w:val="20"/>
              </w:rPr>
            </w:pPr>
          </w:p>
        </w:tc>
      </w:tr>
      <w:tr w:rsidR="006222AF" w14:paraId="07163F8A" w14:textId="77777777">
        <w:trPr>
          <w:trHeight w:val="300"/>
        </w:trPr>
        <w:tc>
          <w:tcPr>
            <w:tcW w:w="1036" w:type="dxa"/>
            <w:tcBorders>
              <w:top w:val="nil"/>
              <w:left w:val="nil"/>
              <w:bottom w:val="nil"/>
              <w:right w:val="nil"/>
            </w:tcBorders>
            <w:shd w:val="clear" w:color="auto" w:fill="auto"/>
            <w:noWrap/>
            <w:vAlign w:val="bottom"/>
            <w:hideMark/>
          </w:tcPr>
          <w:p w14:paraId="07163F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F8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8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89" w14:textId="77777777" w:rsidR="00214CC2" w:rsidRPr="008677B1" w:rsidRDefault="006453C1" w:rsidP="005F005A">
            <w:pPr>
              <w:spacing w:after="0"/>
              <w:rPr>
                <w:rFonts w:ascii="Times New Roman" w:eastAsia="Times New Roman" w:hAnsi="Times New Roman" w:cs="Times New Roman"/>
                <w:sz w:val="20"/>
              </w:rPr>
            </w:pPr>
          </w:p>
        </w:tc>
      </w:tr>
      <w:tr w:rsidR="006222AF" w14:paraId="07163F92" w14:textId="77777777">
        <w:trPr>
          <w:trHeight w:val="300"/>
        </w:trPr>
        <w:tc>
          <w:tcPr>
            <w:tcW w:w="1036" w:type="dxa"/>
            <w:tcBorders>
              <w:top w:val="nil"/>
              <w:left w:val="nil"/>
              <w:bottom w:val="nil"/>
              <w:right w:val="nil"/>
            </w:tcBorders>
            <w:shd w:val="clear" w:color="auto" w:fill="auto"/>
            <w:noWrap/>
            <w:vAlign w:val="bottom"/>
            <w:hideMark/>
          </w:tcPr>
          <w:p w14:paraId="07163F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F8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F8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91" w14:textId="77777777" w:rsidR="00214CC2" w:rsidRPr="008677B1" w:rsidRDefault="006453C1" w:rsidP="005F005A">
            <w:pPr>
              <w:spacing w:after="0"/>
              <w:rPr>
                <w:rFonts w:ascii="Times New Roman" w:eastAsia="Times New Roman" w:hAnsi="Times New Roman" w:cs="Times New Roman"/>
                <w:sz w:val="20"/>
              </w:rPr>
            </w:pPr>
          </w:p>
        </w:tc>
      </w:tr>
      <w:tr w:rsidR="006222AF" w14:paraId="07163F99" w14:textId="77777777">
        <w:trPr>
          <w:trHeight w:val="300"/>
        </w:trPr>
        <w:tc>
          <w:tcPr>
            <w:tcW w:w="2051" w:type="dxa"/>
            <w:gridSpan w:val="2"/>
            <w:tcBorders>
              <w:top w:val="nil"/>
              <w:left w:val="nil"/>
              <w:bottom w:val="nil"/>
              <w:right w:val="nil"/>
            </w:tcBorders>
            <w:shd w:val="clear" w:color="auto" w:fill="auto"/>
            <w:noWrap/>
            <w:vAlign w:val="bottom"/>
            <w:hideMark/>
          </w:tcPr>
          <w:p w14:paraId="07163F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F9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98" w14:textId="77777777" w:rsidR="00214CC2" w:rsidRPr="008677B1" w:rsidRDefault="006453C1" w:rsidP="005F005A">
            <w:pPr>
              <w:spacing w:after="0"/>
              <w:rPr>
                <w:rFonts w:ascii="Times New Roman" w:eastAsia="Times New Roman" w:hAnsi="Times New Roman" w:cs="Times New Roman"/>
                <w:sz w:val="20"/>
              </w:rPr>
            </w:pPr>
          </w:p>
        </w:tc>
      </w:tr>
      <w:tr w:rsidR="006222AF" w14:paraId="07163FA1" w14:textId="77777777">
        <w:trPr>
          <w:trHeight w:val="300"/>
        </w:trPr>
        <w:tc>
          <w:tcPr>
            <w:tcW w:w="1036" w:type="dxa"/>
            <w:tcBorders>
              <w:top w:val="nil"/>
              <w:left w:val="nil"/>
              <w:bottom w:val="nil"/>
              <w:right w:val="nil"/>
            </w:tcBorders>
            <w:shd w:val="clear" w:color="auto" w:fill="auto"/>
            <w:noWrap/>
            <w:vAlign w:val="bottom"/>
            <w:hideMark/>
          </w:tcPr>
          <w:p w14:paraId="07163F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9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F9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F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A0" w14:textId="77777777" w:rsidR="00214CC2" w:rsidRPr="008677B1" w:rsidRDefault="006453C1" w:rsidP="005F005A">
            <w:pPr>
              <w:spacing w:after="0"/>
              <w:rPr>
                <w:rFonts w:ascii="Times New Roman" w:eastAsia="Times New Roman" w:hAnsi="Times New Roman" w:cs="Times New Roman"/>
                <w:sz w:val="20"/>
              </w:rPr>
            </w:pPr>
          </w:p>
        </w:tc>
      </w:tr>
      <w:tr w:rsidR="006222AF" w14:paraId="07163FA5" w14:textId="77777777">
        <w:trPr>
          <w:trHeight w:val="300"/>
        </w:trPr>
        <w:tc>
          <w:tcPr>
            <w:tcW w:w="1036" w:type="dxa"/>
            <w:tcBorders>
              <w:top w:val="nil"/>
              <w:left w:val="nil"/>
              <w:bottom w:val="nil"/>
              <w:right w:val="nil"/>
            </w:tcBorders>
            <w:shd w:val="clear" w:color="auto" w:fill="auto"/>
            <w:noWrap/>
            <w:vAlign w:val="bottom"/>
            <w:hideMark/>
          </w:tcPr>
          <w:p w14:paraId="07163FA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FA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238 ως έχει   ΔΕΚΤΟ ΚΑΤΑ ΠΛΕΙΟΨΗΦΙΑ</w:t>
            </w:r>
          </w:p>
        </w:tc>
        <w:tc>
          <w:tcPr>
            <w:tcW w:w="1015" w:type="dxa"/>
            <w:tcBorders>
              <w:top w:val="nil"/>
              <w:left w:val="nil"/>
              <w:bottom w:val="nil"/>
              <w:right w:val="nil"/>
            </w:tcBorders>
            <w:shd w:val="clear" w:color="auto" w:fill="auto"/>
            <w:noWrap/>
            <w:vAlign w:val="bottom"/>
            <w:hideMark/>
          </w:tcPr>
          <w:p w14:paraId="07163FA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FAD" w14:textId="77777777">
        <w:trPr>
          <w:trHeight w:val="300"/>
        </w:trPr>
        <w:tc>
          <w:tcPr>
            <w:tcW w:w="1036" w:type="dxa"/>
            <w:tcBorders>
              <w:top w:val="nil"/>
              <w:left w:val="nil"/>
              <w:bottom w:val="nil"/>
              <w:right w:val="nil"/>
            </w:tcBorders>
            <w:shd w:val="clear" w:color="auto" w:fill="auto"/>
            <w:noWrap/>
            <w:vAlign w:val="bottom"/>
            <w:hideMark/>
          </w:tcPr>
          <w:p w14:paraId="07163F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F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AC" w14:textId="77777777" w:rsidR="00214CC2" w:rsidRPr="008677B1" w:rsidRDefault="006453C1" w:rsidP="005F005A">
            <w:pPr>
              <w:spacing w:after="0"/>
              <w:rPr>
                <w:rFonts w:ascii="Times New Roman" w:eastAsia="Times New Roman" w:hAnsi="Times New Roman" w:cs="Times New Roman"/>
                <w:sz w:val="20"/>
              </w:rPr>
            </w:pPr>
          </w:p>
        </w:tc>
      </w:tr>
      <w:tr w:rsidR="006222AF" w14:paraId="07163FB5" w14:textId="77777777">
        <w:trPr>
          <w:trHeight w:val="300"/>
        </w:trPr>
        <w:tc>
          <w:tcPr>
            <w:tcW w:w="1036" w:type="dxa"/>
            <w:tcBorders>
              <w:top w:val="nil"/>
              <w:left w:val="nil"/>
              <w:bottom w:val="nil"/>
              <w:right w:val="nil"/>
            </w:tcBorders>
            <w:shd w:val="clear" w:color="auto" w:fill="auto"/>
            <w:noWrap/>
            <w:vAlign w:val="bottom"/>
            <w:hideMark/>
          </w:tcPr>
          <w:p w14:paraId="07163F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F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B4" w14:textId="77777777" w:rsidR="00214CC2" w:rsidRPr="008677B1" w:rsidRDefault="006453C1" w:rsidP="005F005A">
            <w:pPr>
              <w:spacing w:after="0"/>
              <w:rPr>
                <w:rFonts w:ascii="Times New Roman" w:eastAsia="Times New Roman" w:hAnsi="Times New Roman" w:cs="Times New Roman"/>
                <w:sz w:val="20"/>
              </w:rPr>
            </w:pPr>
          </w:p>
        </w:tc>
      </w:tr>
      <w:tr w:rsidR="006222AF" w14:paraId="07163FBD" w14:textId="77777777">
        <w:trPr>
          <w:trHeight w:val="300"/>
        </w:trPr>
        <w:tc>
          <w:tcPr>
            <w:tcW w:w="1036" w:type="dxa"/>
            <w:tcBorders>
              <w:top w:val="nil"/>
              <w:left w:val="nil"/>
              <w:bottom w:val="nil"/>
              <w:right w:val="nil"/>
            </w:tcBorders>
            <w:shd w:val="clear" w:color="auto" w:fill="auto"/>
            <w:noWrap/>
            <w:vAlign w:val="bottom"/>
            <w:hideMark/>
          </w:tcPr>
          <w:p w14:paraId="07163F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3F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BC" w14:textId="77777777" w:rsidR="00214CC2" w:rsidRPr="008677B1" w:rsidRDefault="006453C1" w:rsidP="005F005A">
            <w:pPr>
              <w:spacing w:after="0"/>
              <w:rPr>
                <w:rFonts w:ascii="Times New Roman" w:eastAsia="Times New Roman" w:hAnsi="Times New Roman" w:cs="Times New Roman"/>
                <w:sz w:val="20"/>
              </w:rPr>
            </w:pPr>
          </w:p>
        </w:tc>
      </w:tr>
      <w:tr w:rsidR="006222AF" w14:paraId="07163FC5" w14:textId="77777777">
        <w:trPr>
          <w:trHeight w:val="300"/>
        </w:trPr>
        <w:tc>
          <w:tcPr>
            <w:tcW w:w="1036" w:type="dxa"/>
            <w:tcBorders>
              <w:top w:val="nil"/>
              <w:left w:val="nil"/>
              <w:bottom w:val="nil"/>
              <w:right w:val="nil"/>
            </w:tcBorders>
            <w:shd w:val="clear" w:color="auto" w:fill="auto"/>
            <w:noWrap/>
            <w:vAlign w:val="bottom"/>
            <w:hideMark/>
          </w:tcPr>
          <w:p w14:paraId="07163F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3F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C4" w14:textId="77777777" w:rsidR="00214CC2" w:rsidRPr="008677B1" w:rsidRDefault="006453C1" w:rsidP="005F005A">
            <w:pPr>
              <w:spacing w:after="0"/>
              <w:rPr>
                <w:rFonts w:ascii="Times New Roman" w:eastAsia="Times New Roman" w:hAnsi="Times New Roman" w:cs="Times New Roman"/>
                <w:sz w:val="20"/>
              </w:rPr>
            </w:pPr>
          </w:p>
        </w:tc>
      </w:tr>
      <w:tr w:rsidR="006222AF" w14:paraId="07163FCD" w14:textId="77777777">
        <w:trPr>
          <w:trHeight w:val="300"/>
        </w:trPr>
        <w:tc>
          <w:tcPr>
            <w:tcW w:w="1036" w:type="dxa"/>
            <w:tcBorders>
              <w:top w:val="nil"/>
              <w:left w:val="nil"/>
              <w:bottom w:val="nil"/>
              <w:right w:val="nil"/>
            </w:tcBorders>
            <w:shd w:val="clear" w:color="auto" w:fill="auto"/>
            <w:noWrap/>
            <w:vAlign w:val="bottom"/>
            <w:hideMark/>
          </w:tcPr>
          <w:p w14:paraId="07163F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3F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CC" w14:textId="77777777" w:rsidR="00214CC2" w:rsidRPr="008677B1" w:rsidRDefault="006453C1" w:rsidP="005F005A">
            <w:pPr>
              <w:spacing w:after="0"/>
              <w:rPr>
                <w:rFonts w:ascii="Times New Roman" w:eastAsia="Times New Roman" w:hAnsi="Times New Roman" w:cs="Times New Roman"/>
                <w:sz w:val="20"/>
              </w:rPr>
            </w:pPr>
          </w:p>
        </w:tc>
      </w:tr>
      <w:tr w:rsidR="006222AF" w14:paraId="07163FD5" w14:textId="77777777">
        <w:trPr>
          <w:trHeight w:val="300"/>
        </w:trPr>
        <w:tc>
          <w:tcPr>
            <w:tcW w:w="1036" w:type="dxa"/>
            <w:tcBorders>
              <w:top w:val="nil"/>
              <w:left w:val="nil"/>
              <w:bottom w:val="nil"/>
              <w:right w:val="nil"/>
            </w:tcBorders>
            <w:shd w:val="clear" w:color="auto" w:fill="auto"/>
            <w:noWrap/>
            <w:vAlign w:val="bottom"/>
            <w:hideMark/>
          </w:tcPr>
          <w:p w14:paraId="07163F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3F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D4" w14:textId="77777777" w:rsidR="00214CC2" w:rsidRPr="008677B1" w:rsidRDefault="006453C1" w:rsidP="005F005A">
            <w:pPr>
              <w:spacing w:after="0"/>
              <w:rPr>
                <w:rFonts w:ascii="Times New Roman" w:eastAsia="Times New Roman" w:hAnsi="Times New Roman" w:cs="Times New Roman"/>
                <w:sz w:val="20"/>
              </w:rPr>
            </w:pPr>
          </w:p>
        </w:tc>
      </w:tr>
      <w:tr w:rsidR="006222AF" w14:paraId="07163FDD" w14:textId="77777777">
        <w:trPr>
          <w:trHeight w:val="300"/>
        </w:trPr>
        <w:tc>
          <w:tcPr>
            <w:tcW w:w="1036" w:type="dxa"/>
            <w:tcBorders>
              <w:top w:val="nil"/>
              <w:left w:val="nil"/>
              <w:bottom w:val="nil"/>
              <w:right w:val="nil"/>
            </w:tcBorders>
            <w:shd w:val="clear" w:color="auto" w:fill="auto"/>
            <w:noWrap/>
            <w:vAlign w:val="bottom"/>
            <w:hideMark/>
          </w:tcPr>
          <w:p w14:paraId="07163F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3F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3F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DC" w14:textId="77777777" w:rsidR="00214CC2" w:rsidRPr="008677B1" w:rsidRDefault="006453C1" w:rsidP="005F005A">
            <w:pPr>
              <w:spacing w:after="0"/>
              <w:rPr>
                <w:rFonts w:ascii="Times New Roman" w:eastAsia="Times New Roman" w:hAnsi="Times New Roman" w:cs="Times New Roman"/>
                <w:sz w:val="20"/>
              </w:rPr>
            </w:pPr>
          </w:p>
        </w:tc>
      </w:tr>
      <w:tr w:rsidR="006222AF" w14:paraId="07163FE4" w14:textId="77777777">
        <w:trPr>
          <w:trHeight w:val="300"/>
        </w:trPr>
        <w:tc>
          <w:tcPr>
            <w:tcW w:w="2051" w:type="dxa"/>
            <w:gridSpan w:val="2"/>
            <w:tcBorders>
              <w:top w:val="nil"/>
              <w:left w:val="nil"/>
              <w:bottom w:val="nil"/>
              <w:right w:val="nil"/>
            </w:tcBorders>
            <w:shd w:val="clear" w:color="auto" w:fill="auto"/>
            <w:noWrap/>
            <w:vAlign w:val="bottom"/>
            <w:hideMark/>
          </w:tcPr>
          <w:p w14:paraId="07163F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3F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E3" w14:textId="77777777" w:rsidR="00214CC2" w:rsidRPr="008677B1" w:rsidRDefault="006453C1" w:rsidP="005F005A">
            <w:pPr>
              <w:spacing w:after="0"/>
              <w:rPr>
                <w:rFonts w:ascii="Times New Roman" w:eastAsia="Times New Roman" w:hAnsi="Times New Roman" w:cs="Times New Roman"/>
                <w:sz w:val="20"/>
              </w:rPr>
            </w:pPr>
          </w:p>
        </w:tc>
      </w:tr>
      <w:tr w:rsidR="006222AF" w14:paraId="07163FEC" w14:textId="77777777">
        <w:trPr>
          <w:trHeight w:val="300"/>
        </w:trPr>
        <w:tc>
          <w:tcPr>
            <w:tcW w:w="1036" w:type="dxa"/>
            <w:tcBorders>
              <w:top w:val="nil"/>
              <w:left w:val="nil"/>
              <w:bottom w:val="nil"/>
              <w:right w:val="nil"/>
            </w:tcBorders>
            <w:shd w:val="clear" w:color="auto" w:fill="auto"/>
            <w:noWrap/>
            <w:vAlign w:val="bottom"/>
            <w:hideMark/>
          </w:tcPr>
          <w:p w14:paraId="07163F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E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3FE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3F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EB" w14:textId="77777777" w:rsidR="00214CC2" w:rsidRPr="008677B1" w:rsidRDefault="006453C1" w:rsidP="005F005A">
            <w:pPr>
              <w:spacing w:after="0"/>
              <w:rPr>
                <w:rFonts w:ascii="Times New Roman" w:eastAsia="Times New Roman" w:hAnsi="Times New Roman" w:cs="Times New Roman"/>
                <w:sz w:val="20"/>
              </w:rPr>
            </w:pPr>
          </w:p>
        </w:tc>
      </w:tr>
      <w:tr w:rsidR="006222AF" w14:paraId="07163FF0" w14:textId="77777777">
        <w:trPr>
          <w:trHeight w:val="300"/>
        </w:trPr>
        <w:tc>
          <w:tcPr>
            <w:tcW w:w="1036" w:type="dxa"/>
            <w:tcBorders>
              <w:top w:val="nil"/>
              <w:left w:val="nil"/>
              <w:bottom w:val="nil"/>
              <w:right w:val="nil"/>
            </w:tcBorders>
            <w:shd w:val="clear" w:color="auto" w:fill="auto"/>
            <w:noWrap/>
            <w:vAlign w:val="bottom"/>
            <w:hideMark/>
          </w:tcPr>
          <w:p w14:paraId="07163FE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3F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239 ως έχει   ΔΕΚΤΟ ΚΑΤΑ ΠΛΕΙΟΨΗΦΙΑ</w:t>
            </w:r>
          </w:p>
        </w:tc>
        <w:tc>
          <w:tcPr>
            <w:tcW w:w="1015" w:type="dxa"/>
            <w:tcBorders>
              <w:top w:val="nil"/>
              <w:left w:val="nil"/>
              <w:bottom w:val="nil"/>
              <w:right w:val="nil"/>
            </w:tcBorders>
            <w:shd w:val="clear" w:color="auto" w:fill="auto"/>
            <w:noWrap/>
            <w:vAlign w:val="bottom"/>
            <w:hideMark/>
          </w:tcPr>
          <w:p w14:paraId="07163FE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3FF8" w14:textId="77777777">
        <w:trPr>
          <w:trHeight w:val="300"/>
        </w:trPr>
        <w:tc>
          <w:tcPr>
            <w:tcW w:w="1036" w:type="dxa"/>
            <w:tcBorders>
              <w:top w:val="nil"/>
              <w:left w:val="nil"/>
              <w:bottom w:val="nil"/>
              <w:right w:val="nil"/>
            </w:tcBorders>
            <w:shd w:val="clear" w:color="auto" w:fill="auto"/>
            <w:noWrap/>
            <w:vAlign w:val="bottom"/>
            <w:hideMark/>
          </w:tcPr>
          <w:p w14:paraId="07163F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3F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3F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F7" w14:textId="77777777" w:rsidR="00214CC2" w:rsidRPr="008677B1" w:rsidRDefault="006453C1" w:rsidP="005F005A">
            <w:pPr>
              <w:spacing w:after="0"/>
              <w:rPr>
                <w:rFonts w:ascii="Times New Roman" w:eastAsia="Times New Roman" w:hAnsi="Times New Roman" w:cs="Times New Roman"/>
                <w:sz w:val="20"/>
              </w:rPr>
            </w:pPr>
          </w:p>
        </w:tc>
      </w:tr>
      <w:tr w:rsidR="006222AF" w14:paraId="07164000" w14:textId="77777777">
        <w:trPr>
          <w:trHeight w:val="300"/>
        </w:trPr>
        <w:tc>
          <w:tcPr>
            <w:tcW w:w="1036" w:type="dxa"/>
            <w:tcBorders>
              <w:top w:val="nil"/>
              <w:left w:val="nil"/>
              <w:bottom w:val="nil"/>
              <w:right w:val="nil"/>
            </w:tcBorders>
            <w:shd w:val="clear" w:color="auto" w:fill="auto"/>
            <w:noWrap/>
            <w:vAlign w:val="bottom"/>
            <w:hideMark/>
          </w:tcPr>
          <w:p w14:paraId="07163F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3F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3F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3F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3F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3FFF" w14:textId="77777777" w:rsidR="00214CC2" w:rsidRPr="008677B1" w:rsidRDefault="006453C1" w:rsidP="005F005A">
            <w:pPr>
              <w:spacing w:after="0"/>
              <w:rPr>
                <w:rFonts w:ascii="Times New Roman" w:eastAsia="Times New Roman" w:hAnsi="Times New Roman" w:cs="Times New Roman"/>
                <w:sz w:val="20"/>
              </w:rPr>
            </w:pPr>
          </w:p>
        </w:tc>
      </w:tr>
      <w:tr w:rsidR="006222AF" w14:paraId="07164008" w14:textId="77777777">
        <w:trPr>
          <w:trHeight w:val="300"/>
        </w:trPr>
        <w:tc>
          <w:tcPr>
            <w:tcW w:w="1036" w:type="dxa"/>
            <w:tcBorders>
              <w:top w:val="nil"/>
              <w:left w:val="nil"/>
              <w:bottom w:val="nil"/>
              <w:right w:val="nil"/>
            </w:tcBorders>
            <w:shd w:val="clear" w:color="auto" w:fill="auto"/>
            <w:noWrap/>
            <w:vAlign w:val="bottom"/>
            <w:hideMark/>
          </w:tcPr>
          <w:p w14:paraId="071640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0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0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0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0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07" w14:textId="77777777" w:rsidR="00214CC2" w:rsidRPr="008677B1" w:rsidRDefault="006453C1" w:rsidP="005F005A">
            <w:pPr>
              <w:spacing w:after="0"/>
              <w:rPr>
                <w:rFonts w:ascii="Times New Roman" w:eastAsia="Times New Roman" w:hAnsi="Times New Roman" w:cs="Times New Roman"/>
                <w:sz w:val="20"/>
              </w:rPr>
            </w:pPr>
          </w:p>
        </w:tc>
      </w:tr>
      <w:tr w:rsidR="006222AF" w14:paraId="07164010" w14:textId="77777777">
        <w:trPr>
          <w:trHeight w:val="300"/>
        </w:trPr>
        <w:tc>
          <w:tcPr>
            <w:tcW w:w="1036" w:type="dxa"/>
            <w:tcBorders>
              <w:top w:val="nil"/>
              <w:left w:val="nil"/>
              <w:bottom w:val="nil"/>
              <w:right w:val="nil"/>
            </w:tcBorders>
            <w:shd w:val="clear" w:color="auto" w:fill="auto"/>
            <w:noWrap/>
            <w:vAlign w:val="bottom"/>
            <w:hideMark/>
          </w:tcPr>
          <w:p w14:paraId="071640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00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0F" w14:textId="77777777" w:rsidR="00214CC2" w:rsidRPr="008677B1" w:rsidRDefault="006453C1" w:rsidP="005F005A">
            <w:pPr>
              <w:spacing w:after="0"/>
              <w:rPr>
                <w:rFonts w:ascii="Times New Roman" w:eastAsia="Times New Roman" w:hAnsi="Times New Roman" w:cs="Times New Roman"/>
                <w:sz w:val="20"/>
              </w:rPr>
            </w:pPr>
          </w:p>
        </w:tc>
      </w:tr>
      <w:tr w:rsidR="006222AF" w14:paraId="07164018" w14:textId="77777777">
        <w:trPr>
          <w:trHeight w:val="300"/>
        </w:trPr>
        <w:tc>
          <w:tcPr>
            <w:tcW w:w="1036" w:type="dxa"/>
            <w:tcBorders>
              <w:top w:val="nil"/>
              <w:left w:val="nil"/>
              <w:bottom w:val="nil"/>
              <w:right w:val="nil"/>
            </w:tcBorders>
            <w:shd w:val="clear" w:color="auto" w:fill="auto"/>
            <w:noWrap/>
            <w:vAlign w:val="bottom"/>
            <w:hideMark/>
          </w:tcPr>
          <w:p w14:paraId="071640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01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1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1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17" w14:textId="77777777" w:rsidR="00214CC2" w:rsidRPr="008677B1" w:rsidRDefault="006453C1" w:rsidP="005F005A">
            <w:pPr>
              <w:spacing w:after="0"/>
              <w:rPr>
                <w:rFonts w:ascii="Times New Roman" w:eastAsia="Times New Roman" w:hAnsi="Times New Roman" w:cs="Times New Roman"/>
                <w:sz w:val="20"/>
              </w:rPr>
            </w:pPr>
          </w:p>
        </w:tc>
      </w:tr>
      <w:tr w:rsidR="006222AF" w14:paraId="07164020" w14:textId="77777777">
        <w:trPr>
          <w:trHeight w:val="300"/>
        </w:trPr>
        <w:tc>
          <w:tcPr>
            <w:tcW w:w="1036" w:type="dxa"/>
            <w:tcBorders>
              <w:top w:val="nil"/>
              <w:left w:val="nil"/>
              <w:bottom w:val="nil"/>
              <w:right w:val="nil"/>
            </w:tcBorders>
            <w:shd w:val="clear" w:color="auto" w:fill="auto"/>
            <w:noWrap/>
            <w:vAlign w:val="bottom"/>
            <w:hideMark/>
          </w:tcPr>
          <w:p w14:paraId="071640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01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1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1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1F" w14:textId="77777777" w:rsidR="00214CC2" w:rsidRPr="008677B1" w:rsidRDefault="006453C1" w:rsidP="005F005A">
            <w:pPr>
              <w:spacing w:after="0"/>
              <w:rPr>
                <w:rFonts w:ascii="Times New Roman" w:eastAsia="Times New Roman" w:hAnsi="Times New Roman" w:cs="Times New Roman"/>
                <w:sz w:val="20"/>
              </w:rPr>
            </w:pPr>
          </w:p>
        </w:tc>
      </w:tr>
      <w:tr w:rsidR="006222AF" w14:paraId="07164028" w14:textId="77777777">
        <w:trPr>
          <w:trHeight w:val="300"/>
        </w:trPr>
        <w:tc>
          <w:tcPr>
            <w:tcW w:w="1036" w:type="dxa"/>
            <w:tcBorders>
              <w:top w:val="nil"/>
              <w:left w:val="nil"/>
              <w:bottom w:val="nil"/>
              <w:right w:val="nil"/>
            </w:tcBorders>
            <w:shd w:val="clear" w:color="auto" w:fill="auto"/>
            <w:noWrap/>
            <w:vAlign w:val="bottom"/>
            <w:hideMark/>
          </w:tcPr>
          <w:p w14:paraId="071640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02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2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02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2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27" w14:textId="77777777" w:rsidR="00214CC2" w:rsidRPr="008677B1" w:rsidRDefault="006453C1" w:rsidP="005F005A">
            <w:pPr>
              <w:spacing w:after="0"/>
              <w:rPr>
                <w:rFonts w:ascii="Times New Roman" w:eastAsia="Times New Roman" w:hAnsi="Times New Roman" w:cs="Times New Roman"/>
                <w:sz w:val="20"/>
              </w:rPr>
            </w:pPr>
          </w:p>
        </w:tc>
      </w:tr>
      <w:tr w:rsidR="006222AF" w14:paraId="0716402F" w14:textId="77777777">
        <w:trPr>
          <w:trHeight w:val="300"/>
        </w:trPr>
        <w:tc>
          <w:tcPr>
            <w:tcW w:w="2051" w:type="dxa"/>
            <w:gridSpan w:val="2"/>
            <w:tcBorders>
              <w:top w:val="nil"/>
              <w:left w:val="nil"/>
              <w:bottom w:val="nil"/>
              <w:right w:val="nil"/>
            </w:tcBorders>
            <w:shd w:val="clear" w:color="auto" w:fill="auto"/>
            <w:noWrap/>
            <w:vAlign w:val="bottom"/>
            <w:hideMark/>
          </w:tcPr>
          <w:p w14:paraId="071640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02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2E" w14:textId="77777777" w:rsidR="00214CC2" w:rsidRPr="008677B1" w:rsidRDefault="006453C1" w:rsidP="005F005A">
            <w:pPr>
              <w:spacing w:after="0"/>
              <w:rPr>
                <w:rFonts w:ascii="Times New Roman" w:eastAsia="Times New Roman" w:hAnsi="Times New Roman" w:cs="Times New Roman"/>
                <w:sz w:val="20"/>
              </w:rPr>
            </w:pPr>
          </w:p>
        </w:tc>
      </w:tr>
      <w:tr w:rsidR="006222AF" w14:paraId="07164037" w14:textId="77777777">
        <w:trPr>
          <w:trHeight w:val="300"/>
        </w:trPr>
        <w:tc>
          <w:tcPr>
            <w:tcW w:w="1036" w:type="dxa"/>
            <w:tcBorders>
              <w:top w:val="nil"/>
              <w:left w:val="nil"/>
              <w:bottom w:val="nil"/>
              <w:right w:val="nil"/>
            </w:tcBorders>
            <w:shd w:val="clear" w:color="auto" w:fill="auto"/>
            <w:noWrap/>
            <w:vAlign w:val="bottom"/>
            <w:hideMark/>
          </w:tcPr>
          <w:p w14:paraId="071640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3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03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0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36" w14:textId="77777777" w:rsidR="00214CC2" w:rsidRPr="008677B1" w:rsidRDefault="006453C1" w:rsidP="005F005A">
            <w:pPr>
              <w:spacing w:after="0"/>
              <w:rPr>
                <w:rFonts w:ascii="Times New Roman" w:eastAsia="Times New Roman" w:hAnsi="Times New Roman" w:cs="Times New Roman"/>
                <w:sz w:val="20"/>
              </w:rPr>
            </w:pPr>
          </w:p>
        </w:tc>
      </w:tr>
      <w:tr w:rsidR="006222AF" w14:paraId="0716403B" w14:textId="77777777">
        <w:trPr>
          <w:trHeight w:val="300"/>
        </w:trPr>
        <w:tc>
          <w:tcPr>
            <w:tcW w:w="1036" w:type="dxa"/>
            <w:tcBorders>
              <w:top w:val="nil"/>
              <w:left w:val="nil"/>
              <w:bottom w:val="nil"/>
              <w:right w:val="nil"/>
            </w:tcBorders>
            <w:shd w:val="clear" w:color="auto" w:fill="auto"/>
            <w:noWrap/>
            <w:vAlign w:val="bottom"/>
            <w:hideMark/>
          </w:tcPr>
          <w:p w14:paraId="07164038"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03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240 όπως τροπ.    ΔΕΚΤΟ ΚΑΤΑ ΠΛΕΙΟΨΗΦΙΑ</w:t>
            </w:r>
          </w:p>
        </w:tc>
        <w:tc>
          <w:tcPr>
            <w:tcW w:w="1015" w:type="dxa"/>
            <w:tcBorders>
              <w:top w:val="nil"/>
              <w:left w:val="nil"/>
              <w:bottom w:val="nil"/>
              <w:right w:val="nil"/>
            </w:tcBorders>
            <w:shd w:val="clear" w:color="auto" w:fill="auto"/>
            <w:noWrap/>
            <w:vAlign w:val="bottom"/>
            <w:hideMark/>
          </w:tcPr>
          <w:p w14:paraId="0716403A"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043" w14:textId="77777777">
        <w:trPr>
          <w:trHeight w:val="300"/>
        </w:trPr>
        <w:tc>
          <w:tcPr>
            <w:tcW w:w="1036" w:type="dxa"/>
            <w:tcBorders>
              <w:top w:val="nil"/>
              <w:left w:val="nil"/>
              <w:bottom w:val="nil"/>
              <w:right w:val="nil"/>
            </w:tcBorders>
            <w:shd w:val="clear" w:color="auto" w:fill="auto"/>
            <w:noWrap/>
            <w:vAlign w:val="bottom"/>
            <w:hideMark/>
          </w:tcPr>
          <w:p w14:paraId="071640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0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42" w14:textId="77777777" w:rsidR="00214CC2" w:rsidRPr="008677B1" w:rsidRDefault="006453C1" w:rsidP="005F005A">
            <w:pPr>
              <w:spacing w:after="0"/>
              <w:rPr>
                <w:rFonts w:ascii="Times New Roman" w:eastAsia="Times New Roman" w:hAnsi="Times New Roman" w:cs="Times New Roman"/>
                <w:sz w:val="20"/>
              </w:rPr>
            </w:pPr>
          </w:p>
        </w:tc>
      </w:tr>
      <w:tr w:rsidR="006222AF" w14:paraId="0716404B" w14:textId="77777777">
        <w:trPr>
          <w:trHeight w:val="300"/>
        </w:trPr>
        <w:tc>
          <w:tcPr>
            <w:tcW w:w="1036" w:type="dxa"/>
            <w:tcBorders>
              <w:top w:val="nil"/>
              <w:left w:val="nil"/>
              <w:bottom w:val="nil"/>
              <w:right w:val="nil"/>
            </w:tcBorders>
            <w:shd w:val="clear" w:color="auto" w:fill="auto"/>
            <w:noWrap/>
            <w:vAlign w:val="bottom"/>
            <w:hideMark/>
          </w:tcPr>
          <w:p w14:paraId="071640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0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4A" w14:textId="77777777" w:rsidR="00214CC2" w:rsidRPr="008677B1" w:rsidRDefault="006453C1" w:rsidP="005F005A">
            <w:pPr>
              <w:spacing w:after="0"/>
              <w:rPr>
                <w:rFonts w:ascii="Times New Roman" w:eastAsia="Times New Roman" w:hAnsi="Times New Roman" w:cs="Times New Roman"/>
                <w:sz w:val="20"/>
              </w:rPr>
            </w:pPr>
          </w:p>
        </w:tc>
      </w:tr>
      <w:tr w:rsidR="006222AF" w14:paraId="07164053" w14:textId="77777777">
        <w:trPr>
          <w:trHeight w:val="300"/>
        </w:trPr>
        <w:tc>
          <w:tcPr>
            <w:tcW w:w="1036" w:type="dxa"/>
            <w:tcBorders>
              <w:top w:val="nil"/>
              <w:left w:val="nil"/>
              <w:bottom w:val="nil"/>
              <w:right w:val="nil"/>
            </w:tcBorders>
            <w:shd w:val="clear" w:color="auto" w:fill="auto"/>
            <w:noWrap/>
            <w:vAlign w:val="bottom"/>
            <w:hideMark/>
          </w:tcPr>
          <w:p w14:paraId="071640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0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52" w14:textId="77777777" w:rsidR="00214CC2" w:rsidRPr="008677B1" w:rsidRDefault="006453C1" w:rsidP="005F005A">
            <w:pPr>
              <w:spacing w:after="0"/>
              <w:rPr>
                <w:rFonts w:ascii="Times New Roman" w:eastAsia="Times New Roman" w:hAnsi="Times New Roman" w:cs="Times New Roman"/>
                <w:sz w:val="20"/>
              </w:rPr>
            </w:pPr>
          </w:p>
        </w:tc>
      </w:tr>
      <w:tr w:rsidR="006222AF" w14:paraId="0716405B" w14:textId="77777777">
        <w:trPr>
          <w:trHeight w:val="300"/>
        </w:trPr>
        <w:tc>
          <w:tcPr>
            <w:tcW w:w="1036" w:type="dxa"/>
            <w:tcBorders>
              <w:top w:val="nil"/>
              <w:left w:val="nil"/>
              <w:bottom w:val="nil"/>
              <w:right w:val="nil"/>
            </w:tcBorders>
            <w:shd w:val="clear" w:color="auto" w:fill="auto"/>
            <w:noWrap/>
            <w:vAlign w:val="bottom"/>
            <w:hideMark/>
          </w:tcPr>
          <w:p w14:paraId="071640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0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5A" w14:textId="77777777" w:rsidR="00214CC2" w:rsidRPr="008677B1" w:rsidRDefault="006453C1" w:rsidP="005F005A">
            <w:pPr>
              <w:spacing w:after="0"/>
              <w:rPr>
                <w:rFonts w:ascii="Times New Roman" w:eastAsia="Times New Roman" w:hAnsi="Times New Roman" w:cs="Times New Roman"/>
                <w:sz w:val="20"/>
              </w:rPr>
            </w:pPr>
          </w:p>
        </w:tc>
      </w:tr>
      <w:tr w:rsidR="006222AF" w14:paraId="07164063" w14:textId="77777777">
        <w:trPr>
          <w:trHeight w:val="300"/>
        </w:trPr>
        <w:tc>
          <w:tcPr>
            <w:tcW w:w="1036" w:type="dxa"/>
            <w:tcBorders>
              <w:top w:val="nil"/>
              <w:left w:val="nil"/>
              <w:bottom w:val="nil"/>
              <w:right w:val="nil"/>
            </w:tcBorders>
            <w:shd w:val="clear" w:color="auto" w:fill="auto"/>
            <w:noWrap/>
            <w:vAlign w:val="bottom"/>
            <w:hideMark/>
          </w:tcPr>
          <w:p w14:paraId="071640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0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62" w14:textId="77777777" w:rsidR="00214CC2" w:rsidRPr="008677B1" w:rsidRDefault="006453C1" w:rsidP="005F005A">
            <w:pPr>
              <w:spacing w:after="0"/>
              <w:rPr>
                <w:rFonts w:ascii="Times New Roman" w:eastAsia="Times New Roman" w:hAnsi="Times New Roman" w:cs="Times New Roman"/>
                <w:sz w:val="20"/>
              </w:rPr>
            </w:pPr>
          </w:p>
        </w:tc>
      </w:tr>
      <w:tr w:rsidR="006222AF" w14:paraId="0716406B" w14:textId="77777777">
        <w:trPr>
          <w:trHeight w:val="300"/>
        </w:trPr>
        <w:tc>
          <w:tcPr>
            <w:tcW w:w="1036" w:type="dxa"/>
            <w:tcBorders>
              <w:top w:val="nil"/>
              <w:left w:val="nil"/>
              <w:bottom w:val="nil"/>
              <w:right w:val="nil"/>
            </w:tcBorders>
            <w:shd w:val="clear" w:color="auto" w:fill="auto"/>
            <w:noWrap/>
            <w:vAlign w:val="bottom"/>
            <w:hideMark/>
          </w:tcPr>
          <w:p w14:paraId="071640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0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6A" w14:textId="77777777" w:rsidR="00214CC2" w:rsidRPr="008677B1" w:rsidRDefault="006453C1" w:rsidP="005F005A">
            <w:pPr>
              <w:spacing w:after="0"/>
              <w:rPr>
                <w:rFonts w:ascii="Times New Roman" w:eastAsia="Times New Roman" w:hAnsi="Times New Roman" w:cs="Times New Roman"/>
                <w:sz w:val="20"/>
              </w:rPr>
            </w:pPr>
          </w:p>
        </w:tc>
      </w:tr>
      <w:tr w:rsidR="006222AF" w14:paraId="07164073" w14:textId="77777777">
        <w:trPr>
          <w:trHeight w:val="300"/>
        </w:trPr>
        <w:tc>
          <w:tcPr>
            <w:tcW w:w="1036" w:type="dxa"/>
            <w:tcBorders>
              <w:top w:val="nil"/>
              <w:left w:val="nil"/>
              <w:bottom w:val="nil"/>
              <w:right w:val="nil"/>
            </w:tcBorders>
            <w:shd w:val="clear" w:color="auto" w:fill="auto"/>
            <w:noWrap/>
            <w:vAlign w:val="bottom"/>
            <w:hideMark/>
          </w:tcPr>
          <w:p w14:paraId="071640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0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0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72" w14:textId="77777777" w:rsidR="00214CC2" w:rsidRPr="008677B1" w:rsidRDefault="006453C1" w:rsidP="005F005A">
            <w:pPr>
              <w:spacing w:after="0"/>
              <w:rPr>
                <w:rFonts w:ascii="Times New Roman" w:eastAsia="Times New Roman" w:hAnsi="Times New Roman" w:cs="Times New Roman"/>
                <w:sz w:val="20"/>
              </w:rPr>
            </w:pPr>
          </w:p>
        </w:tc>
      </w:tr>
      <w:tr w:rsidR="006222AF" w14:paraId="0716407A" w14:textId="77777777">
        <w:trPr>
          <w:trHeight w:val="300"/>
        </w:trPr>
        <w:tc>
          <w:tcPr>
            <w:tcW w:w="2051" w:type="dxa"/>
            <w:gridSpan w:val="2"/>
            <w:tcBorders>
              <w:top w:val="nil"/>
              <w:left w:val="nil"/>
              <w:bottom w:val="nil"/>
              <w:right w:val="nil"/>
            </w:tcBorders>
            <w:shd w:val="clear" w:color="auto" w:fill="auto"/>
            <w:noWrap/>
            <w:vAlign w:val="bottom"/>
            <w:hideMark/>
          </w:tcPr>
          <w:p w14:paraId="071640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0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79" w14:textId="77777777" w:rsidR="00214CC2" w:rsidRPr="008677B1" w:rsidRDefault="006453C1" w:rsidP="005F005A">
            <w:pPr>
              <w:spacing w:after="0"/>
              <w:rPr>
                <w:rFonts w:ascii="Times New Roman" w:eastAsia="Times New Roman" w:hAnsi="Times New Roman" w:cs="Times New Roman"/>
                <w:sz w:val="20"/>
              </w:rPr>
            </w:pPr>
          </w:p>
        </w:tc>
      </w:tr>
      <w:tr w:rsidR="006222AF" w14:paraId="07164082" w14:textId="77777777">
        <w:trPr>
          <w:trHeight w:val="300"/>
        </w:trPr>
        <w:tc>
          <w:tcPr>
            <w:tcW w:w="1036" w:type="dxa"/>
            <w:tcBorders>
              <w:top w:val="nil"/>
              <w:left w:val="nil"/>
              <w:bottom w:val="nil"/>
              <w:right w:val="nil"/>
            </w:tcBorders>
            <w:shd w:val="clear" w:color="auto" w:fill="auto"/>
            <w:noWrap/>
            <w:vAlign w:val="bottom"/>
            <w:hideMark/>
          </w:tcPr>
          <w:p w14:paraId="071640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7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07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0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81" w14:textId="77777777" w:rsidR="00214CC2" w:rsidRPr="008677B1" w:rsidRDefault="006453C1" w:rsidP="005F005A">
            <w:pPr>
              <w:spacing w:after="0"/>
              <w:rPr>
                <w:rFonts w:ascii="Times New Roman" w:eastAsia="Times New Roman" w:hAnsi="Times New Roman" w:cs="Times New Roman"/>
                <w:sz w:val="20"/>
              </w:rPr>
            </w:pPr>
          </w:p>
        </w:tc>
      </w:tr>
      <w:tr w:rsidR="006222AF" w14:paraId="07164086" w14:textId="77777777">
        <w:trPr>
          <w:trHeight w:val="300"/>
        </w:trPr>
        <w:tc>
          <w:tcPr>
            <w:tcW w:w="1036" w:type="dxa"/>
            <w:tcBorders>
              <w:top w:val="nil"/>
              <w:left w:val="nil"/>
              <w:bottom w:val="nil"/>
              <w:right w:val="nil"/>
            </w:tcBorders>
            <w:shd w:val="clear" w:color="auto" w:fill="auto"/>
            <w:noWrap/>
            <w:vAlign w:val="bottom"/>
            <w:hideMark/>
          </w:tcPr>
          <w:p w14:paraId="07164083"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0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241 όπως τροπ.    ΔΕΚΤΟ ΚΑΤΑ ΠΛΕΙΟΨΗΦΙΑ</w:t>
            </w:r>
          </w:p>
        </w:tc>
        <w:tc>
          <w:tcPr>
            <w:tcW w:w="1015" w:type="dxa"/>
            <w:tcBorders>
              <w:top w:val="nil"/>
              <w:left w:val="nil"/>
              <w:bottom w:val="nil"/>
              <w:right w:val="nil"/>
            </w:tcBorders>
            <w:shd w:val="clear" w:color="auto" w:fill="auto"/>
            <w:noWrap/>
            <w:vAlign w:val="bottom"/>
            <w:hideMark/>
          </w:tcPr>
          <w:p w14:paraId="07164085"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08E" w14:textId="77777777">
        <w:trPr>
          <w:trHeight w:val="300"/>
        </w:trPr>
        <w:tc>
          <w:tcPr>
            <w:tcW w:w="1036" w:type="dxa"/>
            <w:tcBorders>
              <w:top w:val="nil"/>
              <w:left w:val="nil"/>
              <w:bottom w:val="nil"/>
              <w:right w:val="nil"/>
            </w:tcBorders>
            <w:shd w:val="clear" w:color="auto" w:fill="auto"/>
            <w:noWrap/>
            <w:vAlign w:val="bottom"/>
            <w:hideMark/>
          </w:tcPr>
          <w:p w14:paraId="071640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0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8D" w14:textId="77777777" w:rsidR="00214CC2" w:rsidRPr="008677B1" w:rsidRDefault="006453C1" w:rsidP="005F005A">
            <w:pPr>
              <w:spacing w:after="0"/>
              <w:rPr>
                <w:rFonts w:ascii="Times New Roman" w:eastAsia="Times New Roman" w:hAnsi="Times New Roman" w:cs="Times New Roman"/>
                <w:sz w:val="20"/>
              </w:rPr>
            </w:pPr>
          </w:p>
        </w:tc>
      </w:tr>
      <w:tr w:rsidR="006222AF" w14:paraId="07164096" w14:textId="77777777">
        <w:trPr>
          <w:trHeight w:val="300"/>
        </w:trPr>
        <w:tc>
          <w:tcPr>
            <w:tcW w:w="1036" w:type="dxa"/>
            <w:tcBorders>
              <w:top w:val="nil"/>
              <w:left w:val="nil"/>
              <w:bottom w:val="nil"/>
              <w:right w:val="nil"/>
            </w:tcBorders>
            <w:shd w:val="clear" w:color="auto" w:fill="auto"/>
            <w:noWrap/>
            <w:vAlign w:val="bottom"/>
            <w:hideMark/>
          </w:tcPr>
          <w:p w14:paraId="071640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40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95" w14:textId="77777777" w:rsidR="00214CC2" w:rsidRPr="008677B1" w:rsidRDefault="006453C1" w:rsidP="005F005A">
            <w:pPr>
              <w:spacing w:after="0"/>
              <w:rPr>
                <w:rFonts w:ascii="Times New Roman" w:eastAsia="Times New Roman" w:hAnsi="Times New Roman" w:cs="Times New Roman"/>
                <w:sz w:val="20"/>
              </w:rPr>
            </w:pPr>
          </w:p>
        </w:tc>
      </w:tr>
      <w:tr w:rsidR="006222AF" w14:paraId="0716409E" w14:textId="77777777">
        <w:trPr>
          <w:trHeight w:val="300"/>
        </w:trPr>
        <w:tc>
          <w:tcPr>
            <w:tcW w:w="1036" w:type="dxa"/>
            <w:tcBorders>
              <w:top w:val="nil"/>
              <w:left w:val="nil"/>
              <w:bottom w:val="nil"/>
              <w:right w:val="nil"/>
            </w:tcBorders>
            <w:shd w:val="clear" w:color="auto" w:fill="auto"/>
            <w:noWrap/>
            <w:vAlign w:val="bottom"/>
            <w:hideMark/>
          </w:tcPr>
          <w:p w14:paraId="071640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0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9D" w14:textId="77777777" w:rsidR="00214CC2" w:rsidRPr="008677B1" w:rsidRDefault="006453C1" w:rsidP="005F005A">
            <w:pPr>
              <w:spacing w:after="0"/>
              <w:rPr>
                <w:rFonts w:ascii="Times New Roman" w:eastAsia="Times New Roman" w:hAnsi="Times New Roman" w:cs="Times New Roman"/>
                <w:sz w:val="20"/>
              </w:rPr>
            </w:pPr>
          </w:p>
        </w:tc>
      </w:tr>
      <w:tr w:rsidR="006222AF" w14:paraId="071640A6" w14:textId="77777777">
        <w:trPr>
          <w:trHeight w:val="300"/>
        </w:trPr>
        <w:tc>
          <w:tcPr>
            <w:tcW w:w="1036" w:type="dxa"/>
            <w:tcBorders>
              <w:top w:val="nil"/>
              <w:left w:val="nil"/>
              <w:bottom w:val="nil"/>
              <w:right w:val="nil"/>
            </w:tcBorders>
            <w:shd w:val="clear" w:color="auto" w:fill="auto"/>
            <w:noWrap/>
            <w:vAlign w:val="bottom"/>
            <w:hideMark/>
          </w:tcPr>
          <w:p w14:paraId="071640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0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A5" w14:textId="77777777" w:rsidR="00214CC2" w:rsidRPr="008677B1" w:rsidRDefault="006453C1" w:rsidP="005F005A">
            <w:pPr>
              <w:spacing w:after="0"/>
              <w:rPr>
                <w:rFonts w:ascii="Times New Roman" w:eastAsia="Times New Roman" w:hAnsi="Times New Roman" w:cs="Times New Roman"/>
                <w:sz w:val="20"/>
              </w:rPr>
            </w:pPr>
          </w:p>
        </w:tc>
      </w:tr>
      <w:tr w:rsidR="006222AF" w14:paraId="071640AE" w14:textId="77777777">
        <w:trPr>
          <w:trHeight w:val="300"/>
        </w:trPr>
        <w:tc>
          <w:tcPr>
            <w:tcW w:w="1036" w:type="dxa"/>
            <w:tcBorders>
              <w:top w:val="nil"/>
              <w:left w:val="nil"/>
              <w:bottom w:val="nil"/>
              <w:right w:val="nil"/>
            </w:tcBorders>
            <w:shd w:val="clear" w:color="auto" w:fill="auto"/>
            <w:noWrap/>
            <w:vAlign w:val="bottom"/>
            <w:hideMark/>
          </w:tcPr>
          <w:p w14:paraId="071640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0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AD" w14:textId="77777777" w:rsidR="00214CC2" w:rsidRPr="008677B1" w:rsidRDefault="006453C1" w:rsidP="005F005A">
            <w:pPr>
              <w:spacing w:after="0"/>
              <w:rPr>
                <w:rFonts w:ascii="Times New Roman" w:eastAsia="Times New Roman" w:hAnsi="Times New Roman" w:cs="Times New Roman"/>
                <w:sz w:val="20"/>
              </w:rPr>
            </w:pPr>
          </w:p>
        </w:tc>
      </w:tr>
      <w:tr w:rsidR="006222AF" w14:paraId="071640B6" w14:textId="77777777">
        <w:trPr>
          <w:trHeight w:val="300"/>
        </w:trPr>
        <w:tc>
          <w:tcPr>
            <w:tcW w:w="1036" w:type="dxa"/>
            <w:tcBorders>
              <w:top w:val="nil"/>
              <w:left w:val="nil"/>
              <w:bottom w:val="nil"/>
              <w:right w:val="nil"/>
            </w:tcBorders>
            <w:shd w:val="clear" w:color="auto" w:fill="auto"/>
            <w:noWrap/>
            <w:vAlign w:val="bottom"/>
            <w:hideMark/>
          </w:tcPr>
          <w:p w14:paraId="071640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0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B5" w14:textId="77777777" w:rsidR="00214CC2" w:rsidRPr="008677B1" w:rsidRDefault="006453C1" w:rsidP="005F005A">
            <w:pPr>
              <w:spacing w:after="0"/>
              <w:rPr>
                <w:rFonts w:ascii="Times New Roman" w:eastAsia="Times New Roman" w:hAnsi="Times New Roman" w:cs="Times New Roman"/>
                <w:sz w:val="20"/>
              </w:rPr>
            </w:pPr>
          </w:p>
        </w:tc>
      </w:tr>
      <w:tr w:rsidR="006222AF" w14:paraId="071640BE" w14:textId="77777777">
        <w:trPr>
          <w:trHeight w:val="300"/>
        </w:trPr>
        <w:tc>
          <w:tcPr>
            <w:tcW w:w="1036" w:type="dxa"/>
            <w:tcBorders>
              <w:top w:val="nil"/>
              <w:left w:val="nil"/>
              <w:bottom w:val="nil"/>
              <w:right w:val="nil"/>
            </w:tcBorders>
            <w:shd w:val="clear" w:color="auto" w:fill="auto"/>
            <w:noWrap/>
            <w:vAlign w:val="bottom"/>
            <w:hideMark/>
          </w:tcPr>
          <w:p w14:paraId="071640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0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0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BD" w14:textId="77777777" w:rsidR="00214CC2" w:rsidRPr="008677B1" w:rsidRDefault="006453C1" w:rsidP="005F005A">
            <w:pPr>
              <w:spacing w:after="0"/>
              <w:rPr>
                <w:rFonts w:ascii="Times New Roman" w:eastAsia="Times New Roman" w:hAnsi="Times New Roman" w:cs="Times New Roman"/>
                <w:sz w:val="20"/>
              </w:rPr>
            </w:pPr>
          </w:p>
        </w:tc>
      </w:tr>
      <w:tr w:rsidR="006222AF" w14:paraId="071640C5" w14:textId="77777777">
        <w:trPr>
          <w:trHeight w:val="300"/>
        </w:trPr>
        <w:tc>
          <w:tcPr>
            <w:tcW w:w="2051" w:type="dxa"/>
            <w:gridSpan w:val="2"/>
            <w:tcBorders>
              <w:top w:val="nil"/>
              <w:left w:val="nil"/>
              <w:bottom w:val="nil"/>
              <w:right w:val="nil"/>
            </w:tcBorders>
            <w:shd w:val="clear" w:color="auto" w:fill="auto"/>
            <w:noWrap/>
            <w:vAlign w:val="bottom"/>
            <w:hideMark/>
          </w:tcPr>
          <w:p w14:paraId="071640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0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C4" w14:textId="77777777" w:rsidR="00214CC2" w:rsidRPr="008677B1" w:rsidRDefault="006453C1" w:rsidP="005F005A">
            <w:pPr>
              <w:spacing w:after="0"/>
              <w:rPr>
                <w:rFonts w:ascii="Times New Roman" w:eastAsia="Times New Roman" w:hAnsi="Times New Roman" w:cs="Times New Roman"/>
                <w:sz w:val="20"/>
              </w:rPr>
            </w:pPr>
          </w:p>
        </w:tc>
      </w:tr>
      <w:tr w:rsidR="006222AF" w14:paraId="071640CD" w14:textId="77777777">
        <w:trPr>
          <w:trHeight w:val="300"/>
        </w:trPr>
        <w:tc>
          <w:tcPr>
            <w:tcW w:w="1036" w:type="dxa"/>
            <w:tcBorders>
              <w:top w:val="nil"/>
              <w:left w:val="nil"/>
              <w:bottom w:val="nil"/>
              <w:right w:val="nil"/>
            </w:tcBorders>
            <w:shd w:val="clear" w:color="auto" w:fill="auto"/>
            <w:noWrap/>
            <w:vAlign w:val="bottom"/>
            <w:hideMark/>
          </w:tcPr>
          <w:p w14:paraId="071640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C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0C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0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CC" w14:textId="77777777" w:rsidR="00214CC2" w:rsidRPr="008677B1" w:rsidRDefault="006453C1" w:rsidP="005F005A">
            <w:pPr>
              <w:spacing w:after="0"/>
              <w:rPr>
                <w:rFonts w:ascii="Times New Roman" w:eastAsia="Times New Roman" w:hAnsi="Times New Roman" w:cs="Times New Roman"/>
                <w:sz w:val="20"/>
              </w:rPr>
            </w:pPr>
          </w:p>
        </w:tc>
      </w:tr>
      <w:tr w:rsidR="006222AF" w14:paraId="071640D1" w14:textId="77777777">
        <w:trPr>
          <w:trHeight w:val="300"/>
        </w:trPr>
        <w:tc>
          <w:tcPr>
            <w:tcW w:w="1036" w:type="dxa"/>
            <w:tcBorders>
              <w:top w:val="nil"/>
              <w:left w:val="nil"/>
              <w:bottom w:val="nil"/>
              <w:right w:val="nil"/>
            </w:tcBorders>
            <w:shd w:val="clear" w:color="auto" w:fill="auto"/>
            <w:noWrap/>
            <w:vAlign w:val="bottom"/>
            <w:hideMark/>
          </w:tcPr>
          <w:p w14:paraId="071640C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0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242 ως έχει   ΔΕΚΤΟ ΚΑΤΑ ΠΛΕΙΟΨΗΦΙΑ</w:t>
            </w:r>
          </w:p>
        </w:tc>
        <w:tc>
          <w:tcPr>
            <w:tcW w:w="1015" w:type="dxa"/>
            <w:tcBorders>
              <w:top w:val="nil"/>
              <w:left w:val="nil"/>
              <w:bottom w:val="nil"/>
              <w:right w:val="nil"/>
            </w:tcBorders>
            <w:shd w:val="clear" w:color="auto" w:fill="auto"/>
            <w:noWrap/>
            <w:vAlign w:val="bottom"/>
            <w:hideMark/>
          </w:tcPr>
          <w:p w14:paraId="071640D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0D9" w14:textId="77777777">
        <w:trPr>
          <w:trHeight w:val="300"/>
        </w:trPr>
        <w:tc>
          <w:tcPr>
            <w:tcW w:w="1036" w:type="dxa"/>
            <w:tcBorders>
              <w:top w:val="nil"/>
              <w:left w:val="nil"/>
              <w:bottom w:val="nil"/>
              <w:right w:val="nil"/>
            </w:tcBorders>
            <w:shd w:val="clear" w:color="auto" w:fill="auto"/>
            <w:noWrap/>
            <w:vAlign w:val="bottom"/>
            <w:hideMark/>
          </w:tcPr>
          <w:p w14:paraId="071640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0D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D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D8" w14:textId="77777777" w:rsidR="00214CC2" w:rsidRPr="008677B1" w:rsidRDefault="006453C1" w:rsidP="005F005A">
            <w:pPr>
              <w:spacing w:after="0"/>
              <w:rPr>
                <w:rFonts w:ascii="Times New Roman" w:eastAsia="Times New Roman" w:hAnsi="Times New Roman" w:cs="Times New Roman"/>
                <w:sz w:val="20"/>
              </w:rPr>
            </w:pPr>
          </w:p>
        </w:tc>
      </w:tr>
      <w:tr w:rsidR="006222AF" w14:paraId="071640E1" w14:textId="77777777">
        <w:trPr>
          <w:trHeight w:val="300"/>
        </w:trPr>
        <w:tc>
          <w:tcPr>
            <w:tcW w:w="1036" w:type="dxa"/>
            <w:tcBorders>
              <w:top w:val="nil"/>
              <w:left w:val="nil"/>
              <w:bottom w:val="nil"/>
              <w:right w:val="nil"/>
            </w:tcBorders>
            <w:shd w:val="clear" w:color="auto" w:fill="auto"/>
            <w:noWrap/>
            <w:vAlign w:val="bottom"/>
            <w:hideMark/>
          </w:tcPr>
          <w:p w14:paraId="071640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0D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D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E0" w14:textId="77777777" w:rsidR="00214CC2" w:rsidRPr="008677B1" w:rsidRDefault="006453C1" w:rsidP="005F005A">
            <w:pPr>
              <w:spacing w:after="0"/>
              <w:rPr>
                <w:rFonts w:ascii="Times New Roman" w:eastAsia="Times New Roman" w:hAnsi="Times New Roman" w:cs="Times New Roman"/>
                <w:sz w:val="20"/>
              </w:rPr>
            </w:pPr>
          </w:p>
        </w:tc>
      </w:tr>
      <w:tr w:rsidR="006222AF" w14:paraId="071640E9" w14:textId="77777777">
        <w:trPr>
          <w:trHeight w:val="300"/>
        </w:trPr>
        <w:tc>
          <w:tcPr>
            <w:tcW w:w="1036" w:type="dxa"/>
            <w:tcBorders>
              <w:top w:val="nil"/>
              <w:left w:val="nil"/>
              <w:bottom w:val="nil"/>
              <w:right w:val="nil"/>
            </w:tcBorders>
            <w:shd w:val="clear" w:color="auto" w:fill="auto"/>
            <w:noWrap/>
            <w:vAlign w:val="bottom"/>
            <w:hideMark/>
          </w:tcPr>
          <w:p w14:paraId="071640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0E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E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E8" w14:textId="77777777" w:rsidR="00214CC2" w:rsidRPr="008677B1" w:rsidRDefault="006453C1" w:rsidP="005F005A">
            <w:pPr>
              <w:spacing w:after="0"/>
              <w:rPr>
                <w:rFonts w:ascii="Times New Roman" w:eastAsia="Times New Roman" w:hAnsi="Times New Roman" w:cs="Times New Roman"/>
                <w:sz w:val="20"/>
              </w:rPr>
            </w:pPr>
          </w:p>
        </w:tc>
      </w:tr>
      <w:tr w:rsidR="006222AF" w14:paraId="071640F1" w14:textId="77777777">
        <w:trPr>
          <w:trHeight w:val="300"/>
        </w:trPr>
        <w:tc>
          <w:tcPr>
            <w:tcW w:w="1036" w:type="dxa"/>
            <w:tcBorders>
              <w:top w:val="nil"/>
              <w:left w:val="nil"/>
              <w:bottom w:val="nil"/>
              <w:right w:val="nil"/>
            </w:tcBorders>
            <w:shd w:val="clear" w:color="auto" w:fill="auto"/>
            <w:noWrap/>
            <w:vAlign w:val="bottom"/>
            <w:hideMark/>
          </w:tcPr>
          <w:p w14:paraId="071640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0E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F0" w14:textId="77777777" w:rsidR="00214CC2" w:rsidRPr="008677B1" w:rsidRDefault="006453C1" w:rsidP="005F005A">
            <w:pPr>
              <w:spacing w:after="0"/>
              <w:rPr>
                <w:rFonts w:ascii="Times New Roman" w:eastAsia="Times New Roman" w:hAnsi="Times New Roman" w:cs="Times New Roman"/>
                <w:sz w:val="20"/>
              </w:rPr>
            </w:pPr>
          </w:p>
        </w:tc>
      </w:tr>
      <w:tr w:rsidR="006222AF" w14:paraId="071640F9" w14:textId="77777777">
        <w:trPr>
          <w:trHeight w:val="300"/>
        </w:trPr>
        <w:tc>
          <w:tcPr>
            <w:tcW w:w="1036" w:type="dxa"/>
            <w:tcBorders>
              <w:top w:val="nil"/>
              <w:left w:val="nil"/>
              <w:bottom w:val="nil"/>
              <w:right w:val="nil"/>
            </w:tcBorders>
            <w:shd w:val="clear" w:color="auto" w:fill="auto"/>
            <w:noWrap/>
            <w:vAlign w:val="bottom"/>
            <w:hideMark/>
          </w:tcPr>
          <w:p w14:paraId="071640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0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0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F8" w14:textId="77777777" w:rsidR="00214CC2" w:rsidRPr="008677B1" w:rsidRDefault="006453C1" w:rsidP="005F005A">
            <w:pPr>
              <w:spacing w:after="0"/>
              <w:rPr>
                <w:rFonts w:ascii="Times New Roman" w:eastAsia="Times New Roman" w:hAnsi="Times New Roman" w:cs="Times New Roman"/>
                <w:sz w:val="20"/>
              </w:rPr>
            </w:pPr>
          </w:p>
        </w:tc>
      </w:tr>
      <w:tr w:rsidR="006222AF" w14:paraId="07164101" w14:textId="77777777">
        <w:trPr>
          <w:trHeight w:val="300"/>
        </w:trPr>
        <w:tc>
          <w:tcPr>
            <w:tcW w:w="1036" w:type="dxa"/>
            <w:tcBorders>
              <w:top w:val="nil"/>
              <w:left w:val="nil"/>
              <w:bottom w:val="nil"/>
              <w:right w:val="nil"/>
            </w:tcBorders>
            <w:shd w:val="clear" w:color="auto" w:fill="auto"/>
            <w:noWrap/>
            <w:vAlign w:val="bottom"/>
            <w:hideMark/>
          </w:tcPr>
          <w:p w14:paraId="071640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0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0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0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0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0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00" w14:textId="77777777" w:rsidR="00214CC2" w:rsidRPr="008677B1" w:rsidRDefault="006453C1" w:rsidP="005F005A">
            <w:pPr>
              <w:spacing w:after="0"/>
              <w:rPr>
                <w:rFonts w:ascii="Times New Roman" w:eastAsia="Times New Roman" w:hAnsi="Times New Roman" w:cs="Times New Roman"/>
                <w:sz w:val="20"/>
              </w:rPr>
            </w:pPr>
          </w:p>
        </w:tc>
      </w:tr>
      <w:tr w:rsidR="006222AF" w14:paraId="07164109" w14:textId="77777777">
        <w:trPr>
          <w:trHeight w:val="300"/>
        </w:trPr>
        <w:tc>
          <w:tcPr>
            <w:tcW w:w="1036" w:type="dxa"/>
            <w:tcBorders>
              <w:top w:val="nil"/>
              <w:left w:val="nil"/>
              <w:bottom w:val="nil"/>
              <w:right w:val="nil"/>
            </w:tcBorders>
            <w:shd w:val="clear" w:color="auto" w:fill="auto"/>
            <w:noWrap/>
            <w:vAlign w:val="bottom"/>
            <w:hideMark/>
          </w:tcPr>
          <w:p w14:paraId="071641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1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1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08" w14:textId="77777777" w:rsidR="00214CC2" w:rsidRPr="008677B1" w:rsidRDefault="006453C1" w:rsidP="005F005A">
            <w:pPr>
              <w:spacing w:after="0"/>
              <w:rPr>
                <w:rFonts w:ascii="Times New Roman" w:eastAsia="Times New Roman" w:hAnsi="Times New Roman" w:cs="Times New Roman"/>
                <w:sz w:val="20"/>
              </w:rPr>
            </w:pPr>
          </w:p>
        </w:tc>
      </w:tr>
      <w:tr w:rsidR="006222AF" w14:paraId="07164110" w14:textId="77777777">
        <w:trPr>
          <w:trHeight w:val="300"/>
        </w:trPr>
        <w:tc>
          <w:tcPr>
            <w:tcW w:w="2051" w:type="dxa"/>
            <w:gridSpan w:val="2"/>
            <w:tcBorders>
              <w:top w:val="nil"/>
              <w:left w:val="nil"/>
              <w:bottom w:val="nil"/>
              <w:right w:val="nil"/>
            </w:tcBorders>
            <w:shd w:val="clear" w:color="auto" w:fill="auto"/>
            <w:noWrap/>
            <w:vAlign w:val="bottom"/>
            <w:hideMark/>
          </w:tcPr>
          <w:p w14:paraId="071641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1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0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0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0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0F" w14:textId="77777777" w:rsidR="00214CC2" w:rsidRPr="008677B1" w:rsidRDefault="006453C1" w:rsidP="005F005A">
            <w:pPr>
              <w:spacing w:after="0"/>
              <w:rPr>
                <w:rFonts w:ascii="Times New Roman" w:eastAsia="Times New Roman" w:hAnsi="Times New Roman" w:cs="Times New Roman"/>
                <w:sz w:val="20"/>
              </w:rPr>
            </w:pPr>
          </w:p>
        </w:tc>
      </w:tr>
      <w:tr w:rsidR="006222AF" w14:paraId="07164118" w14:textId="77777777">
        <w:trPr>
          <w:trHeight w:val="300"/>
        </w:trPr>
        <w:tc>
          <w:tcPr>
            <w:tcW w:w="1036" w:type="dxa"/>
            <w:tcBorders>
              <w:top w:val="nil"/>
              <w:left w:val="nil"/>
              <w:bottom w:val="nil"/>
              <w:right w:val="nil"/>
            </w:tcBorders>
            <w:shd w:val="clear" w:color="auto" w:fill="auto"/>
            <w:noWrap/>
            <w:vAlign w:val="bottom"/>
            <w:hideMark/>
          </w:tcPr>
          <w:p w14:paraId="071641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1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11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1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17" w14:textId="77777777" w:rsidR="00214CC2" w:rsidRPr="008677B1" w:rsidRDefault="006453C1" w:rsidP="005F005A">
            <w:pPr>
              <w:spacing w:after="0"/>
              <w:rPr>
                <w:rFonts w:ascii="Times New Roman" w:eastAsia="Times New Roman" w:hAnsi="Times New Roman" w:cs="Times New Roman"/>
                <w:sz w:val="20"/>
              </w:rPr>
            </w:pPr>
          </w:p>
        </w:tc>
      </w:tr>
      <w:tr w:rsidR="006222AF" w14:paraId="0716411C" w14:textId="77777777">
        <w:trPr>
          <w:trHeight w:val="300"/>
        </w:trPr>
        <w:tc>
          <w:tcPr>
            <w:tcW w:w="1036" w:type="dxa"/>
            <w:tcBorders>
              <w:top w:val="nil"/>
              <w:left w:val="nil"/>
              <w:bottom w:val="nil"/>
              <w:right w:val="nil"/>
            </w:tcBorders>
            <w:shd w:val="clear" w:color="auto" w:fill="auto"/>
            <w:noWrap/>
            <w:vAlign w:val="bottom"/>
            <w:hideMark/>
          </w:tcPr>
          <w:p w14:paraId="07164119"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1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243 ως έχει   ΔΕΚΤΟ ΚΑΤΑ ΠΛΕΙΟΨΗΦΙΑ</w:t>
            </w:r>
          </w:p>
        </w:tc>
        <w:tc>
          <w:tcPr>
            <w:tcW w:w="1015" w:type="dxa"/>
            <w:tcBorders>
              <w:top w:val="nil"/>
              <w:left w:val="nil"/>
              <w:bottom w:val="nil"/>
              <w:right w:val="nil"/>
            </w:tcBorders>
            <w:shd w:val="clear" w:color="auto" w:fill="auto"/>
            <w:noWrap/>
            <w:vAlign w:val="bottom"/>
            <w:hideMark/>
          </w:tcPr>
          <w:p w14:paraId="0716411B"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124" w14:textId="77777777">
        <w:trPr>
          <w:trHeight w:val="300"/>
        </w:trPr>
        <w:tc>
          <w:tcPr>
            <w:tcW w:w="1036" w:type="dxa"/>
            <w:tcBorders>
              <w:top w:val="nil"/>
              <w:left w:val="nil"/>
              <w:bottom w:val="nil"/>
              <w:right w:val="nil"/>
            </w:tcBorders>
            <w:shd w:val="clear" w:color="auto" w:fill="auto"/>
            <w:noWrap/>
            <w:vAlign w:val="bottom"/>
            <w:hideMark/>
          </w:tcPr>
          <w:p w14:paraId="071641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11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12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23" w14:textId="77777777" w:rsidR="00214CC2" w:rsidRPr="008677B1" w:rsidRDefault="006453C1" w:rsidP="005F005A">
            <w:pPr>
              <w:spacing w:after="0"/>
              <w:rPr>
                <w:rFonts w:ascii="Times New Roman" w:eastAsia="Times New Roman" w:hAnsi="Times New Roman" w:cs="Times New Roman"/>
                <w:sz w:val="20"/>
              </w:rPr>
            </w:pPr>
          </w:p>
        </w:tc>
      </w:tr>
      <w:tr w:rsidR="006222AF" w14:paraId="0716412C" w14:textId="77777777">
        <w:trPr>
          <w:trHeight w:val="300"/>
        </w:trPr>
        <w:tc>
          <w:tcPr>
            <w:tcW w:w="1036" w:type="dxa"/>
            <w:tcBorders>
              <w:top w:val="nil"/>
              <w:left w:val="nil"/>
              <w:bottom w:val="nil"/>
              <w:right w:val="nil"/>
            </w:tcBorders>
            <w:shd w:val="clear" w:color="auto" w:fill="auto"/>
            <w:noWrap/>
            <w:vAlign w:val="bottom"/>
            <w:hideMark/>
          </w:tcPr>
          <w:p w14:paraId="071641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12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2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2B" w14:textId="77777777" w:rsidR="00214CC2" w:rsidRPr="008677B1" w:rsidRDefault="006453C1" w:rsidP="005F005A">
            <w:pPr>
              <w:spacing w:after="0"/>
              <w:rPr>
                <w:rFonts w:ascii="Times New Roman" w:eastAsia="Times New Roman" w:hAnsi="Times New Roman" w:cs="Times New Roman"/>
                <w:sz w:val="20"/>
              </w:rPr>
            </w:pPr>
          </w:p>
        </w:tc>
      </w:tr>
      <w:tr w:rsidR="006222AF" w14:paraId="07164134" w14:textId="77777777">
        <w:trPr>
          <w:trHeight w:val="300"/>
        </w:trPr>
        <w:tc>
          <w:tcPr>
            <w:tcW w:w="1036" w:type="dxa"/>
            <w:tcBorders>
              <w:top w:val="nil"/>
              <w:left w:val="nil"/>
              <w:bottom w:val="nil"/>
              <w:right w:val="nil"/>
            </w:tcBorders>
            <w:shd w:val="clear" w:color="auto" w:fill="auto"/>
            <w:noWrap/>
            <w:vAlign w:val="bottom"/>
            <w:hideMark/>
          </w:tcPr>
          <w:p w14:paraId="071641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12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3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33" w14:textId="77777777" w:rsidR="00214CC2" w:rsidRPr="008677B1" w:rsidRDefault="006453C1" w:rsidP="005F005A">
            <w:pPr>
              <w:spacing w:after="0"/>
              <w:rPr>
                <w:rFonts w:ascii="Times New Roman" w:eastAsia="Times New Roman" w:hAnsi="Times New Roman" w:cs="Times New Roman"/>
                <w:sz w:val="20"/>
              </w:rPr>
            </w:pPr>
          </w:p>
        </w:tc>
      </w:tr>
      <w:tr w:rsidR="006222AF" w14:paraId="0716413C" w14:textId="77777777">
        <w:trPr>
          <w:trHeight w:val="300"/>
        </w:trPr>
        <w:tc>
          <w:tcPr>
            <w:tcW w:w="1036" w:type="dxa"/>
            <w:tcBorders>
              <w:top w:val="nil"/>
              <w:left w:val="nil"/>
              <w:bottom w:val="nil"/>
              <w:right w:val="nil"/>
            </w:tcBorders>
            <w:shd w:val="clear" w:color="auto" w:fill="auto"/>
            <w:noWrap/>
            <w:vAlign w:val="bottom"/>
            <w:hideMark/>
          </w:tcPr>
          <w:p w14:paraId="071641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1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3B" w14:textId="77777777" w:rsidR="00214CC2" w:rsidRPr="008677B1" w:rsidRDefault="006453C1" w:rsidP="005F005A">
            <w:pPr>
              <w:spacing w:after="0"/>
              <w:rPr>
                <w:rFonts w:ascii="Times New Roman" w:eastAsia="Times New Roman" w:hAnsi="Times New Roman" w:cs="Times New Roman"/>
                <w:sz w:val="20"/>
              </w:rPr>
            </w:pPr>
          </w:p>
        </w:tc>
      </w:tr>
      <w:tr w:rsidR="006222AF" w14:paraId="07164144" w14:textId="77777777">
        <w:trPr>
          <w:trHeight w:val="300"/>
        </w:trPr>
        <w:tc>
          <w:tcPr>
            <w:tcW w:w="1036" w:type="dxa"/>
            <w:tcBorders>
              <w:top w:val="nil"/>
              <w:left w:val="nil"/>
              <w:bottom w:val="nil"/>
              <w:right w:val="nil"/>
            </w:tcBorders>
            <w:shd w:val="clear" w:color="auto" w:fill="auto"/>
            <w:noWrap/>
            <w:vAlign w:val="bottom"/>
            <w:hideMark/>
          </w:tcPr>
          <w:p w14:paraId="071641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1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43" w14:textId="77777777" w:rsidR="00214CC2" w:rsidRPr="008677B1" w:rsidRDefault="006453C1" w:rsidP="005F005A">
            <w:pPr>
              <w:spacing w:after="0"/>
              <w:rPr>
                <w:rFonts w:ascii="Times New Roman" w:eastAsia="Times New Roman" w:hAnsi="Times New Roman" w:cs="Times New Roman"/>
                <w:sz w:val="20"/>
              </w:rPr>
            </w:pPr>
          </w:p>
        </w:tc>
      </w:tr>
      <w:tr w:rsidR="006222AF" w14:paraId="0716414C" w14:textId="77777777">
        <w:trPr>
          <w:trHeight w:val="300"/>
        </w:trPr>
        <w:tc>
          <w:tcPr>
            <w:tcW w:w="1036" w:type="dxa"/>
            <w:tcBorders>
              <w:top w:val="nil"/>
              <w:left w:val="nil"/>
              <w:bottom w:val="nil"/>
              <w:right w:val="nil"/>
            </w:tcBorders>
            <w:shd w:val="clear" w:color="auto" w:fill="auto"/>
            <w:noWrap/>
            <w:vAlign w:val="bottom"/>
            <w:hideMark/>
          </w:tcPr>
          <w:p w14:paraId="071641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1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1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4B" w14:textId="77777777" w:rsidR="00214CC2" w:rsidRPr="008677B1" w:rsidRDefault="006453C1" w:rsidP="005F005A">
            <w:pPr>
              <w:spacing w:after="0"/>
              <w:rPr>
                <w:rFonts w:ascii="Times New Roman" w:eastAsia="Times New Roman" w:hAnsi="Times New Roman" w:cs="Times New Roman"/>
                <w:sz w:val="20"/>
              </w:rPr>
            </w:pPr>
          </w:p>
        </w:tc>
      </w:tr>
      <w:tr w:rsidR="006222AF" w14:paraId="07164154" w14:textId="77777777">
        <w:trPr>
          <w:trHeight w:val="300"/>
        </w:trPr>
        <w:tc>
          <w:tcPr>
            <w:tcW w:w="1036" w:type="dxa"/>
            <w:tcBorders>
              <w:top w:val="nil"/>
              <w:left w:val="nil"/>
              <w:bottom w:val="nil"/>
              <w:right w:val="nil"/>
            </w:tcBorders>
            <w:shd w:val="clear" w:color="auto" w:fill="auto"/>
            <w:noWrap/>
            <w:vAlign w:val="bottom"/>
            <w:hideMark/>
          </w:tcPr>
          <w:p w14:paraId="071641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1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1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53" w14:textId="77777777" w:rsidR="00214CC2" w:rsidRPr="008677B1" w:rsidRDefault="006453C1" w:rsidP="005F005A">
            <w:pPr>
              <w:spacing w:after="0"/>
              <w:rPr>
                <w:rFonts w:ascii="Times New Roman" w:eastAsia="Times New Roman" w:hAnsi="Times New Roman" w:cs="Times New Roman"/>
                <w:sz w:val="20"/>
              </w:rPr>
            </w:pPr>
          </w:p>
        </w:tc>
      </w:tr>
      <w:tr w:rsidR="006222AF" w14:paraId="0716415B" w14:textId="77777777">
        <w:trPr>
          <w:trHeight w:val="300"/>
        </w:trPr>
        <w:tc>
          <w:tcPr>
            <w:tcW w:w="2051" w:type="dxa"/>
            <w:gridSpan w:val="2"/>
            <w:tcBorders>
              <w:top w:val="nil"/>
              <w:left w:val="nil"/>
              <w:bottom w:val="nil"/>
              <w:right w:val="nil"/>
            </w:tcBorders>
            <w:shd w:val="clear" w:color="auto" w:fill="auto"/>
            <w:noWrap/>
            <w:vAlign w:val="bottom"/>
            <w:hideMark/>
          </w:tcPr>
          <w:p w14:paraId="071641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41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5A" w14:textId="77777777" w:rsidR="00214CC2" w:rsidRPr="008677B1" w:rsidRDefault="006453C1" w:rsidP="005F005A">
            <w:pPr>
              <w:spacing w:after="0"/>
              <w:rPr>
                <w:rFonts w:ascii="Times New Roman" w:eastAsia="Times New Roman" w:hAnsi="Times New Roman" w:cs="Times New Roman"/>
                <w:sz w:val="20"/>
              </w:rPr>
            </w:pPr>
          </w:p>
        </w:tc>
      </w:tr>
      <w:tr w:rsidR="006222AF" w14:paraId="07164163" w14:textId="77777777">
        <w:trPr>
          <w:trHeight w:val="300"/>
        </w:trPr>
        <w:tc>
          <w:tcPr>
            <w:tcW w:w="1036" w:type="dxa"/>
            <w:tcBorders>
              <w:top w:val="nil"/>
              <w:left w:val="nil"/>
              <w:bottom w:val="nil"/>
              <w:right w:val="nil"/>
            </w:tcBorders>
            <w:shd w:val="clear" w:color="auto" w:fill="auto"/>
            <w:noWrap/>
            <w:vAlign w:val="bottom"/>
            <w:hideMark/>
          </w:tcPr>
          <w:p w14:paraId="071641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5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5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16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1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62" w14:textId="77777777" w:rsidR="00214CC2" w:rsidRPr="008677B1" w:rsidRDefault="006453C1" w:rsidP="005F005A">
            <w:pPr>
              <w:spacing w:after="0"/>
              <w:rPr>
                <w:rFonts w:ascii="Times New Roman" w:eastAsia="Times New Roman" w:hAnsi="Times New Roman" w:cs="Times New Roman"/>
                <w:sz w:val="20"/>
              </w:rPr>
            </w:pPr>
          </w:p>
        </w:tc>
      </w:tr>
      <w:tr w:rsidR="006222AF" w14:paraId="07164167" w14:textId="77777777">
        <w:trPr>
          <w:trHeight w:val="300"/>
        </w:trPr>
        <w:tc>
          <w:tcPr>
            <w:tcW w:w="1036" w:type="dxa"/>
            <w:tcBorders>
              <w:top w:val="nil"/>
              <w:left w:val="nil"/>
              <w:bottom w:val="nil"/>
              <w:right w:val="nil"/>
            </w:tcBorders>
            <w:shd w:val="clear" w:color="auto" w:fill="auto"/>
            <w:noWrap/>
            <w:vAlign w:val="bottom"/>
            <w:hideMark/>
          </w:tcPr>
          <w:p w14:paraId="07164164"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1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244 ως έχει   ΔΕΚΤΟ ΚΑΤΑ ΠΛΕΙΟΨΗΦΙΑ</w:t>
            </w:r>
          </w:p>
        </w:tc>
        <w:tc>
          <w:tcPr>
            <w:tcW w:w="1015" w:type="dxa"/>
            <w:tcBorders>
              <w:top w:val="nil"/>
              <w:left w:val="nil"/>
              <w:bottom w:val="nil"/>
              <w:right w:val="nil"/>
            </w:tcBorders>
            <w:shd w:val="clear" w:color="auto" w:fill="auto"/>
            <w:noWrap/>
            <w:vAlign w:val="bottom"/>
            <w:hideMark/>
          </w:tcPr>
          <w:p w14:paraId="07164166"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16F" w14:textId="77777777">
        <w:trPr>
          <w:trHeight w:val="300"/>
        </w:trPr>
        <w:tc>
          <w:tcPr>
            <w:tcW w:w="1036" w:type="dxa"/>
            <w:tcBorders>
              <w:top w:val="nil"/>
              <w:left w:val="nil"/>
              <w:bottom w:val="nil"/>
              <w:right w:val="nil"/>
            </w:tcBorders>
            <w:shd w:val="clear" w:color="auto" w:fill="auto"/>
            <w:noWrap/>
            <w:vAlign w:val="bottom"/>
            <w:hideMark/>
          </w:tcPr>
          <w:p w14:paraId="071641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16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6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16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6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6E" w14:textId="77777777" w:rsidR="00214CC2" w:rsidRPr="008677B1" w:rsidRDefault="006453C1" w:rsidP="005F005A">
            <w:pPr>
              <w:spacing w:after="0"/>
              <w:rPr>
                <w:rFonts w:ascii="Times New Roman" w:eastAsia="Times New Roman" w:hAnsi="Times New Roman" w:cs="Times New Roman"/>
                <w:sz w:val="20"/>
              </w:rPr>
            </w:pPr>
          </w:p>
        </w:tc>
      </w:tr>
      <w:tr w:rsidR="006222AF" w14:paraId="07164177" w14:textId="77777777">
        <w:trPr>
          <w:trHeight w:val="300"/>
        </w:trPr>
        <w:tc>
          <w:tcPr>
            <w:tcW w:w="1036" w:type="dxa"/>
            <w:tcBorders>
              <w:top w:val="nil"/>
              <w:left w:val="nil"/>
              <w:bottom w:val="nil"/>
              <w:right w:val="nil"/>
            </w:tcBorders>
            <w:shd w:val="clear" w:color="auto" w:fill="auto"/>
            <w:noWrap/>
            <w:vAlign w:val="bottom"/>
            <w:hideMark/>
          </w:tcPr>
          <w:p w14:paraId="071641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17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7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7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76" w14:textId="77777777" w:rsidR="00214CC2" w:rsidRPr="008677B1" w:rsidRDefault="006453C1" w:rsidP="005F005A">
            <w:pPr>
              <w:spacing w:after="0"/>
              <w:rPr>
                <w:rFonts w:ascii="Times New Roman" w:eastAsia="Times New Roman" w:hAnsi="Times New Roman" w:cs="Times New Roman"/>
                <w:sz w:val="20"/>
              </w:rPr>
            </w:pPr>
          </w:p>
        </w:tc>
      </w:tr>
      <w:tr w:rsidR="006222AF" w14:paraId="0716417F" w14:textId="77777777">
        <w:trPr>
          <w:trHeight w:val="300"/>
        </w:trPr>
        <w:tc>
          <w:tcPr>
            <w:tcW w:w="1036" w:type="dxa"/>
            <w:tcBorders>
              <w:top w:val="nil"/>
              <w:left w:val="nil"/>
              <w:bottom w:val="nil"/>
              <w:right w:val="nil"/>
            </w:tcBorders>
            <w:shd w:val="clear" w:color="auto" w:fill="auto"/>
            <w:noWrap/>
            <w:vAlign w:val="bottom"/>
            <w:hideMark/>
          </w:tcPr>
          <w:p w14:paraId="071641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17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7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7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7E" w14:textId="77777777" w:rsidR="00214CC2" w:rsidRPr="008677B1" w:rsidRDefault="006453C1" w:rsidP="005F005A">
            <w:pPr>
              <w:spacing w:after="0"/>
              <w:rPr>
                <w:rFonts w:ascii="Times New Roman" w:eastAsia="Times New Roman" w:hAnsi="Times New Roman" w:cs="Times New Roman"/>
                <w:sz w:val="20"/>
              </w:rPr>
            </w:pPr>
          </w:p>
        </w:tc>
      </w:tr>
      <w:tr w:rsidR="006222AF" w14:paraId="07164187" w14:textId="77777777">
        <w:trPr>
          <w:trHeight w:val="300"/>
        </w:trPr>
        <w:tc>
          <w:tcPr>
            <w:tcW w:w="1036" w:type="dxa"/>
            <w:tcBorders>
              <w:top w:val="nil"/>
              <w:left w:val="nil"/>
              <w:bottom w:val="nil"/>
              <w:right w:val="nil"/>
            </w:tcBorders>
            <w:shd w:val="clear" w:color="auto" w:fill="auto"/>
            <w:noWrap/>
            <w:vAlign w:val="bottom"/>
            <w:hideMark/>
          </w:tcPr>
          <w:p w14:paraId="071641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18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86" w14:textId="77777777" w:rsidR="00214CC2" w:rsidRPr="008677B1" w:rsidRDefault="006453C1" w:rsidP="005F005A">
            <w:pPr>
              <w:spacing w:after="0"/>
              <w:rPr>
                <w:rFonts w:ascii="Times New Roman" w:eastAsia="Times New Roman" w:hAnsi="Times New Roman" w:cs="Times New Roman"/>
                <w:sz w:val="20"/>
              </w:rPr>
            </w:pPr>
          </w:p>
        </w:tc>
      </w:tr>
      <w:tr w:rsidR="006222AF" w14:paraId="0716418F" w14:textId="77777777">
        <w:trPr>
          <w:trHeight w:val="300"/>
        </w:trPr>
        <w:tc>
          <w:tcPr>
            <w:tcW w:w="1036" w:type="dxa"/>
            <w:tcBorders>
              <w:top w:val="nil"/>
              <w:left w:val="nil"/>
              <w:bottom w:val="nil"/>
              <w:right w:val="nil"/>
            </w:tcBorders>
            <w:shd w:val="clear" w:color="auto" w:fill="auto"/>
            <w:noWrap/>
            <w:vAlign w:val="bottom"/>
            <w:hideMark/>
          </w:tcPr>
          <w:p w14:paraId="071641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18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8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8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8E" w14:textId="77777777" w:rsidR="00214CC2" w:rsidRPr="008677B1" w:rsidRDefault="006453C1" w:rsidP="005F005A">
            <w:pPr>
              <w:spacing w:after="0"/>
              <w:rPr>
                <w:rFonts w:ascii="Times New Roman" w:eastAsia="Times New Roman" w:hAnsi="Times New Roman" w:cs="Times New Roman"/>
                <w:sz w:val="20"/>
              </w:rPr>
            </w:pPr>
          </w:p>
        </w:tc>
      </w:tr>
      <w:tr w:rsidR="006222AF" w14:paraId="07164197" w14:textId="77777777">
        <w:trPr>
          <w:trHeight w:val="300"/>
        </w:trPr>
        <w:tc>
          <w:tcPr>
            <w:tcW w:w="1036" w:type="dxa"/>
            <w:tcBorders>
              <w:top w:val="nil"/>
              <w:left w:val="nil"/>
              <w:bottom w:val="nil"/>
              <w:right w:val="nil"/>
            </w:tcBorders>
            <w:shd w:val="clear" w:color="auto" w:fill="auto"/>
            <w:noWrap/>
            <w:vAlign w:val="bottom"/>
            <w:hideMark/>
          </w:tcPr>
          <w:p w14:paraId="071641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19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9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19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96" w14:textId="77777777" w:rsidR="00214CC2" w:rsidRPr="008677B1" w:rsidRDefault="006453C1" w:rsidP="005F005A">
            <w:pPr>
              <w:spacing w:after="0"/>
              <w:rPr>
                <w:rFonts w:ascii="Times New Roman" w:eastAsia="Times New Roman" w:hAnsi="Times New Roman" w:cs="Times New Roman"/>
                <w:sz w:val="20"/>
              </w:rPr>
            </w:pPr>
          </w:p>
        </w:tc>
      </w:tr>
      <w:tr w:rsidR="006222AF" w14:paraId="0716419F" w14:textId="77777777">
        <w:trPr>
          <w:trHeight w:val="300"/>
        </w:trPr>
        <w:tc>
          <w:tcPr>
            <w:tcW w:w="1036" w:type="dxa"/>
            <w:tcBorders>
              <w:top w:val="nil"/>
              <w:left w:val="nil"/>
              <w:bottom w:val="nil"/>
              <w:right w:val="nil"/>
            </w:tcBorders>
            <w:shd w:val="clear" w:color="auto" w:fill="auto"/>
            <w:noWrap/>
            <w:vAlign w:val="bottom"/>
            <w:hideMark/>
          </w:tcPr>
          <w:p w14:paraId="071641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19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9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19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9E" w14:textId="77777777" w:rsidR="00214CC2" w:rsidRPr="008677B1" w:rsidRDefault="006453C1" w:rsidP="005F005A">
            <w:pPr>
              <w:spacing w:after="0"/>
              <w:rPr>
                <w:rFonts w:ascii="Times New Roman" w:eastAsia="Times New Roman" w:hAnsi="Times New Roman" w:cs="Times New Roman"/>
                <w:sz w:val="20"/>
              </w:rPr>
            </w:pPr>
          </w:p>
        </w:tc>
      </w:tr>
      <w:tr w:rsidR="006222AF" w14:paraId="071641A6" w14:textId="77777777">
        <w:trPr>
          <w:trHeight w:val="300"/>
        </w:trPr>
        <w:tc>
          <w:tcPr>
            <w:tcW w:w="2051" w:type="dxa"/>
            <w:gridSpan w:val="2"/>
            <w:tcBorders>
              <w:top w:val="nil"/>
              <w:left w:val="nil"/>
              <w:bottom w:val="nil"/>
              <w:right w:val="nil"/>
            </w:tcBorders>
            <w:shd w:val="clear" w:color="auto" w:fill="auto"/>
            <w:noWrap/>
            <w:vAlign w:val="bottom"/>
            <w:hideMark/>
          </w:tcPr>
          <w:p w14:paraId="071641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1A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A5" w14:textId="77777777" w:rsidR="00214CC2" w:rsidRPr="008677B1" w:rsidRDefault="006453C1" w:rsidP="005F005A">
            <w:pPr>
              <w:spacing w:after="0"/>
              <w:rPr>
                <w:rFonts w:ascii="Times New Roman" w:eastAsia="Times New Roman" w:hAnsi="Times New Roman" w:cs="Times New Roman"/>
                <w:sz w:val="20"/>
              </w:rPr>
            </w:pPr>
          </w:p>
        </w:tc>
      </w:tr>
      <w:tr w:rsidR="006222AF" w14:paraId="071641AE" w14:textId="77777777">
        <w:trPr>
          <w:trHeight w:val="300"/>
        </w:trPr>
        <w:tc>
          <w:tcPr>
            <w:tcW w:w="1036" w:type="dxa"/>
            <w:tcBorders>
              <w:top w:val="nil"/>
              <w:left w:val="nil"/>
              <w:bottom w:val="nil"/>
              <w:right w:val="nil"/>
            </w:tcBorders>
            <w:shd w:val="clear" w:color="auto" w:fill="auto"/>
            <w:noWrap/>
            <w:vAlign w:val="bottom"/>
            <w:hideMark/>
          </w:tcPr>
          <w:p w14:paraId="071641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A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1A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1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AD" w14:textId="77777777" w:rsidR="00214CC2" w:rsidRPr="008677B1" w:rsidRDefault="006453C1" w:rsidP="005F005A">
            <w:pPr>
              <w:spacing w:after="0"/>
              <w:rPr>
                <w:rFonts w:ascii="Times New Roman" w:eastAsia="Times New Roman" w:hAnsi="Times New Roman" w:cs="Times New Roman"/>
                <w:sz w:val="20"/>
              </w:rPr>
            </w:pPr>
          </w:p>
        </w:tc>
      </w:tr>
      <w:tr w:rsidR="006222AF" w14:paraId="071641B2" w14:textId="77777777">
        <w:trPr>
          <w:trHeight w:val="300"/>
        </w:trPr>
        <w:tc>
          <w:tcPr>
            <w:tcW w:w="1036" w:type="dxa"/>
            <w:tcBorders>
              <w:top w:val="nil"/>
              <w:left w:val="nil"/>
              <w:bottom w:val="nil"/>
              <w:right w:val="nil"/>
            </w:tcBorders>
            <w:shd w:val="clear" w:color="auto" w:fill="auto"/>
            <w:noWrap/>
            <w:vAlign w:val="bottom"/>
            <w:hideMark/>
          </w:tcPr>
          <w:p w14:paraId="071641AF"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1B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Άρθρο 245 όπως τροπ.    ΔΕΚΤΟ ΚΑΤΑ </w:t>
            </w:r>
            <w:r w:rsidRPr="008677B1">
              <w:rPr>
                <w:rFonts w:ascii="Calibri" w:eastAsia="Times New Roman" w:hAnsi="Calibri" w:cs="Times New Roman"/>
                <w:color w:val="000000"/>
                <w:sz w:val="22"/>
                <w:szCs w:val="22"/>
              </w:rPr>
              <w:t>ΠΛΕΙΟΨΗΦΙΑ</w:t>
            </w:r>
          </w:p>
        </w:tc>
        <w:tc>
          <w:tcPr>
            <w:tcW w:w="1015" w:type="dxa"/>
            <w:tcBorders>
              <w:top w:val="nil"/>
              <w:left w:val="nil"/>
              <w:bottom w:val="nil"/>
              <w:right w:val="nil"/>
            </w:tcBorders>
            <w:shd w:val="clear" w:color="auto" w:fill="auto"/>
            <w:noWrap/>
            <w:vAlign w:val="bottom"/>
            <w:hideMark/>
          </w:tcPr>
          <w:p w14:paraId="071641B1"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1BA" w14:textId="77777777">
        <w:trPr>
          <w:trHeight w:val="300"/>
        </w:trPr>
        <w:tc>
          <w:tcPr>
            <w:tcW w:w="1036" w:type="dxa"/>
            <w:tcBorders>
              <w:top w:val="nil"/>
              <w:left w:val="nil"/>
              <w:bottom w:val="nil"/>
              <w:right w:val="nil"/>
            </w:tcBorders>
            <w:shd w:val="clear" w:color="auto" w:fill="auto"/>
            <w:noWrap/>
            <w:vAlign w:val="bottom"/>
            <w:hideMark/>
          </w:tcPr>
          <w:p w14:paraId="071641B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1B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1B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B9" w14:textId="77777777" w:rsidR="00214CC2" w:rsidRPr="008677B1" w:rsidRDefault="006453C1" w:rsidP="005F005A">
            <w:pPr>
              <w:spacing w:after="0"/>
              <w:rPr>
                <w:rFonts w:ascii="Times New Roman" w:eastAsia="Times New Roman" w:hAnsi="Times New Roman" w:cs="Times New Roman"/>
                <w:sz w:val="20"/>
              </w:rPr>
            </w:pPr>
          </w:p>
        </w:tc>
      </w:tr>
      <w:tr w:rsidR="006222AF" w14:paraId="071641C2" w14:textId="77777777">
        <w:trPr>
          <w:trHeight w:val="300"/>
        </w:trPr>
        <w:tc>
          <w:tcPr>
            <w:tcW w:w="1036" w:type="dxa"/>
            <w:tcBorders>
              <w:top w:val="nil"/>
              <w:left w:val="nil"/>
              <w:bottom w:val="nil"/>
              <w:right w:val="nil"/>
            </w:tcBorders>
            <w:shd w:val="clear" w:color="auto" w:fill="auto"/>
            <w:noWrap/>
            <w:vAlign w:val="bottom"/>
            <w:hideMark/>
          </w:tcPr>
          <w:p w14:paraId="071641B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1B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B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B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C1" w14:textId="77777777" w:rsidR="00214CC2" w:rsidRPr="008677B1" w:rsidRDefault="006453C1" w:rsidP="005F005A">
            <w:pPr>
              <w:spacing w:after="0"/>
              <w:rPr>
                <w:rFonts w:ascii="Times New Roman" w:eastAsia="Times New Roman" w:hAnsi="Times New Roman" w:cs="Times New Roman"/>
                <w:sz w:val="20"/>
              </w:rPr>
            </w:pPr>
          </w:p>
        </w:tc>
      </w:tr>
      <w:tr w:rsidR="006222AF" w14:paraId="071641CA" w14:textId="77777777">
        <w:trPr>
          <w:trHeight w:val="300"/>
        </w:trPr>
        <w:tc>
          <w:tcPr>
            <w:tcW w:w="1036" w:type="dxa"/>
            <w:tcBorders>
              <w:top w:val="nil"/>
              <w:left w:val="nil"/>
              <w:bottom w:val="nil"/>
              <w:right w:val="nil"/>
            </w:tcBorders>
            <w:shd w:val="clear" w:color="auto" w:fill="auto"/>
            <w:noWrap/>
            <w:vAlign w:val="bottom"/>
            <w:hideMark/>
          </w:tcPr>
          <w:p w14:paraId="071641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1C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C9" w14:textId="77777777" w:rsidR="00214CC2" w:rsidRPr="008677B1" w:rsidRDefault="006453C1" w:rsidP="005F005A">
            <w:pPr>
              <w:spacing w:after="0"/>
              <w:rPr>
                <w:rFonts w:ascii="Times New Roman" w:eastAsia="Times New Roman" w:hAnsi="Times New Roman" w:cs="Times New Roman"/>
                <w:sz w:val="20"/>
              </w:rPr>
            </w:pPr>
          </w:p>
        </w:tc>
      </w:tr>
      <w:tr w:rsidR="006222AF" w14:paraId="071641D2" w14:textId="77777777">
        <w:trPr>
          <w:trHeight w:val="300"/>
        </w:trPr>
        <w:tc>
          <w:tcPr>
            <w:tcW w:w="1036" w:type="dxa"/>
            <w:tcBorders>
              <w:top w:val="nil"/>
              <w:left w:val="nil"/>
              <w:bottom w:val="nil"/>
              <w:right w:val="nil"/>
            </w:tcBorders>
            <w:shd w:val="clear" w:color="auto" w:fill="auto"/>
            <w:noWrap/>
            <w:vAlign w:val="bottom"/>
            <w:hideMark/>
          </w:tcPr>
          <w:p w14:paraId="071641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1C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D1" w14:textId="77777777" w:rsidR="00214CC2" w:rsidRPr="008677B1" w:rsidRDefault="006453C1" w:rsidP="005F005A">
            <w:pPr>
              <w:spacing w:after="0"/>
              <w:rPr>
                <w:rFonts w:ascii="Times New Roman" w:eastAsia="Times New Roman" w:hAnsi="Times New Roman" w:cs="Times New Roman"/>
                <w:sz w:val="20"/>
              </w:rPr>
            </w:pPr>
          </w:p>
        </w:tc>
      </w:tr>
      <w:tr w:rsidR="006222AF" w14:paraId="071641DA" w14:textId="77777777">
        <w:trPr>
          <w:trHeight w:val="300"/>
        </w:trPr>
        <w:tc>
          <w:tcPr>
            <w:tcW w:w="1036" w:type="dxa"/>
            <w:tcBorders>
              <w:top w:val="nil"/>
              <w:left w:val="nil"/>
              <w:bottom w:val="nil"/>
              <w:right w:val="nil"/>
            </w:tcBorders>
            <w:shd w:val="clear" w:color="auto" w:fill="auto"/>
            <w:noWrap/>
            <w:vAlign w:val="bottom"/>
            <w:hideMark/>
          </w:tcPr>
          <w:p w14:paraId="071641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1D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D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D9" w14:textId="77777777" w:rsidR="00214CC2" w:rsidRPr="008677B1" w:rsidRDefault="006453C1" w:rsidP="005F005A">
            <w:pPr>
              <w:spacing w:after="0"/>
              <w:rPr>
                <w:rFonts w:ascii="Times New Roman" w:eastAsia="Times New Roman" w:hAnsi="Times New Roman" w:cs="Times New Roman"/>
                <w:sz w:val="20"/>
              </w:rPr>
            </w:pPr>
          </w:p>
        </w:tc>
      </w:tr>
      <w:tr w:rsidR="006222AF" w14:paraId="071641E2" w14:textId="77777777">
        <w:trPr>
          <w:trHeight w:val="300"/>
        </w:trPr>
        <w:tc>
          <w:tcPr>
            <w:tcW w:w="1036" w:type="dxa"/>
            <w:tcBorders>
              <w:top w:val="nil"/>
              <w:left w:val="nil"/>
              <w:bottom w:val="nil"/>
              <w:right w:val="nil"/>
            </w:tcBorders>
            <w:shd w:val="clear" w:color="auto" w:fill="auto"/>
            <w:noWrap/>
            <w:vAlign w:val="bottom"/>
            <w:hideMark/>
          </w:tcPr>
          <w:p w14:paraId="071641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1D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1D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E1" w14:textId="77777777" w:rsidR="00214CC2" w:rsidRPr="008677B1" w:rsidRDefault="006453C1" w:rsidP="005F005A">
            <w:pPr>
              <w:spacing w:after="0"/>
              <w:rPr>
                <w:rFonts w:ascii="Times New Roman" w:eastAsia="Times New Roman" w:hAnsi="Times New Roman" w:cs="Times New Roman"/>
                <w:sz w:val="20"/>
              </w:rPr>
            </w:pPr>
          </w:p>
        </w:tc>
      </w:tr>
      <w:tr w:rsidR="006222AF" w14:paraId="071641EA" w14:textId="77777777">
        <w:trPr>
          <w:trHeight w:val="300"/>
        </w:trPr>
        <w:tc>
          <w:tcPr>
            <w:tcW w:w="1036" w:type="dxa"/>
            <w:tcBorders>
              <w:top w:val="nil"/>
              <w:left w:val="nil"/>
              <w:bottom w:val="nil"/>
              <w:right w:val="nil"/>
            </w:tcBorders>
            <w:shd w:val="clear" w:color="auto" w:fill="auto"/>
            <w:noWrap/>
            <w:vAlign w:val="bottom"/>
            <w:hideMark/>
          </w:tcPr>
          <w:p w14:paraId="071641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1E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1E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E9" w14:textId="77777777" w:rsidR="00214CC2" w:rsidRPr="008677B1" w:rsidRDefault="006453C1" w:rsidP="005F005A">
            <w:pPr>
              <w:spacing w:after="0"/>
              <w:rPr>
                <w:rFonts w:ascii="Times New Roman" w:eastAsia="Times New Roman" w:hAnsi="Times New Roman" w:cs="Times New Roman"/>
                <w:sz w:val="20"/>
              </w:rPr>
            </w:pPr>
          </w:p>
        </w:tc>
      </w:tr>
      <w:tr w:rsidR="006222AF" w14:paraId="071641F1" w14:textId="77777777">
        <w:trPr>
          <w:trHeight w:val="300"/>
        </w:trPr>
        <w:tc>
          <w:tcPr>
            <w:tcW w:w="2051" w:type="dxa"/>
            <w:gridSpan w:val="2"/>
            <w:tcBorders>
              <w:top w:val="nil"/>
              <w:left w:val="nil"/>
              <w:bottom w:val="nil"/>
              <w:right w:val="nil"/>
            </w:tcBorders>
            <w:shd w:val="clear" w:color="auto" w:fill="auto"/>
            <w:noWrap/>
            <w:vAlign w:val="bottom"/>
            <w:hideMark/>
          </w:tcPr>
          <w:p w14:paraId="071641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1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1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1E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1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F0" w14:textId="77777777" w:rsidR="00214CC2" w:rsidRPr="008677B1" w:rsidRDefault="006453C1" w:rsidP="005F005A">
            <w:pPr>
              <w:spacing w:after="0"/>
              <w:rPr>
                <w:rFonts w:ascii="Times New Roman" w:eastAsia="Times New Roman" w:hAnsi="Times New Roman" w:cs="Times New Roman"/>
                <w:sz w:val="20"/>
              </w:rPr>
            </w:pPr>
          </w:p>
        </w:tc>
      </w:tr>
      <w:tr w:rsidR="006222AF" w14:paraId="071641F9" w14:textId="77777777">
        <w:trPr>
          <w:trHeight w:val="300"/>
        </w:trPr>
        <w:tc>
          <w:tcPr>
            <w:tcW w:w="1036" w:type="dxa"/>
            <w:tcBorders>
              <w:top w:val="nil"/>
              <w:left w:val="nil"/>
              <w:bottom w:val="nil"/>
              <w:right w:val="nil"/>
            </w:tcBorders>
            <w:shd w:val="clear" w:color="auto" w:fill="auto"/>
            <w:noWrap/>
            <w:vAlign w:val="bottom"/>
            <w:hideMark/>
          </w:tcPr>
          <w:p w14:paraId="071641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F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1F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1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1F8" w14:textId="77777777" w:rsidR="00214CC2" w:rsidRPr="008677B1" w:rsidRDefault="006453C1" w:rsidP="005F005A">
            <w:pPr>
              <w:spacing w:after="0"/>
              <w:rPr>
                <w:rFonts w:ascii="Times New Roman" w:eastAsia="Times New Roman" w:hAnsi="Times New Roman" w:cs="Times New Roman"/>
                <w:sz w:val="20"/>
              </w:rPr>
            </w:pPr>
          </w:p>
        </w:tc>
      </w:tr>
      <w:tr w:rsidR="006222AF" w14:paraId="071641FD" w14:textId="77777777">
        <w:trPr>
          <w:trHeight w:val="300"/>
        </w:trPr>
        <w:tc>
          <w:tcPr>
            <w:tcW w:w="1036" w:type="dxa"/>
            <w:tcBorders>
              <w:top w:val="nil"/>
              <w:left w:val="nil"/>
              <w:bottom w:val="nil"/>
              <w:right w:val="nil"/>
            </w:tcBorders>
            <w:shd w:val="clear" w:color="auto" w:fill="auto"/>
            <w:noWrap/>
            <w:vAlign w:val="bottom"/>
            <w:hideMark/>
          </w:tcPr>
          <w:p w14:paraId="071641FA"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1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246 όπως τροπ.    ΔΕΚΤΟ ΚΑΤΑ ΠΛΕΙΟΨΗΦΙΑ</w:t>
            </w:r>
          </w:p>
        </w:tc>
        <w:tc>
          <w:tcPr>
            <w:tcW w:w="1015" w:type="dxa"/>
            <w:tcBorders>
              <w:top w:val="nil"/>
              <w:left w:val="nil"/>
              <w:bottom w:val="nil"/>
              <w:right w:val="nil"/>
            </w:tcBorders>
            <w:shd w:val="clear" w:color="auto" w:fill="auto"/>
            <w:noWrap/>
            <w:vAlign w:val="bottom"/>
            <w:hideMark/>
          </w:tcPr>
          <w:p w14:paraId="071641FC"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205" w14:textId="77777777">
        <w:trPr>
          <w:trHeight w:val="300"/>
        </w:trPr>
        <w:tc>
          <w:tcPr>
            <w:tcW w:w="1036" w:type="dxa"/>
            <w:tcBorders>
              <w:top w:val="nil"/>
              <w:left w:val="nil"/>
              <w:bottom w:val="nil"/>
              <w:right w:val="nil"/>
            </w:tcBorders>
            <w:shd w:val="clear" w:color="auto" w:fill="auto"/>
            <w:noWrap/>
            <w:vAlign w:val="bottom"/>
            <w:hideMark/>
          </w:tcPr>
          <w:p w14:paraId="071641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1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04" w14:textId="77777777" w:rsidR="00214CC2" w:rsidRPr="008677B1" w:rsidRDefault="006453C1" w:rsidP="005F005A">
            <w:pPr>
              <w:spacing w:after="0"/>
              <w:rPr>
                <w:rFonts w:ascii="Times New Roman" w:eastAsia="Times New Roman" w:hAnsi="Times New Roman" w:cs="Times New Roman"/>
                <w:sz w:val="20"/>
              </w:rPr>
            </w:pPr>
          </w:p>
        </w:tc>
      </w:tr>
      <w:tr w:rsidR="006222AF" w14:paraId="0716420D" w14:textId="77777777">
        <w:trPr>
          <w:trHeight w:val="300"/>
        </w:trPr>
        <w:tc>
          <w:tcPr>
            <w:tcW w:w="1036" w:type="dxa"/>
            <w:tcBorders>
              <w:top w:val="nil"/>
              <w:left w:val="nil"/>
              <w:bottom w:val="nil"/>
              <w:right w:val="nil"/>
            </w:tcBorders>
            <w:shd w:val="clear" w:color="auto" w:fill="auto"/>
            <w:noWrap/>
            <w:vAlign w:val="bottom"/>
            <w:hideMark/>
          </w:tcPr>
          <w:p w14:paraId="071642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2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0C" w14:textId="77777777" w:rsidR="00214CC2" w:rsidRPr="008677B1" w:rsidRDefault="006453C1" w:rsidP="005F005A">
            <w:pPr>
              <w:spacing w:after="0"/>
              <w:rPr>
                <w:rFonts w:ascii="Times New Roman" w:eastAsia="Times New Roman" w:hAnsi="Times New Roman" w:cs="Times New Roman"/>
                <w:sz w:val="20"/>
              </w:rPr>
            </w:pPr>
          </w:p>
        </w:tc>
      </w:tr>
      <w:tr w:rsidR="006222AF" w14:paraId="07164215" w14:textId="77777777">
        <w:trPr>
          <w:trHeight w:val="300"/>
        </w:trPr>
        <w:tc>
          <w:tcPr>
            <w:tcW w:w="1036" w:type="dxa"/>
            <w:tcBorders>
              <w:top w:val="nil"/>
              <w:left w:val="nil"/>
              <w:bottom w:val="nil"/>
              <w:right w:val="nil"/>
            </w:tcBorders>
            <w:shd w:val="clear" w:color="auto" w:fill="auto"/>
            <w:noWrap/>
            <w:vAlign w:val="bottom"/>
            <w:hideMark/>
          </w:tcPr>
          <w:p w14:paraId="071642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2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1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1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14" w14:textId="77777777" w:rsidR="00214CC2" w:rsidRPr="008677B1" w:rsidRDefault="006453C1" w:rsidP="005F005A">
            <w:pPr>
              <w:spacing w:after="0"/>
              <w:rPr>
                <w:rFonts w:ascii="Times New Roman" w:eastAsia="Times New Roman" w:hAnsi="Times New Roman" w:cs="Times New Roman"/>
                <w:sz w:val="20"/>
              </w:rPr>
            </w:pPr>
          </w:p>
        </w:tc>
      </w:tr>
      <w:tr w:rsidR="006222AF" w14:paraId="0716421D" w14:textId="77777777">
        <w:trPr>
          <w:trHeight w:val="300"/>
        </w:trPr>
        <w:tc>
          <w:tcPr>
            <w:tcW w:w="1036" w:type="dxa"/>
            <w:tcBorders>
              <w:top w:val="nil"/>
              <w:left w:val="nil"/>
              <w:bottom w:val="nil"/>
              <w:right w:val="nil"/>
            </w:tcBorders>
            <w:shd w:val="clear" w:color="auto" w:fill="auto"/>
            <w:noWrap/>
            <w:vAlign w:val="bottom"/>
            <w:hideMark/>
          </w:tcPr>
          <w:p w14:paraId="071642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21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1C" w14:textId="77777777" w:rsidR="00214CC2" w:rsidRPr="008677B1" w:rsidRDefault="006453C1" w:rsidP="005F005A">
            <w:pPr>
              <w:spacing w:after="0"/>
              <w:rPr>
                <w:rFonts w:ascii="Times New Roman" w:eastAsia="Times New Roman" w:hAnsi="Times New Roman" w:cs="Times New Roman"/>
                <w:sz w:val="20"/>
              </w:rPr>
            </w:pPr>
          </w:p>
        </w:tc>
      </w:tr>
      <w:tr w:rsidR="006222AF" w14:paraId="07164225" w14:textId="77777777">
        <w:trPr>
          <w:trHeight w:val="300"/>
        </w:trPr>
        <w:tc>
          <w:tcPr>
            <w:tcW w:w="1036" w:type="dxa"/>
            <w:tcBorders>
              <w:top w:val="nil"/>
              <w:left w:val="nil"/>
              <w:bottom w:val="nil"/>
              <w:right w:val="nil"/>
            </w:tcBorders>
            <w:shd w:val="clear" w:color="auto" w:fill="auto"/>
            <w:noWrap/>
            <w:vAlign w:val="bottom"/>
            <w:hideMark/>
          </w:tcPr>
          <w:p w14:paraId="071642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21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2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2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24" w14:textId="77777777" w:rsidR="00214CC2" w:rsidRPr="008677B1" w:rsidRDefault="006453C1" w:rsidP="005F005A">
            <w:pPr>
              <w:spacing w:after="0"/>
              <w:rPr>
                <w:rFonts w:ascii="Times New Roman" w:eastAsia="Times New Roman" w:hAnsi="Times New Roman" w:cs="Times New Roman"/>
                <w:sz w:val="20"/>
              </w:rPr>
            </w:pPr>
          </w:p>
        </w:tc>
      </w:tr>
      <w:tr w:rsidR="006222AF" w14:paraId="0716422D" w14:textId="77777777">
        <w:trPr>
          <w:trHeight w:val="300"/>
        </w:trPr>
        <w:tc>
          <w:tcPr>
            <w:tcW w:w="1036" w:type="dxa"/>
            <w:tcBorders>
              <w:top w:val="nil"/>
              <w:left w:val="nil"/>
              <w:bottom w:val="nil"/>
              <w:right w:val="nil"/>
            </w:tcBorders>
            <w:shd w:val="clear" w:color="auto" w:fill="auto"/>
            <w:noWrap/>
            <w:vAlign w:val="bottom"/>
            <w:hideMark/>
          </w:tcPr>
          <w:p w14:paraId="071642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22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2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2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2C" w14:textId="77777777" w:rsidR="00214CC2" w:rsidRPr="008677B1" w:rsidRDefault="006453C1" w:rsidP="005F005A">
            <w:pPr>
              <w:spacing w:after="0"/>
              <w:rPr>
                <w:rFonts w:ascii="Times New Roman" w:eastAsia="Times New Roman" w:hAnsi="Times New Roman" w:cs="Times New Roman"/>
                <w:sz w:val="20"/>
              </w:rPr>
            </w:pPr>
          </w:p>
        </w:tc>
      </w:tr>
      <w:tr w:rsidR="006222AF" w14:paraId="07164235" w14:textId="77777777">
        <w:trPr>
          <w:trHeight w:val="300"/>
        </w:trPr>
        <w:tc>
          <w:tcPr>
            <w:tcW w:w="1036" w:type="dxa"/>
            <w:tcBorders>
              <w:top w:val="nil"/>
              <w:left w:val="nil"/>
              <w:bottom w:val="nil"/>
              <w:right w:val="nil"/>
            </w:tcBorders>
            <w:shd w:val="clear" w:color="auto" w:fill="auto"/>
            <w:noWrap/>
            <w:vAlign w:val="bottom"/>
            <w:hideMark/>
          </w:tcPr>
          <w:p w14:paraId="071642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22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3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23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34" w14:textId="77777777" w:rsidR="00214CC2" w:rsidRPr="008677B1" w:rsidRDefault="006453C1" w:rsidP="005F005A">
            <w:pPr>
              <w:spacing w:after="0"/>
              <w:rPr>
                <w:rFonts w:ascii="Times New Roman" w:eastAsia="Times New Roman" w:hAnsi="Times New Roman" w:cs="Times New Roman"/>
                <w:sz w:val="20"/>
              </w:rPr>
            </w:pPr>
          </w:p>
        </w:tc>
      </w:tr>
      <w:tr w:rsidR="006222AF" w14:paraId="0716423C" w14:textId="77777777">
        <w:trPr>
          <w:trHeight w:val="300"/>
        </w:trPr>
        <w:tc>
          <w:tcPr>
            <w:tcW w:w="2051" w:type="dxa"/>
            <w:gridSpan w:val="2"/>
            <w:tcBorders>
              <w:top w:val="nil"/>
              <w:left w:val="nil"/>
              <w:bottom w:val="nil"/>
              <w:right w:val="nil"/>
            </w:tcBorders>
            <w:shd w:val="clear" w:color="auto" w:fill="auto"/>
            <w:noWrap/>
            <w:vAlign w:val="bottom"/>
            <w:hideMark/>
          </w:tcPr>
          <w:p w14:paraId="071642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23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3B" w14:textId="77777777" w:rsidR="00214CC2" w:rsidRPr="008677B1" w:rsidRDefault="006453C1" w:rsidP="005F005A">
            <w:pPr>
              <w:spacing w:after="0"/>
              <w:rPr>
                <w:rFonts w:ascii="Times New Roman" w:eastAsia="Times New Roman" w:hAnsi="Times New Roman" w:cs="Times New Roman"/>
                <w:sz w:val="20"/>
              </w:rPr>
            </w:pPr>
          </w:p>
        </w:tc>
      </w:tr>
      <w:tr w:rsidR="006222AF" w14:paraId="07164244" w14:textId="77777777">
        <w:trPr>
          <w:trHeight w:val="300"/>
        </w:trPr>
        <w:tc>
          <w:tcPr>
            <w:tcW w:w="1036" w:type="dxa"/>
            <w:tcBorders>
              <w:top w:val="nil"/>
              <w:left w:val="nil"/>
              <w:bottom w:val="nil"/>
              <w:right w:val="nil"/>
            </w:tcBorders>
            <w:shd w:val="clear" w:color="auto" w:fill="auto"/>
            <w:noWrap/>
            <w:vAlign w:val="bottom"/>
            <w:hideMark/>
          </w:tcPr>
          <w:p w14:paraId="071642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4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24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2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43" w14:textId="77777777" w:rsidR="00214CC2" w:rsidRPr="008677B1" w:rsidRDefault="006453C1" w:rsidP="005F005A">
            <w:pPr>
              <w:spacing w:after="0"/>
              <w:rPr>
                <w:rFonts w:ascii="Times New Roman" w:eastAsia="Times New Roman" w:hAnsi="Times New Roman" w:cs="Times New Roman"/>
                <w:sz w:val="20"/>
              </w:rPr>
            </w:pPr>
          </w:p>
        </w:tc>
      </w:tr>
      <w:tr w:rsidR="006222AF" w14:paraId="07164248" w14:textId="77777777">
        <w:trPr>
          <w:trHeight w:val="300"/>
        </w:trPr>
        <w:tc>
          <w:tcPr>
            <w:tcW w:w="1036" w:type="dxa"/>
            <w:tcBorders>
              <w:top w:val="nil"/>
              <w:left w:val="nil"/>
              <w:bottom w:val="nil"/>
              <w:right w:val="nil"/>
            </w:tcBorders>
            <w:shd w:val="clear" w:color="auto" w:fill="auto"/>
            <w:noWrap/>
            <w:vAlign w:val="bottom"/>
            <w:hideMark/>
          </w:tcPr>
          <w:p w14:paraId="07164245"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2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247 όπως τροπ.    ΔΕΚΤΟ ΚΑΤΑ ΠΛΕΙΟΨΗΦΙΑ</w:t>
            </w:r>
          </w:p>
        </w:tc>
        <w:tc>
          <w:tcPr>
            <w:tcW w:w="1015" w:type="dxa"/>
            <w:tcBorders>
              <w:top w:val="nil"/>
              <w:left w:val="nil"/>
              <w:bottom w:val="nil"/>
              <w:right w:val="nil"/>
            </w:tcBorders>
            <w:shd w:val="clear" w:color="auto" w:fill="auto"/>
            <w:noWrap/>
            <w:vAlign w:val="bottom"/>
            <w:hideMark/>
          </w:tcPr>
          <w:p w14:paraId="07164247"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250" w14:textId="77777777">
        <w:trPr>
          <w:trHeight w:val="300"/>
        </w:trPr>
        <w:tc>
          <w:tcPr>
            <w:tcW w:w="1036" w:type="dxa"/>
            <w:tcBorders>
              <w:top w:val="nil"/>
              <w:left w:val="nil"/>
              <w:bottom w:val="nil"/>
              <w:right w:val="nil"/>
            </w:tcBorders>
            <w:shd w:val="clear" w:color="auto" w:fill="auto"/>
            <w:noWrap/>
            <w:vAlign w:val="bottom"/>
            <w:hideMark/>
          </w:tcPr>
          <w:p w14:paraId="0716424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24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4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4F" w14:textId="77777777" w:rsidR="00214CC2" w:rsidRPr="008677B1" w:rsidRDefault="006453C1" w:rsidP="005F005A">
            <w:pPr>
              <w:spacing w:after="0"/>
              <w:rPr>
                <w:rFonts w:ascii="Times New Roman" w:eastAsia="Times New Roman" w:hAnsi="Times New Roman" w:cs="Times New Roman"/>
                <w:sz w:val="20"/>
              </w:rPr>
            </w:pPr>
          </w:p>
        </w:tc>
      </w:tr>
      <w:tr w:rsidR="006222AF" w14:paraId="07164258" w14:textId="77777777">
        <w:trPr>
          <w:trHeight w:val="300"/>
        </w:trPr>
        <w:tc>
          <w:tcPr>
            <w:tcW w:w="1036" w:type="dxa"/>
            <w:tcBorders>
              <w:top w:val="nil"/>
              <w:left w:val="nil"/>
              <w:bottom w:val="nil"/>
              <w:right w:val="nil"/>
            </w:tcBorders>
            <w:shd w:val="clear" w:color="auto" w:fill="auto"/>
            <w:noWrap/>
            <w:vAlign w:val="bottom"/>
            <w:hideMark/>
          </w:tcPr>
          <w:p w14:paraId="0716425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25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57" w14:textId="77777777" w:rsidR="00214CC2" w:rsidRPr="008677B1" w:rsidRDefault="006453C1" w:rsidP="005F005A">
            <w:pPr>
              <w:spacing w:after="0"/>
              <w:rPr>
                <w:rFonts w:ascii="Times New Roman" w:eastAsia="Times New Roman" w:hAnsi="Times New Roman" w:cs="Times New Roman"/>
                <w:sz w:val="20"/>
              </w:rPr>
            </w:pPr>
          </w:p>
        </w:tc>
      </w:tr>
      <w:tr w:rsidR="006222AF" w14:paraId="07164260" w14:textId="77777777">
        <w:trPr>
          <w:trHeight w:val="300"/>
        </w:trPr>
        <w:tc>
          <w:tcPr>
            <w:tcW w:w="1036" w:type="dxa"/>
            <w:tcBorders>
              <w:top w:val="nil"/>
              <w:left w:val="nil"/>
              <w:bottom w:val="nil"/>
              <w:right w:val="nil"/>
            </w:tcBorders>
            <w:shd w:val="clear" w:color="auto" w:fill="auto"/>
            <w:noWrap/>
            <w:vAlign w:val="bottom"/>
            <w:hideMark/>
          </w:tcPr>
          <w:p w14:paraId="071642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25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5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5F" w14:textId="77777777" w:rsidR="00214CC2" w:rsidRPr="008677B1" w:rsidRDefault="006453C1" w:rsidP="005F005A">
            <w:pPr>
              <w:spacing w:after="0"/>
              <w:rPr>
                <w:rFonts w:ascii="Times New Roman" w:eastAsia="Times New Roman" w:hAnsi="Times New Roman" w:cs="Times New Roman"/>
                <w:sz w:val="20"/>
              </w:rPr>
            </w:pPr>
          </w:p>
        </w:tc>
      </w:tr>
      <w:tr w:rsidR="006222AF" w14:paraId="07164268" w14:textId="77777777">
        <w:trPr>
          <w:trHeight w:val="300"/>
        </w:trPr>
        <w:tc>
          <w:tcPr>
            <w:tcW w:w="1036" w:type="dxa"/>
            <w:tcBorders>
              <w:top w:val="nil"/>
              <w:left w:val="nil"/>
              <w:bottom w:val="nil"/>
              <w:right w:val="nil"/>
            </w:tcBorders>
            <w:shd w:val="clear" w:color="auto" w:fill="auto"/>
            <w:noWrap/>
            <w:vAlign w:val="bottom"/>
            <w:hideMark/>
          </w:tcPr>
          <w:p w14:paraId="071642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26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67" w14:textId="77777777" w:rsidR="00214CC2" w:rsidRPr="008677B1" w:rsidRDefault="006453C1" w:rsidP="005F005A">
            <w:pPr>
              <w:spacing w:after="0"/>
              <w:rPr>
                <w:rFonts w:ascii="Times New Roman" w:eastAsia="Times New Roman" w:hAnsi="Times New Roman" w:cs="Times New Roman"/>
                <w:sz w:val="20"/>
              </w:rPr>
            </w:pPr>
          </w:p>
        </w:tc>
      </w:tr>
      <w:tr w:rsidR="006222AF" w14:paraId="07164270" w14:textId="77777777">
        <w:trPr>
          <w:trHeight w:val="300"/>
        </w:trPr>
        <w:tc>
          <w:tcPr>
            <w:tcW w:w="1036" w:type="dxa"/>
            <w:tcBorders>
              <w:top w:val="nil"/>
              <w:left w:val="nil"/>
              <w:bottom w:val="nil"/>
              <w:right w:val="nil"/>
            </w:tcBorders>
            <w:shd w:val="clear" w:color="auto" w:fill="auto"/>
            <w:noWrap/>
            <w:vAlign w:val="bottom"/>
            <w:hideMark/>
          </w:tcPr>
          <w:p w14:paraId="071642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26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6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6F" w14:textId="77777777" w:rsidR="00214CC2" w:rsidRPr="008677B1" w:rsidRDefault="006453C1" w:rsidP="005F005A">
            <w:pPr>
              <w:spacing w:after="0"/>
              <w:rPr>
                <w:rFonts w:ascii="Times New Roman" w:eastAsia="Times New Roman" w:hAnsi="Times New Roman" w:cs="Times New Roman"/>
                <w:sz w:val="20"/>
              </w:rPr>
            </w:pPr>
          </w:p>
        </w:tc>
      </w:tr>
      <w:tr w:rsidR="006222AF" w14:paraId="07164278" w14:textId="77777777">
        <w:trPr>
          <w:trHeight w:val="300"/>
        </w:trPr>
        <w:tc>
          <w:tcPr>
            <w:tcW w:w="1036" w:type="dxa"/>
            <w:tcBorders>
              <w:top w:val="nil"/>
              <w:left w:val="nil"/>
              <w:bottom w:val="nil"/>
              <w:right w:val="nil"/>
            </w:tcBorders>
            <w:shd w:val="clear" w:color="auto" w:fill="auto"/>
            <w:noWrap/>
            <w:vAlign w:val="bottom"/>
            <w:hideMark/>
          </w:tcPr>
          <w:p w14:paraId="071642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27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7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77" w14:textId="77777777" w:rsidR="00214CC2" w:rsidRPr="008677B1" w:rsidRDefault="006453C1" w:rsidP="005F005A">
            <w:pPr>
              <w:spacing w:after="0"/>
              <w:rPr>
                <w:rFonts w:ascii="Times New Roman" w:eastAsia="Times New Roman" w:hAnsi="Times New Roman" w:cs="Times New Roman"/>
                <w:sz w:val="20"/>
              </w:rPr>
            </w:pPr>
          </w:p>
        </w:tc>
      </w:tr>
      <w:tr w:rsidR="006222AF" w14:paraId="07164280" w14:textId="77777777">
        <w:trPr>
          <w:trHeight w:val="300"/>
        </w:trPr>
        <w:tc>
          <w:tcPr>
            <w:tcW w:w="1036" w:type="dxa"/>
            <w:tcBorders>
              <w:top w:val="nil"/>
              <w:left w:val="nil"/>
              <w:bottom w:val="nil"/>
              <w:right w:val="nil"/>
            </w:tcBorders>
            <w:shd w:val="clear" w:color="auto" w:fill="auto"/>
            <w:noWrap/>
            <w:vAlign w:val="bottom"/>
            <w:hideMark/>
          </w:tcPr>
          <w:p w14:paraId="071642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27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2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7F" w14:textId="77777777" w:rsidR="00214CC2" w:rsidRPr="008677B1" w:rsidRDefault="006453C1" w:rsidP="005F005A">
            <w:pPr>
              <w:spacing w:after="0"/>
              <w:rPr>
                <w:rFonts w:ascii="Times New Roman" w:eastAsia="Times New Roman" w:hAnsi="Times New Roman" w:cs="Times New Roman"/>
                <w:sz w:val="20"/>
              </w:rPr>
            </w:pPr>
          </w:p>
        </w:tc>
      </w:tr>
      <w:tr w:rsidR="006222AF" w14:paraId="07164287" w14:textId="77777777">
        <w:trPr>
          <w:trHeight w:val="300"/>
        </w:trPr>
        <w:tc>
          <w:tcPr>
            <w:tcW w:w="2051" w:type="dxa"/>
            <w:gridSpan w:val="2"/>
            <w:tcBorders>
              <w:top w:val="nil"/>
              <w:left w:val="nil"/>
              <w:bottom w:val="nil"/>
              <w:right w:val="nil"/>
            </w:tcBorders>
            <w:shd w:val="clear" w:color="auto" w:fill="auto"/>
            <w:noWrap/>
            <w:vAlign w:val="bottom"/>
            <w:hideMark/>
          </w:tcPr>
          <w:p w14:paraId="071642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28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8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8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8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86" w14:textId="77777777" w:rsidR="00214CC2" w:rsidRPr="008677B1" w:rsidRDefault="006453C1" w:rsidP="005F005A">
            <w:pPr>
              <w:spacing w:after="0"/>
              <w:rPr>
                <w:rFonts w:ascii="Times New Roman" w:eastAsia="Times New Roman" w:hAnsi="Times New Roman" w:cs="Times New Roman"/>
                <w:sz w:val="20"/>
              </w:rPr>
            </w:pPr>
          </w:p>
        </w:tc>
      </w:tr>
      <w:tr w:rsidR="006222AF" w14:paraId="0716428F" w14:textId="77777777">
        <w:trPr>
          <w:trHeight w:val="300"/>
        </w:trPr>
        <w:tc>
          <w:tcPr>
            <w:tcW w:w="1036" w:type="dxa"/>
            <w:tcBorders>
              <w:top w:val="nil"/>
              <w:left w:val="nil"/>
              <w:bottom w:val="nil"/>
              <w:right w:val="nil"/>
            </w:tcBorders>
            <w:shd w:val="clear" w:color="auto" w:fill="auto"/>
            <w:noWrap/>
            <w:vAlign w:val="bottom"/>
            <w:hideMark/>
          </w:tcPr>
          <w:p w14:paraId="071642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8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28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28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8E" w14:textId="77777777" w:rsidR="00214CC2" w:rsidRPr="008677B1" w:rsidRDefault="006453C1" w:rsidP="005F005A">
            <w:pPr>
              <w:spacing w:after="0"/>
              <w:rPr>
                <w:rFonts w:ascii="Times New Roman" w:eastAsia="Times New Roman" w:hAnsi="Times New Roman" w:cs="Times New Roman"/>
                <w:sz w:val="20"/>
              </w:rPr>
            </w:pPr>
          </w:p>
        </w:tc>
      </w:tr>
      <w:tr w:rsidR="006222AF" w14:paraId="07164293" w14:textId="77777777">
        <w:trPr>
          <w:trHeight w:val="300"/>
        </w:trPr>
        <w:tc>
          <w:tcPr>
            <w:tcW w:w="1036" w:type="dxa"/>
            <w:tcBorders>
              <w:top w:val="nil"/>
              <w:left w:val="nil"/>
              <w:bottom w:val="nil"/>
              <w:right w:val="nil"/>
            </w:tcBorders>
            <w:shd w:val="clear" w:color="auto" w:fill="auto"/>
            <w:noWrap/>
            <w:vAlign w:val="bottom"/>
            <w:hideMark/>
          </w:tcPr>
          <w:p w14:paraId="07164290"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2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248 όπως τροπ.    ΔΕΚΤΟ ΚΑΤΑ ΠΛΕΙΟΨΗΦΙΑ</w:t>
            </w:r>
          </w:p>
        </w:tc>
        <w:tc>
          <w:tcPr>
            <w:tcW w:w="1015" w:type="dxa"/>
            <w:tcBorders>
              <w:top w:val="nil"/>
              <w:left w:val="nil"/>
              <w:bottom w:val="nil"/>
              <w:right w:val="nil"/>
            </w:tcBorders>
            <w:shd w:val="clear" w:color="auto" w:fill="auto"/>
            <w:noWrap/>
            <w:vAlign w:val="bottom"/>
            <w:hideMark/>
          </w:tcPr>
          <w:p w14:paraId="07164292"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29B" w14:textId="77777777">
        <w:trPr>
          <w:trHeight w:val="300"/>
        </w:trPr>
        <w:tc>
          <w:tcPr>
            <w:tcW w:w="1036" w:type="dxa"/>
            <w:tcBorders>
              <w:top w:val="nil"/>
              <w:left w:val="nil"/>
              <w:bottom w:val="nil"/>
              <w:right w:val="nil"/>
            </w:tcBorders>
            <w:shd w:val="clear" w:color="auto" w:fill="auto"/>
            <w:noWrap/>
            <w:vAlign w:val="bottom"/>
            <w:hideMark/>
          </w:tcPr>
          <w:p w14:paraId="071642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2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9A" w14:textId="77777777" w:rsidR="00214CC2" w:rsidRPr="008677B1" w:rsidRDefault="006453C1" w:rsidP="005F005A">
            <w:pPr>
              <w:spacing w:after="0"/>
              <w:rPr>
                <w:rFonts w:ascii="Times New Roman" w:eastAsia="Times New Roman" w:hAnsi="Times New Roman" w:cs="Times New Roman"/>
                <w:sz w:val="20"/>
              </w:rPr>
            </w:pPr>
          </w:p>
        </w:tc>
      </w:tr>
      <w:tr w:rsidR="006222AF" w14:paraId="071642A3" w14:textId="77777777">
        <w:trPr>
          <w:trHeight w:val="300"/>
        </w:trPr>
        <w:tc>
          <w:tcPr>
            <w:tcW w:w="1036" w:type="dxa"/>
            <w:tcBorders>
              <w:top w:val="nil"/>
              <w:left w:val="nil"/>
              <w:bottom w:val="nil"/>
              <w:right w:val="nil"/>
            </w:tcBorders>
            <w:shd w:val="clear" w:color="auto" w:fill="auto"/>
            <w:noWrap/>
            <w:vAlign w:val="bottom"/>
            <w:hideMark/>
          </w:tcPr>
          <w:p w14:paraId="071642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2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A2" w14:textId="77777777" w:rsidR="00214CC2" w:rsidRPr="008677B1" w:rsidRDefault="006453C1" w:rsidP="005F005A">
            <w:pPr>
              <w:spacing w:after="0"/>
              <w:rPr>
                <w:rFonts w:ascii="Times New Roman" w:eastAsia="Times New Roman" w:hAnsi="Times New Roman" w:cs="Times New Roman"/>
                <w:sz w:val="20"/>
              </w:rPr>
            </w:pPr>
          </w:p>
        </w:tc>
      </w:tr>
      <w:tr w:rsidR="006222AF" w14:paraId="071642AB" w14:textId="77777777">
        <w:trPr>
          <w:trHeight w:val="300"/>
        </w:trPr>
        <w:tc>
          <w:tcPr>
            <w:tcW w:w="1036" w:type="dxa"/>
            <w:tcBorders>
              <w:top w:val="nil"/>
              <w:left w:val="nil"/>
              <w:bottom w:val="nil"/>
              <w:right w:val="nil"/>
            </w:tcBorders>
            <w:shd w:val="clear" w:color="auto" w:fill="auto"/>
            <w:noWrap/>
            <w:vAlign w:val="bottom"/>
            <w:hideMark/>
          </w:tcPr>
          <w:p w14:paraId="071642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2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AA" w14:textId="77777777" w:rsidR="00214CC2" w:rsidRPr="008677B1" w:rsidRDefault="006453C1" w:rsidP="005F005A">
            <w:pPr>
              <w:spacing w:after="0"/>
              <w:rPr>
                <w:rFonts w:ascii="Times New Roman" w:eastAsia="Times New Roman" w:hAnsi="Times New Roman" w:cs="Times New Roman"/>
                <w:sz w:val="20"/>
              </w:rPr>
            </w:pPr>
          </w:p>
        </w:tc>
      </w:tr>
      <w:tr w:rsidR="006222AF" w14:paraId="071642B3" w14:textId="77777777">
        <w:trPr>
          <w:trHeight w:val="300"/>
        </w:trPr>
        <w:tc>
          <w:tcPr>
            <w:tcW w:w="1036" w:type="dxa"/>
            <w:tcBorders>
              <w:top w:val="nil"/>
              <w:left w:val="nil"/>
              <w:bottom w:val="nil"/>
              <w:right w:val="nil"/>
            </w:tcBorders>
            <w:shd w:val="clear" w:color="auto" w:fill="auto"/>
            <w:noWrap/>
            <w:vAlign w:val="bottom"/>
            <w:hideMark/>
          </w:tcPr>
          <w:p w14:paraId="071642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2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B2" w14:textId="77777777" w:rsidR="00214CC2" w:rsidRPr="008677B1" w:rsidRDefault="006453C1" w:rsidP="005F005A">
            <w:pPr>
              <w:spacing w:after="0"/>
              <w:rPr>
                <w:rFonts w:ascii="Times New Roman" w:eastAsia="Times New Roman" w:hAnsi="Times New Roman" w:cs="Times New Roman"/>
                <w:sz w:val="20"/>
              </w:rPr>
            </w:pPr>
          </w:p>
        </w:tc>
      </w:tr>
      <w:tr w:rsidR="006222AF" w14:paraId="071642BB" w14:textId="77777777">
        <w:trPr>
          <w:trHeight w:val="300"/>
        </w:trPr>
        <w:tc>
          <w:tcPr>
            <w:tcW w:w="1036" w:type="dxa"/>
            <w:tcBorders>
              <w:top w:val="nil"/>
              <w:left w:val="nil"/>
              <w:bottom w:val="nil"/>
              <w:right w:val="nil"/>
            </w:tcBorders>
            <w:shd w:val="clear" w:color="auto" w:fill="auto"/>
            <w:noWrap/>
            <w:vAlign w:val="bottom"/>
            <w:hideMark/>
          </w:tcPr>
          <w:p w14:paraId="071642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2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BA" w14:textId="77777777" w:rsidR="00214CC2" w:rsidRPr="008677B1" w:rsidRDefault="006453C1" w:rsidP="005F005A">
            <w:pPr>
              <w:spacing w:after="0"/>
              <w:rPr>
                <w:rFonts w:ascii="Times New Roman" w:eastAsia="Times New Roman" w:hAnsi="Times New Roman" w:cs="Times New Roman"/>
                <w:sz w:val="20"/>
              </w:rPr>
            </w:pPr>
          </w:p>
        </w:tc>
      </w:tr>
      <w:tr w:rsidR="006222AF" w14:paraId="071642C3" w14:textId="77777777">
        <w:trPr>
          <w:trHeight w:val="300"/>
        </w:trPr>
        <w:tc>
          <w:tcPr>
            <w:tcW w:w="1036" w:type="dxa"/>
            <w:tcBorders>
              <w:top w:val="nil"/>
              <w:left w:val="nil"/>
              <w:bottom w:val="nil"/>
              <w:right w:val="nil"/>
            </w:tcBorders>
            <w:shd w:val="clear" w:color="auto" w:fill="auto"/>
            <w:noWrap/>
            <w:vAlign w:val="bottom"/>
            <w:hideMark/>
          </w:tcPr>
          <w:p w14:paraId="071642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2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C2" w14:textId="77777777" w:rsidR="00214CC2" w:rsidRPr="008677B1" w:rsidRDefault="006453C1" w:rsidP="005F005A">
            <w:pPr>
              <w:spacing w:after="0"/>
              <w:rPr>
                <w:rFonts w:ascii="Times New Roman" w:eastAsia="Times New Roman" w:hAnsi="Times New Roman" w:cs="Times New Roman"/>
                <w:sz w:val="20"/>
              </w:rPr>
            </w:pPr>
          </w:p>
        </w:tc>
      </w:tr>
      <w:tr w:rsidR="006222AF" w14:paraId="071642CB" w14:textId="77777777">
        <w:trPr>
          <w:trHeight w:val="300"/>
        </w:trPr>
        <w:tc>
          <w:tcPr>
            <w:tcW w:w="1036" w:type="dxa"/>
            <w:tcBorders>
              <w:top w:val="nil"/>
              <w:left w:val="nil"/>
              <w:bottom w:val="nil"/>
              <w:right w:val="nil"/>
            </w:tcBorders>
            <w:shd w:val="clear" w:color="auto" w:fill="auto"/>
            <w:noWrap/>
            <w:vAlign w:val="bottom"/>
            <w:hideMark/>
          </w:tcPr>
          <w:p w14:paraId="071642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42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2C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CA" w14:textId="77777777" w:rsidR="00214CC2" w:rsidRPr="008677B1" w:rsidRDefault="006453C1" w:rsidP="005F005A">
            <w:pPr>
              <w:spacing w:after="0"/>
              <w:rPr>
                <w:rFonts w:ascii="Times New Roman" w:eastAsia="Times New Roman" w:hAnsi="Times New Roman" w:cs="Times New Roman"/>
                <w:sz w:val="20"/>
              </w:rPr>
            </w:pPr>
          </w:p>
        </w:tc>
      </w:tr>
      <w:tr w:rsidR="006222AF" w14:paraId="071642D2" w14:textId="77777777">
        <w:trPr>
          <w:trHeight w:val="300"/>
        </w:trPr>
        <w:tc>
          <w:tcPr>
            <w:tcW w:w="2051" w:type="dxa"/>
            <w:gridSpan w:val="2"/>
            <w:tcBorders>
              <w:top w:val="nil"/>
              <w:left w:val="nil"/>
              <w:bottom w:val="nil"/>
              <w:right w:val="nil"/>
            </w:tcBorders>
            <w:shd w:val="clear" w:color="auto" w:fill="auto"/>
            <w:noWrap/>
            <w:vAlign w:val="bottom"/>
            <w:hideMark/>
          </w:tcPr>
          <w:p w14:paraId="071642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2C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C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D1" w14:textId="77777777" w:rsidR="00214CC2" w:rsidRPr="008677B1" w:rsidRDefault="006453C1" w:rsidP="005F005A">
            <w:pPr>
              <w:spacing w:after="0"/>
              <w:rPr>
                <w:rFonts w:ascii="Times New Roman" w:eastAsia="Times New Roman" w:hAnsi="Times New Roman" w:cs="Times New Roman"/>
                <w:sz w:val="20"/>
              </w:rPr>
            </w:pPr>
          </w:p>
        </w:tc>
      </w:tr>
      <w:tr w:rsidR="006222AF" w14:paraId="071642DA" w14:textId="77777777">
        <w:trPr>
          <w:trHeight w:val="300"/>
        </w:trPr>
        <w:tc>
          <w:tcPr>
            <w:tcW w:w="1036" w:type="dxa"/>
            <w:tcBorders>
              <w:top w:val="nil"/>
              <w:left w:val="nil"/>
              <w:bottom w:val="nil"/>
              <w:right w:val="nil"/>
            </w:tcBorders>
            <w:shd w:val="clear" w:color="auto" w:fill="auto"/>
            <w:noWrap/>
            <w:vAlign w:val="bottom"/>
            <w:hideMark/>
          </w:tcPr>
          <w:p w14:paraId="071642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D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2D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2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D9" w14:textId="77777777" w:rsidR="00214CC2" w:rsidRPr="008677B1" w:rsidRDefault="006453C1" w:rsidP="005F005A">
            <w:pPr>
              <w:spacing w:after="0"/>
              <w:rPr>
                <w:rFonts w:ascii="Times New Roman" w:eastAsia="Times New Roman" w:hAnsi="Times New Roman" w:cs="Times New Roman"/>
                <w:sz w:val="20"/>
              </w:rPr>
            </w:pPr>
          </w:p>
        </w:tc>
      </w:tr>
      <w:tr w:rsidR="006222AF" w14:paraId="071642DE" w14:textId="77777777">
        <w:trPr>
          <w:trHeight w:val="300"/>
        </w:trPr>
        <w:tc>
          <w:tcPr>
            <w:tcW w:w="1036" w:type="dxa"/>
            <w:tcBorders>
              <w:top w:val="nil"/>
              <w:left w:val="nil"/>
              <w:bottom w:val="nil"/>
              <w:right w:val="nil"/>
            </w:tcBorders>
            <w:shd w:val="clear" w:color="auto" w:fill="auto"/>
            <w:noWrap/>
            <w:vAlign w:val="bottom"/>
            <w:hideMark/>
          </w:tcPr>
          <w:p w14:paraId="071642DB"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2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249</w:t>
            </w:r>
            <w:r w:rsidRPr="008677B1">
              <w:rPr>
                <w:rFonts w:ascii="Calibri" w:eastAsia="Times New Roman" w:hAnsi="Calibri" w:cs="Times New Roman"/>
                <w:color w:val="000000"/>
                <w:sz w:val="22"/>
                <w:szCs w:val="22"/>
              </w:rPr>
              <w:t xml:space="preserve"> ως έχει   ΔΕΚΤΟ ΚΑΤΑ ΠΛΕΙΟΨΗΦΙΑ</w:t>
            </w:r>
          </w:p>
        </w:tc>
        <w:tc>
          <w:tcPr>
            <w:tcW w:w="1015" w:type="dxa"/>
            <w:tcBorders>
              <w:top w:val="nil"/>
              <w:left w:val="nil"/>
              <w:bottom w:val="nil"/>
              <w:right w:val="nil"/>
            </w:tcBorders>
            <w:shd w:val="clear" w:color="auto" w:fill="auto"/>
            <w:noWrap/>
            <w:vAlign w:val="bottom"/>
            <w:hideMark/>
          </w:tcPr>
          <w:p w14:paraId="071642DD"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2E6" w14:textId="77777777">
        <w:trPr>
          <w:trHeight w:val="300"/>
        </w:trPr>
        <w:tc>
          <w:tcPr>
            <w:tcW w:w="1036" w:type="dxa"/>
            <w:tcBorders>
              <w:top w:val="nil"/>
              <w:left w:val="nil"/>
              <w:bottom w:val="nil"/>
              <w:right w:val="nil"/>
            </w:tcBorders>
            <w:shd w:val="clear" w:color="auto" w:fill="auto"/>
            <w:noWrap/>
            <w:vAlign w:val="bottom"/>
            <w:hideMark/>
          </w:tcPr>
          <w:p w14:paraId="071642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2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E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E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E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E5" w14:textId="77777777" w:rsidR="00214CC2" w:rsidRPr="008677B1" w:rsidRDefault="006453C1" w:rsidP="005F005A">
            <w:pPr>
              <w:spacing w:after="0"/>
              <w:rPr>
                <w:rFonts w:ascii="Times New Roman" w:eastAsia="Times New Roman" w:hAnsi="Times New Roman" w:cs="Times New Roman"/>
                <w:sz w:val="20"/>
              </w:rPr>
            </w:pPr>
          </w:p>
        </w:tc>
      </w:tr>
      <w:tr w:rsidR="006222AF" w14:paraId="071642EE" w14:textId="77777777">
        <w:trPr>
          <w:trHeight w:val="300"/>
        </w:trPr>
        <w:tc>
          <w:tcPr>
            <w:tcW w:w="1036" w:type="dxa"/>
            <w:tcBorders>
              <w:top w:val="nil"/>
              <w:left w:val="nil"/>
              <w:bottom w:val="nil"/>
              <w:right w:val="nil"/>
            </w:tcBorders>
            <w:shd w:val="clear" w:color="auto" w:fill="auto"/>
            <w:noWrap/>
            <w:vAlign w:val="bottom"/>
            <w:hideMark/>
          </w:tcPr>
          <w:p w14:paraId="071642E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2E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E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E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E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E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ED" w14:textId="77777777" w:rsidR="00214CC2" w:rsidRPr="008677B1" w:rsidRDefault="006453C1" w:rsidP="005F005A">
            <w:pPr>
              <w:spacing w:after="0"/>
              <w:rPr>
                <w:rFonts w:ascii="Times New Roman" w:eastAsia="Times New Roman" w:hAnsi="Times New Roman" w:cs="Times New Roman"/>
                <w:sz w:val="20"/>
              </w:rPr>
            </w:pPr>
          </w:p>
        </w:tc>
      </w:tr>
      <w:tr w:rsidR="006222AF" w14:paraId="071642F6" w14:textId="77777777">
        <w:trPr>
          <w:trHeight w:val="300"/>
        </w:trPr>
        <w:tc>
          <w:tcPr>
            <w:tcW w:w="1036" w:type="dxa"/>
            <w:tcBorders>
              <w:top w:val="nil"/>
              <w:left w:val="nil"/>
              <w:bottom w:val="nil"/>
              <w:right w:val="nil"/>
            </w:tcBorders>
            <w:shd w:val="clear" w:color="auto" w:fill="auto"/>
            <w:noWrap/>
            <w:vAlign w:val="bottom"/>
            <w:hideMark/>
          </w:tcPr>
          <w:p w14:paraId="071642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2F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2F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F5" w14:textId="77777777" w:rsidR="00214CC2" w:rsidRPr="008677B1" w:rsidRDefault="006453C1" w:rsidP="005F005A">
            <w:pPr>
              <w:spacing w:after="0"/>
              <w:rPr>
                <w:rFonts w:ascii="Times New Roman" w:eastAsia="Times New Roman" w:hAnsi="Times New Roman" w:cs="Times New Roman"/>
                <w:sz w:val="20"/>
              </w:rPr>
            </w:pPr>
          </w:p>
        </w:tc>
      </w:tr>
      <w:tr w:rsidR="006222AF" w14:paraId="071642FE" w14:textId="77777777">
        <w:trPr>
          <w:trHeight w:val="300"/>
        </w:trPr>
        <w:tc>
          <w:tcPr>
            <w:tcW w:w="1036" w:type="dxa"/>
            <w:tcBorders>
              <w:top w:val="nil"/>
              <w:left w:val="nil"/>
              <w:bottom w:val="nil"/>
              <w:right w:val="nil"/>
            </w:tcBorders>
            <w:shd w:val="clear" w:color="auto" w:fill="auto"/>
            <w:noWrap/>
            <w:vAlign w:val="bottom"/>
            <w:hideMark/>
          </w:tcPr>
          <w:p w14:paraId="071642F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2F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2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2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2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2FD" w14:textId="77777777" w:rsidR="00214CC2" w:rsidRPr="008677B1" w:rsidRDefault="006453C1" w:rsidP="005F005A">
            <w:pPr>
              <w:spacing w:after="0"/>
              <w:rPr>
                <w:rFonts w:ascii="Times New Roman" w:eastAsia="Times New Roman" w:hAnsi="Times New Roman" w:cs="Times New Roman"/>
                <w:sz w:val="20"/>
              </w:rPr>
            </w:pPr>
          </w:p>
        </w:tc>
      </w:tr>
      <w:tr w:rsidR="006222AF" w14:paraId="07164306" w14:textId="77777777">
        <w:trPr>
          <w:trHeight w:val="300"/>
        </w:trPr>
        <w:tc>
          <w:tcPr>
            <w:tcW w:w="1036" w:type="dxa"/>
            <w:tcBorders>
              <w:top w:val="nil"/>
              <w:left w:val="nil"/>
              <w:bottom w:val="nil"/>
              <w:right w:val="nil"/>
            </w:tcBorders>
            <w:shd w:val="clear" w:color="auto" w:fill="auto"/>
            <w:noWrap/>
            <w:vAlign w:val="bottom"/>
            <w:hideMark/>
          </w:tcPr>
          <w:p w14:paraId="071642F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30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30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05" w14:textId="77777777" w:rsidR="00214CC2" w:rsidRPr="008677B1" w:rsidRDefault="006453C1" w:rsidP="005F005A">
            <w:pPr>
              <w:spacing w:after="0"/>
              <w:rPr>
                <w:rFonts w:ascii="Times New Roman" w:eastAsia="Times New Roman" w:hAnsi="Times New Roman" w:cs="Times New Roman"/>
                <w:sz w:val="20"/>
              </w:rPr>
            </w:pPr>
          </w:p>
        </w:tc>
      </w:tr>
      <w:tr w:rsidR="006222AF" w14:paraId="0716430E" w14:textId="77777777">
        <w:trPr>
          <w:trHeight w:val="300"/>
        </w:trPr>
        <w:tc>
          <w:tcPr>
            <w:tcW w:w="1036" w:type="dxa"/>
            <w:tcBorders>
              <w:top w:val="nil"/>
              <w:left w:val="nil"/>
              <w:bottom w:val="nil"/>
              <w:right w:val="nil"/>
            </w:tcBorders>
            <w:shd w:val="clear" w:color="auto" w:fill="auto"/>
            <w:noWrap/>
            <w:vAlign w:val="bottom"/>
            <w:hideMark/>
          </w:tcPr>
          <w:p w14:paraId="0716430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30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0D" w14:textId="77777777" w:rsidR="00214CC2" w:rsidRPr="008677B1" w:rsidRDefault="006453C1" w:rsidP="005F005A">
            <w:pPr>
              <w:spacing w:after="0"/>
              <w:rPr>
                <w:rFonts w:ascii="Times New Roman" w:eastAsia="Times New Roman" w:hAnsi="Times New Roman" w:cs="Times New Roman"/>
                <w:sz w:val="20"/>
              </w:rPr>
            </w:pPr>
          </w:p>
        </w:tc>
      </w:tr>
      <w:tr w:rsidR="006222AF" w14:paraId="07164316" w14:textId="77777777">
        <w:trPr>
          <w:trHeight w:val="300"/>
        </w:trPr>
        <w:tc>
          <w:tcPr>
            <w:tcW w:w="1036" w:type="dxa"/>
            <w:tcBorders>
              <w:top w:val="nil"/>
              <w:left w:val="nil"/>
              <w:bottom w:val="nil"/>
              <w:right w:val="nil"/>
            </w:tcBorders>
            <w:shd w:val="clear" w:color="auto" w:fill="auto"/>
            <w:noWrap/>
            <w:vAlign w:val="bottom"/>
            <w:hideMark/>
          </w:tcPr>
          <w:p w14:paraId="0716430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31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1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15" w14:textId="77777777" w:rsidR="00214CC2" w:rsidRPr="008677B1" w:rsidRDefault="006453C1" w:rsidP="005F005A">
            <w:pPr>
              <w:spacing w:after="0"/>
              <w:rPr>
                <w:rFonts w:ascii="Times New Roman" w:eastAsia="Times New Roman" w:hAnsi="Times New Roman" w:cs="Times New Roman"/>
                <w:sz w:val="20"/>
              </w:rPr>
            </w:pPr>
          </w:p>
        </w:tc>
      </w:tr>
      <w:tr w:rsidR="006222AF" w14:paraId="0716431D" w14:textId="77777777">
        <w:trPr>
          <w:trHeight w:val="300"/>
        </w:trPr>
        <w:tc>
          <w:tcPr>
            <w:tcW w:w="2051" w:type="dxa"/>
            <w:gridSpan w:val="2"/>
            <w:tcBorders>
              <w:top w:val="nil"/>
              <w:left w:val="nil"/>
              <w:bottom w:val="nil"/>
              <w:right w:val="nil"/>
            </w:tcBorders>
            <w:shd w:val="clear" w:color="auto" w:fill="auto"/>
            <w:noWrap/>
            <w:vAlign w:val="bottom"/>
            <w:hideMark/>
          </w:tcPr>
          <w:p w14:paraId="0716431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31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1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1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1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1C" w14:textId="77777777" w:rsidR="00214CC2" w:rsidRPr="008677B1" w:rsidRDefault="006453C1" w:rsidP="005F005A">
            <w:pPr>
              <w:spacing w:after="0"/>
              <w:rPr>
                <w:rFonts w:ascii="Times New Roman" w:eastAsia="Times New Roman" w:hAnsi="Times New Roman" w:cs="Times New Roman"/>
                <w:sz w:val="20"/>
              </w:rPr>
            </w:pPr>
          </w:p>
        </w:tc>
      </w:tr>
      <w:tr w:rsidR="006222AF" w14:paraId="07164325" w14:textId="77777777">
        <w:trPr>
          <w:trHeight w:val="300"/>
        </w:trPr>
        <w:tc>
          <w:tcPr>
            <w:tcW w:w="1036" w:type="dxa"/>
            <w:tcBorders>
              <w:top w:val="nil"/>
              <w:left w:val="nil"/>
              <w:bottom w:val="nil"/>
              <w:right w:val="nil"/>
            </w:tcBorders>
            <w:shd w:val="clear" w:color="auto" w:fill="auto"/>
            <w:noWrap/>
            <w:vAlign w:val="bottom"/>
            <w:hideMark/>
          </w:tcPr>
          <w:p w14:paraId="0716431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2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32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32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24" w14:textId="77777777" w:rsidR="00214CC2" w:rsidRPr="008677B1" w:rsidRDefault="006453C1" w:rsidP="005F005A">
            <w:pPr>
              <w:spacing w:after="0"/>
              <w:rPr>
                <w:rFonts w:ascii="Times New Roman" w:eastAsia="Times New Roman" w:hAnsi="Times New Roman" w:cs="Times New Roman"/>
                <w:sz w:val="20"/>
              </w:rPr>
            </w:pPr>
          </w:p>
        </w:tc>
      </w:tr>
      <w:tr w:rsidR="006222AF" w14:paraId="07164329" w14:textId="77777777">
        <w:trPr>
          <w:trHeight w:val="300"/>
        </w:trPr>
        <w:tc>
          <w:tcPr>
            <w:tcW w:w="1036" w:type="dxa"/>
            <w:tcBorders>
              <w:top w:val="nil"/>
              <w:left w:val="nil"/>
              <w:bottom w:val="nil"/>
              <w:right w:val="nil"/>
            </w:tcBorders>
            <w:shd w:val="clear" w:color="auto" w:fill="auto"/>
            <w:noWrap/>
            <w:vAlign w:val="bottom"/>
            <w:hideMark/>
          </w:tcPr>
          <w:p w14:paraId="07164326"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32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250  ως έχει   ΔΕΚΤΟ ΚΑΤΑ ΠΛΕΙΟΨΗΦΙΑ</w:t>
            </w:r>
          </w:p>
        </w:tc>
        <w:tc>
          <w:tcPr>
            <w:tcW w:w="1015" w:type="dxa"/>
            <w:tcBorders>
              <w:top w:val="nil"/>
              <w:left w:val="nil"/>
              <w:bottom w:val="nil"/>
              <w:right w:val="nil"/>
            </w:tcBorders>
            <w:shd w:val="clear" w:color="auto" w:fill="auto"/>
            <w:noWrap/>
            <w:vAlign w:val="bottom"/>
            <w:hideMark/>
          </w:tcPr>
          <w:p w14:paraId="07164328"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331" w14:textId="77777777">
        <w:trPr>
          <w:trHeight w:val="300"/>
        </w:trPr>
        <w:tc>
          <w:tcPr>
            <w:tcW w:w="1036" w:type="dxa"/>
            <w:tcBorders>
              <w:top w:val="nil"/>
              <w:left w:val="nil"/>
              <w:bottom w:val="nil"/>
              <w:right w:val="nil"/>
            </w:tcBorders>
            <w:shd w:val="clear" w:color="auto" w:fill="auto"/>
            <w:noWrap/>
            <w:vAlign w:val="bottom"/>
            <w:hideMark/>
          </w:tcPr>
          <w:p w14:paraId="071643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3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30" w14:textId="77777777" w:rsidR="00214CC2" w:rsidRPr="008677B1" w:rsidRDefault="006453C1" w:rsidP="005F005A">
            <w:pPr>
              <w:spacing w:after="0"/>
              <w:rPr>
                <w:rFonts w:ascii="Times New Roman" w:eastAsia="Times New Roman" w:hAnsi="Times New Roman" w:cs="Times New Roman"/>
                <w:sz w:val="20"/>
              </w:rPr>
            </w:pPr>
          </w:p>
        </w:tc>
      </w:tr>
      <w:tr w:rsidR="006222AF" w14:paraId="07164339" w14:textId="77777777">
        <w:trPr>
          <w:trHeight w:val="300"/>
        </w:trPr>
        <w:tc>
          <w:tcPr>
            <w:tcW w:w="1036" w:type="dxa"/>
            <w:tcBorders>
              <w:top w:val="nil"/>
              <w:left w:val="nil"/>
              <w:bottom w:val="nil"/>
              <w:right w:val="nil"/>
            </w:tcBorders>
            <w:shd w:val="clear" w:color="auto" w:fill="auto"/>
            <w:noWrap/>
            <w:vAlign w:val="bottom"/>
            <w:hideMark/>
          </w:tcPr>
          <w:p w14:paraId="071643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3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38" w14:textId="77777777" w:rsidR="00214CC2" w:rsidRPr="008677B1" w:rsidRDefault="006453C1" w:rsidP="005F005A">
            <w:pPr>
              <w:spacing w:after="0"/>
              <w:rPr>
                <w:rFonts w:ascii="Times New Roman" w:eastAsia="Times New Roman" w:hAnsi="Times New Roman" w:cs="Times New Roman"/>
                <w:sz w:val="20"/>
              </w:rPr>
            </w:pPr>
          </w:p>
        </w:tc>
      </w:tr>
      <w:tr w:rsidR="006222AF" w14:paraId="07164341" w14:textId="77777777">
        <w:trPr>
          <w:trHeight w:val="300"/>
        </w:trPr>
        <w:tc>
          <w:tcPr>
            <w:tcW w:w="1036" w:type="dxa"/>
            <w:tcBorders>
              <w:top w:val="nil"/>
              <w:left w:val="nil"/>
              <w:bottom w:val="nil"/>
              <w:right w:val="nil"/>
            </w:tcBorders>
            <w:shd w:val="clear" w:color="auto" w:fill="auto"/>
            <w:noWrap/>
            <w:vAlign w:val="bottom"/>
            <w:hideMark/>
          </w:tcPr>
          <w:p w14:paraId="071643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3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40" w14:textId="77777777" w:rsidR="00214CC2" w:rsidRPr="008677B1" w:rsidRDefault="006453C1" w:rsidP="005F005A">
            <w:pPr>
              <w:spacing w:after="0"/>
              <w:rPr>
                <w:rFonts w:ascii="Times New Roman" w:eastAsia="Times New Roman" w:hAnsi="Times New Roman" w:cs="Times New Roman"/>
                <w:sz w:val="20"/>
              </w:rPr>
            </w:pPr>
          </w:p>
        </w:tc>
      </w:tr>
      <w:tr w:rsidR="006222AF" w14:paraId="07164349" w14:textId="77777777">
        <w:trPr>
          <w:trHeight w:val="300"/>
        </w:trPr>
        <w:tc>
          <w:tcPr>
            <w:tcW w:w="1036" w:type="dxa"/>
            <w:tcBorders>
              <w:top w:val="nil"/>
              <w:left w:val="nil"/>
              <w:bottom w:val="nil"/>
              <w:right w:val="nil"/>
            </w:tcBorders>
            <w:shd w:val="clear" w:color="auto" w:fill="auto"/>
            <w:noWrap/>
            <w:vAlign w:val="bottom"/>
            <w:hideMark/>
          </w:tcPr>
          <w:p w14:paraId="071643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3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48" w14:textId="77777777" w:rsidR="00214CC2" w:rsidRPr="008677B1" w:rsidRDefault="006453C1" w:rsidP="005F005A">
            <w:pPr>
              <w:spacing w:after="0"/>
              <w:rPr>
                <w:rFonts w:ascii="Times New Roman" w:eastAsia="Times New Roman" w:hAnsi="Times New Roman" w:cs="Times New Roman"/>
                <w:sz w:val="20"/>
              </w:rPr>
            </w:pPr>
          </w:p>
        </w:tc>
      </w:tr>
      <w:tr w:rsidR="006222AF" w14:paraId="07164351" w14:textId="77777777">
        <w:trPr>
          <w:trHeight w:val="300"/>
        </w:trPr>
        <w:tc>
          <w:tcPr>
            <w:tcW w:w="1036" w:type="dxa"/>
            <w:tcBorders>
              <w:top w:val="nil"/>
              <w:left w:val="nil"/>
              <w:bottom w:val="nil"/>
              <w:right w:val="nil"/>
            </w:tcBorders>
            <w:shd w:val="clear" w:color="auto" w:fill="auto"/>
            <w:noWrap/>
            <w:vAlign w:val="bottom"/>
            <w:hideMark/>
          </w:tcPr>
          <w:p w14:paraId="071643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3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50" w14:textId="77777777" w:rsidR="00214CC2" w:rsidRPr="008677B1" w:rsidRDefault="006453C1" w:rsidP="005F005A">
            <w:pPr>
              <w:spacing w:after="0"/>
              <w:rPr>
                <w:rFonts w:ascii="Times New Roman" w:eastAsia="Times New Roman" w:hAnsi="Times New Roman" w:cs="Times New Roman"/>
                <w:sz w:val="20"/>
              </w:rPr>
            </w:pPr>
          </w:p>
        </w:tc>
      </w:tr>
      <w:tr w:rsidR="006222AF" w14:paraId="07164359" w14:textId="77777777">
        <w:trPr>
          <w:trHeight w:val="300"/>
        </w:trPr>
        <w:tc>
          <w:tcPr>
            <w:tcW w:w="1036" w:type="dxa"/>
            <w:tcBorders>
              <w:top w:val="nil"/>
              <w:left w:val="nil"/>
              <w:bottom w:val="nil"/>
              <w:right w:val="nil"/>
            </w:tcBorders>
            <w:shd w:val="clear" w:color="auto" w:fill="auto"/>
            <w:noWrap/>
            <w:vAlign w:val="bottom"/>
            <w:hideMark/>
          </w:tcPr>
          <w:p w14:paraId="071643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3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58" w14:textId="77777777" w:rsidR="00214CC2" w:rsidRPr="008677B1" w:rsidRDefault="006453C1" w:rsidP="005F005A">
            <w:pPr>
              <w:spacing w:after="0"/>
              <w:rPr>
                <w:rFonts w:ascii="Times New Roman" w:eastAsia="Times New Roman" w:hAnsi="Times New Roman" w:cs="Times New Roman"/>
                <w:sz w:val="20"/>
              </w:rPr>
            </w:pPr>
          </w:p>
        </w:tc>
      </w:tr>
      <w:tr w:rsidR="006222AF" w14:paraId="07164361" w14:textId="77777777">
        <w:trPr>
          <w:trHeight w:val="300"/>
        </w:trPr>
        <w:tc>
          <w:tcPr>
            <w:tcW w:w="1036" w:type="dxa"/>
            <w:tcBorders>
              <w:top w:val="nil"/>
              <w:left w:val="nil"/>
              <w:bottom w:val="nil"/>
              <w:right w:val="nil"/>
            </w:tcBorders>
            <w:shd w:val="clear" w:color="auto" w:fill="auto"/>
            <w:noWrap/>
            <w:vAlign w:val="bottom"/>
            <w:hideMark/>
          </w:tcPr>
          <w:p w14:paraId="071643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3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60" w14:textId="77777777" w:rsidR="00214CC2" w:rsidRPr="008677B1" w:rsidRDefault="006453C1" w:rsidP="005F005A">
            <w:pPr>
              <w:spacing w:after="0"/>
              <w:rPr>
                <w:rFonts w:ascii="Times New Roman" w:eastAsia="Times New Roman" w:hAnsi="Times New Roman" w:cs="Times New Roman"/>
                <w:sz w:val="20"/>
              </w:rPr>
            </w:pPr>
          </w:p>
        </w:tc>
      </w:tr>
      <w:tr w:rsidR="006222AF" w14:paraId="07164368" w14:textId="77777777">
        <w:trPr>
          <w:trHeight w:val="300"/>
        </w:trPr>
        <w:tc>
          <w:tcPr>
            <w:tcW w:w="2051" w:type="dxa"/>
            <w:gridSpan w:val="2"/>
            <w:tcBorders>
              <w:top w:val="nil"/>
              <w:left w:val="nil"/>
              <w:bottom w:val="nil"/>
              <w:right w:val="nil"/>
            </w:tcBorders>
            <w:shd w:val="clear" w:color="auto" w:fill="auto"/>
            <w:noWrap/>
            <w:vAlign w:val="bottom"/>
            <w:hideMark/>
          </w:tcPr>
          <w:p w14:paraId="071643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3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6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67" w14:textId="77777777" w:rsidR="00214CC2" w:rsidRPr="008677B1" w:rsidRDefault="006453C1" w:rsidP="005F005A">
            <w:pPr>
              <w:spacing w:after="0"/>
              <w:rPr>
                <w:rFonts w:ascii="Times New Roman" w:eastAsia="Times New Roman" w:hAnsi="Times New Roman" w:cs="Times New Roman"/>
                <w:sz w:val="20"/>
              </w:rPr>
            </w:pPr>
          </w:p>
        </w:tc>
      </w:tr>
      <w:tr w:rsidR="006222AF" w14:paraId="07164370" w14:textId="77777777">
        <w:trPr>
          <w:trHeight w:val="300"/>
        </w:trPr>
        <w:tc>
          <w:tcPr>
            <w:tcW w:w="1036" w:type="dxa"/>
            <w:tcBorders>
              <w:top w:val="nil"/>
              <w:left w:val="nil"/>
              <w:bottom w:val="nil"/>
              <w:right w:val="nil"/>
            </w:tcBorders>
            <w:shd w:val="clear" w:color="auto" w:fill="auto"/>
            <w:noWrap/>
            <w:vAlign w:val="bottom"/>
            <w:hideMark/>
          </w:tcPr>
          <w:p w14:paraId="071643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6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36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3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6F" w14:textId="77777777" w:rsidR="00214CC2" w:rsidRPr="008677B1" w:rsidRDefault="006453C1" w:rsidP="005F005A">
            <w:pPr>
              <w:spacing w:after="0"/>
              <w:rPr>
                <w:rFonts w:ascii="Times New Roman" w:eastAsia="Times New Roman" w:hAnsi="Times New Roman" w:cs="Times New Roman"/>
                <w:sz w:val="20"/>
              </w:rPr>
            </w:pPr>
          </w:p>
        </w:tc>
      </w:tr>
      <w:tr w:rsidR="006222AF" w14:paraId="07164374" w14:textId="77777777">
        <w:trPr>
          <w:trHeight w:val="300"/>
        </w:trPr>
        <w:tc>
          <w:tcPr>
            <w:tcW w:w="1036" w:type="dxa"/>
            <w:tcBorders>
              <w:top w:val="nil"/>
              <w:left w:val="nil"/>
              <w:bottom w:val="nil"/>
              <w:right w:val="nil"/>
            </w:tcBorders>
            <w:shd w:val="clear" w:color="auto" w:fill="auto"/>
            <w:noWrap/>
            <w:vAlign w:val="bottom"/>
            <w:hideMark/>
          </w:tcPr>
          <w:p w14:paraId="0716437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3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251 ως έχει   ΔΕΚΤΟ ΚΑΤΑ ΠΛΕΙΟΨΗΦΙΑ</w:t>
            </w:r>
          </w:p>
        </w:tc>
        <w:tc>
          <w:tcPr>
            <w:tcW w:w="1015" w:type="dxa"/>
            <w:tcBorders>
              <w:top w:val="nil"/>
              <w:left w:val="nil"/>
              <w:bottom w:val="nil"/>
              <w:right w:val="nil"/>
            </w:tcBorders>
            <w:shd w:val="clear" w:color="auto" w:fill="auto"/>
            <w:noWrap/>
            <w:vAlign w:val="bottom"/>
            <w:hideMark/>
          </w:tcPr>
          <w:p w14:paraId="0716437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37C" w14:textId="77777777">
        <w:trPr>
          <w:trHeight w:val="300"/>
        </w:trPr>
        <w:tc>
          <w:tcPr>
            <w:tcW w:w="1036" w:type="dxa"/>
            <w:tcBorders>
              <w:top w:val="nil"/>
              <w:left w:val="nil"/>
              <w:bottom w:val="nil"/>
              <w:right w:val="nil"/>
            </w:tcBorders>
            <w:shd w:val="clear" w:color="auto" w:fill="auto"/>
            <w:noWrap/>
            <w:vAlign w:val="bottom"/>
            <w:hideMark/>
          </w:tcPr>
          <w:p w14:paraId="071643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3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7B" w14:textId="77777777" w:rsidR="00214CC2" w:rsidRPr="008677B1" w:rsidRDefault="006453C1" w:rsidP="005F005A">
            <w:pPr>
              <w:spacing w:after="0"/>
              <w:rPr>
                <w:rFonts w:ascii="Times New Roman" w:eastAsia="Times New Roman" w:hAnsi="Times New Roman" w:cs="Times New Roman"/>
                <w:sz w:val="20"/>
              </w:rPr>
            </w:pPr>
          </w:p>
        </w:tc>
      </w:tr>
      <w:tr w:rsidR="006222AF" w14:paraId="07164384" w14:textId="77777777">
        <w:trPr>
          <w:trHeight w:val="300"/>
        </w:trPr>
        <w:tc>
          <w:tcPr>
            <w:tcW w:w="1036" w:type="dxa"/>
            <w:tcBorders>
              <w:top w:val="nil"/>
              <w:left w:val="nil"/>
              <w:bottom w:val="nil"/>
              <w:right w:val="nil"/>
            </w:tcBorders>
            <w:shd w:val="clear" w:color="auto" w:fill="auto"/>
            <w:noWrap/>
            <w:vAlign w:val="bottom"/>
            <w:hideMark/>
          </w:tcPr>
          <w:p w14:paraId="071643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3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83" w14:textId="77777777" w:rsidR="00214CC2" w:rsidRPr="008677B1" w:rsidRDefault="006453C1" w:rsidP="005F005A">
            <w:pPr>
              <w:spacing w:after="0"/>
              <w:rPr>
                <w:rFonts w:ascii="Times New Roman" w:eastAsia="Times New Roman" w:hAnsi="Times New Roman" w:cs="Times New Roman"/>
                <w:sz w:val="20"/>
              </w:rPr>
            </w:pPr>
          </w:p>
        </w:tc>
      </w:tr>
      <w:tr w:rsidR="006222AF" w14:paraId="0716438C" w14:textId="77777777">
        <w:trPr>
          <w:trHeight w:val="300"/>
        </w:trPr>
        <w:tc>
          <w:tcPr>
            <w:tcW w:w="1036" w:type="dxa"/>
            <w:tcBorders>
              <w:top w:val="nil"/>
              <w:left w:val="nil"/>
              <w:bottom w:val="nil"/>
              <w:right w:val="nil"/>
            </w:tcBorders>
            <w:shd w:val="clear" w:color="auto" w:fill="auto"/>
            <w:noWrap/>
            <w:vAlign w:val="bottom"/>
            <w:hideMark/>
          </w:tcPr>
          <w:p w14:paraId="071643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3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8B" w14:textId="77777777" w:rsidR="00214CC2" w:rsidRPr="008677B1" w:rsidRDefault="006453C1" w:rsidP="005F005A">
            <w:pPr>
              <w:spacing w:after="0"/>
              <w:rPr>
                <w:rFonts w:ascii="Times New Roman" w:eastAsia="Times New Roman" w:hAnsi="Times New Roman" w:cs="Times New Roman"/>
                <w:sz w:val="20"/>
              </w:rPr>
            </w:pPr>
          </w:p>
        </w:tc>
      </w:tr>
      <w:tr w:rsidR="006222AF" w14:paraId="07164394" w14:textId="77777777">
        <w:trPr>
          <w:trHeight w:val="300"/>
        </w:trPr>
        <w:tc>
          <w:tcPr>
            <w:tcW w:w="1036" w:type="dxa"/>
            <w:tcBorders>
              <w:top w:val="nil"/>
              <w:left w:val="nil"/>
              <w:bottom w:val="nil"/>
              <w:right w:val="nil"/>
            </w:tcBorders>
            <w:shd w:val="clear" w:color="auto" w:fill="auto"/>
            <w:noWrap/>
            <w:vAlign w:val="bottom"/>
            <w:hideMark/>
          </w:tcPr>
          <w:p w14:paraId="071643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3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93" w14:textId="77777777" w:rsidR="00214CC2" w:rsidRPr="008677B1" w:rsidRDefault="006453C1" w:rsidP="005F005A">
            <w:pPr>
              <w:spacing w:after="0"/>
              <w:rPr>
                <w:rFonts w:ascii="Times New Roman" w:eastAsia="Times New Roman" w:hAnsi="Times New Roman" w:cs="Times New Roman"/>
                <w:sz w:val="20"/>
              </w:rPr>
            </w:pPr>
          </w:p>
        </w:tc>
      </w:tr>
      <w:tr w:rsidR="006222AF" w14:paraId="0716439C" w14:textId="77777777">
        <w:trPr>
          <w:trHeight w:val="300"/>
        </w:trPr>
        <w:tc>
          <w:tcPr>
            <w:tcW w:w="1036" w:type="dxa"/>
            <w:tcBorders>
              <w:top w:val="nil"/>
              <w:left w:val="nil"/>
              <w:bottom w:val="nil"/>
              <w:right w:val="nil"/>
            </w:tcBorders>
            <w:shd w:val="clear" w:color="auto" w:fill="auto"/>
            <w:noWrap/>
            <w:vAlign w:val="bottom"/>
            <w:hideMark/>
          </w:tcPr>
          <w:p w14:paraId="071643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3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9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9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9B" w14:textId="77777777" w:rsidR="00214CC2" w:rsidRPr="008677B1" w:rsidRDefault="006453C1" w:rsidP="005F005A">
            <w:pPr>
              <w:spacing w:after="0"/>
              <w:rPr>
                <w:rFonts w:ascii="Times New Roman" w:eastAsia="Times New Roman" w:hAnsi="Times New Roman" w:cs="Times New Roman"/>
                <w:sz w:val="20"/>
              </w:rPr>
            </w:pPr>
          </w:p>
        </w:tc>
      </w:tr>
      <w:tr w:rsidR="006222AF" w14:paraId="071643A4" w14:textId="77777777">
        <w:trPr>
          <w:trHeight w:val="300"/>
        </w:trPr>
        <w:tc>
          <w:tcPr>
            <w:tcW w:w="1036" w:type="dxa"/>
            <w:tcBorders>
              <w:top w:val="nil"/>
              <w:left w:val="nil"/>
              <w:bottom w:val="nil"/>
              <w:right w:val="nil"/>
            </w:tcBorders>
            <w:shd w:val="clear" w:color="auto" w:fill="auto"/>
            <w:noWrap/>
            <w:vAlign w:val="bottom"/>
            <w:hideMark/>
          </w:tcPr>
          <w:p w14:paraId="071643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39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A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A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A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A3" w14:textId="77777777" w:rsidR="00214CC2" w:rsidRPr="008677B1" w:rsidRDefault="006453C1" w:rsidP="005F005A">
            <w:pPr>
              <w:spacing w:after="0"/>
              <w:rPr>
                <w:rFonts w:ascii="Times New Roman" w:eastAsia="Times New Roman" w:hAnsi="Times New Roman" w:cs="Times New Roman"/>
                <w:sz w:val="20"/>
              </w:rPr>
            </w:pPr>
          </w:p>
        </w:tc>
      </w:tr>
      <w:tr w:rsidR="006222AF" w14:paraId="071643AC" w14:textId="77777777">
        <w:trPr>
          <w:trHeight w:val="300"/>
        </w:trPr>
        <w:tc>
          <w:tcPr>
            <w:tcW w:w="1036" w:type="dxa"/>
            <w:tcBorders>
              <w:top w:val="nil"/>
              <w:left w:val="nil"/>
              <w:bottom w:val="nil"/>
              <w:right w:val="nil"/>
            </w:tcBorders>
            <w:shd w:val="clear" w:color="auto" w:fill="auto"/>
            <w:noWrap/>
            <w:vAlign w:val="bottom"/>
            <w:hideMark/>
          </w:tcPr>
          <w:p w14:paraId="071643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3A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A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A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A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AB" w14:textId="77777777" w:rsidR="00214CC2" w:rsidRPr="008677B1" w:rsidRDefault="006453C1" w:rsidP="005F005A">
            <w:pPr>
              <w:spacing w:after="0"/>
              <w:rPr>
                <w:rFonts w:ascii="Times New Roman" w:eastAsia="Times New Roman" w:hAnsi="Times New Roman" w:cs="Times New Roman"/>
                <w:sz w:val="20"/>
              </w:rPr>
            </w:pPr>
          </w:p>
        </w:tc>
      </w:tr>
      <w:tr w:rsidR="006222AF" w14:paraId="071643B3" w14:textId="77777777">
        <w:trPr>
          <w:trHeight w:val="300"/>
        </w:trPr>
        <w:tc>
          <w:tcPr>
            <w:tcW w:w="2051" w:type="dxa"/>
            <w:gridSpan w:val="2"/>
            <w:tcBorders>
              <w:top w:val="nil"/>
              <w:left w:val="nil"/>
              <w:bottom w:val="nil"/>
              <w:right w:val="nil"/>
            </w:tcBorders>
            <w:shd w:val="clear" w:color="auto" w:fill="auto"/>
            <w:noWrap/>
            <w:vAlign w:val="bottom"/>
            <w:hideMark/>
          </w:tcPr>
          <w:p w14:paraId="071643A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3A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B2" w14:textId="77777777" w:rsidR="00214CC2" w:rsidRPr="008677B1" w:rsidRDefault="006453C1" w:rsidP="005F005A">
            <w:pPr>
              <w:spacing w:after="0"/>
              <w:rPr>
                <w:rFonts w:ascii="Times New Roman" w:eastAsia="Times New Roman" w:hAnsi="Times New Roman" w:cs="Times New Roman"/>
                <w:sz w:val="20"/>
              </w:rPr>
            </w:pPr>
          </w:p>
        </w:tc>
      </w:tr>
      <w:tr w:rsidR="006222AF" w14:paraId="071643BB" w14:textId="77777777">
        <w:trPr>
          <w:trHeight w:val="300"/>
        </w:trPr>
        <w:tc>
          <w:tcPr>
            <w:tcW w:w="1036" w:type="dxa"/>
            <w:tcBorders>
              <w:top w:val="nil"/>
              <w:left w:val="nil"/>
              <w:bottom w:val="nil"/>
              <w:right w:val="nil"/>
            </w:tcBorders>
            <w:shd w:val="clear" w:color="auto" w:fill="auto"/>
            <w:noWrap/>
            <w:vAlign w:val="bottom"/>
            <w:hideMark/>
          </w:tcPr>
          <w:p w14:paraId="071643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B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B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3B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3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BA" w14:textId="77777777" w:rsidR="00214CC2" w:rsidRPr="008677B1" w:rsidRDefault="006453C1" w:rsidP="005F005A">
            <w:pPr>
              <w:spacing w:after="0"/>
              <w:rPr>
                <w:rFonts w:ascii="Times New Roman" w:eastAsia="Times New Roman" w:hAnsi="Times New Roman" w:cs="Times New Roman"/>
                <w:sz w:val="20"/>
              </w:rPr>
            </w:pPr>
          </w:p>
        </w:tc>
      </w:tr>
      <w:tr w:rsidR="006222AF" w14:paraId="071643BF" w14:textId="77777777">
        <w:trPr>
          <w:trHeight w:val="300"/>
        </w:trPr>
        <w:tc>
          <w:tcPr>
            <w:tcW w:w="1036" w:type="dxa"/>
            <w:tcBorders>
              <w:top w:val="nil"/>
              <w:left w:val="nil"/>
              <w:bottom w:val="nil"/>
              <w:right w:val="nil"/>
            </w:tcBorders>
            <w:shd w:val="clear" w:color="auto" w:fill="auto"/>
            <w:noWrap/>
            <w:vAlign w:val="bottom"/>
            <w:hideMark/>
          </w:tcPr>
          <w:p w14:paraId="071643BC"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3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252 ως έχει   ΔΕΚΤΟ ΚΑΤΑ ΠΛΕΙΟΨΗΦΙΑ</w:t>
            </w:r>
          </w:p>
        </w:tc>
        <w:tc>
          <w:tcPr>
            <w:tcW w:w="1015" w:type="dxa"/>
            <w:tcBorders>
              <w:top w:val="nil"/>
              <w:left w:val="nil"/>
              <w:bottom w:val="nil"/>
              <w:right w:val="nil"/>
            </w:tcBorders>
            <w:shd w:val="clear" w:color="auto" w:fill="auto"/>
            <w:noWrap/>
            <w:vAlign w:val="bottom"/>
            <w:hideMark/>
          </w:tcPr>
          <w:p w14:paraId="071643BE"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3C7" w14:textId="77777777">
        <w:trPr>
          <w:trHeight w:val="300"/>
        </w:trPr>
        <w:tc>
          <w:tcPr>
            <w:tcW w:w="1036" w:type="dxa"/>
            <w:tcBorders>
              <w:top w:val="nil"/>
              <w:left w:val="nil"/>
              <w:bottom w:val="nil"/>
              <w:right w:val="nil"/>
            </w:tcBorders>
            <w:shd w:val="clear" w:color="auto" w:fill="auto"/>
            <w:noWrap/>
            <w:vAlign w:val="bottom"/>
            <w:hideMark/>
          </w:tcPr>
          <w:p w14:paraId="071643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3C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C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C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C6" w14:textId="77777777" w:rsidR="00214CC2" w:rsidRPr="008677B1" w:rsidRDefault="006453C1" w:rsidP="005F005A">
            <w:pPr>
              <w:spacing w:after="0"/>
              <w:rPr>
                <w:rFonts w:ascii="Times New Roman" w:eastAsia="Times New Roman" w:hAnsi="Times New Roman" w:cs="Times New Roman"/>
                <w:sz w:val="20"/>
              </w:rPr>
            </w:pPr>
          </w:p>
        </w:tc>
      </w:tr>
      <w:tr w:rsidR="006222AF" w14:paraId="071643CF" w14:textId="77777777">
        <w:trPr>
          <w:trHeight w:val="300"/>
        </w:trPr>
        <w:tc>
          <w:tcPr>
            <w:tcW w:w="1036" w:type="dxa"/>
            <w:tcBorders>
              <w:top w:val="nil"/>
              <w:left w:val="nil"/>
              <w:bottom w:val="nil"/>
              <w:right w:val="nil"/>
            </w:tcBorders>
            <w:shd w:val="clear" w:color="auto" w:fill="auto"/>
            <w:noWrap/>
            <w:vAlign w:val="bottom"/>
            <w:hideMark/>
          </w:tcPr>
          <w:p w14:paraId="071643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3C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C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C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CE" w14:textId="77777777" w:rsidR="00214CC2" w:rsidRPr="008677B1" w:rsidRDefault="006453C1" w:rsidP="005F005A">
            <w:pPr>
              <w:spacing w:after="0"/>
              <w:rPr>
                <w:rFonts w:ascii="Times New Roman" w:eastAsia="Times New Roman" w:hAnsi="Times New Roman" w:cs="Times New Roman"/>
                <w:sz w:val="20"/>
              </w:rPr>
            </w:pPr>
          </w:p>
        </w:tc>
      </w:tr>
      <w:tr w:rsidR="006222AF" w14:paraId="071643D7" w14:textId="77777777">
        <w:trPr>
          <w:trHeight w:val="300"/>
        </w:trPr>
        <w:tc>
          <w:tcPr>
            <w:tcW w:w="1036" w:type="dxa"/>
            <w:tcBorders>
              <w:top w:val="nil"/>
              <w:left w:val="nil"/>
              <w:bottom w:val="nil"/>
              <w:right w:val="nil"/>
            </w:tcBorders>
            <w:shd w:val="clear" w:color="auto" w:fill="auto"/>
            <w:noWrap/>
            <w:vAlign w:val="bottom"/>
            <w:hideMark/>
          </w:tcPr>
          <w:p w14:paraId="071643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3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D6" w14:textId="77777777" w:rsidR="00214CC2" w:rsidRPr="008677B1" w:rsidRDefault="006453C1" w:rsidP="005F005A">
            <w:pPr>
              <w:spacing w:after="0"/>
              <w:rPr>
                <w:rFonts w:ascii="Times New Roman" w:eastAsia="Times New Roman" w:hAnsi="Times New Roman" w:cs="Times New Roman"/>
                <w:sz w:val="20"/>
              </w:rPr>
            </w:pPr>
          </w:p>
        </w:tc>
      </w:tr>
      <w:tr w:rsidR="006222AF" w14:paraId="071643DF" w14:textId="77777777">
        <w:trPr>
          <w:trHeight w:val="300"/>
        </w:trPr>
        <w:tc>
          <w:tcPr>
            <w:tcW w:w="1036" w:type="dxa"/>
            <w:tcBorders>
              <w:top w:val="nil"/>
              <w:left w:val="nil"/>
              <w:bottom w:val="nil"/>
              <w:right w:val="nil"/>
            </w:tcBorders>
            <w:shd w:val="clear" w:color="auto" w:fill="auto"/>
            <w:noWrap/>
            <w:vAlign w:val="bottom"/>
            <w:hideMark/>
          </w:tcPr>
          <w:p w14:paraId="071643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3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3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DE" w14:textId="77777777" w:rsidR="00214CC2" w:rsidRPr="008677B1" w:rsidRDefault="006453C1" w:rsidP="005F005A">
            <w:pPr>
              <w:spacing w:after="0"/>
              <w:rPr>
                <w:rFonts w:ascii="Times New Roman" w:eastAsia="Times New Roman" w:hAnsi="Times New Roman" w:cs="Times New Roman"/>
                <w:sz w:val="20"/>
              </w:rPr>
            </w:pPr>
          </w:p>
        </w:tc>
      </w:tr>
      <w:tr w:rsidR="006222AF" w14:paraId="071643E7" w14:textId="77777777">
        <w:trPr>
          <w:trHeight w:val="300"/>
        </w:trPr>
        <w:tc>
          <w:tcPr>
            <w:tcW w:w="1036" w:type="dxa"/>
            <w:tcBorders>
              <w:top w:val="nil"/>
              <w:left w:val="nil"/>
              <w:bottom w:val="nil"/>
              <w:right w:val="nil"/>
            </w:tcBorders>
            <w:shd w:val="clear" w:color="auto" w:fill="auto"/>
            <w:noWrap/>
            <w:vAlign w:val="bottom"/>
            <w:hideMark/>
          </w:tcPr>
          <w:p w14:paraId="071643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3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E6" w14:textId="77777777" w:rsidR="00214CC2" w:rsidRPr="008677B1" w:rsidRDefault="006453C1" w:rsidP="005F005A">
            <w:pPr>
              <w:spacing w:after="0"/>
              <w:rPr>
                <w:rFonts w:ascii="Times New Roman" w:eastAsia="Times New Roman" w:hAnsi="Times New Roman" w:cs="Times New Roman"/>
                <w:sz w:val="20"/>
              </w:rPr>
            </w:pPr>
          </w:p>
        </w:tc>
      </w:tr>
      <w:tr w:rsidR="006222AF" w14:paraId="071643EF" w14:textId="77777777">
        <w:trPr>
          <w:trHeight w:val="300"/>
        </w:trPr>
        <w:tc>
          <w:tcPr>
            <w:tcW w:w="1036" w:type="dxa"/>
            <w:tcBorders>
              <w:top w:val="nil"/>
              <w:left w:val="nil"/>
              <w:bottom w:val="nil"/>
              <w:right w:val="nil"/>
            </w:tcBorders>
            <w:shd w:val="clear" w:color="auto" w:fill="auto"/>
            <w:noWrap/>
            <w:vAlign w:val="bottom"/>
            <w:hideMark/>
          </w:tcPr>
          <w:p w14:paraId="071643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3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3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EE" w14:textId="77777777" w:rsidR="00214CC2" w:rsidRPr="008677B1" w:rsidRDefault="006453C1" w:rsidP="005F005A">
            <w:pPr>
              <w:spacing w:after="0"/>
              <w:rPr>
                <w:rFonts w:ascii="Times New Roman" w:eastAsia="Times New Roman" w:hAnsi="Times New Roman" w:cs="Times New Roman"/>
                <w:sz w:val="20"/>
              </w:rPr>
            </w:pPr>
          </w:p>
        </w:tc>
      </w:tr>
      <w:tr w:rsidR="006222AF" w14:paraId="071643F7" w14:textId="77777777">
        <w:trPr>
          <w:trHeight w:val="300"/>
        </w:trPr>
        <w:tc>
          <w:tcPr>
            <w:tcW w:w="1036" w:type="dxa"/>
            <w:tcBorders>
              <w:top w:val="nil"/>
              <w:left w:val="nil"/>
              <w:bottom w:val="nil"/>
              <w:right w:val="nil"/>
            </w:tcBorders>
            <w:shd w:val="clear" w:color="auto" w:fill="auto"/>
            <w:noWrap/>
            <w:vAlign w:val="bottom"/>
            <w:hideMark/>
          </w:tcPr>
          <w:p w14:paraId="071643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3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3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F6" w14:textId="77777777" w:rsidR="00214CC2" w:rsidRPr="008677B1" w:rsidRDefault="006453C1" w:rsidP="005F005A">
            <w:pPr>
              <w:spacing w:after="0"/>
              <w:rPr>
                <w:rFonts w:ascii="Times New Roman" w:eastAsia="Times New Roman" w:hAnsi="Times New Roman" w:cs="Times New Roman"/>
                <w:sz w:val="20"/>
              </w:rPr>
            </w:pPr>
          </w:p>
        </w:tc>
      </w:tr>
      <w:tr w:rsidR="006222AF" w14:paraId="071643FE" w14:textId="77777777">
        <w:trPr>
          <w:trHeight w:val="300"/>
        </w:trPr>
        <w:tc>
          <w:tcPr>
            <w:tcW w:w="2051" w:type="dxa"/>
            <w:gridSpan w:val="2"/>
            <w:tcBorders>
              <w:top w:val="nil"/>
              <w:left w:val="nil"/>
              <w:bottom w:val="nil"/>
              <w:right w:val="nil"/>
            </w:tcBorders>
            <w:shd w:val="clear" w:color="auto" w:fill="auto"/>
            <w:noWrap/>
            <w:vAlign w:val="bottom"/>
            <w:hideMark/>
          </w:tcPr>
          <w:p w14:paraId="071643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3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3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3F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3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3FD" w14:textId="77777777" w:rsidR="00214CC2" w:rsidRPr="008677B1" w:rsidRDefault="006453C1" w:rsidP="005F005A">
            <w:pPr>
              <w:spacing w:after="0"/>
              <w:rPr>
                <w:rFonts w:ascii="Times New Roman" w:eastAsia="Times New Roman" w:hAnsi="Times New Roman" w:cs="Times New Roman"/>
                <w:sz w:val="20"/>
              </w:rPr>
            </w:pPr>
          </w:p>
        </w:tc>
      </w:tr>
      <w:tr w:rsidR="006222AF" w14:paraId="07164406" w14:textId="77777777">
        <w:trPr>
          <w:trHeight w:val="300"/>
        </w:trPr>
        <w:tc>
          <w:tcPr>
            <w:tcW w:w="1036" w:type="dxa"/>
            <w:tcBorders>
              <w:top w:val="nil"/>
              <w:left w:val="nil"/>
              <w:bottom w:val="nil"/>
              <w:right w:val="nil"/>
            </w:tcBorders>
            <w:shd w:val="clear" w:color="auto" w:fill="auto"/>
            <w:noWrap/>
            <w:vAlign w:val="bottom"/>
            <w:hideMark/>
          </w:tcPr>
          <w:p w14:paraId="071643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0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0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40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4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05" w14:textId="77777777" w:rsidR="00214CC2" w:rsidRPr="008677B1" w:rsidRDefault="006453C1" w:rsidP="005F005A">
            <w:pPr>
              <w:spacing w:after="0"/>
              <w:rPr>
                <w:rFonts w:ascii="Times New Roman" w:eastAsia="Times New Roman" w:hAnsi="Times New Roman" w:cs="Times New Roman"/>
                <w:sz w:val="20"/>
              </w:rPr>
            </w:pPr>
          </w:p>
        </w:tc>
      </w:tr>
      <w:tr w:rsidR="006222AF" w14:paraId="0716440A" w14:textId="77777777">
        <w:trPr>
          <w:trHeight w:val="300"/>
        </w:trPr>
        <w:tc>
          <w:tcPr>
            <w:tcW w:w="1036" w:type="dxa"/>
            <w:tcBorders>
              <w:top w:val="nil"/>
              <w:left w:val="nil"/>
              <w:bottom w:val="nil"/>
              <w:right w:val="nil"/>
            </w:tcBorders>
            <w:shd w:val="clear" w:color="auto" w:fill="auto"/>
            <w:noWrap/>
            <w:vAlign w:val="bottom"/>
            <w:hideMark/>
          </w:tcPr>
          <w:p w14:paraId="07164407"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4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253 ως έχει   ΔΕΚΤΟ ΚΑΤΑ ΠΛΕΙΟΨΗΦΙΑ</w:t>
            </w:r>
          </w:p>
        </w:tc>
        <w:tc>
          <w:tcPr>
            <w:tcW w:w="1015" w:type="dxa"/>
            <w:tcBorders>
              <w:top w:val="nil"/>
              <w:left w:val="nil"/>
              <w:bottom w:val="nil"/>
              <w:right w:val="nil"/>
            </w:tcBorders>
            <w:shd w:val="clear" w:color="auto" w:fill="auto"/>
            <w:noWrap/>
            <w:vAlign w:val="bottom"/>
            <w:hideMark/>
          </w:tcPr>
          <w:p w14:paraId="07164409"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412" w14:textId="77777777">
        <w:trPr>
          <w:trHeight w:val="300"/>
        </w:trPr>
        <w:tc>
          <w:tcPr>
            <w:tcW w:w="1036" w:type="dxa"/>
            <w:tcBorders>
              <w:top w:val="nil"/>
              <w:left w:val="nil"/>
              <w:bottom w:val="nil"/>
              <w:right w:val="nil"/>
            </w:tcBorders>
            <w:shd w:val="clear" w:color="auto" w:fill="auto"/>
            <w:noWrap/>
            <w:vAlign w:val="bottom"/>
            <w:hideMark/>
          </w:tcPr>
          <w:p w14:paraId="071644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4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11" w14:textId="77777777" w:rsidR="00214CC2" w:rsidRPr="008677B1" w:rsidRDefault="006453C1" w:rsidP="005F005A">
            <w:pPr>
              <w:spacing w:after="0"/>
              <w:rPr>
                <w:rFonts w:ascii="Times New Roman" w:eastAsia="Times New Roman" w:hAnsi="Times New Roman" w:cs="Times New Roman"/>
                <w:sz w:val="20"/>
              </w:rPr>
            </w:pPr>
          </w:p>
        </w:tc>
      </w:tr>
      <w:tr w:rsidR="006222AF" w14:paraId="0716441A" w14:textId="77777777">
        <w:trPr>
          <w:trHeight w:val="300"/>
        </w:trPr>
        <w:tc>
          <w:tcPr>
            <w:tcW w:w="1036" w:type="dxa"/>
            <w:tcBorders>
              <w:top w:val="nil"/>
              <w:left w:val="nil"/>
              <w:bottom w:val="nil"/>
              <w:right w:val="nil"/>
            </w:tcBorders>
            <w:shd w:val="clear" w:color="auto" w:fill="auto"/>
            <w:noWrap/>
            <w:vAlign w:val="bottom"/>
            <w:hideMark/>
          </w:tcPr>
          <w:p w14:paraId="071644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4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19" w14:textId="77777777" w:rsidR="00214CC2" w:rsidRPr="008677B1" w:rsidRDefault="006453C1" w:rsidP="005F005A">
            <w:pPr>
              <w:spacing w:after="0"/>
              <w:rPr>
                <w:rFonts w:ascii="Times New Roman" w:eastAsia="Times New Roman" w:hAnsi="Times New Roman" w:cs="Times New Roman"/>
                <w:sz w:val="20"/>
              </w:rPr>
            </w:pPr>
          </w:p>
        </w:tc>
      </w:tr>
      <w:tr w:rsidR="006222AF" w14:paraId="07164422" w14:textId="77777777">
        <w:trPr>
          <w:trHeight w:val="300"/>
        </w:trPr>
        <w:tc>
          <w:tcPr>
            <w:tcW w:w="1036" w:type="dxa"/>
            <w:tcBorders>
              <w:top w:val="nil"/>
              <w:left w:val="nil"/>
              <w:bottom w:val="nil"/>
              <w:right w:val="nil"/>
            </w:tcBorders>
            <w:shd w:val="clear" w:color="auto" w:fill="auto"/>
            <w:noWrap/>
            <w:vAlign w:val="bottom"/>
            <w:hideMark/>
          </w:tcPr>
          <w:p w14:paraId="071644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4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21" w14:textId="77777777" w:rsidR="00214CC2" w:rsidRPr="008677B1" w:rsidRDefault="006453C1" w:rsidP="005F005A">
            <w:pPr>
              <w:spacing w:after="0"/>
              <w:rPr>
                <w:rFonts w:ascii="Times New Roman" w:eastAsia="Times New Roman" w:hAnsi="Times New Roman" w:cs="Times New Roman"/>
                <w:sz w:val="20"/>
              </w:rPr>
            </w:pPr>
          </w:p>
        </w:tc>
      </w:tr>
      <w:tr w:rsidR="006222AF" w14:paraId="0716442A" w14:textId="77777777">
        <w:trPr>
          <w:trHeight w:val="300"/>
        </w:trPr>
        <w:tc>
          <w:tcPr>
            <w:tcW w:w="1036" w:type="dxa"/>
            <w:tcBorders>
              <w:top w:val="nil"/>
              <w:left w:val="nil"/>
              <w:bottom w:val="nil"/>
              <w:right w:val="nil"/>
            </w:tcBorders>
            <w:shd w:val="clear" w:color="auto" w:fill="auto"/>
            <w:noWrap/>
            <w:vAlign w:val="bottom"/>
            <w:hideMark/>
          </w:tcPr>
          <w:p w14:paraId="071644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4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29" w14:textId="77777777" w:rsidR="00214CC2" w:rsidRPr="008677B1" w:rsidRDefault="006453C1" w:rsidP="005F005A">
            <w:pPr>
              <w:spacing w:after="0"/>
              <w:rPr>
                <w:rFonts w:ascii="Times New Roman" w:eastAsia="Times New Roman" w:hAnsi="Times New Roman" w:cs="Times New Roman"/>
                <w:sz w:val="20"/>
              </w:rPr>
            </w:pPr>
          </w:p>
        </w:tc>
      </w:tr>
      <w:tr w:rsidR="006222AF" w14:paraId="07164432" w14:textId="77777777">
        <w:trPr>
          <w:trHeight w:val="300"/>
        </w:trPr>
        <w:tc>
          <w:tcPr>
            <w:tcW w:w="1036" w:type="dxa"/>
            <w:tcBorders>
              <w:top w:val="nil"/>
              <w:left w:val="nil"/>
              <w:bottom w:val="nil"/>
              <w:right w:val="nil"/>
            </w:tcBorders>
            <w:shd w:val="clear" w:color="auto" w:fill="auto"/>
            <w:noWrap/>
            <w:vAlign w:val="bottom"/>
            <w:hideMark/>
          </w:tcPr>
          <w:p w14:paraId="071644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4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31" w14:textId="77777777" w:rsidR="00214CC2" w:rsidRPr="008677B1" w:rsidRDefault="006453C1" w:rsidP="005F005A">
            <w:pPr>
              <w:spacing w:after="0"/>
              <w:rPr>
                <w:rFonts w:ascii="Times New Roman" w:eastAsia="Times New Roman" w:hAnsi="Times New Roman" w:cs="Times New Roman"/>
                <w:sz w:val="20"/>
              </w:rPr>
            </w:pPr>
          </w:p>
        </w:tc>
      </w:tr>
      <w:tr w:rsidR="006222AF" w14:paraId="0716443A" w14:textId="77777777">
        <w:trPr>
          <w:trHeight w:val="300"/>
        </w:trPr>
        <w:tc>
          <w:tcPr>
            <w:tcW w:w="1036" w:type="dxa"/>
            <w:tcBorders>
              <w:top w:val="nil"/>
              <w:left w:val="nil"/>
              <w:bottom w:val="nil"/>
              <w:right w:val="nil"/>
            </w:tcBorders>
            <w:shd w:val="clear" w:color="auto" w:fill="auto"/>
            <w:noWrap/>
            <w:vAlign w:val="bottom"/>
            <w:hideMark/>
          </w:tcPr>
          <w:p w14:paraId="071644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4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39" w14:textId="77777777" w:rsidR="00214CC2" w:rsidRPr="008677B1" w:rsidRDefault="006453C1" w:rsidP="005F005A">
            <w:pPr>
              <w:spacing w:after="0"/>
              <w:rPr>
                <w:rFonts w:ascii="Times New Roman" w:eastAsia="Times New Roman" w:hAnsi="Times New Roman" w:cs="Times New Roman"/>
                <w:sz w:val="20"/>
              </w:rPr>
            </w:pPr>
          </w:p>
        </w:tc>
      </w:tr>
      <w:tr w:rsidR="006222AF" w14:paraId="07164442" w14:textId="77777777">
        <w:trPr>
          <w:trHeight w:val="300"/>
        </w:trPr>
        <w:tc>
          <w:tcPr>
            <w:tcW w:w="1036" w:type="dxa"/>
            <w:tcBorders>
              <w:top w:val="nil"/>
              <w:left w:val="nil"/>
              <w:bottom w:val="nil"/>
              <w:right w:val="nil"/>
            </w:tcBorders>
            <w:shd w:val="clear" w:color="auto" w:fill="auto"/>
            <w:noWrap/>
            <w:vAlign w:val="bottom"/>
            <w:hideMark/>
          </w:tcPr>
          <w:p w14:paraId="071644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4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4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41" w14:textId="77777777" w:rsidR="00214CC2" w:rsidRPr="008677B1" w:rsidRDefault="006453C1" w:rsidP="005F005A">
            <w:pPr>
              <w:spacing w:after="0"/>
              <w:rPr>
                <w:rFonts w:ascii="Times New Roman" w:eastAsia="Times New Roman" w:hAnsi="Times New Roman" w:cs="Times New Roman"/>
                <w:sz w:val="20"/>
              </w:rPr>
            </w:pPr>
          </w:p>
        </w:tc>
      </w:tr>
      <w:tr w:rsidR="006222AF" w14:paraId="07164449" w14:textId="77777777">
        <w:trPr>
          <w:trHeight w:val="300"/>
        </w:trPr>
        <w:tc>
          <w:tcPr>
            <w:tcW w:w="2051" w:type="dxa"/>
            <w:gridSpan w:val="2"/>
            <w:tcBorders>
              <w:top w:val="nil"/>
              <w:left w:val="nil"/>
              <w:bottom w:val="nil"/>
              <w:right w:val="nil"/>
            </w:tcBorders>
            <w:shd w:val="clear" w:color="auto" w:fill="auto"/>
            <w:noWrap/>
            <w:vAlign w:val="bottom"/>
            <w:hideMark/>
          </w:tcPr>
          <w:p w14:paraId="071644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4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48" w14:textId="77777777" w:rsidR="00214CC2" w:rsidRPr="008677B1" w:rsidRDefault="006453C1" w:rsidP="005F005A">
            <w:pPr>
              <w:spacing w:after="0"/>
              <w:rPr>
                <w:rFonts w:ascii="Times New Roman" w:eastAsia="Times New Roman" w:hAnsi="Times New Roman" w:cs="Times New Roman"/>
                <w:sz w:val="20"/>
              </w:rPr>
            </w:pPr>
          </w:p>
        </w:tc>
      </w:tr>
      <w:tr w:rsidR="006222AF" w14:paraId="07164451" w14:textId="77777777">
        <w:trPr>
          <w:trHeight w:val="300"/>
        </w:trPr>
        <w:tc>
          <w:tcPr>
            <w:tcW w:w="1036" w:type="dxa"/>
            <w:tcBorders>
              <w:top w:val="nil"/>
              <w:left w:val="nil"/>
              <w:bottom w:val="nil"/>
              <w:right w:val="nil"/>
            </w:tcBorders>
            <w:shd w:val="clear" w:color="auto" w:fill="auto"/>
            <w:noWrap/>
            <w:vAlign w:val="bottom"/>
            <w:hideMark/>
          </w:tcPr>
          <w:p w14:paraId="071644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4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4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44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4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50" w14:textId="77777777" w:rsidR="00214CC2" w:rsidRPr="008677B1" w:rsidRDefault="006453C1" w:rsidP="005F005A">
            <w:pPr>
              <w:spacing w:after="0"/>
              <w:rPr>
                <w:rFonts w:ascii="Times New Roman" w:eastAsia="Times New Roman" w:hAnsi="Times New Roman" w:cs="Times New Roman"/>
                <w:sz w:val="20"/>
              </w:rPr>
            </w:pPr>
          </w:p>
        </w:tc>
      </w:tr>
      <w:tr w:rsidR="006222AF" w14:paraId="07164455" w14:textId="77777777">
        <w:trPr>
          <w:trHeight w:val="300"/>
        </w:trPr>
        <w:tc>
          <w:tcPr>
            <w:tcW w:w="1036" w:type="dxa"/>
            <w:tcBorders>
              <w:top w:val="nil"/>
              <w:left w:val="nil"/>
              <w:bottom w:val="nil"/>
              <w:right w:val="nil"/>
            </w:tcBorders>
            <w:shd w:val="clear" w:color="auto" w:fill="auto"/>
            <w:noWrap/>
            <w:vAlign w:val="bottom"/>
            <w:hideMark/>
          </w:tcPr>
          <w:p w14:paraId="07164452"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4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254 ως έχει   ΔΕΚΤΟ ΚΑΤΑ ΠΛΕΙΟΨΗΦΙΑ</w:t>
            </w:r>
          </w:p>
        </w:tc>
        <w:tc>
          <w:tcPr>
            <w:tcW w:w="1015" w:type="dxa"/>
            <w:tcBorders>
              <w:top w:val="nil"/>
              <w:left w:val="nil"/>
              <w:bottom w:val="nil"/>
              <w:right w:val="nil"/>
            </w:tcBorders>
            <w:shd w:val="clear" w:color="auto" w:fill="auto"/>
            <w:noWrap/>
            <w:vAlign w:val="bottom"/>
            <w:hideMark/>
          </w:tcPr>
          <w:p w14:paraId="07164454"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45D" w14:textId="77777777">
        <w:trPr>
          <w:trHeight w:val="300"/>
        </w:trPr>
        <w:tc>
          <w:tcPr>
            <w:tcW w:w="1036" w:type="dxa"/>
            <w:tcBorders>
              <w:top w:val="nil"/>
              <w:left w:val="nil"/>
              <w:bottom w:val="nil"/>
              <w:right w:val="nil"/>
            </w:tcBorders>
            <w:shd w:val="clear" w:color="auto" w:fill="auto"/>
            <w:noWrap/>
            <w:vAlign w:val="bottom"/>
            <w:hideMark/>
          </w:tcPr>
          <w:p w14:paraId="0716445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45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5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5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5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5C" w14:textId="77777777" w:rsidR="00214CC2" w:rsidRPr="008677B1" w:rsidRDefault="006453C1" w:rsidP="005F005A">
            <w:pPr>
              <w:spacing w:after="0"/>
              <w:rPr>
                <w:rFonts w:ascii="Times New Roman" w:eastAsia="Times New Roman" w:hAnsi="Times New Roman" w:cs="Times New Roman"/>
                <w:sz w:val="20"/>
              </w:rPr>
            </w:pPr>
          </w:p>
        </w:tc>
      </w:tr>
      <w:tr w:rsidR="006222AF" w14:paraId="07164465" w14:textId="77777777">
        <w:trPr>
          <w:trHeight w:val="300"/>
        </w:trPr>
        <w:tc>
          <w:tcPr>
            <w:tcW w:w="1036" w:type="dxa"/>
            <w:tcBorders>
              <w:top w:val="nil"/>
              <w:left w:val="nil"/>
              <w:bottom w:val="nil"/>
              <w:right w:val="nil"/>
            </w:tcBorders>
            <w:shd w:val="clear" w:color="auto" w:fill="auto"/>
            <w:noWrap/>
            <w:vAlign w:val="bottom"/>
            <w:hideMark/>
          </w:tcPr>
          <w:p w14:paraId="0716445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45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6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6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6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64" w14:textId="77777777" w:rsidR="00214CC2" w:rsidRPr="008677B1" w:rsidRDefault="006453C1" w:rsidP="005F005A">
            <w:pPr>
              <w:spacing w:after="0"/>
              <w:rPr>
                <w:rFonts w:ascii="Times New Roman" w:eastAsia="Times New Roman" w:hAnsi="Times New Roman" w:cs="Times New Roman"/>
                <w:sz w:val="20"/>
              </w:rPr>
            </w:pPr>
          </w:p>
        </w:tc>
      </w:tr>
      <w:tr w:rsidR="006222AF" w14:paraId="0716446D" w14:textId="77777777">
        <w:trPr>
          <w:trHeight w:val="300"/>
        </w:trPr>
        <w:tc>
          <w:tcPr>
            <w:tcW w:w="1036" w:type="dxa"/>
            <w:tcBorders>
              <w:top w:val="nil"/>
              <w:left w:val="nil"/>
              <w:bottom w:val="nil"/>
              <w:right w:val="nil"/>
            </w:tcBorders>
            <w:shd w:val="clear" w:color="auto" w:fill="auto"/>
            <w:noWrap/>
            <w:vAlign w:val="bottom"/>
            <w:hideMark/>
          </w:tcPr>
          <w:p w14:paraId="0716446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46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6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6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6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6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6C" w14:textId="77777777" w:rsidR="00214CC2" w:rsidRPr="008677B1" w:rsidRDefault="006453C1" w:rsidP="005F005A">
            <w:pPr>
              <w:spacing w:after="0"/>
              <w:rPr>
                <w:rFonts w:ascii="Times New Roman" w:eastAsia="Times New Roman" w:hAnsi="Times New Roman" w:cs="Times New Roman"/>
                <w:sz w:val="20"/>
              </w:rPr>
            </w:pPr>
          </w:p>
        </w:tc>
      </w:tr>
      <w:tr w:rsidR="006222AF" w14:paraId="07164475" w14:textId="77777777">
        <w:trPr>
          <w:trHeight w:val="300"/>
        </w:trPr>
        <w:tc>
          <w:tcPr>
            <w:tcW w:w="1036" w:type="dxa"/>
            <w:tcBorders>
              <w:top w:val="nil"/>
              <w:left w:val="nil"/>
              <w:bottom w:val="nil"/>
              <w:right w:val="nil"/>
            </w:tcBorders>
            <w:shd w:val="clear" w:color="auto" w:fill="auto"/>
            <w:noWrap/>
            <w:vAlign w:val="bottom"/>
            <w:hideMark/>
          </w:tcPr>
          <w:p w14:paraId="0716446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46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7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7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7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7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74" w14:textId="77777777" w:rsidR="00214CC2" w:rsidRPr="008677B1" w:rsidRDefault="006453C1" w:rsidP="005F005A">
            <w:pPr>
              <w:spacing w:after="0"/>
              <w:rPr>
                <w:rFonts w:ascii="Times New Roman" w:eastAsia="Times New Roman" w:hAnsi="Times New Roman" w:cs="Times New Roman"/>
                <w:sz w:val="20"/>
              </w:rPr>
            </w:pPr>
          </w:p>
        </w:tc>
      </w:tr>
      <w:tr w:rsidR="006222AF" w14:paraId="0716447D" w14:textId="77777777">
        <w:trPr>
          <w:trHeight w:val="300"/>
        </w:trPr>
        <w:tc>
          <w:tcPr>
            <w:tcW w:w="1036" w:type="dxa"/>
            <w:tcBorders>
              <w:top w:val="nil"/>
              <w:left w:val="nil"/>
              <w:bottom w:val="nil"/>
              <w:right w:val="nil"/>
            </w:tcBorders>
            <w:shd w:val="clear" w:color="auto" w:fill="auto"/>
            <w:noWrap/>
            <w:vAlign w:val="bottom"/>
            <w:hideMark/>
          </w:tcPr>
          <w:p w14:paraId="071644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47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7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7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7C" w14:textId="77777777" w:rsidR="00214CC2" w:rsidRPr="008677B1" w:rsidRDefault="006453C1" w:rsidP="005F005A">
            <w:pPr>
              <w:spacing w:after="0"/>
              <w:rPr>
                <w:rFonts w:ascii="Times New Roman" w:eastAsia="Times New Roman" w:hAnsi="Times New Roman" w:cs="Times New Roman"/>
                <w:sz w:val="20"/>
              </w:rPr>
            </w:pPr>
          </w:p>
        </w:tc>
      </w:tr>
      <w:tr w:rsidR="006222AF" w14:paraId="07164485" w14:textId="77777777">
        <w:trPr>
          <w:trHeight w:val="300"/>
        </w:trPr>
        <w:tc>
          <w:tcPr>
            <w:tcW w:w="1036" w:type="dxa"/>
            <w:tcBorders>
              <w:top w:val="nil"/>
              <w:left w:val="nil"/>
              <w:bottom w:val="nil"/>
              <w:right w:val="nil"/>
            </w:tcBorders>
            <w:shd w:val="clear" w:color="auto" w:fill="auto"/>
            <w:noWrap/>
            <w:vAlign w:val="bottom"/>
            <w:hideMark/>
          </w:tcPr>
          <w:p w14:paraId="0716447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47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8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8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84" w14:textId="77777777" w:rsidR="00214CC2" w:rsidRPr="008677B1" w:rsidRDefault="006453C1" w:rsidP="005F005A">
            <w:pPr>
              <w:spacing w:after="0"/>
              <w:rPr>
                <w:rFonts w:ascii="Times New Roman" w:eastAsia="Times New Roman" w:hAnsi="Times New Roman" w:cs="Times New Roman"/>
                <w:sz w:val="20"/>
              </w:rPr>
            </w:pPr>
          </w:p>
        </w:tc>
      </w:tr>
      <w:tr w:rsidR="006222AF" w14:paraId="0716448D" w14:textId="77777777">
        <w:trPr>
          <w:trHeight w:val="300"/>
        </w:trPr>
        <w:tc>
          <w:tcPr>
            <w:tcW w:w="1036" w:type="dxa"/>
            <w:tcBorders>
              <w:top w:val="nil"/>
              <w:left w:val="nil"/>
              <w:bottom w:val="nil"/>
              <w:right w:val="nil"/>
            </w:tcBorders>
            <w:shd w:val="clear" w:color="auto" w:fill="auto"/>
            <w:noWrap/>
            <w:vAlign w:val="bottom"/>
            <w:hideMark/>
          </w:tcPr>
          <w:p w14:paraId="071644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4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4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8C" w14:textId="77777777" w:rsidR="00214CC2" w:rsidRPr="008677B1" w:rsidRDefault="006453C1" w:rsidP="005F005A">
            <w:pPr>
              <w:spacing w:after="0"/>
              <w:rPr>
                <w:rFonts w:ascii="Times New Roman" w:eastAsia="Times New Roman" w:hAnsi="Times New Roman" w:cs="Times New Roman"/>
                <w:sz w:val="20"/>
              </w:rPr>
            </w:pPr>
          </w:p>
        </w:tc>
      </w:tr>
      <w:tr w:rsidR="006222AF" w14:paraId="07164494" w14:textId="77777777">
        <w:trPr>
          <w:trHeight w:val="300"/>
        </w:trPr>
        <w:tc>
          <w:tcPr>
            <w:tcW w:w="2051" w:type="dxa"/>
            <w:gridSpan w:val="2"/>
            <w:tcBorders>
              <w:top w:val="nil"/>
              <w:left w:val="nil"/>
              <w:bottom w:val="nil"/>
              <w:right w:val="nil"/>
            </w:tcBorders>
            <w:shd w:val="clear" w:color="auto" w:fill="auto"/>
            <w:noWrap/>
            <w:vAlign w:val="bottom"/>
            <w:hideMark/>
          </w:tcPr>
          <w:p w14:paraId="071644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4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93" w14:textId="77777777" w:rsidR="00214CC2" w:rsidRPr="008677B1" w:rsidRDefault="006453C1" w:rsidP="005F005A">
            <w:pPr>
              <w:spacing w:after="0"/>
              <w:rPr>
                <w:rFonts w:ascii="Times New Roman" w:eastAsia="Times New Roman" w:hAnsi="Times New Roman" w:cs="Times New Roman"/>
                <w:sz w:val="20"/>
              </w:rPr>
            </w:pPr>
          </w:p>
        </w:tc>
      </w:tr>
      <w:tr w:rsidR="006222AF" w14:paraId="0716449C" w14:textId="77777777">
        <w:trPr>
          <w:trHeight w:val="300"/>
        </w:trPr>
        <w:tc>
          <w:tcPr>
            <w:tcW w:w="1036" w:type="dxa"/>
            <w:tcBorders>
              <w:top w:val="nil"/>
              <w:left w:val="nil"/>
              <w:bottom w:val="nil"/>
              <w:right w:val="nil"/>
            </w:tcBorders>
            <w:shd w:val="clear" w:color="auto" w:fill="auto"/>
            <w:noWrap/>
            <w:vAlign w:val="bottom"/>
            <w:hideMark/>
          </w:tcPr>
          <w:p w14:paraId="0716449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9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49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49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9B" w14:textId="77777777" w:rsidR="00214CC2" w:rsidRPr="008677B1" w:rsidRDefault="006453C1" w:rsidP="005F005A">
            <w:pPr>
              <w:spacing w:after="0"/>
              <w:rPr>
                <w:rFonts w:ascii="Times New Roman" w:eastAsia="Times New Roman" w:hAnsi="Times New Roman" w:cs="Times New Roman"/>
                <w:sz w:val="20"/>
              </w:rPr>
            </w:pPr>
          </w:p>
        </w:tc>
      </w:tr>
      <w:tr w:rsidR="006222AF" w14:paraId="071644A0" w14:textId="77777777">
        <w:trPr>
          <w:trHeight w:val="300"/>
        </w:trPr>
        <w:tc>
          <w:tcPr>
            <w:tcW w:w="1036" w:type="dxa"/>
            <w:tcBorders>
              <w:top w:val="nil"/>
              <w:left w:val="nil"/>
              <w:bottom w:val="nil"/>
              <w:right w:val="nil"/>
            </w:tcBorders>
            <w:shd w:val="clear" w:color="auto" w:fill="auto"/>
            <w:noWrap/>
            <w:vAlign w:val="bottom"/>
            <w:hideMark/>
          </w:tcPr>
          <w:p w14:paraId="0716449D"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4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Άρθρο 256 ως έχει   ΔΕΚΤΟ ΚΑΤΑ ΠΛΕΙΟΨΗΦΙΑ</w:t>
            </w:r>
          </w:p>
        </w:tc>
        <w:tc>
          <w:tcPr>
            <w:tcW w:w="1015" w:type="dxa"/>
            <w:tcBorders>
              <w:top w:val="nil"/>
              <w:left w:val="nil"/>
              <w:bottom w:val="nil"/>
              <w:right w:val="nil"/>
            </w:tcBorders>
            <w:shd w:val="clear" w:color="auto" w:fill="auto"/>
            <w:noWrap/>
            <w:vAlign w:val="bottom"/>
            <w:hideMark/>
          </w:tcPr>
          <w:p w14:paraId="0716449F"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4A8" w14:textId="77777777">
        <w:trPr>
          <w:trHeight w:val="300"/>
        </w:trPr>
        <w:tc>
          <w:tcPr>
            <w:tcW w:w="1036" w:type="dxa"/>
            <w:tcBorders>
              <w:top w:val="nil"/>
              <w:left w:val="nil"/>
              <w:bottom w:val="nil"/>
              <w:right w:val="nil"/>
            </w:tcBorders>
            <w:shd w:val="clear" w:color="auto" w:fill="auto"/>
            <w:noWrap/>
            <w:vAlign w:val="bottom"/>
            <w:hideMark/>
          </w:tcPr>
          <w:p w14:paraId="071644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4A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A7" w14:textId="77777777" w:rsidR="00214CC2" w:rsidRPr="008677B1" w:rsidRDefault="006453C1" w:rsidP="005F005A">
            <w:pPr>
              <w:spacing w:after="0"/>
              <w:rPr>
                <w:rFonts w:ascii="Times New Roman" w:eastAsia="Times New Roman" w:hAnsi="Times New Roman" w:cs="Times New Roman"/>
                <w:sz w:val="20"/>
              </w:rPr>
            </w:pPr>
          </w:p>
        </w:tc>
      </w:tr>
      <w:tr w:rsidR="006222AF" w14:paraId="071644B0" w14:textId="77777777">
        <w:trPr>
          <w:trHeight w:val="300"/>
        </w:trPr>
        <w:tc>
          <w:tcPr>
            <w:tcW w:w="1036" w:type="dxa"/>
            <w:tcBorders>
              <w:top w:val="nil"/>
              <w:left w:val="nil"/>
              <w:bottom w:val="nil"/>
              <w:right w:val="nil"/>
            </w:tcBorders>
            <w:shd w:val="clear" w:color="auto" w:fill="auto"/>
            <w:noWrap/>
            <w:vAlign w:val="bottom"/>
            <w:hideMark/>
          </w:tcPr>
          <w:p w14:paraId="071644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4A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A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AF" w14:textId="77777777" w:rsidR="00214CC2" w:rsidRPr="008677B1" w:rsidRDefault="006453C1" w:rsidP="005F005A">
            <w:pPr>
              <w:spacing w:after="0"/>
              <w:rPr>
                <w:rFonts w:ascii="Times New Roman" w:eastAsia="Times New Roman" w:hAnsi="Times New Roman" w:cs="Times New Roman"/>
                <w:sz w:val="20"/>
              </w:rPr>
            </w:pPr>
          </w:p>
        </w:tc>
      </w:tr>
      <w:tr w:rsidR="006222AF" w14:paraId="071644B8" w14:textId="77777777">
        <w:trPr>
          <w:trHeight w:val="300"/>
        </w:trPr>
        <w:tc>
          <w:tcPr>
            <w:tcW w:w="1036" w:type="dxa"/>
            <w:tcBorders>
              <w:top w:val="nil"/>
              <w:left w:val="nil"/>
              <w:bottom w:val="nil"/>
              <w:right w:val="nil"/>
            </w:tcBorders>
            <w:shd w:val="clear" w:color="auto" w:fill="auto"/>
            <w:noWrap/>
            <w:vAlign w:val="bottom"/>
            <w:hideMark/>
          </w:tcPr>
          <w:p w14:paraId="071644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4B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B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B7" w14:textId="77777777" w:rsidR="00214CC2" w:rsidRPr="008677B1" w:rsidRDefault="006453C1" w:rsidP="005F005A">
            <w:pPr>
              <w:spacing w:after="0"/>
              <w:rPr>
                <w:rFonts w:ascii="Times New Roman" w:eastAsia="Times New Roman" w:hAnsi="Times New Roman" w:cs="Times New Roman"/>
                <w:sz w:val="20"/>
              </w:rPr>
            </w:pPr>
          </w:p>
        </w:tc>
      </w:tr>
      <w:tr w:rsidR="006222AF" w14:paraId="071644C0" w14:textId="77777777">
        <w:trPr>
          <w:trHeight w:val="300"/>
        </w:trPr>
        <w:tc>
          <w:tcPr>
            <w:tcW w:w="1036" w:type="dxa"/>
            <w:tcBorders>
              <w:top w:val="nil"/>
              <w:left w:val="nil"/>
              <w:bottom w:val="nil"/>
              <w:right w:val="nil"/>
            </w:tcBorders>
            <w:shd w:val="clear" w:color="auto" w:fill="auto"/>
            <w:noWrap/>
            <w:vAlign w:val="bottom"/>
            <w:hideMark/>
          </w:tcPr>
          <w:p w14:paraId="071644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4B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B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BF" w14:textId="77777777" w:rsidR="00214CC2" w:rsidRPr="008677B1" w:rsidRDefault="006453C1" w:rsidP="005F005A">
            <w:pPr>
              <w:spacing w:after="0"/>
              <w:rPr>
                <w:rFonts w:ascii="Times New Roman" w:eastAsia="Times New Roman" w:hAnsi="Times New Roman" w:cs="Times New Roman"/>
                <w:sz w:val="20"/>
              </w:rPr>
            </w:pPr>
          </w:p>
        </w:tc>
      </w:tr>
      <w:tr w:rsidR="006222AF" w14:paraId="071644C8" w14:textId="77777777">
        <w:trPr>
          <w:trHeight w:val="300"/>
        </w:trPr>
        <w:tc>
          <w:tcPr>
            <w:tcW w:w="1036" w:type="dxa"/>
            <w:tcBorders>
              <w:top w:val="nil"/>
              <w:left w:val="nil"/>
              <w:bottom w:val="nil"/>
              <w:right w:val="nil"/>
            </w:tcBorders>
            <w:shd w:val="clear" w:color="auto" w:fill="auto"/>
            <w:noWrap/>
            <w:vAlign w:val="bottom"/>
            <w:hideMark/>
          </w:tcPr>
          <w:p w14:paraId="071644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4C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C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C7" w14:textId="77777777" w:rsidR="00214CC2" w:rsidRPr="008677B1" w:rsidRDefault="006453C1" w:rsidP="005F005A">
            <w:pPr>
              <w:spacing w:after="0"/>
              <w:rPr>
                <w:rFonts w:ascii="Times New Roman" w:eastAsia="Times New Roman" w:hAnsi="Times New Roman" w:cs="Times New Roman"/>
                <w:sz w:val="20"/>
              </w:rPr>
            </w:pPr>
          </w:p>
        </w:tc>
      </w:tr>
      <w:tr w:rsidR="006222AF" w14:paraId="071644D0" w14:textId="77777777">
        <w:trPr>
          <w:trHeight w:val="300"/>
        </w:trPr>
        <w:tc>
          <w:tcPr>
            <w:tcW w:w="1036" w:type="dxa"/>
            <w:tcBorders>
              <w:top w:val="nil"/>
              <w:left w:val="nil"/>
              <w:bottom w:val="nil"/>
              <w:right w:val="nil"/>
            </w:tcBorders>
            <w:shd w:val="clear" w:color="auto" w:fill="auto"/>
            <w:noWrap/>
            <w:vAlign w:val="bottom"/>
            <w:hideMark/>
          </w:tcPr>
          <w:p w14:paraId="071644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4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CF" w14:textId="77777777" w:rsidR="00214CC2" w:rsidRPr="008677B1" w:rsidRDefault="006453C1" w:rsidP="005F005A">
            <w:pPr>
              <w:spacing w:after="0"/>
              <w:rPr>
                <w:rFonts w:ascii="Times New Roman" w:eastAsia="Times New Roman" w:hAnsi="Times New Roman" w:cs="Times New Roman"/>
                <w:sz w:val="20"/>
              </w:rPr>
            </w:pPr>
          </w:p>
        </w:tc>
      </w:tr>
      <w:tr w:rsidR="006222AF" w14:paraId="071644D8" w14:textId="77777777">
        <w:trPr>
          <w:trHeight w:val="300"/>
        </w:trPr>
        <w:tc>
          <w:tcPr>
            <w:tcW w:w="1036" w:type="dxa"/>
            <w:tcBorders>
              <w:top w:val="nil"/>
              <w:left w:val="nil"/>
              <w:bottom w:val="nil"/>
              <w:right w:val="nil"/>
            </w:tcBorders>
            <w:shd w:val="clear" w:color="auto" w:fill="auto"/>
            <w:noWrap/>
            <w:vAlign w:val="bottom"/>
            <w:hideMark/>
          </w:tcPr>
          <w:p w14:paraId="071644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4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4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D7" w14:textId="77777777" w:rsidR="00214CC2" w:rsidRPr="008677B1" w:rsidRDefault="006453C1" w:rsidP="005F005A">
            <w:pPr>
              <w:spacing w:after="0"/>
              <w:rPr>
                <w:rFonts w:ascii="Times New Roman" w:eastAsia="Times New Roman" w:hAnsi="Times New Roman" w:cs="Times New Roman"/>
                <w:sz w:val="20"/>
              </w:rPr>
            </w:pPr>
          </w:p>
        </w:tc>
      </w:tr>
      <w:tr w:rsidR="006222AF" w14:paraId="071644DF" w14:textId="77777777">
        <w:trPr>
          <w:trHeight w:val="300"/>
        </w:trPr>
        <w:tc>
          <w:tcPr>
            <w:tcW w:w="2051" w:type="dxa"/>
            <w:gridSpan w:val="2"/>
            <w:tcBorders>
              <w:top w:val="nil"/>
              <w:left w:val="nil"/>
              <w:bottom w:val="nil"/>
              <w:right w:val="nil"/>
            </w:tcBorders>
            <w:shd w:val="clear" w:color="auto" w:fill="auto"/>
            <w:noWrap/>
            <w:vAlign w:val="bottom"/>
            <w:hideMark/>
          </w:tcPr>
          <w:p w14:paraId="071644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4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4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DE" w14:textId="77777777" w:rsidR="00214CC2" w:rsidRPr="008677B1" w:rsidRDefault="006453C1" w:rsidP="005F005A">
            <w:pPr>
              <w:spacing w:after="0"/>
              <w:rPr>
                <w:rFonts w:ascii="Times New Roman" w:eastAsia="Times New Roman" w:hAnsi="Times New Roman" w:cs="Times New Roman"/>
                <w:sz w:val="20"/>
              </w:rPr>
            </w:pPr>
          </w:p>
        </w:tc>
      </w:tr>
      <w:tr w:rsidR="006222AF" w14:paraId="071644E7" w14:textId="77777777">
        <w:trPr>
          <w:trHeight w:val="300"/>
        </w:trPr>
        <w:tc>
          <w:tcPr>
            <w:tcW w:w="1036" w:type="dxa"/>
            <w:tcBorders>
              <w:top w:val="nil"/>
              <w:left w:val="nil"/>
              <w:bottom w:val="nil"/>
              <w:right w:val="nil"/>
            </w:tcBorders>
            <w:shd w:val="clear" w:color="auto" w:fill="auto"/>
            <w:noWrap/>
            <w:vAlign w:val="bottom"/>
            <w:hideMark/>
          </w:tcPr>
          <w:p w14:paraId="071644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E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E3"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4E4"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4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E6" w14:textId="77777777" w:rsidR="00214CC2" w:rsidRPr="008677B1" w:rsidRDefault="006453C1" w:rsidP="005F005A">
            <w:pPr>
              <w:spacing w:after="0"/>
              <w:rPr>
                <w:rFonts w:ascii="Times New Roman" w:eastAsia="Times New Roman" w:hAnsi="Times New Roman" w:cs="Times New Roman"/>
                <w:sz w:val="20"/>
              </w:rPr>
            </w:pPr>
          </w:p>
        </w:tc>
      </w:tr>
      <w:tr w:rsidR="006222AF" w14:paraId="071644EA" w14:textId="77777777">
        <w:trPr>
          <w:trHeight w:val="300"/>
        </w:trPr>
        <w:tc>
          <w:tcPr>
            <w:tcW w:w="1036" w:type="dxa"/>
            <w:tcBorders>
              <w:top w:val="nil"/>
              <w:left w:val="nil"/>
              <w:bottom w:val="nil"/>
              <w:right w:val="nil"/>
            </w:tcBorders>
            <w:shd w:val="clear" w:color="auto" w:fill="auto"/>
            <w:noWrap/>
            <w:vAlign w:val="bottom"/>
            <w:hideMark/>
          </w:tcPr>
          <w:p w14:paraId="071644E8"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4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Υπ. Τροπολογία 1680/69 ως έχει   ΔΕΚΤΟ ΚΑΤΑ ΠΛΕΙΟΨΗΦΙΑ</w:t>
            </w:r>
          </w:p>
        </w:tc>
      </w:tr>
      <w:tr w:rsidR="006222AF" w14:paraId="071644F2" w14:textId="77777777">
        <w:trPr>
          <w:trHeight w:val="300"/>
        </w:trPr>
        <w:tc>
          <w:tcPr>
            <w:tcW w:w="1036" w:type="dxa"/>
            <w:tcBorders>
              <w:top w:val="nil"/>
              <w:left w:val="nil"/>
              <w:bottom w:val="nil"/>
              <w:right w:val="nil"/>
            </w:tcBorders>
            <w:shd w:val="clear" w:color="auto" w:fill="auto"/>
            <w:noWrap/>
            <w:vAlign w:val="bottom"/>
            <w:hideMark/>
          </w:tcPr>
          <w:p w14:paraId="071644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4E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E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F1" w14:textId="77777777" w:rsidR="00214CC2" w:rsidRPr="008677B1" w:rsidRDefault="006453C1" w:rsidP="005F005A">
            <w:pPr>
              <w:spacing w:after="0"/>
              <w:rPr>
                <w:rFonts w:ascii="Times New Roman" w:eastAsia="Times New Roman" w:hAnsi="Times New Roman" w:cs="Times New Roman"/>
                <w:sz w:val="20"/>
              </w:rPr>
            </w:pPr>
          </w:p>
        </w:tc>
      </w:tr>
      <w:tr w:rsidR="006222AF" w14:paraId="071644FA" w14:textId="77777777">
        <w:trPr>
          <w:trHeight w:val="300"/>
        </w:trPr>
        <w:tc>
          <w:tcPr>
            <w:tcW w:w="1036" w:type="dxa"/>
            <w:tcBorders>
              <w:top w:val="nil"/>
              <w:left w:val="nil"/>
              <w:bottom w:val="nil"/>
              <w:right w:val="nil"/>
            </w:tcBorders>
            <w:shd w:val="clear" w:color="auto" w:fill="auto"/>
            <w:noWrap/>
            <w:vAlign w:val="bottom"/>
            <w:hideMark/>
          </w:tcPr>
          <w:p w14:paraId="071644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44F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F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4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F9" w14:textId="77777777" w:rsidR="00214CC2" w:rsidRPr="008677B1" w:rsidRDefault="006453C1" w:rsidP="005F005A">
            <w:pPr>
              <w:spacing w:after="0"/>
              <w:rPr>
                <w:rFonts w:ascii="Times New Roman" w:eastAsia="Times New Roman" w:hAnsi="Times New Roman" w:cs="Times New Roman"/>
                <w:sz w:val="20"/>
              </w:rPr>
            </w:pPr>
          </w:p>
        </w:tc>
      </w:tr>
      <w:tr w:rsidR="006222AF" w14:paraId="07164502" w14:textId="77777777">
        <w:trPr>
          <w:trHeight w:val="300"/>
        </w:trPr>
        <w:tc>
          <w:tcPr>
            <w:tcW w:w="1036" w:type="dxa"/>
            <w:tcBorders>
              <w:top w:val="nil"/>
              <w:left w:val="nil"/>
              <w:bottom w:val="nil"/>
              <w:right w:val="nil"/>
            </w:tcBorders>
            <w:shd w:val="clear" w:color="auto" w:fill="auto"/>
            <w:noWrap/>
            <w:vAlign w:val="bottom"/>
            <w:hideMark/>
          </w:tcPr>
          <w:p w14:paraId="071644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4F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4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4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4F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01" w14:textId="77777777" w:rsidR="00214CC2" w:rsidRPr="008677B1" w:rsidRDefault="006453C1" w:rsidP="005F005A">
            <w:pPr>
              <w:spacing w:after="0"/>
              <w:rPr>
                <w:rFonts w:ascii="Times New Roman" w:eastAsia="Times New Roman" w:hAnsi="Times New Roman" w:cs="Times New Roman"/>
                <w:sz w:val="20"/>
              </w:rPr>
            </w:pPr>
          </w:p>
        </w:tc>
      </w:tr>
      <w:tr w:rsidR="006222AF" w14:paraId="0716450A" w14:textId="77777777">
        <w:trPr>
          <w:trHeight w:val="300"/>
        </w:trPr>
        <w:tc>
          <w:tcPr>
            <w:tcW w:w="1036" w:type="dxa"/>
            <w:tcBorders>
              <w:top w:val="nil"/>
              <w:left w:val="nil"/>
              <w:bottom w:val="nil"/>
              <w:right w:val="nil"/>
            </w:tcBorders>
            <w:shd w:val="clear" w:color="auto" w:fill="auto"/>
            <w:noWrap/>
            <w:vAlign w:val="bottom"/>
            <w:hideMark/>
          </w:tcPr>
          <w:p w14:paraId="071645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50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0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09" w14:textId="77777777" w:rsidR="00214CC2" w:rsidRPr="008677B1" w:rsidRDefault="006453C1" w:rsidP="005F005A">
            <w:pPr>
              <w:spacing w:after="0"/>
              <w:rPr>
                <w:rFonts w:ascii="Times New Roman" w:eastAsia="Times New Roman" w:hAnsi="Times New Roman" w:cs="Times New Roman"/>
                <w:sz w:val="20"/>
              </w:rPr>
            </w:pPr>
          </w:p>
        </w:tc>
      </w:tr>
      <w:tr w:rsidR="006222AF" w14:paraId="07164512" w14:textId="77777777">
        <w:trPr>
          <w:trHeight w:val="300"/>
        </w:trPr>
        <w:tc>
          <w:tcPr>
            <w:tcW w:w="1036" w:type="dxa"/>
            <w:tcBorders>
              <w:top w:val="nil"/>
              <w:left w:val="nil"/>
              <w:bottom w:val="nil"/>
              <w:right w:val="nil"/>
            </w:tcBorders>
            <w:shd w:val="clear" w:color="auto" w:fill="auto"/>
            <w:noWrap/>
            <w:vAlign w:val="bottom"/>
            <w:hideMark/>
          </w:tcPr>
          <w:p w14:paraId="071645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50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0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11" w14:textId="77777777" w:rsidR="00214CC2" w:rsidRPr="008677B1" w:rsidRDefault="006453C1" w:rsidP="005F005A">
            <w:pPr>
              <w:spacing w:after="0"/>
              <w:rPr>
                <w:rFonts w:ascii="Times New Roman" w:eastAsia="Times New Roman" w:hAnsi="Times New Roman" w:cs="Times New Roman"/>
                <w:sz w:val="20"/>
              </w:rPr>
            </w:pPr>
          </w:p>
        </w:tc>
      </w:tr>
      <w:tr w:rsidR="006222AF" w14:paraId="0716451A" w14:textId="77777777">
        <w:trPr>
          <w:trHeight w:val="300"/>
        </w:trPr>
        <w:tc>
          <w:tcPr>
            <w:tcW w:w="1036" w:type="dxa"/>
            <w:tcBorders>
              <w:top w:val="nil"/>
              <w:left w:val="nil"/>
              <w:bottom w:val="nil"/>
              <w:right w:val="nil"/>
            </w:tcBorders>
            <w:shd w:val="clear" w:color="auto" w:fill="auto"/>
            <w:noWrap/>
            <w:vAlign w:val="bottom"/>
            <w:hideMark/>
          </w:tcPr>
          <w:p w14:paraId="071645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5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19" w14:textId="77777777" w:rsidR="00214CC2" w:rsidRPr="008677B1" w:rsidRDefault="006453C1" w:rsidP="005F005A">
            <w:pPr>
              <w:spacing w:after="0"/>
              <w:rPr>
                <w:rFonts w:ascii="Times New Roman" w:eastAsia="Times New Roman" w:hAnsi="Times New Roman" w:cs="Times New Roman"/>
                <w:sz w:val="20"/>
              </w:rPr>
            </w:pPr>
          </w:p>
        </w:tc>
      </w:tr>
      <w:tr w:rsidR="006222AF" w14:paraId="07164522" w14:textId="77777777">
        <w:trPr>
          <w:trHeight w:val="300"/>
        </w:trPr>
        <w:tc>
          <w:tcPr>
            <w:tcW w:w="1036" w:type="dxa"/>
            <w:tcBorders>
              <w:top w:val="nil"/>
              <w:left w:val="nil"/>
              <w:bottom w:val="nil"/>
              <w:right w:val="nil"/>
            </w:tcBorders>
            <w:shd w:val="clear" w:color="auto" w:fill="auto"/>
            <w:noWrap/>
            <w:vAlign w:val="bottom"/>
            <w:hideMark/>
          </w:tcPr>
          <w:p w14:paraId="071645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5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21" w14:textId="77777777" w:rsidR="00214CC2" w:rsidRPr="008677B1" w:rsidRDefault="006453C1" w:rsidP="005F005A">
            <w:pPr>
              <w:spacing w:after="0"/>
              <w:rPr>
                <w:rFonts w:ascii="Times New Roman" w:eastAsia="Times New Roman" w:hAnsi="Times New Roman" w:cs="Times New Roman"/>
                <w:sz w:val="20"/>
              </w:rPr>
            </w:pPr>
          </w:p>
        </w:tc>
      </w:tr>
      <w:tr w:rsidR="006222AF" w14:paraId="07164529" w14:textId="77777777">
        <w:trPr>
          <w:trHeight w:val="300"/>
        </w:trPr>
        <w:tc>
          <w:tcPr>
            <w:tcW w:w="2051" w:type="dxa"/>
            <w:gridSpan w:val="2"/>
            <w:tcBorders>
              <w:top w:val="nil"/>
              <w:left w:val="nil"/>
              <w:bottom w:val="nil"/>
              <w:right w:val="nil"/>
            </w:tcBorders>
            <w:shd w:val="clear" w:color="auto" w:fill="auto"/>
            <w:noWrap/>
            <w:vAlign w:val="bottom"/>
            <w:hideMark/>
          </w:tcPr>
          <w:p w14:paraId="071645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5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28" w14:textId="77777777" w:rsidR="00214CC2" w:rsidRPr="008677B1" w:rsidRDefault="006453C1" w:rsidP="005F005A">
            <w:pPr>
              <w:spacing w:after="0"/>
              <w:rPr>
                <w:rFonts w:ascii="Times New Roman" w:eastAsia="Times New Roman" w:hAnsi="Times New Roman" w:cs="Times New Roman"/>
                <w:sz w:val="20"/>
              </w:rPr>
            </w:pPr>
          </w:p>
        </w:tc>
      </w:tr>
      <w:tr w:rsidR="006222AF" w14:paraId="07164531" w14:textId="77777777">
        <w:trPr>
          <w:trHeight w:val="300"/>
        </w:trPr>
        <w:tc>
          <w:tcPr>
            <w:tcW w:w="1036" w:type="dxa"/>
            <w:tcBorders>
              <w:top w:val="nil"/>
              <w:left w:val="nil"/>
              <w:bottom w:val="nil"/>
              <w:right w:val="nil"/>
            </w:tcBorders>
            <w:shd w:val="clear" w:color="auto" w:fill="auto"/>
            <w:noWrap/>
            <w:vAlign w:val="bottom"/>
            <w:hideMark/>
          </w:tcPr>
          <w:p w14:paraId="071645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2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2D"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52E"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5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30" w14:textId="77777777" w:rsidR="00214CC2" w:rsidRPr="008677B1" w:rsidRDefault="006453C1" w:rsidP="005F005A">
            <w:pPr>
              <w:spacing w:after="0"/>
              <w:rPr>
                <w:rFonts w:ascii="Times New Roman" w:eastAsia="Times New Roman" w:hAnsi="Times New Roman" w:cs="Times New Roman"/>
                <w:sz w:val="20"/>
              </w:rPr>
            </w:pPr>
          </w:p>
        </w:tc>
      </w:tr>
      <w:tr w:rsidR="006222AF" w14:paraId="07164534" w14:textId="77777777">
        <w:trPr>
          <w:trHeight w:val="300"/>
        </w:trPr>
        <w:tc>
          <w:tcPr>
            <w:tcW w:w="1036" w:type="dxa"/>
            <w:tcBorders>
              <w:top w:val="nil"/>
              <w:left w:val="nil"/>
              <w:bottom w:val="nil"/>
              <w:right w:val="nil"/>
            </w:tcBorders>
            <w:shd w:val="clear" w:color="auto" w:fill="auto"/>
            <w:noWrap/>
            <w:vAlign w:val="bottom"/>
            <w:hideMark/>
          </w:tcPr>
          <w:p w14:paraId="07164532"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5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Υπ. Τροπολογία 1681/70 ως έχει   ΔΕΚΤΟ ΚΑΤΑ ΠΛΕΙΟΨΗΦΙΑ</w:t>
            </w:r>
          </w:p>
        </w:tc>
      </w:tr>
      <w:tr w:rsidR="006222AF" w14:paraId="0716453C" w14:textId="77777777">
        <w:trPr>
          <w:trHeight w:val="300"/>
        </w:trPr>
        <w:tc>
          <w:tcPr>
            <w:tcW w:w="1036" w:type="dxa"/>
            <w:tcBorders>
              <w:top w:val="nil"/>
              <w:left w:val="nil"/>
              <w:bottom w:val="nil"/>
              <w:right w:val="nil"/>
            </w:tcBorders>
            <w:shd w:val="clear" w:color="auto" w:fill="auto"/>
            <w:noWrap/>
            <w:vAlign w:val="bottom"/>
            <w:hideMark/>
          </w:tcPr>
          <w:p w14:paraId="071645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53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3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3B" w14:textId="77777777" w:rsidR="00214CC2" w:rsidRPr="008677B1" w:rsidRDefault="006453C1" w:rsidP="005F005A">
            <w:pPr>
              <w:spacing w:after="0"/>
              <w:rPr>
                <w:rFonts w:ascii="Times New Roman" w:eastAsia="Times New Roman" w:hAnsi="Times New Roman" w:cs="Times New Roman"/>
                <w:sz w:val="20"/>
              </w:rPr>
            </w:pPr>
          </w:p>
        </w:tc>
      </w:tr>
      <w:tr w:rsidR="006222AF" w14:paraId="07164544" w14:textId="77777777">
        <w:trPr>
          <w:trHeight w:val="300"/>
        </w:trPr>
        <w:tc>
          <w:tcPr>
            <w:tcW w:w="1036" w:type="dxa"/>
            <w:tcBorders>
              <w:top w:val="nil"/>
              <w:left w:val="nil"/>
              <w:bottom w:val="nil"/>
              <w:right w:val="nil"/>
            </w:tcBorders>
            <w:shd w:val="clear" w:color="auto" w:fill="auto"/>
            <w:noWrap/>
            <w:vAlign w:val="bottom"/>
            <w:hideMark/>
          </w:tcPr>
          <w:p w14:paraId="071645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53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4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43" w14:textId="77777777" w:rsidR="00214CC2" w:rsidRPr="008677B1" w:rsidRDefault="006453C1" w:rsidP="005F005A">
            <w:pPr>
              <w:spacing w:after="0"/>
              <w:rPr>
                <w:rFonts w:ascii="Times New Roman" w:eastAsia="Times New Roman" w:hAnsi="Times New Roman" w:cs="Times New Roman"/>
                <w:sz w:val="20"/>
              </w:rPr>
            </w:pPr>
          </w:p>
        </w:tc>
      </w:tr>
      <w:tr w:rsidR="006222AF" w14:paraId="0716454C" w14:textId="77777777">
        <w:trPr>
          <w:trHeight w:val="300"/>
        </w:trPr>
        <w:tc>
          <w:tcPr>
            <w:tcW w:w="1036" w:type="dxa"/>
            <w:tcBorders>
              <w:top w:val="nil"/>
              <w:left w:val="nil"/>
              <w:bottom w:val="nil"/>
              <w:right w:val="nil"/>
            </w:tcBorders>
            <w:shd w:val="clear" w:color="auto" w:fill="auto"/>
            <w:noWrap/>
            <w:vAlign w:val="bottom"/>
            <w:hideMark/>
          </w:tcPr>
          <w:p w14:paraId="071645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54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4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4B" w14:textId="77777777" w:rsidR="00214CC2" w:rsidRPr="008677B1" w:rsidRDefault="006453C1" w:rsidP="005F005A">
            <w:pPr>
              <w:spacing w:after="0"/>
              <w:rPr>
                <w:rFonts w:ascii="Times New Roman" w:eastAsia="Times New Roman" w:hAnsi="Times New Roman" w:cs="Times New Roman"/>
                <w:sz w:val="20"/>
              </w:rPr>
            </w:pPr>
          </w:p>
        </w:tc>
      </w:tr>
      <w:tr w:rsidR="006222AF" w14:paraId="07164554" w14:textId="77777777">
        <w:trPr>
          <w:trHeight w:val="300"/>
        </w:trPr>
        <w:tc>
          <w:tcPr>
            <w:tcW w:w="1036" w:type="dxa"/>
            <w:tcBorders>
              <w:top w:val="nil"/>
              <w:left w:val="nil"/>
              <w:bottom w:val="nil"/>
              <w:right w:val="nil"/>
            </w:tcBorders>
            <w:shd w:val="clear" w:color="auto" w:fill="auto"/>
            <w:noWrap/>
            <w:vAlign w:val="bottom"/>
            <w:hideMark/>
          </w:tcPr>
          <w:p w14:paraId="071645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54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5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53" w14:textId="77777777" w:rsidR="00214CC2" w:rsidRPr="008677B1" w:rsidRDefault="006453C1" w:rsidP="005F005A">
            <w:pPr>
              <w:spacing w:after="0"/>
              <w:rPr>
                <w:rFonts w:ascii="Times New Roman" w:eastAsia="Times New Roman" w:hAnsi="Times New Roman" w:cs="Times New Roman"/>
                <w:sz w:val="20"/>
              </w:rPr>
            </w:pPr>
          </w:p>
        </w:tc>
      </w:tr>
      <w:tr w:rsidR="006222AF" w14:paraId="0716455C" w14:textId="77777777">
        <w:trPr>
          <w:trHeight w:val="300"/>
        </w:trPr>
        <w:tc>
          <w:tcPr>
            <w:tcW w:w="1036" w:type="dxa"/>
            <w:tcBorders>
              <w:top w:val="nil"/>
              <w:left w:val="nil"/>
              <w:bottom w:val="nil"/>
              <w:right w:val="nil"/>
            </w:tcBorders>
            <w:shd w:val="clear" w:color="auto" w:fill="auto"/>
            <w:noWrap/>
            <w:vAlign w:val="bottom"/>
            <w:hideMark/>
          </w:tcPr>
          <w:p w14:paraId="071645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55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5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5B" w14:textId="77777777" w:rsidR="00214CC2" w:rsidRPr="008677B1" w:rsidRDefault="006453C1" w:rsidP="005F005A">
            <w:pPr>
              <w:spacing w:after="0"/>
              <w:rPr>
                <w:rFonts w:ascii="Times New Roman" w:eastAsia="Times New Roman" w:hAnsi="Times New Roman" w:cs="Times New Roman"/>
                <w:sz w:val="20"/>
              </w:rPr>
            </w:pPr>
          </w:p>
        </w:tc>
      </w:tr>
      <w:tr w:rsidR="006222AF" w14:paraId="07164564" w14:textId="77777777">
        <w:trPr>
          <w:trHeight w:val="300"/>
        </w:trPr>
        <w:tc>
          <w:tcPr>
            <w:tcW w:w="1036" w:type="dxa"/>
            <w:tcBorders>
              <w:top w:val="nil"/>
              <w:left w:val="nil"/>
              <w:bottom w:val="nil"/>
              <w:right w:val="nil"/>
            </w:tcBorders>
            <w:shd w:val="clear" w:color="auto" w:fill="auto"/>
            <w:noWrap/>
            <w:vAlign w:val="bottom"/>
            <w:hideMark/>
          </w:tcPr>
          <w:p w14:paraId="071645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5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63" w14:textId="77777777" w:rsidR="00214CC2" w:rsidRPr="008677B1" w:rsidRDefault="006453C1" w:rsidP="005F005A">
            <w:pPr>
              <w:spacing w:after="0"/>
              <w:rPr>
                <w:rFonts w:ascii="Times New Roman" w:eastAsia="Times New Roman" w:hAnsi="Times New Roman" w:cs="Times New Roman"/>
                <w:sz w:val="20"/>
              </w:rPr>
            </w:pPr>
          </w:p>
        </w:tc>
      </w:tr>
      <w:tr w:rsidR="006222AF" w14:paraId="0716456C" w14:textId="77777777">
        <w:trPr>
          <w:trHeight w:val="300"/>
        </w:trPr>
        <w:tc>
          <w:tcPr>
            <w:tcW w:w="1036" w:type="dxa"/>
            <w:tcBorders>
              <w:top w:val="nil"/>
              <w:left w:val="nil"/>
              <w:bottom w:val="nil"/>
              <w:right w:val="nil"/>
            </w:tcBorders>
            <w:shd w:val="clear" w:color="auto" w:fill="auto"/>
            <w:noWrap/>
            <w:vAlign w:val="bottom"/>
            <w:hideMark/>
          </w:tcPr>
          <w:p w14:paraId="071645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5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5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6B" w14:textId="77777777" w:rsidR="00214CC2" w:rsidRPr="008677B1" w:rsidRDefault="006453C1" w:rsidP="005F005A">
            <w:pPr>
              <w:spacing w:after="0"/>
              <w:rPr>
                <w:rFonts w:ascii="Times New Roman" w:eastAsia="Times New Roman" w:hAnsi="Times New Roman" w:cs="Times New Roman"/>
                <w:sz w:val="20"/>
              </w:rPr>
            </w:pPr>
          </w:p>
        </w:tc>
      </w:tr>
      <w:tr w:rsidR="006222AF" w14:paraId="07164573" w14:textId="77777777">
        <w:trPr>
          <w:trHeight w:val="300"/>
        </w:trPr>
        <w:tc>
          <w:tcPr>
            <w:tcW w:w="2051" w:type="dxa"/>
            <w:gridSpan w:val="2"/>
            <w:tcBorders>
              <w:top w:val="nil"/>
              <w:left w:val="nil"/>
              <w:bottom w:val="nil"/>
              <w:right w:val="nil"/>
            </w:tcBorders>
            <w:shd w:val="clear" w:color="auto" w:fill="auto"/>
            <w:noWrap/>
            <w:vAlign w:val="bottom"/>
            <w:hideMark/>
          </w:tcPr>
          <w:p w14:paraId="071645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5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72" w14:textId="77777777" w:rsidR="00214CC2" w:rsidRPr="008677B1" w:rsidRDefault="006453C1" w:rsidP="005F005A">
            <w:pPr>
              <w:spacing w:after="0"/>
              <w:rPr>
                <w:rFonts w:ascii="Times New Roman" w:eastAsia="Times New Roman" w:hAnsi="Times New Roman" w:cs="Times New Roman"/>
                <w:sz w:val="20"/>
              </w:rPr>
            </w:pPr>
          </w:p>
        </w:tc>
      </w:tr>
      <w:tr w:rsidR="006222AF" w14:paraId="0716457B" w14:textId="77777777">
        <w:trPr>
          <w:trHeight w:val="300"/>
        </w:trPr>
        <w:tc>
          <w:tcPr>
            <w:tcW w:w="1036" w:type="dxa"/>
            <w:tcBorders>
              <w:top w:val="nil"/>
              <w:left w:val="nil"/>
              <w:bottom w:val="nil"/>
              <w:right w:val="nil"/>
            </w:tcBorders>
            <w:shd w:val="clear" w:color="auto" w:fill="auto"/>
            <w:noWrap/>
            <w:vAlign w:val="bottom"/>
            <w:hideMark/>
          </w:tcPr>
          <w:p w14:paraId="071645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7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7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57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5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7A" w14:textId="77777777" w:rsidR="00214CC2" w:rsidRPr="008677B1" w:rsidRDefault="006453C1" w:rsidP="005F005A">
            <w:pPr>
              <w:spacing w:after="0"/>
              <w:rPr>
                <w:rFonts w:ascii="Times New Roman" w:eastAsia="Times New Roman" w:hAnsi="Times New Roman" w:cs="Times New Roman"/>
                <w:sz w:val="20"/>
              </w:rPr>
            </w:pPr>
          </w:p>
        </w:tc>
      </w:tr>
      <w:tr w:rsidR="006222AF" w14:paraId="0716457E" w14:textId="77777777">
        <w:trPr>
          <w:trHeight w:val="300"/>
        </w:trPr>
        <w:tc>
          <w:tcPr>
            <w:tcW w:w="1036" w:type="dxa"/>
            <w:tcBorders>
              <w:top w:val="nil"/>
              <w:left w:val="nil"/>
              <w:bottom w:val="nil"/>
              <w:right w:val="nil"/>
            </w:tcBorders>
            <w:shd w:val="clear" w:color="auto" w:fill="auto"/>
            <w:noWrap/>
            <w:vAlign w:val="bottom"/>
            <w:hideMark/>
          </w:tcPr>
          <w:p w14:paraId="0716457C"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5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Υπ. Τροπολογία 1683/72 ως έχει   </w:t>
            </w:r>
            <w:r w:rsidRPr="008677B1">
              <w:rPr>
                <w:rFonts w:ascii="Calibri" w:eastAsia="Times New Roman" w:hAnsi="Calibri" w:cs="Times New Roman"/>
                <w:color w:val="000000"/>
                <w:sz w:val="22"/>
                <w:szCs w:val="22"/>
              </w:rPr>
              <w:t>ΔΕΚΤΟ ΚΑΤΑ ΠΛΕΙΟΨΗΦΙΑ</w:t>
            </w:r>
          </w:p>
        </w:tc>
      </w:tr>
      <w:tr w:rsidR="006222AF" w14:paraId="07164586" w14:textId="77777777">
        <w:trPr>
          <w:trHeight w:val="300"/>
        </w:trPr>
        <w:tc>
          <w:tcPr>
            <w:tcW w:w="1036" w:type="dxa"/>
            <w:tcBorders>
              <w:top w:val="nil"/>
              <w:left w:val="nil"/>
              <w:bottom w:val="nil"/>
              <w:right w:val="nil"/>
            </w:tcBorders>
            <w:shd w:val="clear" w:color="auto" w:fill="auto"/>
            <w:noWrap/>
            <w:vAlign w:val="bottom"/>
            <w:hideMark/>
          </w:tcPr>
          <w:p w14:paraId="071645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58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8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85" w14:textId="77777777" w:rsidR="00214CC2" w:rsidRPr="008677B1" w:rsidRDefault="006453C1" w:rsidP="005F005A">
            <w:pPr>
              <w:spacing w:after="0"/>
              <w:rPr>
                <w:rFonts w:ascii="Times New Roman" w:eastAsia="Times New Roman" w:hAnsi="Times New Roman" w:cs="Times New Roman"/>
                <w:sz w:val="20"/>
              </w:rPr>
            </w:pPr>
          </w:p>
        </w:tc>
      </w:tr>
      <w:tr w:rsidR="006222AF" w14:paraId="0716458E" w14:textId="77777777">
        <w:trPr>
          <w:trHeight w:val="300"/>
        </w:trPr>
        <w:tc>
          <w:tcPr>
            <w:tcW w:w="1036" w:type="dxa"/>
            <w:tcBorders>
              <w:top w:val="nil"/>
              <w:left w:val="nil"/>
              <w:bottom w:val="nil"/>
              <w:right w:val="nil"/>
            </w:tcBorders>
            <w:shd w:val="clear" w:color="auto" w:fill="auto"/>
            <w:noWrap/>
            <w:vAlign w:val="bottom"/>
            <w:hideMark/>
          </w:tcPr>
          <w:p w14:paraId="071645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58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8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8D" w14:textId="77777777" w:rsidR="00214CC2" w:rsidRPr="008677B1" w:rsidRDefault="006453C1" w:rsidP="005F005A">
            <w:pPr>
              <w:spacing w:after="0"/>
              <w:rPr>
                <w:rFonts w:ascii="Times New Roman" w:eastAsia="Times New Roman" w:hAnsi="Times New Roman" w:cs="Times New Roman"/>
                <w:sz w:val="20"/>
              </w:rPr>
            </w:pPr>
          </w:p>
        </w:tc>
      </w:tr>
      <w:tr w:rsidR="006222AF" w14:paraId="07164596" w14:textId="77777777">
        <w:trPr>
          <w:trHeight w:val="300"/>
        </w:trPr>
        <w:tc>
          <w:tcPr>
            <w:tcW w:w="1036" w:type="dxa"/>
            <w:tcBorders>
              <w:top w:val="nil"/>
              <w:left w:val="nil"/>
              <w:bottom w:val="nil"/>
              <w:right w:val="nil"/>
            </w:tcBorders>
            <w:shd w:val="clear" w:color="auto" w:fill="auto"/>
            <w:noWrap/>
            <w:vAlign w:val="bottom"/>
            <w:hideMark/>
          </w:tcPr>
          <w:p w14:paraId="071645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59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9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95" w14:textId="77777777" w:rsidR="00214CC2" w:rsidRPr="008677B1" w:rsidRDefault="006453C1" w:rsidP="005F005A">
            <w:pPr>
              <w:spacing w:after="0"/>
              <w:rPr>
                <w:rFonts w:ascii="Times New Roman" w:eastAsia="Times New Roman" w:hAnsi="Times New Roman" w:cs="Times New Roman"/>
                <w:sz w:val="20"/>
              </w:rPr>
            </w:pPr>
          </w:p>
        </w:tc>
      </w:tr>
      <w:tr w:rsidR="006222AF" w14:paraId="0716459E" w14:textId="77777777">
        <w:trPr>
          <w:trHeight w:val="300"/>
        </w:trPr>
        <w:tc>
          <w:tcPr>
            <w:tcW w:w="1036" w:type="dxa"/>
            <w:tcBorders>
              <w:top w:val="nil"/>
              <w:left w:val="nil"/>
              <w:bottom w:val="nil"/>
              <w:right w:val="nil"/>
            </w:tcBorders>
            <w:shd w:val="clear" w:color="auto" w:fill="auto"/>
            <w:noWrap/>
            <w:vAlign w:val="bottom"/>
            <w:hideMark/>
          </w:tcPr>
          <w:p w14:paraId="071645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59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59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9D" w14:textId="77777777" w:rsidR="00214CC2" w:rsidRPr="008677B1" w:rsidRDefault="006453C1" w:rsidP="005F005A">
            <w:pPr>
              <w:spacing w:after="0"/>
              <w:rPr>
                <w:rFonts w:ascii="Times New Roman" w:eastAsia="Times New Roman" w:hAnsi="Times New Roman" w:cs="Times New Roman"/>
                <w:sz w:val="20"/>
              </w:rPr>
            </w:pPr>
          </w:p>
        </w:tc>
      </w:tr>
      <w:tr w:rsidR="006222AF" w14:paraId="071645A6" w14:textId="77777777">
        <w:trPr>
          <w:trHeight w:val="300"/>
        </w:trPr>
        <w:tc>
          <w:tcPr>
            <w:tcW w:w="1036" w:type="dxa"/>
            <w:tcBorders>
              <w:top w:val="nil"/>
              <w:left w:val="nil"/>
              <w:bottom w:val="nil"/>
              <w:right w:val="nil"/>
            </w:tcBorders>
            <w:shd w:val="clear" w:color="auto" w:fill="auto"/>
            <w:noWrap/>
            <w:vAlign w:val="bottom"/>
            <w:hideMark/>
          </w:tcPr>
          <w:p w14:paraId="071645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5A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5A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A5" w14:textId="77777777" w:rsidR="00214CC2" w:rsidRPr="008677B1" w:rsidRDefault="006453C1" w:rsidP="005F005A">
            <w:pPr>
              <w:spacing w:after="0"/>
              <w:rPr>
                <w:rFonts w:ascii="Times New Roman" w:eastAsia="Times New Roman" w:hAnsi="Times New Roman" w:cs="Times New Roman"/>
                <w:sz w:val="20"/>
              </w:rPr>
            </w:pPr>
          </w:p>
        </w:tc>
      </w:tr>
      <w:tr w:rsidR="006222AF" w14:paraId="071645AE" w14:textId="77777777">
        <w:trPr>
          <w:trHeight w:val="300"/>
        </w:trPr>
        <w:tc>
          <w:tcPr>
            <w:tcW w:w="1036" w:type="dxa"/>
            <w:tcBorders>
              <w:top w:val="nil"/>
              <w:left w:val="nil"/>
              <w:bottom w:val="nil"/>
              <w:right w:val="nil"/>
            </w:tcBorders>
            <w:shd w:val="clear" w:color="auto" w:fill="auto"/>
            <w:noWrap/>
            <w:vAlign w:val="bottom"/>
            <w:hideMark/>
          </w:tcPr>
          <w:p w14:paraId="071645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5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AD" w14:textId="77777777" w:rsidR="00214CC2" w:rsidRPr="008677B1" w:rsidRDefault="006453C1" w:rsidP="005F005A">
            <w:pPr>
              <w:spacing w:after="0"/>
              <w:rPr>
                <w:rFonts w:ascii="Times New Roman" w:eastAsia="Times New Roman" w:hAnsi="Times New Roman" w:cs="Times New Roman"/>
                <w:sz w:val="20"/>
              </w:rPr>
            </w:pPr>
          </w:p>
        </w:tc>
      </w:tr>
      <w:tr w:rsidR="006222AF" w14:paraId="071645B6" w14:textId="77777777">
        <w:trPr>
          <w:trHeight w:val="300"/>
        </w:trPr>
        <w:tc>
          <w:tcPr>
            <w:tcW w:w="1036" w:type="dxa"/>
            <w:tcBorders>
              <w:top w:val="nil"/>
              <w:left w:val="nil"/>
              <w:bottom w:val="nil"/>
              <w:right w:val="nil"/>
            </w:tcBorders>
            <w:shd w:val="clear" w:color="auto" w:fill="auto"/>
            <w:noWrap/>
            <w:vAlign w:val="bottom"/>
            <w:hideMark/>
          </w:tcPr>
          <w:p w14:paraId="071645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5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B5" w14:textId="77777777" w:rsidR="00214CC2" w:rsidRPr="008677B1" w:rsidRDefault="006453C1" w:rsidP="005F005A">
            <w:pPr>
              <w:spacing w:after="0"/>
              <w:rPr>
                <w:rFonts w:ascii="Times New Roman" w:eastAsia="Times New Roman" w:hAnsi="Times New Roman" w:cs="Times New Roman"/>
                <w:sz w:val="20"/>
              </w:rPr>
            </w:pPr>
          </w:p>
        </w:tc>
      </w:tr>
      <w:tr w:rsidR="006222AF" w14:paraId="071645BD" w14:textId="77777777">
        <w:trPr>
          <w:trHeight w:val="300"/>
        </w:trPr>
        <w:tc>
          <w:tcPr>
            <w:tcW w:w="2051" w:type="dxa"/>
            <w:gridSpan w:val="2"/>
            <w:tcBorders>
              <w:top w:val="nil"/>
              <w:left w:val="nil"/>
              <w:bottom w:val="nil"/>
              <w:right w:val="nil"/>
            </w:tcBorders>
            <w:shd w:val="clear" w:color="auto" w:fill="auto"/>
            <w:noWrap/>
            <w:vAlign w:val="bottom"/>
            <w:hideMark/>
          </w:tcPr>
          <w:p w14:paraId="071645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5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BC" w14:textId="77777777" w:rsidR="00214CC2" w:rsidRPr="008677B1" w:rsidRDefault="006453C1" w:rsidP="005F005A">
            <w:pPr>
              <w:spacing w:after="0"/>
              <w:rPr>
                <w:rFonts w:ascii="Times New Roman" w:eastAsia="Times New Roman" w:hAnsi="Times New Roman" w:cs="Times New Roman"/>
                <w:sz w:val="20"/>
              </w:rPr>
            </w:pPr>
          </w:p>
        </w:tc>
      </w:tr>
      <w:tr w:rsidR="006222AF" w14:paraId="071645C5" w14:textId="77777777">
        <w:trPr>
          <w:trHeight w:val="300"/>
        </w:trPr>
        <w:tc>
          <w:tcPr>
            <w:tcW w:w="1036" w:type="dxa"/>
            <w:tcBorders>
              <w:top w:val="nil"/>
              <w:left w:val="nil"/>
              <w:bottom w:val="nil"/>
              <w:right w:val="nil"/>
            </w:tcBorders>
            <w:shd w:val="clear" w:color="auto" w:fill="auto"/>
            <w:noWrap/>
            <w:vAlign w:val="bottom"/>
            <w:hideMark/>
          </w:tcPr>
          <w:p w14:paraId="071645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C1"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5C2"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5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C4" w14:textId="77777777" w:rsidR="00214CC2" w:rsidRPr="008677B1" w:rsidRDefault="006453C1" w:rsidP="005F005A">
            <w:pPr>
              <w:spacing w:after="0"/>
              <w:rPr>
                <w:rFonts w:ascii="Times New Roman" w:eastAsia="Times New Roman" w:hAnsi="Times New Roman" w:cs="Times New Roman"/>
                <w:sz w:val="20"/>
              </w:rPr>
            </w:pPr>
          </w:p>
        </w:tc>
      </w:tr>
      <w:tr w:rsidR="006222AF" w14:paraId="071645C8" w14:textId="77777777">
        <w:trPr>
          <w:trHeight w:val="300"/>
        </w:trPr>
        <w:tc>
          <w:tcPr>
            <w:tcW w:w="1036" w:type="dxa"/>
            <w:tcBorders>
              <w:top w:val="nil"/>
              <w:left w:val="nil"/>
              <w:bottom w:val="nil"/>
              <w:right w:val="nil"/>
            </w:tcBorders>
            <w:shd w:val="clear" w:color="auto" w:fill="auto"/>
            <w:noWrap/>
            <w:vAlign w:val="bottom"/>
            <w:hideMark/>
          </w:tcPr>
          <w:p w14:paraId="071645C6"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5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Υπ. Τροπολογία 1684/73 ως έχει   ΔΕΚΤΟ ΚΑΤΑ ΠΛΕΙΟΨΗΦΙΑ</w:t>
            </w:r>
          </w:p>
        </w:tc>
      </w:tr>
      <w:tr w:rsidR="006222AF" w14:paraId="071645D0" w14:textId="77777777">
        <w:trPr>
          <w:trHeight w:val="300"/>
        </w:trPr>
        <w:tc>
          <w:tcPr>
            <w:tcW w:w="1036" w:type="dxa"/>
            <w:tcBorders>
              <w:top w:val="nil"/>
              <w:left w:val="nil"/>
              <w:bottom w:val="nil"/>
              <w:right w:val="nil"/>
            </w:tcBorders>
            <w:shd w:val="clear" w:color="auto" w:fill="auto"/>
            <w:noWrap/>
            <w:vAlign w:val="bottom"/>
            <w:hideMark/>
          </w:tcPr>
          <w:p w14:paraId="071645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5C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C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C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C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CF" w14:textId="77777777" w:rsidR="00214CC2" w:rsidRPr="008677B1" w:rsidRDefault="006453C1" w:rsidP="005F005A">
            <w:pPr>
              <w:spacing w:after="0"/>
              <w:rPr>
                <w:rFonts w:ascii="Times New Roman" w:eastAsia="Times New Roman" w:hAnsi="Times New Roman" w:cs="Times New Roman"/>
                <w:sz w:val="20"/>
              </w:rPr>
            </w:pPr>
          </w:p>
        </w:tc>
      </w:tr>
      <w:tr w:rsidR="006222AF" w14:paraId="071645D8" w14:textId="77777777">
        <w:trPr>
          <w:trHeight w:val="300"/>
        </w:trPr>
        <w:tc>
          <w:tcPr>
            <w:tcW w:w="1036" w:type="dxa"/>
            <w:tcBorders>
              <w:top w:val="nil"/>
              <w:left w:val="nil"/>
              <w:bottom w:val="nil"/>
              <w:right w:val="nil"/>
            </w:tcBorders>
            <w:shd w:val="clear" w:color="auto" w:fill="auto"/>
            <w:noWrap/>
            <w:vAlign w:val="bottom"/>
            <w:hideMark/>
          </w:tcPr>
          <w:p w14:paraId="071645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5D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D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D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D7" w14:textId="77777777" w:rsidR="00214CC2" w:rsidRPr="008677B1" w:rsidRDefault="006453C1" w:rsidP="005F005A">
            <w:pPr>
              <w:spacing w:after="0"/>
              <w:rPr>
                <w:rFonts w:ascii="Times New Roman" w:eastAsia="Times New Roman" w:hAnsi="Times New Roman" w:cs="Times New Roman"/>
                <w:sz w:val="20"/>
              </w:rPr>
            </w:pPr>
          </w:p>
        </w:tc>
      </w:tr>
      <w:tr w:rsidR="006222AF" w14:paraId="071645E0" w14:textId="77777777">
        <w:trPr>
          <w:trHeight w:val="300"/>
        </w:trPr>
        <w:tc>
          <w:tcPr>
            <w:tcW w:w="1036" w:type="dxa"/>
            <w:tcBorders>
              <w:top w:val="nil"/>
              <w:left w:val="nil"/>
              <w:bottom w:val="nil"/>
              <w:right w:val="nil"/>
            </w:tcBorders>
            <w:shd w:val="clear" w:color="auto" w:fill="auto"/>
            <w:noWrap/>
            <w:vAlign w:val="bottom"/>
            <w:hideMark/>
          </w:tcPr>
          <w:p w14:paraId="071645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5D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D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D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D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DF" w14:textId="77777777" w:rsidR="00214CC2" w:rsidRPr="008677B1" w:rsidRDefault="006453C1" w:rsidP="005F005A">
            <w:pPr>
              <w:spacing w:after="0"/>
              <w:rPr>
                <w:rFonts w:ascii="Times New Roman" w:eastAsia="Times New Roman" w:hAnsi="Times New Roman" w:cs="Times New Roman"/>
                <w:sz w:val="20"/>
              </w:rPr>
            </w:pPr>
          </w:p>
        </w:tc>
      </w:tr>
      <w:tr w:rsidR="006222AF" w14:paraId="071645E8" w14:textId="77777777">
        <w:trPr>
          <w:trHeight w:val="300"/>
        </w:trPr>
        <w:tc>
          <w:tcPr>
            <w:tcW w:w="1036" w:type="dxa"/>
            <w:tcBorders>
              <w:top w:val="nil"/>
              <w:left w:val="nil"/>
              <w:bottom w:val="nil"/>
              <w:right w:val="nil"/>
            </w:tcBorders>
            <w:shd w:val="clear" w:color="auto" w:fill="auto"/>
            <w:noWrap/>
            <w:vAlign w:val="bottom"/>
            <w:hideMark/>
          </w:tcPr>
          <w:p w14:paraId="071645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5E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E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5E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E7" w14:textId="77777777" w:rsidR="00214CC2" w:rsidRPr="008677B1" w:rsidRDefault="006453C1" w:rsidP="005F005A">
            <w:pPr>
              <w:spacing w:after="0"/>
              <w:rPr>
                <w:rFonts w:ascii="Times New Roman" w:eastAsia="Times New Roman" w:hAnsi="Times New Roman" w:cs="Times New Roman"/>
                <w:sz w:val="20"/>
              </w:rPr>
            </w:pPr>
          </w:p>
        </w:tc>
      </w:tr>
      <w:tr w:rsidR="006222AF" w14:paraId="071645F0" w14:textId="77777777">
        <w:trPr>
          <w:trHeight w:val="300"/>
        </w:trPr>
        <w:tc>
          <w:tcPr>
            <w:tcW w:w="1036" w:type="dxa"/>
            <w:tcBorders>
              <w:top w:val="nil"/>
              <w:left w:val="nil"/>
              <w:bottom w:val="nil"/>
              <w:right w:val="nil"/>
            </w:tcBorders>
            <w:shd w:val="clear" w:color="auto" w:fill="auto"/>
            <w:noWrap/>
            <w:vAlign w:val="bottom"/>
            <w:hideMark/>
          </w:tcPr>
          <w:p w14:paraId="071645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5E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E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E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EF" w14:textId="77777777" w:rsidR="00214CC2" w:rsidRPr="008677B1" w:rsidRDefault="006453C1" w:rsidP="005F005A">
            <w:pPr>
              <w:spacing w:after="0"/>
              <w:rPr>
                <w:rFonts w:ascii="Times New Roman" w:eastAsia="Times New Roman" w:hAnsi="Times New Roman" w:cs="Times New Roman"/>
                <w:sz w:val="20"/>
              </w:rPr>
            </w:pPr>
          </w:p>
        </w:tc>
      </w:tr>
      <w:tr w:rsidR="006222AF" w14:paraId="071645F8" w14:textId="77777777">
        <w:trPr>
          <w:trHeight w:val="300"/>
        </w:trPr>
        <w:tc>
          <w:tcPr>
            <w:tcW w:w="1036" w:type="dxa"/>
            <w:tcBorders>
              <w:top w:val="nil"/>
              <w:left w:val="nil"/>
              <w:bottom w:val="nil"/>
              <w:right w:val="nil"/>
            </w:tcBorders>
            <w:shd w:val="clear" w:color="auto" w:fill="auto"/>
            <w:noWrap/>
            <w:vAlign w:val="bottom"/>
            <w:hideMark/>
          </w:tcPr>
          <w:p w14:paraId="071645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5F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F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5F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F7" w14:textId="77777777" w:rsidR="00214CC2" w:rsidRPr="008677B1" w:rsidRDefault="006453C1" w:rsidP="005F005A">
            <w:pPr>
              <w:spacing w:after="0"/>
              <w:rPr>
                <w:rFonts w:ascii="Times New Roman" w:eastAsia="Times New Roman" w:hAnsi="Times New Roman" w:cs="Times New Roman"/>
                <w:sz w:val="20"/>
              </w:rPr>
            </w:pPr>
          </w:p>
        </w:tc>
      </w:tr>
      <w:tr w:rsidR="006222AF" w14:paraId="07164600" w14:textId="77777777">
        <w:trPr>
          <w:trHeight w:val="300"/>
        </w:trPr>
        <w:tc>
          <w:tcPr>
            <w:tcW w:w="1036" w:type="dxa"/>
            <w:tcBorders>
              <w:top w:val="nil"/>
              <w:left w:val="nil"/>
              <w:bottom w:val="nil"/>
              <w:right w:val="nil"/>
            </w:tcBorders>
            <w:shd w:val="clear" w:color="auto" w:fill="auto"/>
            <w:noWrap/>
            <w:vAlign w:val="bottom"/>
            <w:hideMark/>
          </w:tcPr>
          <w:p w14:paraId="071645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5FA"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5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F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5F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5F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5FF" w14:textId="77777777" w:rsidR="00214CC2" w:rsidRPr="008677B1" w:rsidRDefault="006453C1" w:rsidP="005F005A">
            <w:pPr>
              <w:spacing w:after="0"/>
              <w:rPr>
                <w:rFonts w:ascii="Times New Roman" w:eastAsia="Times New Roman" w:hAnsi="Times New Roman" w:cs="Times New Roman"/>
                <w:sz w:val="20"/>
              </w:rPr>
            </w:pPr>
          </w:p>
        </w:tc>
      </w:tr>
      <w:tr w:rsidR="006222AF" w14:paraId="07164607" w14:textId="77777777">
        <w:trPr>
          <w:trHeight w:val="300"/>
        </w:trPr>
        <w:tc>
          <w:tcPr>
            <w:tcW w:w="2051" w:type="dxa"/>
            <w:gridSpan w:val="2"/>
            <w:tcBorders>
              <w:top w:val="nil"/>
              <w:left w:val="nil"/>
              <w:bottom w:val="nil"/>
              <w:right w:val="nil"/>
            </w:tcBorders>
            <w:shd w:val="clear" w:color="auto" w:fill="auto"/>
            <w:noWrap/>
            <w:vAlign w:val="bottom"/>
            <w:hideMark/>
          </w:tcPr>
          <w:p w14:paraId="071646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602"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06" w14:textId="77777777" w:rsidR="00214CC2" w:rsidRPr="008677B1" w:rsidRDefault="006453C1" w:rsidP="005F005A">
            <w:pPr>
              <w:spacing w:after="0"/>
              <w:rPr>
                <w:rFonts w:ascii="Times New Roman" w:eastAsia="Times New Roman" w:hAnsi="Times New Roman" w:cs="Times New Roman"/>
                <w:sz w:val="20"/>
              </w:rPr>
            </w:pPr>
          </w:p>
        </w:tc>
      </w:tr>
      <w:tr w:rsidR="006222AF" w14:paraId="0716460F" w14:textId="77777777">
        <w:trPr>
          <w:trHeight w:val="300"/>
        </w:trPr>
        <w:tc>
          <w:tcPr>
            <w:tcW w:w="1036" w:type="dxa"/>
            <w:tcBorders>
              <w:top w:val="nil"/>
              <w:left w:val="nil"/>
              <w:bottom w:val="nil"/>
              <w:right w:val="nil"/>
            </w:tcBorders>
            <w:shd w:val="clear" w:color="auto" w:fill="auto"/>
            <w:noWrap/>
            <w:vAlign w:val="bottom"/>
            <w:hideMark/>
          </w:tcPr>
          <w:p w14:paraId="071646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0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0B"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60C"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6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0E" w14:textId="77777777" w:rsidR="00214CC2" w:rsidRPr="008677B1" w:rsidRDefault="006453C1" w:rsidP="005F005A">
            <w:pPr>
              <w:spacing w:after="0"/>
              <w:rPr>
                <w:rFonts w:ascii="Times New Roman" w:eastAsia="Times New Roman" w:hAnsi="Times New Roman" w:cs="Times New Roman"/>
                <w:sz w:val="20"/>
              </w:rPr>
            </w:pPr>
          </w:p>
        </w:tc>
      </w:tr>
      <w:tr w:rsidR="006222AF" w14:paraId="07164612" w14:textId="77777777">
        <w:trPr>
          <w:trHeight w:val="300"/>
        </w:trPr>
        <w:tc>
          <w:tcPr>
            <w:tcW w:w="1036" w:type="dxa"/>
            <w:tcBorders>
              <w:top w:val="nil"/>
              <w:left w:val="nil"/>
              <w:bottom w:val="nil"/>
              <w:right w:val="nil"/>
            </w:tcBorders>
            <w:shd w:val="clear" w:color="auto" w:fill="auto"/>
            <w:noWrap/>
            <w:vAlign w:val="bottom"/>
            <w:hideMark/>
          </w:tcPr>
          <w:p w14:paraId="07164610"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61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Υπ. Τροπολογία 1687/76 ως έχει   ΔΕΚΤΟ ΚΑΤΑ ΠΛΕΙΟΨΗΦΙΑ</w:t>
            </w:r>
          </w:p>
        </w:tc>
      </w:tr>
      <w:tr w:rsidR="006222AF" w14:paraId="0716461A" w14:textId="77777777">
        <w:trPr>
          <w:trHeight w:val="300"/>
        </w:trPr>
        <w:tc>
          <w:tcPr>
            <w:tcW w:w="1036" w:type="dxa"/>
            <w:tcBorders>
              <w:top w:val="nil"/>
              <w:left w:val="nil"/>
              <w:bottom w:val="nil"/>
              <w:right w:val="nil"/>
            </w:tcBorders>
            <w:shd w:val="clear" w:color="auto" w:fill="auto"/>
            <w:noWrap/>
            <w:vAlign w:val="bottom"/>
            <w:hideMark/>
          </w:tcPr>
          <w:p w14:paraId="071646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61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1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1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1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19" w14:textId="77777777" w:rsidR="00214CC2" w:rsidRPr="008677B1" w:rsidRDefault="006453C1" w:rsidP="005F005A">
            <w:pPr>
              <w:spacing w:after="0"/>
              <w:rPr>
                <w:rFonts w:ascii="Times New Roman" w:eastAsia="Times New Roman" w:hAnsi="Times New Roman" w:cs="Times New Roman"/>
                <w:sz w:val="20"/>
              </w:rPr>
            </w:pPr>
          </w:p>
        </w:tc>
      </w:tr>
      <w:tr w:rsidR="006222AF" w14:paraId="07164622" w14:textId="77777777">
        <w:trPr>
          <w:trHeight w:val="300"/>
        </w:trPr>
        <w:tc>
          <w:tcPr>
            <w:tcW w:w="1036" w:type="dxa"/>
            <w:tcBorders>
              <w:top w:val="nil"/>
              <w:left w:val="nil"/>
              <w:bottom w:val="nil"/>
              <w:right w:val="nil"/>
            </w:tcBorders>
            <w:shd w:val="clear" w:color="auto" w:fill="auto"/>
            <w:noWrap/>
            <w:vAlign w:val="bottom"/>
            <w:hideMark/>
          </w:tcPr>
          <w:p w14:paraId="071646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61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1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2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21" w14:textId="77777777" w:rsidR="00214CC2" w:rsidRPr="008677B1" w:rsidRDefault="006453C1" w:rsidP="005F005A">
            <w:pPr>
              <w:spacing w:after="0"/>
              <w:rPr>
                <w:rFonts w:ascii="Times New Roman" w:eastAsia="Times New Roman" w:hAnsi="Times New Roman" w:cs="Times New Roman"/>
                <w:sz w:val="20"/>
              </w:rPr>
            </w:pPr>
          </w:p>
        </w:tc>
      </w:tr>
      <w:tr w:rsidR="006222AF" w14:paraId="0716462A" w14:textId="77777777">
        <w:trPr>
          <w:trHeight w:val="300"/>
        </w:trPr>
        <w:tc>
          <w:tcPr>
            <w:tcW w:w="1036" w:type="dxa"/>
            <w:tcBorders>
              <w:top w:val="nil"/>
              <w:left w:val="nil"/>
              <w:bottom w:val="nil"/>
              <w:right w:val="nil"/>
            </w:tcBorders>
            <w:shd w:val="clear" w:color="auto" w:fill="auto"/>
            <w:noWrap/>
            <w:vAlign w:val="bottom"/>
            <w:hideMark/>
          </w:tcPr>
          <w:p w14:paraId="071646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62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2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2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2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29" w14:textId="77777777" w:rsidR="00214CC2" w:rsidRPr="008677B1" w:rsidRDefault="006453C1" w:rsidP="005F005A">
            <w:pPr>
              <w:spacing w:after="0"/>
              <w:rPr>
                <w:rFonts w:ascii="Times New Roman" w:eastAsia="Times New Roman" w:hAnsi="Times New Roman" w:cs="Times New Roman"/>
                <w:sz w:val="20"/>
              </w:rPr>
            </w:pPr>
          </w:p>
        </w:tc>
      </w:tr>
      <w:tr w:rsidR="006222AF" w14:paraId="07164632" w14:textId="77777777">
        <w:trPr>
          <w:trHeight w:val="300"/>
        </w:trPr>
        <w:tc>
          <w:tcPr>
            <w:tcW w:w="1036" w:type="dxa"/>
            <w:tcBorders>
              <w:top w:val="nil"/>
              <w:left w:val="nil"/>
              <w:bottom w:val="nil"/>
              <w:right w:val="nil"/>
            </w:tcBorders>
            <w:shd w:val="clear" w:color="auto" w:fill="auto"/>
            <w:noWrap/>
            <w:vAlign w:val="bottom"/>
            <w:hideMark/>
          </w:tcPr>
          <w:p w14:paraId="071646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62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2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62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3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31" w14:textId="77777777" w:rsidR="00214CC2" w:rsidRPr="008677B1" w:rsidRDefault="006453C1" w:rsidP="005F005A">
            <w:pPr>
              <w:spacing w:after="0"/>
              <w:rPr>
                <w:rFonts w:ascii="Times New Roman" w:eastAsia="Times New Roman" w:hAnsi="Times New Roman" w:cs="Times New Roman"/>
                <w:sz w:val="20"/>
              </w:rPr>
            </w:pPr>
          </w:p>
        </w:tc>
      </w:tr>
      <w:tr w:rsidR="006222AF" w14:paraId="0716463A" w14:textId="77777777">
        <w:trPr>
          <w:trHeight w:val="300"/>
        </w:trPr>
        <w:tc>
          <w:tcPr>
            <w:tcW w:w="1036" w:type="dxa"/>
            <w:tcBorders>
              <w:top w:val="nil"/>
              <w:left w:val="nil"/>
              <w:bottom w:val="nil"/>
              <w:right w:val="nil"/>
            </w:tcBorders>
            <w:shd w:val="clear" w:color="auto" w:fill="auto"/>
            <w:noWrap/>
            <w:vAlign w:val="bottom"/>
            <w:hideMark/>
          </w:tcPr>
          <w:p w14:paraId="071646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63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3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3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39" w14:textId="77777777" w:rsidR="00214CC2" w:rsidRPr="008677B1" w:rsidRDefault="006453C1" w:rsidP="005F005A">
            <w:pPr>
              <w:spacing w:after="0"/>
              <w:rPr>
                <w:rFonts w:ascii="Times New Roman" w:eastAsia="Times New Roman" w:hAnsi="Times New Roman" w:cs="Times New Roman"/>
                <w:sz w:val="20"/>
              </w:rPr>
            </w:pPr>
          </w:p>
        </w:tc>
      </w:tr>
      <w:tr w:rsidR="006222AF" w14:paraId="07164642" w14:textId="77777777">
        <w:trPr>
          <w:trHeight w:val="300"/>
        </w:trPr>
        <w:tc>
          <w:tcPr>
            <w:tcW w:w="1036" w:type="dxa"/>
            <w:tcBorders>
              <w:top w:val="nil"/>
              <w:left w:val="nil"/>
              <w:bottom w:val="nil"/>
              <w:right w:val="nil"/>
            </w:tcBorders>
            <w:shd w:val="clear" w:color="auto" w:fill="auto"/>
            <w:noWrap/>
            <w:vAlign w:val="bottom"/>
            <w:hideMark/>
          </w:tcPr>
          <w:p w14:paraId="071646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63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3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3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4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41" w14:textId="77777777" w:rsidR="00214CC2" w:rsidRPr="008677B1" w:rsidRDefault="006453C1" w:rsidP="005F005A">
            <w:pPr>
              <w:spacing w:after="0"/>
              <w:rPr>
                <w:rFonts w:ascii="Times New Roman" w:eastAsia="Times New Roman" w:hAnsi="Times New Roman" w:cs="Times New Roman"/>
                <w:sz w:val="20"/>
              </w:rPr>
            </w:pPr>
          </w:p>
        </w:tc>
      </w:tr>
      <w:tr w:rsidR="006222AF" w14:paraId="0716464A" w14:textId="77777777">
        <w:trPr>
          <w:trHeight w:val="300"/>
        </w:trPr>
        <w:tc>
          <w:tcPr>
            <w:tcW w:w="1036" w:type="dxa"/>
            <w:tcBorders>
              <w:top w:val="nil"/>
              <w:left w:val="nil"/>
              <w:bottom w:val="nil"/>
              <w:right w:val="nil"/>
            </w:tcBorders>
            <w:shd w:val="clear" w:color="auto" w:fill="auto"/>
            <w:noWrap/>
            <w:vAlign w:val="bottom"/>
            <w:hideMark/>
          </w:tcPr>
          <w:p w14:paraId="071646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644"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4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4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4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49" w14:textId="77777777" w:rsidR="00214CC2" w:rsidRPr="008677B1" w:rsidRDefault="006453C1" w:rsidP="005F005A">
            <w:pPr>
              <w:spacing w:after="0"/>
              <w:rPr>
                <w:rFonts w:ascii="Times New Roman" w:eastAsia="Times New Roman" w:hAnsi="Times New Roman" w:cs="Times New Roman"/>
                <w:sz w:val="20"/>
              </w:rPr>
            </w:pPr>
          </w:p>
        </w:tc>
      </w:tr>
      <w:tr w:rsidR="006222AF" w14:paraId="07164651" w14:textId="77777777">
        <w:trPr>
          <w:trHeight w:val="300"/>
        </w:trPr>
        <w:tc>
          <w:tcPr>
            <w:tcW w:w="2051" w:type="dxa"/>
            <w:gridSpan w:val="2"/>
            <w:tcBorders>
              <w:top w:val="nil"/>
              <w:left w:val="nil"/>
              <w:bottom w:val="nil"/>
              <w:right w:val="nil"/>
            </w:tcBorders>
            <w:shd w:val="clear" w:color="auto" w:fill="auto"/>
            <w:noWrap/>
            <w:vAlign w:val="bottom"/>
            <w:hideMark/>
          </w:tcPr>
          <w:p w14:paraId="071646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64C"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50" w14:textId="77777777" w:rsidR="00214CC2" w:rsidRPr="008677B1" w:rsidRDefault="006453C1" w:rsidP="005F005A">
            <w:pPr>
              <w:spacing w:after="0"/>
              <w:rPr>
                <w:rFonts w:ascii="Times New Roman" w:eastAsia="Times New Roman" w:hAnsi="Times New Roman" w:cs="Times New Roman"/>
                <w:sz w:val="20"/>
              </w:rPr>
            </w:pPr>
          </w:p>
        </w:tc>
      </w:tr>
      <w:tr w:rsidR="006222AF" w14:paraId="07164659" w14:textId="77777777">
        <w:trPr>
          <w:trHeight w:val="300"/>
        </w:trPr>
        <w:tc>
          <w:tcPr>
            <w:tcW w:w="1036" w:type="dxa"/>
            <w:tcBorders>
              <w:top w:val="nil"/>
              <w:left w:val="nil"/>
              <w:bottom w:val="nil"/>
              <w:right w:val="nil"/>
            </w:tcBorders>
            <w:shd w:val="clear" w:color="auto" w:fill="auto"/>
            <w:noWrap/>
            <w:vAlign w:val="bottom"/>
            <w:hideMark/>
          </w:tcPr>
          <w:p w14:paraId="071646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5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55"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656"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6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58" w14:textId="77777777" w:rsidR="00214CC2" w:rsidRPr="008677B1" w:rsidRDefault="006453C1" w:rsidP="005F005A">
            <w:pPr>
              <w:spacing w:after="0"/>
              <w:rPr>
                <w:rFonts w:ascii="Times New Roman" w:eastAsia="Times New Roman" w:hAnsi="Times New Roman" w:cs="Times New Roman"/>
                <w:sz w:val="20"/>
              </w:rPr>
            </w:pPr>
          </w:p>
        </w:tc>
      </w:tr>
      <w:tr w:rsidR="006222AF" w14:paraId="0716465C" w14:textId="77777777">
        <w:trPr>
          <w:trHeight w:val="300"/>
        </w:trPr>
        <w:tc>
          <w:tcPr>
            <w:tcW w:w="1036" w:type="dxa"/>
            <w:tcBorders>
              <w:top w:val="nil"/>
              <w:left w:val="nil"/>
              <w:bottom w:val="nil"/>
              <w:right w:val="nil"/>
            </w:tcBorders>
            <w:shd w:val="clear" w:color="auto" w:fill="auto"/>
            <w:noWrap/>
            <w:vAlign w:val="bottom"/>
            <w:hideMark/>
          </w:tcPr>
          <w:p w14:paraId="0716465A"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65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Υπ. Τροπολογία 1688/77 όπως τροπ.   ΔΕΚΤΟ ΚΑΤΑ ΠΛΕΙΟΨΗΦΙΑ</w:t>
            </w:r>
          </w:p>
        </w:tc>
      </w:tr>
      <w:tr w:rsidR="006222AF" w14:paraId="07164664" w14:textId="77777777">
        <w:trPr>
          <w:trHeight w:val="300"/>
        </w:trPr>
        <w:tc>
          <w:tcPr>
            <w:tcW w:w="1036" w:type="dxa"/>
            <w:tcBorders>
              <w:top w:val="nil"/>
              <w:left w:val="nil"/>
              <w:bottom w:val="nil"/>
              <w:right w:val="nil"/>
            </w:tcBorders>
            <w:shd w:val="clear" w:color="auto" w:fill="auto"/>
            <w:noWrap/>
            <w:vAlign w:val="bottom"/>
            <w:hideMark/>
          </w:tcPr>
          <w:p w14:paraId="071646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65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6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6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6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63" w14:textId="77777777" w:rsidR="00214CC2" w:rsidRPr="008677B1" w:rsidRDefault="006453C1" w:rsidP="005F005A">
            <w:pPr>
              <w:spacing w:after="0"/>
              <w:rPr>
                <w:rFonts w:ascii="Times New Roman" w:eastAsia="Times New Roman" w:hAnsi="Times New Roman" w:cs="Times New Roman"/>
                <w:sz w:val="20"/>
              </w:rPr>
            </w:pPr>
          </w:p>
        </w:tc>
      </w:tr>
      <w:tr w:rsidR="006222AF" w14:paraId="0716466C" w14:textId="77777777">
        <w:trPr>
          <w:trHeight w:val="300"/>
        </w:trPr>
        <w:tc>
          <w:tcPr>
            <w:tcW w:w="1036" w:type="dxa"/>
            <w:tcBorders>
              <w:top w:val="nil"/>
              <w:left w:val="nil"/>
              <w:bottom w:val="nil"/>
              <w:right w:val="nil"/>
            </w:tcBorders>
            <w:shd w:val="clear" w:color="auto" w:fill="auto"/>
            <w:noWrap/>
            <w:vAlign w:val="bottom"/>
            <w:hideMark/>
          </w:tcPr>
          <w:p w14:paraId="071646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66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6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6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6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6B" w14:textId="77777777" w:rsidR="00214CC2" w:rsidRPr="008677B1" w:rsidRDefault="006453C1" w:rsidP="005F005A">
            <w:pPr>
              <w:spacing w:after="0"/>
              <w:rPr>
                <w:rFonts w:ascii="Times New Roman" w:eastAsia="Times New Roman" w:hAnsi="Times New Roman" w:cs="Times New Roman"/>
                <w:sz w:val="20"/>
              </w:rPr>
            </w:pPr>
          </w:p>
        </w:tc>
      </w:tr>
      <w:tr w:rsidR="006222AF" w14:paraId="07164674" w14:textId="77777777">
        <w:trPr>
          <w:trHeight w:val="300"/>
        </w:trPr>
        <w:tc>
          <w:tcPr>
            <w:tcW w:w="1036" w:type="dxa"/>
            <w:tcBorders>
              <w:top w:val="nil"/>
              <w:left w:val="nil"/>
              <w:bottom w:val="nil"/>
              <w:right w:val="nil"/>
            </w:tcBorders>
            <w:shd w:val="clear" w:color="auto" w:fill="auto"/>
            <w:noWrap/>
            <w:vAlign w:val="bottom"/>
            <w:hideMark/>
          </w:tcPr>
          <w:p w14:paraId="071646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66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7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7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7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73" w14:textId="77777777" w:rsidR="00214CC2" w:rsidRPr="008677B1" w:rsidRDefault="006453C1" w:rsidP="005F005A">
            <w:pPr>
              <w:spacing w:after="0"/>
              <w:rPr>
                <w:rFonts w:ascii="Times New Roman" w:eastAsia="Times New Roman" w:hAnsi="Times New Roman" w:cs="Times New Roman"/>
                <w:sz w:val="20"/>
              </w:rPr>
            </w:pPr>
          </w:p>
        </w:tc>
      </w:tr>
      <w:tr w:rsidR="006222AF" w14:paraId="0716467C" w14:textId="77777777">
        <w:trPr>
          <w:trHeight w:val="300"/>
        </w:trPr>
        <w:tc>
          <w:tcPr>
            <w:tcW w:w="1036" w:type="dxa"/>
            <w:tcBorders>
              <w:top w:val="nil"/>
              <w:left w:val="nil"/>
              <w:bottom w:val="nil"/>
              <w:right w:val="nil"/>
            </w:tcBorders>
            <w:shd w:val="clear" w:color="auto" w:fill="auto"/>
            <w:noWrap/>
            <w:vAlign w:val="bottom"/>
            <w:hideMark/>
          </w:tcPr>
          <w:p w14:paraId="071646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67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7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67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7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7B" w14:textId="77777777" w:rsidR="00214CC2" w:rsidRPr="008677B1" w:rsidRDefault="006453C1" w:rsidP="005F005A">
            <w:pPr>
              <w:spacing w:after="0"/>
              <w:rPr>
                <w:rFonts w:ascii="Times New Roman" w:eastAsia="Times New Roman" w:hAnsi="Times New Roman" w:cs="Times New Roman"/>
                <w:sz w:val="20"/>
              </w:rPr>
            </w:pPr>
          </w:p>
        </w:tc>
      </w:tr>
      <w:tr w:rsidR="006222AF" w14:paraId="07164684" w14:textId="77777777">
        <w:trPr>
          <w:trHeight w:val="300"/>
        </w:trPr>
        <w:tc>
          <w:tcPr>
            <w:tcW w:w="1036" w:type="dxa"/>
            <w:tcBorders>
              <w:top w:val="nil"/>
              <w:left w:val="nil"/>
              <w:bottom w:val="nil"/>
              <w:right w:val="nil"/>
            </w:tcBorders>
            <w:shd w:val="clear" w:color="auto" w:fill="auto"/>
            <w:noWrap/>
            <w:vAlign w:val="bottom"/>
            <w:hideMark/>
          </w:tcPr>
          <w:p w14:paraId="071646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67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8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8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83" w14:textId="77777777" w:rsidR="00214CC2" w:rsidRPr="008677B1" w:rsidRDefault="006453C1" w:rsidP="005F005A">
            <w:pPr>
              <w:spacing w:after="0"/>
              <w:rPr>
                <w:rFonts w:ascii="Times New Roman" w:eastAsia="Times New Roman" w:hAnsi="Times New Roman" w:cs="Times New Roman"/>
                <w:sz w:val="20"/>
              </w:rPr>
            </w:pPr>
          </w:p>
        </w:tc>
      </w:tr>
      <w:tr w:rsidR="006222AF" w14:paraId="0716468C" w14:textId="77777777">
        <w:trPr>
          <w:trHeight w:val="300"/>
        </w:trPr>
        <w:tc>
          <w:tcPr>
            <w:tcW w:w="1036" w:type="dxa"/>
            <w:tcBorders>
              <w:top w:val="nil"/>
              <w:left w:val="nil"/>
              <w:bottom w:val="nil"/>
              <w:right w:val="nil"/>
            </w:tcBorders>
            <w:shd w:val="clear" w:color="auto" w:fill="auto"/>
            <w:noWrap/>
            <w:vAlign w:val="bottom"/>
            <w:hideMark/>
          </w:tcPr>
          <w:p w14:paraId="071646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68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8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8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8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8B" w14:textId="77777777" w:rsidR="00214CC2" w:rsidRPr="008677B1" w:rsidRDefault="006453C1" w:rsidP="005F005A">
            <w:pPr>
              <w:spacing w:after="0"/>
              <w:rPr>
                <w:rFonts w:ascii="Times New Roman" w:eastAsia="Times New Roman" w:hAnsi="Times New Roman" w:cs="Times New Roman"/>
                <w:sz w:val="20"/>
              </w:rPr>
            </w:pPr>
          </w:p>
        </w:tc>
      </w:tr>
      <w:tr w:rsidR="006222AF" w14:paraId="07164694" w14:textId="77777777">
        <w:trPr>
          <w:trHeight w:val="300"/>
        </w:trPr>
        <w:tc>
          <w:tcPr>
            <w:tcW w:w="1036" w:type="dxa"/>
            <w:tcBorders>
              <w:top w:val="nil"/>
              <w:left w:val="nil"/>
              <w:bottom w:val="nil"/>
              <w:right w:val="nil"/>
            </w:tcBorders>
            <w:shd w:val="clear" w:color="auto" w:fill="auto"/>
            <w:noWrap/>
            <w:vAlign w:val="bottom"/>
            <w:hideMark/>
          </w:tcPr>
          <w:p w14:paraId="071646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68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9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9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9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93" w14:textId="77777777" w:rsidR="00214CC2" w:rsidRPr="008677B1" w:rsidRDefault="006453C1" w:rsidP="005F005A">
            <w:pPr>
              <w:spacing w:after="0"/>
              <w:rPr>
                <w:rFonts w:ascii="Times New Roman" w:eastAsia="Times New Roman" w:hAnsi="Times New Roman" w:cs="Times New Roman"/>
                <w:sz w:val="20"/>
              </w:rPr>
            </w:pPr>
          </w:p>
        </w:tc>
      </w:tr>
      <w:tr w:rsidR="006222AF" w14:paraId="0716469B" w14:textId="77777777">
        <w:trPr>
          <w:trHeight w:val="300"/>
        </w:trPr>
        <w:tc>
          <w:tcPr>
            <w:tcW w:w="2051" w:type="dxa"/>
            <w:gridSpan w:val="2"/>
            <w:tcBorders>
              <w:top w:val="nil"/>
              <w:left w:val="nil"/>
              <w:bottom w:val="nil"/>
              <w:right w:val="nil"/>
            </w:tcBorders>
            <w:shd w:val="clear" w:color="auto" w:fill="auto"/>
            <w:noWrap/>
            <w:vAlign w:val="bottom"/>
            <w:hideMark/>
          </w:tcPr>
          <w:p w14:paraId="071646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469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6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9A" w14:textId="77777777" w:rsidR="00214CC2" w:rsidRPr="008677B1" w:rsidRDefault="006453C1" w:rsidP="005F005A">
            <w:pPr>
              <w:spacing w:after="0"/>
              <w:rPr>
                <w:rFonts w:ascii="Times New Roman" w:eastAsia="Times New Roman" w:hAnsi="Times New Roman" w:cs="Times New Roman"/>
                <w:sz w:val="20"/>
              </w:rPr>
            </w:pPr>
          </w:p>
        </w:tc>
      </w:tr>
      <w:tr w:rsidR="006222AF" w14:paraId="071646A3" w14:textId="77777777">
        <w:trPr>
          <w:trHeight w:val="300"/>
        </w:trPr>
        <w:tc>
          <w:tcPr>
            <w:tcW w:w="1036" w:type="dxa"/>
            <w:tcBorders>
              <w:top w:val="nil"/>
              <w:left w:val="nil"/>
              <w:bottom w:val="nil"/>
              <w:right w:val="nil"/>
            </w:tcBorders>
            <w:shd w:val="clear" w:color="auto" w:fill="auto"/>
            <w:noWrap/>
            <w:vAlign w:val="bottom"/>
            <w:hideMark/>
          </w:tcPr>
          <w:p w14:paraId="071646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9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9F"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6A0"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6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A2" w14:textId="77777777" w:rsidR="00214CC2" w:rsidRPr="008677B1" w:rsidRDefault="006453C1" w:rsidP="005F005A">
            <w:pPr>
              <w:spacing w:after="0"/>
              <w:rPr>
                <w:rFonts w:ascii="Times New Roman" w:eastAsia="Times New Roman" w:hAnsi="Times New Roman" w:cs="Times New Roman"/>
                <w:sz w:val="20"/>
              </w:rPr>
            </w:pPr>
          </w:p>
        </w:tc>
      </w:tr>
      <w:tr w:rsidR="006222AF" w14:paraId="071646A6" w14:textId="77777777">
        <w:trPr>
          <w:trHeight w:val="300"/>
        </w:trPr>
        <w:tc>
          <w:tcPr>
            <w:tcW w:w="1036" w:type="dxa"/>
            <w:tcBorders>
              <w:top w:val="nil"/>
              <w:left w:val="nil"/>
              <w:bottom w:val="nil"/>
              <w:right w:val="nil"/>
            </w:tcBorders>
            <w:shd w:val="clear" w:color="auto" w:fill="auto"/>
            <w:noWrap/>
            <w:vAlign w:val="bottom"/>
            <w:hideMark/>
          </w:tcPr>
          <w:p w14:paraId="071646A4"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6A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Υπ. Τροπολογία 1689/78 ως έχει   ΔΕΚΤΟ ΚΑΤΑ ΠΛΕΙΟΨΗΦΙΑ</w:t>
            </w:r>
          </w:p>
        </w:tc>
      </w:tr>
      <w:tr w:rsidR="006222AF" w14:paraId="071646AE" w14:textId="77777777">
        <w:trPr>
          <w:trHeight w:val="300"/>
        </w:trPr>
        <w:tc>
          <w:tcPr>
            <w:tcW w:w="1036" w:type="dxa"/>
            <w:tcBorders>
              <w:top w:val="nil"/>
              <w:left w:val="nil"/>
              <w:bottom w:val="nil"/>
              <w:right w:val="nil"/>
            </w:tcBorders>
            <w:shd w:val="clear" w:color="auto" w:fill="auto"/>
            <w:noWrap/>
            <w:vAlign w:val="bottom"/>
            <w:hideMark/>
          </w:tcPr>
          <w:p w14:paraId="071646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6A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A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A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A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AD" w14:textId="77777777" w:rsidR="00214CC2" w:rsidRPr="008677B1" w:rsidRDefault="006453C1" w:rsidP="005F005A">
            <w:pPr>
              <w:spacing w:after="0"/>
              <w:rPr>
                <w:rFonts w:ascii="Times New Roman" w:eastAsia="Times New Roman" w:hAnsi="Times New Roman" w:cs="Times New Roman"/>
                <w:sz w:val="20"/>
              </w:rPr>
            </w:pPr>
          </w:p>
        </w:tc>
      </w:tr>
      <w:tr w:rsidR="006222AF" w14:paraId="071646B6" w14:textId="77777777">
        <w:trPr>
          <w:trHeight w:val="300"/>
        </w:trPr>
        <w:tc>
          <w:tcPr>
            <w:tcW w:w="1036" w:type="dxa"/>
            <w:tcBorders>
              <w:top w:val="nil"/>
              <w:left w:val="nil"/>
              <w:bottom w:val="nil"/>
              <w:right w:val="nil"/>
            </w:tcBorders>
            <w:shd w:val="clear" w:color="auto" w:fill="auto"/>
            <w:noWrap/>
            <w:vAlign w:val="bottom"/>
            <w:hideMark/>
          </w:tcPr>
          <w:p w14:paraId="071646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6B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B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B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B5" w14:textId="77777777" w:rsidR="00214CC2" w:rsidRPr="008677B1" w:rsidRDefault="006453C1" w:rsidP="005F005A">
            <w:pPr>
              <w:spacing w:after="0"/>
              <w:rPr>
                <w:rFonts w:ascii="Times New Roman" w:eastAsia="Times New Roman" w:hAnsi="Times New Roman" w:cs="Times New Roman"/>
                <w:sz w:val="20"/>
              </w:rPr>
            </w:pPr>
          </w:p>
        </w:tc>
      </w:tr>
      <w:tr w:rsidR="006222AF" w14:paraId="071646BE" w14:textId="77777777">
        <w:trPr>
          <w:trHeight w:val="300"/>
        </w:trPr>
        <w:tc>
          <w:tcPr>
            <w:tcW w:w="1036" w:type="dxa"/>
            <w:tcBorders>
              <w:top w:val="nil"/>
              <w:left w:val="nil"/>
              <w:bottom w:val="nil"/>
              <w:right w:val="nil"/>
            </w:tcBorders>
            <w:shd w:val="clear" w:color="auto" w:fill="auto"/>
            <w:noWrap/>
            <w:vAlign w:val="bottom"/>
            <w:hideMark/>
          </w:tcPr>
          <w:p w14:paraId="071646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6B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B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6B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B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BD" w14:textId="77777777" w:rsidR="00214CC2" w:rsidRPr="008677B1" w:rsidRDefault="006453C1" w:rsidP="005F005A">
            <w:pPr>
              <w:spacing w:after="0"/>
              <w:rPr>
                <w:rFonts w:ascii="Times New Roman" w:eastAsia="Times New Roman" w:hAnsi="Times New Roman" w:cs="Times New Roman"/>
                <w:sz w:val="20"/>
              </w:rPr>
            </w:pPr>
          </w:p>
        </w:tc>
      </w:tr>
      <w:tr w:rsidR="006222AF" w14:paraId="071646C6" w14:textId="77777777">
        <w:trPr>
          <w:trHeight w:val="300"/>
        </w:trPr>
        <w:tc>
          <w:tcPr>
            <w:tcW w:w="1036" w:type="dxa"/>
            <w:tcBorders>
              <w:top w:val="nil"/>
              <w:left w:val="nil"/>
              <w:bottom w:val="nil"/>
              <w:right w:val="nil"/>
            </w:tcBorders>
            <w:shd w:val="clear" w:color="auto" w:fill="auto"/>
            <w:noWrap/>
            <w:vAlign w:val="bottom"/>
            <w:hideMark/>
          </w:tcPr>
          <w:p w14:paraId="071646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6C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C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C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C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C5" w14:textId="77777777" w:rsidR="00214CC2" w:rsidRPr="008677B1" w:rsidRDefault="006453C1" w:rsidP="005F005A">
            <w:pPr>
              <w:spacing w:after="0"/>
              <w:rPr>
                <w:rFonts w:ascii="Times New Roman" w:eastAsia="Times New Roman" w:hAnsi="Times New Roman" w:cs="Times New Roman"/>
                <w:sz w:val="20"/>
              </w:rPr>
            </w:pPr>
          </w:p>
        </w:tc>
      </w:tr>
      <w:tr w:rsidR="006222AF" w14:paraId="071646CE" w14:textId="77777777">
        <w:trPr>
          <w:trHeight w:val="300"/>
        </w:trPr>
        <w:tc>
          <w:tcPr>
            <w:tcW w:w="1036" w:type="dxa"/>
            <w:tcBorders>
              <w:top w:val="nil"/>
              <w:left w:val="nil"/>
              <w:bottom w:val="nil"/>
              <w:right w:val="nil"/>
            </w:tcBorders>
            <w:shd w:val="clear" w:color="auto" w:fill="auto"/>
            <w:noWrap/>
            <w:vAlign w:val="bottom"/>
            <w:hideMark/>
          </w:tcPr>
          <w:p w14:paraId="071646C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6C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C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C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6C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CD" w14:textId="77777777" w:rsidR="00214CC2" w:rsidRPr="008677B1" w:rsidRDefault="006453C1" w:rsidP="005F005A">
            <w:pPr>
              <w:spacing w:after="0"/>
              <w:rPr>
                <w:rFonts w:ascii="Times New Roman" w:eastAsia="Times New Roman" w:hAnsi="Times New Roman" w:cs="Times New Roman"/>
                <w:sz w:val="20"/>
              </w:rPr>
            </w:pPr>
          </w:p>
        </w:tc>
      </w:tr>
      <w:tr w:rsidR="006222AF" w14:paraId="071646D6" w14:textId="77777777">
        <w:trPr>
          <w:trHeight w:val="300"/>
        </w:trPr>
        <w:tc>
          <w:tcPr>
            <w:tcW w:w="1036" w:type="dxa"/>
            <w:tcBorders>
              <w:top w:val="nil"/>
              <w:left w:val="nil"/>
              <w:bottom w:val="nil"/>
              <w:right w:val="nil"/>
            </w:tcBorders>
            <w:shd w:val="clear" w:color="auto" w:fill="auto"/>
            <w:noWrap/>
            <w:vAlign w:val="bottom"/>
            <w:hideMark/>
          </w:tcPr>
          <w:p w14:paraId="071646C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6D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D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D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D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D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D5" w14:textId="77777777" w:rsidR="00214CC2" w:rsidRPr="008677B1" w:rsidRDefault="006453C1" w:rsidP="005F005A">
            <w:pPr>
              <w:spacing w:after="0"/>
              <w:rPr>
                <w:rFonts w:ascii="Times New Roman" w:eastAsia="Times New Roman" w:hAnsi="Times New Roman" w:cs="Times New Roman"/>
                <w:sz w:val="20"/>
              </w:rPr>
            </w:pPr>
          </w:p>
        </w:tc>
      </w:tr>
      <w:tr w:rsidR="006222AF" w14:paraId="071646DE" w14:textId="77777777">
        <w:trPr>
          <w:trHeight w:val="300"/>
        </w:trPr>
        <w:tc>
          <w:tcPr>
            <w:tcW w:w="1036" w:type="dxa"/>
            <w:tcBorders>
              <w:top w:val="nil"/>
              <w:left w:val="nil"/>
              <w:bottom w:val="nil"/>
              <w:right w:val="nil"/>
            </w:tcBorders>
            <w:shd w:val="clear" w:color="auto" w:fill="auto"/>
            <w:noWrap/>
            <w:vAlign w:val="bottom"/>
            <w:hideMark/>
          </w:tcPr>
          <w:p w14:paraId="071646D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6D8"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D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D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6D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D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DD" w14:textId="77777777" w:rsidR="00214CC2" w:rsidRPr="008677B1" w:rsidRDefault="006453C1" w:rsidP="005F005A">
            <w:pPr>
              <w:spacing w:after="0"/>
              <w:rPr>
                <w:rFonts w:ascii="Times New Roman" w:eastAsia="Times New Roman" w:hAnsi="Times New Roman" w:cs="Times New Roman"/>
                <w:sz w:val="20"/>
              </w:rPr>
            </w:pPr>
          </w:p>
        </w:tc>
      </w:tr>
      <w:tr w:rsidR="006222AF" w14:paraId="071646E5" w14:textId="77777777">
        <w:trPr>
          <w:trHeight w:val="300"/>
        </w:trPr>
        <w:tc>
          <w:tcPr>
            <w:tcW w:w="2051" w:type="dxa"/>
            <w:gridSpan w:val="2"/>
            <w:tcBorders>
              <w:top w:val="nil"/>
              <w:left w:val="nil"/>
              <w:bottom w:val="nil"/>
              <w:right w:val="nil"/>
            </w:tcBorders>
            <w:shd w:val="clear" w:color="auto" w:fill="auto"/>
            <w:noWrap/>
            <w:vAlign w:val="bottom"/>
            <w:hideMark/>
          </w:tcPr>
          <w:p w14:paraId="071646D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6E0"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E4" w14:textId="77777777" w:rsidR="00214CC2" w:rsidRPr="008677B1" w:rsidRDefault="006453C1" w:rsidP="005F005A">
            <w:pPr>
              <w:spacing w:after="0"/>
              <w:rPr>
                <w:rFonts w:ascii="Times New Roman" w:eastAsia="Times New Roman" w:hAnsi="Times New Roman" w:cs="Times New Roman"/>
                <w:sz w:val="20"/>
              </w:rPr>
            </w:pPr>
          </w:p>
        </w:tc>
      </w:tr>
      <w:tr w:rsidR="006222AF" w14:paraId="071646ED" w14:textId="77777777">
        <w:trPr>
          <w:trHeight w:val="300"/>
        </w:trPr>
        <w:tc>
          <w:tcPr>
            <w:tcW w:w="1036" w:type="dxa"/>
            <w:tcBorders>
              <w:top w:val="nil"/>
              <w:left w:val="nil"/>
              <w:bottom w:val="nil"/>
              <w:right w:val="nil"/>
            </w:tcBorders>
            <w:shd w:val="clear" w:color="auto" w:fill="auto"/>
            <w:noWrap/>
            <w:vAlign w:val="bottom"/>
            <w:hideMark/>
          </w:tcPr>
          <w:p w14:paraId="071646E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E9"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6EA"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6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EC" w14:textId="77777777" w:rsidR="00214CC2" w:rsidRPr="008677B1" w:rsidRDefault="006453C1" w:rsidP="005F005A">
            <w:pPr>
              <w:spacing w:after="0"/>
              <w:rPr>
                <w:rFonts w:ascii="Times New Roman" w:eastAsia="Times New Roman" w:hAnsi="Times New Roman" w:cs="Times New Roman"/>
                <w:sz w:val="20"/>
              </w:rPr>
            </w:pPr>
          </w:p>
        </w:tc>
      </w:tr>
      <w:tr w:rsidR="006222AF" w14:paraId="071646F1" w14:textId="77777777">
        <w:trPr>
          <w:trHeight w:val="300"/>
        </w:trPr>
        <w:tc>
          <w:tcPr>
            <w:tcW w:w="1036" w:type="dxa"/>
            <w:tcBorders>
              <w:top w:val="nil"/>
              <w:left w:val="nil"/>
              <w:bottom w:val="nil"/>
              <w:right w:val="nil"/>
            </w:tcBorders>
            <w:shd w:val="clear" w:color="auto" w:fill="auto"/>
            <w:noWrap/>
            <w:vAlign w:val="bottom"/>
            <w:hideMark/>
          </w:tcPr>
          <w:p w14:paraId="071646EE"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6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Υπ. Τροπολογία 1691/80 </w:t>
            </w:r>
            <w:r w:rsidRPr="008677B1">
              <w:rPr>
                <w:rFonts w:ascii="Calibri" w:eastAsia="Times New Roman" w:hAnsi="Calibri" w:cs="Times New Roman"/>
                <w:color w:val="000000"/>
                <w:sz w:val="22"/>
                <w:szCs w:val="22"/>
              </w:rPr>
              <w:t>ως έχει   ΟΜΟΦΩΝΑ</w:t>
            </w:r>
          </w:p>
        </w:tc>
        <w:tc>
          <w:tcPr>
            <w:tcW w:w="1015" w:type="dxa"/>
            <w:tcBorders>
              <w:top w:val="nil"/>
              <w:left w:val="nil"/>
              <w:bottom w:val="nil"/>
              <w:right w:val="nil"/>
            </w:tcBorders>
            <w:shd w:val="clear" w:color="auto" w:fill="auto"/>
            <w:noWrap/>
            <w:vAlign w:val="bottom"/>
            <w:hideMark/>
          </w:tcPr>
          <w:p w14:paraId="071646F0"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6F9" w14:textId="77777777">
        <w:trPr>
          <w:trHeight w:val="300"/>
        </w:trPr>
        <w:tc>
          <w:tcPr>
            <w:tcW w:w="1036" w:type="dxa"/>
            <w:tcBorders>
              <w:top w:val="nil"/>
              <w:left w:val="nil"/>
              <w:bottom w:val="nil"/>
              <w:right w:val="nil"/>
            </w:tcBorders>
            <w:shd w:val="clear" w:color="auto" w:fill="auto"/>
            <w:noWrap/>
            <w:vAlign w:val="bottom"/>
            <w:hideMark/>
          </w:tcPr>
          <w:p w14:paraId="071646F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6F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F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F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F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F8" w14:textId="77777777" w:rsidR="00214CC2" w:rsidRPr="008677B1" w:rsidRDefault="006453C1" w:rsidP="005F005A">
            <w:pPr>
              <w:spacing w:after="0"/>
              <w:rPr>
                <w:rFonts w:ascii="Times New Roman" w:eastAsia="Times New Roman" w:hAnsi="Times New Roman" w:cs="Times New Roman"/>
                <w:sz w:val="20"/>
              </w:rPr>
            </w:pPr>
          </w:p>
        </w:tc>
      </w:tr>
      <w:tr w:rsidR="006222AF" w14:paraId="07164701" w14:textId="77777777">
        <w:trPr>
          <w:trHeight w:val="300"/>
        </w:trPr>
        <w:tc>
          <w:tcPr>
            <w:tcW w:w="1036" w:type="dxa"/>
            <w:tcBorders>
              <w:top w:val="nil"/>
              <w:left w:val="nil"/>
              <w:bottom w:val="nil"/>
              <w:right w:val="nil"/>
            </w:tcBorders>
            <w:shd w:val="clear" w:color="auto" w:fill="auto"/>
            <w:noWrap/>
            <w:vAlign w:val="bottom"/>
            <w:hideMark/>
          </w:tcPr>
          <w:p w14:paraId="071646F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6F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6F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6F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6F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6F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00" w14:textId="77777777" w:rsidR="00214CC2" w:rsidRPr="008677B1" w:rsidRDefault="006453C1" w:rsidP="005F005A">
            <w:pPr>
              <w:spacing w:after="0"/>
              <w:rPr>
                <w:rFonts w:ascii="Times New Roman" w:eastAsia="Times New Roman" w:hAnsi="Times New Roman" w:cs="Times New Roman"/>
                <w:sz w:val="20"/>
              </w:rPr>
            </w:pPr>
          </w:p>
        </w:tc>
      </w:tr>
      <w:tr w:rsidR="006222AF" w14:paraId="07164709" w14:textId="77777777">
        <w:trPr>
          <w:trHeight w:val="300"/>
        </w:trPr>
        <w:tc>
          <w:tcPr>
            <w:tcW w:w="1036" w:type="dxa"/>
            <w:tcBorders>
              <w:top w:val="nil"/>
              <w:left w:val="nil"/>
              <w:bottom w:val="nil"/>
              <w:right w:val="nil"/>
            </w:tcBorders>
            <w:shd w:val="clear" w:color="auto" w:fill="auto"/>
            <w:noWrap/>
            <w:vAlign w:val="bottom"/>
            <w:hideMark/>
          </w:tcPr>
          <w:p w14:paraId="0716470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70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0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0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0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0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08" w14:textId="77777777" w:rsidR="00214CC2" w:rsidRPr="008677B1" w:rsidRDefault="006453C1" w:rsidP="005F005A">
            <w:pPr>
              <w:spacing w:after="0"/>
              <w:rPr>
                <w:rFonts w:ascii="Times New Roman" w:eastAsia="Times New Roman" w:hAnsi="Times New Roman" w:cs="Times New Roman"/>
                <w:sz w:val="20"/>
              </w:rPr>
            </w:pPr>
          </w:p>
        </w:tc>
      </w:tr>
      <w:tr w:rsidR="006222AF" w14:paraId="07164711" w14:textId="77777777">
        <w:trPr>
          <w:trHeight w:val="300"/>
        </w:trPr>
        <w:tc>
          <w:tcPr>
            <w:tcW w:w="1036" w:type="dxa"/>
            <w:tcBorders>
              <w:top w:val="nil"/>
              <w:left w:val="nil"/>
              <w:bottom w:val="nil"/>
              <w:right w:val="nil"/>
            </w:tcBorders>
            <w:shd w:val="clear" w:color="auto" w:fill="auto"/>
            <w:noWrap/>
            <w:vAlign w:val="bottom"/>
            <w:hideMark/>
          </w:tcPr>
          <w:p w14:paraId="071647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70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0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0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10" w14:textId="77777777" w:rsidR="00214CC2" w:rsidRPr="008677B1" w:rsidRDefault="006453C1" w:rsidP="005F005A">
            <w:pPr>
              <w:spacing w:after="0"/>
              <w:rPr>
                <w:rFonts w:ascii="Times New Roman" w:eastAsia="Times New Roman" w:hAnsi="Times New Roman" w:cs="Times New Roman"/>
                <w:sz w:val="20"/>
              </w:rPr>
            </w:pPr>
          </w:p>
        </w:tc>
      </w:tr>
      <w:tr w:rsidR="006222AF" w14:paraId="07164719" w14:textId="77777777">
        <w:trPr>
          <w:trHeight w:val="300"/>
        </w:trPr>
        <w:tc>
          <w:tcPr>
            <w:tcW w:w="1036" w:type="dxa"/>
            <w:tcBorders>
              <w:top w:val="nil"/>
              <w:left w:val="nil"/>
              <w:bottom w:val="nil"/>
              <w:right w:val="nil"/>
            </w:tcBorders>
            <w:shd w:val="clear" w:color="auto" w:fill="auto"/>
            <w:noWrap/>
            <w:vAlign w:val="bottom"/>
            <w:hideMark/>
          </w:tcPr>
          <w:p w14:paraId="0716471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71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1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1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18" w14:textId="77777777" w:rsidR="00214CC2" w:rsidRPr="008677B1" w:rsidRDefault="006453C1" w:rsidP="005F005A">
            <w:pPr>
              <w:spacing w:after="0"/>
              <w:rPr>
                <w:rFonts w:ascii="Times New Roman" w:eastAsia="Times New Roman" w:hAnsi="Times New Roman" w:cs="Times New Roman"/>
                <w:sz w:val="20"/>
              </w:rPr>
            </w:pPr>
          </w:p>
        </w:tc>
      </w:tr>
      <w:tr w:rsidR="006222AF" w14:paraId="07164721" w14:textId="77777777">
        <w:trPr>
          <w:trHeight w:val="300"/>
        </w:trPr>
        <w:tc>
          <w:tcPr>
            <w:tcW w:w="1036" w:type="dxa"/>
            <w:tcBorders>
              <w:top w:val="nil"/>
              <w:left w:val="nil"/>
              <w:bottom w:val="nil"/>
              <w:right w:val="nil"/>
            </w:tcBorders>
            <w:shd w:val="clear" w:color="auto" w:fill="auto"/>
            <w:noWrap/>
            <w:vAlign w:val="bottom"/>
            <w:hideMark/>
          </w:tcPr>
          <w:p w14:paraId="071647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7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20" w14:textId="77777777" w:rsidR="00214CC2" w:rsidRPr="008677B1" w:rsidRDefault="006453C1" w:rsidP="005F005A">
            <w:pPr>
              <w:spacing w:after="0"/>
              <w:rPr>
                <w:rFonts w:ascii="Times New Roman" w:eastAsia="Times New Roman" w:hAnsi="Times New Roman" w:cs="Times New Roman"/>
                <w:sz w:val="20"/>
              </w:rPr>
            </w:pPr>
          </w:p>
        </w:tc>
      </w:tr>
      <w:tr w:rsidR="006222AF" w14:paraId="07164729" w14:textId="77777777">
        <w:trPr>
          <w:trHeight w:val="300"/>
        </w:trPr>
        <w:tc>
          <w:tcPr>
            <w:tcW w:w="1036" w:type="dxa"/>
            <w:tcBorders>
              <w:top w:val="nil"/>
              <w:left w:val="nil"/>
              <w:bottom w:val="nil"/>
              <w:right w:val="nil"/>
            </w:tcBorders>
            <w:shd w:val="clear" w:color="auto" w:fill="auto"/>
            <w:noWrap/>
            <w:vAlign w:val="bottom"/>
            <w:hideMark/>
          </w:tcPr>
          <w:p w14:paraId="071647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ΠΟΤΑΜΙ:</w:t>
            </w:r>
          </w:p>
        </w:tc>
        <w:tc>
          <w:tcPr>
            <w:tcW w:w="1015" w:type="dxa"/>
            <w:tcBorders>
              <w:top w:val="nil"/>
              <w:left w:val="nil"/>
              <w:bottom w:val="nil"/>
              <w:right w:val="nil"/>
            </w:tcBorders>
            <w:shd w:val="clear" w:color="auto" w:fill="auto"/>
            <w:noWrap/>
            <w:vAlign w:val="bottom"/>
            <w:hideMark/>
          </w:tcPr>
          <w:p w14:paraId="071647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28" w14:textId="77777777" w:rsidR="00214CC2" w:rsidRPr="008677B1" w:rsidRDefault="006453C1" w:rsidP="005F005A">
            <w:pPr>
              <w:spacing w:after="0"/>
              <w:rPr>
                <w:rFonts w:ascii="Times New Roman" w:eastAsia="Times New Roman" w:hAnsi="Times New Roman" w:cs="Times New Roman"/>
                <w:sz w:val="20"/>
              </w:rPr>
            </w:pPr>
          </w:p>
        </w:tc>
      </w:tr>
      <w:tr w:rsidR="006222AF" w14:paraId="07164730" w14:textId="77777777">
        <w:trPr>
          <w:trHeight w:val="300"/>
        </w:trPr>
        <w:tc>
          <w:tcPr>
            <w:tcW w:w="2051" w:type="dxa"/>
            <w:gridSpan w:val="2"/>
            <w:tcBorders>
              <w:top w:val="nil"/>
              <w:left w:val="nil"/>
              <w:bottom w:val="nil"/>
              <w:right w:val="nil"/>
            </w:tcBorders>
            <w:shd w:val="clear" w:color="auto" w:fill="auto"/>
            <w:noWrap/>
            <w:vAlign w:val="bottom"/>
            <w:hideMark/>
          </w:tcPr>
          <w:p w14:paraId="071647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7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2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2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2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2F" w14:textId="77777777" w:rsidR="00214CC2" w:rsidRPr="008677B1" w:rsidRDefault="006453C1" w:rsidP="005F005A">
            <w:pPr>
              <w:spacing w:after="0"/>
              <w:rPr>
                <w:rFonts w:ascii="Times New Roman" w:eastAsia="Times New Roman" w:hAnsi="Times New Roman" w:cs="Times New Roman"/>
                <w:sz w:val="20"/>
              </w:rPr>
            </w:pPr>
          </w:p>
        </w:tc>
      </w:tr>
      <w:tr w:rsidR="006222AF" w14:paraId="07164738" w14:textId="77777777">
        <w:trPr>
          <w:trHeight w:val="300"/>
        </w:trPr>
        <w:tc>
          <w:tcPr>
            <w:tcW w:w="1036" w:type="dxa"/>
            <w:tcBorders>
              <w:top w:val="nil"/>
              <w:left w:val="nil"/>
              <w:bottom w:val="nil"/>
              <w:right w:val="nil"/>
            </w:tcBorders>
            <w:shd w:val="clear" w:color="auto" w:fill="auto"/>
            <w:noWrap/>
            <w:vAlign w:val="bottom"/>
            <w:hideMark/>
          </w:tcPr>
          <w:p w14:paraId="0716473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3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3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73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73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37" w14:textId="77777777" w:rsidR="00214CC2" w:rsidRPr="008677B1" w:rsidRDefault="006453C1" w:rsidP="005F005A">
            <w:pPr>
              <w:spacing w:after="0"/>
              <w:rPr>
                <w:rFonts w:ascii="Times New Roman" w:eastAsia="Times New Roman" w:hAnsi="Times New Roman" w:cs="Times New Roman"/>
                <w:sz w:val="20"/>
              </w:rPr>
            </w:pPr>
          </w:p>
        </w:tc>
      </w:tr>
      <w:tr w:rsidR="006222AF" w14:paraId="0716473B" w14:textId="77777777">
        <w:trPr>
          <w:trHeight w:val="300"/>
        </w:trPr>
        <w:tc>
          <w:tcPr>
            <w:tcW w:w="1036" w:type="dxa"/>
            <w:tcBorders>
              <w:top w:val="nil"/>
              <w:left w:val="nil"/>
              <w:bottom w:val="nil"/>
              <w:right w:val="nil"/>
            </w:tcBorders>
            <w:shd w:val="clear" w:color="auto" w:fill="auto"/>
            <w:noWrap/>
            <w:vAlign w:val="bottom"/>
            <w:hideMark/>
          </w:tcPr>
          <w:p w14:paraId="07164739"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7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1666/58 ως έχει   ΔΕΚΤΟ ΚΑΤΑ ΠΛΕΙΟΨΗΦΙΑ</w:t>
            </w:r>
          </w:p>
        </w:tc>
      </w:tr>
      <w:tr w:rsidR="006222AF" w14:paraId="07164743" w14:textId="77777777">
        <w:trPr>
          <w:trHeight w:val="300"/>
        </w:trPr>
        <w:tc>
          <w:tcPr>
            <w:tcW w:w="1036" w:type="dxa"/>
            <w:tcBorders>
              <w:top w:val="nil"/>
              <w:left w:val="nil"/>
              <w:bottom w:val="nil"/>
              <w:right w:val="nil"/>
            </w:tcBorders>
            <w:shd w:val="clear" w:color="auto" w:fill="auto"/>
            <w:noWrap/>
            <w:vAlign w:val="bottom"/>
            <w:hideMark/>
          </w:tcPr>
          <w:p w14:paraId="0716473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73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3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3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4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4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42" w14:textId="77777777" w:rsidR="00214CC2" w:rsidRPr="008677B1" w:rsidRDefault="006453C1" w:rsidP="005F005A">
            <w:pPr>
              <w:spacing w:after="0"/>
              <w:rPr>
                <w:rFonts w:ascii="Times New Roman" w:eastAsia="Times New Roman" w:hAnsi="Times New Roman" w:cs="Times New Roman"/>
                <w:sz w:val="20"/>
              </w:rPr>
            </w:pPr>
          </w:p>
        </w:tc>
      </w:tr>
      <w:tr w:rsidR="006222AF" w14:paraId="0716474B" w14:textId="77777777">
        <w:trPr>
          <w:trHeight w:val="300"/>
        </w:trPr>
        <w:tc>
          <w:tcPr>
            <w:tcW w:w="1036" w:type="dxa"/>
            <w:tcBorders>
              <w:top w:val="nil"/>
              <w:left w:val="nil"/>
              <w:bottom w:val="nil"/>
              <w:right w:val="nil"/>
            </w:tcBorders>
            <w:shd w:val="clear" w:color="auto" w:fill="auto"/>
            <w:noWrap/>
            <w:vAlign w:val="bottom"/>
            <w:hideMark/>
          </w:tcPr>
          <w:p w14:paraId="0716474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74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4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4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74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4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4A" w14:textId="77777777" w:rsidR="00214CC2" w:rsidRPr="008677B1" w:rsidRDefault="006453C1" w:rsidP="005F005A">
            <w:pPr>
              <w:spacing w:after="0"/>
              <w:rPr>
                <w:rFonts w:ascii="Times New Roman" w:eastAsia="Times New Roman" w:hAnsi="Times New Roman" w:cs="Times New Roman"/>
                <w:sz w:val="20"/>
              </w:rPr>
            </w:pPr>
          </w:p>
        </w:tc>
      </w:tr>
      <w:tr w:rsidR="006222AF" w14:paraId="07164753" w14:textId="77777777">
        <w:trPr>
          <w:trHeight w:val="300"/>
        </w:trPr>
        <w:tc>
          <w:tcPr>
            <w:tcW w:w="1036" w:type="dxa"/>
            <w:tcBorders>
              <w:top w:val="nil"/>
              <w:left w:val="nil"/>
              <w:bottom w:val="nil"/>
              <w:right w:val="nil"/>
            </w:tcBorders>
            <w:shd w:val="clear" w:color="auto" w:fill="auto"/>
            <w:noWrap/>
            <w:vAlign w:val="bottom"/>
            <w:hideMark/>
          </w:tcPr>
          <w:p w14:paraId="0716474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74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4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4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5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5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52" w14:textId="77777777" w:rsidR="00214CC2" w:rsidRPr="008677B1" w:rsidRDefault="006453C1" w:rsidP="005F005A">
            <w:pPr>
              <w:spacing w:after="0"/>
              <w:rPr>
                <w:rFonts w:ascii="Times New Roman" w:eastAsia="Times New Roman" w:hAnsi="Times New Roman" w:cs="Times New Roman"/>
                <w:sz w:val="20"/>
              </w:rPr>
            </w:pPr>
          </w:p>
        </w:tc>
      </w:tr>
      <w:tr w:rsidR="006222AF" w14:paraId="0716475B" w14:textId="77777777">
        <w:trPr>
          <w:trHeight w:val="300"/>
        </w:trPr>
        <w:tc>
          <w:tcPr>
            <w:tcW w:w="1036" w:type="dxa"/>
            <w:tcBorders>
              <w:top w:val="nil"/>
              <w:left w:val="nil"/>
              <w:bottom w:val="nil"/>
              <w:right w:val="nil"/>
            </w:tcBorders>
            <w:shd w:val="clear" w:color="auto" w:fill="auto"/>
            <w:noWrap/>
            <w:vAlign w:val="bottom"/>
            <w:hideMark/>
          </w:tcPr>
          <w:p w14:paraId="071647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75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5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75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5A" w14:textId="77777777" w:rsidR="00214CC2" w:rsidRPr="008677B1" w:rsidRDefault="006453C1" w:rsidP="005F005A">
            <w:pPr>
              <w:spacing w:after="0"/>
              <w:rPr>
                <w:rFonts w:ascii="Times New Roman" w:eastAsia="Times New Roman" w:hAnsi="Times New Roman" w:cs="Times New Roman"/>
                <w:sz w:val="20"/>
              </w:rPr>
            </w:pPr>
          </w:p>
        </w:tc>
      </w:tr>
      <w:tr w:rsidR="006222AF" w14:paraId="07164763" w14:textId="77777777">
        <w:trPr>
          <w:trHeight w:val="300"/>
        </w:trPr>
        <w:tc>
          <w:tcPr>
            <w:tcW w:w="1036" w:type="dxa"/>
            <w:tcBorders>
              <w:top w:val="nil"/>
              <w:left w:val="nil"/>
              <w:bottom w:val="nil"/>
              <w:right w:val="nil"/>
            </w:tcBorders>
            <w:shd w:val="clear" w:color="auto" w:fill="auto"/>
            <w:noWrap/>
            <w:vAlign w:val="bottom"/>
            <w:hideMark/>
          </w:tcPr>
          <w:p w14:paraId="0716475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75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5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6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62" w14:textId="77777777" w:rsidR="00214CC2" w:rsidRPr="008677B1" w:rsidRDefault="006453C1" w:rsidP="005F005A">
            <w:pPr>
              <w:spacing w:after="0"/>
              <w:rPr>
                <w:rFonts w:ascii="Times New Roman" w:eastAsia="Times New Roman" w:hAnsi="Times New Roman" w:cs="Times New Roman"/>
                <w:sz w:val="20"/>
              </w:rPr>
            </w:pPr>
          </w:p>
        </w:tc>
      </w:tr>
      <w:tr w:rsidR="006222AF" w14:paraId="0716476B" w14:textId="77777777">
        <w:trPr>
          <w:trHeight w:val="300"/>
        </w:trPr>
        <w:tc>
          <w:tcPr>
            <w:tcW w:w="1036" w:type="dxa"/>
            <w:tcBorders>
              <w:top w:val="nil"/>
              <w:left w:val="nil"/>
              <w:bottom w:val="nil"/>
              <w:right w:val="nil"/>
            </w:tcBorders>
            <w:shd w:val="clear" w:color="auto" w:fill="auto"/>
            <w:noWrap/>
            <w:vAlign w:val="bottom"/>
            <w:hideMark/>
          </w:tcPr>
          <w:p w14:paraId="071647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7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6A" w14:textId="77777777" w:rsidR="00214CC2" w:rsidRPr="008677B1" w:rsidRDefault="006453C1" w:rsidP="005F005A">
            <w:pPr>
              <w:spacing w:after="0"/>
              <w:rPr>
                <w:rFonts w:ascii="Times New Roman" w:eastAsia="Times New Roman" w:hAnsi="Times New Roman" w:cs="Times New Roman"/>
                <w:sz w:val="20"/>
              </w:rPr>
            </w:pPr>
          </w:p>
        </w:tc>
      </w:tr>
      <w:tr w:rsidR="006222AF" w14:paraId="07164773" w14:textId="77777777">
        <w:trPr>
          <w:trHeight w:val="300"/>
        </w:trPr>
        <w:tc>
          <w:tcPr>
            <w:tcW w:w="1036" w:type="dxa"/>
            <w:tcBorders>
              <w:top w:val="nil"/>
              <w:left w:val="nil"/>
              <w:bottom w:val="nil"/>
              <w:right w:val="nil"/>
            </w:tcBorders>
            <w:shd w:val="clear" w:color="auto" w:fill="auto"/>
            <w:noWrap/>
            <w:vAlign w:val="bottom"/>
            <w:hideMark/>
          </w:tcPr>
          <w:p w14:paraId="071647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7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72" w14:textId="77777777" w:rsidR="00214CC2" w:rsidRPr="008677B1" w:rsidRDefault="006453C1" w:rsidP="005F005A">
            <w:pPr>
              <w:spacing w:after="0"/>
              <w:rPr>
                <w:rFonts w:ascii="Times New Roman" w:eastAsia="Times New Roman" w:hAnsi="Times New Roman" w:cs="Times New Roman"/>
                <w:sz w:val="20"/>
              </w:rPr>
            </w:pPr>
          </w:p>
        </w:tc>
      </w:tr>
      <w:tr w:rsidR="006222AF" w14:paraId="0716477A" w14:textId="77777777">
        <w:trPr>
          <w:trHeight w:val="300"/>
        </w:trPr>
        <w:tc>
          <w:tcPr>
            <w:tcW w:w="2051" w:type="dxa"/>
            <w:gridSpan w:val="2"/>
            <w:tcBorders>
              <w:top w:val="nil"/>
              <w:left w:val="nil"/>
              <w:bottom w:val="nil"/>
              <w:right w:val="nil"/>
            </w:tcBorders>
            <w:shd w:val="clear" w:color="auto" w:fill="auto"/>
            <w:noWrap/>
            <w:vAlign w:val="bottom"/>
            <w:hideMark/>
          </w:tcPr>
          <w:p w14:paraId="071647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7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7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7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7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79" w14:textId="77777777" w:rsidR="00214CC2" w:rsidRPr="008677B1" w:rsidRDefault="006453C1" w:rsidP="005F005A">
            <w:pPr>
              <w:spacing w:after="0"/>
              <w:rPr>
                <w:rFonts w:ascii="Times New Roman" w:eastAsia="Times New Roman" w:hAnsi="Times New Roman" w:cs="Times New Roman"/>
                <w:sz w:val="20"/>
              </w:rPr>
            </w:pPr>
          </w:p>
        </w:tc>
      </w:tr>
      <w:tr w:rsidR="006222AF" w14:paraId="07164782" w14:textId="77777777">
        <w:trPr>
          <w:trHeight w:val="300"/>
        </w:trPr>
        <w:tc>
          <w:tcPr>
            <w:tcW w:w="1036" w:type="dxa"/>
            <w:tcBorders>
              <w:top w:val="nil"/>
              <w:left w:val="nil"/>
              <w:bottom w:val="nil"/>
              <w:right w:val="nil"/>
            </w:tcBorders>
            <w:shd w:val="clear" w:color="auto" w:fill="auto"/>
            <w:noWrap/>
            <w:vAlign w:val="bottom"/>
            <w:hideMark/>
          </w:tcPr>
          <w:p w14:paraId="0716477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7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7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77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78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81" w14:textId="77777777" w:rsidR="00214CC2" w:rsidRPr="008677B1" w:rsidRDefault="006453C1" w:rsidP="005F005A">
            <w:pPr>
              <w:spacing w:after="0"/>
              <w:rPr>
                <w:rFonts w:ascii="Times New Roman" w:eastAsia="Times New Roman" w:hAnsi="Times New Roman" w:cs="Times New Roman"/>
                <w:sz w:val="20"/>
              </w:rPr>
            </w:pPr>
          </w:p>
        </w:tc>
      </w:tr>
      <w:tr w:rsidR="006222AF" w14:paraId="07164785" w14:textId="77777777">
        <w:trPr>
          <w:trHeight w:val="300"/>
        </w:trPr>
        <w:tc>
          <w:tcPr>
            <w:tcW w:w="1036" w:type="dxa"/>
            <w:tcBorders>
              <w:top w:val="nil"/>
              <w:left w:val="nil"/>
              <w:bottom w:val="nil"/>
              <w:right w:val="nil"/>
            </w:tcBorders>
            <w:shd w:val="clear" w:color="auto" w:fill="auto"/>
            <w:noWrap/>
            <w:vAlign w:val="bottom"/>
            <w:hideMark/>
          </w:tcPr>
          <w:p w14:paraId="07164783"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7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1667/59 ως έχει   ΔΕΚΤΟ ΚΑΤΑ ΠΛΕΙΟΨΗΦΙΑ</w:t>
            </w:r>
          </w:p>
        </w:tc>
      </w:tr>
      <w:tr w:rsidR="006222AF" w14:paraId="0716478D" w14:textId="77777777">
        <w:trPr>
          <w:trHeight w:val="300"/>
        </w:trPr>
        <w:tc>
          <w:tcPr>
            <w:tcW w:w="1036" w:type="dxa"/>
            <w:tcBorders>
              <w:top w:val="nil"/>
              <w:left w:val="nil"/>
              <w:bottom w:val="nil"/>
              <w:right w:val="nil"/>
            </w:tcBorders>
            <w:shd w:val="clear" w:color="auto" w:fill="auto"/>
            <w:noWrap/>
            <w:vAlign w:val="bottom"/>
            <w:hideMark/>
          </w:tcPr>
          <w:p w14:paraId="0716478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78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8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8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8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8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8C" w14:textId="77777777" w:rsidR="00214CC2" w:rsidRPr="008677B1" w:rsidRDefault="006453C1" w:rsidP="005F005A">
            <w:pPr>
              <w:spacing w:after="0"/>
              <w:rPr>
                <w:rFonts w:ascii="Times New Roman" w:eastAsia="Times New Roman" w:hAnsi="Times New Roman" w:cs="Times New Roman"/>
                <w:sz w:val="20"/>
              </w:rPr>
            </w:pPr>
          </w:p>
        </w:tc>
      </w:tr>
      <w:tr w:rsidR="006222AF" w14:paraId="07164795" w14:textId="77777777">
        <w:trPr>
          <w:trHeight w:val="300"/>
        </w:trPr>
        <w:tc>
          <w:tcPr>
            <w:tcW w:w="1036" w:type="dxa"/>
            <w:tcBorders>
              <w:top w:val="nil"/>
              <w:left w:val="nil"/>
              <w:bottom w:val="nil"/>
              <w:right w:val="nil"/>
            </w:tcBorders>
            <w:shd w:val="clear" w:color="auto" w:fill="auto"/>
            <w:noWrap/>
            <w:vAlign w:val="bottom"/>
            <w:hideMark/>
          </w:tcPr>
          <w:p w14:paraId="0716478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78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9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9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79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9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94" w14:textId="77777777" w:rsidR="00214CC2" w:rsidRPr="008677B1" w:rsidRDefault="006453C1" w:rsidP="005F005A">
            <w:pPr>
              <w:spacing w:after="0"/>
              <w:rPr>
                <w:rFonts w:ascii="Times New Roman" w:eastAsia="Times New Roman" w:hAnsi="Times New Roman" w:cs="Times New Roman"/>
                <w:sz w:val="20"/>
              </w:rPr>
            </w:pPr>
          </w:p>
        </w:tc>
      </w:tr>
      <w:tr w:rsidR="006222AF" w14:paraId="0716479D" w14:textId="77777777">
        <w:trPr>
          <w:trHeight w:val="300"/>
        </w:trPr>
        <w:tc>
          <w:tcPr>
            <w:tcW w:w="1036" w:type="dxa"/>
            <w:tcBorders>
              <w:top w:val="nil"/>
              <w:left w:val="nil"/>
              <w:bottom w:val="nil"/>
              <w:right w:val="nil"/>
            </w:tcBorders>
            <w:shd w:val="clear" w:color="auto" w:fill="auto"/>
            <w:noWrap/>
            <w:vAlign w:val="bottom"/>
            <w:hideMark/>
          </w:tcPr>
          <w:p w14:paraId="0716479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79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9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9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9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9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9C" w14:textId="77777777" w:rsidR="00214CC2" w:rsidRPr="008677B1" w:rsidRDefault="006453C1" w:rsidP="005F005A">
            <w:pPr>
              <w:spacing w:after="0"/>
              <w:rPr>
                <w:rFonts w:ascii="Times New Roman" w:eastAsia="Times New Roman" w:hAnsi="Times New Roman" w:cs="Times New Roman"/>
                <w:sz w:val="20"/>
              </w:rPr>
            </w:pPr>
          </w:p>
        </w:tc>
      </w:tr>
      <w:tr w:rsidR="006222AF" w14:paraId="071647A5" w14:textId="77777777">
        <w:trPr>
          <w:trHeight w:val="300"/>
        </w:trPr>
        <w:tc>
          <w:tcPr>
            <w:tcW w:w="1036" w:type="dxa"/>
            <w:tcBorders>
              <w:top w:val="nil"/>
              <w:left w:val="nil"/>
              <w:bottom w:val="nil"/>
              <w:right w:val="nil"/>
            </w:tcBorders>
            <w:shd w:val="clear" w:color="auto" w:fill="auto"/>
            <w:noWrap/>
            <w:vAlign w:val="bottom"/>
            <w:hideMark/>
          </w:tcPr>
          <w:p w14:paraId="071647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79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A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7A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A4" w14:textId="77777777" w:rsidR="00214CC2" w:rsidRPr="008677B1" w:rsidRDefault="006453C1" w:rsidP="005F005A">
            <w:pPr>
              <w:spacing w:after="0"/>
              <w:rPr>
                <w:rFonts w:ascii="Times New Roman" w:eastAsia="Times New Roman" w:hAnsi="Times New Roman" w:cs="Times New Roman"/>
                <w:sz w:val="20"/>
              </w:rPr>
            </w:pPr>
          </w:p>
        </w:tc>
      </w:tr>
      <w:tr w:rsidR="006222AF" w14:paraId="071647AD" w14:textId="77777777">
        <w:trPr>
          <w:trHeight w:val="300"/>
        </w:trPr>
        <w:tc>
          <w:tcPr>
            <w:tcW w:w="1036" w:type="dxa"/>
            <w:tcBorders>
              <w:top w:val="nil"/>
              <w:left w:val="nil"/>
              <w:bottom w:val="nil"/>
              <w:right w:val="nil"/>
            </w:tcBorders>
            <w:shd w:val="clear" w:color="auto" w:fill="auto"/>
            <w:noWrap/>
            <w:vAlign w:val="bottom"/>
            <w:hideMark/>
          </w:tcPr>
          <w:p w14:paraId="071647A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7A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A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7A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AC" w14:textId="77777777" w:rsidR="00214CC2" w:rsidRPr="008677B1" w:rsidRDefault="006453C1" w:rsidP="005F005A">
            <w:pPr>
              <w:spacing w:after="0"/>
              <w:rPr>
                <w:rFonts w:ascii="Times New Roman" w:eastAsia="Times New Roman" w:hAnsi="Times New Roman" w:cs="Times New Roman"/>
                <w:sz w:val="20"/>
              </w:rPr>
            </w:pPr>
          </w:p>
        </w:tc>
      </w:tr>
      <w:tr w:rsidR="006222AF" w14:paraId="071647B5" w14:textId="77777777">
        <w:trPr>
          <w:trHeight w:val="300"/>
        </w:trPr>
        <w:tc>
          <w:tcPr>
            <w:tcW w:w="1036" w:type="dxa"/>
            <w:tcBorders>
              <w:top w:val="nil"/>
              <w:left w:val="nil"/>
              <w:bottom w:val="nil"/>
              <w:right w:val="nil"/>
            </w:tcBorders>
            <w:shd w:val="clear" w:color="auto" w:fill="auto"/>
            <w:noWrap/>
            <w:vAlign w:val="bottom"/>
            <w:hideMark/>
          </w:tcPr>
          <w:p w14:paraId="071647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7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B4" w14:textId="77777777" w:rsidR="00214CC2" w:rsidRPr="008677B1" w:rsidRDefault="006453C1" w:rsidP="005F005A">
            <w:pPr>
              <w:spacing w:after="0"/>
              <w:rPr>
                <w:rFonts w:ascii="Times New Roman" w:eastAsia="Times New Roman" w:hAnsi="Times New Roman" w:cs="Times New Roman"/>
                <w:sz w:val="20"/>
              </w:rPr>
            </w:pPr>
          </w:p>
        </w:tc>
      </w:tr>
      <w:tr w:rsidR="006222AF" w14:paraId="071647BD" w14:textId="77777777">
        <w:trPr>
          <w:trHeight w:val="300"/>
        </w:trPr>
        <w:tc>
          <w:tcPr>
            <w:tcW w:w="1036" w:type="dxa"/>
            <w:tcBorders>
              <w:top w:val="nil"/>
              <w:left w:val="nil"/>
              <w:bottom w:val="nil"/>
              <w:right w:val="nil"/>
            </w:tcBorders>
            <w:shd w:val="clear" w:color="auto" w:fill="auto"/>
            <w:noWrap/>
            <w:vAlign w:val="bottom"/>
            <w:hideMark/>
          </w:tcPr>
          <w:p w14:paraId="071647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7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7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BC" w14:textId="77777777" w:rsidR="00214CC2" w:rsidRPr="008677B1" w:rsidRDefault="006453C1" w:rsidP="005F005A">
            <w:pPr>
              <w:spacing w:after="0"/>
              <w:rPr>
                <w:rFonts w:ascii="Times New Roman" w:eastAsia="Times New Roman" w:hAnsi="Times New Roman" w:cs="Times New Roman"/>
                <w:sz w:val="20"/>
              </w:rPr>
            </w:pPr>
          </w:p>
        </w:tc>
      </w:tr>
      <w:tr w:rsidR="006222AF" w14:paraId="071647C4" w14:textId="77777777">
        <w:trPr>
          <w:trHeight w:val="300"/>
        </w:trPr>
        <w:tc>
          <w:tcPr>
            <w:tcW w:w="2051" w:type="dxa"/>
            <w:gridSpan w:val="2"/>
            <w:tcBorders>
              <w:top w:val="nil"/>
              <w:left w:val="nil"/>
              <w:bottom w:val="nil"/>
              <w:right w:val="nil"/>
            </w:tcBorders>
            <w:shd w:val="clear" w:color="auto" w:fill="auto"/>
            <w:noWrap/>
            <w:vAlign w:val="bottom"/>
            <w:hideMark/>
          </w:tcPr>
          <w:p w14:paraId="071647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7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C3" w14:textId="77777777" w:rsidR="00214CC2" w:rsidRPr="008677B1" w:rsidRDefault="006453C1" w:rsidP="005F005A">
            <w:pPr>
              <w:spacing w:after="0"/>
              <w:rPr>
                <w:rFonts w:ascii="Times New Roman" w:eastAsia="Times New Roman" w:hAnsi="Times New Roman" w:cs="Times New Roman"/>
                <w:sz w:val="20"/>
              </w:rPr>
            </w:pPr>
          </w:p>
        </w:tc>
      </w:tr>
      <w:tr w:rsidR="006222AF" w14:paraId="071647CC" w14:textId="77777777">
        <w:trPr>
          <w:trHeight w:val="300"/>
        </w:trPr>
        <w:tc>
          <w:tcPr>
            <w:tcW w:w="1036" w:type="dxa"/>
            <w:tcBorders>
              <w:top w:val="nil"/>
              <w:left w:val="nil"/>
              <w:bottom w:val="nil"/>
              <w:right w:val="nil"/>
            </w:tcBorders>
            <w:shd w:val="clear" w:color="auto" w:fill="auto"/>
            <w:noWrap/>
            <w:vAlign w:val="bottom"/>
            <w:hideMark/>
          </w:tcPr>
          <w:p w14:paraId="071647C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C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C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7C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7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CB" w14:textId="77777777" w:rsidR="00214CC2" w:rsidRPr="008677B1" w:rsidRDefault="006453C1" w:rsidP="005F005A">
            <w:pPr>
              <w:spacing w:after="0"/>
              <w:rPr>
                <w:rFonts w:ascii="Times New Roman" w:eastAsia="Times New Roman" w:hAnsi="Times New Roman" w:cs="Times New Roman"/>
                <w:sz w:val="20"/>
              </w:rPr>
            </w:pPr>
          </w:p>
        </w:tc>
      </w:tr>
      <w:tr w:rsidR="006222AF" w14:paraId="071647CF" w14:textId="77777777">
        <w:trPr>
          <w:trHeight w:val="300"/>
        </w:trPr>
        <w:tc>
          <w:tcPr>
            <w:tcW w:w="1036" w:type="dxa"/>
            <w:tcBorders>
              <w:top w:val="nil"/>
              <w:left w:val="nil"/>
              <w:bottom w:val="nil"/>
              <w:right w:val="nil"/>
            </w:tcBorders>
            <w:shd w:val="clear" w:color="auto" w:fill="auto"/>
            <w:noWrap/>
            <w:vAlign w:val="bottom"/>
            <w:hideMark/>
          </w:tcPr>
          <w:p w14:paraId="071647CD"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7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1668/60 ως έχει   ΔΕΚΤΟ ΚΑΤΑ ΠΛΕΙΟΨΗΦΙΑ</w:t>
            </w:r>
          </w:p>
        </w:tc>
      </w:tr>
      <w:tr w:rsidR="006222AF" w14:paraId="071647D7" w14:textId="77777777">
        <w:trPr>
          <w:trHeight w:val="300"/>
        </w:trPr>
        <w:tc>
          <w:tcPr>
            <w:tcW w:w="1036" w:type="dxa"/>
            <w:tcBorders>
              <w:top w:val="nil"/>
              <w:left w:val="nil"/>
              <w:bottom w:val="nil"/>
              <w:right w:val="nil"/>
            </w:tcBorders>
            <w:shd w:val="clear" w:color="auto" w:fill="auto"/>
            <w:noWrap/>
            <w:vAlign w:val="bottom"/>
            <w:hideMark/>
          </w:tcPr>
          <w:p w14:paraId="071647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7D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D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D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D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D6" w14:textId="77777777" w:rsidR="00214CC2" w:rsidRPr="008677B1" w:rsidRDefault="006453C1" w:rsidP="005F005A">
            <w:pPr>
              <w:spacing w:after="0"/>
              <w:rPr>
                <w:rFonts w:ascii="Times New Roman" w:eastAsia="Times New Roman" w:hAnsi="Times New Roman" w:cs="Times New Roman"/>
                <w:sz w:val="20"/>
              </w:rPr>
            </w:pPr>
          </w:p>
        </w:tc>
      </w:tr>
      <w:tr w:rsidR="006222AF" w14:paraId="071647DF" w14:textId="77777777">
        <w:trPr>
          <w:trHeight w:val="300"/>
        </w:trPr>
        <w:tc>
          <w:tcPr>
            <w:tcW w:w="1036" w:type="dxa"/>
            <w:tcBorders>
              <w:top w:val="nil"/>
              <w:left w:val="nil"/>
              <w:bottom w:val="nil"/>
              <w:right w:val="nil"/>
            </w:tcBorders>
            <w:shd w:val="clear" w:color="auto" w:fill="auto"/>
            <w:noWrap/>
            <w:vAlign w:val="bottom"/>
            <w:hideMark/>
          </w:tcPr>
          <w:p w14:paraId="071647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7D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D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D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D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DE" w14:textId="77777777" w:rsidR="00214CC2" w:rsidRPr="008677B1" w:rsidRDefault="006453C1" w:rsidP="005F005A">
            <w:pPr>
              <w:spacing w:after="0"/>
              <w:rPr>
                <w:rFonts w:ascii="Times New Roman" w:eastAsia="Times New Roman" w:hAnsi="Times New Roman" w:cs="Times New Roman"/>
                <w:sz w:val="20"/>
              </w:rPr>
            </w:pPr>
          </w:p>
        </w:tc>
      </w:tr>
      <w:tr w:rsidR="006222AF" w14:paraId="071647E7" w14:textId="77777777">
        <w:trPr>
          <w:trHeight w:val="300"/>
        </w:trPr>
        <w:tc>
          <w:tcPr>
            <w:tcW w:w="1036" w:type="dxa"/>
            <w:tcBorders>
              <w:top w:val="nil"/>
              <w:left w:val="nil"/>
              <w:bottom w:val="nil"/>
              <w:right w:val="nil"/>
            </w:tcBorders>
            <w:shd w:val="clear" w:color="auto" w:fill="auto"/>
            <w:noWrap/>
            <w:vAlign w:val="bottom"/>
            <w:hideMark/>
          </w:tcPr>
          <w:p w14:paraId="071647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7E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E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E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E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E6" w14:textId="77777777" w:rsidR="00214CC2" w:rsidRPr="008677B1" w:rsidRDefault="006453C1" w:rsidP="005F005A">
            <w:pPr>
              <w:spacing w:after="0"/>
              <w:rPr>
                <w:rFonts w:ascii="Times New Roman" w:eastAsia="Times New Roman" w:hAnsi="Times New Roman" w:cs="Times New Roman"/>
                <w:sz w:val="20"/>
              </w:rPr>
            </w:pPr>
          </w:p>
        </w:tc>
      </w:tr>
      <w:tr w:rsidR="006222AF" w14:paraId="071647EF" w14:textId="77777777">
        <w:trPr>
          <w:trHeight w:val="300"/>
        </w:trPr>
        <w:tc>
          <w:tcPr>
            <w:tcW w:w="1036" w:type="dxa"/>
            <w:tcBorders>
              <w:top w:val="nil"/>
              <w:left w:val="nil"/>
              <w:bottom w:val="nil"/>
              <w:right w:val="nil"/>
            </w:tcBorders>
            <w:shd w:val="clear" w:color="auto" w:fill="auto"/>
            <w:noWrap/>
            <w:vAlign w:val="bottom"/>
            <w:hideMark/>
          </w:tcPr>
          <w:p w14:paraId="071647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7E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E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7E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EE" w14:textId="77777777" w:rsidR="00214CC2" w:rsidRPr="008677B1" w:rsidRDefault="006453C1" w:rsidP="005F005A">
            <w:pPr>
              <w:spacing w:after="0"/>
              <w:rPr>
                <w:rFonts w:ascii="Times New Roman" w:eastAsia="Times New Roman" w:hAnsi="Times New Roman" w:cs="Times New Roman"/>
                <w:sz w:val="20"/>
              </w:rPr>
            </w:pPr>
          </w:p>
        </w:tc>
      </w:tr>
      <w:tr w:rsidR="006222AF" w14:paraId="071647F7" w14:textId="77777777">
        <w:trPr>
          <w:trHeight w:val="300"/>
        </w:trPr>
        <w:tc>
          <w:tcPr>
            <w:tcW w:w="1036" w:type="dxa"/>
            <w:tcBorders>
              <w:top w:val="nil"/>
              <w:left w:val="nil"/>
              <w:bottom w:val="nil"/>
              <w:right w:val="nil"/>
            </w:tcBorders>
            <w:shd w:val="clear" w:color="auto" w:fill="auto"/>
            <w:noWrap/>
            <w:vAlign w:val="bottom"/>
            <w:hideMark/>
          </w:tcPr>
          <w:p w14:paraId="071647F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7F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F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F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F6" w14:textId="77777777" w:rsidR="00214CC2" w:rsidRPr="008677B1" w:rsidRDefault="006453C1" w:rsidP="005F005A">
            <w:pPr>
              <w:spacing w:after="0"/>
              <w:rPr>
                <w:rFonts w:ascii="Times New Roman" w:eastAsia="Times New Roman" w:hAnsi="Times New Roman" w:cs="Times New Roman"/>
                <w:sz w:val="20"/>
              </w:rPr>
            </w:pPr>
          </w:p>
        </w:tc>
      </w:tr>
      <w:tr w:rsidR="006222AF" w14:paraId="071647FF" w14:textId="77777777">
        <w:trPr>
          <w:trHeight w:val="300"/>
        </w:trPr>
        <w:tc>
          <w:tcPr>
            <w:tcW w:w="1036" w:type="dxa"/>
            <w:tcBorders>
              <w:top w:val="nil"/>
              <w:left w:val="nil"/>
              <w:bottom w:val="nil"/>
              <w:right w:val="nil"/>
            </w:tcBorders>
            <w:shd w:val="clear" w:color="auto" w:fill="auto"/>
            <w:noWrap/>
            <w:vAlign w:val="bottom"/>
            <w:hideMark/>
          </w:tcPr>
          <w:p w14:paraId="071647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7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7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7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7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7FE" w14:textId="77777777" w:rsidR="00214CC2" w:rsidRPr="008677B1" w:rsidRDefault="006453C1" w:rsidP="005F005A">
            <w:pPr>
              <w:spacing w:after="0"/>
              <w:rPr>
                <w:rFonts w:ascii="Times New Roman" w:eastAsia="Times New Roman" w:hAnsi="Times New Roman" w:cs="Times New Roman"/>
                <w:sz w:val="20"/>
              </w:rPr>
            </w:pPr>
          </w:p>
        </w:tc>
      </w:tr>
      <w:tr w:rsidR="006222AF" w14:paraId="07164807" w14:textId="77777777">
        <w:trPr>
          <w:trHeight w:val="300"/>
        </w:trPr>
        <w:tc>
          <w:tcPr>
            <w:tcW w:w="1036" w:type="dxa"/>
            <w:tcBorders>
              <w:top w:val="nil"/>
              <w:left w:val="nil"/>
              <w:bottom w:val="nil"/>
              <w:right w:val="nil"/>
            </w:tcBorders>
            <w:shd w:val="clear" w:color="auto" w:fill="auto"/>
            <w:noWrap/>
            <w:vAlign w:val="bottom"/>
            <w:hideMark/>
          </w:tcPr>
          <w:p w14:paraId="071648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8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06" w14:textId="77777777" w:rsidR="00214CC2" w:rsidRPr="008677B1" w:rsidRDefault="006453C1" w:rsidP="005F005A">
            <w:pPr>
              <w:spacing w:after="0"/>
              <w:rPr>
                <w:rFonts w:ascii="Times New Roman" w:eastAsia="Times New Roman" w:hAnsi="Times New Roman" w:cs="Times New Roman"/>
                <w:sz w:val="20"/>
              </w:rPr>
            </w:pPr>
          </w:p>
        </w:tc>
      </w:tr>
      <w:tr w:rsidR="006222AF" w14:paraId="0716480E" w14:textId="77777777">
        <w:trPr>
          <w:trHeight w:val="300"/>
        </w:trPr>
        <w:tc>
          <w:tcPr>
            <w:tcW w:w="2051" w:type="dxa"/>
            <w:gridSpan w:val="2"/>
            <w:tcBorders>
              <w:top w:val="nil"/>
              <w:left w:val="nil"/>
              <w:bottom w:val="nil"/>
              <w:right w:val="nil"/>
            </w:tcBorders>
            <w:shd w:val="clear" w:color="auto" w:fill="auto"/>
            <w:noWrap/>
            <w:vAlign w:val="bottom"/>
            <w:hideMark/>
          </w:tcPr>
          <w:p w14:paraId="071648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ΕΝ. </w:t>
            </w:r>
            <w:r w:rsidRPr="008677B1">
              <w:rPr>
                <w:rFonts w:ascii="Calibri" w:eastAsia="Times New Roman" w:hAnsi="Calibri" w:cs="Times New Roman"/>
                <w:color w:val="000000"/>
                <w:sz w:val="22"/>
                <w:szCs w:val="22"/>
              </w:rPr>
              <w:t>ΚΕΝΤΡΩΩΝ:</w:t>
            </w:r>
          </w:p>
        </w:tc>
        <w:tc>
          <w:tcPr>
            <w:tcW w:w="1015" w:type="dxa"/>
            <w:tcBorders>
              <w:top w:val="nil"/>
              <w:left w:val="nil"/>
              <w:bottom w:val="nil"/>
              <w:right w:val="nil"/>
            </w:tcBorders>
            <w:shd w:val="clear" w:color="auto" w:fill="auto"/>
            <w:noWrap/>
            <w:vAlign w:val="bottom"/>
            <w:hideMark/>
          </w:tcPr>
          <w:p w14:paraId="071648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0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0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0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0D" w14:textId="77777777" w:rsidR="00214CC2" w:rsidRPr="008677B1" w:rsidRDefault="006453C1" w:rsidP="005F005A">
            <w:pPr>
              <w:spacing w:after="0"/>
              <w:rPr>
                <w:rFonts w:ascii="Times New Roman" w:eastAsia="Times New Roman" w:hAnsi="Times New Roman" w:cs="Times New Roman"/>
                <w:sz w:val="20"/>
              </w:rPr>
            </w:pPr>
          </w:p>
        </w:tc>
      </w:tr>
      <w:tr w:rsidR="006222AF" w14:paraId="07164816" w14:textId="77777777">
        <w:trPr>
          <w:trHeight w:val="300"/>
        </w:trPr>
        <w:tc>
          <w:tcPr>
            <w:tcW w:w="1036" w:type="dxa"/>
            <w:tcBorders>
              <w:top w:val="nil"/>
              <w:left w:val="nil"/>
              <w:bottom w:val="nil"/>
              <w:right w:val="nil"/>
            </w:tcBorders>
            <w:shd w:val="clear" w:color="auto" w:fill="auto"/>
            <w:noWrap/>
            <w:vAlign w:val="bottom"/>
            <w:hideMark/>
          </w:tcPr>
          <w:p w14:paraId="0716480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1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1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1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81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81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15" w14:textId="77777777" w:rsidR="00214CC2" w:rsidRPr="008677B1" w:rsidRDefault="006453C1" w:rsidP="005F005A">
            <w:pPr>
              <w:spacing w:after="0"/>
              <w:rPr>
                <w:rFonts w:ascii="Times New Roman" w:eastAsia="Times New Roman" w:hAnsi="Times New Roman" w:cs="Times New Roman"/>
                <w:sz w:val="20"/>
              </w:rPr>
            </w:pPr>
          </w:p>
        </w:tc>
      </w:tr>
      <w:tr w:rsidR="006222AF" w14:paraId="07164819" w14:textId="77777777">
        <w:trPr>
          <w:trHeight w:val="300"/>
        </w:trPr>
        <w:tc>
          <w:tcPr>
            <w:tcW w:w="1036" w:type="dxa"/>
            <w:tcBorders>
              <w:top w:val="nil"/>
              <w:left w:val="nil"/>
              <w:bottom w:val="nil"/>
              <w:right w:val="nil"/>
            </w:tcBorders>
            <w:shd w:val="clear" w:color="auto" w:fill="auto"/>
            <w:noWrap/>
            <w:vAlign w:val="bottom"/>
            <w:hideMark/>
          </w:tcPr>
          <w:p w14:paraId="07164817"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8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1671/62 ως έχει   ΔΕΚΤΟ ΚΑΤΑ ΠΛΕΙΟΨΗΦΙΑ</w:t>
            </w:r>
          </w:p>
        </w:tc>
      </w:tr>
      <w:tr w:rsidR="006222AF" w14:paraId="07164821" w14:textId="77777777">
        <w:trPr>
          <w:trHeight w:val="300"/>
        </w:trPr>
        <w:tc>
          <w:tcPr>
            <w:tcW w:w="1036" w:type="dxa"/>
            <w:tcBorders>
              <w:top w:val="nil"/>
              <w:left w:val="nil"/>
              <w:bottom w:val="nil"/>
              <w:right w:val="nil"/>
            </w:tcBorders>
            <w:shd w:val="clear" w:color="auto" w:fill="auto"/>
            <w:noWrap/>
            <w:vAlign w:val="bottom"/>
            <w:hideMark/>
          </w:tcPr>
          <w:p w14:paraId="0716481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81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1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1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1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1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20" w14:textId="77777777" w:rsidR="00214CC2" w:rsidRPr="008677B1" w:rsidRDefault="006453C1" w:rsidP="005F005A">
            <w:pPr>
              <w:spacing w:after="0"/>
              <w:rPr>
                <w:rFonts w:ascii="Times New Roman" w:eastAsia="Times New Roman" w:hAnsi="Times New Roman" w:cs="Times New Roman"/>
                <w:sz w:val="20"/>
              </w:rPr>
            </w:pPr>
          </w:p>
        </w:tc>
      </w:tr>
      <w:tr w:rsidR="006222AF" w14:paraId="07164829" w14:textId="77777777">
        <w:trPr>
          <w:trHeight w:val="300"/>
        </w:trPr>
        <w:tc>
          <w:tcPr>
            <w:tcW w:w="1036" w:type="dxa"/>
            <w:tcBorders>
              <w:top w:val="nil"/>
              <w:left w:val="nil"/>
              <w:bottom w:val="nil"/>
              <w:right w:val="nil"/>
            </w:tcBorders>
            <w:shd w:val="clear" w:color="auto" w:fill="auto"/>
            <w:noWrap/>
            <w:vAlign w:val="bottom"/>
            <w:hideMark/>
          </w:tcPr>
          <w:p w14:paraId="0716482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82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2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2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82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2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28" w14:textId="77777777" w:rsidR="00214CC2" w:rsidRPr="008677B1" w:rsidRDefault="006453C1" w:rsidP="005F005A">
            <w:pPr>
              <w:spacing w:after="0"/>
              <w:rPr>
                <w:rFonts w:ascii="Times New Roman" w:eastAsia="Times New Roman" w:hAnsi="Times New Roman" w:cs="Times New Roman"/>
                <w:sz w:val="20"/>
              </w:rPr>
            </w:pPr>
          </w:p>
        </w:tc>
      </w:tr>
      <w:tr w:rsidR="006222AF" w14:paraId="07164831" w14:textId="77777777">
        <w:trPr>
          <w:trHeight w:val="300"/>
        </w:trPr>
        <w:tc>
          <w:tcPr>
            <w:tcW w:w="1036" w:type="dxa"/>
            <w:tcBorders>
              <w:top w:val="nil"/>
              <w:left w:val="nil"/>
              <w:bottom w:val="nil"/>
              <w:right w:val="nil"/>
            </w:tcBorders>
            <w:shd w:val="clear" w:color="auto" w:fill="auto"/>
            <w:noWrap/>
            <w:vAlign w:val="bottom"/>
            <w:hideMark/>
          </w:tcPr>
          <w:p w14:paraId="0716482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82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2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2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2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2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30" w14:textId="77777777" w:rsidR="00214CC2" w:rsidRPr="008677B1" w:rsidRDefault="006453C1" w:rsidP="005F005A">
            <w:pPr>
              <w:spacing w:after="0"/>
              <w:rPr>
                <w:rFonts w:ascii="Times New Roman" w:eastAsia="Times New Roman" w:hAnsi="Times New Roman" w:cs="Times New Roman"/>
                <w:sz w:val="20"/>
              </w:rPr>
            </w:pPr>
          </w:p>
        </w:tc>
      </w:tr>
      <w:tr w:rsidR="006222AF" w14:paraId="07164839" w14:textId="77777777">
        <w:trPr>
          <w:trHeight w:val="300"/>
        </w:trPr>
        <w:tc>
          <w:tcPr>
            <w:tcW w:w="1036" w:type="dxa"/>
            <w:tcBorders>
              <w:top w:val="nil"/>
              <w:left w:val="nil"/>
              <w:bottom w:val="nil"/>
              <w:right w:val="nil"/>
            </w:tcBorders>
            <w:shd w:val="clear" w:color="auto" w:fill="auto"/>
            <w:noWrap/>
            <w:vAlign w:val="bottom"/>
            <w:hideMark/>
          </w:tcPr>
          <w:p w14:paraId="071648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83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3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83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38" w14:textId="77777777" w:rsidR="00214CC2" w:rsidRPr="008677B1" w:rsidRDefault="006453C1" w:rsidP="005F005A">
            <w:pPr>
              <w:spacing w:after="0"/>
              <w:rPr>
                <w:rFonts w:ascii="Times New Roman" w:eastAsia="Times New Roman" w:hAnsi="Times New Roman" w:cs="Times New Roman"/>
                <w:sz w:val="20"/>
              </w:rPr>
            </w:pPr>
          </w:p>
        </w:tc>
      </w:tr>
      <w:tr w:rsidR="006222AF" w14:paraId="07164841" w14:textId="77777777">
        <w:trPr>
          <w:trHeight w:val="300"/>
        </w:trPr>
        <w:tc>
          <w:tcPr>
            <w:tcW w:w="1036" w:type="dxa"/>
            <w:tcBorders>
              <w:top w:val="nil"/>
              <w:left w:val="nil"/>
              <w:bottom w:val="nil"/>
              <w:right w:val="nil"/>
            </w:tcBorders>
            <w:shd w:val="clear" w:color="auto" w:fill="auto"/>
            <w:noWrap/>
            <w:vAlign w:val="bottom"/>
            <w:hideMark/>
          </w:tcPr>
          <w:p w14:paraId="0716483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83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3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83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3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40" w14:textId="77777777" w:rsidR="00214CC2" w:rsidRPr="008677B1" w:rsidRDefault="006453C1" w:rsidP="005F005A">
            <w:pPr>
              <w:spacing w:after="0"/>
              <w:rPr>
                <w:rFonts w:ascii="Times New Roman" w:eastAsia="Times New Roman" w:hAnsi="Times New Roman" w:cs="Times New Roman"/>
                <w:sz w:val="20"/>
              </w:rPr>
            </w:pPr>
          </w:p>
        </w:tc>
      </w:tr>
      <w:tr w:rsidR="006222AF" w14:paraId="07164849" w14:textId="77777777">
        <w:trPr>
          <w:trHeight w:val="300"/>
        </w:trPr>
        <w:tc>
          <w:tcPr>
            <w:tcW w:w="1036" w:type="dxa"/>
            <w:tcBorders>
              <w:top w:val="nil"/>
              <w:left w:val="nil"/>
              <w:bottom w:val="nil"/>
              <w:right w:val="nil"/>
            </w:tcBorders>
            <w:shd w:val="clear" w:color="auto" w:fill="auto"/>
            <w:noWrap/>
            <w:vAlign w:val="bottom"/>
            <w:hideMark/>
          </w:tcPr>
          <w:p w14:paraId="071648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8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48" w14:textId="77777777" w:rsidR="00214CC2" w:rsidRPr="008677B1" w:rsidRDefault="006453C1" w:rsidP="005F005A">
            <w:pPr>
              <w:spacing w:after="0"/>
              <w:rPr>
                <w:rFonts w:ascii="Times New Roman" w:eastAsia="Times New Roman" w:hAnsi="Times New Roman" w:cs="Times New Roman"/>
                <w:sz w:val="20"/>
              </w:rPr>
            </w:pPr>
          </w:p>
        </w:tc>
      </w:tr>
      <w:tr w:rsidR="006222AF" w14:paraId="07164851" w14:textId="77777777">
        <w:trPr>
          <w:trHeight w:val="300"/>
        </w:trPr>
        <w:tc>
          <w:tcPr>
            <w:tcW w:w="1036" w:type="dxa"/>
            <w:tcBorders>
              <w:top w:val="nil"/>
              <w:left w:val="nil"/>
              <w:bottom w:val="nil"/>
              <w:right w:val="nil"/>
            </w:tcBorders>
            <w:shd w:val="clear" w:color="auto" w:fill="auto"/>
            <w:noWrap/>
            <w:vAlign w:val="bottom"/>
            <w:hideMark/>
          </w:tcPr>
          <w:p w14:paraId="071648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8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8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50" w14:textId="77777777" w:rsidR="00214CC2" w:rsidRPr="008677B1" w:rsidRDefault="006453C1" w:rsidP="005F005A">
            <w:pPr>
              <w:spacing w:after="0"/>
              <w:rPr>
                <w:rFonts w:ascii="Times New Roman" w:eastAsia="Times New Roman" w:hAnsi="Times New Roman" w:cs="Times New Roman"/>
                <w:sz w:val="20"/>
              </w:rPr>
            </w:pPr>
          </w:p>
        </w:tc>
      </w:tr>
      <w:tr w:rsidR="006222AF" w14:paraId="07164858" w14:textId="77777777">
        <w:trPr>
          <w:trHeight w:val="300"/>
        </w:trPr>
        <w:tc>
          <w:tcPr>
            <w:tcW w:w="2051" w:type="dxa"/>
            <w:gridSpan w:val="2"/>
            <w:tcBorders>
              <w:top w:val="nil"/>
              <w:left w:val="nil"/>
              <w:bottom w:val="nil"/>
              <w:right w:val="nil"/>
            </w:tcBorders>
            <w:shd w:val="clear" w:color="auto" w:fill="auto"/>
            <w:noWrap/>
            <w:vAlign w:val="bottom"/>
            <w:hideMark/>
          </w:tcPr>
          <w:p w14:paraId="071648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8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5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5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5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57" w14:textId="77777777" w:rsidR="00214CC2" w:rsidRPr="008677B1" w:rsidRDefault="006453C1" w:rsidP="005F005A">
            <w:pPr>
              <w:spacing w:after="0"/>
              <w:rPr>
                <w:rFonts w:ascii="Times New Roman" w:eastAsia="Times New Roman" w:hAnsi="Times New Roman" w:cs="Times New Roman"/>
                <w:sz w:val="20"/>
              </w:rPr>
            </w:pPr>
          </w:p>
        </w:tc>
      </w:tr>
      <w:tr w:rsidR="006222AF" w14:paraId="07164860" w14:textId="77777777">
        <w:trPr>
          <w:trHeight w:val="300"/>
        </w:trPr>
        <w:tc>
          <w:tcPr>
            <w:tcW w:w="1036" w:type="dxa"/>
            <w:tcBorders>
              <w:top w:val="nil"/>
              <w:left w:val="nil"/>
              <w:bottom w:val="nil"/>
              <w:right w:val="nil"/>
            </w:tcBorders>
            <w:shd w:val="clear" w:color="auto" w:fill="auto"/>
            <w:noWrap/>
            <w:vAlign w:val="bottom"/>
            <w:hideMark/>
          </w:tcPr>
          <w:p w14:paraId="0716485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5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5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5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85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85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5F" w14:textId="77777777" w:rsidR="00214CC2" w:rsidRPr="008677B1" w:rsidRDefault="006453C1" w:rsidP="005F005A">
            <w:pPr>
              <w:spacing w:after="0"/>
              <w:rPr>
                <w:rFonts w:ascii="Times New Roman" w:eastAsia="Times New Roman" w:hAnsi="Times New Roman" w:cs="Times New Roman"/>
                <w:sz w:val="20"/>
              </w:rPr>
            </w:pPr>
          </w:p>
        </w:tc>
      </w:tr>
      <w:tr w:rsidR="006222AF" w14:paraId="07164863" w14:textId="77777777">
        <w:trPr>
          <w:trHeight w:val="300"/>
        </w:trPr>
        <w:tc>
          <w:tcPr>
            <w:tcW w:w="1036" w:type="dxa"/>
            <w:tcBorders>
              <w:top w:val="nil"/>
              <w:left w:val="nil"/>
              <w:bottom w:val="nil"/>
              <w:right w:val="nil"/>
            </w:tcBorders>
            <w:shd w:val="clear" w:color="auto" w:fill="auto"/>
            <w:noWrap/>
            <w:vAlign w:val="bottom"/>
            <w:hideMark/>
          </w:tcPr>
          <w:p w14:paraId="07164861"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8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Βουλ. Τροπολογία </w:t>
            </w:r>
            <w:r w:rsidRPr="008677B1">
              <w:rPr>
                <w:rFonts w:ascii="Calibri" w:eastAsia="Times New Roman" w:hAnsi="Calibri" w:cs="Times New Roman"/>
                <w:color w:val="000000"/>
                <w:sz w:val="22"/>
                <w:szCs w:val="22"/>
              </w:rPr>
              <w:t>1674/64 ως έχει   ΔΕΚΤΟ ΚΑΤΑ ΠΛΕΙΟΨΗΦΙΑ</w:t>
            </w:r>
          </w:p>
        </w:tc>
      </w:tr>
      <w:tr w:rsidR="006222AF" w14:paraId="0716486B" w14:textId="77777777">
        <w:trPr>
          <w:trHeight w:val="300"/>
        </w:trPr>
        <w:tc>
          <w:tcPr>
            <w:tcW w:w="1036" w:type="dxa"/>
            <w:tcBorders>
              <w:top w:val="nil"/>
              <w:left w:val="nil"/>
              <w:bottom w:val="nil"/>
              <w:right w:val="nil"/>
            </w:tcBorders>
            <w:shd w:val="clear" w:color="auto" w:fill="auto"/>
            <w:noWrap/>
            <w:vAlign w:val="bottom"/>
            <w:hideMark/>
          </w:tcPr>
          <w:p w14:paraId="0716486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86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6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6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6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6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6A" w14:textId="77777777" w:rsidR="00214CC2" w:rsidRPr="008677B1" w:rsidRDefault="006453C1" w:rsidP="005F005A">
            <w:pPr>
              <w:spacing w:after="0"/>
              <w:rPr>
                <w:rFonts w:ascii="Times New Roman" w:eastAsia="Times New Roman" w:hAnsi="Times New Roman" w:cs="Times New Roman"/>
                <w:sz w:val="20"/>
              </w:rPr>
            </w:pPr>
          </w:p>
        </w:tc>
      </w:tr>
      <w:tr w:rsidR="006222AF" w14:paraId="07164873" w14:textId="77777777">
        <w:trPr>
          <w:trHeight w:val="300"/>
        </w:trPr>
        <w:tc>
          <w:tcPr>
            <w:tcW w:w="1036" w:type="dxa"/>
            <w:tcBorders>
              <w:top w:val="nil"/>
              <w:left w:val="nil"/>
              <w:bottom w:val="nil"/>
              <w:right w:val="nil"/>
            </w:tcBorders>
            <w:shd w:val="clear" w:color="auto" w:fill="auto"/>
            <w:noWrap/>
            <w:vAlign w:val="bottom"/>
            <w:hideMark/>
          </w:tcPr>
          <w:p w14:paraId="0716486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86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6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6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87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7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72" w14:textId="77777777" w:rsidR="00214CC2" w:rsidRPr="008677B1" w:rsidRDefault="006453C1" w:rsidP="005F005A">
            <w:pPr>
              <w:spacing w:after="0"/>
              <w:rPr>
                <w:rFonts w:ascii="Times New Roman" w:eastAsia="Times New Roman" w:hAnsi="Times New Roman" w:cs="Times New Roman"/>
                <w:sz w:val="20"/>
              </w:rPr>
            </w:pPr>
          </w:p>
        </w:tc>
      </w:tr>
      <w:tr w:rsidR="006222AF" w14:paraId="0716487B" w14:textId="77777777">
        <w:trPr>
          <w:trHeight w:val="300"/>
        </w:trPr>
        <w:tc>
          <w:tcPr>
            <w:tcW w:w="1036" w:type="dxa"/>
            <w:tcBorders>
              <w:top w:val="nil"/>
              <w:left w:val="nil"/>
              <w:bottom w:val="nil"/>
              <w:right w:val="nil"/>
            </w:tcBorders>
            <w:shd w:val="clear" w:color="auto" w:fill="auto"/>
            <w:noWrap/>
            <w:vAlign w:val="bottom"/>
            <w:hideMark/>
          </w:tcPr>
          <w:p w14:paraId="0716487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87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7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7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7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7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7A" w14:textId="77777777" w:rsidR="00214CC2" w:rsidRPr="008677B1" w:rsidRDefault="006453C1" w:rsidP="005F005A">
            <w:pPr>
              <w:spacing w:after="0"/>
              <w:rPr>
                <w:rFonts w:ascii="Times New Roman" w:eastAsia="Times New Roman" w:hAnsi="Times New Roman" w:cs="Times New Roman"/>
                <w:sz w:val="20"/>
              </w:rPr>
            </w:pPr>
          </w:p>
        </w:tc>
      </w:tr>
      <w:tr w:rsidR="006222AF" w14:paraId="07164883" w14:textId="77777777">
        <w:trPr>
          <w:trHeight w:val="300"/>
        </w:trPr>
        <w:tc>
          <w:tcPr>
            <w:tcW w:w="1036" w:type="dxa"/>
            <w:tcBorders>
              <w:top w:val="nil"/>
              <w:left w:val="nil"/>
              <w:bottom w:val="nil"/>
              <w:right w:val="nil"/>
            </w:tcBorders>
            <w:shd w:val="clear" w:color="auto" w:fill="auto"/>
            <w:noWrap/>
            <w:vAlign w:val="bottom"/>
            <w:hideMark/>
          </w:tcPr>
          <w:p w14:paraId="071648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87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7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88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82" w14:textId="77777777" w:rsidR="00214CC2" w:rsidRPr="008677B1" w:rsidRDefault="006453C1" w:rsidP="005F005A">
            <w:pPr>
              <w:spacing w:after="0"/>
              <w:rPr>
                <w:rFonts w:ascii="Times New Roman" w:eastAsia="Times New Roman" w:hAnsi="Times New Roman" w:cs="Times New Roman"/>
                <w:sz w:val="20"/>
              </w:rPr>
            </w:pPr>
          </w:p>
        </w:tc>
      </w:tr>
      <w:tr w:rsidR="006222AF" w14:paraId="0716488B" w14:textId="77777777">
        <w:trPr>
          <w:trHeight w:val="300"/>
        </w:trPr>
        <w:tc>
          <w:tcPr>
            <w:tcW w:w="1036" w:type="dxa"/>
            <w:tcBorders>
              <w:top w:val="nil"/>
              <w:left w:val="nil"/>
              <w:bottom w:val="nil"/>
              <w:right w:val="nil"/>
            </w:tcBorders>
            <w:shd w:val="clear" w:color="auto" w:fill="auto"/>
            <w:noWrap/>
            <w:vAlign w:val="bottom"/>
            <w:hideMark/>
          </w:tcPr>
          <w:p w14:paraId="0716488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88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8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8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8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8A" w14:textId="77777777" w:rsidR="00214CC2" w:rsidRPr="008677B1" w:rsidRDefault="006453C1" w:rsidP="005F005A">
            <w:pPr>
              <w:spacing w:after="0"/>
              <w:rPr>
                <w:rFonts w:ascii="Times New Roman" w:eastAsia="Times New Roman" w:hAnsi="Times New Roman" w:cs="Times New Roman"/>
                <w:sz w:val="20"/>
              </w:rPr>
            </w:pPr>
          </w:p>
        </w:tc>
      </w:tr>
      <w:tr w:rsidR="006222AF" w14:paraId="07164893" w14:textId="77777777">
        <w:trPr>
          <w:trHeight w:val="300"/>
        </w:trPr>
        <w:tc>
          <w:tcPr>
            <w:tcW w:w="1036" w:type="dxa"/>
            <w:tcBorders>
              <w:top w:val="nil"/>
              <w:left w:val="nil"/>
              <w:bottom w:val="nil"/>
              <w:right w:val="nil"/>
            </w:tcBorders>
            <w:shd w:val="clear" w:color="auto" w:fill="auto"/>
            <w:noWrap/>
            <w:vAlign w:val="bottom"/>
            <w:hideMark/>
          </w:tcPr>
          <w:p w14:paraId="071648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8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92" w14:textId="77777777" w:rsidR="00214CC2" w:rsidRPr="008677B1" w:rsidRDefault="006453C1" w:rsidP="005F005A">
            <w:pPr>
              <w:spacing w:after="0"/>
              <w:rPr>
                <w:rFonts w:ascii="Times New Roman" w:eastAsia="Times New Roman" w:hAnsi="Times New Roman" w:cs="Times New Roman"/>
                <w:sz w:val="20"/>
              </w:rPr>
            </w:pPr>
          </w:p>
        </w:tc>
      </w:tr>
      <w:tr w:rsidR="006222AF" w14:paraId="0716489B" w14:textId="77777777">
        <w:trPr>
          <w:trHeight w:val="300"/>
        </w:trPr>
        <w:tc>
          <w:tcPr>
            <w:tcW w:w="1036" w:type="dxa"/>
            <w:tcBorders>
              <w:top w:val="nil"/>
              <w:left w:val="nil"/>
              <w:bottom w:val="nil"/>
              <w:right w:val="nil"/>
            </w:tcBorders>
            <w:shd w:val="clear" w:color="auto" w:fill="auto"/>
            <w:noWrap/>
            <w:vAlign w:val="bottom"/>
            <w:hideMark/>
          </w:tcPr>
          <w:p w14:paraId="071648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8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8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9A" w14:textId="77777777" w:rsidR="00214CC2" w:rsidRPr="008677B1" w:rsidRDefault="006453C1" w:rsidP="005F005A">
            <w:pPr>
              <w:spacing w:after="0"/>
              <w:rPr>
                <w:rFonts w:ascii="Times New Roman" w:eastAsia="Times New Roman" w:hAnsi="Times New Roman" w:cs="Times New Roman"/>
                <w:sz w:val="20"/>
              </w:rPr>
            </w:pPr>
          </w:p>
        </w:tc>
      </w:tr>
      <w:tr w:rsidR="006222AF" w14:paraId="071648A2" w14:textId="77777777">
        <w:trPr>
          <w:trHeight w:val="300"/>
        </w:trPr>
        <w:tc>
          <w:tcPr>
            <w:tcW w:w="2051" w:type="dxa"/>
            <w:gridSpan w:val="2"/>
            <w:tcBorders>
              <w:top w:val="nil"/>
              <w:left w:val="nil"/>
              <w:bottom w:val="nil"/>
              <w:right w:val="nil"/>
            </w:tcBorders>
            <w:shd w:val="clear" w:color="auto" w:fill="auto"/>
            <w:noWrap/>
            <w:vAlign w:val="bottom"/>
            <w:hideMark/>
          </w:tcPr>
          <w:p w14:paraId="071648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8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9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9F"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A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A1" w14:textId="77777777" w:rsidR="00214CC2" w:rsidRPr="008677B1" w:rsidRDefault="006453C1" w:rsidP="005F005A">
            <w:pPr>
              <w:spacing w:after="0"/>
              <w:rPr>
                <w:rFonts w:ascii="Times New Roman" w:eastAsia="Times New Roman" w:hAnsi="Times New Roman" w:cs="Times New Roman"/>
                <w:sz w:val="20"/>
              </w:rPr>
            </w:pPr>
          </w:p>
        </w:tc>
      </w:tr>
      <w:tr w:rsidR="006222AF" w14:paraId="071648AA" w14:textId="77777777">
        <w:trPr>
          <w:trHeight w:val="300"/>
        </w:trPr>
        <w:tc>
          <w:tcPr>
            <w:tcW w:w="1036" w:type="dxa"/>
            <w:tcBorders>
              <w:top w:val="nil"/>
              <w:left w:val="nil"/>
              <w:bottom w:val="nil"/>
              <w:right w:val="nil"/>
            </w:tcBorders>
            <w:shd w:val="clear" w:color="auto" w:fill="auto"/>
            <w:noWrap/>
            <w:vAlign w:val="bottom"/>
            <w:hideMark/>
          </w:tcPr>
          <w:p w14:paraId="071648A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A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A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A6"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8A7"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8A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A9" w14:textId="77777777" w:rsidR="00214CC2" w:rsidRPr="008677B1" w:rsidRDefault="006453C1" w:rsidP="005F005A">
            <w:pPr>
              <w:spacing w:after="0"/>
              <w:rPr>
                <w:rFonts w:ascii="Times New Roman" w:eastAsia="Times New Roman" w:hAnsi="Times New Roman" w:cs="Times New Roman"/>
                <w:sz w:val="20"/>
              </w:rPr>
            </w:pPr>
          </w:p>
        </w:tc>
      </w:tr>
      <w:tr w:rsidR="006222AF" w14:paraId="071648AD" w14:textId="77777777">
        <w:trPr>
          <w:trHeight w:val="300"/>
        </w:trPr>
        <w:tc>
          <w:tcPr>
            <w:tcW w:w="1036" w:type="dxa"/>
            <w:tcBorders>
              <w:top w:val="nil"/>
              <w:left w:val="nil"/>
              <w:bottom w:val="nil"/>
              <w:right w:val="nil"/>
            </w:tcBorders>
            <w:shd w:val="clear" w:color="auto" w:fill="auto"/>
            <w:noWrap/>
            <w:vAlign w:val="bottom"/>
            <w:hideMark/>
          </w:tcPr>
          <w:p w14:paraId="071648AB"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8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1676/66 όπως τροπ.   ΔΕΚΤΟ ΚΑΤΑ ΠΛΕΙΟΨΗΦΙΑ</w:t>
            </w:r>
          </w:p>
        </w:tc>
      </w:tr>
      <w:tr w:rsidR="006222AF" w14:paraId="071648B5" w14:textId="77777777">
        <w:trPr>
          <w:trHeight w:val="300"/>
        </w:trPr>
        <w:tc>
          <w:tcPr>
            <w:tcW w:w="1036" w:type="dxa"/>
            <w:tcBorders>
              <w:top w:val="nil"/>
              <w:left w:val="nil"/>
              <w:bottom w:val="nil"/>
              <w:right w:val="nil"/>
            </w:tcBorders>
            <w:shd w:val="clear" w:color="auto" w:fill="auto"/>
            <w:noWrap/>
            <w:vAlign w:val="bottom"/>
            <w:hideMark/>
          </w:tcPr>
          <w:p w14:paraId="071648A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8A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B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B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B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B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B4" w14:textId="77777777" w:rsidR="00214CC2" w:rsidRPr="008677B1" w:rsidRDefault="006453C1" w:rsidP="005F005A">
            <w:pPr>
              <w:spacing w:after="0"/>
              <w:rPr>
                <w:rFonts w:ascii="Times New Roman" w:eastAsia="Times New Roman" w:hAnsi="Times New Roman" w:cs="Times New Roman"/>
                <w:sz w:val="20"/>
              </w:rPr>
            </w:pPr>
          </w:p>
        </w:tc>
      </w:tr>
      <w:tr w:rsidR="006222AF" w14:paraId="071648BD" w14:textId="77777777">
        <w:trPr>
          <w:trHeight w:val="300"/>
        </w:trPr>
        <w:tc>
          <w:tcPr>
            <w:tcW w:w="1036" w:type="dxa"/>
            <w:tcBorders>
              <w:top w:val="nil"/>
              <w:left w:val="nil"/>
              <w:bottom w:val="nil"/>
              <w:right w:val="nil"/>
            </w:tcBorders>
            <w:shd w:val="clear" w:color="auto" w:fill="auto"/>
            <w:noWrap/>
            <w:vAlign w:val="bottom"/>
            <w:hideMark/>
          </w:tcPr>
          <w:p w14:paraId="071648B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8B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B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B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8B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B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BC" w14:textId="77777777" w:rsidR="00214CC2" w:rsidRPr="008677B1" w:rsidRDefault="006453C1" w:rsidP="005F005A">
            <w:pPr>
              <w:spacing w:after="0"/>
              <w:rPr>
                <w:rFonts w:ascii="Times New Roman" w:eastAsia="Times New Roman" w:hAnsi="Times New Roman" w:cs="Times New Roman"/>
                <w:sz w:val="20"/>
              </w:rPr>
            </w:pPr>
          </w:p>
        </w:tc>
      </w:tr>
      <w:tr w:rsidR="006222AF" w14:paraId="071648C5" w14:textId="77777777">
        <w:trPr>
          <w:trHeight w:val="300"/>
        </w:trPr>
        <w:tc>
          <w:tcPr>
            <w:tcW w:w="1036" w:type="dxa"/>
            <w:tcBorders>
              <w:top w:val="nil"/>
              <w:left w:val="nil"/>
              <w:bottom w:val="nil"/>
              <w:right w:val="nil"/>
            </w:tcBorders>
            <w:shd w:val="clear" w:color="auto" w:fill="auto"/>
            <w:noWrap/>
            <w:vAlign w:val="bottom"/>
            <w:hideMark/>
          </w:tcPr>
          <w:p w14:paraId="071648B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8B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C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C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C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C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C4" w14:textId="77777777" w:rsidR="00214CC2" w:rsidRPr="008677B1" w:rsidRDefault="006453C1" w:rsidP="005F005A">
            <w:pPr>
              <w:spacing w:after="0"/>
              <w:rPr>
                <w:rFonts w:ascii="Times New Roman" w:eastAsia="Times New Roman" w:hAnsi="Times New Roman" w:cs="Times New Roman"/>
                <w:sz w:val="20"/>
              </w:rPr>
            </w:pPr>
          </w:p>
        </w:tc>
      </w:tr>
      <w:tr w:rsidR="006222AF" w14:paraId="071648CD" w14:textId="77777777">
        <w:trPr>
          <w:trHeight w:val="300"/>
        </w:trPr>
        <w:tc>
          <w:tcPr>
            <w:tcW w:w="1036" w:type="dxa"/>
            <w:tcBorders>
              <w:top w:val="nil"/>
              <w:left w:val="nil"/>
              <w:bottom w:val="nil"/>
              <w:right w:val="nil"/>
            </w:tcBorders>
            <w:shd w:val="clear" w:color="auto" w:fill="auto"/>
            <w:noWrap/>
            <w:vAlign w:val="bottom"/>
            <w:hideMark/>
          </w:tcPr>
          <w:p w14:paraId="071648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8C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C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8C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CC" w14:textId="77777777" w:rsidR="00214CC2" w:rsidRPr="008677B1" w:rsidRDefault="006453C1" w:rsidP="005F005A">
            <w:pPr>
              <w:spacing w:after="0"/>
              <w:rPr>
                <w:rFonts w:ascii="Times New Roman" w:eastAsia="Times New Roman" w:hAnsi="Times New Roman" w:cs="Times New Roman"/>
                <w:sz w:val="20"/>
              </w:rPr>
            </w:pPr>
          </w:p>
        </w:tc>
      </w:tr>
      <w:tr w:rsidR="006222AF" w14:paraId="071648D5" w14:textId="77777777">
        <w:trPr>
          <w:trHeight w:val="300"/>
        </w:trPr>
        <w:tc>
          <w:tcPr>
            <w:tcW w:w="1036" w:type="dxa"/>
            <w:tcBorders>
              <w:top w:val="nil"/>
              <w:left w:val="nil"/>
              <w:bottom w:val="nil"/>
              <w:right w:val="nil"/>
            </w:tcBorders>
            <w:shd w:val="clear" w:color="auto" w:fill="auto"/>
            <w:noWrap/>
            <w:vAlign w:val="bottom"/>
            <w:hideMark/>
          </w:tcPr>
          <w:p w14:paraId="071648C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8C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D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8D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D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D4" w14:textId="77777777" w:rsidR="00214CC2" w:rsidRPr="008677B1" w:rsidRDefault="006453C1" w:rsidP="005F005A">
            <w:pPr>
              <w:spacing w:after="0"/>
              <w:rPr>
                <w:rFonts w:ascii="Times New Roman" w:eastAsia="Times New Roman" w:hAnsi="Times New Roman" w:cs="Times New Roman"/>
                <w:sz w:val="20"/>
              </w:rPr>
            </w:pPr>
          </w:p>
        </w:tc>
      </w:tr>
      <w:tr w:rsidR="006222AF" w14:paraId="071648DD" w14:textId="77777777">
        <w:trPr>
          <w:trHeight w:val="300"/>
        </w:trPr>
        <w:tc>
          <w:tcPr>
            <w:tcW w:w="1036" w:type="dxa"/>
            <w:tcBorders>
              <w:top w:val="nil"/>
              <w:left w:val="nil"/>
              <w:bottom w:val="nil"/>
              <w:right w:val="nil"/>
            </w:tcBorders>
            <w:shd w:val="clear" w:color="auto" w:fill="auto"/>
            <w:noWrap/>
            <w:vAlign w:val="bottom"/>
            <w:hideMark/>
          </w:tcPr>
          <w:p w14:paraId="071648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8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DC" w14:textId="77777777" w:rsidR="00214CC2" w:rsidRPr="008677B1" w:rsidRDefault="006453C1" w:rsidP="005F005A">
            <w:pPr>
              <w:spacing w:after="0"/>
              <w:rPr>
                <w:rFonts w:ascii="Times New Roman" w:eastAsia="Times New Roman" w:hAnsi="Times New Roman" w:cs="Times New Roman"/>
                <w:sz w:val="20"/>
              </w:rPr>
            </w:pPr>
          </w:p>
        </w:tc>
      </w:tr>
      <w:tr w:rsidR="006222AF" w14:paraId="071648E5" w14:textId="77777777">
        <w:trPr>
          <w:trHeight w:val="300"/>
        </w:trPr>
        <w:tc>
          <w:tcPr>
            <w:tcW w:w="1036" w:type="dxa"/>
            <w:tcBorders>
              <w:top w:val="nil"/>
              <w:left w:val="nil"/>
              <w:bottom w:val="nil"/>
              <w:right w:val="nil"/>
            </w:tcBorders>
            <w:shd w:val="clear" w:color="auto" w:fill="auto"/>
            <w:noWrap/>
            <w:vAlign w:val="bottom"/>
            <w:hideMark/>
          </w:tcPr>
          <w:p w14:paraId="071648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8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E4" w14:textId="77777777" w:rsidR="00214CC2" w:rsidRPr="008677B1" w:rsidRDefault="006453C1" w:rsidP="005F005A">
            <w:pPr>
              <w:spacing w:after="0"/>
              <w:rPr>
                <w:rFonts w:ascii="Times New Roman" w:eastAsia="Times New Roman" w:hAnsi="Times New Roman" w:cs="Times New Roman"/>
                <w:sz w:val="20"/>
              </w:rPr>
            </w:pPr>
          </w:p>
        </w:tc>
      </w:tr>
      <w:tr w:rsidR="006222AF" w14:paraId="071648EC" w14:textId="77777777">
        <w:trPr>
          <w:trHeight w:val="300"/>
        </w:trPr>
        <w:tc>
          <w:tcPr>
            <w:tcW w:w="2051" w:type="dxa"/>
            <w:gridSpan w:val="2"/>
            <w:tcBorders>
              <w:top w:val="nil"/>
              <w:left w:val="nil"/>
              <w:bottom w:val="nil"/>
              <w:right w:val="nil"/>
            </w:tcBorders>
            <w:shd w:val="clear" w:color="auto" w:fill="auto"/>
            <w:noWrap/>
            <w:vAlign w:val="bottom"/>
            <w:hideMark/>
          </w:tcPr>
          <w:p w14:paraId="071648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8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EB" w14:textId="77777777" w:rsidR="00214CC2" w:rsidRPr="008677B1" w:rsidRDefault="006453C1" w:rsidP="005F005A">
            <w:pPr>
              <w:spacing w:after="0"/>
              <w:rPr>
                <w:rFonts w:ascii="Times New Roman" w:eastAsia="Times New Roman" w:hAnsi="Times New Roman" w:cs="Times New Roman"/>
                <w:sz w:val="20"/>
              </w:rPr>
            </w:pPr>
          </w:p>
        </w:tc>
      </w:tr>
      <w:tr w:rsidR="006222AF" w14:paraId="071648F4" w14:textId="77777777">
        <w:trPr>
          <w:trHeight w:val="300"/>
        </w:trPr>
        <w:tc>
          <w:tcPr>
            <w:tcW w:w="1036" w:type="dxa"/>
            <w:tcBorders>
              <w:top w:val="nil"/>
              <w:left w:val="nil"/>
              <w:bottom w:val="nil"/>
              <w:right w:val="nil"/>
            </w:tcBorders>
            <w:shd w:val="clear" w:color="auto" w:fill="auto"/>
            <w:noWrap/>
            <w:vAlign w:val="bottom"/>
            <w:hideMark/>
          </w:tcPr>
          <w:p w14:paraId="071648E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E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E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F0"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8F1"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8F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F3" w14:textId="77777777" w:rsidR="00214CC2" w:rsidRPr="008677B1" w:rsidRDefault="006453C1" w:rsidP="005F005A">
            <w:pPr>
              <w:spacing w:after="0"/>
              <w:rPr>
                <w:rFonts w:ascii="Times New Roman" w:eastAsia="Times New Roman" w:hAnsi="Times New Roman" w:cs="Times New Roman"/>
                <w:sz w:val="20"/>
              </w:rPr>
            </w:pPr>
          </w:p>
        </w:tc>
      </w:tr>
      <w:tr w:rsidR="006222AF" w14:paraId="071648F7" w14:textId="77777777">
        <w:trPr>
          <w:trHeight w:val="300"/>
        </w:trPr>
        <w:tc>
          <w:tcPr>
            <w:tcW w:w="1036" w:type="dxa"/>
            <w:tcBorders>
              <w:top w:val="nil"/>
              <w:left w:val="nil"/>
              <w:bottom w:val="nil"/>
              <w:right w:val="nil"/>
            </w:tcBorders>
            <w:shd w:val="clear" w:color="auto" w:fill="auto"/>
            <w:noWrap/>
            <w:vAlign w:val="bottom"/>
            <w:hideMark/>
          </w:tcPr>
          <w:p w14:paraId="071648F5"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8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1685/74 ως έχει   ΔΕΚΤΟ ΚΑΤΑ ΠΛΕΙΟΨΗΦΙΑ</w:t>
            </w:r>
          </w:p>
        </w:tc>
      </w:tr>
      <w:tr w:rsidR="006222AF" w14:paraId="071648FF" w14:textId="77777777">
        <w:trPr>
          <w:trHeight w:val="300"/>
        </w:trPr>
        <w:tc>
          <w:tcPr>
            <w:tcW w:w="1036" w:type="dxa"/>
            <w:tcBorders>
              <w:top w:val="nil"/>
              <w:left w:val="nil"/>
              <w:bottom w:val="nil"/>
              <w:right w:val="nil"/>
            </w:tcBorders>
            <w:shd w:val="clear" w:color="auto" w:fill="auto"/>
            <w:noWrap/>
            <w:vAlign w:val="bottom"/>
            <w:hideMark/>
          </w:tcPr>
          <w:p w14:paraId="071648F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8F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8F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F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8F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8F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8FE" w14:textId="77777777" w:rsidR="00214CC2" w:rsidRPr="008677B1" w:rsidRDefault="006453C1" w:rsidP="005F005A">
            <w:pPr>
              <w:spacing w:after="0"/>
              <w:rPr>
                <w:rFonts w:ascii="Times New Roman" w:eastAsia="Times New Roman" w:hAnsi="Times New Roman" w:cs="Times New Roman"/>
                <w:sz w:val="20"/>
              </w:rPr>
            </w:pPr>
          </w:p>
        </w:tc>
      </w:tr>
      <w:tr w:rsidR="006222AF" w14:paraId="07164907" w14:textId="77777777">
        <w:trPr>
          <w:trHeight w:val="300"/>
        </w:trPr>
        <w:tc>
          <w:tcPr>
            <w:tcW w:w="1036" w:type="dxa"/>
            <w:tcBorders>
              <w:top w:val="nil"/>
              <w:left w:val="nil"/>
              <w:bottom w:val="nil"/>
              <w:right w:val="nil"/>
            </w:tcBorders>
            <w:shd w:val="clear" w:color="auto" w:fill="auto"/>
            <w:noWrap/>
            <w:vAlign w:val="bottom"/>
            <w:hideMark/>
          </w:tcPr>
          <w:p w14:paraId="0716490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90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0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0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90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0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06" w14:textId="77777777" w:rsidR="00214CC2" w:rsidRPr="008677B1" w:rsidRDefault="006453C1" w:rsidP="005F005A">
            <w:pPr>
              <w:spacing w:after="0"/>
              <w:rPr>
                <w:rFonts w:ascii="Times New Roman" w:eastAsia="Times New Roman" w:hAnsi="Times New Roman" w:cs="Times New Roman"/>
                <w:sz w:val="20"/>
              </w:rPr>
            </w:pPr>
          </w:p>
        </w:tc>
      </w:tr>
      <w:tr w:rsidR="006222AF" w14:paraId="0716490F" w14:textId="77777777">
        <w:trPr>
          <w:trHeight w:val="300"/>
        </w:trPr>
        <w:tc>
          <w:tcPr>
            <w:tcW w:w="1036" w:type="dxa"/>
            <w:tcBorders>
              <w:top w:val="nil"/>
              <w:left w:val="nil"/>
              <w:bottom w:val="nil"/>
              <w:right w:val="nil"/>
            </w:tcBorders>
            <w:shd w:val="clear" w:color="auto" w:fill="auto"/>
            <w:noWrap/>
            <w:vAlign w:val="bottom"/>
            <w:hideMark/>
          </w:tcPr>
          <w:p w14:paraId="0716490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90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0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0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0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0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0E" w14:textId="77777777" w:rsidR="00214CC2" w:rsidRPr="008677B1" w:rsidRDefault="006453C1" w:rsidP="005F005A">
            <w:pPr>
              <w:spacing w:after="0"/>
              <w:rPr>
                <w:rFonts w:ascii="Times New Roman" w:eastAsia="Times New Roman" w:hAnsi="Times New Roman" w:cs="Times New Roman"/>
                <w:sz w:val="20"/>
              </w:rPr>
            </w:pPr>
          </w:p>
        </w:tc>
      </w:tr>
      <w:tr w:rsidR="006222AF" w14:paraId="07164917" w14:textId="77777777">
        <w:trPr>
          <w:trHeight w:val="300"/>
        </w:trPr>
        <w:tc>
          <w:tcPr>
            <w:tcW w:w="1036" w:type="dxa"/>
            <w:tcBorders>
              <w:top w:val="nil"/>
              <w:left w:val="nil"/>
              <w:bottom w:val="nil"/>
              <w:right w:val="nil"/>
            </w:tcBorders>
            <w:shd w:val="clear" w:color="auto" w:fill="auto"/>
            <w:noWrap/>
            <w:vAlign w:val="bottom"/>
            <w:hideMark/>
          </w:tcPr>
          <w:p w14:paraId="071649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91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1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1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16" w14:textId="77777777" w:rsidR="00214CC2" w:rsidRPr="008677B1" w:rsidRDefault="006453C1" w:rsidP="005F005A">
            <w:pPr>
              <w:spacing w:after="0"/>
              <w:rPr>
                <w:rFonts w:ascii="Times New Roman" w:eastAsia="Times New Roman" w:hAnsi="Times New Roman" w:cs="Times New Roman"/>
                <w:sz w:val="20"/>
              </w:rPr>
            </w:pPr>
          </w:p>
        </w:tc>
      </w:tr>
      <w:tr w:rsidR="006222AF" w14:paraId="0716491F" w14:textId="77777777">
        <w:trPr>
          <w:trHeight w:val="300"/>
        </w:trPr>
        <w:tc>
          <w:tcPr>
            <w:tcW w:w="1036" w:type="dxa"/>
            <w:tcBorders>
              <w:top w:val="nil"/>
              <w:left w:val="nil"/>
              <w:bottom w:val="nil"/>
              <w:right w:val="nil"/>
            </w:tcBorders>
            <w:shd w:val="clear" w:color="auto" w:fill="auto"/>
            <w:noWrap/>
            <w:vAlign w:val="bottom"/>
            <w:hideMark/>
          </w:tcPr>
          <w:p w14:paraId="0716491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91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1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1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1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1E" w14:textId="77777777" w:rsidR="00214CC2" w:rsidRPr="008677B1" w:rsidRDefault="006453C1" w:rsidP="005F005A">
            <w:pPr>
              <w:spacing w:after="0"/>
              <w:rPr>
                <w:rFonts w:ascii="Times New Roman" w:eastAsia="Times New Roman" w:hAnsi="Times New Roman" w:cs="Times New Roman"/>
                <w:sz w:val="20"/>
              </w:rPr>
            </w:pPr>
          </w:p>
        </w:tc>
      </w:tr>
      <w:tr w:rsidR="006222AF" w14:paraId="07164927" w14:textId="77777777">
        <w:trPr>
          <w:trHeight w:val="300"/>
        </w:trPr>
        <w:tc>
          <w:tcPr>
            <w:tcW w:w="1036" w:type="dxa"/>
            <w:tcBorders>
              <w:top w:val="nil"/>
              <w:left w:val="nil"/>
              <w:bottom w:val="nil"/>
              <w:right w:val="nil"/>
            </w:tcBorders>
            <w:shd w:val="clear" w:color="auto" w:fill="auto"/>
            <w:noWrap/>
            <w:vAlign w:val="bottom"/>
            <w:hideMark/>
          </w:tcPr>
          <w:p w14:paraId="071649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9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26" w14:textId="77777777" w:rsidR="00214CC2" w:rsidRPr="008677B1" w:rsidRDefault="006453C1" w:rsidP="005F005A">
            <w:pPr>
              <w:spacing w:after="0"/>
              <w:rPr>
                <w:rFonts w:ascii="Times New Roman" w:eastAsia="Times New Roman" w:hAnsi="Times New Roman" w:cs="Times New Roman"/>
                <w:sz w:val="20"/>
              </w:rPr>
            </w:pPr>
          </w:p>
        </w:tc>
      </w:tr>
      <w:tr w:rsidR="006222AF" w14:paraId="0716492F" w14:textId="77777777">
        <w:trPr>
          <w:trHeight w:val="300"/>
        </w:trPr>
        <w:tc>
          <w:tcPr>
            <w:tcW w:w="1036" w:type="dxa"/>
            <w:tcBorders>
              <w:top w:val="nil"/>
              <w:left w:val="nil"/>
              <w:bottom w:val="nil"/>
              <w:right w:val="nil"/>
            </w:tcBorders>
            <w:shd w:val="clear" w:color="auto" w:fill="auto"/>
            <w:noWrap/>
            <w:vAlign w:val="bottom"/>
            <w:hideMark/>
          </w:tcPr>
          <w:p w14:paraId="071649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9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2E" w14:textId="77777777" w:rsidR="00214CC2" w:rsidRPr="008677B1" w:rsidRDefault="006453C1" w:rsidP="005F005A">
            <w:pPr>
              <w:spacing w:after="0"/>
              <w:rPr>
                <w:rFonts w:ascii="Times New Roman" w:eastAsia="Times New Roman" w:hAnsi="Times New Roman" w:cs="Times New Roman"/>
                <w:sz w:val="20"/>
              </w:rPr>
            </w:pPr>
          </w:p>
        </w:tc>
      </w:tr>
      <w:tr w:rsidR="006222AF" w14:paraId="07164936" w14:textId="77777777">
        <w:trPr>
          <w:trHeight w:val="300"/>
        </w:trPr>
        <w:tc>
          <w:tcPr>
            <w:tcW w:w="2051" w:type="dxa"/>
            <w:gridSpan w:val="2"/>
            <w:tcBorders>
              <w:top w:val="nil"/>
              <w:left w:val="nil"/>
              <w:bottom w:val="nil"/>
              <w:right w:val="nil"/>
            </w:tcBorders>
            <w:shd w:val="clear" w:color="auto" w:fill="auto"/>
            <w:noWrap/>
            <w:vAlign w:val="bottom"/>
            <w:hideMark/>
          </w:tcPr>
          <w:p w14:paraId="071649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9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3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33"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3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35" w14:textId="77777777" w:rsidR="00214CC2" w:rsidRPr="008677B1" w:rsidRDefault="006453C1" w:rsidP="005F005A">
            <w:pPr>
              <w:spacing w:after="0"/>
              <w:rPr>
                <w:rFonts w:ascii="Times New Roman" w:eastAsia="Times New Roman" w:hAnsi="Times New Roman" w:cs="Times New Roman"/>
                <w:sz w:val="20"/>
              </w:rPr>
            </w:pPr>
          </w:p>
        </w:tc>
      </w:tr>
      <w:tr w:rsidR="006222AF" w14:paraId="0716493E" w14:textId="77777777">
        <w:trPr>
          <w:trHeight w:val="300"/>
        </w:trPr>
        <w:tc>
          <w:tcPr>
            <w:tcW w:w="1036" w:type="dxa"/>
            <w:tcBorders>
              <w:top w:val="nil"/>
              <w:left w:val="nil"/>
              <w:bottom w:val="nil"/>
              <w:right w:val="nil"/>
            </w:tcBorders>
            <w:shd w:val="clear" w:color="auto" w:fill="auto"/>
            <w:noWrap/>
            <w:vAlign w:val="bottom"/>
            <w:hideMark/>
          </w:tcPr>
          <w:p w14:paraId="0716493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3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3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3A"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93B"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93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3D" w14:textId="77777777" w:rsidR="00214CC2" w:rsidRPr="008677B1" w:rsidRDefault="006453C1" w:rsidP="005F005A">
            <w:pPr>
              <w:spacing w:after="0"/>
              <w:rPr>
                <w:rFonts w:ascii="Times New Roman" w:eastAsia="Times New Roman" w:hAnsi="Times New Roman" w:cs="Times New Roman"/>
                <w:sz w:val="20"/>
              </w:rPr>
            </w:pPr>
          </w:p>
        </w:tc>
      </w:tr>
      <w:tr w:rsidR="006222AF" w14:paraId="07164941" w14:textId="77777777">
        <w:trPr>
          <w:trHeight w:val="300"/>
        </w:trPr>
        <w:tc>
          <w:tcPr>
            <w:tcW w:w="1036" w:type="dxa"/>
            <w:tcBorders>
              <w:top w:val="nil"/>
              <w:left w:val="nil"/>
              <w:bottom w:val="nil"/>
              <w:right w:val="nil"/>
            </w:tcBorders>
            <w:shd w:val="clear" w:color="auto" w:fill="auto"/>
            <w:noWrap/>
            <w:vAlign w:val="bottom"/>
            <w:hideMark/>
          </w:tcPr>
          <w:p w14:paraId="0716493F"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9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1686/75 ως έχει   ΔΕΚΤΟ ΚΑΤΑ ΠΛΕΙΟΨΗΦΙΑ</w:t>
            </w:r>
          </w:p>
        </w:tc>
      </w:tr>
      <w:tr w:rsidR="006222AF" w14:paraId="07164949" w14:textId="77777777">
        <w:trPr>
          <w:trHeight w:val="300"/>
        </w:trPr>
        <w:tc>
          <w:tcPr>
            <w:tcW w:w="1036" w:type="dxa"/>
            <w:tcBorders>
              <w:top w:val="nil"/>
              <w:left w:val="nil"/>
              <w:bottom w:val="nil"/>
              <w:right w:val="nil"/>
            </w:tcBorders>
            <w:shd w:val="clear" w:color="auto" w:fill="auto"/>
            <w:noWrap/>
            <w:vAlign w:val="bottom"/>
            <w:hideMark/>
          </w:tcPr>
          <w:p w14:paraId="0716494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94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4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4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4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4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48" w14:textId="77777777" w:rsidR="00214CC2" w:rsidRPr="008677B1" w:rsidRDefault="006453C1" w:rsidP="005F005A">
            <w:pPr>
              <w:spacing w:after="0"/>
              <w:rPr>
                <w:rFonts w:ascii="Times New Roman" w:eastAsia="Times New Roman" w:hAnsi="Times New Roman" w:cs="Times New Roman"/>
                <w:sz w:val="20"/>
              </w:rPr>
            </w:pPr>
          </w:p>
        </w:tc>
      </w:tr>
      <w:tr w:rsidR="006222AF" w14:paraId="07164951" w14:textId="77777777">
        <w:trPr>
          <w:trHeight w:val="300"/>
        </w:trPr>
        <w:tc>
          <w:tcPr>
            <w:tcW w:w="1036" w:type="dxa"/>
            <w:tcBorders>
              <w:top w:val="nil"/>
              <w:left w:val="nil"/>
              <w:bottom w:val="nil"/>
              <w:right w:val="nil"/>
            </w:tcBorders>
            <w:shd w:val="clear" w:color="auto" w:fill="auto"/>
            <w:noWrap/>
            <w:vAlign w:val="bottom"/>
            <w:hideMark/>
          </w:tcPr>
          <w:p w14:paraId="0716494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lastRenderedPageBreak/>
              <w:t>Ν.Δ:</w:t>
            </w:r>
          </w:p>
        </w:tc>
        <w:tc>
          <w:tcPr>
            <w:tcW w:w="1015" w:type="dxa"/>
            <w:tcBorders>
              <w:top w:val="nil"/>
              <w:left w:val="nil"/>
              <w:bottom w:val="nil"/>
              <w:right w:val="nil"/>
            </w:tcBorders>
            <w:shd w:val="clear" w:color="auto" w:fill="auto"/>
            <w:noWrap/>
            <w:vAlign w:val="bottom"/>
            <w:hideMark/>
          </w:tcPr>
          <w:p w14:paraId="0716494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4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4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4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4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50" w14:textId="77777777" w:rsidR="00214CC2" w:rsidRPr="008677B1" w:rsidRDefault="006453C1" w:rsidP="005F005A">
            <w:pPr>
              <w:spacing w:after="0"/>
              <w:rPr>
                <w:rFonts w:ascii="Times New Roman" w:eastAsia="Times New Roman" w:hAnsi="Times New Roman" w:cs="Times New Roman"/>
                <w:sz w:val="20"/>
              </w:rPr>
            </w:pPr>
          </w:p>
        </w:tc>
      </w:tr>
      <w:tr w:rsidR="006222AF" w14:paraId="07164959" w14:textId="77777777">
        <w:trPr>
          <w:trHeight w:val="300"/>
        </w:trPr>
        <w:tc>
          <w:tcPr>
            <w:tcW w:w="1036" w:type="dxa"/>
            <w:tcBorders>
              <w:top w:val="nil"/>
              <w:left w:val="nil"/>
              <w:bottom w:val="nil"/>
              <w:right w:val="nil"/>
            </w:tcBorders>
            <w:shd w:val="clear" w:color="auto" w:fill="auto"/>
            <w:noWrap/>
            <w:vAlign w:val="bottom"/>
            <w:hideMark/>
          </w:tcPr>
          <w:p w14:paraId="0716495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95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5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5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5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5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58" w14:textId="77777777" w:rsidR="00214CC2" w:rsidRPr="008677B1" w:rsidRDefault="006453C1" w:rsidP="005F005A">
            <w:pPr>
              <w:spacing w:after="0"/>
              <w:rPr>
                <w:rFonts w:ascii="Times New Roman" w:eastAsia="Times New Roman" w:hAnsi="Times New Roman" w:cs="Times New Roman"/>
                <w:sz w:val="20"/>
              </w:rPr>
            </w:pPr>
          </w:p>
        </w:tc>
      </w:tr>
      <w:tr w:rsidR="006222AF" w14:paraId="07164961" w14:textId="77777777">
        <w:trPr>
          <w:trHeight w:val="300"/>
        </w:trPr>
        <w:tc>
          <w:tcPr>
            <w:tcW w:w="1036" w:type="dxa"/>
            <w:tcBorders>
              <w:top w:val="nil"/>
              <w:left w:val="nil"/>
              <w:bottom w:val="nil"/>
              <w:right w:val="nil"/>
            </w:tcBorders>
            <w:shd w:val="clear" w:color="auto" w:fill="auto"/>
            <w:noWrap/>
            <w:vAlign w:val="bottom"/>
            <w:hideMark/>
          </w:tcPr>
          <w:p w14:paraId="071649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95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5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5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60" w14:textId="77777777" w:rsidR="00214CC2" w:rsidRPr="008677B1" w:rsidRDefault="006453C1" w:rsidP="005F005A">
            <w:pPr>
              <w:spacing w:after="0"/>
              <w:rPr>
                <w:rFonts w:ascii="Times New Roman" w:eastAsia="Times New Roman" w:hAnsi="Times New Roman" w:cs="Times New Roman"/>
                <w:sz w:val="20"/>
              </w:rPr>
            </w:pPr>
          </w:p>
        </w:tc>
      </w:tr>
      <w:tr w:rsidR="006222AF" w14:paraId="07164969" w14:textId="77777777">
        <w:trPr>
          <w:trHeight w:val="300"/>
        </w:trPr>
        <w:tc>
          <w:tcPr>
            <w:tcW w:w="1036" w:type="dxa"/>
            <w:tcBorders>
              <w:top w:val="nil"/>
              <w:left w:val="nil"/>
              <w:bottom w:val="nil"/>
              <w:right w:val="nil"/>
            </w:tcBorders>
            <w:shd w:val="clear" w:color="auto" w:fill="auto"/>
            <w:noWrap/>
            <w:vAlign w:val="bottom"/>
            <w:hideMark/>
          </w:tcPr>
          <w:p w14:paraId="0716496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96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6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6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6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68" w14:textId="77777777" w:rsidR="00214CC2" w:rsidRPr="008677B1" w:rsidRDefault="006453C1" w:rsidP="005F005A">
            <w:pPr>
              <w:spacing w:after="0"/>
              <w:rPr>
                <w:rFonts w:ascii="Times New Roman" w:eastAsia="Times New Roman" w:hAnsi="Times New Roman" w:cs="Times New Roman"/>
                <w:sz w:val="20"/>
              </w:rPr>
            </w:pPr>
          </w:p>
        </w:tc>
      </w:tr>
      <w:tr w:rsidR="006222AF" w14:paraId="07164971" w14:textId="77777777">
        <w:trPr>
          <w:trHeight w:val="300"/>
        </w:trPr>
        <w:tc>
          <w:tcPr>
            <w:tcW w:w="1036" w:type="dxa"/>
            <w:tcBorders>
              <w:top w:val="nil"/>
              <w:left w:val="nil"/>
              <w:bottom w:val="nil"/>
              <w:right w:val="nil"/>
            </w:tcBorders>
            <w:shd w:val="clear" w:color="auto" w:fill="auto"/>
            <w:noWrap/>
            <w:vAlign w:val="bottom"/>
            <w:hideMark/>
          </w:tcPr>
          <w:p w14:paraId="071649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9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70" w14:textId="77777777" w:rsidR="00214CC2" w:rsidRPr="008677B1" w:rsidRDefault="006453C1" w:rsidP="005F005A">
            <w:pPr>
              <w:spacing w:after="0"/>
              <w:rPr>
                <w:rFonts w:ascii="Times New Roman" w:eastAsia="Times New Roman" w:hAnsi="Times New Roman" w:cs="Times New Roman"/>
                <w:sz w:val="20"/>
              </w:rPr>
            </w:pPr>
          </w:p>
        </w:tc>
      </w:tr>
      <w:tr w:rsidR="006222AF" w14:paraId="07164979" w14:textId="77777777">
        <w:trPr>
          <w:trHeight w:val="300"/>
        </w:trPr>
        <w:tc>
          <w:tcPr>
            <w:tcW w:w="1036" w:type="dxa"/>
            <w:tcBorders>
              <w:top w:val="nil"/>
              <w:left w:val="nil"/>
              <w:bottom w:val="nil"/>
              <w:right w:val="nil"/>
            </w:tcBorders>
            <w:shd w:val="clear" w:color="auto" w:fill="auto"/>
            <w:noWrap/>
            <w:vAlign w:val="bottom"/>
            <w:hideMark/>
          </w:tcPr>
          <w:p w14:paraId="071649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9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78" w14:textId="77777777" w:rsidR="00214CC2" w:rsidRPr="008677B1" w:rsidRDefault="006453C1" w:rsidP="005F005A">
            <w:pPr>
              <w:spacing w:after="0"/>
              <w:rPr>
                <w:rFonts w:ascii="Times New Roman" w:eastAsia="Times New Roman" w:hAnsi="Times New Roman" w:cs="Times New Roman"/>
                <w:sz w:val="20"/>
              </w:rPr>
            </w:pPr>
          </w:p>
        </w:tc>
      </w:tr>
      <w:tr w:rsidR="006222AF" w14:paraId="07164980" w14:textId="77777777">
        <w:trPr>
          <w:trHeight w:val="300"/>
        </w:trPr>
        <w:tc>
          <w:tcPr>
            <w:tcW w:w="2051" w:type="dxa"/>
            <w:gridSpan w:val="2"/>
            <w:tcBorders>
              <w:top w:val="nil"/>
              <w:left w:val="nil"/>
              <w:bottom w:val="nil"/>
              <w:right w:val="nil"/>
            </w:tcBorders>
            <w:shd w:val="clear" w:color="auto" w:fill="auto"/>
            <w:noWrap/>
            <w:vAlign w:val="bottom"/>
            <w:hideMark/>
          </w:tcPr>
          <w:p w14:paraId="071649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9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7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7D"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7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7F" w14:textId="77777777" w:rsidR="00214CC2" w:rsidRPr="008677B1" w:rsidRDefault="006453C1" w:rsidP="005F005A">
            <w:pPr>
              <w:spacing w:after="0"/>
              <w:rPr>
                <w:rFonts w:ascii="Times New Roman" w:eastAsia="Times New Roman" w:hAnsi="Times New Roman" w:cs="Times New Roman"/>
                <w:sz w:val="20"/>
              </w:rPr>
            </w:pPr>
          </w:p>
        </w:tc>
      </w:tr>
      <w:tr w:rsidR="006222AF" w14:paraId="07164988" w14:textId="77777777">
        <w:trPr>
          <w:trHeight w:val="300"/>
        </w:trPr>
        <w:tc>
          <w:tcPr>
            <w:tcW w:w="1036" w:type="dxa"/>
            <w:tcBorders>
              <w:top w:val="nil"/>
              <w:left w:val="nil"/>
              <w:bottom w:val="nil"/>
              <w:right w:val="nil"/>
            </w:tcBorders>
            <w:shd w:val="clear" w:color="auto" w:fill="auto"/>
            <w:noWrap/>
            <w:vAlign w:val="bottom"/>
            <w:hideMark/>
          </w:tcPr>
          <w:p w14:paraId="0716498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8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8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84"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985"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98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87" w14:textId="77777777" w:rsidR="00214CC2" w:rsidRPr="008677B1" w:rsidRDefault="006453C1" w:rsidP="005F005A">
            <w:pPr>
              <w:spacing w:after="0"/>
              <w:rPr>
                <w:rFonts w:ascii="Times New Roman" w:eastAsia="Times New Roman" w:hAnsi="Times New Roman" w:cs="Times New Roman"/>
                <w:sz w:val="20"/>
              </w:rPr>
            </w:pPr>
          </w:p>
        </w:tc>
      </w:tr>
      <w:tr w:rsidR="006222AF" w14:paraId="0716498B" w14:textId="77777777">
        <w:trPr>
          <w:trHeight w:val="300"/>
        </w:trPr>
        <w:tc>
          <w:tcPr>
            <w:tcW w:w="1036" w:type="dxa"/>
            <w:tcBorders>
              <w:top w:val="nil"/>
              <w:left w:val="nil"/>
              <w:bottom w:val="nil"/>
              <w:right w:val="nil"/>
            </w:tcBorders>
            <w:shd w:val="clear" w:color="auto" w:fill="auto"/>
            <w:noWrap/>
            <w:vAlign w:val="bottom"/>
            <w:hideMark/>
          </w:tcPr>
          <w:p w14:paraId="07164989"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9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1690/79 ως έχει   ΔΕΚΤΟ ΚΑΤΑ ΠΛΕΙΟΨΗΦΙΑ</w:t>
            </w:r>
          </w:p>
        </w:tc>
      </w:tr>
      <w:tr w:rsidR="006222AF" w14:paraId="07164993" w14:textId="77777777">
        <w:trPr>
          <w:trHeight w:val="300"/>
        </w:trPr>
        <w:tc>
          <w:tcPr>
            <w:tcW w:w="1036" w:type="dxa"/>
            <w:tcBorders>
              <w:top w:val="nil"/>
              <w:left w:val="nil"/>
              <w:bottom w:val="nil"/>
              <w:right w:val="nil"/>
            </w:tcBorders>
            <w:shd w:val="clear" w:color="auto" w:fill="auto"/>
            <w:noWrap/>
            <w:vAlign w:val="bottom"/>
            <w:hideMark/>
          </w:tcPr>
          <w:p w14:paraId="0716498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98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8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8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9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9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92" w14:textId="77777777" w:rsidR="00214CC2" w:rsidRPr="008677B1" w:rsidRDefault="006453C1" w:rsidP="005F005A">
            <w:pPr>
              <w:spacing w:after="0"/>
              <w:rPr>
                <w:rFonts w:ascii="Times New Roman" w:eastAsia="Times New Roman" w:hAnsi="Times New Roman" w:cs="Times New Roman"/>
                <w:sz w:val="20"/>
              </w:rPr>
            </w:pPr>
          </w:p>
        </w:tc>
      </w:tr>
      <w:tr w:rsidR="006222AF" w14:paraId="0716499B" w14:textId="77777777">
        <w:trPr>
          <w:trHeight w:val="300"/>
        </w:trPr>
        <w:tc>
          <w:tcPr>
            <w:tcW w:w="1036" w:type="dxa"/>
            <w:tcBorders>
              <w:top w:val="nil"/>
              <w:left w:val="nil"/>
              <w:bottom w:val="nil"/>
              <w:right w:val="nil"/>
            </w:tcBorders>
            <w:shd w:val="clear" w:color="auto" w:fill="auto"/>
            <w:noWrap/>
            <w:vAlign w:val="bottom"/>
            <w:hideMark/>
          </w:tcPr>
          <w:p w14:paraId="0716499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99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9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9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9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9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9A" w14:textId="77777777" w:rsidR="00214CC2" w:rsidRPr="008677B1" w:rsidRDefault="006453C1" w:rsidP="005F005A">
            <w:pPr>
              <w:spacing w:after="0"/>
              <w:rPr>
                <w:rFonts w:ascii="Times New Roman" w:eastAsia="Times New Roman" w:hAnsi="Times New Roman" w:cs="Times New Roman"/>
                <w:sz w:val="20"/>
              </w:rPr>
            </w:pPr>
          </w:p>
        </w:tc>
      </w:tr>
      <w:tr w:rsidR="006222AF" w14:paraId="071649A3" w14:textId="77777777">
        <w:trPr>
          <w:trHeight w:val="300"/>
        </w:trPr>
        <w:tc>
          <w:tcPr>
            <w:tcW w:w="1036" w:type="dxa"/>
            <w:tcBorders>
              <w:top w:val="nil"/>
              <w:left w:val="nil"/>
              <w:bottom w:val="nil"/>
              <w:right w:val="nil"/>
            </w:tcBorders>
            <w:shd w:val="clear" w:color="auto" w:fill="auto"/>
            <w:noWrap/>
            <w:vAlign w:val="bottom"/>
            <w:hideMark/>
          </w:tcPr>
          <w:p w14:paraId="0716499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99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9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9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A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A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A2" w14:textId="77777777" w:rsidR="00214CC2" w:rsidRPr="008677B1" w:rsidRDefault="006453C1" w:rsidP="005F005A">
            <w:pPr>
              <w:spacing w:after="0"/>
              <w:rPr>
                <w:rFonts w:ascii="Times New Roman" w:eastAsia="Times New Roman" w:hAnsi="Times New Roman" w:cs="Times New Roman"/>
                <w:sz w:val="20"/>
              </w:rPr>
            </w:pPr>
          </w:p>
        </w:tc>
      </w:tr>
      <w:tr w:rsidR="006222AF" w14:paraId="071649AB" w14:textId="77777777">
        <w:trPr>
          <w:trHeight w:val="300"/>
        </w:trPr>
        <w:tc>
          <w:tcPr>
            <w:tcW w:w="1036" w:type="dxa"/>
            <w:tcBorders>
              <w:top w:val="nil"/>
              <w:left w:val="nil"/>
              <w:bottom w:val="nil"/>
              <w:right w:val="nil"/>
            </w:tcBorders>
            <w:shd w:val="clear" w:color="auto" w:fill="auto"/>
            <w:noWrap/>
            <w:vAlign w:val="bottom"/>
            <w:hideMark/>
          </w:tcPr>
          <w:p w14:paraId="071649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9A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A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A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AA" w14:textId="77777777" w:rsidR="00214CC2" w:rsidRPr="008677B1" w:rsidRDefault="006453C1" w:rsidP="005F005A">
            <w:pPr>
              <w:spacing w:after="0"/>
              <w:rPr>
                <w:rFonts w:ascii="Times New Roman" w:eastAsia="Times New Roman" w:hAnsi="Times New Roman" w:cs="Times New Roman"/>
                <w:sz w:val="20"/>
              </w:rPr>
            </w:pPr>
          </w:p>
        </w:tc>
      </w:tr>
      <w:tr w:rsidR="006222AF" w14:paraId="071649B3" w14:textId="77777777">
        <w:trPr>
          <w:trHeight w:val="300"/>
        </w:trPr>
        <w:tc>
          <w:tcPr>
            <w:tcW w:w="1036" w:type="dxa"/>
            <w:tcBorders>
              <w:top w:val="nil"/>
              <w:left w:val="nil"/>
              <w:bottom w:val="nil"/>
              <w:right w:val="nil"/>
            </w:tcBorders>
            <w:shd w:val="clear" w:color="auto" w:fill="auto"/>
            <w:noWrap/>
            <w:vAlign w:val="bottom"/>
            <w:hideMark/>
          </w:tcPr>
          <w:p w14:paraId="071649A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9A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A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B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B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B2" w14:textId="77777777" w:rsidR="00214CC2" w:rsidRPr="008677B1" w:rsidRDefault="006453C1" w:rsidP="005F005A">
            <w:pPr>
              <w:spacing w:after="0"/>
              <w:rPr>
                <w:rFonts w:ascii="Times New Roman" w:eastAsia="Times New Roman" w:hAnsi="Times New Roman" w:cs="Times New Roman"/>
                <w:sz w:val="20"/>
              </w:rPr>
            </w:pPr>
          </w:p>
        </w:tc>
      </w:tr>
      <w:tr w:rsidR="006222AF" w14:paraId="071649BB" w14:textId="77777777">
        <w:trPr>
          <w:trHeight w:val="300"/>
        </w:trPr>
        <w:tc>
          <w:tcPr>
            <w:tcW w:w="1036" w:type="dxa"/>
            <w:tcBorders>
              <w:top w:val="nil"/>
              <w:left w:val="nil"/>
              <w:bottom w:val="nil"/>
              <w:right w:val="nil"/>
            </w:tcBorders>
            <w:shd w:val="clear" w:color="auto" w:fill="auto"/>
            <w:noWrap/>
            <w:vAlign w:val="bottom"/>
            <w:hideMark/>
          </w:tcPr>
          <w:p w14:paraId="071649B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9B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B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B7"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B8"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B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BA" w14:textId="77777777" w:rsidR="00214CC2" w:rsidRPr="008677B1" w:rsidRDefault="006453C1" w:rsidP="005F005A">
            <w:pPr>
              <w:spacing w:after="0"/>
              <w:rPr>
                <w:rFonts w:ascii="Times New Roman" w:eastAsia="Times New Roman" w:hAnsi="Times New Roman" w:cs="Times New Roman"/>
                <w:sz w:val="20"/>
              </w:rPr>
            </w:pPr>
          </w:p>
        </w:tc>
      </w:tr>
      <w:tr w:rsidR="006222AF" w14:paraId="071649C3" w14:textId="77777777">
        <w:trPr>
          <w:trHeight w:val="300"/>
        </w:trPr>
        <w:tc>
          <w:tcPr>
            <w:tcW w:w="1036" w:type="dxa"/>
            <w:tcBorders>
              <w:top w:val="nil"/>
              <w:left w:val="nil"/>
              <w:bottom w:val="nil"/>
              <w:right w:val="nil"/>
            </w:tcBorders>
            <w:shd w:val="clear" w:color="auto" w:fill="auto"/>
            <w:noWrap/>
            <w:vAlign w:val="bottom"/>
            <w:hideMark/>
          </w:tcPr>
          <w:p w14:paraId="071649BC"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9BD"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B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B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C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C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C2" w14:textId="77777777" w:rsidR="00214CC2" w:rsidRPr="008677B1" w:rsidRDefault="006453C1" w:rsidP="005F005A">
            <w:pPr>
              <w:spacing w:after="0"/>
              <w:rPr>
                <w:rFonts w:ascii="Times New Roman" w:eastAsia="Times New Roman" w:hAnsi="Times New Roman" w:cs="Times New Roman"/>
                <w:sz w:val="20"/>
              </w:rPr>
            </w:pPr>
          </w:p>
        </w:tc>
      </w:tr>
      <w:tr w:rsidR="006222AF" w14:paraId="071649CA" w14:textId="77777777">
        <w:trPr>
          <w:trHeight w:val="300"/>
        </w:trPr>
        <w:tc>
          <w:tcPr>
            <w:tcW w:w="2051" w:type="dxa"/>
            <w:gridSpan w:val="2"/>
            <w:tcBorders>
              <w:top w:val="nil"/>
              <w:left w:val="nil"/>
              <w:bottom w:val="nil"/>
              <w:right w:val="nil"/>
            </w:tcBorders>
            <w:shd w:val="clear" w:color="auto" w:fill="auto"/>
            <w:noWrap/>
            <w:vAlign w:val="bottom"/>
            <w:hideMark/>
          </w:tcPr>
          <w:p w14:paraId="071649C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9C5"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C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C7"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C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C9" w14:textId="77777777" w:rsidR="00214CC2" w:rsidRPr="008677B1" w:rsidRDefault="006453C1" w:rsidP="005F005A">
            <w:pPr>
              <w:spacing w:after="0"/>
              <w:rPr>
                <w:rFonts w:ascii="Times New Roman" w:eastAsia="Times New Roman" w:hAnsi="Times New Roman" w:cs="Times New Roman"/>
                <w:sz w:val="20"/>
              </w:rPr>
            </w:pPr>
          </w:p>
        </w:tc>
      </w:tr>
      <w:tr w:rsidR="006222AF" w14:paraId="071649D2" w14:textId="77777777">
        <w:trPr>
          <w:trHeight w:val="300"/>
        </w:trPr>
        <w:tc>
          <w:tcPr>
            <w:tcW w:w="1036" w:type="dxa"/>
            <w:tcBorders>
              <w:top w:val="nil"/>
              <w:left w:val="nil"/>
              <w:bottom w:val="nil"/>
              <w:right w:val="nil"/>
            </w:tcBorders>
            <w:shd w:val="clear" w:color="auto" w:fill="auto"/>
            <w:noWrap/>
            <w:vAlign w:val="bottom"/>
            <w:hideMark/>
          </w:tcPr>
          <w:p w14:paraId="071649C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C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C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CE"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9CF"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9D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D1" w14:textId="77777777" w:rsidR="00214CC2" w:rsidRPr="008677B1" w:rsidRDefault="006453C1" w:rsidP="005F005A">
            <w:pPr>
              <w:spacing w:after="0"/>
              <w:rPr>
                <w:rFonts w:ascii="Times New Roman" w:eastAsia="Times New Roman" w:hAnsi="Times New Roman" w:cs="Times New Roman"/>
                <w:sz w:val="20"/>
              </w:rPr>
            </w:pPr>
          </w:p>
        </w:tc>
      </w:tr>
      <w:tr w:rsidR="006222AF" w14:paraId="071649D5" w14:textId="77777777">
        <w:trPr>
          <w:trHeight w:val="300"/>
        </w:trPr>
        <w:tc>
          <w:tcPr>
            <w:tcW w:w="1036" w:type="dxa"/>
            <w:tcBorders>
              <w:top w:val="nil"/>
              <w:left w:val="nil"/>
              <w:bottom w:val="nil"/>
              <w:right w:val="nil"/>
            </w:tcBorders>
            <w:shd w:val="clear" w:color="auto" w:fill="auto"/>
            <w:noWrap/>
            <w:vAlign w:val="bottom"/>
            <w:hideMark/>
          </w:tcPr>
          <w:p w14:paraId="071649D3"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9D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Βουλ. Τροπολογία 1693/82 ως έχει   ΔΕΚΤΟ ΚΑΤΑ ΠΛΕΙΟΨΗΦΙΑ</w:t>
            </w:r>
          </w:p>
        </w:tc>
      </w:tr>
      <w:tr w:rsidR="006222AF" w14:paraId="071649DD" w14:textId="77777777">
        <w:trPr>
          <w:trHeight w:val="300"/>
        </w:trPr>
        <w:tc>
          <w:tcPr>
            <w:tcW w:w="1036" w:type="dxa"/>
            <w:tcBorders>
              <w:top w:val="nil"/>
              <w:left w:val="nil"/>
              <w:bottom w:val="nil"/>
              <w:right w:val="nil"/>
            </w:tcBorders>
            <w:shd w:val="clear" w:color="auto" w:fill="auto"/>
            <w:noWrap/>
            <w:vAlign w:val="bottom"/>
            <w:hideMark/>
          </w:tcPr>
          <w:p w14:paraId="071649D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9D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D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D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9D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D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DC" w14:textId="77777777" w:rsidR="00214CC2" w:rsidRPr="008677B1" w:rsidRDefault="006453C1" w:rsidP="005F005A">
            <w:pPr>
              <w:spacing w:after="0"/>
              <w:rPr>
                <w:rFonts w:ascii="Times New Roman" w:eastAsia="Times New Roman" w:hAnsi="Times New Roman" w:cs="Times New Roman"/>
                <w:sz w:val="20"/>
              </w:rPr>
            </w:pPr>
          </w:p>
        </w:tc>
      </w:tr>
      <w:tr w:rsidR="006222AF" w14:paraId="071649E5" w14:textId="77777777">
        <w:trPr>
          <w:trHeight w:val="300"/>
        </w:trPr>
        <w:tc>
          <w:tcPr>
            <w:tcW w:w="1036" w:type="dxa"/>
            <w:tcBorders>
              <w:top w:val="nil"/>
              <w:left w:val="nil"/>
              <w:bottom w:val="nil"/>
              <w:right w:val="nil"/>
            </w:tcBorders>
            <w:shd w:val="clear" w:color="auto" w:fill="auto"/>
            <w:noWrap/>
            <w:vAlign w:val="bottom"/>
            <w:hideMark/>
          </w:tcPr>
          <w:p w14:paraId="071649D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9D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E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E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9E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E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E4" w14:textId="77777777" w:rsidR="00214CC2" w:rsidRPr="008677B1" w:rsidRDefault="006453C1" w:rsidP="005F005A">
            <w:pPr>
              <w:spacing w:after="0"/>
              <w:rPr>
                <w:rFonts w:ascii="Times New Roman" w:eastAsia="Times New Roman" w:hAnsi="Times New Roman" w:cs="Times New Roman"/>
                <w:sz w:val="20"/>
              </w:rPr>
            </w:pPr>
          </w:p>
        </w:tc>
      </w:tr>
      <w:tr w:rsidR="006222AF" w14:paraId="071649ED" w14:textId="77777777">
        <w:trPr>
          <w:trHeight w:val="300"/>
        </w:trPr>
        <w:tc>
          <w:tcPr>
            <w:tcW w:w="1036" w:type="dxa"/>
            <w:tcBorders>
              <w:top w:val="nil"/>
              <w:left w:val="nil"/>
              <w:bottom w:val="nil"/>
              <w:right w:val="nil"/>
            </w:tcBorders>
            <w:shd w:val="clear" w:color="auto" w:fill="auto"/>
            <w:noWrap/>
            <w:vAlign w:val="bottom"/>
            <w:hideMark/>
          </w:tcPr>
          <w:p w14:paraId="071649E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9E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E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E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9E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E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EC" w14:textId="77777777" w:rsidR="00214CC2" w:rsidRPr="008677B1" w:rsidRDefault="006453C1" w:rsidP="005F005A">
            <w:pPr>
              <w:spacing w:after="0"/>
              <w:rPr>
                <w:rFonts w:ascii="Times New Roman" w:eastAsia="Times New Roman" w:hAnsi="Times New Roman" w:cs="Times New Roman"/>
                <w:sz w:val="20"/>
              </w:rPr>
            </w:pPr>
          </w:p>
        </w:tc>
      </w:tr>
      <w:tr w:rsidR="006222AF" w14:paraId="071649F5" w14:textId="77777777">
        <w:trPr>
          <w:trHeight w:val="300"/>
        </w:trPr>
        <w:tc>
          <w:tcPr>
            <w:tcW w:w="1036" w:type="dxa"/>
            <w:tcBorders>
              <w:top w:val="nil"/>
              <w:left w:val="nil"/>
              <w:bottom w:val="nil"/>
              <w:right w:val="nil"/>
            </w:tcBorders>
            <w:shd w:val="clear" w:color="auto" w:fill="auto"/>
            <w:noWrap/>
            <w:vAlign w:val="bottom"/>
            <w:hideMark/>
          </w:tcPr>
          <w:p w14:paraId="071649E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9E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F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F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9F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F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F4" w14:textId="77777777" w:rsidR="00214CC2" w:rsidRPr="008677B1" w:rsidRDefault="006453C1" w:rsidP="005F005A">
            <w:pPr>
              <w:spacing w:after="0"/>
              <w:rPr>
                <w:rFonts w:ascii="Times New Roman" w:eastAsia="Times New Roman" w:hAnsi="Times New Roman" w:cs="Times New Roman"/>
                <w:sz w:val="20"/>
              </w:rPr>
            </w:pPr>
          </w:p>
        </w:tc>
      </w:tr>
      <w:tr w:rsidR="006222AF" w14:paraId="071649FD" w14:textId="77777777">
        <w:trPr>
          <w:trHeight w:val="300"/>
        </w:trPr>
        <w:tc>
          <w:tcPr>
            <w:tcW w:w="1036" w:type="dxa"/>
            <w:tcBorders>
              <w:top w:val="nil"/>
              <w:left w:val="nil"/>
              <w:bottom w:val="nil"/>
              <w:right w:val="nil"/>
            </w:tcBorders>
            <w:shd w:val="clear" w:color="auto" w:fill="auto"/>
            <w:noWrap/>
            <w:vAlign w:val="bottom"/>
            <w:hideMark/>
          </w:tcPr>
          <w:p w14:paraId="071649F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9F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9F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F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9F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9F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9FC" w14:textId="77777777" w:rsidR="00214CC2" w:rsidRPr="008677B1" w:rsidRDefault="006453C1" w:rsidP="005F005A">
            <w:pPr>
              <w:spacing w:after="0"/>
              <w:rPr>
                <w:rFonts w:ascii="Times New Roman" w:eastAsia="Times New Roman" w:hAnsi="Times New Roman" w:cs="Times New Roman"/>
                <w:sz w:val="20"/>
              </w:rPr>
            </w:pPr>
          </w:p>
        </w:tc>
      </w:tr>
      <w:tr w:rsidR="006222AF" w14:paraId="07164A05" w14:textId="77777777">
        <w:trPr>
          <w:trHeight w:val="300"/>
        </w:trPr>
        <w:tc>
          <w:tcPr>
            <w:tcW w:w="1036" w:type="dxa"/>
            <w:tcBorders>
              <w:top w:val="nil"/>
              <w:left w:val="nil"/>
              <w:bottom w:val="nil"/>
              <w:right w:val="nil"/>
            </w:tcBorders>
            <w:shd w:val="clear" w:color="auto" w:fill="auto"/>
            <w:noWrap/>
            <w:vAlign w:val="bottom"/>
            <w:hideMark/>
          </w:tcPr>
          <w:p w14:paraId="071649F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9F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0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01"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02"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03"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04" w14:textId="77777777" w:rsidR="00214CC2" w:rsidRPr="008677B1" w:rsidRDefault="006453C1" w:rsidP="005F005A">
            <w:pPr>
              <w:spacing w:after="0"/>
              <w:rPr>
                <w:rFonts w:ascii="Times New Roman" w:eastAsia="Times New Roman" w:hAnsi="Times New Roman" w:cs="Times New Roman"/>
                <w:sz w:val="20"/>
              </w:rPr>
            </w:pPr>
          </w:p>
        </w:tc>
      </w:tr>
      <w:tr w:rsidR="006222AF" w14:paraId="07164A0D" w14:textId="77777777">
        <w:trPr>
          <w:trHeight w:val="300"/>
        </w:trPr>
        <w:tc>
          <w:tcPr>
            <w:tcW w:w="1036" w:type="dxa"/>
            <w:tcBorders>
              <w:top w:val="nil"/>
              <w:left w:val="nil"/>
              <w:bottom w:val="nil"/>
              <w:right w:val="nil"/>
            </w:tcBorders>
            <w:shd w:val="clear" w:color="auto" w:fill="auto"/>
            <w:noWrap/>
            <w:vAlign w:val="bottom"/>
            <w:hideMark/>
          </w:tcPr>
          <w:p w14:paraId="07164A06"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A07"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08"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09"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ΠΡΝ</w:t>
            </w:r>
          </w:p>
        </w:tc>
        <w:tc>
          <w:tcPr>
            <w:tcW w:w="222" w:type="dxa"/>
            <w:tcBorders>
              <w:top w:val="nil"/>
              <w:left w:val="nil"/>
              <w:bottom w:val="nil"/>
              <w:right w:val="nil"/>
            </w:tcBorders>
            <w:shd w:val="clear" w:color="auto" w:fill="auto"/>
            <w:noWrap/>
            <w:vAlign w:val="bottom"/>
            <w:hideMark/>
          </w:tcPr>
          <w:p w14:paraId="07164A0A"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0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0C" w14:textId="77777777" w:rsidR="00214CC2" w:rsidRPr="008677B1" w:rsidRDefault="006453C1" w:rsidP="005F005A">
            <w:pPr>
              <w:spacing w:after="0"/>
              <w:rPr>
                <w:rFonts w:ascii="Times New Roman" w:eastAsia="Times New Roman" w:hAnsi="Times New Roman" w:cs="Times New Roman"/>
                <w:sz w:val="20"/>
              </w:rPr>
            </w:pPr>
          </w:p>
        </w:tc>
      </w:tr>
      <w:tr w:rsidR="006222AF" w14:paraId="07164A14" w14:textId="77777777">
        <w:trPr>
          <w:trHeight w:val="300"/>
        </w:trPr>
        <w:tc>
          <w:tcPr>
            <w:tcW w:w="2051" w:type="dxa"/>
            <w:gridSpan w:val="2"/>
            <w:tcBorders>
              <w:top w:val="nil"/>
              <w:left w:val="nil"/>
              <w:bottom w:val="nil"/>
              <w:right w:val="nil"/>
            </w:tcBorders>
            <w:shd w:val="clear" w:color="auto" w:fill="auto"/>
            <w:noWrap/>
            <w:vAlign w:val="bottom"/>
            <w:hideMark/>
          </w:tcPr>
          <w:p w14:paraId="07164A0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A0F"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1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1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1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13" w14:textId="77777777" w:rsidR="00214CC2" w:rsidRPr="008677B1" w:rsidRDefault="006453C1" w:rsidP="005F005A">
            <w:pPr>
              <w:spacing w:after="0"/>
              <w:rPr>
                <w:rFonts w:ascii="Times New Roman" w:eastAsia="Times New Roman" w:hAnsi="Times New Roman" w:cs="Times New Roman"/>
                <w:sz w:val="20"/>
              </w:rPr>
            </w:pPr>
          </w:p>
        </w:tc>
      </w:tr>
      <w:tr w:rsidR="006222AF" w14:paraId="07164A1C" w14:textId="77777777">
        <w:trPr>
          <w:trHeight w:val="300"/>
        </w:trPr>
        <w:tc>
          <w:tcPr>
            <w:tcW w:w="1036" w:type="dxa"/>
            <w:tcBorders>
              <w:top w:val="nil"/>
              <w:left w:val="nil"/>
              <w:bottom w:val="nil"/>
              <w:right w:val="nil"/>
            </w:tcBorders>
            <w:shd w:val="clear" w:color="auto" w:fill="auto"/>
            <w:noWrap/>
            <w:vAlign w:val="bottom"/>
            <w:hideMark/>
          </w:tcPr>
          <w:p w14:paraId="07164A1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1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1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18"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A19"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A1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1B" w14:textId="77777777" w:rsidR="00214CC2" w:rsidRPr="008677B1" w:rsidRDefault="006453C1" w:rsidP="005F005A">
            <w:pPr>
              <w:spacing w:after="0"/>
              <w:rPr>
                <w:rFonts w:ascii="Times New Roman" w:eastAsia="Times New Roman" w:hAnsi="Times New Roman" w:cs="Times New Roman"/>
                <w:sz w:val="20"/>
              </w:rPr>
            </w:pPr>
          </w:p>
        </w:tc>
      </w:tr>
      <w:tr w:rsidR="006222AF" w14:paraId="07164A1F" w14:textId="77777777">
        <w:trPr>
          <w:trHeight w:val="300"/>
        </w:trPr>
        <w:tc>
          <w:tcPr>
            <w:tcW w:w="1036" w:type="dxa"/>
            <w:tcBorders>
              <w:top w:val="nil"/>
              <w:left w:val="nil"/>
              <w:bottom w:val="nil"/>
              <w:right w:val="nil"/>
            </w:tcBorders>
            <w:shd w:val="clear" w:color="auto" w:fill="auto"/>
            <w:noWrap/>
            <w:vAlign w:val="bottom"/>
            <w:hideMark/>
          </w:tcPr>
          <w:p w14:paraId="07164A1D"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A1E"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 xml:space="preserve">Βουλ. Τροπολογία 1695/84 ως έχει   ΔΕΚΤΟ ΚΑΤΑ </w:t>
            </w:r>
            <w:r w:rsidRPr="008677B1">
              <w:rPr>
                <w:rFonts w:ascii="Calibri" w:eastAsia="Times New Roman" w:hAnsi="Calibri" w:cs="Times New Roman"/>
                <w:color w:val="000000"/>
                <w:sz w:val="22"/>
                <w:szCs w:val="22"/>
              </w:rPr>
              <w:t>ΠΛΕΙΟΨΗΦΙΑ</w:t>
            </w:r>
          </w:p>
        </w:tc>
      </w:tr>
      <w:tr w:rsidR="006222AF" w14:paraId="07164A27" w14:textId="77777777">
        <w:trPr>
          <w:trHeight w:val="300"/>
        </w:trPr>
        <w:tc>
          <w:tcPr>
            <w:tcW w:w="1036" w:type="dxa"/>
            <w:tcBorders>
              <w:top w:val="nil"/>
              <w:left w:val="nil"/>
              <w:bottom w:val="nil"/>
              <w:right w:val="nil"/>
            </w:tcBorders>
            <w:shd w:val="clear" w:color="auto" w:fill="auto"/>
            <w:noWrap/>
            <w:vAlign w:val="bottom"/>
            <w:hideMark/>
          </w:tcPr>
          <w:p w14:paraId="07164A2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A2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2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2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2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2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26" w14:textId="77777777" w:rsidR="00214CC2" w:rsidRPr="008677B1" w:rsidRDefault="006453C1" w:rsidP="005F005A">
            <w:pPr>
              <w:spacing w:after="0"/>
              <w:rPr>
                <w:rFonts w:ascii="Times New Roman" w:eastAsia="Times New Roman" w:hAnsi="Times New Roman" w:cs="Times New Roman"/>
                <w:sz w:val="20"/>
              </w:rPr>
            </w:pPr>
          </w:p>
        </w:tc>
      </w:tr>
      <w:tr w:rsidR="006222AF" w14:paraId="07164A2F" w14:textId="77777777">
        <w:trPr>
          <w:trHeight w:val="300"/>
        </w:trPr>
        <w:tc>
          <w:tcPr>
            <w:tcW w:w="1036" w:type="dxa"/>
            <w:tcBorders>
              <w:top w:val="nil"/>
              <w:left w:val="nil"/>
              <w:bottom w:val="nil"/>
              <w:right w:val="nil"/>
            </w:tcBorders>
            <w:shd w:val="clear" w:color="auto" w:fill="auto"/>
            <w:noWrap/>
            <w:vAlign w:val="bottom"/>
            <w:hideMark/>
          </w:tcPr>
          <w:p w14:paraId="07164A2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A2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2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2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2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2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2E" w14:textId="77777777" w:rsidR="00214CC2" w:rsidRPr="008677B1" w:rsidRDefault="006453C1" w:rsidP="005F005A">
            <w:pPr>
              <w:spacing w:after="0"/>
              <w:rPr>
                <w:rFonts w:ascii="Times New Roman" w:eastAsia="Times New Roman" w:hAnsi="Times New Roman" w:cs="Times New Roman"/>
                <w:sz w:val="20"/>
              </w:rPr>
            </w:pPr>
          </w:p>
        </w:tc>
      </w:tr>
      <w:tr w:rsidR="006222AF" w14:paraId="07164A37" w14:textId="77777777">
        <w:trPr>
          <w:trHeight w:val="300"/>
        </w:trPr>
        <w:tc>
          <w:tcPr>
            <w:tcW w:w="1036" w:type="dxa"/>
            <w:tcBorders>
              <w:top w:val="nil"/>
              <w:left w:val="nil"/>
              <w:bottom w:val="nil"/>
              <w:right w:val="nil"/>
            </w:tcBorders>
            <w:shd w:val="clear" w:color="auto" w:fill="auto"/>
            <w:noWrap/>
            <w:vAlign w:val="bottom"/>
            <w:hideMark/>
          </w:tcPr>
          <w:p w14:paraId="07164A3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A3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3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3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3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3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36" w14:textId="77777777" w:rsidR="00214CC2" w:rsidRPr="008677B1" w:rsidRDefault="006453C1" w:rsidP="005F005A">
            <w:pPr>
              <w:spacing w:after="0"/>
              <w:rPr>
                <w:rFonts w:ascii="Times New Roman" w:eastAsia="Times New Roman" w:hAnsi="Times New Roman" w:cs="Times New Roman"/>
                <w:sz w:val="20"/>
              </w:rPr>
            </w:pPr>
          </w:p>
        </w:tc>
      </w:tr>
      <w:tr w:rsidR="006222AF" w14:paraId="07164A3F" w14:textId="77777777">
        <w:trPr>
          <w:trHeight w:val="300"/>
        </w:trPr>
        <w:tc>
          <w:tcPr>
            <w:tcW w:w="1036" w:type="dxa"/>
            <w:tcBorders>
              <w:top w:val="nil"/>
              <w:left w:val="nil"/>
              <w:bottom w:val="nil"/>
              <w:right w:val="nil"/>
            </w:tcBorders>
            <w:shd w:val="clear" w:color="auto" w:fill="auto"/>
            <w:noWrap/>
            <w:vAlign w:val="bottom"/>
            <w:hideMark/>
          </w:tcPr>
          <w:p w14:paraId="07164A3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A3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3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3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3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3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3E" w14:textId="77777777" w:rsidR="00214CC2" w:rsidRPr="008677B1" w:rsidRDefault="006453C1" w:rsidP="005F005A">
            <w:pPr>
              <w:spacing w:after="0"/>
              <w:rPr>
                <w:rFonts w:ascii="Times New Roman" w:eastAsia="Times New Roman" w:hAnsi="Times New Roman" w:cs="Times New Roman"/>
                <w:sz w:val="20"/>
              </w:rPr>
            </w:pPr>
          </w:p>
        </w:tc>
      </w:tr>
      <w:tr w:rsidR="006222AF" w14:paraId="07164A47" w14:textId="77777777">
        <w:trPr>
          <w:trHeight w:val="300"/>
        </w:trPr>
        <w:tc>
          <w:tcPr>
            <w:tcW w:w="1036" w:type="dxa"/>
            <w:tcBorders>
              <w:top w:val="nil"/>
              <w:left w:val="nil"/>
              <w:bottom w:val="nil"/>
              <w:right w:val="nil"/>
            </w:tcBorders>
            <w:shd w:val="clear" w:color="auto" w:fill="auto"/>
            <w:noWrap/>
            <w:vAlign w:val="bottom"/>
            <w:hideMark/>
          </w:tcPr>
          <w:p w14:paraId="07164A4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A4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4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4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4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4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46" w14:textId="77777777" w:rsidR="00214CC2" w:rsidRPr="008677B1" w:rsidRDefault="006453C1" w:rsidP="005F005A">
            <w:pPr>
              <w:spacing w:after="0"/>
              <w:rPr>
                <w:rFonts w:ascii="Times New Roman" w:eastAsia="Times New Roman" w:hAnsi="Times New Roman" w:cs="Times New Roman"/>
                <w:sz w:val="20"/>
              </w:rPr>
            </w:pPr>
          </w:p>
        </w:tc>
      </w:tr>
      <w:tr w:rsidR="006222AF" w14:paraId="07164A4F" w14:textId="77777777">
        <w:trPr>
          <w:trHeight w:val="300"/>
        </w:trPr>
        <w:tc>
          <w:tcPr>
            <w:tcW w:w="1036" w:type="dxa"/>
            <w:tcBorders>
              <w:top w:val="nil"/>
              <w:left w:val="nil"/>
              <w:bottom w:val="nil"/>
              <w:right w:val="nil"/>
            </w:tcBorders>
            <w:shd w:val="clear" w:color="auto" w:fill="auto"/>
            <w:noWrap/>
            <w:vAlign w:val="bottom"/>
            <w:hideMark/>
          </w:tcPr>
          <w:p w14:paraId="07164A4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A4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4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4B"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4C"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4D"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4E" w14:textId="77777777" w:rsidR="00214CC2" w:rsidRPr="008677B1" w:rsidRDefault="006453C1" w:rsidP="005F005A">
            <w:pPr>
              <w:spacing w:after="0"/>
              <w:rPr>
                <w:rFonts w:ascii="Times New Roman" w:eastAsia="Times New Roman" w:hAnsi="Times New Roman" w:cs="Times New Roman"/>
                <w:sz w:val="20"/>
              </w:rPr>
            </w:pPr>
          </w:p>
        </w:tc>
      </w:tr>
      <w:tr w:rsidR="006222AF" w14:paraId="07164A57" w14:textId="77777777">
        <w:trPr>
          <w:trHeight w:val="300"/>
        </w:trPr>
        <w:tc>
          <w:tcPr>
            <w:tcW w:w="1036" w:type="dxa"/>
            <w:tcBorders>
              <w:top w:val="nil"/>
              <w:left w:val="nil"/>
              <w:bottom w:val="nil"/>
              <w:right w:val="nil"/>
            </w:tcBorders>
            <w:shd w:val="clear" w:color="auto" w:fill="auto"/>
            <w:noWrap/>
            <w:vAlign w:val="bottom"/>
            <w:hideMark/>
          </w:tcPr>
          <w:p w14:paraId="07164A5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A51"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5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53"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54"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5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56" w14:textId="77777777" w:rsidR="00214CC2" w:rsidRPr="008677B1" w:rsidRDefault="006453C1" w:rsidP="005F005A">
            <w:pPr>
              <w:spacing w:after="0"/>
              <w:rPr>
                <w:rFonts w:ascii="Times New Roman" w:eastAsia="Times New Roman" w:hAnsi="Times New Roman" w:cs="Times New Roman"/>
                <w:sz w:val="20"/>
              </w:rPr>
            </w:pPr>
          </w:p>
        </w:tc>
      </w:tr>
      <w:tr w:rsidR="006222AF" w14:paraId="07164A5E" w14:textId="77777777">
        <w:trPr>
          <w:trHeight w:val="300"/>
        </w:trPr>
        <w:tc>
          <w:tcPr>
            <w:tcW w:w="2051" w:type="dxa"/>
            <w:gridSpan w:val="2"/>
            <w:tcBorders>
              <w:top w:val="nil"/>
              <w:left w:val="nil"/>
              <w:bottom w:val="nil"/>
              <w:right w:val="nil"/>
            </w:tcBorders>
            <w:shd w:val="clear" w:color="auto" w:fill="auto"/>
            <w:noWrap/>
            <w:vAlign w:val="bottom"/>
            <w:hideMark/>
          </w:tcPr>
          <w:p w14:paraId="07164A5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A59"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5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5B"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5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5D" w14:textId="77777777" w:rsidR="00214CC2" w:rsidRPr="008677B1" w:rsidRDefault="006453C1" w:rsidP="005F005A">
            <w:pPr>
              <w:spacing w:after="0"/>
              <w:rPr>
                <w:rFonts w:ascii="Times New Roman" w:eastAsia="Times New Roman" w:hAnsi="Times New Roman" w:cs="Times New Roman"/>
                <w:sz w:val="20"/>
              </w:rPr>
            </w:pPr>
          </w:p>
        </w:tc>
      </w:tr>
      <w:tr w:rsidR="006222AF" w14:paraId="07164A66" w14:textId="77777777">
        <w:trPr>
          <w:trHeight w:val="300"/>
        </w:trPr>
        <w:tc>
          <w:tcPr>
            <w:tcW w:w="1036" w:type="dxa"/>
            <w:tcBorders>
              <w:top w:val="nil"/>
              <w:left w:val="nil"/>
              <w:bottom w:val="nil"/>
              <w:right w:val="nil"/>
            </w:tcBorders>
            <w:shd w:val="clear" w:color="auto" w:fill="auto"/>
            <w:noWrap/>
            <w:vAlign w:val="bottom"/>
            <w:hideMark/>
          </w:tcPr>
          <w:p w14:paraId="07164A5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60"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6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62"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A63"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A6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65" w14:textId="77777777" w:rsidR="00214CC2" w:rsidRPr="008677B1" w:rsidRDefault="006453C1" w:rsidP="005F005A">
            <w:pPr>
              <w:spacing w:after="0"/>
              <w:rPr>
                <w:rFonts w:ascii="Times New Roman" w:eastAsia="Times New Roman" w:hAnsi="Times New Roman" w:cs="Times New Roman"/>
                <w:sz w:val="20"/>
              </w:rPr>
            </w:pPr>
          </w:p>
        </w:tc>
      </w:tr>
      <w:tr w:rsidR="006222AF" w14:paraId="07164A69" w14:textId="77777777">
        <w:trPr>
          <w:trHeight w:val="300"/>
        </w:trPr>
        <w:tc>
          <w:tcPr>
            <w:tcW w:w="1036" w:type="dxa"/>
            <w:tcBorders>
              <w:top w:val="nil"/>
              <w:left w:val="nil"/>
              <w:bottom w:val="nil"/>
              <w:right w:val="nil"/>
            </w:tcBorders>
            <w:shd w:val="clear" w:color="auto" w:fill="auto"/>
            <w:noWrap/>
            <w:vAlign w:val="bottom"/>
            <w:hideMark/>
          </w:tcPr>
          <w:p w14:paraId="07164A67" w14:textId="77777777" w:rsidR="00214CC2" w:rsidRPr="008677B1" w:rsidRDefault="006453C1" w:rsidP="005F005A">
            <w:pPr>
              <w:spacing w:after="0"/>
              <w:rPr>
                <w:rFonts w:ascii="Times New Roman" w:eastAsia="Times New Roman" w:hAnsi="Times New Roman" w:cs="Times New Roman"/>
                <w:sz w:val="20"/>
              </w:rPr>
            </w:pPr>
          </w:p>
        </w:tc>
        <w:tc>
          <w:tcPr>
            <w:tcW w:w="6139" w:type="dxa"/>
            <w:gridSpan w:val="6"/>
            <w:tcBorders>
              <w:top w:val="nil"/>
              <w:left w:val="nil"/>
              <w:bottom w:val="nil"/>
              <w:right w:val="nil"/>
            </w:tcBorders>
            <w:shd w:val="clear" w:color="auto" w:fill="auto"/>
            <w:noWrap/>
            <w:vAlign w:val="bottom"/>
            <w:hideMark/>
          </w:tcPr>
          <w:p w14:paraId="07164A68" w14:textId="77777777" w:rsidR="00214CC2" w:rsidRPr="008677B1" w:rsidRDefault="006453C1" w:rsidP="005F005A">
            <w:pPr>
              <w:spacing w:after="0"/>
              <w:rPr>
                <w:rFonts w:ascii="Calibri" w:eastAsia="Times New Roman" w:hAnsi="Calibri" w:cs="Times New Roman"/>
                <w:color w:val="000000"/>
                <w:sz w:val="22"/>
                <w:szCs w:val="22"/>
              </w:rPr>
            </w:pPr>
            <w:r>
              <w:rPr>
                <w:rFonts w:ascii="Calibri" w:eastAsia="Times New Roman" w:hAnsi="Calibri" w:cs="Times New Roman"/>
                <w:color w:val="000000"/>
                <w:sz w:val="22"/>
                <w:szCs w:val="22"/>
              </w:rPr>
              <w:t>Ακροτελεύτιο Άρθρο ω</w:t>
            </w:r>
            <w:r w:rsidRPr="008677B1">
              <w:rPr>
                <w:rFonts w:ascii="Calibri" w:eastAsia="Times New Roman" w:hAnsi="Calibri" w:cs="Times New Roman"/>
                <w:color w:val="000000"/>
                <w:sz w:val="22"/>
                <w:szCs w:val="22"/>
              </w:rPr>
              <w:t>ς έχει   ΔΕΚΤΟ ΚΑΤΑ ΠΛΕΙΟΨΗΦΙΑ</w:t>
            </w:r>
          </w:p>
        </w:tc>
      </w:tr>
      <w:tr w:rsidR="006222AF" w14:paraId="07164A71" w14:textId="77777777">
        <w:trPr>
          <w:trHeight w:val="300"/>
        </w:trPr>
        <w:tc>
          <w:tcPr>
            <w:tcW w:w="1036" w:type="dxa"/>
            <w:tcBorders>
              <w:top w:val="nil"/>
              <w:left w:val="nil"/>
              <w:bottom w:val="nil"/>
              <w:right w:val="nil"/>
            </w:tcBorders>
            <w:shd w:val="clear" w:color="auto" w:fill="auto"/>
            <w:noWrap/>
            <w:vAlign w:val="bottom"/>
            <w:hideMark/>
          </w:tcPr>
          <w:p w14:paraId="07164A6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A6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6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6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6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6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70" w14:textId="77777777" w:rsidR="00214CC2" w:rsidRPr="008677B1" w:rsidRDefault="006453C1" w:rsidP="005F005A">
            <w:pPr>
              <w:spacing w:after="0"/>
              <w:rPr>
                <w:rFonts w:ascii="Times New Roman" w:eastAsia="Times New Roman" w:hAnsi="Times New Roman" w:cs="Times New Roman"/>
                <w:sz w:val="20"/>
              </w:rPr>
            </w:pPr>
          </w:p>
        </w:tc>
      </w:tr>
      <w:tr w:rsidR="006222AF" w14:paraId="07164A79" w14:textId="77777777">
        <w:trPr>
          <w:trHeight w:val="300"/>
        </w:trPr>
        <w:tc>
          <w:tcPr>
            <w:tcW w:w="1036" w:type="dxa"/>
            <w:tcBorders>
              <w:top w:val="nil"/>
              <w:left w:val="nil"/>
              <w:bottom w:val="nil"/>
              <w:right w:val="nil"/>
            </w:tcBorders>
            <w:shd w:val="clear" w:color="auto" w:fill="auto"/>
            <w:noWrap/>
            <w:vAlign w:val="bottom"/>
            <w:hideMark/>
          </w:tcPr>
          <w:p w14:paraId="07164A7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A7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7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7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7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7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78" w14:textId="77777777" w:rsidR="00214CC2" w:rsidRPr="008677B1" w:rsidRDefault="006453C1" w:rsidP="005F005A">
            <w:pPr>
              <w:spacing w:after="0"/>
              <w:rPr>
                <w:rFonts w:ascii="Times New Roman" w:eastAsia="Times New Roman" w:hAnsi="Times New Roman" w:cs="Times New Roman"/>
                <w:sz w:val="20"/>
              </w:rPr>
            </w:pPr>
          </w:p>
        </w:tc>
      </w:tr>
      <w:tr w:rsidR="006222AF" w14:paraId="07164A81" w14:textId="77777777">
        <w:trPr>
          <w:trHeight w:val="300"/>
        </w:trPr>
        <w:tc>
          <w:tcPr>
            <w:tcW w:w="1036" w:type="dxa"/>
            <w:tcBorders>
              <w:top w:val="nil"/>
              <w:left w:val="nil"/>
              <w:bottom w:val="nil"/>
              <w:right w:val="nil"/>
            </w:tcBorders>
            <w:shd w:val="clear" w:color="auto" w:fill="auto"/>
            <w:noWrap/>
            <w:vAlign w:val="bottom"/>
            <w:hideMark/>
          </w:tcPr>
          <w:p w14:paraId="07164A7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A7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7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7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7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7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80" w14:textId="77777777" w:rsidR="00214CC2" w:rsidRPr="008677B1" w:rsidRDefault="006453C1" w:rsidP="005F005A">
            <w:pPr>
              <w:spacing w:after="0"/>
              <w:rPr>
                <w:rFonts w:ascii="Times New Roman" w:eastAsia="Times New Roman" w:hAnsi="Times New Roman" w:cs="Times New Roman"/>
                <w:sz w:val="20"/>
              </w:rPr>
            </w:pPr>
          </w:p>
        </w:tc>
      </w:tr>
      <w:tr w:rsidR="006222AF" w14:paraId="07164A89" w14:textId="77777777">
        <w:trPr>
          <w:trHeight w:val="300"/>
        </w:trPr>
        <w:tc>
          <w:tcPr>
            <w:tcW w:w="1036" w:type="dxa"/>
            <w:tcBorders>
              <w:top w:val="nil"/>
              <w:left w:val="nil"/>
              <w:bottom w:val="nil"/>
              <w:right w:val="nil"/>
            </w:tcBorders>
            <w:shd w:val="clear" w:color="auto" w:fill="auto"/>
            <w:noWrap/>
            <w:vAlign w:val="bottom"/>
            <w:hideMark/>
          </w:tcPr>
          <w:p w14:paraId="07164A8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A8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8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8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8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8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88" w14:textId="77777777" w:rsidR="00214CC2" w:rsidRPr="008677B1" w:rsidRDefault="006453C1" w:rsidP="005F005A">
            <w:pPr>
              <w:spacing w:after="0"/>
              <w:rPr>
                <w:rFonts w:ascii="Times New Roman" w:eastAsia="Times New Roman" w:hAnsi="Times New Roman" w:cs="Times New Roman"/>
                <w:sz w:val="20"/>
              </w:rPr>
            </w:pPr>
          </w:p>
        </w:tc>
      </w:tr>
      <w:tr w:rsidR="006222AF" w14:paraId="07164A91" w14:textId="77777777">
        <w:trPr>
          <w:trHeight w:val="300"/>
        </w:trPr>
        <w:tc>
          <w:tcPr>
            <w:tcW w:w="1036" w:type="dxa"/>
            <w:tcBorders>
              <w:top w:val="nil"/>
              <w:left w:val="nil"/>
              <w:bottom w:val="nil"/>
              <w:right w:val="nil"/>
            </w:tcBorders>
            <w:shd w:val="clear" w:color="auto" w:fill="auto"/>
            <w:noWrap/>
            <w:vAlign w:val="bottom"/>
            <w:hideMark/>
          </w:tcPr>
          <w:p w14:paraId="07164A8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A8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8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8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8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8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90" w14:textId="77777777" w:rsidR="00214CC2" w:rsidRPr="008677B1" w:rsidRDefault="006453C1" w:rsidP="005F005A">
            <w:pPr>
              <w:spacing w:after="0"/>
              <w:rPr>
                <w:rFonts w:ascii="Times New Roman" w:eastAsia="Times New Roman" w:hAnsi="Times New Roman" w:cs="Times New Roman"/>
                <w:sz w:val="20"/>
              </w:rPr>
            </w:pPr>
          </w:p>
        </w:tc>
      </w:tr>
      <w:tr w:rsidR="006222AF" w14:paraId="07164A99" w14:textId="77777777">
        <w:trPr>
          <w:trHeight w:val="300"/>
        </w:trPr>
        <w:tc>
          <w:tcPr>
            <w:tcW w:w="1036" w:type="dxa"/>
            <w:tcBorders>
              <w:top w:val="nil"/>
              <w:left w:val="nil"/>
              <w:bottom w:val="nil"/>
              <w:right w:val="nil"/>
            </w:tcBorders>
            <w:shd w:val="clear" w:color="auto" w:fill="auto"/>
            <w:noWrap/>
            <w:vAlign w:val="bottom"/>
            <w:hideMark/>
          </w:tcPr>
          <w:p w14:paraId="07164A9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A9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9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9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96"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9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98" w14:textId="77777777" w:rsidR="00214CC2" w:rsidRPr="008677B1" w:rsidRDefault="006453C1" w:rsidP="005F005A">
            <w:pPr>
              <w:spacing w:after="0"/>
              <w:rPr>
                <w:rFonts w:ascii="Times New Roman" w:eastAsia="Times New Roman" w:hAnsi="Times New Roman" w:cs="Times New Roman"/>
                <w:sz w:val="20"/>
              </w:rPr>
            </w:pPr>
          </w:p>
        </w:tc>
      </w:tr>
      <w:tr w:rsidR="006222AF" w14:paraId="07164AA1" w14:textId="77777777">
        <w:trPr>
          <w:trHeight w:val="300"/>
        </w:trPr>
        <w:tc>
          <w:tcPr>
            <w:tcW w:w="1036" w:type="dxa"/>
            <w:tcBorders>
              <w:top w:val="nil"/>
              <w:left w:val="nil"/>
              <w:bottom w:val="nil"/>
              <w:right w:val="nil"/>
            </w:tcBorders>
            <w:shd w:val="clear" w:color="auto" w:fill="auto"/>
            <w:noWrap/>
            <w:vAlign w:val="bottom"/>
            <w:hideMark/>
          </w:tcPr>
          <w:p w14:paraId="07164A9A"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A9B"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9C"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9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9E"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9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A0" w14:textId="77777777" w:rsidR="00214CC2" w:rsidRPr="008677B1" w:rsidRDefault="006453C1" w:rsidP="005F005A">
            <w:pPr>
              <w:spacing w:after="0"/>
              <w:rPr>
                <w:rFonts w:ascii="Times New Roman" w:eastAsia="Times New Roman" w:hAnsi="Times New Roman" w:cs="Times New Roman"/>
                <w:sz w:val="20"/>
              </w:rPr>
            </w:pPr>
          </w:p>
        </w:tc>
      </w:tr>
      <w:tr w:rsidR="006222AF" w14:paraId="07164AA8" w14:textId="77777777">
        <w:trPr>
          <w:trHeight w:val="300"/>
        </w:trPr>
        <w:tc>
          <w:tcPr>
            <w:tcW w:w="2051" w:type="dxa"/>
            <w:gridSpan w:val="2"/>
            <w:tcBorders>
              <w:top w:val="nil"/>
              <w:left w:val="nil"/>
              <w:bottom w:val="nil"/>
              <w:right w:val="nil"/>
            </w:tcBorders>
            <w:shd w:val="clear" w:color="auto" w:fill="auto"/>
            <w:noWrap/>
            <w:vAlign w:val="bottom"/>
            <w:hideMark/>
          </w:tcPr>
          <w:p w14:paraId="07164AA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AA3"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A4"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A5"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A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A7" w14:textId="77777777" w:rsidR="00214CC2" w:rsidRPr="008677B1" w:rsidRDefault="006453C1" w:rsidP="005F005A">
            <w:pPr>
              <w:spacing w:after="0"/>
              <w:rPr>
                <w:rFonts w:ascii="Times New Roman" w:eastAsia="Times New Roman" w:hAnsi="Times New Roman" w:cs="Times New Roman"/>
                <w:sz w:val="20"/>
              </w:rPr>
            </w:pPr>
          </w:p>
        </w:tc>
      </w:tr>
      <w:tr w:rsidR="006222AF" w14:paraId="07164AB0" w14:textId="77777777">
        <w:trPr>
          <w:trHeight w:val="300"/>
        </w:trPr>
        <w:tc>
          <w:tcPr>
            <w:tcW w:w="1036" w:type="dxa"/>
            <w:tcBorders>
              <w:top w:val="nil"/>
              <w:left w:val="nil"/>
              <w:bottom w:val="nil"/>
              <w:right w:val="nil"/>
            </w:tcBorders>
            <w:shd w:val="clear" w:color="auto" w:fill="auto"/>
            <w:noWrap/>
            <w:vAlign w:val="bottom"/>
            <w:hideMark/>
          </w:tcPr>
          <w:p w14:paraId="07164AA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A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AB"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AC"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AAD"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AAE"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AF" w14:textId="77777777" w:rsidR="00214CC2" w:rsidRPr="008677B1" w:rsidRDefault="006453C1" w:rsidP="005F005A">
            <w:pPr>
              <w:spacing w:after="0"/>
              <w:rPr>
                <w:rFonts w:ascii="Times New Roman" w:eastAsia="Times New Roman" w:hAnsi="Times New Roman" w:cs="Times New Roman"/>
                <w:sz w:val="20"/>
              </w:rPr>
            </w:pPr>
          </w:p>
        </w:tc>
      </w:tr>
      <w:tr w:rsidR="006222AF" w14:paraId="07164AB4" w14:textId="77777777">
        <w:trPr>
          <w:trHeight w:val="300"/>
        </w:trPr>
        <w:tc>
          <w:tcPr>
            <w:tcW w:w="1036" w:type="dxa"/>
            <w:tcBorders>
              <w:top w:val="nil"/>
              <w:left w:val="nil"/>
              <w:bottom w:val="nil"/>
              <w:right w:val="nil"/>
            </w:tcBorders>
            <w:shd w:val="clear" w:color="auto" w:fill="auto"/>
            <w:noWrap/>
            <w:vAlign w:val="bottom"/>
            <w:hideMark/>
          </w:tcPr>
          <w:p w14:paraId="07164AB1" w14:textId="77777777" w:rsidR="00214CC2" w:rsidRPr="008677B1" w:rsidRDefault="006453C1" w:rsidP="005F005A">
            <w:pPr>
              <w:spacing w:after="0"/>
              <w:rPr>
                <w:rFonts w:ascii="Times New Roman" w:eastAsia="Times New Roman" w:hAnsi="Times New Roman" w:cs="Times New Roman"/>
                <w:sz w:val="20"/>
              </w:rPr>
            </w:pPr>
          </w:p>
        </w:tc>
        <w:tc>
          <w:tcPr>
            <w:tcW w:w="5124" w:type="dxa"/>
            <w:gridSpan w:val="5"/>
            <w:tcBorders>
              <w:top w:val="nil"/>
              <w:left w:val="nil"/>
              <w:bottom w:val="nil"/>
              <w:right w:val="nil"/>
            </w:tcBorders>
            <w:shd w:val="clear" w:color="auto" w:fill="auto"/>
            <w:noWrap/>
            <w:vAlign w:val="bottom"/>
            <w:hideMark/>
          </w:tcPr>
          <w:p w14:paraId="07164AB2"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Επί του συνόλου   ΔΕΚΤΟ ΚΑΤΑ ΠΛΕΙΟΨΗΦΙΑ</w:t>
            </w:r>
          </w:p>
        </w:tc>
        <w:tc>
          <w:tcPr>
            <w:tcW w:w="1015" w:type="dxa"/>
            <w:tcBorders>
              <w:top w:val="nil"/>
              <w:left w:val="nil"/>
              <w:bottom w:val="nil"/>
              <w:right w:val="nil"/>
            </w:tcBorders>
            <w:shd w:val="clear" w:color="auto" w:fill="auto"/>
            <w:noWrap/>
            <w:vAlign w:val="bottom"/>
            <w:hideMark/>
          </w:tcPr>
          <w:p w14:paraId="07164AB3" w14:textId="77777777" w:rsidR="00214CC2" w:rsidRPr="008677B1" w:rsidRDefault="006453C1" w:rsidP="005F005A">
            <w:pPr>
              <w:spacing w:after="0"/>
              <w:rPr>
                <w:rFonts w:ascii="Calibri" w:eastAsia="Times New Roman" w:hAnsi="Calibri" w:cs="Times New Roman"/>
                <w:color w:val="000000"/>
                <w:sz w:val="22"/>
                <w:szCs w:val="22"/>
              </w:rPr>
            </w:pPr>
          </w:p>
        </w:tc>
      </w:tr>
      <w:tr w:rsidR="006222AF" w14:paraId="07164ABC" w14:textId="77777777">
        <w:trPr>
          <w:trHeight w:val="300"/>
        </w:trPr>
        <w:tc>
          <w:tcPr>
            <w:tcW w:w="1036" w:type="dxa"/>
            <w:tcBorders>
              <w:top w:val="nil"/>
              <w:left w:val="nil"/>
              <w:bottom w:val="nil"/>
              <w:right w:val="nil"/>
            </w:tcBorders>
            <w:shd w:val="clear" w:color="auto" w:fill="auto"/>
            <w:noWrap/>
            <w:vAlign w:val="bottom"/>
            <w:hideMark/>
          </w:tcPr>
          <w:p w14:paraId="07164AB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ΣΥΡΙΖΑ:</w:t>
            </w:r>
          </w:p>
        </w:tc>
        <w:tc>
          <w:tcPr>
            <w:tcW w:w="1015" w:type="dxa"/>
            <w:tcBorders>
              <w:top w:val="nil"/>
              <w:left w:val="nil"/>
              <w:bottom w:val="nil"/>
              <w:right w:val="nil"/>
            </w:tcBorders>
            <w:shd w:val="clear" w:color="auto" w:fill="auto"/>
            <w:noWrap/>
            <w:vAlign w:val="bottom"/>
            <w:hideMark/>
          </w:tcPr>
          <w:p w14:paraId="07164AB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B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B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B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B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BB" w14:textId="77777777" w:rsidR="00214CC2" w:rsidRPr="008677B1" w:rsidRDefault="006453C1" w:rsidP="005F005A">
            <w:pPr>
              <w:spacing w:after="0"/>
              <w:rPr>
                <w:rFonts w:ascii="Times New Roman" w:eastAsia="Times New Roman" w:hAnsi="Times New Roman" w:cs="Times New Roman"/>
                <w:sz w:val="20"/>
              </w:rPr>
            </w:pPr>
          </w:p>
        </w:tc>
      </w:tr>
      <w:tr w:rsidR="006222AF" w14:paraId="07164AC4" w14:textId="77777777">
        <w:trPr>
          <w:trHeight w:val="300"/>
        </w:trPr>
        <w:tc>
          <w:tcPr>
            <w:tcW w:w="1036" w:type="dxa"/>
            <w:tcBorders>
              <w:top w:val="nil"/>
              <w:left w:val="nil"/>
              <w:bottom w:val="nil"/>
              <w:right w:val="nil"/>
            </w:tcBorders>
            <w:shd w:val="clear" w:color="auto" w:fill="auto"/>
            <w:noWrap/>
            <w:vAlign w:val="bottom"/>
            <w:hideMark/>
          </w:tcPr>
          <w:p w14:paraId="07164AB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Ν.Δ:</w:t>
            </w:r>
          </w:p>
        </w:tc>
        <w:tc>
          <w:tcPr>
            <w:tcW w:w="1015" w:type="dxa"/>
            <w:tcBorders>
              <w:top w:val="nil"/>
              <w:left w:val="nil"/>
              <w:bottom w:val="nil"/>
              <w:right w:val="nil"/>
            </w:tcBorders>
            <w:shd w:val="clear" w:color="auto" w:fill="auto"/>
            <w:noWrap/>
            <w:vAlign w:val="bottom"/>
            <w:hideMark/>
          </w:tcPr>
          <w:p w14:paraId="07164AB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B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C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C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C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C3" w14:textId="77777777" w:rsidR="00214CC2" w:rsidRPr="008677B1" w:rsidRDefault="006453C1" w:rsidP="005F005A">
            <w:pPr>
              <w:spacing w:after="0"/>
              <w:rPr>
                <w:rFonts w:ascii="Times New Roman" w:eastAsia="Times New Roman" w:hAnsi="Times New Roman" w:cs="Times New Roman"/>
                <w:sz w:val="20"/>
              </w:rPr>
            </w:pPr>
          </w:p>
        </w:tc>
      </w:tr>
      <w:tr w:rsidR="006222AF" w14:paraId="07164ACC" w14:textId="77777777">
        <w:trPr>
          <w:trHeight w:val="300"/>
        </w:trPr>
        <w:tc>
          <w:tcPr>
            <w:tcW w:w="1036" w:type="dxa"/>
            <w:tcBorders>
              <w:top w:val="nil"/>
              <w:left w:val="nil"/>
              <w:bottom w:val="nil"/>
              <w:right w:val="nil"/>
            </w:tcBorders>
            <w:shd w:val="clear" w:color="auto" w:fill="auto"/>
            <w:noWrap/>
            <w:vAlign w:val="bottom"/>
            <w:hideMark/>
          </w:tcPr>
          <w:p w14:paraId="07164AC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ΔΗ.ΣΥ:</w:t>
            </w:r>
          </w:p>
        </w:tc>
        <w:tc>
          <w:tcPr>
            <w:tcW w:w="1015" w:type="dxa"/>
            <w:tcBorders>
              <w:top w:val="nil"/>
              <w:left w:val="nil"/>
              <w:bottom w:val="nil"/>
              <w:right w:val="nil"/>
            </w:tcBorders>
            <w:shd w:val="clear" w:color="auto" w:fill="auto"/>
            <w:noWrap/>
            <w:vAlign w:val="bottom"/>
            <w:hideMark/>
          </w:tcPr>
          <w:p w14:paraId="07164AC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C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C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C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C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CB" w14:textId="77777777" w:rsidR="00214CC2" w:rsidRPr="008677B1" w:rsidRDefault="006453C1" w:rsidP="005F005A">
            <w:pPr>
              <w:spacing w:after="0"/>
              <w:rPr>
                <w:rFonts w:ascii="Times New Roman" w:eastAsia="Times New Roman" w:hAnsi="Times New Roman" w:cs="Times New Roman"/>
                <w:sz w:val="20"/>
              </w:rPr>
            </w:pPr>
          </w:p>
        </w:tc>
      </w:tr>
      <w:tr w:rsidR="006222AF" w14:paraId="07164AD4" w14:textId="77777777">
        <w:trPr>
          <w:trHeight w:val="300"/>
        </w:trPr>
        <w:tc>
          <w:tcPr>
            <w:tcW w:w="1036" w:type="dxa"/>
            <w:tcBorders>
              <w:top w:val="nil"/>
              <w:left w:val="nil"/>
              <w:bottom w:val="nil"/>
              <w:right w:val="nil"/>
            </w:tcBorders>
            <w:shd w:val="clear" w:color="auto" w:fill="auto"/>
            <w:noWrap/>
            <w:vAlign w:val="bottom"/>
            <w:hideMark/>
          </w:tcPr>
          <w:p w14:paraId="07164AC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Χ.Α:</w:t>
            </w:r>
          </w:p>
        </w:tc>
        <w:tc>
          <w:tcPr>
            <w:tcW w:w="1015" w:type="dxa"/>
            <w:tcBorders>
              <w:top w:val="nil"/>
              <w:left w:val="nil"/>
              <w:bottom w:val="nil"/>
              <w:right w:val="nil"/>
            </w:tcBorders>
            <w:shd w:val="clear" w:color="auto" w:fill="auto"/>
            <w:noWrap/>
            <w:vAlign w:val="bottom"/>
            <w:hideMark/>
          </w:tcPr>
          <w:p w14:paraId="07164AC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C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D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D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D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D3" w14:textId="77777777" w:rsidR="00214CC2" w:rsidRPr="008677B1" w:rsidRDefault="006453C1" w:rsidP="005F005A">
            <w:pPr>
              <w:spacing w:after="0"/>
              <w:rPr>
                <w:rFonts w:ascii="Times New Roman" w:eastAsia="Times New Roman" w:hAnsi="Times New Roman" w:cs="Times New Roman"/>
                <w:sz w:val="20"/>
              </w:rPr>
            </w:pPr>
          </w:p>
        </w:tc>
      </w:tr>
      <w:tr w:rsidR="006222AF" w14:paraId="07164ADC" w14:textId="77777777">
        <w:trPr>
          <w:trHeight w:val="300"/>
        </w:trPr>
        <w:tc>
          <w:tcPr>
            <w:tcW w:w="1036" w:type="dxa"/>
            <w:tcBorders>
              <w:top w:val="nil"/>
              <w:left w:val="nil"/>
              <w:bottom w:val="nil"/>
              <w:right w:val="nil"/>
            </w:tcBorders>
            <w:shd w:val="clear" w:color="auto" w:fill="auto"/>
            <w:noWrap/>
            <w:vAlign w:val="bottom"/>
            <w:hideMark/>
          </w:tcPr>
          <w:p w14:paraId="07164AD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Κ.Κ.Ε:</w:t>
            </w:r>
          </w:p>
        </w:tc>
        <w:tc>
          <w:tcPr>
            <w:tcW w:w="1015" w:type="dxa"/>
            <w:tcBorders>
              <w:top w:val="nil"/>
              <w:left w:val="nil"/>
              <w:bottom w:val="nil"/>
              <w:right w:val="nil"/>
            </w:tcBorders>
            <w:shd w:val="clear" w:color="auto" w:fill="auto"/>
            <w:noWrap/>
            <w:vAlign w:val="bottom"/>
            <w:hideMark/>
          </w:tcPr>
          <w:p w14:paraId="07164AD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D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D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D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D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DB" w14:textId="77777777" w:rsidR="00214CC2" w:rsidRPr="008677B1" w:rsidRDefault="006453C1" w:rsidP="005F005A">
            <w:pPr>
              <w:spacing w:after="0"/>
              <w:rPr>
                <w:rFonts w:ascii="Times New Roman" w:eastAsia="Times New Roman" w:hAnsi="Times New Roman" w:cs="Times New Roman"/>
                <w:sz w:val="20"/>
              </w:rPr>
            </w:pPr>
          </w:p>
        </w:tc>
      </w:tr>
      <w:tr w:rsidR="006222AF" w14:paraId="07164AE4" w14:textId="77777777">
        <w:trPr>
          <w:trHeight w:val="300"/>
        </w:trPr>
        <w:tc>
          <w:tcPr>
            <w:tcW w:w="1036" w:type="dxa"/>
            <w:tcBorders>
              <w:top w:val="nil"/>
              <w:left w:val="nil"/>
              <w:bottom w:val="nil"/>
              <w:right w:val="nil"/>
            </w:tcBorders>
            <w:shd w:val="clear" w:color="auto" w:fill="auto"/>
            <w:noWrap/>
            <w:vAlign w:val="bottom"/>
            <w:hideMark/>
          </w:tcPr>
          <w:p w14:paraId="07164AD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ΑΝ.ΕΛ:</w:t>
            </w:r>
          </w:p>
        </w:tc>
        <w:tc>
          <w:tcPr>
            <w:tcW w:w="1015" w:type="dxa"/>
            <w:tcBorders>
              <w:top w:val="nil"/>
              <w:left w:val="nil"/>
              <w:bottom w:val="nil"/>
              <w:right w:val="nil"/>
            </w:tcBorders>
            <w:shd w:val="clear" w:color="auto" w:fill="auto"/>
            <w:noWrap/>
            <w:vAlign w:val="bottom"/>
            <w:hideMark/>
          </w:tcPr>
          <w:p w14:paraId="07164AD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DF"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E0"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ΝΑΙ</w:t>
            </w:r>
          </w:p>
        </w:tc>
        <w:tc>
          <w:tcPr>
            <w:tcW w:w="222" w:type="dxa"/>
            <w:tcBorders>
              <w:top w:val="nil"/>
              <w:left w:val="nil"/>
              <w:bottom w:val="nil"/>
              <w:right w:val="nil"/>
            </w:tcBorders>
            <w:shd w:val="clear" w:color="auto" w:fill="auto"/>
            <w:noWrap/>
            <w:vAlign w:val="bottom"/>
            <w:hideMark/>
          </w:tcPr>
          <w:p w14:paraId="07164AE1"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E2"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E3" w14:textId="77777777" w:rsidR="00214CC2" w:rsidRPr="008677B1" w:rsidRDefault="006453C1" w:rsidP="005F005A">
            <w:pPr>
              <w:spacing w:after="0"/>
              <w:rPr>
                <w:rFonts w:ascii="Times New Roman" w:eastAsia="Times New Roman" w:hAnsi="Times New Roman" w:cs="Times New Roman"/>
                <w:sz w:val="20"/>
              </w:rPr>
            </w:pPr>
          </w:p>
        </w:tc>
      </w:tr>
      <w:tr w:rsidR="006222AF" w14:paraId="07164AEC" w14:textId="77777777">
        <w:trPr>
          <w:trHeight w:val="300"/>
        </w:trPr>
        <w:tc>
          <w:tcPr>
            <w:tcW w:w="1036" w:type="dxa"/>
            <w:tcBorders>
              <w:top w:val="nil"/>
              <w:left w:val="nil"/>
              <w:bottom w:val="nil"/>
              <w:right w:val="nil"/>
            </w:tcBorders>
            <w:shd w:val="clear" w:color="auto" w:fill="auto"/>
            <w:noWrap/>
            <w:vAlign w:val="bottom"/>
            <w:hideMark/>
          </w:tcPr>
          <w:p w14:paraId="07164AE5"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ΠΟΤΑΜΙ:</w:t>
            </w:r>
          </w:p>
        </w:tc>
        <w:tc>
          <w:tcPr>
            <w:tcW w:w="1015" w:type="dxa"/>
            <w:tcBorders>
              <w:top w:val="nil"/>
              <w:left w:val="nil"/>
              <w:bottom w:val="nil"/>
              <w:right w:val="nil"/>
            </w:tcBorders>
            <w:shd w:val="clear" w:color="auto" w:fill="auto"/>
            <w:noWrap/>
            <w:vAlign w:val="bottom"/>
            <w:hideMark/>
          </w:tcPr>
          <w:p w14:paraId="07164AE6"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E7"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E8"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E9"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EA"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EB" w14:textId="77777777" w:rsidR="00214CC2" w:rsidRPr="008677B1" w:rsidRDefault="006453C1" w:rsidP="005F005A">
            <w:pPr>
              <w:spacing w:after="0"/>
              <w:rPr>
                <w:rFonts w:ascii="Times New Roman" w:eastAsia="Times New Roman" w:hAnsi="Times New Roman" w:cs="Times New Roman"/>
                <w:sz w:val="20"/>
              </w:rPr>
            </w:pPr>
          </w:p>
        </w:tc>
      </w:tr>
      <w:tr w:rsidR="006222AF" w14:paraId="07164AF3" w14:textId="77777777">
        <w:trPr>
          <w:trHeight w:val="300"/>
        </w:trPr>
        <w:tc>
          <w:tcPr>
            <w:tcW w:w="2051" w:type="dxa"/>
            <w:gridSpan w:val="2"/>
            <w:tcBorders>
              <w:top w:val="nil"/>
              <w:left w:val="nil"/>
              <w:bottom w:val="nil"/>
              <w:right w:val="nil"/>
            </w:tcBorders>
            <w:shd w:val="clear" w:color="auto" w:fill="auto"/>
            <w:noWrap/>
            <w:vAlign w:val="bottom"/>
            <w:hideMark/>
          </w:tcPr>
          <w:p w14:paraId="07164AED"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ΕΝ. ΚΕΝΤΡΩΩΝ:</w:t>
            </w:r>
          </w:p>
        </w:tc>
        <w:tc>
          <w:tcPr>
            <w:tcW w:w="1015" w:type="dxa"/>
            <w:tcBorders>
              <w:top w:val="nil"/>
              <w:left w:val="nil"/>
              <w:bottom w:val="nil"/>
              <w:right w:val="nil"/>
            </w:tcBorders>
            <w:shd w:val="clear" w:color="auto" w:fill="auto"/>
            <w:noWrap/>
            <w:vAlign w:val="bottom"/>
            <w:hideMark/>
          </w:tcPr>
          <w:p w14:paraId="07164AEE" w14:textId="77777777" w:rsidR="00214CC2" w:rsidRPr="008677B1" w:rsidRDefault="006453C1" w:rsidP="005F005A">
            <w:pPr>
              <w:spacing w:after="0"/>
              <w:rPr>
                <w:rFonts w:ascii="Calibri" w:eastAsia="Times New Roman" w:hAnsi="Calibri" w:cs="Times New Roman"/>
                <w:color w:val="000000"/>
                <w:sz w:val="22"/>
                <w:szCs w:val="22"/>
              </w:rPr>
            </w:pPr>
          </w:p>
        </w:tc>
        <w:tc>
          <w:tcPr>
            <w:tcW w:w="1015" w:type="dxa"/>
            <w:tcBorders>
              <w:top w:val="nil"/>
              <w:left w:val="nil"/>
              <w:bottom w:val="nil"/>
              <w:right w:val="nil"/>
            </w:tcBorders>
            <w:shd w:val="clear" w:color="auto" w:fill="auto"/>
            <w:noWrap/>
            <w:vAlign w:val="bottom"/>
            <w:hideMark/>
          </w:tcPr>
          <w:p w14:paraId="07164AEF" w14:textId="77777777" w:rsidR="00214CC2" w:rsidRPr="008677B1" w:rsidRDefault="006453C1" w:rsidP="005F005A">
            <w:pPr>
              <w:spacing w:after="0"/>
              <w:rPr>
                <w:rFonts w:ascii="Calibri" w:eastAsia="Times New Roman" w:hAnsi="Calibri" w:cs="Times New Roman"/>
                <w:color w:val="000000"/>
                <w:sz w:val="22"/>
                <w:szCs w:val="22"/>
              </w:rPr>
            </w:pPr>
            <w:r w:rsidRPr="008677B1">
              <w:rPr>
                <w:rFonts w:ascii="Calibri" w:eastAsia="Times New Roman" w:hAnsi="Calibri" w:cs="Times New Roman"/>
                <w:color w:val="000000"/>
                <w:sz w:val="22"/>
                <w:szCs w:val="22"/>
              </w:rPr>
              <w:t>OXI</w:t>
            </w:r>
          </w:p>
        </w:tc>
        <w:tc>
          <w:tcPr>
            <w:tcW w:w="222" w:type="dxa"/>
            <w:tcBorders>
              <w:top w:val="nil"/>
              <w:left w:val="nil"/>
              <w:bottom w:val="nil"/>
              <w:right w:val="nil"/>
            </w:tcBorders>
            <w:shd w:val="clear" w:color="auto" w:fill="auto"/>
            <w:noWrap/>
            <w:vAlign w:val="bottom"/>
            <w:hideMark/>
          </w:tcPr>
          <w:p w14:paraId="07164AF0" w14:textId="77777777" w:rsidR="00214CC2" w:rsidRPr="008677B1" w:rsidRDefault="006453C1" w:rsidP="005F005A">
            <w:pPr>
              <w:spacing w:after="0"/>
              <w:rPr>
                <w:rFonts w:ascii="Calibri" w:eastAsia="Times New Roman" w:hAnsi="Calibri" w:cs="Times New Roman"/>
                <w:color w:val="000000"/>
                <w:sz w:val="22"/>
                <w:szCs w:val="22"/>
              </w:rPr>
            </w:pPr>
          </w:p>
        </w:tc>
        <w:tc>
          <w:tcPr>
            <w:tcW w:w="1857" w:type="dxa"/>
            <w:tcBorders>
              <w:top w:val="nil"/>
              <w:left w:val="nil"/>
              <w:bottom w:val="nil"/>
              <w:right w:val="nil"/>
            </w:tcBorders>
            <w:shd w:val="clear" w:color="auto" w:fill="auto"/>
            <w:noWrap/>
            <w:vAlign w:val="bottom"/>
            <w:hideMark/>
          </w:tcPr>
          <w:p w14:paraId="07164AF1"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F2" w14:textId="77777777" w:rsidR="00214CC2" w:rsidRPr="008677B1" w:rsidRDefault="006453C1" w:rsidP="005F005A">
            <w:pPr>
              <w:spacing w:after="0"/>
              <w:rPr>
                <w:rFonts w:ascii="Times New Roman" w:eastAsia="Times New Roman" w:hAnsi="Times New Roman" w:cs="Times New Roman"/>
                <w:sz w:val="20"/>
              </w:rPr>
            </w:pPr>
          </w:p>
        </w:tc>
      </w:tr>
      <w:tr w:rsidR="006222AF" w14:paraId="07164AFB" w14:textId="77777777">
        <w:trPr>
          <w:trHeight w:val="300"/>
        </w:trPr>
        <w:tc>
          <w:tcPr>
            <w:tcW w:w="1036" w:type="dxa"/>
            <w:tcBorders>
              <w:top w:val="nil"/>
              <w:left w:val="nil"/>
              <w:bottom w:val="nil"/>
              <w:right w:val="nil"/>
            </w:tcBorders>
            <w:shd w:val="clear" w:color="auto" w:fill="auto"/>
            <w:noWrap/>
            <w:vAlign w:val="bottom"/>
            <w:hideMark/>
          </w:tcPr>
          <w:p w14:paraId="07164AF4"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F5"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F6"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F7" w14:textId="77777777" w:rsidR="00214C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hideMark/>
          </w:tcPr>
          <w:p w14:paraId="07164AF8" w14:textId="77777777" w:rsidR="00214C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hideMark/>
          </w:tcPr>
          <w:p w14:paraId="07164AF9" w14:textId="77777777" w:rsidR="00214C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hideMark/>
          </w:tcPr>
          <w:p w14:paraId="07164AFA" w14:textId="77777777" w:rsidR="00214CC2" w:rsidRPr="008677B1" w:rsidRDefault="006453C1" w:rsidP="005F005A">
            <w:pPr>
              <w:spacing w:after="0"/>
              <w:rPr>
                <w:rFonts w:ascii="Times New Roman" w:eastAsia="Times New Roman" w:hAnsi="Times New Roman" w:cs="Times New Roman"/>
                <w:sz w:val="20"/>
              </w:rPr>
            </w:pPr>
          </w:p>
        </w:tc>
      </w:tr>
      <w:tr w:rsidR="006222AF" w14:paraId="07164B03" w14:textId="77777777">
        <w:trPr>
          <w:trHeight w:val="300"/>
        </w:trPr>
        <w:tc>
          <w:tcPr>
            <w:tcW w:w="1036" w:type="dxa"/>
            <w:tcBorders>
              <w:top w:val="nil"/>
              <w:left w:val="nil"/>
              <w:bottom w:val="nil"/>
              <w:right w:val="nil"/>
            </w:tcBorders>
            <w:shd w:val="clear" w:color="auto" w:fill="auto"/>
            <w:noWrap/>
            <w:vAlign w:val="bottom"/>
          </w:tcPr>
          <w:p w14:paraId="07164AFC" w14:textId="77777777" w:rsidR="00EC4E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tcPr>
          <w:p w14:paraId="07164AFD" w14:textId="77777777" w:rsidR="00EC4E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tcPr>
          <w:p w14:paraId="07164AFE" w14:textId="77777777" w:rsidR="00EC4E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tcPr>
          <w:p w14:paraId="07164AFF" w14:textId="77777777" w:rsidR="00EC4EC2" w:rsidRPr="008677B1" w:rsidRDefault="006453C1" w:rsidP="005F005A">
            <w:pPr>
              <w:spacing w:after="0"/>
              <w:rPr>
                <w:rFonts w:ascii="Times New Roman" w:eastAsia="Times New Roman" w:hAnsi="Times New Roman" w:cs="Times New Roman"/>
                <w:sz w:val="20"/>
              </w:rPr>
            </w:pPr>
          </w:p>
        </w:tc>
        <w:tc>
          <w:tcPr>
            <w:tcW w:w="222" w:type="dxa"/>
            <w:tcBorders>
              <w:top w:val="nil"/>
              <w:left w:val="nil"/>
              <w:bottom w:val="nil"/>
              <w:right w:val="nil"/>
            </w:tcBorders>
            <w:shd w:val="clear" w:color="auto" w:fill="auto"/>
            <w:noWrap/>
            <w:vAlign w:val="bottom"/>
          </w:tcPr>
          <w:p w14:paraId="07164B00" w14:textId="77777777" w:rsidR="00EC4EC2" w:rsidRPr="008677B1" w:rsidRDefault="006453C1" w:rsidP="005F005A">
            <w:pPr>
              <w:spacing w:after="0"/>
              <w:rPr>
                <w:rFonts w:ascii="Times New Roman" w:eastAsia="Times New Roman" w:hAnsi="Times New Roman" w:cs="Times New Roman"/>
                <w:sz w:val="20"/>
              </w:rPr>
            </w:pPr>
          </w:p>
        </w:tc>
        <w:tc>
          <w:tcPr>
            <w:tcW w:w="1857" w:type="dxa"/>
            <w:tcBorders>
              <w:top w:val="nil"/>
              <w:left w:val="nil"/>
              <w:bottom w:val="nil"/>
              <w:right w:val="nil"/>
            </w:tcBorders>
            <w:shd w:val="clear" w:color="auto" w:fill="auto"/>
            <w:noWrap/>
            <w:vAlign w:val="bottom"/>
          </w:tcPr>
          <w:p w14:paraId="07164B01" w14:textId="77777777" w:rsidR="00EC4EC2" w:rsidRPr="008677B1" w:rsidRDefault="006453C1" w:rsidP="005F005A">
            <w:pPr>
              <w:spacing w:after="0"/>
              <w:rPr>
                <w:rFonts w:ascii="Times New Roman" w:eastAsia="Times New Roman" w:hAnsi="Times New Roman" w:cs="Times New Roman"/>
                <w:sz w:val="20"/>
              </w:rPr>
            </w:pPr>
          </w:p>
        </w:tc>
        <w:tc>
          <w:tcPr>
            <w:tcW w:w="1015" w:type="dxa"/>
            <w:tcBorders>
              <w:top w:val="nil"/>
              <w:left w:val="nil"/>
              <w:bottom w:val="nil"/>
              <w:right w:val="nil"/>
            </w:tcBorders>
            <w:shd w:val="clear" w:color="auto" w:fill="auto"/>
            <w:noWrap/>
            <w:vAlign w:val="bottom"/>
          </w:tcPr>
          <w:p w14:paraId="07164B02" w14:textId="77777777" w:rsidR="00EC4EC2" w:rsidRPr="008677B1" w:rsidRDefault="006453C1" w:rsidP="005F005A">
            <w:pPr>
              <w:spacing w:after="0"/>
              <w:rPr>
                <w:rFonts w:ascii="Times New Roman" w:eastAsia="Times New Roman" w:hAnsi="Times New Roman" w:cs="Times New Roman"/>
                <w:sz w:val="20"/>
              </w:rPr>
            </w:pPr>
          </w:p>
        </w:tc>
      </w:tr>
    </w:tbl>
    <w:p w14:paraId="07164B04" w14:textId="77777777" w:rsidR="006222AF" w:rsidRDefault="006453C1">
      <w:pPr>
        <w:spacing w:after="0" w:line="600" w:lineRule="auto"/>
        <w:ind w:firstLine="709"/>
        <w:contextualSpacing/>
        <w:jc w:val="both"/>
        <w:rPr>
          <w:rFonts w:eastAsia="Times New Roman" w:cs="Times New Roman"/>
          <w:szCs w:val="24"/>
        </w:rPr>
      </w:pPr>
      <w:r>
        <w:rPr>
          <w:rFonts w:eastAsia="SimSun"/>
          <w:b/>
          <w:szCs w:val="24"/>
          <w:lang w:eastAsia="zh-CN"/>
        </w:rPr>
        <w:t>ΠΡΟΕΔΡΕΥΩΝ (Γεώργιος Βαρεμένος</w:t>
      </w:r>
      <w:r w:rsidRPr="00EF3F89">
        <w:rPr>
          <w:rFonts w:eastAsia="SimSun"/>
          <w:b/>
          <w:szCs w:val="24"/>
          <w:lang w:eastAsia="zh-CN"/>
        </w:rPr>
        <w:t xml:space="preserve">): </w:t>
      </w:r>
      <w:r>
        <w:rPr>
          <w:rFonts w:eastAsia="Times New Roman" w:cs="Times New Roman"/>
          <w:szCs w:val="24"/>
        </w:rPr>
        <w:t>Συνεπώς</w:t>
      </w:r>
      <w:r>
        <w:rPr>
          <w:rFonts w:eastAsia="Times New Roman" w:cs="Times New Roman"/>
          <w:szCs w:val="24"/>
        </w:rPr>
        <w:t xml:space="preserve"> το σχέδιο νόμου</w:t>
      </w:r>
      <w:r w:rsidRPr="0001772E">
        <w:rPr>
          <w:rFonts w:eastAsia="Times New Roman" w:cs="Times New Roman"/>
          <w:szCs w:val="24"/>
        </w:rPr>
        <w:t xml:space="preserve"> </w:t>
      </w:r>
      <w:r w:rsidRPr="00EF3F89">
        <w:rPr>
          <w:rFonts w:eastAsia="SimSun"/>
          <w:szCs w:val="24"/>
          <w:lang w:eastAsia="zh-CN"/>
        </w:rPr>
        <w:t xml:space="preserve">του Υπουργείου </w:t>
      </w:r>
      <w:r>
        <w:rPr>
          <w:rFonts w:eastAsia="SimSun"/>
          <w:szCs w:val="24"/>
          <w:lang w:eastAsia="zh-CN"/>
        </w:rPr>
        <w:t>Εσωτερικών</w:t>
      </w:r>
      <w:r>
        <w:rPr>
          <w:rFonts w:eastAsia="SimSun"/>
          <w:szCs w:val="24"/>
          <w:lang w:eastAsia="zh-CN"/>
        </w:rPr>
        <w:t>:</w:t>
      </w:r>
      <w:r>
        <w:rPr>
          <w:rFonts w:eastAsia="SimSun"/>
          <w:szCs w:val="24"/>
          <w:lang w:eastAsia="zh-CN"/>
        </w:rPr>
        <w:t xml:space="preserve"> «</w:t>
      </w:r>
      <w:r>
        <w:rPr>
          <w:rFonts w:eastAsia="Times New Roman" w:cs="Times New Roman"/>
          <w:szCs w:val="24"/>
        </w:rPr>
        <w:t xml:space="preserve">Μεταρρύθμιση του θεσμικού πλαισίου της Τοπικής Αυτοδιοίκησης - Εμβάθυνση της </w:t>
      </w:r>
      <w:r>
        <w:rPr>
          <w:rFonts w:eastAsia="Times New Roman" w:cs="Times New Roman"/>
          <w:szCs w:val="24"/>
        </w:rPr>
        <w:lastRenderedPageBreak/>
        <w:t xml:space="preserve">Δημοκρατίας - Ενίσχυση της Συμμετοχής - </w:t>
      </w:r>
      <w:r>
        <w:rPr>
          <w:rFonts w:eastAsia="Times New Roman" w:cs="Times New Roman"/>
          <w:szCs w:val="24"/>
        </w:rPr>
        <w:t>Βελτίωση της οικονομικής και αναπτυξιακής λειτουργίας των ΟΤΑ [Πρόγραμμα «ΚΛΕΙΣΘΕΝΗΣ Ι»] - Ρυθμίσεις για τον εκσυγχρονισμό του πλαισίου οργάνωσης και λειτουργίας των ΦΟ.ΔΣ.Α. - Ρυθμίσεις για την αποτελεσματικότερη, ταχύτερη και ενιαία άσκηση των αρμοδιοτήτ</w:t>
      </w:r>
      <w:r>
        <w:rPr>
          <w:rFonts w:eastAsia="Times New Roman" w:cs="Times New Roman"/>
          <w:szCs w:val="24"/>
        </w:rPr>
        <w:t>ων σχετικά με την απονομή ιθαγένειας και την πολιτογράφηση - Λοιπές διατάξεις αρμοδιότητας ΥΠΕΣ</w:t>
      </w:r>
      <w:r>
        <w:rPr>
          <w:rFonts w:eastAsia="Times New Roman" w:cs="Times New Roman"/>
          <w:szCs w:val="24"/>
        </w:rPr>
        <w:t xml:space="preserve"> και άλλες διατάξεις</w:t>
      </w:r>
      <w:r>
        <w:rPr>
          <w:rFonts w:eastAsia="Times New Roman" w:cs="Times New Roman"/>
          <w:szCs w:val="24"/>
        </w:rPr>
        <w:t>» έγινε δεκτό κατά πλειοψηφία</w:t>
      </w:r>
      <w:r>
        <w:rPr>
          <w:rFonts w:eastAsia="Times New Roman" w:cs="Times New Roman"/>
          <w:szCs w:val="24"/>
        </w:rPr>
        <w:t>,</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07164B05" w14:textId="77777777" w:rsidR="006222AF" w:rsidRDefault="006453C1">
      <w:pPr>
        <w:autoSpaceDE w:val="0"/>
        <w:autoSpaceDN w:val="0"/>
        <w:adjustRightInd w:val="0"/>
        <w:spacing w:after="0" w:line="600" w:lineRule="auto"/>
        <w:ind w:firstLine="709"/>
        <w:jc w:val="center"/>
        <w:rPr>
          <w:rFonts w:eastAsia="SimSun"/>
          <w:b/>
          <w:color w:val="FF0000"/>
          <w:szCs w:val="24"/>
          <w:lang w:eastAsia="zh-CN"/>
        </w:rPr>
      </w:pPr>
      <w:r w:rsidRPr="00E00F57">
        <w:rPr>
          <w:rFonts w:eastAsia="Times New Roman" w:cs="Times New Roman"/>
          <w:color w:val="FF0000"/>
          <w:szCs w:val="24"/>
        </w:rPr>
        <w:t xml:space="preserve">(Να καταχωριστεί το κείμενο του </w:t>
      </w:r>
      <w:r w:rsidRPr="00E00F57">
        <w:rPr>
          <w:rFonts w:eastAsia="Times New Roman" w:cs="Times New Roman"/>
          <w:color w:val="FF0000"/>
          <w:szCs w:val="24"/>
        </w:rPr>
        <w:t>νομοσχεδίου</w:t>
      </w:r>
      <w:r w:rsidRPr="00E00F57">
        <w:rPr>
          <w:rFonts w:eastAsia="Times New Roman" w:cs="Times New Roman"/>
          <w:color w:val="FF0000"/>
          <w:szCs w:val="24"/>
        </w:rPr>
        <w:t>. Να μπει η σελίδα780α</w:t>
      </w:r>
      <w:r w:rsidRPr="00E00F57">
        <w:rPr>
          <w:rFonts w:eastAsia="Times New Roman" w:cs="Times New Roman"/>
          <w:color w:val="FF0000"/>
          <w:szCs w:val="24"/>
        </w:rPr>
        <w:t>)</w:t>
      </w:r>
    </w:p>
    <w:p w14:paraId="07164B06" w14:textId="77777777" w:rsidR="006222AF" w:rsidRDefault="006453C1">
      <w:pPr>
        <w:autoSpaceDE w:val="0"/>
        <w:autoSpaceDN w:val="0"/>
        <w:adjustRightInd w:val="0"/>
        <w:spacing w:after="0" w:line="600" w:lineRule="auto"/>
        <w:ind w:firstLine="720"/>
        <w:jc w:val="both"/>
        <w:rPr>
          <w:rFonts w:eastAsia="SimSun"/>
          <w:szCs w:val="24"/>
          <w:lang w:eastAsia="zh-CN"/>
        </w:rPr>
      </w:pPr>
      <w:r w:rsidRPr="00905B03">
        <w:rPr>
          <w:rFonts w:eastAsia="SimSun"/>
          <w:b/>
          <w:szCs w:val="24"/>
          <w:lang w:eastAsia="zh-CN"/>
        </w:rPr>
        <w:t>ΠΡΟΕΔΡΕΥΩΝ (Γεώργιος Βαρεμένος):</w:t>
      </w:r>
      <w:r>
        <w:rPr>
          <w:rFonts w:eastAsia="SimSun"/>
          <w:b/>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07164B07" w14:textId="77777777" w:rsidR="006222AF" w:rsidRDefault="006453C1">
      <w:pPr>
        <w:autoSpaceDE w:val="0"/>
        <w:autoSpaceDN w:val="0"/>
        <w:adjustRightInd w:val="0"/>
        <w:spacing w:after="0" w:line="600" w:lineRule="auto"/>
        <w:ind w:firstLine="709"/>
        <w:jc w:val="both"/>
        <w:rPr>
          <w:rFonts w:eastAsia="SimSun"/>
          <w:szCs w:val="24"/>
          <w:lang w:eastAsia="zh-CN"/>
        </w:rPr>
      </w:pPr>
      <w:r w:rsidRPr="00EF3F89">
        <w:rPr>
          <w:rFonts w:eastAsia="SimSun"/>
          <w:b/>
          <w:bCs/>
          <w:szCs w:val="24"/>
          <w:lang w:eastAsia="zh-CN"/>
        </w:rPr>
        <w:t>ΟΛΟΙ Ο</w:t>
      </w:r>
      <w:r w:rsidRPr="00EF3F89">
        <w:rPr>
          <w:rFonts w:eastAsia="SimSun"/>
          <w:b/>
          <w:bCs/>
          <w:szCs w:val="24"/>
          <w:lang w:eastAsia="zh-CN"/>
        </w:rPr>
        <w:t>Ι ΒΟΥΛΕΥΤΕΣ:</w:t>
      </w:r>
      <w:r w:rsidRPr="00EF3F89">
        <w:rPr>
          <w:rFonts w:eastAsia="SimSun"/>
          <w:szCs w:val="24"/>
          <w:lang w:eastAsia="zh-CN"/>
        </w:rPr>
        <w:t xml:space="preserve"> Μάλιστα, μάλιστα.</w:t>
      </w:r>
    </w:p>
    <w:p w14:paraId="07164B08" w14:textId="77777777" w:rsidR="006222AF" w:rsidRDefault="006453C1">
      <w:pPr>
        <w:autoSpaceDE w:val="0"/>
        <w:autoSpaceDN w:val="0"/>
        <w:adjustRightInd w:val="0"/>
        <w:spacing w:after="0" w:line="600" w:lineRule="auto"/>
        <w:ind w:firstLine="709"/>
        <w:jc w:val="both"/>
        <w:rPr>
          <w:rFonts w:eastAsia="SimSun"/>
          <w:szCs w:val="24"/>
          <w:lang w:eastAsia="zh-CN"/>
        </w:rPr>
      </w:pPr>
      <w:r w:rsidRPr="00905B03">
        <w:rPr>
          <w:rFonts w:eastAsia="SimSun"/>
          <w:b/>
          <w:bCs/>
          <w:szCs w:val="24"/>
          <w:lang w:eastAsia="zh-CN"/>
        </w:rPr>
        <w:t>ΠΡΟΕΔΡΕΥΩΝ (Γεώργιος Βαρεμένος):</w:t>
      </w:r>
      <w:r w:rsidRPr="00905B03">
        <w:rPr>
          <w:rFonts w:eastAsia="SimSun"/>
          <w:bCs/>
          <w:szCs w:val="24"/>
          <w:lang w:eastAsia="zh-CN"/>
        </w:rPr>
        <w:t xml:space="preserve"> </w:t>
      </w:r>
      <w:r>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07164B09" w14:textId="77777777" w:rsidR="006222AF" w:rsidRDefault="006453C1">
      <w:pPr>
        <w:spacing w:after="0" w:line="600" w:lineRule="auto"/>
        <w:ind w:firstLine="709"/>
        <w:jc w:val="both"/>
        <w:rPr>
          <w:rFonts w:eastAsia="Times New Roman" w:cs="Times New Roman"/>
          <w:szCs w:val="24"/>
        </w:rPr>
      </w:pPr>
      <w:r w:rsidRPr="00456A25">
        <w:rPr>
          <w:rFonts w:eastAsia="Times New Roman" w:cs="Times New Roman"/>
          <w:szCs w:val="24"/>
        </w:rPr>
        <w:lastRenderedPageBreak/>
        <w:t>Κ</w:t>
      </w:r>
      <w:r>
        <w:rPr>
          <w:rFonts w:eastAsia="Times New Roman" w:cs="Times New Roman"/>
          <w:szCs w:val="24"/>
        </w:rPr>
        <w:t>υρίες και κ</w:t>
      </w:r>
      <w:r w:rsidRPr="00456A25">
        <w:rPr>
          <w:rFonts w:eastAsia="Times New Roman" w:cs="Times New Roman"/>
          <w:szCs w:val="24"/>
        </w:rPr>
        <w:t>ύριοι συνάδελφοι, δέχεστε στο σημείο αυτό να λύσουμε τη συνεδρίαση;</w:t>
      </w:r>
    </w:p>
    <w:p w14:paraId="07164B0A" w14:textId="77777777" w:rsidR="006222AF" w:rsidRDefault="006453C1">
      <w:pPr>
        <w:spacing w:after="0" w:line="600" w:lineRule="auto"/>
        <w:ind w:firstLine="709"/>
        <w:jc w:val="both"/>
        <w:rPr>
          <w:rFonts w:eastAsia="Times New Roman" w:cs="Times New Roman"/>
          <w:szCs w:val="24"/>
        </w:rPr>
      </w:pPr>
      <w:r w:rsidRPr="00456A25">
        <w:rPr>
          <w:rFonts w:eastAsia="Times New Roman" w:cs="Times New Roman"/>
          <w:b/>
          <w:bCs/>
          <w:szCs w:val="24"/>
        </w:rPr>
        <w:t xml:space="preserve">ΟΛΟΙ ΟΙ ΒΟΥΛΕΥΤΕΣ: </w:t>
      </w:r>
      <w:r w:rsidRPr="00456A25">
        <w:rPr>
          <w:rFonts w:eastAsia="Times New Roman" w:cs="Times New Roman"/>
          <w:szCs w:val="24"/>
        </w:rPr>
        <w:t>Μάλιστα, μάλιστα.</w:t>
      </w:r>
    </w:p>
    <w:p w14:paraId="07164B0B" w14:textId="77777777" w:rsidR="006222AF" w:rsidRDefault="006453C1">
      <w:pPr>
        <w:spacing w:after="0" w:line="600" w:lineRule="auto"/>
        <w:ind w:firstLine="709"/>
        <w:jc w:val="both"/>
        <w:rPr>
          <w:rFonts w:eastAsia="Times New Roman" w:cs="Times New Roman"/>
          <w:szCs w:val="24"/>
        </w:rPr>
      </w:pPr>
      <w:r w:rsidRPr="00887358">
        <w:rPr>
          <w:rFonts w:eastAsia="Times New Roman" w:cs="Times New Roman"/>
          <w:b/>
          <w:szCs w:val="24"/>
        </w:rPr>
        <w:t xml:space="preserve">ΠΡΟΕΔΡΕΥΩΝ (Γεώργιος </w:t>
      </w:r>
      <w:r w:rsidRPr="00887358">
        <w:rPr>
          <w:rFonts w:eastAsia="Times New Roman" w:cs="Times New Roman"/>
          <w:b/>
          <w:szCs w:val="24"/>
        </w:rPr>
        <w:t>Βαρεμένος):</w:t>
      </w:r>
      <w:r w:rsidRPr="00887358">
        <w:rPr>
          <w:rFonts w:eastAsia="Times New Roman" w:cs="Times New Roman"/>
          <w:szCs w:val="24"/>
        </w:rPr>
        <w:t xml:space="preserve"> </w:t>
      </w:r>
      <w:r w:rsidRPr="00456A25">
        <w:rPr>
          <w:rFonts w:eastAsia="Times New Roman" w:cs="Times New Roman"/>
          <w:szCs w:val="24"/>
        </w:rPr>
        <w:t>Με τη συναίνεση του</w:t>
      </w:r>
      <w:r>
        <w:rPr>
          <w:rFonts w:eastAsia="Times New Roman" w:cs="Times New Roman"/>
          <w:szCs w:val="24"/>
        </w:rPr>
        <w:t xml:space="preserve"> Σώματος και ώρα 23.5</w:t>
      </w:r>
      <w:r>
        <w:rPr>
          <w:rFonts w:eastAsia="Times New Roman" w:cs="Times New Roman"/>
          <w:szCs w:val="24"/>
        </w:rPr>
        <w:t>0΄</w:t>
      </w:r>
      <w:r w:rsidRPr="00456A25">
        <w:rPr>
          <w:rFonts w:eastAsia="Times New Roman" w:cs="Times New Roman"/>
          <w:szCs w:val="24"/>
        </w:rPr>
        <w:t xml:space="preserve"> λύεται η συνεδρίαση για </w:t>
      </w:r>
      <w:r>
        <w:rPr>
          <w:rFonts w:eastAsia="Times New Roman" w:cs="Times New Roman"/>
          <w:szCs w:val="24"/>
        </w:rPr>
        <w:t xml:space="preserve">αύριο, </w:t>
      </w:r>
      <w:r>
        <w:rPr>
          <w:rFonts w:eastAsia="Times New Roman" w:cs="Times New Roman"/>
          <w:szCs w:val="24"/>
        </w:rPr>
        <w:t xml:space="preserve">ημέρα </w:t>
      </w:r>
      <w:r>
        <w:rPr>
          <w:rFonts w:eastAsia="Times New Roman" w:cs="Times New Roman"/>
          <w:szCs w:val="24"/>
        </w:rPr>
        <w:t>Παρασκευή</w:t>
      </w:r>
      <w:r w:rsidRPr="00456A25">
        <w:rPr>
          <w:rFonts w:eastAsia="Times New Roman" w:cs="Times New Roman"/>
          <w:szCs w:val="24"/>
        </w:rPr>
        <w:t xml:space="preserve"> </w:t>
      </w:r>
      <w:r>
        <w:rPr>
          <w:rFonts w:eastAsia="Times New Roman" w:cs="Times New Roman"/>
          <w:szCs w:val="24"/>
        </w:rPr>
        <w:t>13 Ιουλίου 2018 και ώρα 10.3</w:t>
      </w:r>
      <w:r w:rsidRPr="00456A25">
        <w:rPr>
          <w:rFonts w:eastAsia="Times New Roman" w:cs="Times New Roman"/>
          <w:szCs w:val="24"/>
        </w:rPr>
        <w:t>0΄, με αντικείμενο εργασιών του Σώματος</w:t>
      </w:r>
      <w:r>
        <w:rPr>
          <w:rFonts w:eastAsia="Times New Roman" w:cs="Times New Roman"/>
          <w:szCs w:val="24"/>
        </w:rPr>
        <w:t>:</w:t>
      </w:r>
      <w:r>
        <w:rPr>
          <w:rFonts w:eastAsia="Times New Roman" w:cs="Times New Roman"/>
          <w:szCs w:val="24"/>
        </w:rPr>
        <w:t xml:space="preserve"> αποφάσεις Βουλής</w:t>
      </w:r>
      <w:r>
        <w:rPr>
          <w:rFonts w:eastAsia="Times New Roman" w:cs="Times New Roman"/>
          <w:szCs w:val="24"/>
        </w:rPr>
        <w:t>,</w:t>
      </w:r>
      <w:r w:rsidRPr="00456A25">
        <w:rPr>
          <w:rFonts w:eastAsia="Times New Roman" w:cs="Times New Roman"/>
          <w:szCs w:val="24"/>
        </w:rPr>
        <w:t xml:space="preserve"> </w:t>
      </w:r>
      <w:r>
        <w:rPr>
          <w:rFonts w:eastAsia="Times New Roman" w:cs="Times New Roman"/>
          <w:szCs w:val="24"/>
        </w:rPr>
        <w:t>σ</w:t>
      </w:r>
      <w:r>
        <w:rPr>
          <w:rFonts w:eastAsia="Times New Roman" w:cs="Times New Roman"/>
          <w:szCs w:val="24"/>
        </w:rPr>
        <w:t>υζήτηση και ψήφιση, σύμφωνα με τις διατάξεις του άρθρου 76 του Συν</w:t>
      </w:r>
      <w:r>
        <w:rPr>
          <w:rFonts w:eastAsia="Times New Roman" w:cs="Times New Roman"/>
          <w:szCs w:val="24"/>
        </w:rPr>
        <w:t>τάγματος και του άρθρου 118 του Κανονισμού της Βουλής, των προτάσεων: α) «Για την τροποποίηση διατάξεων του Κανονισμού της Βουλής - Μέρος Β΄ (ΦΕΚ 51Α΄/10.4.1997) και Μέρος Κοινοβουλευτικό (ΦΕΚ 106 Α΄/24.6.1987), όπως ισχύουν» και β) «Τροποποίηση της κατά τ</w:t>
      </w:r>
      <w:r>
        <w:rPr>
          <w:rFonts w:eastAsia="Times New Roman" w:cs="Times New Roman"/>
          <w:szCs w:val="24"/>
        </w:rPr>
        <w:t>η</w:t>
      </w:r>
      <w:r>
        <w:rPr>
          <w:rFonts w:eastAsia="Times New Roman" w:cs="Times New Roman"/>
          <w:szCs w:val="24"/>
        </w:rPr>
        <w:t xml:space="preserve"> ΜΕ΄ Συνεδρίαση της 15.12.1994 </w:t>
      </w:r>
      <w:r>
        <w:rPr>
          <w:rFonts w:eastAsia="Times New Roman" w:cs="Times New Roman"/>
          <w:szCs w:val="24"/>
        </w:rPr>
        <w:t>Απόφασης της Ολομέλειας της Βουλής (ΦΕΚ 234 Α΄/27.12.1994), όπως ισχύει, "περί μισθώσεως από τη Βουλή αναλό</w:t>
      </w:r>
      <w:r>
        <w:rPr>
          <w:rFonts w:eastAsia="Times New Roman" w:cs="Times New Roman"/>
          <w:szCs w:val="24"/>
        </w:rPr>
        <w:t>γου αριθμού δωματίων για τη</w:t>
      </w:r>
      <w:r>
        <w:rPr>
          <w:rFonts w:eastAsia="Times New Roman" w:cs="Times New Roman"/>
          <w:szCs w:val="24"/>
        </w:rPr>
        <w:t xml:space="preserve"> διαμονή των στερουμένων ιδιοκτήτου ή μισθωμένης κατοικίας στην περιοχή της τέως Διοικήσεω</w:t>
      </w:r>
      <w:r>
        <w:rPr>
          <w:rFonts w:eastAsia="Times New Roman" w:cs="Times New Roman"/>
          <w:szCs w:val="24"/>
        </w:rPr>
        <w:t>ς Πρωτευούσης, Βουλευτών επαρχίας</w:t>
      </w:r>
      <w:r>
        <w:rPr>
          <w:rFonts w:eastAsia="Times New Roman" w:cs="Times New Roman"/>
          <w:szCs w:val="24"/>
        </w:rPr>
        <w:t>"», σύμφωνα με τη συμπληρωματική ειδική ημερήσια διάταξη που έχει διανεμηθεί.</w:t>
      </w:r>
    </w:p>
    <w:p w14:paraId="07164B0C" w14:textId="77777777" w:rsidR="006222AF" w:rsidRDefault="006453C1">
      <w:pPr>
        <w:spacing w:after="0" w:line="600" w:lineRule="auto"/>
        <w:ind w:firstLine="709"/>
        <w:jc w:val="both"/>
        <w:rPr>
          <w:rFonts w:eastAsia="Times New Roman" w:cs="Times New Roman"/>
          <w:szCs w:val="24"/>
        </w:rPr>
      </w:pPr>
      <w:r w:rsidRPr="00456A25">
        <w:rPr>
          <w:rFonts w:eastAsia="Times New Roman" w:cs="Times New Roman"/>
          <w:b/>
          <w:bCs/>
          <w:szCs w:val="24"/>
        </w:rPr>
        <w:lastRenderedPageBreak/>
        <w:t xml:space="preserve">Ο ΠΡΟΕΔΡΟΣ            </w:t>
      </w:r>
      <w:r>
        <w:rPr>
          <w:rFonts w:eastAsia="Times New Roman" w:cs="Times New Roman"/>
          <w:b/>
          <w:bCs/>
          <w:szCs w:val="24"/>
        </w:rPr>
        <w:t xml:space="preserve">   </w:t>
      </w:r>
      <w:r w:rsidRPr="00456A25">
        <w:rPr>
          <w:rFonts w:eastAsia="Times New Roman" w:cs="Times New Roman"/>
          <w:b/>
          <w:bCs/>
          <w:szCs w:val="24"/>
        </w:rPr>
        <w:t xml:space="preserve"> </w:t>
      </w:r>
      <w:r>
        <w:rPr>
          <w:rFonts w:eastAsia="Times New Roman" w:cs="Times New Roman"/>
          <w:b/>
          <w:bCs/>
          <w:szCs w:val="24"/>
        </w:rPr>
        <w:t xml:space="preserve">    </w:t>
      </w:r>
      <w:r w:rsidRPr="00456A25">
        <w:rPr>
          <w:rFonts w:eastAsia="Times New Roman" w:cs="Times New Roman"/>
          <w:b/>
          <w:bCs/>
          <w:szCs w:val="24"/>
        </w:rPr>
        <w:t xml:space="preserve">            </w:t>
      </w:r>
      <w:r>
        <w:rPr>
          <w:rFonts w:eastAsia="Times New Roman" w:cs="Times New Roman"/>
          <w:b/>
          <w:bCs/>
          <w:szCs w:val="24"/>
        </w:rPr>
        <w:t xml:space="preserve">           </w:t>
      </w:r>
      <w:r w:rsidRPr="00456A25">
        <w:rPr>
          <w:rFonts w:eastAsia="Times New Roman" w:cs="Times New Roman"/>
          <w:b/>
          <w:bCs/>
          <w:szCs w:val="24"/>
        </w:rPr>
        <w:t xml:space="preserve">                     </w:t>
      </w:r>
      <w:r>
        <w:rPr>
          <w:rFonts w:eastAsia="Times New Roman" w:cs="Times New Roman"/>
          <w:b/>
          <w:bCs/>
          <w:szCs w:val="24"/>
          <w:lang w:val="en-US"/>
        </w:rPr>
        <w:t xml:space="preserve">     </w:t>
      </w:r>
      <w:r w:rsidRPr="00456A25">
        <w:rPr>
          <w:rFonts w:eastAsia="Times New Roman" w:cs="Times New Roman"/>
          <w:b/>
          <w:bCs/>
          <w:szCs w:val="24"/>
        </w:rPr>
        <w:t>ΟΙ ΓΡΑΜΜΑΤΕΙΣ</w:t>
      </w:r>
      <w:r w:rsidRPr="00456A25">
        <w:rPr>
          <w:rFonts w:eastAsia="Times New Roman" w:cs="Times New Roman"/>
          <w:szCs w:val="24"/>
        </w:rPr>
        <w:t xml:space="preserve"> </w:t>
      </w:r>
    </w:p>
    <w:sectPr w:rsidR="006222A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0002A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trackRevisions/>
  <w:documentProtection w:edit="trackedChanges" w:enforcement="1" w:cryptProviderType="rsaFull" w:cryptAlgorithmClass="hash" w:cryptAlgorithmType="typeAny" w:cryptAlgorithmSid="4" w:cryptSpinCount="50000" w:hash="IP5HoGp1PbRVCkFTqKWuWSrdnJ0=" w:salt="emjJxEwy8Npby8n32/1J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2AF"/>
    <w:rsid w:val="006222AF"/>
    <w:rsid w:val="006453C1"/>
    <w:rsid w:val="00CE1AC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AB8D"/>
  <w15:docId w15:val="{006BA9A7-1B5E-4DF7-AC9A-0A7DFE20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D5780D"/>
    <w:pPr>
      <w:spacing w:after="0" w:line="240" w:lineRule="auto"/>
    </w:pPr>
  </w:style>
  <w:style w:type="paragraph" w:styleId="a4">
    <w:name w:val="Balloon Text"/>
    <w:basedOn w:val="a"/>
    <w:link w:val="Char"/>
    <w:uiPriority w:val="99"/>
    <w:semiHidden/>
    <w:unhideWhenUsed/>
    <w:rsid w:val="00D5780D"/>
    <w:pPr>
      <w:spacing w:after="0" w:line="240" w:lineRule="auto"/>
    </w:pPr>
    <w:rPr>
      <w:rFonts w:ascii="Segoe UI" w:hAnsi="Segoe UI" w:cs="Segoe UI"/>
      <w:sz w:val="18"/>
      <w:szCs w:val="18"/>
    </w:rPr>
  </w:style>
  <w:style w:type="character" w:customStyle="1" w:styleId="Char">
    <w:name w:val="Κείμενο πλαισίου Char"/>
    <w:basedOn w:val="a0"/>
    <w:link w:val="a4"/>
    <w:uiPriority w:val="99"/>
    <w:semiHidden/>
    <w:rsid w:val="00D578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672</MetadataID>
    <Session xmlns="641f345b-441b-4b81-9152-adc2e73ba5e1">Γ´</Session>
    <Date xmlns="641f345b-441b-4b81-9152-adc2e73ba5e1">2018-07-11T21:00:00+00:00</Date>
    <Status xmlns="641f345b-441b-4b81-9152-adc2e73ba5e1">
      <Url>http://srv-sp1/praktika/Lists/Incoming_Metadata/EditForm.aspx?ID=672&amp;Source=/praktika/Recordings_Library/Forms/AllItems.aspx</Url>
      <Description>Δημοσιεύτηκε</Description>
    </Status>
    <Meeting xmlns="641f345b-441b-4b81-9152-adc2e73ba5e1">ΡΝΣΤ´</Meeting>
  </documentManagement>
</p:properties>
</file>

<file path=customXml/itemProps1.xml><?xml version="1.0" encoding="utf-8"?>
<ds:datastoreItem xmlns:ds="http://schemas.openxmlformats.org/officeDocument/2006/customXml" ds:itemID="{9696DED7-2129-4ED6-8B71-41A40A2AE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8A3285-F6C5-46F6-BF7C-014356044A1F}">
  <ds:schemaRefs>
    <ds:schemaRef ds:uri="http://schemas.microsoft.com/sharepoint/v3/contenttype/forms"/>
  </ds:schemaRefs>
</ds:datastoreItem>
</file>

<file path=customXml/itemProps3.xml><?xml version="1.0" encoding="utf-8"?>
<ds:datastoreItem xmlns:ds="http://schemas.openxmlformats.org/officeDocument/2006/customXml" ds:itemID="{5149A208-064A-45E5-A312-639503C05386}">
  <ds:schemaRef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688</Pages>
  <Words>131490</Words>
  <Characters>710046</Characters>
  <Application>Microsoft Office Word</Application>
  <DocSecurity>0</DocSecurity>
  <Lines>5917</Lines>
  <Paragraphs>1679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2018-07-26T08:27:00Z</dcterms:created>
  <dcterms:modified xsi:type="dcterms:W3CDTF">2018-07-26T08:27:00Z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